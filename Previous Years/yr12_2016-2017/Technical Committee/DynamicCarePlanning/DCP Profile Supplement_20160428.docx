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FB347" w14:textId="77777777" w:rsidR="00CF283F" w:rsidRPr="003651D9" w:rsidRDefault="00CF283F" w:rsidP="00D05B7C">
      <w:pPr>
        <w:pStyle w:val="BodyText"/>
        <w:jc w:val="center"/>
        <w:rPr>
          <w:b/>
          <w:bCs/>
          <w:sz w:val="28"/>
          <w:szCs w:val="28"/>
        </w:rPr>
      </w:pPr>
      <w:r w:rsidRPr="003651D9">
        <w:rPr>
          <w:b/>
          <w:bCs/>
          <w:sz w:val="28"/>
          <w:szCs w:val="28"/>
        </w:rPr>
        <w:t>Integrating the Healthcare Enterprise</w:t>
      </w:r>
    </w:p>
    <w:p w14:paraId="61ED73D9" w14:textId="77777777" w:rsidR="00CF283F" w:rsidRPr="003651D9" w:rsidRDefault="00CF283F" w:rsidP="00663624">
      <w:pPr>
        <w:pStyle w:val="BodyText"/>
      </w:pPr>
    </w:p>
    <w:p w14:paraId="6D82297D" w14:textId="77777777" w:rsidR="00CF283F" w:rsidRPr="003651D9" w:rsidRDefault="004C7B88" w:rsidP="003D24EE">
      <w:pPr>
        <w:pStyle w:val="BodyText"/>
        <w:jc w:val="center"/>
      </w:pPr>
      <w:r w:rsidRPr="003651D9">
        <w:rPr>
          <w:noProof/>
        </w:rPr>
        <w:drawing>
          <wp:inline distT="0" distB="0" distL="0" distR="0" wp14:anchorId="6FC7360C" wp14:editId="48715E20">
            <wp:extent cx="1572895" cy="1111885"/>
            <wp:effectExtent l="0" t="0" r="8255"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2895" cy="1111885"/>
                    </a:xfrm>
                    <a:prstGeom prst="rect">
                      <a:avLst/>
                    </a:prstGeom>
                    <a:noFill/>
                    <a:ln>
                      <a:noFill/>
                    </a:ln>
                  </pic:spPr>
                </pic:pic>
              </a:graphicData>
            </a:graphic>
          </wp:inline>
        </w:drawing>
      </w:r>
    </w:p>
    <w:p w14:paraId="357EA290" w14:textId="77777777" w:rsidR="00CF283F" w:rsidRPr="003651D9" w:rsidRDefault="00CF283F" w:rsidP="000807AC">
      <w:pPr>
        <w:pStyle w:val="BodyText"/>
      </w:pPr>
    </w:p>
    <w:p w14:paraId="562F356B" w14:textId="77777777" w:rsidR="007400C4" w:rsidRPr="003651D9" w:rsidRDefault="007400C4" w:rsidP="00663624">
      <w:pPr>
        <w:pStyle w:val="BodyText"/>
      </w:pPr>
    </w:p>
    <w:p w14:paraId="6C21322B" w14:textId="77777777" w:rsidR="00482DC2" w:rsidRPr="003651D9" w:rsidRDefault="00D83D6B" w:rsidP="000807AC">
      <w:pPr>
        <w:pStyle w:val="BodyText"/>
        <w:jc w:val="center"/>
        <w:rPr>
          <w:b/>
          <w:sz w:val="44"/>
          <w:szCs w:val="44"/>
        </w:rPr>
      </w:pPr>
      <w:r>
        <w:rPr>
          <w:b/>
          <w:sz w:val="44"/>
          <w:szCs w:val="44"/>
        </w:rPr>
        <w:t>IHE Patient Care Coordination</w:t>
      </w:r>
    </w:p>
    <w:p w14:paraId="508E95D4"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0916C9C0" w14:textId="77777777" w:rsidR="00CF283F" w:rsidRPr="003651D9" w:rsidRDefault="00CF283F" w:rsidP="000807AC">
      <w:pPr>
        <w:pStyle w:val="BodyText"/>
      </w:pPr>
    </w:p>
    <w:p w14:paraId="4A467529" w14:textId="77777777" w:rsidR="00656A6B" w:rsidRPr="003651D9" w:rsidRDefault="00656A6B" w:rsidP="000807AC">
      <w:pPr>
        <w:pStyle w:val="BodyText"/>
      </w:pPr>
    </w:p>
    <w:p w14:paraId="0C097865" w14:textId="77777777" w:rsidR="00CF283F" w:rsidRPr="003651D9" w:rsidRDefault="00D83D6B" w:rsidP="00663624">
      <w:pPr>
        <w:jc w:val="center"/>
        <w:rPr>
          <w:b/>
          <w:sz w:val="44"/>
          <w:szCs w:val="44"/>
        </w:rPr>
      </w:pPr>
      <w:r>
        <w:rPr>
          <w:b/>
          <w:sz w:val="44"/>
          <w:szCs w:val="44"/>
        </w:rPr>
        <w:t>Dynamic Care Planning</w:t>
      </w:r>
      <w:r w:rsidR="000F613A" w:rsidRPr="003651D9">
        <w:rPr>
          <w:b/>
          <w:sz w:val="44"/>
          <w:szCs w:val="44"/>
        </w:rPr>
        <w:t xml:space="preserve"> </w:t>
      </w:r>
      <w:r>
        <w:rPr>
          <w:b/>
          <w:sz w:val="44"/>
          <w:szCs w:val="44"/>
        </w:rPr>
        <w:br/>
        <w:t>(DCP)</w:t>
      </w:r>
    </w:p>
    <w:p w14:paraId="625C6DA4" w14:textId="77777777" w:rsidR="00CF283F" w:rsidRPr="003651D9" w:rsidRDefault="00CF283F" w:rsidP="000125FF">
      <w:pPr>
        <w:pStyle w:val="BodyText"/>
      </w:pPr>
    </w:p>
    <w:p w14:paraId="0EE71A34" w14:textId="77777777" w:rsidR="007400C4" w:rsidRPr="003651D9" w:rsidRDefault="007400C4" w:rsidP="000125FF">
      <w:pPr>
        <w:pStyle w:val="BodyText"/>
      </w:pPr>
    </w:p>
    <w:p w14:paraId="52E4E666" w14:textId="77777777" w:rsidR="00C1037F" w:rsidRPr="003651D9" w:rsidRDefault="00C1037F" w:rsidP="000125FF">
      <w:pPr>
        <w:pStyle w:val="BodyText"/>
      </w:pPr>
    </w:p>
    <w:p w14:paraId="3267C906"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5297A938" w14:textId="77777777" w:rsidR="00D62CEC" w:rsidRPr="00D83D6B" w:rsidRDefault="00D62CEC" w:rsidP="000807AC">
      <w:pPr>
        <w:pStyle w:val="AuthorInstructions"/>
        <w:rPr>
          <w:sz w:val="20"/>
        </w:rPr>
      </w:pPr>
      <w:r w:rsidRPr="00D83D6B">
        <w:rPr>
          <w:sz w:val="20"/>
          <w:highlight w:val="lightGray"/>
        </w:rPr>
        <w:t>&lt;</w:t>
      </w:r>
      <w:r w:rsidR="001606A7" w:rsidRPr="00D83D6B">
        <w:rPr>
          <w:sz w:val="20"/>
          <w:highlight w:val="lightGray"/>
        </w:rPr>
        <w:t>T</w:t>
      </w:r>
      <w:r w:rsidRPr="00D83D6B">
        <w:rPr>
          <w:sz w:val="20"/>
          <w:highlight w:val="lightGray"/>
        </w:rPr>
        <w:t>he IHE Documentation Specialist will change the title to just “</w:t>
      </w:r>
      <w:r w:rsidR="001606A7" w:rsidRPr="00D83D6B">
        <w:rPr>
          <w:sz w:val="20"/>
          <w:highlight w:val="lightGray"/>
        </w:rPr>
        <w:t xml:space="preserve">Draft for </w:t>
      </w:r>
      <w:r w:rsidRPr="00D83D6B">
        <w:rPr>
          <w:sz w:val="20"/>
          <w:highlight w:val="lightGray"/>
        </w:rPr>
        <w:t>Public Comment” upon publication for public comment; leave “as is” until then.&gt;</w:t>
      </w:r>
    </w:p>
    <w:p w14:paraId="1F43B278" w14:textId="77777777" w:rsidR="009D125C" w:rsidRPr="003651D9" w:rsidRDefault="009D125C">
      <w:pPr>
        <w:pStyle w:val="BodyText"/>
      </w:pPr>
    </w:p>
    <w:p w14:paraId="0322795E" w14:textId="77777777" w:rsidR="009D125C" w:rsidRPr="003651D9" w:rsidRDefault="009D125C">
      <w:pPr>
        <w:pStyle w:val="BodyText"/>
      </w:pPr>
    </w:p>
    <w:p w14:paraId="5C96C178" w14:textId="666E0C40" w:rsidR="00A910E1" w:rsidRPr="003651D9" w:rsidRDefault="00A910E1" w:rsidP="00AC7C88">
      <w:pPr>
        <w:pStyle w:val="BodyText"/>
      </w:pPr>
      <w:r w:rsidRPr="003651D9">
        <w:t>Date:</w:t>
      </w:r>
      <w:r w:rsidRPr="003651D9">
        <w:tab/>
      </w:r>
      <w:r w:rsidRPr="003651D9">
        <w:tab/>
      </w:r>
      <w:del w:id="0" w:author="Cole, George" w:date="2016-04-28T18:29:00Z">
        <w:r w:rsidR="00C45E20" w:rsidDel="008618A4">
          <w:delText>Jan</w:delText>
        </w:r>
        <w:r w:rsidR="00B27F4B" w:rsidDel="008618A4">
          <w:delText xml:space="preserve"> 2</w:delText>
        </w:r>
        <w:r w:rsidR="00C45E20" w:rsidDel="008618A4">
          <w:delText>9, 2016</w:delText>
        </w:r>
      </w:del>
      <w:ins w:id="1" w:author="Cole, George" w:date="2016-04-28T18:29:00Z">
        <w:r w:rsidR="008618A4">
          <w:t>April 28, 2016</w:t>
        </w:r>
      </w:ins>
      <w:bookmarkStart w:id="2" w:name="_GoBack"/>
      <w:bookmarkEnd w:id="2"/>
    </w:p>
    <w:p w14:paraId="1E890CE3" w14:textId="77777777" w:rsidR="00603ED5" w:rsidRPr="003651D9" w:rsidRDefault="00D83D6B" w:rsidP="00AC7C88">
      <w:pPr>
        <w:pStyle w:val="BodyText"/>
      </w:pPr>
      <w:r>
        <w:t>Author:</w:t>
      </w:r>
      <w:r>
        <w:tab/>
        <w:t>Patient Care Coordination</w:t>
      </w:r>
    </w:p>
    <w:p w14:paraId="0AC0275A" w14:textId="77777777" w:rsidR="00A875FF" w:rsidRPr="003651D9" w:rsidRDefault="00603ED5" w:rsidP="00AC7C88">
      <w:pPr>
        <w:pStyle w:val="BodyText"/>
      </w:pPr>
      <w:r w:rsidRPr="003651D9">
        <w:t>Email:</w:t>
      </w:r>
      <w:r w:rsidR="00FF4C4E" w:rsidRPr="003651D9">
        <w:tab/>
      </w:r>
      <w:r w:rsidR="00FF4C4E" w:rsidRPr="003651D9">
        <w:tab/>
      </w:r>
      <w:r w:rsidR="00D83D6B">
        <w:t>pcc@ihe.net</w:t>
      </w:r>
    </w:p>
    <w:p w14:paraId="08B254BB" w14:textId="77777777"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14:paraId="3C6943C7" w14:textId="77777777"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14:paraId="2D5A0BD3" w14:textId="77777777" w:rsidR="003B70A2" w:rsidRPr="003651D9" w:rsidRDefault="003B70A2" w:rsidP="003B70A2">
      <w:pPr>
        <w:pStyle w:val="AuthorInstructions"/>
      </w:pPr>
      <w:r w:rsidRPr="003651D9">
        <w:t xml:space="preserve">&lt;Note: There are editing conventions, such as diagram numbering and how to use Microsoft Word tools, etc., at </w:t>
      </w:r>
      <w:hyperlink r:id="rId9"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14:paraId="72847205" w14:textId="77777777"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0"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14:paraId="5E1717E2" w14:textId="77777777"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36FC32DC" w14:textId="77777777"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14:paraId="04380222" w14:textId="77777777"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1" w:history="1">
        <w:r w:rsidR="00017E09" w:rsidRPr="003651D9">
          <w:rPr>
            <w:rStyle w:val="Hyperlink"/>
            <w:i/>
          </w:rPr>
          <w:t>http://wiki.ihe.net/index.php?title=National_Extensions_Process</w:t>
        </w:r>
      </w:hyperlink>
      <w:r w:rsidR="00017E09" w:rsidRPr="003651D9">
        <w:rPr>
          <w:i/>
        </w:rPr>
        <w:t>.&gt;</w:t>
      </w:r>
    </w:p>
    <w:p w14:paraId="73B68E84" w14:textId="77777777"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14:paraId="3D8658B0"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D83D6B">
        <w:t>PCC</w:t>
      </w:r>
      <w:r w:rsidRPr="003651D9">
        <w:t xml:space="preserve"> Technical Framework </w:t>
      </w:r>
      <w:r w:rsidR="00482DC2" w:rsidRPr="00D83D6B">
        <w:rPr>
          <w:highlight w:val="yellow"/>
        </w:rPr>
        <w:t>&lt;</w:t>
      </w:r>
      <w:r w:rsidRPr="00D83D6B">
        <w:rPr>
          <w:highlight w:val="yellow"/>
        </w:rPr>
        <w:t>V</w:t>
      </w:r>
      <w:r w:rsidR="009813A1" w:rsidRPr="00D83D6B">
        <w:rPr>
          <w:highlight w:val="yellow"/>
        </w:rPr>
        <w:t>X.X</w:t>
      </w:r>
      <w:r w:rsidRPr="00D83D6B">
        <w:rPr>
          <w:highlight w:val="yellow"/>
        </w:rPr>
        <w:t>&gt;</w:t>
      </w:r>
      <w:r w:rsidR="00482DC2" w:rsidRPr="00D83D6B">
        <w:rPr>
          <w:highlight w:val="yellow"/>
        </w:rPr>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66051FCB" w14:textId="77777777" w:rsidR="006263EA" w:rsidRPr="003651D9" w:rsidRDefault="00B15E9B" w:rsidP="00147F29">
      <w:pPr>
        <w:pStyle w:val="BodyText"/>
      </w:pPr>
      <w:r w:rsidRPr="003651D9">
        <w:rPr>
          <w:i/>
          <w:iCs/>
        </w:rPr>
        <w:t>&lt;</w:t>
      </w:r>
      <w:r w:rsidR="00510062" w:rsidRPr="003651D9">
        <w:rPr>
          <w:i/>
          <w:iCs/>
        </w:rPr>
        <w:t xml:space="preserve">For Public </w:t>
      </w:r>
      <w:r w:rsidR="007773C8" w:rsidRPr="003651D9">
        <w:rPr>
          <w:i/>
          <w:iCs/>
        </w:rPr>
        <w:t>Comment</w:t>
      </w:r>
      <w:r w:rsidR="00C56183" w:rsidRPr="003651D9">
        <w:rPr>
          <w:i/>
          <w:iCs/>
        </w:rPr>
        <w:t>:</w:t>
      </w:r>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2"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14:paraId="6DA19000" w14:textId="77777777" w:rsidR="00A875FF" w:rsidRPr="003651D9" w:rsidRDefault="00B15E9B" w:rsidP="006263EA">
      <w:pPr>
        <w:pStyle w:val="BodyText"/>
      </w:pPr>
      <w:r w:rsidRPr="003651D9">
        <w:rPr>
          <w:i/>
          <w:iCs/>
        </w:rPr>
        <w:t>&lt;</w:t>
      </w:r>
      <w:r w:rsidR="00A875FF" w:rsidRPr="003651D9">
        <w:rPr>
          <w:i/>
          <w:iCs/>
        </w:rPr>
        <w:t>For Trial Implementation</w:t>
      </w:r>
      <w:r w:rsidR="00C56183" w:rsidRPr="003651D9">
        <w:rPr>
          <w:i/>
          <w:iCs/>
        </w:rPr>
        <w:t>:</w:t>
      </w:r>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Connectathons</w:t>
      </w:r>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3" w:history="1">
        <w:r w:rsidR="007773C8" w:rsidRPr="003651D9">
          <w:rPr>
            <w:rStyle w:val="Hyperlink"/>
          </w:rPr>
          <w:t>http://www.ihe.net/&lt;domain&gt;/&lt;domain&gt;comments.cfm</w:t>
        </w:r>
      </w:hyperlink>
      <w:r w:rsidR="00A85861" w:rsidRPr="003651D9">
        <w:t>.</w:t>
      </w:r>
    </w:p>
    <w:p w14:paraId="6A1E475C" w14:textId="77777777"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14:paraId="26A47BE6" w14:textId="77777777"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0F31FA7A" w14:textId="77777777" w:rsidR="007A7BF7" w:rsidRPr="003651D9" w:rsidRDefault="000717A7" w:rsidP="007A7BF7">
      <w:pPr>
        <w:pStyle w:val="EditorInstructions"/>
      </w:pPr>
      <w:r w:rsidRPr="003651D9">
        <w:t>Amend s</w:t>
      </w:r>
      <w:r w:rsidR="007A7BF7" w:rsidRPr="003651D9">
        <w:t>ection X.X by the following:</w:t>
      </w:r>
    </w:p>
    <w:p w14:paraId="0B62DE95" w14:textId="77777777"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6B01BFCF" w14:textId="77777777" w:rsidR="005410F9" w:rsidRPr="003651D9" w:rsidRDefault="005410F9" w:rsidP="00BE5916">
      <w:pPr>
        <w:pStyle w:val="BodyText"/>
      </w:pPr>
    </w:p>
    <w:p w14:paraId="3D28658E" w14:textId="77777777" w:rsidR="00BE5916" w:rsidRPr="003651D9" w:rsidRDefault="00BE5916" w:rsidP="00BE5916">
      <w:pPr>
        <w:pStyle w:val="BodyText"/>
      </w:pPr>
      <w:r w:rsidRPr="003651D9">
        <w:t xml:space="preserve">General information about IHE can be found at: </w:t>
      </w:r>
      <w:hyperlink r:id="rId14" w:history="1">
        <w:r w:rsidRPr="003651D9">
          <w:rPr>
            <w:rStyle w:val="Hyperlink"/>
          </w:rPr>
          <w:t>www.ihe.net</w:t>
        </w:r>
      </w:hyperlink>
      <w:r w:rsidR="00625D23" w:rsidRPr="003651D9">
        <w:t>.</w:t>
      </w:r>
    </w:p>
    <w:p w14:paraId="51CCCE14" w14:textId="77777777"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5" w:history="1">
        <w:r w:rsidRPr="003651D9">
          <w:rPr>
            <w:rStyle w:val="Hyperlink"/>
          </w:rPr>
          <w:t>http://www.ihe.net/Domains/index.cfm</w:t>
        </w:r>
      </w:hyperlink>
      <w:r w:rsidR="00625D23" w:rsidRPr="003651D9">
        <w:t>.</w:t>
      </w:r>
    </w:p>
    <w:p w14:paraId="390AB8C5"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6" w:history="1">
        <w:r w:rsidRPr="003651D9">
          <w:rPr>
            <w:rStyle w:val="Hyperlink"/>
          </w:rPr>
          <w:t>http://www.ihe.net/About/process.cfm</w:t>
        </w:r>
      </w:hyperlink>
      <w:r w:rsidRPr="003651D9">
        <w:t xml:space="preserve"> and </w:t>
      </w:r>
      <w:hyperlink r:id="rId17" w:history="1">
        <w:r w:rsidRPr="003651D9">
          <w:rPr>
            <w:rStyle w:val="Hyperlink"/>
          </w:rPr>
          <w:t>http://www.ihe.net/profiles/index.cfm</w:t>
        </w:r>
      </w:hyperlink>
      <w:r w:rsidR="00625D23" w:rsidRPr="003651D9">
        <w:t>.</w:t>
      </w:r>
    </w:p>
    <w:p w14:paraId="6B5F3FCC" w14:textId="77777777"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8" w:history="1">
        <w:r w:rsidRPr="003651D9">
          <w:rPr>
            <w:rStyle w:val="Hyperlink"/>
          </w:rPr>
          <w:t>http://www.ihe.net/Technical_Framework/index.cfm</w:t>
        </w:r>
      </w:hyperlink>
      <w:r w:rsidR="00625D23" w:rsidRPr="003651D9">
        <w:t>.</w:t>
      </w:r>
    </w:p>
    <w:p w14:paraId="401F53F8" w14:textId="77777777"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19"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14:paraId="0CE52970" w14:textId="77777777" w:rsidR="00BE5916" w:rsidRPr="003651D9" w:rsidRDefault="00BE5916" w:rsidP="000470A5">
      <w:pPr>
        <w:pStyle w:val="BodyText"/>
      </w:pPr>
    </w:p>
    <w:p w14:paraId="4E736715" w14:textId="77777777" w:rsidR="00D85A7B" w:rsidRPr="003651D9" w:rsidRDefault="009813A1" w:rsidP="00597DB2">
      <w:pPr>
        <w:pStyle w:val="TOCHeading"/>
      </w:pPr>
      <w:r w:rsidRPr="003651D9">
        <w:br w:type="page"/>
      </w:r>
      <w:r w:rsidR="00D85A7B" w:rsidRPr="003651D9">
        <w:lastRenderedPageBreak/>
        <w:t>C</w:t>
      </w:r>
      <w:r w:rsidR="00060D78" w:rsidRPr="003651D9">
        <w:t>ONTENTS</w:t>
      </w:r>
    </w:p>
    <w:p w14:paraId="3C466FB7" w14:textId="77777777" w:rsidR="004D69C3" w:rsidRPr="003651D9" w:rsidRDefault="004D69C3" w:rsidP="00597DB2"/>
    <w:p w14:paraId="2553DF19" w14:textId="77777777" w:rsidR="00575F94" w:rsidRDefault="00CF508D">
      <w:pPr>
        <w:pStyle w:val="TOC1"/>
        <w:rPr>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49631493" w:history="1">
        <w:r w:rsidR="00575F94" w:rsidRPr="003D6773">
          <w:rPr>
            <w:rStyle w:val="Hyperlink"/>
            <w:noProof/>
          </w:rPr>
          <w:t>Introduction to this Supplement</w:t>
        </w:r>
        <w:r w:rsidR="00575F94">
          <w:rPr>
            <w:noProof/>
            <w:webHidden/>
          </w:rPr>
          <w:tab/>
        </w:r>
        <w:r w:rsidR="00575F94">
          <w:rPr>
            <w:noProof/>
            <w:webHidden/>
          </w:rPr>
          <w:fldChar w:fldCharType="begin"/>
        </w:r>
        <w:r w:rsidR="00575F94">
          <w:rPr>
            <w:noProof/>
            <w:webHidden/>
          </w:rPr>
          <w:instrText xml:space="preserve"> PAGEREF _Toc449631493 \h </w:instrText>
        </w:r>
        <w:r w:rsidR="00575F94">
          <w:rPr>
            <w:noProof/>
            <w:webHidden/>
          </w:rPr>
        </w:r>
        <w:r w:rsidR="00575F94">
          <w:rPr>
            <w:noProof/>
            <w:webHidden/>
          </w:rPr>
          <w:fldChar w:fldCharType="separate"/>
        </w:r>
        <w:r w:rsidR="00575F94">
          <w:rPr>
            <w:noProof/>
            <w:webHidden/>
          </w:rPr>
          <w:t>8</w:t>
        </w:r>
        <w:r w:rsidR="00575F94">
          <w:rPr>
            <w:noProof/>
            <w:webHidden/>
          </w:rPr>
          <w:fldChar w:fldCharType="end"/>
        </w:r>
      </w:hyperlink>
    </w:p>
    <w:p w14:paraId="1DA2921C" w14:textId="77777777" w:rsidR="00575F94" w:rsidRDefault="00575F94">
      <w:pPr>
        <w:pStyle w:val="TOC2"/>
        <w:rPr>
          <w:rFonts w:asciiTheme="minorHAnsi" w:eastAsiaTheme="minorEastAsia" w:hAnsiTheme="minorHAnsi" w:cstheme="minorBidi"/>
          <w:noProof/>
          <w:sz w:val="22"/>
          <w:szCs w:val="22"/>
        </w:rPr>
      </w:pPr>
      <w:hyperlink w:anchor="_Toc449631494" w:history="1">
        <w:r w:rsidRPr="003D6773">
          <w:rPr>
            <w:rStyle w:val="Hyperlink"/>
            <w:noProof/>
          </w:rPr>
          <w:t>Open Issues and Questions</w:t>
        </w:r>
        <w:r>
          <w:rPr>
            <w:noProof/>
            <w:webHidden/>
          </w:rPr>
          <w:tab/>
        </w:r>
        <w:r>
          <w:rPr>
            <w:noProof/>
            <w:webHidden/>
          </w:rPr>
          <w:fldChar w:fldCharType="begin"/>
        </w:r>
        <w:r>
          <w:rPr>
            <w:noProof/>
            <w:webHidden/>
          </w:rPr>
          <w:instrText xml:space="preserve"> PAGEREF _Toc449631494 \h </w:instrText>
        </w:r>
        <w:r>
          <w:rPr>
            <w:noProof/>
            <w:webHidden/>
          </w:rPr>
        </w:r>
        <w:r>
          <w:rPr>
            <w:noProof/>
            <w:webHidden/>
          </w:rPr>
          <w:fldChar w:fldCharType="separate"/>
        </w:r>
        <w:r>
          <w:rPr>
            <w:noProof/>
            <w:webHidden/>
          </w:rPr>
          <w:t>8</w:t>
        </w:r>
        <w:r>
          <w:rPr>
            <w:noProof/>
            <w:webHidden/>
          </w:rPr>
          <w:fldChar w:fldCharType="end"/>
        </w:r>
      </w:hyperlink>
    </w:p>
    <w:p w14:paraId="00CBEF5A" w14:textId="77777777" w:rsidR="00575F94" w:rsidRDefault="00575F94">
      <w:pPr>
        <w:pStyle w:val="TOC2"/>
        <w:rPr>
          <w:rFonts w:asciiTheme="minorHAnsi" w:eastAsiaTheme="minorEastAsia" w:hAnsiTheme="minorHAnsi" w:cstheme="minorBidi"/>
          <w:noProof/>
          <w:sz w:val="22"/>
          <w:szCs w:val="22"/>
        </w:rPr>
      </w:pPr>
      <w:hyperlink w:anchor="_Toc449631495" w:history="1">
        <w:r w:rsidRPr="003D6773">
          <w:rPr>
            <w:rStyle w:val="Hyperlink"/>
            <w:noProof/>
          </w:rPr>
          <w:t>Closed Issues</w:t>
        </w:r>
        <w:r>
          <w:rPr>
            <w:noProof/>
            <w:webHidden/>
          </w:rPr>
          <w:tab/>
        </w:r>
        <w:r>
          <w:rPr>
            <w:noProof/>
            <w:webHidden/>
          </w:rPr>
          <w:fldChar w:fldCharType="begin"/>
        </w:r>
        <w:r>
          <w:rPr>
            <w:noProof/>
            <w:webHidden/>
          </w:rPr>
          <w:instrText xml:space="preserve"> PAGEREF _Toc449631495 \h </w:instrText>
        </w:r>
        <w:r>
          <w:rPr>
            <w:noProof/>
            <w:webHidden/>
          </w:rPr>
        </w:r>
        <w:r>
          <w:rPr>
            <w:noProof/>
            <w:webHidden/>
          </w:rPr>
          <w:fldChar w:fldCharType="separate"/>
        </w:r>
        <w:r>
          <w:rPr>
            <w:noProof/>
            <w:webHidden/>
          </w:rPr>
          <w:t>8</w:t>
        </w:r>
        <w:r>
          <w:rPr>
            <w:noProof/>
            <w:webHidden/>
          </w:rPr>
          <w:fldChar w:fldCharType="end"/>
        </w:r>
      </w:hyperlink>
    </w:p>
    <w:p w14:paraId="2AAA057F" w14:textId="77777777" w:rsidR="00575F94" w:rsidRDefault="00575F94">
      <w:pPr>
        <w:pStyle w:val="TOC1"/>
        <w:rPr>
          <w:rFonts w:asciiTheme="minorHAnsi" w:eastAsiaTheme="minorEastAsia" w:hAnsiTheme="minorHAnsi" w:cstheme="minorBidi"/>
          <w:noProof/>
          <w:sz w:val="22"/>
          <w:szCs w:val="22"/>
        </w:rPr>
      </w:pPr>
      <w:hyperlink w:anchor="_Toc449631496" w:history="1">
        <w:r w:rsidRPr="003D6773">
          <w:rPr>
            <w:rStyle w:val="Hyperlink"/>
            <w:noProof/>
          </w:rPr>
          <w:t>General Introduction</w:t>
        </w:r>
        <w:r>
          <w:rPr>
            <w:noProof/>
            <w:webHidden/>
          </w:rPr>
          <w:tab/>
        </w:r>
        <w:r>
          <w:rPr>
            <w:noProof/>
            <w:webHidden/>
          </w:rPr>
          <w:fldChar w:fldCharType="begin"/>
        </w:r>
        <w:r>
          <w:rPr>
            <w:noProof/>
            <w:webHidden/>
          </w:rPr>
          <w:instrText xml:space="preserve"> PAGEREF _Toc449631496 \h </w:instrText>
        </w:r>
        <w:r>
          <w:rPr>
            <w:noProof/>
            <w:webHidden/>
          </w:rPr>
        </w:r>
        <w:r>
          <w:rPr>
            <w:noProof/>
            <w:webHidden/>
          </w:rPr>
          <w:fldChar w:fldCharType="separate"/>
        </w:r>
        <w:r>
          <w:rPr>
            <w:noProof/>
            <w:webHidden/>
          </w:rPr>
          <w:t>10</w:t>
        </w:r>
        <w:r>
          <w:rPr>
            <w:noProof/>
            <w:webHidden/>
          </w:rPr>
          <w:fldChar w:fldCharType="end"/>
        </w:r>
      </w:hyperlink>
    </w:p>
    <w:p w14:paraId="57A19CA6" w14:textId="77777777" w:rsidR="00575F94" w:rsidRDefault="00575F94">
      <w:pPr>
        <w:pStyle w:val="TOC1"/>
        <w:rPr>
          <w:rFonts w:asciiTheme="minorHAnsi" w:eastAsiaTheme="minorEastAsia" w:hAnsiTheme="minorHAnsi" w:cstheme="minorBidi"/>
          <w:noProof/>
          <w:sz w:val="22"/>
          <w:szCs w:val="22"/>
        </w:rPr>
      </w:pPr>
      <w:hyperlink w:anchor="_Toc449631497" w:history="1">
        <w:r w:rsidRPr="003D6773">
          <w:rPr>
            <w:rStyle w:val="Hyperlink"/>
            <w:noProof/>
          </w:rPr>
          <w:t>Appendix A - Actor Summary Definitions</w:t>
        </w:r>
        <w:r>
          <w:rPr>
            <w:noProof/>
            <w:webHidden/>
          </w:rPr>
          <w:tab/>
        </w:r>
        <w:r>
          <w:rPr>
            <w:noProof/>
            <w:webHidden/>
          </w:rPr>
          <w:fldChar w:fldCharType="begin"/>
        </w:r>
        <w:r>
          <w:rPr>
            <w:noProof/>
            <w:webHidden/>
          </w:rPr>
          <w:instrText xml:space="preserve"> PAGEREF _Toc449631497 \h </w:instrText>
        </w:r>
        <w:r>
          <w:rPr>
            <w:noProof/>
            <w:webHidden/>
          </w:rPr>
        </w:r>
        <w:r>
          <w:rPr>
            <w:noProof/>
            <w:webHidden/>
          </w:rPr>
          <w:fldChar w:fldCharType="separate"/>
        </w:r>
        <w:r>
          <w:rPr>
            <w:noProof/>
            <w:webHidden/>
          </w:rPr>
          <w:t>10</w:t>
        </w:r>
        <w:r>
          <w:rPr>
            <w:noProof/>
            <w:webHidden/>
          </w:rPr>
          <w:fldChar w:fldCharType="end"/>
        </w:r>
      </w:hyperlink>
    </w:p>
    <w:p w14:paraId="6E036488" w14:textId="77777777" w:rsidR="00575F94" w:rsidRDefault="00575F94">
      <w:pPr>
        <w:pStyle w:val="TOC1"/>
        <w:rPr>
          <w:rFonts w:asciiTheme="minorHAnsi" w:eastAsiaTheme="minorEastAsia" w:hAnsiTheme="minorHAnsi" w:cstheme="minorBidi"/>
          <w:noProof/>
          <w:sz w:val="22"/>
          <w:szCs w:val="22"/>
        </w:rPr>
      </w:pPr>
      <w:hyperlink w:anchor="_Toc449631498" w:history="1">
        <w:r w:rsidRPr="003D6773">
          <w:rPr>
            <w:rStyle w:val="Hyperlink"/>
            <w:noProof/>
          </w:rPr>
          <w:t>Appendix B - Transaction Summary Definitions</w:t>
        </w:r>
        <w:r>
          <w:rPr>
            <w:noProof/>
            <w:webHidden/>
          </w:rPr>
          <w:tab/>
        </w:r>
        <w:r>
          <w:rPr>
            <w:noProof/>
            <w:webHidden/>
          </w:rPr>
          <w:fldChar w:fldCharType="begin"/>
        </w:r>
        <w:r>
          <w:rPr>
            <w:noProof/>
            <w:webHidden/>
          </w:rPr>
          <w:instrText xml:space="preserve"> PAGEREF _Toc449631498 \h </w:instrText>
        </w:r>
        <w:r>
          <w:rPr>
            <w:noProof/>
            <w:webHidden/>
          </w:rPr>
        </w:r>
        <w:r>
          <w:rPr>
            <w:noProof/>
            <w:webHidden/>
          </w:rPr>
          <w:fldChar w:fldCharType="separate"/>
        </w:r>
        <w:r>
          <w:rPr>
            <w:noProof/>
            <w:webHidden/>
          </w:rPr>
          <w:t>10</w:t>
        </w:r>
        <w:r>
          <w:rPr>
            <w:noProof/>
            <w:webHidden/>
          </w:rPr>
          <w:fldChar w:fldCharType="end"/>
        </w:r>
      </w:hyperlink>
    </w:p>
    <w:p w14:paraId="13349DDC" w14:textId="77777777" w:rsidR="00575F94" w:rsidRDefault="00575F94">
      <w:pPr>
        <w:pStyle w:val="TOC1"/>
        <w:rPr>
          <w:rFonts w:asciiTheme="minorHAnsi" w:eastAsiaTheme="minorEastAsia" w:hAnsiTheme="minorHAnsi" w:cstheme="minorBidi"/>
          <w:noProof/>
          <w:sz w:val="22"/>
          <w:szCs w:val="22"/>
        </w:rPr>
      </w:pPr>
      <w:hyperlink w:anchor="_Toc449631499" w:history="1">
        <w:r w:rsidRPr="003D6773">
          <w:rPr>
            <w:rStyle w:val="Hyperlink"/>
            <w:noProof/>
          </w:rPr>
          <w:t>Glossary</w:t>
        </w:r>
        <w:r>
          <w:rPr>
            <w:noProof/>
            <w:webHidden/>
          </w:rPr>
          <w:tab/>
        </w:r>
        <w:r>
          <w:rPr>
            <w:noProof/>
            <w:webHidden/>
          </w:rPr>
          <w:fldChar w:fldCharType="begin"/>
        </w:r>
        <w:r>
          <w:rPr>
            <w:noProof/>
            <w:webHidden/>
          </w:rPr>
          <w:instrText xml:space="preserve"> PAGEREF _Toc449631499 \h </w:instrText>
        </w:r>
        <w:r>
          <w:rPr>
            <w:noProof/>
            <w:webHidden/>
          </w:rPr>
        </w:r>
        <w:r>
          <w:rPr>
            <w:noProof/>
            <w:webHidden/>
          </w:rPr>
          <w:fldChar w:fldCharType="separate"/>
        </w:r>
        <w:r>
          <w:rPr>
            <w:noProof/>
            <w:webHidden/>
          </w:rPr>
          <w:t>10</w:t>
        </w:r>
        <w:r>
          <w:rPr>
            <w:noProof/>
            <w:webHidden/>
          </w:rPr>
          <w:fldChar w:fldCharType="end"/>
        </w:r>
      </w:hyperlink>
    </w:p>
    <w:p w14:paraId="6498BC7D" w14:textId="77777777" w:rsidR="00575F94" w:rsidRDefault="00575F94">
      <w:pPr>
        <w:pStyle w:val="TOC1"/>
        <w:rPr>
          <w:rFonts w:asciiTheme="minorHAnsi" w:eastAsiaTheme="minorEastAsia" w:hAnsiTheme="minorHAnsi" w:cstheme="minorBidi"/>
          <w:noProof/>
          <w:sz w:val="22"/>
          <w:szCs w:val="22"/>
        </w:rPr>
      </w:pPr>
      <w:hyperlink w:anchor="_Toc449631500" w:history="1">
        <w:r w:rsidRPr="003D6773">
          <w:rPr>
            <w:rStyle w:val="Hyperlink"/>
            <w:noProof/>
          </w:rPr>
          <w:t>Volume 1 – Profiles</w:t>
        </w:r>
        <w:r>
          <w:rPr>
            <w:noProof/>
            <w:webHidden/>
          </w:rPr>
          <w:tab/>
        </w:r>
        <w:r>
          <w:rPr>
            <w:noProof/>
            <w:webHidden/>
          </w:rPr>
          <w:fldChar w:fldCharType="begin"/>
        </w:r>
        <w:r>
          <w:rPr>
            <w:noProof/>
            <w:webHidden/>
          </w:rPr>
          <w:instrText xml:space="preserve"> PAGEREF _Toc449631500 \h </w:instrText>
        </w:r>
        <w:r>
          <w:rPr>
            <w:noProof/>
            <w:webHidden/>
          </w:rPr>
        </w:r>
        <w:r>
          <w:rPr>
            <w:noProof/>
            <w:webHidden/>
          </w:rPr>
          <w:fldChar w:fldCharType="separate"/>
        </w:r>
        <w:r>
          <w:rPr>
            <w:noProof/>
            <w:webHidden/>
          </w:rPr>
          <w:t>12</w:t>
        </w:r>
        <w:r>
          <w:rPr>
            <w:noProof/>
            <w:webHidden/>
          </w:rPr>
          <w:fldChar w:fldCharType="end"/>
        </w:r>
      </w:hyperlink>
    </w:p>
    <w:p w14:paraId="5283F0C2" w14:textId="77777777" w:rsidR="00575F94" w:rsidRDefault="00575F94">
      <w:pPr>
        <w:pStyle w:val="TOC2"/>
        <w:rPr>
          <w:rFonts w:asciiTheme="minorHAnsi" w:eastAsiaTheme="minorEastAsia" w:hAnsiTheme="minorHAnsi" w:cstheme="minorBidi"/>
          <w:noProof/>
          <w:sz w:val="22"/>
          <w:szCs w:val="22"/>
        </w:rPr>
      </w:pPr>
      <w:hyperlink w:anchor="_Toc449631501" w:history="1">
        <w:r w:rsidRPr="003D6773">
          <w:rPr>
            <w:rStyle w:val="Hyperlink"/>
            <w:noProof/>
          </w:rPr>
          <w:t>&lt;</w:t>
        </w:r>
        <w:r w:rsidRPr="003D6773">
          <w:rPr>
            <w:rStyle w:val="Hyperlink"/>
            <w:i/>
            <w:noProof/>
          </w:rPr>
          <w:t>Copyright Licenses&gt;</w:t>
        </w:r>
        <w:r>
          <w:rPr>
            <w:noProof/>
            <w:webHidden/>
          </w:rPr>
          <w:tab/>
        </w:r>
        <w:r>
          <w:rPr>
            <w:noProof/>
            <w:webHidden/>
          </w:rPr>
          <w:fldChar w:fldCharType="begin"/>
        </w:r>
        <w:r>
          <w:rPr>
            <w:noProof/>
            <w:webHidden/>
          </w:rPr>
          <w:instrText xml:space="preserve"> PAGEREF _Toc449631501 \h </w:instrText>
        </w:r>
        <w:r>
          <w:rPr>
            <w:noProof/>
            <w:webHidden/>
          </w:rPr>
        </w:r>
        <w:r>
          <w:rPr>
            <w:noProof/>
            <w:webHidden/>
          </w:rPr>
          <w:fldChar w:fldCharType="separate"/>
        </w:r>
        <w:r>
          <w:rPr>
            <w:noProof/>
            <w:webHidden/>
          </w:rPr>
          <w:t>12</w:t>
        </w:r>
        <w:r>
          <w:rPr>
            <w:noProof/>
            <w:webHidden/>
          </w:rPr>
          <w:fldChar w:fldCharType="end"/>
        </w:r>
      </w:hyperlink>
    </w:p>
    <w:p w14:paraId="2AB82B27" w14:textId="77777777" w:rsidR="00575F94" w:rsidRDefault="00575F94">
      <w:pPr>
        <w:pStyle w:val="TOC2"/>
        <w:rPr>
          <w:rFonts w:asciiTheme="minorHAnsi" w:eastAsiaTheme="minorEastAsia" w:hAnsiTheme="minorHAnsi" w:cstheme="minorBidi"/>
          <w:noProof/>
          <w:sz w:val="22"/>
          <w:szCs w:val="22"/>
        </w:rPr>
      </w:pPr>
      <w:hyperlink w:anchor="_Toc449631502" w:history="1">
        <w:r w:rsidRPr="003D6773">
          <w:rPr>
            <w:rStyle w:val="Hyperlink"/>
            <w:noProof/>
          </w:rPr>
          <w:t>&lt;</w:t>
        </w:r>
        <w:r w:rsidRPr="003D6773">
          <w:rPr>
            <w:rStyle w:val="Hyperlink"/>
            <w:i/>
            <w:noProof/>
          </w:rPr>
          <w:t>Domain-specific additions&gt;</w:t>
        </w:r>
        <w:r>
          <w:rPr>
            <w:noProof/>
            <w:webHidden/>
          </w:rPr>
          <w:tab/>
        </w:r>
        <w:r>
          <w:rPr>
            <w:noProof/>
            <w:webHidden/>
          </w:rPr>
          <w:fldChar w:fldCharType="begin"/>
        </w:r>
        <w:r>
          <w:rPr>
            <w:noProof/>
            <w:webHidden/>
          </w:rPr>
          <w:instrText xml:space="preserve"> PAGEREF _Toc449631502 \h </w:instrText>
        </w:r>
        <w:r>
          <w:rPr>
            <w:noProof/>
            <w:webHidden/>
          </w:rPr>
        </w:r>
        <w:r>
          <w:rPr>
            <w:noProof/>
            <w:webHidden/>
          </w:rPr>
          <w:fldChar w:fldCharType="separate"/>
        </w:r>
        <w:r>
          <w:rPr>
            <w:noProof/>
            <w:webHidden/>
          </w:rPr>
          <w:t>12</w:t>
        </w:r>
        <w:r>
          <w:rPr>
            <w:noProof/>
            <w:webHidden/>
          </w:rPr>
          <w:fldChar w:fldCharType="end"/>
        </w:r>
      </w:hyperlink>
    </w:p>
    <w:p w14:paraId="765C477D" w14:textId="77777777" w:rsidR="00575F94" w:rsidRDefault="00575F94">
      <w:pPr>
        <w:pStyle w:val="TOC1"/>
        <w:rPr>
          <w:rFonts w:asciiTheme="minorHAnsi" w:eastAsiaTheme="minorEastAsia" w:hAnsiTheme="minorHAnsi" w:cstheme="minorBidi"/>
          <w:noProof/>
          <w:sz w:val="22"/>
          <w:szCs w:val="22"/>
        </w:rPr>
      </w:pPr>
      <w:hyperlink w:anchor="_Toc449631503" w:history="1">
        <w:r w:rsidRPr="003D6773">
          <w:rPr>
            <w:rStyle w:val="Hyperlink"/>
            <w:noProof/>
          </w:rPr>
          <w:t>X Dynamic Care Planning (DCP) Profile</w:t>
        </w:r>
        <w:r>
          <w:rPr>
            <w:noProof/>
            <w:webHidden/>
          </w:rPr>
          <w:tab/>
        </w:r>
        <w:r>
          <w:rPr>
            <w:noProof/>
            <w:webHidden/>
          </w:rPr>
          <w:fldChar w:fldCharType="begin"/>
        </w:r>
        <w:r>
          <w:rPr>
            <w:noProof/>
            <w:webHidden/>
          </w:rPr>
          <w:instrText xml:space="preserve"> PAGEREF _Toc449631503 \h </w:instrText>
        </w:r>
        <w:r>
          <w:rPr>
            <w:noProof/>
            <w:webHidden/>
          </w:rPr>
        </w:r>
        <w:r>
          <w:rPr>
            <w:noProof/>
            <w:webHidden/>
          </w:rPr>
          <w:fldChar w:fldCharType="separate"/>
        </w:r>
        <w:r>
          <w:rPr>
            <w:noProof/>
            <w:webHidden/>
          </w:rPr>
          <w:t>13</w:t>
        </w:r>
        <w:r>
          <w:rPr>
            <w:noProof/>
            <w:webHidden/>
          </w:rPr>
          <w:fldChar w:fldCharType="end"/>
        </w:r>
      </w:hyperlink>
    </w:p>
    <w:p w14:paraId="4D2F7BD3" w14:textId="77777777" w:rsidR="00575F94" w:rsidRDefault="00575F94">
      <w:pPr>
        <w:pStyle w:val="TOC2"/>
        <w:rPr>
          <w:rFonts w:asciiTheme="minorHAnsi" w:eastAsiaTheme="minorEastAsia" w:hAnsiTheme="minorHAnsi" w:cstheme="minorBidi"/>
          <w:noProof/>
          <w:sz w:val="22"/>
          <w:szCs w:val="22"/>
        </w:rPr>
      </w:pPr>
      <w:hyperlink w:anchor="_Toc449631504" w:history="1">
        <w:r w:rsidRPr="003D6773">
          <w:rPr>
            <w:rStyle w:val="Hyperlink"/>
            <w:noProof/>
          </w:rPr>
          <w:t>X.1 DCP Actors, Transactions, and Content Modules</w:t>
        </w:r>
        <w:r>
          <w:rPr>
            <w:noProof/>
            <w:webHidden/>
          </w:rPr>
          <w:tab/>
        </w:r>
        <w:r>
          <w:rPr>
            <w:noProof/>
            <w:webHidden/>
          </w:rPr>
          <w:fldChar w:fldCharType="begin"/>
        </w:r>
        <w:r>
          <w:rPr>
            <w:noProof/>
            <w:webHidden/>
          </w:rPr>
          <w:instrText xml:space="preserve"> PAGEREF _Toc449631504 \h </w:instrText>
        </w:r>
        <w:r>
          <w:rPr>
            <w:noProof/>
            <w:webHidden/>
          </w:rPr>
        </w:r>
        <w:r>
          <w:rPr>
            <w:noProof/>
            <w:webHidden/>
          </w:rPr>
          <w:fldChar w:fldCharType="separate"/>
        </w:r>
        <w:r>
          <w:rPr>
            <w:noProof/>
            <w:webHidden/>
          </w:rPr>
          <w:t>13</w:t>
        </w:r>
        <w:r>
          <w:rPr>
            <w:noProof/>
            <w:webHidden/>
          </w:rPr>
          <w:fldChar w:fldCharType="end"/>
        </w:r>
      </w:hyperlink>
    </w:p>
    <w:p w14:paraId="31AE1968" w14:textId="77777777" w:rsidR="00575F94" w:rsidRDefault="00575F94">
      <w:pPr>
        <w:pStyle w:val="TOC3"/>
        <w:rPr>
          <w:rFonts w:asciiTheme="minorHAnsi" w:eastAsiaTheme="minorEastAsia" w:hAnsiTheme="minorHAnsi" w:cstheme="minorBidi"/>
          <w:noProof/>
          <w:sz w:val="22"/>
          <w:szCs w:val="22"/>
        </w:rPr>
      </w:pPr>
      <w:hyperlink w:anchor="_Toc449631505" w:history="1">
        <w:r w:rsidRPr="003D6773">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_Toc449631505 \h </w:instrText>
        </w:r>
        <w:r>
          <w:rPr>
            <w:noProof/>
            <w:webHidden/>
          </w:rPr>
        </w:r>
        <w:r>
          <w:rPr>
            <w:noProof/>
            <w:webHidden/>
          </w:rPr>
          <w:fldChar w:fldCharType="separate"/>
        </w:r>
        <w:r>
          <w:rPr>
            <w:noProof/>
            <w:webHidden/>
          </w:rPr>
          <w:t>15</w:t>
        </w:r>
        <w:r>
          <w:rPr>
            <w:noProof/>
            <w:webHidden/>
          </w:rPr>
          <w:fldChar w:fldCharType="end"/>
        </w:r>
      </w:hyperlink>
    </w:p>
    <w:p w14:paraId="7F1176C1" w14:textId="77777777" w:rsidR="00575F94" w:rsidRDefault="00575F94">
      <w:pPr>
        <w:pStyle w:val="TOC4"/>
        <w:rPr>
          <w:rFonts w:asciiTheme="minorHAnsi" w:eastAsiaTheme="minorEastAsia" w:hAnsiTheme="minorHAnsi" w:cstheme="minorBidi"/>
          <w:noProof/>
          <w:sz w:val="22"/>
          <w:szCs w:val="22"/>
        </w:rPr>
      </w:pPr>
      <w:hyperlink w:anchor="_Toc449631506" w:history="1">
        <w:r w:rsidRPr="003D6773">
          <w:rPr>
            <w:rStyle w:val="Hyperlink"/>
            <w:noProof/>
          </w:rPr>
          <w:t>X.1.1.1 Care Plan Contributor</w:t>
        </w:r>
        <w:r>
          <w:rPr>
            <w:noProof/>
            <w:webHidden/>
          </w:rPr>
          <w:tab/>
        </w:r>
        <w:r>
          <w:rPr>
            <w:noProof/>
            <w:webHidden/>
          </w:rPr>
          <w:fldChar w:fldCharType="begin"/>
        </w:r>
        <w:r>
          <w:rPr>
            <w:noProof/>
            <w:webHidden/>
          </w:rPr>
          <w:instrText xml:space="preserve"> PAGEREF _Toc449631506 \h </w:instrText>
        </w:r>
        <w:r>
          <w:rPr>
            <w:noProof/>
            <w:webHidden/>
          </w:rPr>
        </w:r>
        <w:r>
          <w:rPr>
            <w:noProof/>
            <w:webHidden/>
          </w:rPr>
          <w:fldChar w:fldCharType="separate"/>
        </w:r>
        <w:r>
          <w:rPr>
            <w:noProof/>
            <w:webHidden/>
          </w:rPr>
          <w:t>15</w:t>
        </w:r>
        <w:r>
          <w:rPr>
            <w:noProof/>
            <w:webHidden/>
          </w:rPr>
          <w:fldChar w:fldCharType="end"/>
        </w:r>
      </w:hyperlink>
    </w:p>
    <w:p w14:paraId="5C05D15C" w14:textId="77777777" w:rsidR="00575F94" w:rsidRDefault="00575F94">
      <w:pPr>
        <w:pStyle w:val="TOC4"/>
        <w:rPr>
          <w:rFonts w:asciiTheme="minorHAnsi" w:eastAsiaTheme="minorEastAsia" w:hAnsiTheme="minorHAnsi" w:cstheme="minorBidi"/>
          <w:noProof/>
          <w:sz w:val="22"/>
          <w:szCs w:val="22"/>
        </w:rPr>
      </w:pPr>
      <w:hyperlink w:anchor="_Toc449631507" w:history="1">
        <w:r w:rsidRPr="003D6773">
          <w:rPr>
            <w:rStyle w:val="Hyperlink"/>
            <w:noProof/>
          </w:rPr>
          <w:t>X.1.1.2 Care Plan Consumer</w:t>
        </w:r>
        <w:r>
          <w:rPr>
            <w:noProof/>
            <w:webHidden/>
          </w:rPr>
          <w:tab/>
        </w:r>
        <w:r>
          <w:rPr>
            <w:noProof/>
            <w:webHidden/>
          </w:rPr>
          <w:fldChar w:fldCharType="begin"/>
        </w:r>
        <w:r>
          <w:rPr>
            <w:noProof/>
            <w:webHidden/>
          </w:rPr>
          <w:instrText xml:space="preserve"> PAGEREF _Toc449631507 \h </w:instrText>
        </w:r>
        <w:r>
          <w:rPr>
            <w:noProof/>
            <w:webHidden/>
          </w:rPr>
        </w:r>
        <w:r>
          <w:rPr>
            <w:noProof/>
            <w:webHidden/>
          </w:rPr>
          <w:fldChar w:fldCharType="separate"/>
        </w:r>
        <w:r>
          <w:rPr>
            <w:noProof/>
            <w:webHidden/>
          </w:rPr>
          <w:t>15</w:t>
        </w:r>
        <w:r>
          <w:rPr>
            <w:noProof/>
            <w:webHidden/>
          </w:rPr>
          <w:fldChar w:fldCharType="end"/>
        </w:r>
      </w:hyperlink>
    </w:p>
    <w:p w14:paraId="663D8B04" w14:textId="77777777" w:rsidR="00575F94" w:rsidRDefault="00575F94">
      <w:pPr>
        <w:pStyle w:val="TOC4"/>
        <w:rPr>
          <w:rFonts w:asciiTheme="minorHAnsi" w:eastAsiaTheme="minorEastAsia" w:hAnsiTheme="minorHAnsi" w:cstheme="minorBidi"/>
          <w:noProof/>
          <w:sz w:val="22"/>
          <w:szCs w:val="22"/>
        </w:rPr>
      </w:pPr>
      <w:hyperlink w:anchor="_Toc449631508" w:history="1">
        <w:r w:rsidRPr="003D6773">
          <w:rPr>
            <w:rStyle w:val="Hyperlink"/>
            <w:noProof/>
          </w:rPr>
          <w:t>X.1.1.3 Care Plan Service</w:t>
        </w:r>
        <w:r>
          <w:rPr>
            <w:noProof/>
            <w:webHidden/>
          </w:rPr>
          <w:tab/>
        </w:r>
        <w:r>
          <w:rPr>
            <w:noProof/>
            <w:webHidden/>
          </w:rPr>
          <w:fldChar w:fldCharType="begin"/>
        </w:r>
        <w:r>
          <w:rPr>
            <w:noProof/>
            <w:webHidden/>
          </w:rPr>
          <w:instrText xml:space="preserve"> PAGEREF _Toc449631508 \h </w:instrText>
        </w:r>
        <w:r>
          <w:rPr>
            <w:noProof/>
            <w:webHidden/>
          </w:rPr>
        </w:r>
        <w:r>
          <w:rPr>
            <w:noProof/>
            <w:webHidden/>
          </w:rPr>
          <w:fldChar w:fldCharType="separate"/>
        </w:r>
        <w:r>
          <w:rPr>
            <w:noProof/>
            <w:webHidden/>
          </w:rPr>
          <w:t>15</w:t>
        </w:r>
        <w:r>
          <w:rPr>
            <w:noProof/>
            <w:webHidden/>
          </w:rPr>
          <w:fldChar w:fldCharType="end"/>
        </w:r>
      </w:hyperlink>
    </w:p>
    <w:p w14:paraId="620AF510" w14:textId="77777777" w:rsidR="00575F94" w:rsidRDefault="00575F94">
      <w:pPr>
        <w:pStyle w:val="TOC2"/>
        <w:rPr>
          <w:rFonts w:asciiTheme="minorHAnsi" w:eastAsiaTheme="minorEastAsia" w:hAnsiTheme="minorHAnsi" w:cstheme="minorBidi"/>
          <w:noProof/>
          <w:sz w:val="22"/>
          <w:szCs w:val="22"/>
        </w:rPr>
      </w:pPr>
      <w:hyperlink w:anchor="_Toc449631509" w:history="1">
        <w:r w:rsidRPr="003D6773">
          <w:rPr>
            <w:rStyle w:val="Hyperlink"/>
            <w:noProof/>
          </w:rPr>
          <w:t>X.2 DCP Actor Options</w:t>
        </w:r>
        <w:r>
          <w:rPr>
            <w:noProof/>
            <w:webHidden/>
          </w:rPr>
          <w:tab/>
        </w:r>
        <w:r>
          <w:rPr>
            <w:noProof/>
            <w:webHidden/>
          </w:rPr>
          <w:fldChar w:fldCharType="begin"/>
        </w:r>
        <w:r>
          <w:rPr>
            <w:noProof/>
            <w:webHidden/>
          </w:rPr>
          <w:instrText xml:space="preserve"> PAGEREF _Toc449631509 \h </w:instrText>
        </w:r>
        <w:r>
          <w:rPr>
            <w:noProof/>
            <w:webHidden/>
          </w:rPr>
        </w:r>
        <w:r>
          <w:rPr>
            <w:noProof/>
            <w:webHidden/>
          </w:rPr>
          <w:fldChar w:fldCharType="separate"/>
        </w:r>
        <w:r>
          <w:rPr>
            <w:noProof/>
            <w:webHidden/>
          </w:rPr>
          <w:t>16</w:t>
        </w:r>
        <w:r>
          <w:rPr>
            <w:noProof/>
            <w:webHidden/>
          </w:rPr>
          <w:fldChar w:fldCharType="end"/>
        </w:r>
      </w:hyperlink>
    </w:p>
    <w:p w14:paraId="59685422" w14:textId="77777777" w:rsidR="00575F94" w:rsidRDefault="00575F94">
      <w:pPr>
        <w:pStyle w:val="TOC3"/>
        <w:rPr>
          <w:rFonts w:asciiTheme="minorHAnsi" w:eastAsiaTheme="minorEastAsia" w:hAnsiTheme="minorHAnsi" w:cstheme="minorBidi"/>
          <w:noProof/>
          <w:sz w:val="22"/>
          <w:szCs w:val="22"/>
        </w:rPr>
      </w:pPr>
      <w:hyperlink w:anchor="_Toc449631510" w:history="1">
        <w:r w:rsidRPr="003D6773">
          <w:rPr>
            <w:rStyle w:val="Hyperlink"/>
            <w:noProof/>
          </w:rPr>
          <w:t>X.2.1 Subscribe to Care Plan Updates</w:t>
        </w:r>
        <w:r>
          <w:rPr>
            <w:noProof/>
            <w:webHidden/>
          </w:rPr>
          <w:tab/>
        </w:r>
        <w:r>
          <w:rPr>
            <w:noProof/>
            <w:webHidden/>
          </w:rPr>
          <w:fldChar w:fldCharType="begin"/>
        </w:r>
        <w:r>
          <w:rPr>
            <w:noProof/>
            <w:webHidden/>
          </w:rPr>
          <w:instrText xml:space="preserve"> PAGEREF _Toc449631510 \h </w:instrText>
        </w:r>
        <w:r>
          <w:rPr>
            <w:noProof/>
            <w:webHidden/>
          </w:rPr>
        </w:r>
        <w:r>
          <w:rPr>
            <w:noProof/>
            <w:webHidden/>
          </w:rPr>
          <w:fldChar w:fldCharType="separate"/>
        </w:r>
        <w:r>
          <w:rPr>
            <w:noProof/>
            <w:webHidden/>
          </w:rPr>
          <w:t>16</w:t>
        </w:r>
        <w:r>
          <w:rPr>
            <w:noProof/>
            <w:webHidden/>
          </w:rPr>
          <w:fldChar w:fldCharType="end"/>
        </w:r>
      </w:hyperlink>
    </w:p>
    <w:p w14:paraId="127076B8" w14:textId="77777777" w:rsidR="00575F94" w:rsidRDefault="00575F94">
      <w:pPr>
        <w:pStyle w:val="TOC2"/>
        <w:rPr>
          <w:rFonts w:asciiTheme="minorHAnsi" w:eastAsiaTheme="minorEastAsia" w:hAnsiTheme="minorHAnsi" w:cstheme="minorBidi"/>
          <w:noProof/>
          <w:sz w:val="22"/>
          <w:szCs w:val="22"/>
        </w:rPr>
      </w:pPr>
      <w:hyperlink w:anchor="_Toc449631511" w:history="1">
        <w:r w:rsidRPr="003D6773">
          <w:rPr>
            <w:rStyle w:val="Hyperlink"/>
            <w:noProof/>
          </w:rPr>
          <w:t>X.3 DCP Required Actor Groupings</w:t>
        </w:r>
        <w:r>
          <w:rPr>
            <w:noProof/>
            <w:webHidden/>
          </w:rPr>
          <w:tab/>
        </w:r>
        <w:r>
          <w:rPr>
            <w:noProof/>
            <w:webHidden/>
          </w:rPr>
          <w:fldChar w:fldCharType="begin"/>
        </w:r>
        <w:r>
          <w:rPr>
            <w:noProof/>
            <w:webHidden/>
          </w:rPr>
          <w:instrText xml:space="preserve"> PAGEREF _Toc449631511 \h </w:instrText>
        </w:r>
        <w:r>
          <w:rPr>
            <w:noProof/>
            <w:webHidden/>
          </w:rPr>
        </w:r>
        <w:r>
          <w:rPr>
            <w:noProof/>
            <w:webHidden/>
          </w:rPr>
          <w:fldChar w:fldCharType="separate"/>
        </w:r>
        <w:r>
          <w:rPr>
            <w:noProof/>
            <w:webHidden/>
          </w:rPr>
          <w:t>16</w:t>
        </w:r>
        <w:r>
          <w:rPr>
            <w:noProof/>
            <w:webHidden/>
          </w:rPr>
          <w:fldChar w:fldCharType="end"/>
        </w:r>
      </w:hyperlink>
    </w:p>
    <w:p w14:paraId="7F872690" w14:textId="77777777" w:rsidR="00575F94" w:rsidRDefault="00575F94">
      <w:pPr>
        <w:pStyle w:val="TOC2"/>
        <w:rPr>
          <w:rFonts w:asciiTheme="minorHAnsi" w:eastAsiaTheme="minorEastAsia" w:hAnsiTheme="minorHAnsi" w:cstheme="minorBidi"/>
          <w:noProof/>
          <w:sz w:val="22"/>
          <w:szCs w:val="22"/>
        </w:rPr>
      </w:pPr>
      <w:hyperlink w:anchor="_Toc449631512" w:history="1">
        <w:r w:rsidRPr="003D6773">
          <w:rPr>
            <w:rStyle w:val="Hyperlink"/>
            <w:noProof/>
          </w:rPr>
          <w:t>X.4 DCP Overview</w:t>
        </w:r>
        <w:r>
          <w:rPr>
            <w:noProof/>
            <w:webHidden/>
          </w:rPr>
          <w:tab/>
        </w:r>
        <w:r>
          <w:rPr>
            <w:noProof/>
            <w:webHidden/>
          </w:rPr>
          <w:fldChar w:fldCharType="begin"/>
        </w:r>
        <w:r>
          <w:rPr>
            <w:noProof/>
            <w:webHidden/>
          </w:rPr>
          <w:instrText xml:space="preserve"> PAGEREF _Toc449631512 \h </w:instrText>
        </w:r>
        <w:r>
          <w:rPr>
            <w:noProof/>
            <w:webHidden/>
          </w:rPr>
        </w:r>
        <w:r>
          <w:rPr>
            <w:noProof/>
            <w:webHidden/>
          </w:rPr>
          <w:fldChar w:fldCharType="separate"/>
        </w:r>
        <w:r>
          <w:rPr>
            <w:noProof/>
            <w:webHidden/>
          </w:rPr>
          <w:t>16</w:t>
        </w:r>
        <w:r>
          <w:rPr>
            <w:noProof/>
            <w:webHidden/>
          </w:rPr>
          <w:fldChar w:fldCharType="end"/>
        </w:r>
      </w:hyperlink>
    </w:p>
    <w:p w14:paraId="7EDF6B94" w14:textId="77777777" w:rsidR="00575F94" w:rsidRDefault="00575F94">
      <w:pPr>
        <w:pStyle w:val="TOC3"/>
        <w:rPr>
          <w:rFonts w:asciiTheme="minorHAnsi" w:eastAsiaTheme="minorEastAsia" w:hAnsiTheme="minorHAnsi" w:cstheme="minorBidi"/>
          <w:noProof/>
          <w:sz w:val="22"/>
          <w:szCs w:val="22"/>
        </w:rPr>
      </w:pPr>
      <w:hyperlink w:anchor="_Toc449631513" w:history="1">
        <w:r w:rsidRPr="003D6773">
          <w:rPr>
            <w:rStyle w:val="Hyperlink"/>
            <w:bCs/>
            <w:noProof/>
          </w:rPr>
          <w:t>X.4.1 Concepts</w:t>
        </w:r>
        <w:r>
          <w:rPr>
            <w:noProof/>
            <w:webHidden/>
          </w:rPr>
          <w:tab/>
        </w:r>
        <w:r>
          <w:rPr>
            <w:noProof/>
            <w:webHidden/>
          </w:rPr>
          <w:fldChar w:fldCharType="begin"/>
        </w:r>
        <w:r>
          <w:rPr>
            <w:noProof/>
            <w:webHidden/>
          </w:rPr>
          <w:instrText xml:space="preserve"> PAGEREF _Toc449631513 \h </w:instrText>
        </w:r>
        <w:r>
          <w:rPr>
            <w:noProof/>
            <w:webHidden/>
          </w:rPr>
        </w:r>
        <w:r>
          <w:rPr>
            <w:noProof/>
            <w:webHidden/>
          </w:rPr>
          <w:fldChar w:fldCharType="separate"/>
        </w:r>
        <w:r>
          <w:rPr>
            <w:noProof/>
            <w:webHidden/>
          </w:rPr>
          <w:t>17</w:t>
        </w:r>
        <w:r>
          <w:rPr>
            <w:noProof/>
            <w:webHidden/>
          </w:rPr>
          <w:fldChar w:fldCharType="end"/>
        </w:r>
      </w:hyperlink>
    </w:p>
    <w:p w14:paraId="5C2F03FA" w14:textId="77777777" w:rsidR="00575F94" w:rsidRDefault="00575F94">
      <w:pPr>
        <w:pStyle w:val="TOC3"/>
        <w:rPr>
          <w:rFonts w:asciiTheme="minorHAnsi" w:eastAsiaTheme="minorEastAsia" w:hAnsiTheme="minorHAnsi" w:cstheme="minorBidi"/>
          <w:noProof/>
          <w:sz w:val="22"/>
          <w:szCs w:val="22"/>
        </w:rPr>
      </w:pPr>
      <w:hyperlink w:anchor="_Toc449631514" w:history="1">
        <w:r w:rsidRPr="003D6773">
          <w:rPr>
            <w:rStyle w:val="Hyperlink"/>
            <w:bCs/>
            <w:noProof/>
          </w:rPr>
          <w:t>X.4.2 Use Case</w:t>
        </w:r>
        <w:r>
          <w:rPr>
            <w:noProof/>
            <w:webHidden/>
          </w:rPr>
          <w:tab/>
        </w:r>
        <w:r>
          <w:rPr>
            <w:noProof/>
            <w:webHidden/>
          </w:rPr>
          <w:fldChar w:fldCharType="begin"/>
        </w:r>
        <w:r>
          <w:rPr>
            <w:noProof/>
            <w:webHidden/>
          </w:rPr>
          <w:instrText xml:space="preserve"> PAGEREF _Toc449631514 \h </w:instrText>
        </w:r>
        <w:r>
          <w:rPr>
            <w:noProof/>
            <w:webHidden/>
          </w:rPr>
        </w:r>
        <w:r>
          <w:rPr>
            <w:noProof/>
            <w:webHidden/>
          </w:rPr>
          <w:fldChar w:fldCharType="separate"/>
        </w:r>
        <w:r>
          <w:rPr>
            <w:noProof/>
            <w:webHidden/>
          </w:rPr>
          <w:t>18</w:t>
        </w:r>
        <w:r>
          <w:rPr>
            <w:noProof/>
            <w:webHidden/>
          </w:rPr>
          <w:fldChar w:fldCharType="end"/>
        </w:r>
      </w:hyperlink>
    </w:p>
    <w:p w14:paraId="12B8675D" w14:textId="77777777" w:rsidR="00575F94" w:rsidRDefault="00575F94">
      <w:pPr>
        <w:pStyle w:val="TOC4"/>
        <w:rPr>
          <w:rFonts w:asciiTheme="minorHAnsi" w:eastAsiaTheme="minorEastAsia" w:hAnsiTheme="minorHAnsi" w:cstheme="minorBidi"/>
          <w:noProof/>
          <w:sz w:val="22"/>
          <w:szCs w:val="22"/>
        </w:rPr>
      </w:pPr>
      <w:hyperlink w:anchor="_Toc449631515" w:history="1">
        <w:r w:rsidRPr="003D6773">
          <w:rPr>
            <w:rStyle w:val="Hyperlink"/>
            <w:noProof/>
          </w:rPr>
          <w:t>X.4.2.1 Use Case: Chronic Conditions</w:t>
        </w:r>
        <w:r>
          <w:rPr>
            <w:noProof/>
            <w:webHidden/>
          </w:rPr>
          <w:tab/>
        </w:r>
        <w:r>
          <w:rPr>
            <w:noProof/>
            <w:webHidden/>
          </w:rPr>
          <w:fldChar w:fldCharType="begin"/>
        </w:r>
        <w:r>
          <w:rPr>
            <w:noProof/>
            <w:webHidden/>
          </w:rPr>
          <w:instrText xml:space="preserve"> PAGEREF _Toc449631515 \h </w:instrText>
        </w:r>
        <w:r>
          <w:rPr>
            <w:noProof/>
            <w:webHidden/>
          </w:rPr>
        </w:r>
        <w:r>
          <w:rPr>
            <w:noProof/>
            <w:webHidden/>
          </w:rPr>
          <w:fldChar w:fldCharType="separate"/>
        </w:r>
        <w:r>
          <w:rPr>
            <w:noProof/>
            <w:webHidden/>
          </w:rPr>
          <w:t>18</w:t>
        </w:r>
        <w:r>
          <w:rPr>
            <w:noProof/>
            <w:webHidden/>
          </w:rPr>
          <w:fldChar w:fldCharType="end"/>
        </w:r>
      </w:hyperlink>
    </w:p>
    <w:p w14:paraId="47621095" w14:textId="77777777" w:rsidR="00575F94" w:rsidRDefault="00575F94">
      <w:pPr>
        <w:pStyle w:val="TOC5"/>
        <w:rPr>
          <w:rFonts w:asciiTheme="minorHAnsi" w:eastAsiaTheme="minorEastAsia" w:hAnsiTheme="minorHAnsi" w:cstheme="minorBidi"/>
          <w:noProof/>
          <w:sz w:val="22"/>
          <w:szCs w:val="22"/>
        </w:rPr>
      </w:pPr>
      <w:hyperlink w:anchor="_Toc449631516" w:history="1">
        <w:r w:rsidRPr="003D6773">
          <w:rPr>
            <w:rStyle w:val="Hyperlink"/>
            <w:noProof/>
          </w:rPr>
          <w:t>X.4.2.1.1 Chronic Conditions Use Case Description</w:t>
        </w:r>
        <w:r>
          <w:rPr>
            <w:noProof/>
            <w:webHidden/>
          </w:rPr>
          <w:tab/>
        </w:r>
        <w:r>
          <w:rPr>
            <w:noProof/>
            <w:webHidden/>
          </w:rPr>
          <w:fldChar w:fldCharType="begin"/>
        </w:r>
        <w:r>
          <w:rPr>
            <w:noProof/>
            <w:webHidden/>
          </w:rPr>
          <w:instrText xml:space="preserve"> PAGEREF _Toc449631516 \h </w:instrText>
        </w:r>
        <w:r>
          <w:rPr>
            <w:noProof/>
            <w:webHidden/>
          </w:rPr>
        </w:r>
        <w:r>
          <w:rPr>
            <w:noProof/>
            <w:webHidden/>
          </w:rPr>
          <w:fldChar w:fldCharType="separate"/>
        </w:r>
        <w:r>
          <w:rPr>
            <w:noProof/>
            <w:webHidden/>
          </w:rPr>
          <w:t>18</w:t>
        </w:r>
        <w:r>
          <w:rPr>
            <w:noProof/>
            <w:webHidden/>
          </w:rPr>
          <w:fldChar w:fldCharType="end"/>
        </w:r>
      </w:hyperlink>
    </w:p>
    <w:p w14:paraId="18230E01" w14:textId="77777777" w:rsidR="00575F94" w:rsidRDefault="00575F94">
      <w:pPr>
        <w:pStyle w:val="TOC6"/>
        <w:rPr>
          <w:rFonts w:asciiTheme="minorHAnsi" w:eastAsiaTheme="minorEastAsia" w:hAnsiTheme="minorHAnsi" w:cstheme="minorBidi"/>
          <w:noProof/>
          <w:sz w:val="22"/>
          <w:szCs w:val="22"/>
        </w:rPr>
      </w:pPr>
      <w:hyperlink w:anchor="_Toc449631517" w:history="1">
        <w:r w:rsidRPr="003D6773">
          <w:rPr>
            <w:rStyle w:val="Hyperlink"/>
            <w:noProof/>
          </w:rPr>
          <w:t>X.4.2.1.1.1 Encounter A: Primary Care Physician Initial Visit</w:t>
        </w:r>
        <w:r>
          <w:rPr>
            <w:noProof/>
            <w:webHidden/>
          </w:rPr>
          <w:tab/>
        </w:r>
        <w:r>
          <w:rPr>
            <w:noProof/>
            <w:webHidden/>
          </w:rPr>
          <w:fldChar w:fldCharType="begin"/>
        </w:r>
        <w:r>
          <w:rPr>
            <w:noProof/>
            <w:webHidden/>
          </w:rPr>
          <w:instrText xml:space="preserve"> PAGEREF _Toc449631517 \h </w:instrText>
        </w:r>
        <w:r>
          <w:rPr>
            <w:noProof/>
            <w:webHidden/>
          </w:rPr>
        </w:r>
        <w:r>
          <w:rPr>
            <w:noProof/>
            <w:webHidden/>
          </w:rPr>
          <w:fldChar w:fldCharType="separate"/>
        </w:r>
        <w:r>
          <w:rPr>
            <w:noProof/>
            <w:webHidden/>
          </w:rPr>
          <w:t>19</w:t>
        </w:r>
        <w:r>
          <w:rPr>
            <w:noProof/>
            <w:webHidden/>
          </w:rPr>
          <w:fldChar w:fldCharType="end"/>
        </w:r>
      </w:hyperlink>
    </w:p>
    <w:p w14:paraId="13DD0918" w14:textId="77777777" w:rsidR="00575F94" w:rsidRDefault="00575F94">
      <w:pPr>
        <w:pStyle w:val="TOC6"/>
        <w:rPr>
          <w:rFonts w:asciiTheme="minorHAnsi" w:eastAsiaTheme="minorEastAsia" w:hAnsiTheme="minorHAnsi" w:cstheme="minorBidi"/>
          <w:noProof/>
          <w:sz w:val="22"/>
          <w:szCs w:val="22"/>
        </w:rPr>
      </w:pPr>
      <w:hyperlink w:anchor="_Toc449631518" w:history="1">
        <w:r w:rsidRPr="003D6773">
          <w:rPr>
            <w:rStyle w:val="Hyperlink"/>
            <w:noProof/>
          </w:rPr>
          <w:t>X.4.2.1.1.2 Encounter(s) B: Allied Health Care Providers and Specialists</w:t>
        </w:r>
        <w:r>
          <w:rPr>
            <w:noProof/>
            <w:webHidden/>
          </w:rPr>
          <w:tab/>
        </w:r>
        <w:r>
          <w:rPr>
            <w:noProof/>
            <w:webHidden/>
          </w:rPr>
          <w:fldChar w:fldCharType="begin"/>
        </w:r>
        <w:r>
          <w:rPr>
            <w:noProof/>
            <w:webHidden/>
          </w:rPr>
          <w:instrText xml:space="preserve"> PAGEREF _Toc449631518 \h </w:instrText>
        </w:r>
        <w:r>
          <w:rPr>
            <w:noProof/>
            <w:webHidden/>
          </w:rPr>
        </w:r>
        <w:r>
          <w:rPr>
            <w:noProof/>
            <w:webHidden/>
          </w:rPr>
          <w:fldChar w:fldCharType="separate"/>
        </w:r>
        <w:r>
          <w:rPr>
            <w:noProof/>
            <w:webHidden/>
          </w:rPr>
          <w:t>21</w:t>
        </w:r>
        <w:r>
          <w:rPr>
            <w:noProof/>
            <w:webHidden/>
          </w:rPr>
          <w:fldChar w:fldCharType="end"/>
        </w:r>
      </w:hyperlink>
    </w:p>
    <w:p w14:paraId="21B29132" w14:textId="77777777" w:rsidR="00575F94" w:rsidRDefault="00575F94">
      <w:pPr>
        <w:pStyle w:val="TOC6"/>
        <w:rPr>
          <w:rFonts w:asciiTheme="minorHAnsi" w:eastAsiaTheme="minorEastAsia" w:hAnsiTheme="minorHAnsi" w:cstheme="minorBidi"/>
          <w:noProof/>
          <w:sz w:val="22"/>
          <w:szCs w:val="22"/>
        </w:rPr>
      </w:pPr>
      <w:hyperlink w:anchor="_Toc449631519" w:history="1">
        <w:r w:rsidRPr="003D6773">
          <w:rPr>
            <w:rStyle w:val="Hyperlink"/>
            <w:noProof/>
          </w:rPr>
          <w:t>X.4.2.1.1.3 Encounter(s) C: ED Visit and Hospital Admission</w:t>
        </w:r>
        <w:r>
          <w:rPr>
            <w:noProof/>
            <w:webHidden/>
          </w:rPr>
          <w:tab/>
        </w:r>
        <w:r>
          <w:rPr>
            <w:noProof/>
            <w:webHidden/>
          </w:rPr>
          <w:fldChar w:fldCharType="begin"/>
        </w:r>
        <w:r>
          <w:rPr>
            <w:noProof/>
            <w:webHidden/>
          </w:rPr>
          <w:instrText xml:space="preserve"> PAGEREF _Toc449631519 \h </w:instrText>
        </w:r>
        <w:r>
          <w:rPr>
            <w:noProof/>
            <w:webHidden/>
          </w:rPr>
        </w:r>
        <w:r>
          <w:rPr>
            <w:noProof/>
            <w:webHidden/>
          </w:rPr>
          <w:fldChar w:fldCharType="separate"/>
        </w:r>
        <w:r>
          <w:rPr>
            <w:noProof/>
            <w:webHidden/>
          </w:rPr>
          <w:t>25</w:t>
        </w:r>
        <w:r>
          <w:rPr>
            <w:noProof/>
            <w:webHidden/>
          </w:rPr>
          <w:fldChar w:fldCharType="end"/>
        </w:r>
      </w:hyperlink>
    </w:p>
    <w:p w14:paraId="5A78FCD6" w14:textId="77777777" w:rsidR="00575F94" w:rsidRDefault="00575F94">
      <w:pPr>
        <w:pStyle w:val="TOC6"/>
        <w:rPr>
          <w:rFonts w:asciiTheme="minorHAnsi" w:eastAsiaTheme="minorEastAsia" w:hAnsiTheme="minorHAnsi" w:cstheme="minorBidi"/>
          <w:noProof/>
          <w:sz w:val="22"/>
          <w:szCs w:val="22"/>
        </w:rPr>
      </w:pPr>
      <w:hyperlink w:anchor="_Toc449631520" w:history="1">
        <w:r w:rsidRPr="003D6773">
          <w:rPr>
            <w:rStyle w:val="Hyperlink"/>
            <w:noProof/>
          </w:rPr>
          <w:t>X.4.2.1.1.4 Encounter D: Primary Care Follow-up Visits</w:t>
        </w:r>
        <w:r>
          <w:rPr>
            <w:noProof/>
            <w:webHidden/>
          </w:rPr>
          <w:tab/>
        </w:r>
        <w:r>
          <w:rPr>
            <w:noProof/>
            <w:webHidden/>
          </w:rPr>
          <w:fldChar w:fldCharType="begin"/>
        </w:r>
        <w:r>
          <w:rPr>
            <w:noProof/>
            <w:webHidden/>
          </w:rPr>
          <w:instrText xml:space="preserve"> PAGEREF _Toc449631520 \h </w:instrText>
        </w:r>
        <w:r>
          <w:rPr>
            <w:noProof/>
            <w:webHidden/>
          </w:rPr>
        </w:r>
        <w:r>
          <w:rPr>
            <w:noProof/>
            <w:webHidden/>
          </w:rPr>
          <w:fldChar w:fldCharType="separate"/>
        </w:r>
        <w:r>
          <w:rPr>
            <w:noProof/>
            <w:webHidden/>
          </w:rPr>
          <w:t>26</w:t>
        </w:r>
        <w:r>
          <w:rPr>
            <w:noProof/>
            <w:webHidden/>
          </w:rPr>
          <w:fldChar w:fldCharType="end"/>
        </w:r>
      </w:hyperlink>
    </w:p>
    <w:p w14:paraId="6E887721" w14:textId="77777777" w:rsidR="00575F94" w:rsidRDefault="00575F94">
      <w:pPr>
        <w:pStyle w:val="TOC3"/>
        <w:rPr>
          <w:rFonts w:asciiTheme="minorHAnsi" w:eastAsiaTheme="minorEastAsia" w:hAnsiTheme="minorHAnsi" w:cstheme="minorBidi"/>
          <w:noProof/>
          <w:sz w:val="22"/>
          <w:szCs w:val="22"/>
        </w:rPr>
      </w:pPr>
      <w:hyperlink w:anchor="_Toc449631521" w:history="1">
        <w:r w:rsidRPr="003D6773">
          <w:rPr>
            <w:rStyle w:val="Hyperlink"/>
            <w:bCs/>
            <w:noProof/>
          </w:rPr>
          <w:t xml:space="preserve">X.5 </w:t>
        </w:r>
        <w:r w:rsidRPr="003D6773">
          <w:rPr>
            <w:rStyle w:val="Hyperlink"/>
            <w:noProof/>
          </w:rPr>
          <w:t>DCP Security Considerations</w:t>
        </w:r>
        <w:r>
          <w:rPr>
            <w:noProof/>
            <w:webHidden/>
          </w:rPr>
          <w:tab/>
        </w:r>
        <w:r>
          <w:rPr>
            <w:noProof/>
            <w:webHidden/>
          </w:rPr>
          <w:fldChar w:fldCharType="begin"/>
        </w:r>
        <w:r>
          <w:rPr>
            <w:noProof/>
            <w:webHidden/>
          </w:rPr>
          <w:instrText xml:space="preserve"> PAGEREF _Toc449631521 \h </w:instrText>
        </w:r>
        <w:r>
          <w:rPr>
            <w:noProof/>
            <w:webHidden/>
          </w:rPr>
        </w:r>
        <w:r>
          <w:rPr>
            <w:noProof/>
            <w:webHidden/>
          </w:rPr>
          <w:fldChar w:fldCharType="separate"/>
        </w:r>
        <w:r>
          <w:rPr>
            <w:noProof/>
            <w:webHidden/>
          </w:rPr>
          <w:t>27</w:t>
        </w:r>
        <w:r>
          <w:rPr>
            <w:noProof/>
            <w:webHidden/>
          </w:rPr>
          <w:fldChar w:fldCharType="end"/>
        </w:r>
      </w:hyperlink>
    </w:p>
    <w:p w14:paraId="044F2195" w14:textId="77777777" w:rsidR="00575F94" w:rsidRDefault="00575F94">
      <w:pPr>
        <w:pStyle w:val="TOC2"/>
        <w:rPr>
          <w:rFonts w:asciiTheme="minorHAnsi" w:eastAsiaTheme="minorEastAsia" w:hAnsiTheme="minorHAnsi" w:cstheme="minorBidi"/>
          <w:noProof/>
          <w:sz w:val="22"/>
          <w:szCs w:val="22"/>
        </w:rPr>
      </w:pPr>
      <w:hyperlink w:anchor="_Toc449631522" w:history="1">
        <w:r w:rsidRPr="003D6773">
          <w:rPr>
            <w:rStyle w:val="Hyperlink"/>
            <w:noProof/>
          </w:rPr>
          <w:t>X.6 DCP Cross Profile Considerations</w:t>
        </w:r>
        <w:r>
          <w:rPr>
            <w:noProof/>
            <w:webHidden/>
          </w:rPr>
          <w:tab/>
        </w:r>
        <w:r>
          <w:rPr>
            <w:noProof/>
            <w:webHidden/>
          </w:rPr>
          <w:fldChar w:fldCharType="begin"/>
        </w:r>
        <w:r>
          <w:rPr>
            <w:noProof/>
            <w:webHidden/>
          </w:rPr>
          <w:instrText xml:space="preserve"> PAGEREF _Toc449631522 \h </w:instrText>
        </w:r>
        <w:r>
          <w:rPr>
            <w:noProof/>
            <w:webHidden/>
          </w:rPr>
        </w:r>
        <w:r>
          <w:rPr>
            <w:noProof/>
            <w:webHidden/>
          </w:rPr>
          <w:fldChar w:fldCharType="separate"/>
        </w:r>
        <w:r>
          <w:rPr>
            <w:noProof/>
            <w:webHidden/>
          </w:rPr>
          <w:t>28</w:t>
        </w:r>
        <w:r>
          <w:rPr>
            <w:noProof/>
            <w:webHidden/>
          </w:rPr>
          <w:fldChar w:fldCharType="end"/>
        </w:r>
      </w:hyperlink>
    </w:p>
    <w:p w14:paraId="6AC7F684" w14:textId="77777777" w:rsidR="00575F94" w:rsidRDefault="00575F94">
      <w:pPr>
        <w:pStyle w:val="TOC1"/>
        <w:rPr>
          <w:rFonts w:asciiTheme="minorHAnsi" w:eastAsiaTheme="minorEastAsia" w:hAnsiTheme="minorHAnsi" w:cstheme="minorBidi"/>
          <w:noProof/>
          <w:sz w:val="22"/>
          <w:szCs w:val="22"/>
        </w:rPr>
      </w:pPr>
      <w:hyperlink w:anchor="_Toc449631523" w:history="1">
        <w:r w:rsidRPr="003D6773">
          <w:rPr>
            <w:rStyle w:val="Hyperlink"/>
            <w:noProof/>
          </w:rPr>
          <w:t>Appendices</w:t>
        </w:r>
        <w:r>
          <w:rPr>
            <w:noProof/>
            <w:webHidden/>
          </w:rPr>
          <w:tab/>
        </w:r>
        <w:r>
          <w:rPr>
            <w:noProof/>
            <w:webHidden/>
          </w:rPr>
          <w:fldChar w:fldCharType="begin"/>
        </w:r>
        <w:r>
          <w:rPr>
            <w:noProof/>
            <w:webHidden/>
          </w:rPr>
          <w:instrText xml:space="preserve"> PAGEREF _Toc449631523 \h </w:instrText>
        </w:r>
        <w:r>
          <w:rPr>
            <w:noProof/>
            <w:webHidden/>
          </w:rPr>
        </w:r>
        <w:r>
          <w:rPr>
            <w:noProof/>
            <w:webHidden/>
          </w:rPr>
          <w:fldChar w:fldCharType="separate"/>
        </w:r>
        <w:r>
          <w:rPr>
            <w:noProof/>
            <w:webHidden/>
          </w:rPr>
          <w:t>29</w:t>
        </w:r>
        <w:r>
          <w:rPr>
            <w:noProof/>
            <w:webHidden/>
          </w:rPr>
          <w:fldChar w:fldCharType="end"/>
        </w:r>
      </w:hyperlink>
    </w:p>
    <w:p w14:paraId="1449184C" w14:textId="77777777" w:rsidR="00575F94" w:rsidRDefault="00575F94">
      <w:pPr>
        <w:pStyle w:val="TOC2"/>
        <w:rPr>
          <w:rFonts w:asciiTheme="minorHAnsi" w:eastAsiaTheme="minorEastAsia" w:hAnsiTheme="minorHAnsi" w:cstheme="minorBidi"/>
          <w:noProof/>
          <w:sz w:val="22"/>
          <w:szCs w:val="22"/>
        </w:rPr>
      </w:pPr>
      <w:hyperlink w:anchor="_Toc449631524" w:history="1">
        <w:r w:rsidRPr="003D6773">
          <w:rPr>
            <w:rStyle w:val="Hyperlink"/>
            <w:noProof/>
          </w:rPr>
          <w:t>Appendix A – DCP Structure of Shared Care Planning</w:t>
        </w:r>
        <w:r>
          <w:rPr>
            <w:noProof/>
            <w:webHidden/>
          </w:rPr>
          <w:tab/>
        </w:r>
        <w:r>
          <w:rPr>
            <w:noProof/>
            <w:webHidden/>
          </w:rPr>
          <w:fldChar w:fldCharType="begin"/>
        </w:r>
        <w:r>
          <w:rPr>
            <w:noProof/>
            <w:webHidden/>
          </w:rPr>
          <w:instrText xml:space="preserve"> PAGEREF _Toc449631524 \h </w:instrText>
        </w:r>
        <w:r>
          <w:rPr>
            <w:noProof/>
            <w:webHidden/>
          </w:rPr>
        </w:r>
        <w:r>
          <w:rPr>
            <w:noProof/>
            <w:webHidden/>
          </w:rPr>
          <w:fldChar w:fldCharType="separate"/>
        </w:r>
        <w:r>
          <w:rPr>
            <w:noProof/>
            <w:webHidden/>
          </w:rPr>
          <w:t>29</w:t>
        </w:r>
        <w:r>
          <w:rPr>
            <w:noProof/>
            <w:webHidden/>
          </w:rPr>
          <w:fldChar w:fldCharType="end"/>
        </w:r>
      </w:hyperlink>
    </w:p>
    <w:p w14:paraId="5335D647" w14:textId="77777777" w:rsidR="00575F94" w:rsidRDefault="00575F94">
      <w:pPr>
        <w:pStyle w:val="TOC2"/>
        <w:rPr>
          <w:rFonts w:asciiTheme="minorHAnsi" w:eastAsiaTheme="minorEastAsia" w:hAnsiTheme="minorHAnsi" w:cstheme="minorBidi"/>
          <w:noProof/>
          <w:sz w:val="22"/>
          <w:szCs w:val="22"/>
        </w:rPr>
      </w:pPr>
      <w:hyperlink w:anchor="_Toc449631525" w:history="1">
        <w:r w:rsidRPr="003D6773">
          <w:rPr>
            <w:rStyle w:val="Hyperlink"/>
            <w:noProof/>
          </w:rPr>
          <w:t>Appendix B – DCP Chronic Condition Use Case</w:t>
        </w:r>
        <w:r>
          <w:rPr>
            <w:noProof/>
            <w:webHidden/>
          </w:rPr>
          <w:tab/>
        </w:r>
        <w:r>
          <w:rPr>
            <w:noProof/>
            <w:webHidden/>
          </w:rPr>
          <w:fldChar w:fldCharType="begin"/>
        </w:r>
        <w:r>
          <w:rPr>
            <w:noProof/>
            <w:webHidden/>
          </w:rPr>
          <w:instrText xml:space="preserve"> PAGEREF _Toc449631525 \h </w:instrText>
        </w:r>
        <w:r>
          <w:rPr>
            <w:noProof/>
            <w:webHidden/>
          </w:rPr>
        </w:r>
        <w:r>
          <w:rPr>
            <w:noProof/>
            <w:webHidden/>
          </w:rPr>
          <w:fldChar w:fldCharType="separate"/>
        </w:r>
        <w:r>
          <w:rPr>
            <w:noProof/>
            <w:webHidden/>
          </w:rPr>
          <w:t>30</w:t>
        </w:r>
        <w:r>
          <w:rPr>
            <w:noProof/>
            <w:webHidden/>
          </w:rPr>
          <w:fldChar w:fldCharType="end"/>
        </w:r>
      </w:hyperlink>
    </w:p>
    <w:p w14:paraId="536A443F" w14:textId="77777777" w:rsidR="00575F94" w:rsidRDefault="00575F94">
      <w:pPr>
        <w:pStyle w:val="TOC1"/>
        <w:rPr>
          <w:rFonts w:asciiTheme="minorHAnsi" w:eastAsiaTheme="minorEastAsia" w:hAnsiTheme="minorHAnsi" w:cstheme="minorBidi"/>
          <w:noProof/>
          <w:sz w:val="22"/>
          <w:szCs w:val="22"/>
        </w:rPr>
      </w:pPr>
      <w:hyperlink w:anchor="_Toc449631526" w:history="1">
        <w:r w:rsidRPr="003D6773">
          <w:rPr>
            <w:rStyle w:val="Hyperlink"/>
            <w:noProof/>
          </w:rPr>
          <w:t>3.Y</w:t>
        </w:r>
        <w:r>
          <w:rPr>
            <w:noProof/>
            <w:webHidden/>
          </w:rPr>
          <w:tab/>
        </w:r>
        <w:r>
          <w:rPr>
            <w:noProof/>
            <w:webHidden/>
          </w:rPr>
          <w:fldChar w:fldCharType="begin"/>
        </w:r>
        <w:r>
          <w:rPr>
            <w:noProof/>
            <w:webHidden/>
          </w:rPr>
          <w:instrText xml:space="preserve"> PAGEREF _Toc449631526 \h </w:instrText>
        </w:r>
        <w:r>
          <w:rPr>
            <w:noProof/>
            <w:webHidden/>
          </w:rPr>
        </w:r>
        <w:r>
          <w:rPr>
            <w:noProof/>
            <w:webHidden/>
          </w:rPr>
          <w:fldChar w:fldCharType="separate"/>
        </w:r>
        <w:r>
          <w:rPr>
            <w:noProof/>
            <w:webHidden/>
          </w:rPr>
          <w:t>32</w:t>
        </w:r>
        <w:r>
          <w:rPr>
            <w:noProof/>
            <w:webHidden/>
          </w:rPr>
          <w:fldChar w:fldCharType="end"/>
        </w:r>
      </w:hyperlink>
    </w:p>
    <w:p w14:paraId="2EC918A7" w14:textId="77777777" w:rsidR="00575F94" w:rsidRDefault="00575F94">
      <w:pPr>
        <w:pStyle w:val="TOC2"/>
        <w:rPr>
          <w:rFonts w:asciiTheme="minorHAnsi" w:eastAsiaTheme="minorEastAsia" w:hAnsiTheme="minorHAnsi" w:cstheme="minorBidi"/>
          <w:noProof/>
          <w:sz w:val="22"/>
          <w:szCs w:val="22"/>
        </w:rPr>
      </w:pPr>
      <w:hyperlink w:anchor="_Toc449631527" w:history="1">
        <w:r w:rsidRPr="003D6773">
          <w:rPr>
            <w:rStyle w:val="Hyperlink"/>
            <w:noProof/>
          </w:rPr>
          <w:t>3.Y1 Update Care Plan [PCC-Y1]</w:t>
        </w:r>
        <w:r>
          <w:rPr>
            <w:noProof/>
            <w:webHidden/>
          </w:rPr>
          <w:tab/>
        </w:r>
        <w:r>
          <w:rPr>
            <w:noProof/>
            <w:webHidden/>
          </w:rPr>
          <w:fldChar w:fldCharType="begin"/>
        </w:r>
        <w:r>
          <w:rPr>
            <w:noProof/>
            <w:webHidden/>
          </w:rPr>
          <w:instrText xml:space="preserve"> PAGEREF _Toc449631527 \h </w:instrText>
        </w:r>
        <w:r>
          <w:rPr>
            <w:noProof/>
            <w:webHidden/>
          </w:rPr>
        </w:r>
        <w:r>
          <w:rPr>
            <w:noProof/>
            <w:webHidden/>
          </w:rPr>
          <w:fldChar w:fldCharType="separate"/>
        </w:r>
        <w:r>
          <w:rPr>
            <w:noProof/>
            <w:webHidden/>
          </w:rPr>
          <w:t>32</w:t>
        </w:r>
        <w:r>
          <w:rPr>
            <w:noProof/>
            <w:webHidden/>
          </w:rPr>
          <w:fldChar w:fldCharType="end"/>
        </w:r>
      </w:hyperlink>
    </w:p>
    <w:p w14:paraId="73C38A7E" w14:textId="77777777" w:rsidR="00575F94" w:rsidRDefault="00575F94">
      <w:pPr>
        <w:pStyle w:val="TOC3"/>
        <w:rPr>
          <w:rFonts w:asciiTheme="minorHAnsi" w:eastAsiaTheme="minorEastAsia" w:hAnsiTheme="minorHAnsi" w:cstheme="minorBidi"/>
          <w:noProof/>
          <w:sz w:val="22"/>
          <w:szCs w:val="22"/>
        </w:rPr>
      </w:pPr>
      <w:hyperlink w:anchor="_Toc449631528" w:history="1">
        <w:r w:rsidRPr="003D6773">
          <w:rPr>
            <w:rStyle w:val="Hyperlink"/>
            <w:noProof/>
          </w:rPr>
          <w:t>3.Y1.1 Scope</w:t>
        </w:r>
        <w:r>
          <w:rPr>
            <w:noProof/>
            <w:webHidden/>
          </w:rPr>
          <w:tab/>
        </w:r>
        <w:r>
          <w:rPr>
            <w:noProof/>
            <w:webHidden/>
          </w:rPr>
          <w:fldChar w:fldCharType="begin"/>
        </w:r>
        <w:r>
          <w:rPr>
            <w:noProof/>
            <w:webHidden/>
          </w:rPr>
          <w:instrText xml:space="preserve"> PAGEREF _Toc449631528 \h </w:instrText>
        </w:r>
        <w:r>
          <w:rPr>
            <w:noProof/>
            <w:webHidden/>
          </w:rPr>
        </w:r>
        <w:r>
          <w:rPr>
            <w:noProof/>
            <w:webHidden/>
          </w:rPr>
          <w:fldChar w:fldCharType="separate"/>
        </w:r>
        <w:r>
          <w:rPr>
            <w:noProof/>
            <w:webHidden/>
          </w:rPr>
          <w:t>32</w:t>
        </w:r>
        <w:r>
          <w:rPr>
            <w:noProof/>
            <w:webHidden/>
          </w:rPr>
          <w:fldChar w:fldCharType="end"/>
        </w:r>
      </w:hyperlink>
    </w:p>
    <w:p w14:paraId="2FA4FD15" w14:textId="77777777" w:rsidR="00575F94" w:rsidRDefault="00575F94">
      <w:pPr>
        <w:pStyle w:val="TOC3"/>
        <w:rPr>
          <w:rFonts w:asciiTheme="minorHAnsi" w:eastAsiaTheme="minorEastAsia" w:hAnsiTheme="minorHAnsi" w:cstheme="minorBidi"/>
          <w:noProof/>
          <w:sz w:val="22"/>
          <w:szCs w:val="22"/>
        </w:rPr>
      </w:pPr>
      <w:hyperlink w:anchor="_Toc449631529" w:history="1">
        <w:r w:rsidRPr="003D6773">
          <w:rPr>
            <w:rStyle w:val="Hyperlink"/>
            <w:noProof/>
          </w:rPr>
          <w:t>3.Y1.2 Actor Roles</w:t>
        </w:r>
        <w:r>
          <w:rPr>
            <w:noProof/>
            <w:webHidden/>
          </w:rPr>
          <w:tab/>
        </w:r>
        <w:r>
          <w:rPr>
            <w:noProof/>
            <w:webHidden/>
          </w:rPr>
          <w:fldChar w:fldCharType="begin"/>
        </w:r>
        <w:r>
          <w:rPr>
            <w:noProof/>
            <w:webHidden/>
          </w:rPr>
          <w:instrText xml:space="preserve"> PAGEREF _Toc449631529 \h </w:instrText>
        </w:r>
        <w:r>
          <w:rPr>
            <w:noProof/>
            <w:webHidden/>
          </w:rPr>
        </w:r>
        <w:r>
          <w:rPr>
            <w:noProof/>
            <w:webHidden/>
          </w:rPr>
          <w:fldChar w:fldCharType="separate"/>
        </w:r>
        <w:r>
          <w:rPr>
            <w:noProof/>
            <w:webHidden/>
          </w:rPr>
          <w:t>32</w:t>
        </w:r>
        <w:r>
          <w:rPr>
            <w:noProof/>
            <w:webHidden/>
          </w:rPr>
          <w:fldChar w:fldCharType="end"/>
        </w:r>
      </w:hyperlink>
    </w:p>
    <w:p w14:paraId="678DEB77" w14:textId="77777777" w:rsidR="00575F94" w:rsidRDefault="00575F94">
      <w:pPr>
        <w:pStyle w:val="TOC3"/>
        <w:rPr>
          <w:rFonts w:asciiTheme="minorHAnsi" w:eastAsiaTheme="minorEastAsia" w:hAnsiTheme="minorHAnsi" w:cstheme="minorBidi"/>
          <w:noProof/>
          <w:sz w:val="22"/>
          <w:szCs w:val="22"/>
        </w:rPr>
      </w:pPr>
      <w:hyperlink w:anchor="_Toc449631530" w:history="1">
        <w:r w:rsidRPr="003D6773">
          <w:rPr>
            <w:rStyle w:val="Hyperlink"/>
            <w:noProof/>
          </w:rPr>
          <w:t>3.Y1.3 Referenced Standards</w:t>
        </w:r>
        <w:r>
          <w:rPr>
            <w:noProof/>
            <w:webHidden/>
          </w:rPr>
          <w:tab/>
        </w:r>
        <w:r>
          <w:rPr>
            <w:noProof/>
            <w:webHidden/>
          </w:rPr>
          <w:fldChar w:fldCharType="begin"/>
        </w:r>
        <w:r>
          <w:rPr>
            <w:noProof/>
            <w:webHidden/>
          </w:rPr>
          <w:instrText xml:space="preserve"> PAGEREF _Toc449631530 \h </w:instrText>
        </w:r>
        <w:r>
          <w:rPr>
            <w:noProof/>
            <w:webHidden/>
          </w:rPr>
        </w:r>
        <w:r>
          <w:rPr>
            <w:noProof/>
            <w:webHidden/>
          </w:rPr>
          <w:fldChar w:fldCharType="separate"/>
        </w:r>
        <w:r>
          <w:rPr>
            <w:noProof/>
            <w:webHidden/>
          </w:rPr>
          <w:t>32</w:t>
        </w:r>
        <w:r>
          <w:rPr>
            <w:noProof/>
            <w:webHidden/>
          </w:rPr>
          <w:fldChar w:fldCharType="end"/>
        </w:r>
      </w:hyperlink>
    </w:p>
    <w:p w14:paraId="4A8F1018" w14:textId="77777777" w:rsidR="00575F94" w:rsidRDefault="00575F94">
      <w:pPr>
        <w:pStyle w:val="TOC3"/>
        <w:rPr>
          <w:rFonts w:asciiTheme="minorHAnsi" w:eastAsiaTheme="minorEastAsia" w:hAnsiTheme="minorHAnsi" w:cstheme="minorBidi"/>
          <w:noProof/>
          <w:sz w:val="22"/>
          <w:szCs w:val="22"/>
        </w:rPr>
      </w:pPr>
      <w:hyperlink w:anchor="_Toc449631531" w:history="1">
        <w:r w:rsidRPr="003D6773">
          <w:rPr>
            <w:rStyle w:val="Hyperlink"/>
            <w:noProof/>
          </w:rPr>
          <w:t>3.Y1.4 Interaction Diagram</w:t>
        </w:r>
        <w:r>
          <w:rPr>
            <w:noProof/>
            <w:webHidden/>
          </w:rPr>
          <w:tab/>
        </w:r>
        <w:r>
          <w:rPr>
            <w:noProof/>
            <w:webHidden/>
          </w:rPr>
          <w:fldChar w:fldCharType="begin"/>
        </w:r>
        <w:r>
          <w:rPr>
            <w:noProof/>
            <w:webHidden/>
          </w:rPr>
          <w:instrText xml:space="preserve"> PAGEREF _Toc449631531 \h </w:instrText>
        </w:r>
        <w:r>
          <w:rPr>
            <w:noProof/>
            <w:webHidden/>
          </w:rPr>
        </w:r>
        <w:r>
          <w:rPr>
            <w:noProof/>
            <w:webHidden/>
          </w:rPr>
          <w:fldChar w:fldCharType="separate"/>
        </w:r>
        <w:r>
          <w:rPr>
            <w:noProof/>
            <w:webHidden/>
          </w:rPr>
          <w:t>33</w:t>
        </w:r>
        <w:r>
          <w:rPr>
            <w:noProof/>
            <w:webHidden/>
          </w:rPr>
          <w:fldChar w:fldCharType="end"/>
        </w:r>
      </w:hyperlink>
    </w:p>
    <w:p w14:paraId="6D6936B7" w14:textId="77777777" w:rsidR="00575F94" w:rsidRDefault="00575F94">
      <w:pPr>
        <w:pStyle w:val="TOC4"/>
        <w:rPr>
          <w:rFonts w:asciiTheme="minorHAnsi" w:eastAsiaTheme="minorEastAsia" w:hAnsiTheme="minorHAnsi" w:cstheme="minorBidi"/>
          <w:noProof/>
          <w:sz w:val="22"/>
          <w:szCs w:val="22"/>
        </w:rPr>
      </w:pPr>
      <w:hyperlink w:anchor="_Toc449631532" w:history="1">
        <w:r w:rsidRPr="003D6773">
          <w:rPr>
            <w:rStyle w:val="Hyperlink"/>
            <w:noProof/>
          </w:rPr>
          <w:t>3.Y1.4.1 Update Care Plan</w:t>
        </w:r>
        <w:r>
          <w:rPr>
            <w:noProof/>
            <w:webHidden/>
          </w:rPr>
          <w:tab/>
        </w:r>
        <w:r>
          <w:rPr>
            <w:noProof/>
            <w:webHidden/>
          </w:rPr>
          <w:fldChar w:fldCharType="begin"/>
        </w:r>
        <w:r>
          <w:rPr>
            <w:noProof/>
            <w:webHidden/>
          </w:rPr>
          <w:instrText xml:space="preserve"> PAGEREF _Toc449631532 \h </w:instrText>
        </w:r>
        <w:r>
          <w:rPr>
            <w:noProof/>
            <w:webHidden/>
          </w:rPr>
        </w:r>
        <w:r>
          <w:rPr>
            <w:noProof/>
            <w:webHidden/>
          </w:rPr>
          <w:fldChar w:fldCharType="separate"/>
        </w:r>
        <w:r>
          <w:rPr>
            <w:noProof/>
            <w:webHidden/>
          </w:rPr>
          <w:t>33</w:t>
        </w:r>
        <w:r>
          <w:rPr>
            <w:noProof/>
            <w:webHidden/>
          </w:rPr>
          <w:fldChar w:fldCharType="end"/>
        </w:r>
      </w:hyperlink>
    </w:p>
    <w:p w14:paraId="78650E0D" w14:textId="77777777" w:rsidR="00575F94" w:rsidRDefault="00575F94">
      <w:pPr>
        <w:pStyle w:val="TOC5"/>
        <w:rPr>
          <w:rFonts w:asciiTheme="minorHAnsi" w:eastAsiaTheme="minorEastAsia" w:hAnsiTheme="minorHAnsi" w:cstheme="minorBidi"/>
          <w:noProof/>
          <w:sz w:val="22"/>
          <w:szCs w:val="22"/>
        </w:rPr>
      </w:pPr>
      <w:hyperlink w:anchor="_Toc449631533" w:history="1">
        <w:r w:rsidRPr="003D6773">
          <w:rPr>
            <w:rStyle w:val="Hyperlink"/>
            <w:noProof/>
          </w:rPr>
          <w:t>3.Y1.4.1.1 Trigger Events</w:t>
        </w:r>
        <w:r>
          <w:rPr>
            <w:noProof/>
            <w:webHidden/>
          </w:rPr>
          <w:tab/>
        </w:r>
        <w:r>
          <w:rPr>
            <w:noProof/>
            <w:webHidden/>
          </w:rPr>
          <w:fldChar w:fldCharType="begin"/>
        </w:r>
        <w:r>
          <w:rPr>
            <w:noProof/>
            <w:webHidden/>
          </w:rPr>
          <w:instrText xml:space="preserve"> PAGEREF _Toc449631533 \h </w:instrText>
        </w:r>
        <w:r>
          <w:rPr>
            <w:noProof/>
            <w:webHidden/>
          </w:rPr>
        </w:r>
        <w:r>
          <w:rPr>
            <w:noProof/>
            <w:webHidden/>
          </w:rPr>
          <w:fldChar w:fldCharType="separate"/>
        </w:r>
        <w:r>
          <w:rPr>
            <w:noProof/>
            <w:webHidden/>
          </w:rPr>
          <w:t>33</w:t>
        </w:r>
        <w:r>
          <w:rPr>
            <w:noProof/>
            <w:webHidden/>
          </w:rPr>
          <w:fldChar w:fldCharType="end"/>
        </w:r>
      </w:hyperlink>
    </w:p>
    <w:p w14:paraId="57D9076D" w14:textId="77777777" w:rsidR="00575F94" w:rsidRDefault="00575F94">
      <w:pPr>
        <w:pStyle w:val="TOC5"/>
        <w:rPr>
          <w:rFonts w:asciiTheme="minorHAnsi" w:eastAsiaTheme="minorEastAsia" w:hAnsiTheme="minorHAnsi" w:cstheme="minorBidi"/>
          <w:noProof/>
          <w:sz w:val="22"/>
          <w:szCs w:val="22"/>
        </w:rPr>
      </w:pPr>
      <w:hyperlink w:anchor="_Toc449631534" w:history="1">
        <w:r w:rsidRPr="003D6773">
          <w:rPr>
            <w:rStyle w:val="Hyperlink"/>
            <w:noProof/>
          </w:rPr>
          <w:t>3.Y1.4.1.2 Message Semantics</w:t>
        </w:r>
        <w:r>
          <w:rPr>
            <w:noProof/>
            <w:webHidden/>
          </w:rPr>
          <w:tab/>
        </w:r>
        <w:r>
          <w:rPr>
            <w:noProof/>
            <w:webHidden/>
          </w:rPr>
          <w:fldChar w:fldCharType="begin"/>
        </w:r>
        <w:r>
          <w:rPr>
            <w:noProof/>
            <w:webHidden/>
          </w:rPr>
          <w:instrText xml:space="preserve"> PAGEREF _Toc449631534 \h </w:instrText>
        </w:r>
        <w:r>
          <w:rPr>
            <w:noProof/>
            <w:webHidden/>
          </w:rPr>
        </w:r>
        <w:r>
          <w:rPr>
            <w:noProof/>
            <w:webHidden/>
          </w:rPr>
          <w:fldChar w:fldCharType="separate"/>
        </w:r>
        <w:r>
          <w:rPr>
            <w:noProof/>
            <w:webHidden/>
          </w:rPr>
          <w:t>33</w:t>
        </w:r>
        <w:r>
          <w:rPr>
            <w:noProof/>
            <w:webHidden/>
          </w:rPr>
          <w:fldChar w:fldCharType="end"/>
        </w:r>
      </w:hyperlink>
    </w:p>
    <w:p w14:paraId="3BFEC06E" w14:textId="77777777" w:rsidR="00575F94" w:rsidRDefault="00575F94">
      <w:pPr>
        <w:pStyle w:val="TOC5"/>
        <w:rPr>
          <w:rFonts w:asciiTheme="minorHAnsi" w:eastAsiaTheme="minorEastAsia" w:hAnsiTheme="minorHAnsi" w:cstheme="minorBidi"/>
          <w:noProof/>
          <w:sz w:val="22"/>
          <w:szCs w:val="22"/>
        </w:rPr>
      </w:pPr>
      <w:hyperlink w:anchor="_Toc449631535" w:history="1">
        <w:r w:rsidRPr="003D6773">
          <w:rPr>
            <w:rStyle w:val="Hyperlink"/>
            <w:noProof/>
          </w:rPr>
          <w:t>3.Y1.4.1.3 Expected Actions</w:t>
        </w:r>
        <w:r>
          <w:rPr>
            <w:noProof/>
            <w:webHidden/>
          </w:rPr>
          <w:tab/>
        </w:r>
        <w:r>
          <w:rPr>
            <w:noProof/>
            <w:webHidden/>
          </w:rPr>
          <w:fldChar w:fldCharType="begin"/>
        </w:r>
        <w:r>
          <w:rPr>
            <w:noProof/>
            <w:webHidden/>
          </w:rPr>
          <w:instrText xml:space="preserve"> PAGEREF _Toc449631535 \h </w:instrText>
        </w:r>
        <w:r>
          <w:rPr>
            <w:noProof/>
            <w:webHidden/>
          </w:rPr>
        </w:r>
        <w:r>
          <w:rPr>
            <w:noProof/>
            <w:webHidden/>
          </w:rPr>
          <w:fldChar w:fldCharType="separate"/>
        </w:r>
        <w:r>
          <w:rPr>
            <w:noProof/>
            <w:webHidden/>
          </w:rPr>
          <w:t>33</w:t>
        </w:r>
        <w:r>
          <w:rPr>
            <w:noProof/>
            <w:webHidden/>
          </w:rPr>
          <w:fldChar w:fldCharType="end"/>
        </w:r>
      </w:hyperlink>
    </w:p>
    <w:p w14:paraId="37292204" w14:textId="77777777" w:rsidR="00575F94" w:rsidRDefault="00575F94">
      <w:pPr>
        <w:pStyle w:val="TOC3"/>
        <w:rPr>
          <w:rFonts w:asciiTheme="minorHAnsi" w:eastAsiaTheme="minorEastAsia" w:hAnsiTheme="minorHAnsi" w:cstheme="minorBidi"/>
          <w:noProof/>
          <w:sz w:val="22"/>
          <w:szCs w:val="22"/>
        </w:rPr>
      </w:pPr>
      <w:hyperlink w:anchor="_Toc449631536" w:history="1">
        <w:r w:rsidRPr="003D6773">
          <w:rPr>
            <w:rStyle w:val="Hyperlink"/>
            <w:noProof/>
          </w:rPr>
          <w:t>3.Y1.5 Security Considerations</w:t>
        </w:r>
        <w:r>
          <w:rPr>
            <w:noProof/>
            <w:webHidden/>
          </w:rPr>
          <w:tab/>
        </w:r>
        <w:r>
          <w:rPr>
            <w:noProof/>
            <w:webHidden/>
          </w:rPr>
          <w:fldChar w:fldCharType="begin"/>
        </w:r>
        <w:r>
          <w:rPr>
            <w:noProof/>
            <w:webHidden/>
          </w:rPr>
          <w:instrText xml:space="preserve"> PAGEREF _Toc449631536 \h </w:instrText>
        </w:r>
        <w:r>
          <w:rPr>
            <w:noProof/>
            <w:webHidden/>
          </w:rPr>
        </w:r>
        <w:r>
          <w:rPr>
            <w:noProof/>
            <w:webHidden/>
          </w:rPr>
          <w:fldChar w:fldCharType="separate"/>
        </w:r>
        <w:r>
          <w:rPr>
            <w:noProof/>
            <w:webHidden/>
          </w:rPr>
          <w:t>34</w:t>
        </w:r>
        <w:r>
          <w:rPr>
            <w:noProof/>
            <w:webHidden/>
          </w:rPr>
          <w:fldChar w:fldCharType="end"/>
        </w:r>
      </w:hyperlink>
    </w:p>
    <w:p w14:paraId="400AB611" w14:textId="77777777" w:rsidR="00575F94" w:rsidRDefault="00575F94">
      <w:pPr>
        <w:pStyle w:val="TOC2"/>
        <w:rPr>
          <w:rFonts w:asciiTheme="minorHAnsi" w:eastAsiaTheme="minorEastAsia" w:hAnsiTheme="minorHAnsi" w:cstheme="minorBidi"/>
          <w:noProof/>
          <w:sz w:val="22"/>
          <w:szCs w:val="22"/>
        </w:rPr>
      </w:pPr>
      <w:hyperlink w:anchor="_Toc449631537" w:history="1">
        <w:r w:rsidRPr="003D6773">
          <w:rPr>
            <w:rStyle w:val="Hyperlink"/>
            <w:noProof/>
          </w:rPr>
          <w:t>3.Y2 Retrieve Care Plan [PCC-Y2]</w:t>
        </w:r>
        <w:r>
          <w:rPr>
            <w:noProof/>
            <w:webHidden/>
          </w:rPr>
          <w:tab/>
        </w:r>
        <w:r>
          <w:rPr>
            <w:noProof/>
            <w:webHidden/>
          </w:rPr>
          <w:fldChar w:fldCharType="begin"/>
        </w:r>
        <w:r>
          <w:rPr>
            <w:noProof/>
            <w:webHidden/>
          </w:rPr>
          <w:instrText xml:space="preserve"> PAGEREF _Toc449631537 \h </w:instrText>
        </w:r>
        <w:r>
          <w:rPr>
            <w:noProof/>
            <w:webHidden/>
          </w:rPr>
        </w:r>
        <w:r>
          <w:rPr>
            <w:noProof/>
            <w:webHidden/>
          </w:rPr>
          <w:fldChar w:fldCharType="separate"/>
        </w:r>
        <w:r>
          <w:rPr>
            <w:noProof/>
            <w:webHidden/>
          </w:rPr>
          <w:t>34</w:t>
        </w:r>
        <w:r>
          <w:rPr>
            <w:noProof/>
            <w:webHidden/>
          </w:rPr>
          <w:fldChar w:fldCharType="end"/>
        </w:r>
      </w:hyperlink>
    </w:p>
    <w:p w14:paraId="75F77002" w14:textId="77777777" w:rsidR="00575F94" w:rsidRDefault="00575F94">
      <w:pPr>
        <w:pStyle w:val="TOC3"/>
        <w:rPr>
          <w:rFonts w:asciiTheme="minorHAnsi" w:eastAsiaTheme="minorEastAsia" w:hAnsiTheme="minorHAnsi" w:cstheme="minorBidi"/>
          <w:noProof/>
          <w:sz w:val="22"/>
          <w:szCs w:val="22"/>
        </w:rPr>
      </w:pPr>
      <w:hyperlink w:anchor="_Toc449631538" w:history="1">
        <w:r w:rsidRPr="003D6773">
          <w:rPr>
            <w:rStyle w:val="Hyperlink"/>
            <w:noProof/>
          </w:rPr>
          <w:t>3.Y2.1 Scope</w:t>
        </w:r>
        <w:r>
          <w:rPr>
            <w:noProof/>
            <w:webHidden/>
          </w:rPr>
          <w:tab/>
        </w:r>
        <w:r>
          <w:rPr>
            <w:noProof/>
            <w:webHidden/>
          </w:rPr>
          <w:fldChar w:fldCharType="begin"/>
        </w:r>
        <w:r>
          <w:rPr>
            <w:noProof/>
            <w:webHidden/>
          </w:rPr>
          <w:instrText xml:space="preserve"> PAGEREF _Toc449631538 \h </w:instrText>
        </w:r>
        <w:r>
          <w:rPr>
            <w:noProof/>
            <w:webHidden/>
          </w:rPr>
        </w:r>
        <w:r>
          <w:rPr>
            <w:noProof/>
            <w:webHidden/>
          </w:rPr>
          <w:fldChar w:fldCharType="separate"/>
        </w:r>
        <w:r>
          <w:rPr>
            <w:noProof/>
            <w:webHidden/>
          </w:rPr>
          <w:t>34</w:t>
        </w:r>
        <w:r>
          <w:rPr>
            <w:noProof/>
            <w:webHidden/>
          </w:rPr>
          <w:fldChar w:fldCharType="end"/>
        </w:r>
      </w:hyperlink>
    </w:p>
    <w:p w14:paraId="3090E1A8" w14:textId="77777777" w:rsidR="00575F94" w:rsidRDefault="00575F94">
      <w:pPr>
        <w:pStyle w:val="TOC3"/>
        <w:rPr>
          <w:rFonts w:asciiTheme="minorHAnsi" w:eastAsiaTheme="minorEastAsia" w:hAnsiTheme="minorHAnsi" w:cstheme="minorBidi"/>
          <w:noProof/>
          <w:sz w:val="22"/>
          <w:szCs w:val="22"/>
        </w:rPr>
      </w:pPr>
      <w:hyperlink w:anchor="_Toc449631539" w:history="1">
        <w:r w:rsidRPr="003D6773">
          <w:rPr>
            <w:rStyle w:val="Hyperlink"/>
            <w:noProof/>
          </w:rPr>
          <w:t>3.Y2.2 Actor Roles</w:t>
        </w:r>
        <w:r>
          <w:rPr>
            <w:noProof/>
            <w:webHidden/>
          </w:rPr>
          <w:tab/>
        </w:r>
        <w:r>
          <w:rPr>
            <w:noProof/>
            <w:webHidden/>
          </w:rPr>
          <w:fldChar w:fldCharType="begin"/>
        </w:r>
        <w:r>
          <w:rPr>
            <w:noProof/>
            <w:webHidden/>
          </w:rPr>
          <w:instrText xml:space="preserve"> PAGEREF _Toc449631539 \h </w:instrText>
        </w:r>
        <w:r>
          <w:rPr>
            <w:noProof/>
            <w:webHidden/>
          </w:rPr>
        </w:r>
        <w:r>
          <w:rPr>
            <w:noProof/>
            <w:webHidden/>
          </w:rPr>
          <w:fldChar w:fldCharType="separate"/>
        </w:r>
        <w:r>
          <w:rPr>
            <w:noProof/>
            <w:webHidden/>
          </w:rPr>
          <w:t>34</w:t>
        </w:r>
        <w:r>
          <w:rPr>
            <w:noProof/>
            <w:webHidden/>
          </w:rPr>
          <w:fldChar w:fldCharType="end"/>
        </w:r>
      </w:hyperlink>
    </w:p>
    <w:p w14:paraId="412DB748" w14:textId="77777777" w:rsidR="00575F94" w:rsidRDefault="00575F94">
      <w:pPr>
        <w:pStyle w:val="TOC3"/>
        <w:rPr>
          <w:rFonts w:asciiTheme="minorHAnsi" w:eastAsiaTheme="minorEastAsia" w:hAnsiTheme="minorHAnsi" w:cstheme="minorBidi"/>
          <w:noProof/>
          <w:sz w:val="22"/>
          <w:szCs w:val="22"/>
        </w:rPr>
      </w:pPr>
      <w:hyperlink w:anchor="_Toc449631540" w:history="1">
        <w:r w:rsidRPr="003D6773">
          <w:rPr>
            <w:rStyle w:val="Hyperlink"/>
            <w:noProof/>
          </w:rPr>
          <w:t>3.Y2.3 Referenced Standards</w:t>
        </w:r>
        <w:r>
          <w:rPr>
            <w:noProof/>
            <w:webHidden/>
          </w:rPr>
          <w:tab/>
        </w:r>
        <w:r>
          <w:rPr>
            <w:noProof/>
            <w:webHidden/>
          </w:rPr>
          <w:fldChar w:fldCharType="begin"/>
        </w:r>
        <w:r>
          <w:rPr>
            <w:noProof/>
            <w:webHidden/>
          </w:rPr>
          <w:instrText xml:space="preserve"> PAGEREF _Toc449631540 \h </w:instrText>
        </w:r>
        <w:r>
          <w:rPr>
            <w:noProof/>
            <w:webHidden/>
          </w:rPr>
        </w:r>
        <w:r>
          <w:rPr>
            <w:noProof/>
            <w:webHidden/>
          </w:rPr>
          <w:fldChar w:fldCharType="separate"/>
        </w:r>
        <w:r>
          <w:rPr>
            <w:noProof/>
            <w:webHidden/>
          </w:rPr>
          <w:t>34</w:t>
        </w:r>
        <w:r>
          <w:rPr>
            <w:noProof/>
            <w:webHidden/>
          </w:rPr>
          <w:fldChar w:fldCharType="end"/>
        </w:r>
      </w:hyperlink>
    </w:p>
    <w:p w14:paraId="11DD296A" w14:textId="77777777" w:rsidR="00575F94" w:rsidRDefault="00575F94">
      <w:pPr>
        <w:pStyle w:val="TOC3"/>
        <w:rPr>
          <w:rFonts w:asciiTheme="minorHAnsi" w:eastAsiaTheme="minorEastAsia" w:hAnsiTheme="minorHAnsi" w:cstheme="minorBidi"/>
          <w:noProof/>
          <w:sz w:val="22"/>
          <w:szCs w:val="22"/>
        </w:rPr>
      </w:pPr>
      <w:hyperlink w:anchor="_Toc449631541" w:history="1">
        <w:r w:rsidRPr="003D6773">
          <w:rPr>
            <w:rStyle w:val="Hyperlink"/>
            <w:noProof/>
          </w:rPr>
          <w:t>3.Y2.4 Interaction Diagram</w:t>
        </w:r>
        <w:r>
          <w:rPr>
            <w:noProof/>
            <w:webHidden/>
          </w:rPr>
          <w:tab/>
        </w:r>
        <w:r>
          <w:rPr>
            <w:noProof/>
            <w:webHidden/>
          </w:rPr>
          <w:fldChar w:fldCharType="begin"/>
        </w:r>
        <w:r>
          <w:rPr>
            <w:noProof/>
            <w:webHidden/>
          </w:rPr>
          <w:instrText xml:space="preserve"> PAGEREF _Toc449631541 \h </w:instrText>
        </w:r>
        <w:r>
          <w:rPr>
            <w:noProof/>
            <w:webHidden/>
          </w:rPr>
        </w:r>
        <w:r>
          <w:rPr>
            <w:noProof/>
            <w:webHidden/>
          </w:rPr>
          <w:fldChar w:fldCharType="separate"/>
        </w:r>
        <w:r>
          <w:rPr>
            <w:noProof/>
            <w:webHidden/>
          </w:rPr>
          <w:t>35</w:t>
        </w:r>
        <w:r>
          <w:rPr>
            <w:noProof/>
            <w:webHidden/>
          </w:rPr>
          <w:fldChar w:fldCharType="end"/>
        </w:r>
      </w:hyperlink>
    </w:p>
    <w:p w14:paraId="6C8A7C54" w14:textId="77777777" w:rsidR="00575F94" w:rsidRDefault="00575F94">
      <w:pPr>
        <w:pStyle w:val="TOC4"/>
        <w:rPr>
          <w:rFonts w:asciiTheme="minorHAnsi" w:eastAsiaTheme="minorEastAsia" w:hAnsiTheme="minorHAnsi" w:cstheme="minorBidi"/>
          <w:noProof/>
          <w:sz w:val="22"/>
          <w:szCs w:val="22"/>
        </w:rPr>
      </w:pPr>
      <w:hyperlink w:anchor="_Toc449631542" w:history="1">
        <w:r w:rsidRPr="003D6773">
          <w:rPr>
            <w:rStyle w:val="Hyperlink"/>
            <w:noProof/>
          </w:rPr>
          <w:t>3.Y2.4.1 Retrieve Care Plan</w:t>
        </w:r>
        <w:r>
          <w:rPr>
            <w:noProof/>
            <w:webHidden/>
          </w:rPr>
          <w:tab/>
        </w:r>
        <w:r>
          <w:rPr>
            <w:noProof/>
            <w:webHidden/>
          </w:rPr>
          <w:fldChar w:fldCharType="begin"/>
        </w:r>
        <w:r>
          <w:rPr>
            <w:noProof/>
            <w:webHidden/>
          </w:rPr>
          <w:instrText xml:space="preserve"> PAGEREF _Toc449631542 \h </w:instrText>
        </w:r>
        <w:r>
          <w:rPr>
            <w:noProof/>
            <w:webHidden/>
          </w:rPr>
        </w:r>
        <w:r>
          <w:rPr>
            <w:noProof/>
            <w:webHidden/>
          </w:rPr>
          <w:fldChar w:fldCharType="separate"/>
        </w:r>
        <w:r>
          <w:rPr>
            <w:noProof/>
            <w:webHidden/>
          </w:rPr>
          <w:t>35</w:t>
        </w:r>
        <w:r>
          <w:rPr>
            <w:noProof/>
            <w:webHidden/>
          </w:rPr>
          <w:fldChar w:fldCharType="end"/>
        </w:r>
      </w:hyperlink>
    </w:p>
    <w:p w14:paraId="17D0A4E5" w14:textId="77777777" w:rsidR="00575F94" w:rsidRDefault="00575F94">
      <w:pPr>
        <w:pStyle w:val="TOC5"/>
        <w:rPr>
          <w:rFonts w:asciiTheme="minorHAnsi" w:eastAsiaTheme="minorEastAsia" w:hAnsiTheme="minorHAnsi" w:cstheme="minorBidi"/>
          <w:noProof/>
          <w:sz w:val="22"/>
          <w:szCs w:val="22"/>
        </w:rPr>
      </w:pPr>
      <w:hyperlink w:anchor="_Toc449631543" w:history="1">
        <w:r w:rsidRPr="003D6773">
          <w:rPr>
            <w:rStyle w:val="Hyperlink"/>
            <w:noProof/>
          </w:rPr>
          <w:t>3.Y2.4.1.1 Trigger Events</w:t>
        </w:r>
        <w:r>
          <w:rPr>
            <w:noProof/>
            <w:webHidden/>
          </w:rPr>
          <w:tab/>
        </w:r>
        <w:r>
          <w:rPr>
            <w:noProof/>
            <w:webHidden/>
          </w:rPr>
          <w:fldChar w:fldCharType="begin"/>
        </w:r>
        <w:r>
          <w:rPr>
            <w:noProof/>
            <w:webHidden/>
          </w:rPr>
          <w:instrText xml:space="preserve"> PAGEREF _Toc449631543 \h </w:instrText>
        </w:r>
        <w:r>
          <w:rPr>
            <w:noProof/>
            <w:webHidden/>
          </w:rPr>
        </w:r>
        <w:r>
          <w:rPr>
            <w:noProof/>
            <w:webHidden/>
          </w:rPr>
          <w:fldChar w:fldCharType="separate"/>
        </w:r>
        <w:r>
          <w:rPr>
            <w:noProof/>
            <w:webHidden/>
          </w:rPr>
          <w:t>35</w:t>
        </w:r>
        <w:r>
          <w:rPr>
            <w:noProof/>
            <w:webHidden/>
          </w:rPr>
          <w:fldChar w:fldCharType="end"/>
        </w:r>
      </w:hyperlink>
    </w:p>
    <w:p w14:paraId="3A529AC4" w14:textId="77777777" w:rsidR="00575F94" w:rsidRDefault="00575F94">
      <w:pPr>
        <w:pStyle w:val="TOC5"/>
        <w:rPr>
          <w:rFonts w:asciiTheme="minorHAnsi" w:eastAsiaTheme="minorEastAsia" w:hAnsiTheme="minorHAnsi" w:cstheme="minorBidi"/>
          <w:noProof/>
          <w:sz w:val="22"/>
          <w:szCs w:val="22"/>
        </w:rPr>
      </w:pPr>
      <w:hyperlink w:anchor="_Toc449631544" w:history="1">
        <w:r w:rsidRPr="003D6773">
          <w:rPr>
            <w:rStyle w:val="Hyperlink"/>
            <w:noProof/>
          </w:rPr>
          <w:t>3.Y2.4.1.2 Message Semantics</w:t>
        </w:r>
        <w:r>
          <w:rPr>
            <w:noProof/>
            <w:webHidden/>
          </w:rPr>
          <w:tab/>
        </w:r>
        <w:r>
          <w:rPr>
            <w:noProof/>
            <w:webHidden/>
          </w:rPr>
          <w:fldChar w:fldCharType="begin"/>
        </w:r>
        <w:r>
          <w:rPr>
            <w:noProof/>
            <w:webHidden/>
          </w:rPr>
          <w:instrText xml:space="preserve"> PAGEREF _Toc449631544 \h </w:instrText>
        </w:r>
        <w:r>
          <w:rPr>
            <w:noProof/>
            <w:webHidden/>
          </w:rPr>
        </w:r>
        <w:r>
          <w:rPr>
            <w:noProof/>
            <w:webHidden/>
          </w:rPr>
          <w:fldChar w:fldCharType="separate"/>
        </w:r>
        <w:r>
          <w:rPr>
            <w:noProof/>
            <w:webHidden/>
          </w:rPr>
          <w:t>35</w:t>
        </w:r>
        <w:r>
          <w:rPr>
            <w:noProof/>
            <w:webHidden/>
          </w:rPr>
          <w:fldChar w:fldCharType="end"/>
        </w:r>
      </w:hyperlink>
    </w:p>
    <w:p w14:paraId="0E08262D" w14:textId="77777777" w:rsidR="00575F94" w:rsidRDefault="00575F94">
      <w:pPr>
        <w:pStyle w:val="TOC5"/>
        <w:rPr>
          <w:rFonts w:asciiTheme="minorHAnsi" w:eastAsiaTheme="minorEastAsia" w:hAnsiTheme="minorHAnsi" w:cstheme="minorBidi"/>
          <w:noProof/>
          <w:sz w:val="22"/>
          <w:szCs w:val="22"/>
        </w:rPr>
      </w:pPr>
      <w:hyperlink w:anchor="_Toc449631545" w:history="1">
        <w:r w:rsidRPr="003D6773">
          <w:rPr>
            <w:rStyle w:val="Hyperlink"/>
            <w:noProof/>
          </w:rPr>
          <w:t>3.Y2.4.1.3 Expected Actions</w:t>
        </w:r>
        <w:r>
          <w:rPr>
            <w:noProof/>
            <w:webHidden/>
          </w:rPr>
          <w:tab/>
        </w:r>
        <w:r>
          <w:rPr>
            <w:noProof/>
            <w:webHidden/>
          </w:rPr>
          <w:fldChar w:fldCharType="begin"/>
        </w:r>
        <w:r>
          <w:rPr>
            <w:noProof/>
            <w:webHidden/>
          </w:rPr>
          <w:instrText xml:space="preserve"> PAGEREF _Toc449631545 \h </w:instrText>
        </w:r>
        <w:r>
          <w:rPr>
            <w:noProof/>
            <w:webHidden/>
          </w:rPr>
        </w:r>
        <w:r>
          <w:rPr>
            <w:noProof/>
            <w:webHidden/>
          </w:rPr>
          <w:fldChar w:fldCharType="separate"/>
        </w:r>
        <w:r>
          <w:rPr>
            <w:noProof/>
            <w:webHidden/>
          </w:rPr>
          <w:t>35</w:t>
        </w:r>
        <w:r>
          <w:rPr>
            <w:noProof/>
            <w:webHidden/>
          </w:rPr>
          <w:fldChar w:fldCharType="end"/>
        </w:r>
      </w:hyperlink>
    </w:p>
    <w:p w14:paraId="69AD3F12" w14:textId="77777777" w:rsidR="00575F94" w:rsidRDefault="00575F94">
      <w:pPr>
        <w:pStyle w:val="TOC3"/>
        <w:rPr>
          <w:rFonts w:asciiTheme="minorHAnsi" w:eastAsiaTheme="minorEastAsia" w:hAnsiTheme="minorHAnsi" w:cstheme="minorBidi"/>
          <w:noProof/>
          <w:sz w:val="22"/>
          <w:szCs w:val="22"/>
        </w:rPr>
      </w:pPr>
      <w:hyperlink w:anchor="_Toc449631546" w:history="1">
        <w:r w:rsidRPr="003D6773">
          <w:rPr>
            <w:rStyle w:val="Hyperlink"/>
            <w:noProof/>
          </w:rPr>
          <w:t>3.Y2.5 Security Considerations</w:t>
        </w:r>
        <w:r>
          <w:rPr>
            <w:noProof/>
            <w:webHidden/>
          </w:rPr>
          <w:tab/>
        </w:r>
        <w:r>
          <w:rPr>
            <w:noProof/>
            <w:webHidden/>
          </w:rPr>
          <w:fldChar w:fldCharType="begin"/>
        </w:r>
        <w:r>
          <w:rPr>
            <w:noProof/>
            <w:webHidden/>
          </w:rPr>
          <w:instrText xml:space="preserve"> PAGEREF _Toc449631546 \h </w:instrText>
        </w:r>
        <w:r>
          <w:rPr>
            <w:noProof/>
            <w:webHidden/>
          </w:rPr>
        </w:r>
        <w:r>
          <w:rPr>
            <w:noProof/>
            <w:webHidden/>
          </w:rPr>
          <w:fldChar w:fldCharType="separate"/>
        </w:r>
        <w:r>
          <w:rPr>
            <w:noProof/>
            <w:webHidden/>
          </w:rPr>
          <w:t>35</w:t>
        </w:r>
        <w:r>
          <w:rPr>
            <w:noProof/>
            <w:webHidden/>
          </w:rPr>
          <w:fldChar w:fldCharType="end"/>
        </w:r>
      </w:hyperlink>
    </w:p>
    <w:p w14:paraId="3659949E" w14:textId="77777777" w:rsidR="00575F94" w:rsidRDefault="00575F94">
      <w:pPr>
        <w:pStyle w:val="TOC2"/>
        <w:rPr>
          <w:rFonts w:asciiTheme="minorHAnsi" w:eastAsiaTheme="minorEastAsia" w:hAnsiTheme="minorHAnsi" w:cstheme="minorBidi"/>
          <w:noProof/>
          <w:sz w:val="22"/>
          <w:szCs w:val="22"/>
        </w:rPr>
      </w:pPr>
      <w:hyperlink w:anchor="_Toc449631547" w:history="1">
        <w:r w:rsidRPr="003D6773">
          <w:rPr>
            <w:rStyle w:val="Hyperlink"/>
            <w:noProof/>
          </w:rPr>
          <w:t>3.Y3 Subscribe to Care Plan Updates [PCC-Y3]</w:t>
        </w:r>
        <w:r>
          <w:rPr>
            <w:noProof/>
            <w:webHidden/>
          </w:rPr>
          <w:tab/>
        </w:r>
        <w:r>
          <w:rPr>
            <w:noProof/>
            <w:webHidden/>
          </w:rPr>
          <w:fldChar w:fldCharType="begin"/>
        </w:r>
        <w:r>
          <w:rPr>
            <w:noProof/>
            <w:webHidden/>
          </w:rPr>
          <w:instrText xml:space="preserve"> PAGEREF _Toc449631547 \h </w:instrText>
        </w:r>
        <w:r>
          <w:rPr>
            <w:noProof/>
            <w:webHidden/>
          </w:rPr>
        </w:r>
        <w:r>
          <w:rPr>
            <w:noProof/>
            <w:webHidden/>
          </w:rPr>
          <w:fldChar w:fldCharType="separate"/>
        </w:r>
        <w:r>
          <w:rPr>
            <w:noProof/>
            <w:webHidden/>
          </w:rPr>
          <w:t>36</w:t>
        </w:r>
        <w:r>
          <w:rPr>
            <w:noProof/>
            <w:webHidden/>
          </w:rPr>
          <w:fldChar w:fldCharType="end"/>
        </w:r>
      </w:hyperlink>
    </w:p>
    <w:p w14:paraId="25A74DA3" w14:textId="77777777" w:rsidR="00575F94" w:rsidRDefault="00575F94">
      <w:pPr>
        <w:pStyle w:val="TOC3"/>
        <w:rPr>
          <w:rFonts w:asciiTheme="minorHAnsi" w:eastAsiaTheme="minorEastAsia" w:hAnsiTheme="minorHAnsi" w:cstheme="minorBidi"/>
          <w:noProof/>
          <w:sz w:val="22"/>
          <w:szCs w:val="22"/>
        </w:rPr>
      </w:pPr>
      <w:hyperlink w:anchor="_Toc449631548" w:history="1">
        <w:r w:rsidRPr="003D6773">
          <w:rPr>
            <w:rStyle w:val="Hyperlink"/>
            <w:noProof/>
          </w:rPr>
          <w:t>3.Y3.1 Scope</w:t>
        </w:r>
        <w:r>
          <w:rPr>
            <w:noProof/>
            <w:webHidden/>
          </w:rPr>
          <w:tab/>
        </w:r>
        <w:r>
          <w:rPr>
            <w:noProof/>
            <w:webHidden/>
          </w:rPr>
          <w:fldChar w:fldCharType="begin"/>
        </w:r>
        <w:r>
          <w:rPr>
            <w:noProof/>
            <w:webHidden/>
          </w:rPr>
          <w:instrText xml:space="preserve"> PAGEREF _Toc449631548 \h </w:instrText>
        </w:r>
        <w:r>
          <w:rPr>
            <w:noProof/>
            <w:webHidden/>
          </w:rPr>
        </w:r>
        <w:r>
          <w:rPr>
            <w:noProof/>
            <w:webHidden/>
          </w:rPr>
          <w:fldChar w:fldCharType="separate"/>
        </w:r>
        <w:r>
          <w:rPr>
            <w:noProof/>
            <w:webHidden/>
          </w:rPr>
          <w:t>36</w:t>
        </w:r>
        <w:r>
          <w:rPr>
            <w:noProof/>
            <w:webHidden/>
          </w:rPr>
          <w:fldChar w:fldCharType="end"/>
        </w:r>
      </w:hyperlink>
    </w:p>
    <w:p w14:paraId="1E5A30B2" w14:textId="77777777" w:rsidR="00575F94" w:rsidRDefault="00575F94">
      <w:pPr>
        <w:pStyle w:val="TOC3"/>
        <w:rPr>
          <w:rFonts w:asciiTheme="minorHAnsi" w:eastAsiaTheme="minorEastAsia" w:hAnsiTheme="minorHAnsi" w:cstheme="minorBidi"/>
          <w:noProof/>
          <w:sz w:val="22"/>
          <w:szCs w:val="22"/>
        </w:rPr>
      </w:pPr>
      <w:hyperlink w:anchor="_Toc449631549" w:history="1">
        <w:r w:rsidRPr="003D6773">
          <w:rPr>
            <w:rStyle w:val="Hyperlink"/>
            <w:noProof/>
          </w:rPr>
          <w:t>3.Y3.2 Actor Roles</w:t>
        </w:r>
        <w:r>
          <w:rPr>
            <w:noProof/>
            <w:webHidden/>
          </w:rPr>
          <w:tab/>
        </w:r>
        <w:r>
          <w:rPr>
            <w:noProof/>
            <w:webHidden/>
          </w:rPr>
          <w:fldChar w:fldCharType="begin"/>
        </w:r>
        <w:r>
          <w:rPr>
            <w:noProof/>
            <w:webHidden/>
          </w:rPr>
          <w:instrText xml:space="preserve"> PAGEREF _Toc449631549 \h </w:instrText>
        </w:r>
        <w:r>
          <w:rPr>
            <w:noProof/>
            <w:webHidden/>
          </w:rPr>
        </w:r>
        <w:r>
          <w:rPr>
            <w:noProof/>
            <w:webHidden/>
          </w:rPr>
          <w:fldChar w:fldCharType="separate"/>
        </w:r>
        <w:r>
          <w:rPr>
            <w:noProof/>
            <w:webHidden/>
          </w:rPr>
          <w:t>36</w:t>
        </w:r>
        <w:r>
          <w:rPr>
            <w:noProof/>
            <w:webHidden/>
          </w:rPr>
          <w:fldChar w:fldCharType="end"/>
        </w:r>
      </w:hyperlink>
    </w:p>
    <w:p w14:paraId="050AE546" w14:textId="77777777" w:rsidR="00575F94" w:rsidRDefault="00575F94">
      <w:pPr>
        <w:pStyle w:val="TOC3"/>
        <w:rPr>
          <w:rFonts w:asciiTheme="minorHAnsi" w:eastAsiaTheme="minorEastAsia" w:hAnsiTheme="minorHAnsi" w:cstheme="minorBidi"/>
          <w:noProof/>
          <w:sz w:val="22"/>
          <w:szCs w:val="22"/>
        </w:rPr>
      </w:pPr>
      <w:hyperlink w:anchor="_Toc449631550" w:history="1">
        <w:r w:rsidRPr="003D6773">
          <w:rPr>
            <w:rStyle w:val="Hyperlink"/>
            <w:noProof/>
          </w:rPr>
          <w:t>3.Y3.3 Referenced Standards</w:t>
        </w:r>
        <w:r>
          <w:rPr>
            <w:noProof/>
            <w:webHidden/>
          </w:rPr>
          <w:tab/>
        </w:r>
        <w:r>
          <w:rPr>
            <w:noProof/>
            <w:webHidden/>
          </w:rPr>
          <w:fldChar w:fldCharType="begin"/>
        </w:r>
        <w:r>
          <w:rPr>
            <w:noProof/>
            <w:webHidden/>
          </w:rPr>
          <w:instrText xml:space="preserve"> PAGEREF _Toc449631550 \h </w:instrText>
        </w:r>
        <w:r>
          <w:rPr>
            <w:noProof/>
            <w:webHidden/>
          </w:rPr>
        </w:r>
        <w:r>
          <w:rPr>
            <w:noProof/>
            <w:webHidden/>
          </w:rPr>
          <w:fldChar w:fldCharType="separate"/>
        </w:r>
        <w:r>
          <w:rPr>
            <w:noProof/>
            <w:webHidden/>
          </w:rPr>
          <w:t>36</w:t>
        </w:r>
        <w:r>
          <w:rPr>
            <w:noProof/>
            <w:webHidden/>
          </w:rPr>
          <w:fldChar w:fldCharType="end"/>
        </w:r>
      </w:hyperlink>
    </w:p>
    <w:p w14:paraId="0E0A6249" w14:textId="77777777" w:rsidR="00575F94" w:rsidRDefault="00575F94">
      <w:pPr>
        <w:pStyle w:val="TOC3"/>
        <w:rPr>
          <w:rFonts w:asciiTheme="minorHAnsi" w:eastAsiaTheme="minorEastAsia" w:hAnsiTheme="minorHAnsi" w:cstheme="minorBidi"/>
          <w:noProof/>
          <w:sz w:val="22"/>
          <w:szCs w:val="22"/>
        </w:rPr>
      </w:pPr>
      <w:hyperlink w:anchor="_Toc449631551" w:history="1">
        <w:r w:rsidRPr="003D6773">
          <w:rPr>
            <w:rStyle w:val="Hyperlink"/>
            <w:noProof/>
          </w:rPr>
          <w:t>3.Y3.4 Interaction Diagram</w:t>
        </w:r>
        <w:r>
          <w:rPr>
            <w:noProof/>
            <w:webHidden/>
          </w:rPr>
          <w:tab/>
        </w:r>
        <w:r>
          <w:rPr>
            <w:noProof/>
            <w:webHidden/>
          </w:rPr>
          <w:fldChar w:fldCharType="begin"/>
        </w:r>
        <w:r>
          <w:rPr>
            <w:noProof/>
            <w:webHidden/>
          </w:rPr>
          <w:instrText xml:space="preserve"> PAGEREF _Toc449631551 \h </w:instrText>
        </w:r>
        <w:r>
          <w:rPr>
            <w:noProof/>
            <w:webHidden/>
          </w:rPr>
        </w:r>
        <w:r>
          <w:rPr>
            <w:noProof/>
            <w:webHidden/>
          </w:rPr>
          <w:fldChar w:fldCharType="separate"/>
        </w:r>
        <w:r>
          <w:rPr>
            <w:noProof/>
            <w:webHidden/>
          </w:rPr>
          <w:t>36</w:t>
        </w:r>
        <w:r>
          <w:rPr>
            <w:noProof/>
            <w:webHidden/>
          </w:rPr>
          <w:fldChar w:fldCharType="end"/>
        </w:r>
      </w:hyperlink>
    </w:p>
    <w:p w14:paraId="3F69324F" w14:textId="77777777" w:rsidR="00575F94" w:rsidRDefault="00575F94">
      <w:pPr>
        <w:pStyle w:val="TOC4"/>
        <w:rPr>
          <w:rFonts w:asciiTheme="minorHAnsi" w:eastAsiaTheme="minorEastAsia" w:hAnsiTheme="minorHAnsi" w:cstheme="minorBidi"/>
          <w:noProof/>
          <w:sz w:val="22"/>
          <w:szCs w:val="22"/>
        </w:rPr>
      </w:pPr>
      <w:hyperlink w:anchor="_Toc449631552" w:history="1">
        <w:r w:rsidRPr="003D6773">
          <w:rPr>
            <w:rStyle w:val="Hyperlink"/>
            <w:noProof/>
          </w:rPr>
          <w:t>3.Y3.4.1 Subscribe to Care Plan Updates</w:t>
        </w:r>
        <w:r>
          <w:rPr>
            <w:noProof/>
            <w:webHidden/>
          </w:rPr>
          <w:tab/>
        </w:r>
        <w:r>
          <w:rPr>
            <w:noProof/>
            <w:webHidden/>
          </w:rPr>
          <w:fldChar w:fldCharType="begin"/>
        </w:r>
        <w:r>
          <w:rPr>
            <w:noProof/>
            <w:webHidden/>
          </w:rPr>
          <w:instrText xml:space="preserve"> PAGEREF _Toc449631552 \h </w:instrText>
        </w:r>
        <w:r>
          <w:rPr>
            <w:noProof/>
            <w:webHidden/>
          </w:rPr>
        </w:r>
        <w:r>
          <w:rPr>
            <w:noProof/>
            <w:webHidden/>
          </w:rPr>
          <w:fldChar w:fldCharType="separate"/>
        </w:r>
        <w:r>
          <w:rPr>
            <w:noProof/>
            <w:webHidden/>
          </w:rPr>
          <w:t>37</w:t>
        </w:r>
        <w:r>
          <w:rPr>
            <w:noProof/>
            <w:webHidden/>
          </w:rPr>
          <w:fldChar w:fldCharType="end"/>
        </w:r>
      </w:hyperlink>
    </w:p>
    <w:p w14:paraId="41BBC57C" w14:textId="77777777" w:rsidR="00575F94" w:rsidRDefault="00575F94">
      <w:pPr>
        <w:pStyle w:val="TOC5"/>
        <w:rPr>
          <w:rFonts w:asciiTheme="minorHAnsi" w:eastAsiaTheme="minorEastAsia" w:hAnsiTheme="minorHAnsi" w:cstheme="minorBidi"/>
          <w:noProof/>
          <w:sz w:val="22"/>
          <w:szCs w:val="22"/>
        </w:rPr>
      </w:pPr>
      <w:hyperlink w:anchor="_Toc449631553" w:history="1">
        <w:r w:rsidRPr="003D6773">
          <w:rPr>
            <w:rStyle w:val="Hyperlink"/>
            <w:noProof/>
          </w:rPr>
          <w:t>3.Y3.4.1.1 Trigger Events</w:t>
        </w:r>
        <w:r>
          <w:rPr>
            <w:noProof/>
            <w:webHidden/>
          </w:rPr>
          <w:tab/>
        </w:r>
        <w:r>
          <w:rPr>
            <w:noProof/>
            <w:webHidden/>
          </w:rPr>
          <w:fldChar w:fldCharType="begin"/>
        </w:r>
        <w:r>
          <w:rPr>
            <w:noProof/>
            <w:webHidden/>
          </w:rPr>
          <w:instrText xml:space="preserve"> PAGEREF _Toc449631553 \h </w:instrText>
        </w:r>
        <w:r>
          <w:rPr>
            <w:noProof/>
            <w:webHidden/>
          </w:rPr>
        </w:r>
        <w:r>
          <w:rPr>
            <w:noProof/>
            <w:webHidden/>
          </w:rPr>
          <w:fldChar w:fldCharType="separate"/>
        </w:r>
        <w:r>
          <w:rPr>
            <w:noProof/>
            <w:webHidden/>
          </w:rPr>
          <w:t>37</w:t>
        </w:r>
        <w:r>
          <w:rPr>
            <w:noProof/>
            <w:webHidden/>
          </w:rPr>
          <w:fldChar w:fldCharType="end"/>
        </w:r>
      </w:hyperlink>
    </w:p>
    <w:p w14:paraId="5B93F625" w14:textId="77777777" w:rsidR="00575F94" w:rsidRDefault="00575F94">
      <w:pPr>
        <w:pStyle w:val="TOC5"/>
        <w:rPr>
          <w:rFonts w:asciiTheme="minorHAnsi" w:eastAsiaTheme="minorEastAsia" w:hAnsiTheme="minorHAnsi" w:cstheme="minorBidi"/>
          <w:noProof/>
          <w:sz w:val="22"/>
          <w:szCs w:val="22"/>
        </w:rPr>
      </w:pPr>
      <w:hyperlink w:anchor="_Toc449631554" w:history="1">
        <w:r w:rsidRPr="003D6773">
          <w:rPr>
            <w:rStyle w:val="Hyperlink"/>
            <w:noProof/>
          </w:rPr>
          <w:t>3.Y3.4.1.2 Message Semantics</w:t>
        </w:r>
        <w:r>
          <w:rPr>
            <w:noProof/>
            <w:webHidden/>
          </w:rPr>
          <w:tab/>
        </w:r>
        <w:r>
          <w:rPr>
            <w:noProof/>
            <w:webHidden/>
          </w:rPr>
          <w:fldChar w:fldCharType="begin"/>
        </w:r>
        <w:r>
          <w:rPr>
            <w:noProof/>
            <w:webHidden/>
          </w:rPr>
          <w:instrText xml:space="preserve"> PAGEREF _Toc449631554 \h </w:instrText>
        </w:r>
        <w:r>
          <w:rPr>
            <w:noProof/>
            <w:webHidden/>
          </w:rPr>
        </w:r>
        <w:r>
          <w:rPr>
            <w:noProof/>
            <w:webHidden/>
          </w:rPr>
          <w:fldChar w:fldCharType="separate"/>
        </w:r>
        <w:r>
          <w:rPr>
            <w:noProof/>
            <w:webHidden/>
          </w:rPr>
          <w:t>37</w:t>
        </w:r>
        <w:r>
          <w:rPr>
            <w:noProof/>
            <w:webHidden/>
          </w:rPr>
          <w:fldChar w:fldCharType="end"/>
        </w:r>
      </w:hyperlink>
    </w:p>
    <w:p w14:paraId="5656C9F3" w14:textId="77777777" w:rsidR="00575F94" w:rsidRDefault="00575F94">
      <w:pPr>
        <w:pStyle w:val="TOC5"/>
        <w:rPr>
          <w:rFonts w:asciiTheme="minorHAnsi" w:eastAsiaTheme="minorEastAsia" w:hAnsiTheme="minorHAnsi" w:cstheme="minorBidi"/>
          <w:noProof/>
          <w:sz w:val="22"/>
          <w:szCs w:val="22"/>
        </w:rPr>
      </w:pPr>
      <w:hyperlink w:anchor="_Toc449631555" w:history="1">
        <w:r w:rsidRPr="003D6773">
          <w:rPr>
            <w:rStyle w:val="Hyperlink"/>
            <w:noProof/>
          </w:rPr>
          <w:t>3.Y3.4.1.3 Expected Actions</w:t>
        </w:r>
        <w:r>
          <w:rPr>
            <w:noProof/>
            <w:webHidden/>
          </w:rPr>
          <w:tab/>
        </w:r>
        <w:r>
          <w:rPr>
            <w:noProof/>
            <w:webHidden/>
          </w:rPr>
          <w:fldChar w:fldCharType="begin"/>
        </w:r>
        <w:r>
          <w:rPr>
            <w:noProof/>
            <w:webHidden/>
          </w:rPr>
          <w:instrText xml:space="preserve"> PAGEREF _Toc449631555 \h </w:instrText>
        </w:r>
        <w:r>
          <w:rPr>
            <w:noProof/>
            <w:webHidden/>
          </w:rPr>
        </w:r>
        <w:r>
          <w:rPr>
            <w:noProof/>
            <w:webHidden/>
          </w:rPr>
          <w:fldChar w:fldCharType="separate"/>
        </w:r>
        <w:r>
          <w:rPr>
            <w:noProof/>
            <w:webHidden/>
          </w:rPr>
          <w:t>38</w:t>
        </w:r>
        <w:r>
          <w:rPr>
            <w:noProof/>
            <w:webHidden/>
          </w:rPr>
          <w:fldChar w:fldCharType="end"/>
        </w:r>
      </w:hyperlink>
    </w:p>
    <w:p w14:paraId="5A8E4751" w14:textId="77777777" w:rsidR="00575F94" w:rsidRDefault="00575F94">
      <w:pPr>
        <w:pStyle w:val="TOC3"/>
        <w:rPr>
          <w:rFonts w:asciiTheme="minorHAnsi" w:eastAsiaTheme="minorEastAsia" w:hAnsiTheme="minorHAnsi" w:cstheme="minorBidi"/>
          <w:noProof/>
          <w:sz w:val="22"/>
          <w:szCs w:val="22"/>
        </w:rPr>
      </w:pPr>
      <w:hyperlink w:anchor="_Toc449631556" w:history="1">
        <w:r w:rsidRPr="003D6773">
          <w:rPr>
            <w:rStyle w:val="Hyperlink"/>
            <w:noProof/>
          </w:rPr>
          <w:t>3.Y3.5 Security Considerations</w:t>
        </w:r>
        <w:r>
          <w:rPr>
            <w:noProof/>
            <w:webHidden/>
          </w:rPr>
          <w:tab/>
        </w:r>
        <w:r>
          <w:rPr>
            <w:noProof/>
            <w:webHidden/>
          </w:rPr>
          <w:fldChar w:fldCharType="begin"/>
        </w:r>
        <w:r>
          <w:rPr>
            <w:noProof/>
            <w:webHidden/>
          </w:rPr>
          <w:instrText xml:space="preserve"> PAGEREF _Toc449631556 \h </w:instrText>
        </w:r>
        <w:r>
          <w:rPr>
            <w:noProof/>
            <w:webHidden/>
          </w:rPr>
        </w:r>
        <w:r>
          <w:rPr>
            <w:noProof/>
            <w:webHidden/>
          </w:rPr>
          <w:fldChar w:fldCharType="separate"/>
        </w:r>
        <w:r>
          <w:rPr>
            <w:noProof/>
            <w:webHidden/>
          </w:rPr>
          <w:t>38</w:t>
        </w:r>
        <w:r>
          <w:rPr>
            <w:noProof/>
            <w:webHidden/>
          </w:rPr>
          <w:fldChar w:fldCharType="end"/>
        </w:r>
      </w:hyperlink>
    </w:p>
    <w:p w14:paraId="1F52D8AD" w14:textId="77777777" w:rsidR="00575F94" w:rsidRDefault="00575F94">
      <w:pPr>
        <w:pStyle w:val="TOC2"/>
        <w:rPr>
          <w:rFonts w:asciiTheme="minorHAnsi" w:eastAsiaTheme="minorEastAsia" w:hAnsiTheme="minorHAnsi" w:cstheme="minorBidi"/>
          <w:noProof/>
          <w:sz w:val="22"/>
          <w:szCs w:val="22"/>
        </w:rPr>
      </w:pPr>
      <w:hyperlink w:anchor="_Toc449631557" w:history="1">
        <w:r w:rsidRPr="003D6773">
          <w:rPr>
            <w:rStyle w:val="Hyperlink"/>
            <w:noProof/>
          </w:rPr>
          <w:t>3.Y4 Provide Care Plan [PCC-Y4]</w:t>
        </w:r>
        <w:r>
          <w:rPr>
            <w:noProof/>
            <w:webHidden/>
          </w:rPr>
          <w:tab/>
        </w:r>
        <w:r>
          <w:rPr>
            <w:noProof/>
            <w:webHidden/>
          </w:rPr>
          <w:fldChar w:fldCharType="begin"/>
        </w:r>
        <w:r>
          <w:rPr>
            <w:noProof/>
            <w:webHidden/>
          </w:rPr>
          <w:instrText xml:space="preserve"> PAGEREF _Toc449631557 \h </w:instrText>
        </w:r>
        <w:r>
          <w:rPr>
            <w:noProof/>
            <w:webHidden/>
          </w:rPr>
        </w:r>
        <w:r>
          <w:rPr>
            <w:noProof/>
            <w:webHidden/>
          </w:rPr>
          <w:fldChar w:fldCharType="separate"/>
        </w:r>
        <w:r>
          <w:rPr>
            <w:noProof/>
            <w:webHidden/>
          </w:rPr>
          <w:t>38</w:t>
        </w:r>
        <w:r>
          <w:rPr>
            <w:noProof/>
            <w:webHidden/>
          </w:rPr>
          <w:fldChar w:fldCharType="end"/>
        </w:r>
      </w:hyperlink>
    </w:p>
    <w:p w14:paraId="484F2E0D" w14:textId="77777777" w:rsidR="00575F94" w:rsidRDefault="00575F94">
      <w:pPr>
        <w:pStyle w:val="TOC3"/>
        <w:rPr>
          <w:rFonts w:asciiTheme="minorHAnsi" w:eastAsiaTheme="minorEastAsia" w:hAnsiTheme="minorHAnsi" w:cstheme="minorBidi"/>
          <w:noProof/>
          <w:sz w:val="22"/>
          <w:szCs w:val="22"/>
        </w:rPr>
      </w:pPr>
      <w:hyperlink w:anchor="_Toc449631558" w:history="1">
        <w:r w:rsidRPr="003D6773">
          <w:rPr>
            <w:rStyle w:val="Hyperlink"/>
            <w:noProof/>
          </w:rPr>
          <w:t>3.Y4.1 Scope</w:t>
        </w:r>
        <w:r>
          <w:rPr>
            <w:noProof/>
            <w:webHidden/>
          </w:rPr>
          <w:tab/>
        </w:r>
        <w:r>
          <w:rPr>
            <w:noProof/>
            <w:webHidden/>
          </w:rPr>
          <w:fldChar w:fldCharType="begin"/>
        </w:r>
        <w:r>
          <w:rPr>
            <w:noProof/>
            <w:webHidden/>
          </w:rPr>
          <w:instrText xml:space="preserve"> PAGEREF _Toc449631558 \h </w:instrText>
        </w:r>
        <w:r>
          <w:rPr>
            <w:noProof/>
            <w:webHidden/>
          </w:rPr>
        </w:r>
        <w:r>
          <w:rPr>
            <w:noProof/>
            <w:webHidden/>
          </w:rPr>
          <w:fldChar w:fldCharType="separate"/>
        </w:r>
        <w:r>
          <w:rPr>
            <w:noProof/>
            <w:webHidden/>
          </w:rPr>
          <w:t>38</w:t>
        </w:r>
        <w:r>
          <w:rPr>
            <w:noProof/>
            <w:webHidden/>
          </w:rPr>
          <w:fldChar w:fldCharType="end"/>
        </w:r>
      </w:hyperlink>
    </w:p>
    <w:p w14:paraId="20A69452" w14:textId="77777777" w:rsidR="00575F94" w:rsidRDefault="00575F94">
      <w:pPr>
        <w:pStyle w:val="TOC3"/>
        <w:rPr>
          <w:rFonts w:asciiTheme="minorHAnsi" w:eastAsiaTheme="minorEastAsia" w:hAnsiTheme="minorHAnsi" w:cstheme="minorBidi"/>
          <w:noProof/>
          <w:sz w:val="22"/>
          <w:szCs w:val="22"/>
        </w:rPr>
      </w:pPr>
      <w:hyperlink w:anchor="_Toc449631559" w:history="1">
        <w:r w:rsidRPr="003D6773">
          <w:rPr>
            <w:rStyle w:val="Hyperlink"/>
            <w:noProof/>
          </w:rPr>
          <w:t>3.Y4.2 Actor Roles</w:t>
        </w:r>
        <w:r>
          <w:rPr>
            <w:noProof/>
            <w:webHidden/>
          </w:rPr>
          <w:tab/>
        </w:r>
        <w:r>
          <w:rPr>
            <w:noProof/>
            <w:webHidden/>
          </w:rPr>
          <w:fldChar w:fldCharType="begin"/>
        </w:r>
        <w:r>
          <w:rPr>
            <w:noProof/>
            <w:webHidden/>
          </w:rPr>
          <w:instrText xml:space="preserve"> PAGEREF _Toc449631559 \h </w:instrText>
        </w:r>
        <w:r>
          <w:rPr>
            <w:noProof/>
            <w:webHidden/>
          </w:rPr>
        </w:r>
        <w:r>
          <w:rPr>
            <w:noProof/>
            <w:webHidden/>
          </w:rPr>
          <w:fldChar w:fldCharType="separate"/>
        </w:r>
        <w:r>
          <w:rPr>
            <w:noProof/>
            <w:webHidden/>
          </w:rPr>
          <w:t>38</w:t>
        </w:r>
        <w:r>
          <w:rPr>
            <w:noProof/>
            <w:webHidden/>
          </w:rPr>
          <w:fldChar w:fldCharType="end"/>
        </w:r>
      </w:hyperlink>
    </w:p>
    <w:p w14:paraId="3194E156" w14:textId="77777777" w:rsidR="00575F94" w:rsidRDefault="00575F94">
      <w:pPr>
        <w:pStyle w:val="TOC3"/>
        <w:rPr>
          <w:rFonts w:asciiTheme="minorHAnsi" w:eastAsiaTheme="minorEastAsia" w:hAnsiTheme="minorHAnsi" w:cstheme="minorBidi"/>
          <w:noProof/>
          <w:sz w:val="22"/>
          <w:szCs w:val="22"/>
        </w:rPr>
      </w:pPr>
      <w:hyperlink w:anchor="_Toc449631560" w:history="1">
        <w:r w:rsidRPr="003D6773">
          <w:rPr>
            <w:rStyle w:val="Hyperlink"/>
            <w:noProof/>
          </w:rPr>
          <w:t>3.Y4.3 Referenced Standards</w:t>
        </w:r>
        <w:r>
          <w:rPr>
            <w:noProof/>
            <w:webHidden/>
          </w:rPr>
          <w:tab/>
        </w:r>
        <w:r>
          <w:rPr>
            <w:noProof/>
            <w:webHidden/>
          </w:rPr>
          <w:fldChar w:fldCharType="begin"/>
        </w:r>
        <w:r>
          <w:rPr>
            <w:noProof/>
            <w:webHidden/>
          </w:rPr>
          <w:instrText xml:space="preserve"> PAGEREF _Toc449631560 \h </w:instrText>
        </w:r>
        <w:r>
          <w:rPr>
            <w:noProof/>
            <w:webHidden/>
          </w:rPr>
        </w:r>
        <w:r>
          <w:rPr>
            <w:noProof/>
            <w:webHidden/>
          </w:rPr>
          <w:fldChar w:fldCharType="separate"/>
        </w:r>
        <w:r>
          <w:rPr>
            <w:noProof/>
            <w:webHidden/>
          </w:rPr>
          <w:t>39</w:t>
        </w:r>
        <w:r>
          <w:rPr>
            <w:noProof/>
            <w:webHidden/>
          </w:rPr>
          <w:fldChar w:fldCharType="end"/>
        </w:r>
      </w:hyperlink>
    </w:p>
    <w:p w14:paraId="37956806" w14:textId="77777777" w:rsidR="00575F94" w:rsidRDefault="00575F94">
      <w:pPr>
        <w:pStyle w:val="TOC3"/>
        <w:rPr>
          <w:rFonts w:asciiTheme="minorHAnsi" w:eastAsiaTheme="minorEastAsia" w:hAnsiTheme="minorHAnsi" w:cstheme="minorBidi"/>
          <w:noProof/>
          <w:sz w:val="22"/>
          <w:szCs w:val="22"/>
        </w:rPr>
      </w:pPr>
      <w:hyperlink w:anchor="_Toc449631561" w:history="1">
        <w:r w:rsidRPr="003D6773">
          <w:rPr>
            <w:rStyle w:val="Hyperlink"/>
            <w:noProof/>
          </w:rPr>
          <w:t>3.Y4.4 Interaction Diagram</w:t>
        </w:r>
        <w:r>
          <w:rPr>
            <w:noProof/>
            <w:webHidden/>
          </w:rPr>
          <w:tab/>
        </w:r>
        <w:r>
          <w:rPr>
            <w:noProof/>
            <w:webHidden/>
          </w:rPr>
          <w:fldChar w:fldCharType="begin"/>
        </w:r>
        <w:r>
          <w:rPr>
            <w:noProof/>
            <w:webHidden/>
          </w:rPr>
          <w:instrText xml:space="preserve"> PAGEREF _Toc449631561 \h </w:instrText>
        </w:r>
        <w:r>
          <w:rPr>
            <w:noProof/>
            <w:webHidden/>
          </w:rPr>
        </w:r>
        <w:r>
          <w:rPr>
            <w:noProof/>
            <w:webHidden/>
          </w:rPr>
          <w:fldChar w:fldCharType="separate"/>
        </w:r>
        <w:r>
          <w:rPr>
            <w:noProof/>
            <w:webHidden/>
          </w:rPr>
          <w:t>39</w:t>
        </w:r>
        <w:r>
          <w:rPr>
            <w:noProof/>
            <w:webHidden/>
          </w:rPr>
          <w:fldChar w:fldCharType="end"/>
        </w:r>
      </w:hyperlink>
    </w:p>
    <w:p w14:paraId="79C48877" w14:textId="77777777" w:rsidR="00575F94" w:rsidRDefault="00575F94">
      <w:pPr>
        <w:pStyle w:val="TOC4"/>
        <w:rPr>
          <w:rFonts w:asciiTheme="minorHAnsi" w:eastAsiaTheme="minorEastAsia" w:hAnsiTheme="minorHAnsi" w:cstheme="minorBidi"/>
          <w:noProof/>
          <w:sz w:val="22"/>
          <w:szCs w:val="22"/>
        </w:rPr>
      </w:pPr>
      <w:hyperlink w:anchor="_Toc449631562" w:history="1">
        <w:r w:rsidRPr="003D6773">
          <w:rPr>
            <w:rStyle w:val="Hyperlink"/>
            <w:noProof/>
          </w:rPr>
          <w:t>3.Y4.4.1 Provide Care Plan</w:t>
        </w:r>
        <w:r>
          <w:rPr>
            <w:noProof/>
            <w:webHidden/>
          </w:rPr>
          <w:tab/>
        </w:r>
        <w:r>
          <w:rPr>
            <w:noProof/>
            <w:webHidden/>
          </w:rPr>
          <w:fldChar w:fldCharType="begin"/>
        </w:r>
        <w:r>
          <w:rPr>
            <w:noProof/>
            <w:webHidden/>
          </w:rPr>
          <w:instrText xml:space="preserve"> PAGEREF _Toc449631562 \h </w:instrText>
        </w:r>
        <w:r>
          <w:rPr>
            <w:noProof/>
            <w:webHidden/>
          </w:rPr>
        </w:r>
        <w:r>
          <w:rPr>
            <w:noProof/>
            <w:webHidden/>
          </w:rPr>
          <w:fldChar w:fldCharType="separate"/>
        </w:r>
        <w:r>
          <w:rPr>
            <w:noProof/>
            <w:webHidden/>
          </w:rPr>
          <w:t>39</w:t>
        </w:r>
        <w:r>
          <w:rPr>
            <w:noProof/>
            <w:webHidden/>
          </w:rPr>
          <w:fldChar w:fldCharType="end"/>
        </w:r>
      </w:hyperlink>
    </w:p>
    <w:p w14:paraId="03B438B7" w14:textId="77777777" w:rsidR="00575F94" w:rsidRDefault="00575F94">
      <w:pPr>
        <w:pStyle w:val="TOC5"/>
        <w:rPr>
          <w:rFonts w:asciiTheme="minorHAnsi" w:eastAsiaTheme="minorEastAsia" w:hAnsiTheme="minorHAnsi" w:cstheme="minorBidi"/>
          <w:noProof/>
          <w:sz w:val="22"/>
          <w:szCs w:val="22"/>
        </w:rPr>
      </w:pPr>
      <w:hyperlink w:anchor="_Toc449631563" w:history="1">
        <w:r w:rsidRPr="003D6773">
          <w:rPr>
            <w:rStyle w:val="Hyperlink"/>
            <w:noProof/>
          </w:rPr>
          <w:t>3.Y4.4.1.1 Trigger Events</w:t>
        </w:r>
        <w:r>
          <w:rPr>
            <w:noProof/>
            <w:webHidden/>
          </w:rPr>
          <w:tab/>
        </w:r>
        <w:r>
          <w:rPr>
            <w:noProof/>
            <w:webHidden/>
          </w:rPr>
          <w:fldChar w:fldCharType="begin"/>
        </w:r>
        <w:r>
          <w:rPr>
            <w:noProof/>
            <w:webHidden/>
          </w:rPr>
          <w:instrText xml:space="preserve"> PAGEREF _Toc449631563 \h </w:instrText>
        </w:r>
        <w:r>
          <w:rPr>
            <w:noProof/>
            <w:webHidden/>
          </w:rPr>
        </w:r>
        <w:r>
          <w:rPr>
            <w:noProof/>
            <w:webHidden/>
          </w:rPr>
          <w:fldChar w:fldCharType="separate"/>
        </w:r>
        <w:r>
          <w:rPr>
            <w:noProof/>
            <w:webHidden/>
          </w:rPr>
          <w:t>39</w:t>
        </w:r>
        <w:r>
          <w:rPr>
            <w:noProof/>
            <w:webHidden/>
          </w:rPr>
          <w:fldChar w:fldCharType="end"/>
        </w:r>
      </w:hyperlink>
    </w:p>
    <w:p w14:paraId="33F08525" w14:textId="77777777" w:rsidR="00575F94" w:rsidRDefault="00575F94">
      <w:pPr>
        <w:pStyle w:val="TOC5"/>
        <w:rPr>
          <w:rFonts w:asciiTheme="minorHAnsi" w:eastAsiaTheme="minorEastAsia" w:hAnsiTheme="minorHAnsi" w:cstheme="minorBidi"/>
          <w:noProof/>
          <w:sz w:val="22"/>
          <w:szCs w:val="22"/>
        </w:rPr>
      </w:pPr>
      <w:hyperlink w:anchor="_Toc449631564" w:history="1">
        <w:r w:rsidRPr="003D6773">
          <w:rPr>
            <w:rStyle w:val="Hyperlink"/>
            <w:noProof/>
          </w:rPr>
          <w:t>3.Y4.4.1.2 Message Semantics</w:t>
        </w:r>
        <w:r>
          <w:rPr>
            <w:noProof/>
            <w:webHidden/>
          </w:rPr>
          <w:tab/>
        </w:r>
        <w:r>
          <w:rPr>
            <w:noProof/>
            <w:webHidden/>
          </w:rPr>
          <w:fldChar w:fldCharType="begin"/>
        </w:r>
        <w:r>
          <w:rPr>
            <w:noProof/>
            <w:webHidden/>
          </w:rPr>
          <w:instrText xml:space="preserve"> PAGEREF _Toc449631564 \h </w:instrText>
        </w:r>
        <w:r>
          <w:rPr>
            <w:noProof/>
            <w:webHidden/>
          </w:rPr>
        </w:r>
        <w:r>
          <w:rPr>
            <w:noProof/>
            <w:webHidden/>
          </w:rPr>
          <w:fldChar w:fldCharType="separate"/>
        </w:r>
        <w:r>
          <w:rPr>
            <w:noProof/>
            <w:webHidden/>
          </w:rPr>
          <w:t>39</w:t>
        </w:r>
        <w:r>
          <w:rPr>
            <w:noProof/>
            <w:webHidden/>
          </w:rPr>
          <w:fldChar w:fldCharType="end"/>
        </w:r>
      </w:hyperlink>
    </w:p>
    <w:p w14:paraId="2D30ACEA" w14:textId="77777777" w:rsidR="00575F94" w:rsidRDefault="00575F94">
      <w:pPr>
        <w:pStyle w:val="TOC5"/>
        <w:rPr>
          <w:rFonts w:asciiTheme="minorHAnsi" w:eastAsiaTheme="minorEastAsia" w:hAnsiTheme="minorHAnsi" w:cstheme="minorBidi"/>
          <w:noProof/>
          <w:sz w:val="22"/>
          <w:szCs w:val="22"/>
        </w:rPr>
      </w:pPr>
      <w:hyperlink w:anchor="_Toc449631565" w:history="1">
        <w:r w:rsidRPr="003D6773">
          <w:rPr>
            <w:rStyle w:val="Hyperlink"/>
            <w:noProof/>
          </w:rPr>
          <w:t>3.Y4.4.1.3 Expected Actions</w:t>
        </w:r>
        <w:r>
          <w:rPr>
            <w:noProof/>
            <w:webHidden/>
          </w:rPr>
          <w:tab/>
        </w:r>
        <w:r>
          <w:rPr>
            <w:noProof/>
            <w:webHidden/>
          </w:rPr>
          <w:fldChar w:fldCharType="begin"/>
        </w:r>
        <w:r>
          <w:rPr>
            <w:noProof/>
            <w:webHidden/>
          </w:rPr>
          <w:instrText xml:space="preserve"> PAGEREF _Toc449631565 \h </w:instrText>
        </w:r>
        <w:r>
          <w:rPr>
            <w:noProof/>
            <w:webHidden/>
          </w:rPr>
        </w:r>
        <w:r>
          <w:rPr>
            <w:noProof/>
            <w:webHidden/>
          </w:rPr>
          <w:fldChar w:fldCharType="separate"/>
        </w:r>
        <w:r>
          <w:rPr>
            <w:noProof/>
            <w:webHidden/>
          </w:rPr>
          <w:t>40</w:t>
        </w:r>
        <w:r>
          <w:rPr>
            <w:noProof/>
            <w:webHidden/>
          </w:rPr>
          <w:fldChar w:fldCharType="end"/>
        </w:r>
      </w:hyperlink>
    </w:p>
    <w:p w14:paraId="3F6669FF" w14:textId="77777777" w:rsidR="00575F94" w:rsidRDefault="00575F94">
      <w:pPr>
        <w:pStyle w:val="TOC3"/>
        <w:rPr>
          <w:rFonts w:asciiTheme="minorHAnsi" w:eastAsiaTheme="minorEastAsia" w:hAnsiTheme="minorHAnsi" w:cstheme="minorBidi"/>
          <w:noProof/>
          <w:sz w:val="22"/>
          <w:szCs w:val="22"/>
        </w:rPr>
      </w:pPr>
      <w:hyperlink w:anchor="_Toc449631566" w:history="1">
        <w:r w:rsidRPr="003D6773">
          <w:rPr>
            <w:rStyle w:val="Hyperlink"/>
            <w:noProof/>
          </w:rPr>
          <w:t>3.Y4.5 Security Considerations</w:t>
        </w:r>
        <w:r>
          <w:rPr>
            <w:noProof/>
            <w:webHidden/>
          </w:rPr>
          <w:tab/>
        </w:r>
        <w:r>
          <w:rPr>
            <w:noProof/>
            <w:webHidden/>
          </w:rPr>
          <w:fldChar w:fldCharType="begin"/>
        </w:r>
        <w:r>
          <w:rPr>
            <w:noProof/>
            <w:webHidden/>
          </w:rPr>
          <w:instrText xml:space="preserve"> PAGEREF _Toc449631566 \h </w:instrText>
        </w:r>
        <w:r>
          <w:rPr>
            <w:noProof/>
            <w:webHidden/>
          </w:rPr>
        </w:r>
        <w:r>
          <w:rPr>
            <w:noProof/>
            <w:webHidden/>
          </w:rPr>
          <w:fldChar w:fldCharType="separate"/>
        </w:r>
        <w:r>
          <w:rPr>
            <w:noProof/>
            <w:webHidden/>
          </w:rPr>
          <w:t>40</w:t>
        </w:r>
        <w:r>
          <w:rPr>
            <w:noProof/>
            <w:webHidden/>
          </w:rPr>
          <w:fldChar w:fldCharType="end"/>
        </w:r>
      </w:hyperlink>
    </w:p>
    <w:p w14:paraId="56FD1F12" w14:textId="77777777" w:rsidR="00575F94" w:rsidRDefault="00575F94">
      <w:pPr>
        <w:pStyle w:val="TOC2"/>
        <w:rPr>
          <w:rFonts w:asciiTheme="minorHAnsi" w:eastAsiaTheme="minorEastAsia" w:hAnsiTheme="minorHAnsi" w:cstheme="minorBidi"/>
          <w:noProof/>
          <w:sz w:val="22"/>
          <w:szCs w:val="22"/>
        </w:rPr>
      </w:pPr>
      <w:hyperlink w:anchor="_Toc449631567" w:history="1">
        <w:r w:rsidRPr="003D6773">
          <w:rPr>
            <w:rStyle w:val="Hyperlink"/>
            <w:noProof/>
          </w:rPr>
          <w:t>3.Y5 Search for Care Plan [PCC-Y5]</w:t>
        </w:r>
        <w:r>
          <w:rPr>
            <w:noProof/>
            <w:webHidden/>
          </w:rPr>
          <w:tab/>
        </w:r>
        <w:r>
          <w:rPr>
            <w:noProof/>
            <w:webHidden/>
          </w:rPr>
          <w:fldChar w:fldCharType="begin"/>
        </w:r>
        <w:r>
          <w:rPr>
            <w:noProof/>
            <w:webHidden/>
          </w:rPr>
          <w:instrText xml:space="preserve"> PAGEREF _Toc449631567 \h </w:instrText>
        </w:r>
        <w:r>
          <w:rPr>
            <w:noProof/>
            <w:webHidden/>
          </w:rPr>
        </w:r>
        <w:r>
          <w:rPr>
            <w:noProof/>
            <w:webHidden/>
          </w:rPr>
          <w:fldChar w:fldCharType="separate"/>
        </w:r>
        <w:r>
          <w:rPr>
            <w:noProof/>
            <w:webHidden/>
          </w:rPr>
          <w:t>40</w:t>
        </w:r>
        <w:r>
          <w:rPr>
            <w:noProof/>
            <w:webHidden/>
          </w:rPr>
          <w:fldChar w:fldCharType="end"/>
        </w:r>
      </w:hyperlink>
    </w:p>
    <w:p w14:paraId="479DE1A9" w14:textId="77777777" w:rsidR="00575F94" w:rsidRDefault="00575F94">
      <w:pPr>
        <w:pStyle w:val="TOC3"/>
        <w:rPr>
          <w:rFonts w:asciiTheme="minorHAnsi" w:eastAsiaTheme="minorEastAsia" w:hAnsiTheme="minorHAnsi" w:cstheme="minorBidi"/>
          <w:noProof/>
          <w:sz w:val="22"/>
          <w:szCs w:val="22"/>
        </w:rPr>
      </w:pPr>
      <w:hyperlink w:anchor="_Toc449631568" w:history="1">
        <w:r w:rsidRPr="003D6773">
          <w:rPr>
            <w:rStyle w:val="Hyperlink"/>
            <w:noProof/>
          </w:rPr>
          <w:t>3.Y5.1 Scope</w:t>
        </w:r>
        <w:r>
          <w:rPr>
            <w:noProof/>
            <w:webHidden/>
          </w:rPr>
          <w:tab/>
        </w:r>
        <w:r>
          <w:rPr>
            <w:noProof/>
            <w:webHidden/>
          </w:rPr>
          <w:fldChar w:fldCharType="begin"/>
        </w:r>
        <w:r>
          <w:rPr>
            <w:noProof/>
            <w:webHidden/>
          </w:rPr>
          <w:instrText xml:space="preserve"> PAGEREF _Toc449631568 \h </w:instrText>
        </w:r>
        <w:r>
          <w:rPr>
            <w:noProof/>
            <w:webHidden/>
          </w:rPr>
        </w:r>
        <w:r>
          <w:rPr>
            <w:noProof/>
            <w:webHidden/>
          </w:rPr>
          <w:fldChar w:fldCharType="separate"/>
        </w:r>
        <w:r>
          <w:rPr>
            <w:noProof/>
            <w:webHidden/>
          </w:rPr>
          <w:t>40</w:t>
        </w:r>
        <w:r>
          <w:rPr>
            <w:noProof/>
            <w:webHidden/>
          </w:rPr>
          <w:fldChar w:fldCharType="end"/>
        </w:r>
      </w:hyperlink>
    </w:p>
    <w:p w14:paraId="0EE6EE5C" w14:textId="77777777" w:rsidR="00575F94" w:rsidRDefault="00575F94">
      <w:pPr>
        <w:pStyle w:val="TOC3"/>
        <w:rPr>
          <w:rFonts w:asciiTheme="minorHAnsi" w:eastAsiaTheme="minorEastAsia" w:hAnsiTheme="minorHAnsi" w:cstheme="minorBidi"/>
          <w:noProof/>
          <w:sz w:val="22"/>
          <w:szCs w:val="22"/>
        </w:rPr>
      </w:pPr>
      <w:hyperlink w:anchor="_Toc449631569" w:history="1">
        <w:r w:rsidRPr="003D6773">
          <w:rPr>
            <w:rStyle w:val="Hyperlink"/>
            <w:noProof/>
          </w:rPr>
          <w:t>3.Y5.2 Actor Roles</w:t>
        </w:r>
        <w:r>
          <w:rPr>
            <w:noProof/>
            <w:webHidden/>
          </w:rPr>
          <w:tab/>
        </w:r>
        <w:r>
          <w:rPr>
            <w:noProof/>
            <w:webHidden/>
          </w:rPr>
          <w:fldChar w:fldCharType="begin"/>
        </w:r>
        <w:r>
          <w:rPr>
            <w:noProof/>
            <w:webHidden/>
          </w:rPr>
          <w:instrText xml:space="preserve"> PAGEREF _Toc449631569 \h </w:instrText>
        </w:r>
        <w:r>
          <w:rPr>
            <w:noProof/>
            <w:webHidden/>
          </w:rPr>
        </w:r>
        <w:r>
          <w:rPr>
            <w:noProof/>
            <w:webHidden/>
          </w:rPr>
          <w:fldChar w:fldCharType="separate"/>
        </w:r>
        <w:r>
          <w:rPr>
            <w:noProof/>
            <w:webHidden/>
          </w:rPr>
          <w:t>40</w:t>
        </w:r>
        <w:r>
          <w:rPr>
            <w:noProof/>
            <w:webHidden/>
          </w:rPr>
          <w:fldChar w:fldCharType="end"/>
        </w:r>
      </w:hyperlink>
    </w:p>
    <w:p w14:paraId="4C52EA5B" w14:textId="77777777" w:rsidR="00575F94" w:rsidRDefault="00575F94">
      <w:pPr>
        <w:pStyle w:val="TOC3"/>
        <w:rPr>
          <w:rFonts w:asciiTheme="minorHAnsi" w:eastAsiaTheme="minorEastAsia" w:hAnsiTheme="minorHAnsi" w:cstheme="minorBidi"/>
          <w:noProof/>
          <w:sz w:val="22"/>
          <w:szCs w:val="22"/>
        </w:rPr>
      </w:pPr>
      <w:hyperlink w:anchor="_Toc449631570" w:history="1">
        <w:r w:rsidRPr="003D6773">
          <w:rPr>
            <w:rStyle w:val="Hyperlink"/>
            <w:noProof/>
          </w:rPr>
          <w:t>3.Y5.3 Referenced Standards</w:t>
        </w:r>
        <w:r>
          <w:rPr>
            <w:noProof/>
            <w:webHidden/>
          </w:rPr>
          <w:tab/>
        </w:r>
        <w:r>
          <w:rPr>
            <w:noProof/>
            <w:webHidden/>
          </w:rPr>
          <w:fldChar w:fldCharType="begin"/>
        </w:r>
        <w:r>
          <w:rPr>
            <w:noProof/>
            <w:webHidden/>
          </w:rPr>
          <w:instrText xml:space="preserve"> PAGEREF _Toc449631570 \h </w:instrText>
        </w:r>
        <w:r>
          <w:rPr>
            <w:noProof/>
            <w:webHidden/>
          </w:rPr>
        </w:r>
        <w:r>
          <w:rPr>
            <w:noProof/>
            <w:webHidden/>
          </w:rPr>
          <w:fldChar w:fldCharType="separate"/>
        </w:r>
        <w:r>
          <w:rPr>
            <w:noProof/>
            <w:webHidden/>
          </w:rPr>
          <w:t>41</w:t>
        </w:r>
        <w:r>
          <w:rPr>
            <w:noProof/>
            <w:webHidden/>
          </w:rPr>
          <w:fldChar w:fldCharType="end"/>
        </w:r>
      </w:hyperlink>
    </w:p>
    <w:p w14:paraId="23F581F9" w14:textId="77777777" w:rsidR="00575F94" w:rsidRDefault="00575F94">
      <w:pPr>
        <w:pStyle w:val="TOC3"/>
        <w:rPr>
          <w:rFonts w:asciiTheme="minorHAnsi" w:eastAsiaTheme="minorEastAsia" w:hAnsiTheme="minorHAnsi" w:cstheme="minorBidi"/>
          <w:noProof/>
          <w:sz w:val="22"/>
          <w:szCs w:val="22"/>
        </w:rPr>
      </w:pPr>
      <w:hyperlink w:anchor="_Toc449631571" w:history="1">
        <w:r w:rsidRPr="003D6773">
          <w:rPr>
            <w:rStyle w:val="Hyperlink"/>
            <w:noProof/>
          </w:rPr>
          <w:t>3.Y5.4 Interaction Diagram</w:t>
        </w:r>
        <w:r>
          <w:rPr>
            <w:noProof/>
            <w:webHidden/>
          </w:rPr>
          <w:tab/>
        </w:r>
        <w:r>
          <w:rPr>
            <w:noProof/>
            <w:webHidden/>
          </w:rPr>
          <w:fldChar w:fldCharType="begin"/>
        </w:r>
        <w:r>
          <w:rPr>
            <w:noProof/>
            <w:webHidden/>
          </w:rPr>
          <w:instrText xml:space="preserve"> PAGEREF _Toc449631571 \h </w:instrText>
        </w:r>
        <w:r>
          <w:rPr>
            <w:noProof/>
            <w:webHidden/>
          </w:rPr>
        </w:r>
        <w:r>
          <w:rPr>
            <w:noProof/>
            <w:webHidden/>
          </w:rPr>
          <w:fldChar w:fldCharType="separate"/>
        </w:r>
        <w:r>
          <w:rPr>
            <w:noProof/>
            <w:webHidden/>
          </w:rPr>
          <w:t>41</w:t>
        </w:r>
        <w:r>
          <w:rPr>
            <w:noProof/>
            <w:webHidden/>
          </w:rPr>
          <w:fldChar w:fldCharType="end"/>
        </w:r>
      </w:hyperlink>
    </w:p>
    <w:p w14:paraId="1C87E9ED" w14:textId="77777777" w:rsidR="00575F94" w:rsidRDefault="00575F94">
      <w:pPr>
        <w:pStyle w:val="TOC4"/>
        <w:rPr>
          <w:rFonts w:asciiTheme="minorHAnsi" w:eastAsiaTheme="minorEastAsia" w:hAnsiTheme="minorHAnsi" w:cstheme="minorBidi"/>
          <w:noProof/>
          <w:sz w:val="22"/>
          <w:szCs w:val="22"/>
        </w:rPr>
      </w:pPr>
      <w:hyperlink w:anchor="_Toc449631572" w:history="1">
        <w:r w:rsidRPr="003D6773">
          <w:rPr>
            <w:rStyle w:val="Hyperlink"/>
            <w:noProof/>
          </w:rPr>
          <w:t>3.Y5.4.1 Search for Care Plan</w:t>
        </w:r>
        <w:r>
          <w:rPr>
            <w:noProof/>
            <w:webHidden/>
          </w:rPr>
          <w:tab/>
        </w:r>
        <w:r>
          <w:rPr>
            <w:noProof/>
            <w:webHidden/>
          </w:rPr>
          <w:fldChar w:fldCharType="begin"/>
        </w:r>
        <w:r>
          <w:rPr>
            <w:noProof/>
            <w:webHidden/>
          </w:rPr>
          <w:instrText xml:space="preserve"> PAGEREF _Toc449631572 \h </w:instrText>
        </w:r>
        <w:r>
          <w:rPr>
            <w:noProof/>
            <w:webHidden/>
          </w:rPr>
        </w:r>
        <w:r>
          <w:rPr>
            <w:noProof/>
            <w:webHidden/>
          </w:rPr>
          <w:fldChar w:fldCharType="separate"/>
        </w:r>
        <w:r>
          <w:rPr>
            <w:noProof/>
            <w:webHidden/>
          </w:rPr>
          <w:t>41</w:t>
        </w:r>
        <w:r>
          <w:rPr>
            <w:noProof/>
            <w:webHidden/>
          </w:rPr>
          <w:fldChar w:fldCharType="end"/>
        </w:r>
      </w:hyperlink>
    </w:p>
    <w:p w14:paraId="2525F2FB" w14:textId="77777777" w:rsidR="00575F94" w:rsidRDefault="00575F94">
      <w:pPr>
        <w:pStyle w:val="TOC5"/>
        <w:rPr>
          <w:rFonts w:asciiTheme="minorHAnsi" w:eastAsiaTheme="minorEastAsia" w:hAnsiTheme="minorHAnsi" w:cstheme="minorBidi"/>
          <w:noProof/>
          <w:sz w:val="22"/>
          <w:szCs w:val="22"/>
        </w:rPr>
      </w:pPr>
      <w:hyperlink w:anchor="_Toc449631573" w:history="1">
        <w:r w:rsidRPr="003D6773">
          <w:rPr>
            <w:rStyle w:val="Hyperlink"/>
            <w:noProof/>
          </w:rPr>
          <w:t>3.Y5.4.1.1 Trigger Events</w:t>
        </w:r>
        <w:r>
          <w:rPr>
            <w:noProof/>
            <w:webHidden/>
          </w:rPr>
          <w:tab/>
        </w:r>
        <w:r>
          <w:rPr>
            <w:noProof/>
            <w:webHidden/>
          </w:rPr>
          <w:fldChar w:fldCharType="begin"/>
        </w:r>
        <w:r>
          <w:rPr>
            <w:noProof/>
            <w:webHidden/>
          </w:rPr>
          <w:instrText xml:space="preserve"> PAGEREF _Toc449631573 \h </w:instrText>
        </w:r>
        <w:r>
          <w:rPr>
            <w:noProof/>
            <w:webHidden/>
          </w:rPr>
        </w:r>
        <w:r>
          <w:rPr>
            <w:noProof/>
            <w:webHidden/>
          </w:rPr>
          <w:fldChar w:fldCharType="separate"/>
        </w:r>
        <w:r>
          <w:rPr>
            <w:noProof/>
            <w:webHidden/>
          </w:rPr>
          <w:t>41</w:t>
        </w:r>
        <w:r>
          <w:rPr>
            <w:noProof/>
            <w:webHidden/>
          </w:rPr>
          <w:fldChar w:fldCharType="end"/>
        </w:r>
      </w:hyperlink>
    </w:p>
    <w:p w14:paraId="3BE73E68" w14:textId="77777777" w:rsidR="00575F94" w:rsidRDefault="00575F94">
      <w:pPr>
        <w:pStyle w:val="TOC5"/>
        <w:rPr>
          <w:rFonts w:asciiTheme="minorHAnsi" w:eastAsiaTheme="minorEastAsia" w:hAnsiTheme="minorHAnsi" w:cstheme="minorBidi"/>
          <w:noProof/>
          <w:sz w:val="22"/>
          <w:szCs w:val="22"/>
        </w:rPr>
      </w:pPr>
      <w:hyperlink w:anchor="_Toc449631574" w:history="1">
        <w:r w:rsidRPr="003D6773">
          <w:rPr>
            <w:rStyle w:val="Hyperlink"/>
            <w:noProof/>
          </w:rPr>
          <w:t>3.Y5.4.1.2 Message Semantics</w:t>
        </w:r>
        <w:r>
          <w:rPr>
            <w:noProof/>
            <w:webHidden/>
          </w:rPr>
          <w:tab/>
        </w:r>
        <w:r>
          <w:rPr>
            <w:noProof/>
            <w:webHidden/>
          </w:rPr>
          <w:fldChar w:fldCharType="begin"/>
        </w:r>
        <w:r>
          <w:rPr>
            <w:noProof/>
            <w:webHidden/>
          </w:rPr>
          <w:instrText xml:space="preserve"> PAGEREF _Toc449631574 \h </w:instrText>
        </w:r>
        <w:r>
          <w:rPr>
            <w:noProof/>
            <w:webHidden/>
          </w:rPr>
        </w:r>
        <w:r>
          <w:rPr>
            <w:noProof/>
            <w:webHidden/>
          </w:rPr>
          <w:fldChar w:fldCharType="separate"/>
        </w:r>
        <w:r>
          <w:rPr>
            <w:noProof/>
            <w:webHidden/>
          </w:rPr>
          <w:t>41</w:t>
        </w:r>
        <w:r>
          <w:rPr>
            <w:noProof/>
            <w:webHidden/>
          </w:rPr>
          <w:fldChar w:fldCharType="end"/>
        </w:r>
      </w:hyperlink>
    </w:p>
    <w:p w14:paraId="3151F09A" w14:textId="77777777" w:rsidR="00575F94" w:rsidRDefault="00575F94">
      <w:pPr>
        <w:pStyle w:val="TOC5"/>
        <w:rPr>
          <w:rFonts w:asciiTheme="minorHAnsi" w:eastAsiaTheme="minorEastAsia" w:hAnsiTheme="minorHAnsi" w:cstheme="minorBidi"/>
          <w:noProof/>
          <w:sz w:val="22"/>
          <w:szCs w:val="22"/>
        </w:rPr>
      </w:pPr>
      <w:hyperlink w:anchor="_Toc449631575" w:history="1">
        <w:r w:rsidRPr="003D6773">
          <w:rPr>
            <w:rStyle w:val="Hyperlink"/>
            <w:noProof/>
          </w:rPr>
          <w:t>3.Y5.4.1.3 Expected Actions</w:t>
        </w:r>
        <w:r>
          <w:rPr>
            <w:noProof/>
            <w:webHidden/>
          </w:rPr>
          <w:tab/>
        </w:r>
        <w:r>
          <w:rPr>
            <w:noProof/>
            <w:webHidden/>
          </w:rPr>
          <w:fldChar w:fldCharType="begin"/>
        </w:r>
        <w:r>
          <w:rPr>
            <w:noProof/>
            <w:webHidden/>
          </w:rPr>
          <w:instrText xml:space="preserve"> PAGEREF _Toc449631575 \h </w:instrText>
        </w:r>
        <w:r>
          <w:rPr>
            <w:noProof/>
            <w:webHidden/>
          </w:rPr>
        </w:r>
        <w:r>
          <w:rPr>
            <w:noProof/>
            <w:webHidden/>
          </w:rPr>
          <w:fldChar w:fldCharType="separate"/>
        </w:r>
        <w:r>
          <w:rPr>
            <w:noProof/>
            <w:webHidden/>
          </w:rPr>
          <w:t>41</w:t>
        </w:r>
        <w:r>
          <w:rPr>
            <w:noProof/>
            <w:webHidden/>
          </w:rPr>
          <w:fldChar w:fldCharType="end"/>
        </w:r>
      </w:hyperlink>
    </w:p>
    <w:p w14:paraId="2F880F1A" w14:textId="77777777" w:rsidR="00575F94" w:rsidRDefault="00575F94">
      <w:pPr>
        <w:pStyle w:val="TOC3"/>
        <w:rPr>
          <w:rFonts w:asciiTheme="minorHAnsi" w:eastAsiaTheme="minorEastAsia" w:hAnsiTheme="minorHAnsi" w:cstheme="minorBidi"/>
          <w:noProof/>
          <w:sz w:val="22"/>
          <w:szCs w:val="22"/>
        </w:rPr>
      </w:pPr>
      <w:hyperlink w:anchor="_Toc449631576" w:history="1">
        <w:r w:rsidRPr="003D6773">
          <w:rPr>
            <w:rStyle w:val="Hyperlink"/>
            <w:noProof/>
          </w:rPr>
          <w:t>3.Y5.5 Security Considerations</w:t>
        </w:r>
        <w:r>
          <w:rPr>
            <w:noProof/>
            <w:webHidden/>
          </w:rPr>
          <w:tab/>
        </w:r>
        <w:r>
          <w:rPr>
            <w:noProof/>
            <w:webHidden/>
          </w:rPr>
          <w:fldChar w:fldCharType="begin"/>
        </w:r>
        <w:r>
          <w:rPr>
            <w:noProof/>
            <w:webHidden/>
          </w:rPr>
          <w:instrText xml:space="preserve"> PAGEREF _Toc449631576 \h </w:instrText>
        </w:r>
        <w:r>
          <w:rPr>
            <w:noProof/>
            <w:webHidden/>
          </w:rPr>
        </w:r>
        <w:r>
          <w:rPr>
            <w:noProof/>
            <w:webHidden/>
          </w:rPr>
          <w:fldChar w:fldCharType="separate"/>
        </w:r>
        <w:r>
          <w:rPr>
            <w:noProof/>
            <w:webHidden/>
          </w:rPr>
          <w:t>42</w:t>
        </w:r>
        <w:r>
          <w:rPr>
            <w:noProof/>
            <w:webHidden/>
          </w:rPr>
          <w:fldChar w:fldCharType="end"/>
        </w:r>
      </w:hyperlink>
    </w:p>
    <w:p w14:paraId="11B8130B" w14:textId="77777777" w:rsidR="00575F94" w:rsidRDefault="00575F94">
      <w:pPr>
        <w:pStyle w:val="TOC1"/>
        <w:rPr>
          <w:rFonts w:asciiTheme="minorHAnsi" w:eastAsiaTheme="minorEastAsia" w:hAnsiTheme="minorHAnsi" w:cstheme="minorBidi"/>
          <w:noProof/>
          <w:sz w:val="22"/>
          <w:szCs w:val="22"/>
        </w:rPr>
      </w:pPr>
      <w:hyperlink w:anchor="_Toc449631577" w:history="1">
        <w:r w:rsidRPr="003D6773">
          <w:rPr>
            <w:rStyle w:val="Hyperlink"/>
            <w:noProof/>
          </w:rPr>
          <w:t>Appendices</w:t>
        </w:r>
        <w:r>
          <w:rPr>
            <w:noProof/>
            <w:webHidden/>
          </w:rPr>
          <w:tab/>
        </w:r>
        <w:r>
          <w:rPr>
            <w:noProof/>
            <w:webHidden/>
          </w:rPr>
          <w:fldChar w:fldCharType="begin"/>
        </w:r>
        <w:r>
          <w:rPr>
            <w:noProof/>
            <w:webHidden/>
          </w:rPr>
          <w:instrText xml:space="preserve"> PAGEREF _Toc449631577 \h </w:instrText>
        </w:r>
        <w:r>
          <w:rPr>
            <w:noProof/>
            <w:webHidden/>
          </w:rPr>
        </w:r>
        <w:r>
          <w:rPr>
            <w:noProof/>
            <w:webHidden/>
          </w:rPr>
          <w:fldChar w:fldCharType="separate"/>
        </w:r>
        <w:r>
          <w:rPr>
            <w:noProof/>
            <w:webHidden/>
          </w:rPr>
          <w:t>43</w:t>
        </w:r>
        <w:r>
          <w:rPr>
            <w:noProof/>
            <w:webHidden/>
          </w:rPr>
          <w:fldChar w:fldCharType="end"/>
        </w:r>
      </w:hyperlink>
    </w:p>
    <w:p w14:paraId="5DBF421E" w14:textId="77777777" w:rsidR="00575F94" w:rsidRDefault="00575F94">
      <w:pPr>
        <w:pStyle w:val="TOC1"/>
        <w:rPr>
          <w:rFonts w:asciiTheme="minorHAnsi" w:eastAsiaTheme="minorEastAsia" w:hAnsiTheme="minorHAnsi" w:cstheme="minorBidi"/>
          <w:noProof/>
          <w:sz w:val="22"/>
          <w:szCs w:val="22"/>
        </w:rPr>
      </w:pPr>
      <w:hyperlink w:anchor="_Toc449631578" w:history="1">
        <w:r w:rsidRPr="003D6773">
          <w:rPr>
            <w:rStyle w:val="Hyperlink"/>
            <w:noProof/>
          </w:rPr>
          <w:t>Appendix A – &lt;Appendix A Title&gt;</w:t>
        </w:r>
        <w:r>
          <w:rPr>
            <w:noProof/>
            <w:webHidden/>
          </w:rPr>
          <w:tab/>
        </w:r>
        <w:r>
          <w:rPr>
            <w:noProof/>
            <w:webHidden/>
          </w:rPr>
          <w:fldChar w:fldCharType="begin"/>
        </w:r>
        <w:r>
          <w:rPr>
            <w:noProof/>
            <w:webHidden/>
          </w:rPr>
          <w:instrText xml:space="preserve"> PAGEREF _Toc449631578 \h </w:instrText>
        </w:r>
        <w:r>
          <w:rPr>
            <w:noProof/>
            <w:webHidden/>
          </w:rPr>
        </w:r>
        <w:r>
          <w:rPr>
            <w:noProof/>
            <w:webHidden/>
          </w:rPr>
          <w:fldChar w:fldCharType="separate"/>
        </w:r>
        <w:r>
          <w:rPr>
            <w:noProof/>
            <w:webHidden/>
          </w:rPr>
          <w:t>43</w:t>
        </w:r>
        <w:r>
          <w:rPr>
            <w:noProof/>
            <w:webHidden/>
          </w:rPr>
          <w:fldChar w:fldCharType="end"/>
        </w:r>
      </w:hyperlink>
    </w:p>
    <w:p w14:paraId="0D5870CA" w14:textId="77777777" w:rsidR="00575F94" w:rsidRDefault="00575F94">
      <w:pPr>
        <w:pStyle w:val="TOC2"/>
        <w:tabs>
          <w:tab w:val="left" w:pos="1152"/>
        </w:tabs>
        <w:rPr>
          <w:rFonts w:asciiTheme="minorHAnsi" w:eastAsiaTheme="minorEastAsia" w:hAnsiTheme="minorHAnsi" w:cstheme="minorBidi"/>
          <w:noProof/>
          <w:sz w:val="22"/>
          <w:szCs w:val="22"/>
        </w:rPr>
      </w:pPr>
      <w:hyperlink w:anchor="_Toc449631579" w:history="1">
        <w:r w:rsidRPr="003D6773">
          <w:rPr>
            <w:rStyle w:val="Hyperlink"/>
            <w:noProof/>
            <w14:scene3d>
              <w14:camera w14:prst="orthographicFront"/>
              <w14:lightRig w14:rig="threePt" w14:dir="t">
                <w14:rot w14:lat="0" w14:lon="0" w14:rev="0"/>
              </w14:lightRig>
            </w14:scene3d>
          </w:rPr>
          <w:t>A.1</w:t>
        </w:r>
        <w:r>
          <w:rPr>
            <w:rFonts w:asciiTheme="minorHAnsi" w:eastAsiaTheme="minorEastAsia" w:hAnsiTheme="minorHAnsi" w:cstheme="minorBidi"/>
            <w:noProof/>
            <w:sz w:val="22"/>
            <w:szCs w:val="22"/>
          </w:rPr>
          <w:tab/>
        </w:r>
        <w:r w:rsidRPr="003D6773">
          <w:rPr>
            <w:rStyle w:val="Hyperlink"/>
            <w:bCs/>
            <w:noProof/>
          </w:rPr>
          <w:t>&lt;Add Title&gt;</w:t>
        </w:r>
        <w:r>
          <w:rPr>
            <w:noProof/>
            <w:webHidden/>
          </w:rPr>
          <w:tab/>
        </w:r>
        <w:r>
          <w:rPr>
            <w:noProof/>
            <w:webHidden/>
          </w:rPr>
          <w:fldChar w:fldCharType="begin"/>
        </w:r>
        <w:r>
          <w:rPr>
            <w:noProof/>
            <w:webHidden/>
          </w:rPr>
          <w:instrText xml:space="preserve"> PAGEREF _Toc449631579 \h </w:instrText>
        </w:r>
        <w:r>
          <w:rPr>
            <w:noProof/>
            <w:webHidden/>
          </w:rPr>
        </w:r>
        <w:r>
          <w:rPr>
            <w:noProof/>
            <w:webHidden/>
          </w:rPr>
          <w:fldChar w:fldCharType="separate"/>
        </w:r>
        <w:r>
          <w:rPr>
            <w:noProof/>
            <w:webHidden/>
          </w:rPr>
          <w:t>43</w:t>
        </w:r>
        <w:r>
          <w:rPr>
            <w:noProof/>
            <w:webHidden/>
          </w:rPr>
          <w:fldChar w:fldCharType="end"/>
        </w:r>
      </w:hyperlink>
    </w:p>
    <w:p w14:paraId="14EB9A7A" w14:textId="77777777" w:rsidR="00575F94" w:rsidRDefault="00575F94">
      <w:pPr>
        <w:pStyle w:val="TOC1"/>
        <w:rPr>
          <w:rFonts w:asciiTheme="minorHAnsi" w:eastAsiaTheme="minorEastAsia" w:hAnsiTheme="minorHAnsi" w:cstheme="minorBidi"/>
          <w:noProof/>
          <w:sz w:val="22"/>
          <w:szCs w:val="22"/>
        </w:rPr>
      </w:pPr>
      <w:hyperlink w:anchor="_Toc449631580" w:history="1">
        <w:r w:rsidRPr="003D6773">
          <w:rPr>
            <w:rStyle w:val="Hyperlink"/>
            <w:noProof/>
          </w:rPr>
          <w:t>Appendix B – &lt;Appendix B Title&gt;</w:t>
        </w:r>
        <w:r>
          <w:rPr>
            <w:noProof/>
            <w:webHidden/>
          </w:rPr>
          <w:tab/>
        </w:r>
        <w:r>
          <w:rPr>
            <w:noProof/>
            <w:webHidden/>
          </w:rPr>
          <w:fldChar w:fldCharType="begin"/>
        </w:r>
        <w:r>
          <w:rPr>
            <w:noProof/>
            <w:webHidden/>
          </w:rPr>
          <w:instrText xml:space="preserve"> PAGEREF _Toc449631580 \h </w:instrText>
        </w:r>
        <w:r>
          <w:rPr>
            <w:noProof/>
            <w:webHidden/>
          </w:rPr>
        </w:r>
        <w:r>
          <w:rPr>
            <w:noProof/>
            <w:webHidden/>
          </w:rPr>
          <w:fldChar w:fldCharType="separate"/>
        </w:r>
        <w:r>
          <w:rPr>
            <w:noProof/>
            <w:webHidden/>
          </w:rPr>
          <w:t>43</w:t>
        </w:r>
        <w:r>
          <w:rPr>
            <w:noProof/>
            <w:webHidden/>
          </w:rPr>
          <w:fldChar w:fldCharType="end"/>
        </w:r>
      </w:hyperlink>
    </w:p>
    <w:p w14:paraId="2D91EA6D" w14:textId="77777777" w:rsidR="00575F94" w:rsidRDefault="00575F94">
      <w:pPr>
        <w:pStyle w:val="TOC2"/>
        <w:tabs>
          <w:tab w:val="left" w:pos="1152"/>
        </w:tabs>
        <w:rPr>
          <w:rFonts w:asciiTheme="minorHAnsi" w:eastAsiaTheme="minorEastAsia" w:hAnsiTheme="minorHAnsi" w:cstheme="minorBidi"/>
          <w:noProof/>
          <w:sz w:val="22"/>
          <w:szCs w:val="22"/>
        </w:rPr>
      </w:pPr>
      <w:hyperlink w:anchor="_Toc449631581" w:history="1">
        <w:r w:rsidRPr="003D6773">
          <w:rPr>
            <w:rStyle w:val="Hyperlink"/>
            <w:noProof/>
            <w14:scene3d>
              <w14:camera w14:prst="orthographicFront"/>
              <w14:lightRig w14:rig="threePt" w14:dir="t">
                <w14:rot w14:lat="0" w14:lon="0" w14:rev="0"/>
              </w14:lightRig>
            </w14:scene3d>
          </w:rPr>
          <w:t>B.1</w:t>
        </w:r>
        <w:r>
          <w:rPr>
            <w:rFonts w:asciiTheme="minorHAnsi" w:eastAsiaTheme="minorEastAsia" w:hAnsiTheme="minorHAnsi" w:cstheme="minorBidi"/>
            <w:noProof/>
            <w:sz w:val="22"/>
            <w:szCs w:val="22"/>
          </w:rPr>
          <w:tab/>
        </w:r>
        <w:r w:rsidRPr="003D6773">
          <w:rPr>
            <w:rStyle w:val="Hyperlink"/>
            <w:bCs/>
            <w:noProof/>
          </w:rPr>
          <w:t>&lt;Add Title&gt;</w:t>
        </w:r>
        <w:r>
          <w:rPr>
            <w:noProof/>
            <w:webHidden/>
          </w:rPr>
          <w:tab/>
        </w:r>
        <w:r>
          <w:rPr>
            <w:noProof/>
            <w:webHidden/>
          </w:rPr>
          <w:fldChar w:fldCharType="begin"/>
        </w:r>
        <w:r>
          <w:rPr>
            <w:noProof/>
            <w:webHidden/>
          </w:rPr>
          <w:instrText xml:space="preserve"> PAGEREF _Toc449631581 \h </w:instrText>
        </w:r>
        <w:r>
          <w:rPr>
            <w:noProof/>
            <w:webHidden/>
          </w:rPr>
        </w:r>
        <w:r>
          <w:rPr>
            <w:noProof/>
            <w:webHidden/>
          </w:rPr>
          <w:fldChar w:fldCharType="separate"/>
        </w:r>
        <w:r>
          <w:rPr>
            <w:noProof/>
            <w:webHidden/>
          </w:rPr>
          <w:t>43</w:t>
        </w:r>
        <w:r>
          <w:rPr>
            <w:noProof/>
            <w:webHidden/>
          </w:rPr>
          <w:fldChar w:fldCharType="end"/>
        </w:r>
      </w:hyperlink>
    </w:p>
    <w:p w14:paraId="51DB229A" w14:textId="77777777" w:rsidR="00575F94" w:rsidRDefault="00575F94">
      <w:pPr>
        <w:pStyle w:val="TOC1"/>
        <w:rPr>
          <w:rFonts w:asciiTheme="minorHAnsi" w:eastAsiaTheme="minorEastAsia" w:hAnsiTheme="minorHAnsi" w:cstheme="minorBidi"/>
          <w:noProof/>
          <w:sz w:val="22"/>
          <w:szCs w:val="22"/>
        </w:rPr>
      </w:pPr>
      <w:hyperlink w:anchor="_Toc449631582" w:history="1">
        <w:r w:rsidRPr="003D6773">
          <w:rPr>
            <w:rStyle w:val="Hyperlink"/>
            <w:noProof/>
          </w:rPr>
          <w:t>Volume 2 Namespace Additions</w:t>
        </w:r>
        <w:r>
          <w:rPr>
            <w:noProof/>
            <w:webHidden/>
          </w:rPr>
          <w:tab/>
        </w:r>
        <w:r>
          <w:rPr>
            <w:noProof/>
            <w:webHidden/>
          </w:rPr>
          <w:fldChar w:fldCharType="begin"/>
        </w:r>
        <w:r>
          <w:rPr>
            <w:noProof/>
            <w:webHidden/>
          </w:rPr>
          <w:instrText xml:space="preserve"> PAGEREF _Toc449631582 \h </w:instrText>
        </w:r>
        <w:r>
          <w:rPr>
            <w:noProof/>
            <w:webHidden/>
          </w:rPr>
        </w:r>
        <w:r>
          <w:rPr>
            <w:noProof/>
            <w:webHidden/>
          </w:rPr>
          <w:fldChar w:fldCharType="separate"/>
        </w:r>
        <w:r>
          <w:rPr>
            <w:noProof/>
            <w:webHidden/>
          </w:rPr>
          <w:t>43</w:t>
        </w:r>
        <w:r>
          <w:rPr>
            <w:noProof/>
            <w:webHidden/>
          </w:rPr>
          <w:fldChar w:fldCharType="end"/>
        </w:r>
      </w:hyperlink>
    </w:p>
    <w:p w14:paraId="5ECB40F7" w14:textId="77777777" w:rsidR="00575F94" w:rsidRDefault="00575F94">
      <w:pPr>
        <w:pStyle w:val="TOC1"/>
        <w:rPr>
          <w:rFonts w:asciiTheme="minorHAnsi" w:eastAsiaTheme="minorEastAsia" w:hAnsiTheme="minorHAnsi" w:cstheme="minorBidi"/>
          <w:noProof/>
          <w:sz w:val="22"/>
          <w:szCs w:val="22"/>
        </w:rPr>
      </w:pPr>
      <w:hyperlink w:anchor="_Toc449631583" w:history="1">
        <w:r w:rsidRPr="003D6773">
          <w:rPr>
            <w:rStyle w:val="Hyperlink"/>
            <w:noProof/>
          </w:rPr>
          <w:t>Volume 3 – Content Modules</w:t>
        </w:r>
        <w:r>
          <w:rPr>
            <w:noProof/>
            <w:webHidden/>
          </w:rPr>
          <w:tab/>
        </w:r>
        <w:r>
          <w:rPr>
            <w:noProof/>
            <w:webHidden/>
          </w:rPr>
          <w:fldChar w:fldCharType="begin"/>
        </w:r>
        <w:r>
          <w:rPr>
            <w:noProof/>
            <w:webHidden/>
          </w:rPr>
          <w:instrText xml:space="preserve"> PAGEREF _Toc449631583 \h </w:instrText>
        </w:r>
        <w:r>
          <w:rPr>
            <w:noProof/>
            <w:webHidden/>
          </w:rPr>
        </w:r>
        <w:r>
          <w:rPr>
            <w:noProof/>
            <w:webHidden/>
          </w:rPr>
          <w:fldChar w:fldCharType="separate"/>
        </w:r>
        <w:r>
          <w:rPr>
            <w:noProof/>
            <w:webHidden/>
          </w:rPr>
          <w:t>44</w:t>
        </w:r>
        <w:r>
          <w:rPr>
            <w:noProof/>
            <w:webHidden/>
          </w:rPr>
          <w:fldChar w:fldCharType="end"/>
        </w:r>
      </w:hyperlink>
    </w:p>
    <w:p w14:paraId="36882776" w14:textId="77777777" w:rsidR="00575F94" w:rsidRDefault="00575F94">
      <w:pPr>
        <w:pStyle w:val="TOC1"/>
        <w:rPr>
          <w:rFonts w:asciiTheme="minorHAnsi" w:eastAsiaTheme="minorEastAsia" w:hAnsiTheme="minorHAnsi" w:cstheme="minorBidi"/>
          <w:noProof/>
          <w:sz w:val="22"/>
          <w:szCs w:val="22"/>
        </w:rPr>
      </w:pPr>
      <w:hyperlink w:anchor="_Toc449631584" w:history="1">
        <w:r w:rsidRPr="003D6773">
          <w:rPr>
            <w:rStyle w:val="Hyperlink"/>
            <w:noProof/>
          </w:rPr>
          <w:t>5. Namespaces and Vocabularies</w:t>
        </w:r>
        <w:r>
          <w:rPr>
            <w:noProof/>
            <w:webHidden/>
          </w:rPr>
          <w:tab/>
        </w:r>
        <w:r>
          <w:rPr>
            <w:noProof/>
            <w:webHidden/>
          </w:rPr>
          <w:fldChar w:fldCharType="begin"/>
        </w:r>
        <w:r>
          <w:rPr>
            <w:noProof/>
            <w:webHidden/>
          </w:rPr>
          <w:instrText xml:space="preserve"> PAGEREF _Toc449631584 \h </w:instrText>
        </w:r>
        <w:r>
          <w:rPr>
            <w:noProof/>
            <w:webHidden/>
          </w:rPr>
        </w:r>
        <w:r>
          <w:rPr>
            <w:noProof/>
            <w:webHidden/>
          </w:rPr>
          <w:fldChar w:fldCharType="separate"/>
        </w:r>
        <w:r>
          <w:rPr>
            <w:noProof/>
            <w:webHidden/>
          </w:rPr>
          <w:t>45</w:t>
        </w:r>
        <w:r>
          <w:rPr>
            <w:noProof/>
            <w:webHidden/>
          </w:rPr>
          <w:fldChar w:fldCharType="end"/>
        </w:r>
      </w:hyperlink>
    </w:p>
    <w:p w14:paraId="205EAAA4" w14:textId="77777777" w:rsidR="00575F94" w:rsidRDefault="00575F94">
      <w:pPr>
        <w:pStyle w:val="TOC1"/>
        <w:rPr>
          <w:rFonts w:asciiTheme="minorHAnsi" w:eastAsiaTheme="minorEastAsia" w:hAnsiTheme="minorHAnsi" w:cstheme="minorBidi"/>
          <w:noProof/>
          <w:sz w:val="22"/>
          <w:szCs w:val="22"/>
        </w:rPr>
      </w:pPr>
      <w:hyperlink w:anchor="_Toc449631585" w:history="1">
        <w:r w:rsidRPr="003D6773">
          <w:rPr>
            <w:rStyle w:val="Hyperlink"/>
            <w:noProof/>
          </w:rPr>
          <w:t>6. Content Modules</w:t>
        </w:r>
        <w:r>
          <w:rPr>
            <w:noProof/>
            <w:webHidden/>
          </w:rPr>
          <w:tab/>
        </w:r>
        <w:r>
          <w:rPr>
            <w:noProof/>
            <w:webHidden/>
          </w:rPr>
          <w:fldChar w:fldCharType="begin"/>
        </w:r>
        <w:r>
          <w:rPr>
            <w:noProof/>
            <w:webHidden/>
          </w:rPr>
          <w:instrText xml:space="preserve"> PAGEREF _Toc449631585 \h </w:instrText>
        </w:r>
        <w:r>
          <w:rPr>
            <w:noProof/>
            <w:webHidden/>
          </w:rPr>
        </w:r>
        <w:r>
          <w:rPr>
            <w:noProof/>
            <w:webHidden/>
          </w:rPr>
          <w:fldChar w:fldCharType="separate"/>
        </w:r>
        <w:r>
          <w:rPr>
            <w:noProof/>
            <w:webHidden/>
          </w:rPr>
          <w:t>46</w:t>
        </w:r>
        <w:r>
          <w:rPr>
            <w:noProof/>
            <w:webHidden/>
          </w:rPr>
          <w:fldChar w:fldCharType="end"/>
        </w:r>
      </w:hyperlink>
    </w:p>
    <w:p w14:paraId="6AC52812" w14:textId="77777777" w:rsidR="00575F94" w:rsidRDefault="00575F94">
      <w:pPr>
        <w:pStyle w:val="TOC2"/>
        <w:rPr>
          <w:rFonts w:asciiTheme="minorHAnsi" w:eastAsiaTheme="minorEastAsia" w:hAnsiTheme="minorHAnsi" w:cstheme="minorBidi"/>
          <w:noProof/>
          <w:sz w:val="22"/>
          <w:szCs w:val="22"/>
        </w:rPr>
      </w:pPr>
      <w:hyperlink w:anchor="_Toc449631586" w:history="1">
        <w:r w:rsidRPr="003D6773">
          <w:rPr>
            <w:rStyle w:val="Hyperlink"/>
            <w:noProof/>
          </w:rPr>
          <w:t>6.3.1 CDA Document Content Modules</w:t>
        </w:r>
        <w:r>
          <w:rPr>
            <w:noProof/>
            <w:webHidden/>
          </w:rPr>
          <w:tab/>
        </w:r>
        <w:r>
          <w:rPr>
            <w:noProof/>
            <w:webHidden/>
          </w:rPr>
          <w:fldChar w:fldCharType="begin"/>
        </w:r>
        <w:r>
          <w:rPr>
            <w:noProof/>
            <w:webHidden/>
          </w:rPr>
          <w:instrText xml:space="preserve"> PAGEREF _Toc449631586 \h </w:instrText>
        </w:r>
        <w:r>
          <w:rPr>
            <w:noProof/>
            <w:webHidden/>
          </w:rPr>
        </w:r>
        <w:r>
          <w:rPr>
            <w:noProof/>
            <w:webHidden/>
          </w:rPr>
          <w:fldChar w:fldCharType="separate"/>
        </w:r>
        <w:r>
          <w:rPr>
            <w:noProof/>
            <w:webHidden/>
          </w:rPr>
          <w:t>46</w:t>
        </w:r>
        <w:r>
          <w:rPr>
            <w:noProof/>
            <w:webHidden/>
          </w:rPr>
          <w:fldChar w:fldCharType="end"/>
        </w:r>
      </w:hyperlink>
    </w:p>
    <w:p w14:paraId="289F3A38" w14:textId="77777777" w:rsidR="00575F94" w:rsidRDefault="00575F94">
      <w:pPr>
        <w:pStyle w:val="TOC4"/>
        <w:rPr>
          <w:rFonts w:asciiTheme="minorHAnsi" w:eastAsiaTheme="minorEastAsia" w:hAnsiTheme="minorHAnsi" w:cstheme="minorBidi"/>
          <w:noProof/>
          <w:sz w:val="22"/>
          <w:szCs w:val="22"/>
        </w:rPr>
      </w:pPr>
      <w:hyperlink w:anchor="_Toc449631587" w:history="1">
        <w:r w:rsidRPr="003D6773">
          <w:rPr>
            <w:rStyle w:val="Hyperlink"/>
            <w:noProof/>
          </w:rPr>
          <w:t>6.3.1.D &lt;Content Module Name (Acronym)&gt; Document Content Module</w:t>
        </w:r>
        <w:r>
          <w:rPr>
            <w:noProof/>
            <w:webHidden/>
          </w:rPr>
          <w:tab/>
        </w:r>
        <w:r>
          <w:rPr>
            <w:noProof/>
            <w:webHidden/>
          </w:rPr>
          <w:fldChar w:fldCharType="begin"/>
        </w:r>
        <w:r>
          <w:rPr>
            <w:noProof/>
            <w:webHidden/>
          </w:rPr>
          <w:instrText xml:space="preserve"> PAGEREF _Toc449631587 \h </w:instrText>
        </w:r>
        <w:r>
          <w:rPr>
            <w:noProof/>
            <w:webHidden/>
          </w:rPr>
        </w:r>
        <w:r>
          <w:rPr>
            <w:noProof/>
            <w:webHidden/>
          </w:rPr>
          <w:fldChar w:fldCharType="separate"/>
        </w:r>
        <w:r>
          <w:rPr>
            <w:noProof/>
            <w:webHidden/>
          </w:rPr>
          <w:t>46</w:t>
        </w:r>
        <w:r>
          <w:rPr>
            <w:noProof/>
            <w:webHidden/>
          </w:rPr>
          <w:fldChar w:fldCharType="end"/>
        </w:r>
      </w:hyperlink>
    </w:p>
    <w:p w14:paraId="7F893D99" w14:textId="77777777" w:rsidR="00575F94" w:rsidRDefault="00575F94">
      <w:pPr>
        <w:pStyle w:val="TOC5"/>
        <w:rPr>
          <w:rFonts w:asciiTheme="minorHAnsi" w:eastAsiaTheme="minorEastAsia" w:hAnsiTheme="minorHAnsi" w:cstheme="minorBidi"/>
          <w:noProof/>
          <w:sz w:val="22"/>
          <w:szCs w:val="22"/>
        </w:rPr>
      </w:pPr>
      <w:hyperlink w:anchor="_Toc449631588" w:history="1">
        <w:r w:rsidRPr="003D6773">
          <w:rPr>
            <w:rStyle w:val="Hyperlink"/>
            <w:noProof/>
          </w:rPr>
          <w:t>6.3.1.D.1 Format Code</w:t>
        </w:r>
        <w:r>
          <w:rPr>
            <w:noProof/>
            <w:webHidden/>
          </w:rPr>
          <w:tab/>
        </w:r>
        <w:r>
          <w:rPr>
            <w:noProof/>
            <w:webHidden/>
          </w:rPr>
          <w:fldChar w:fldCharType="begin"/>
        </w:r>
        <w:r>
          <w:rPr>
            <w:noProof/>
            <w:webHidden/>
          </w:rPr>
          <w:instrText xml:space="preserve"> PAGEREF _Toc449631588 \h </w:instrText>
        </w:r>
        <w:r>
          <w:rPr>
            <w:noProof/>
            <w:webHidden/>
          </w:rPr>
        </w:r>
        <w:r>
          <w:rPr>
            <w:noProof/>
            <w:webHidden/>
          </w:rPr>
          <w:fldChar w:fldCharType="separate"/>
        </w:r>
        <w:r>
          <w:rPr>
            <w:noProof/>
            <w:webHidden/>
          </w:rPr>
          <w:t>46</w:t>
        </w:r>
        <w:r>
          <w:rPr>
            <w:noProof/>
            <w:webHidden/>
          </w:rPr>
          <w:fldChar w:fldCharType="end"/>
        </w:r>
      </w:hyperlink>
    </w:p>
    <w:p w14:paraId="4F0D0CD1" w14:textId="77777777" w:rsidR="00575F94" w:rsidRDefault="00575F94">
      <w:pPr>
        <w:pStyle w:val="TOC5"/>
        <w:rPr>
          <w:rFonts w:asciiTheme="minorHAnsi" w:eastAsiaTheme="minorEastAsia" w:hAnsiTheme="minorHAnsi" w:cstheme="minorBidi"/>
          <w:noProof/>
          <w:sz w:val="22"/>
          <w:szCs w:val="22"/>
        </w:rPr>
      </w:pPr>
      <w:hyperlink w:anchor="_Toc449631589" w:history="1">
        <w:r w:rsidRPr="003D6773">
          <w:rPr>
            <w:rStyle w:val="Hyperlink"/>
            <w:noProof/>
          </w:rPr>
          <w:t>6.3.1.D.2 Parent Template</w:t>
        </w:r>
        <w:r>
          <w:rPr>
            <w:noProof/>
            <w:webHidden/>
          </w:rPr>
          <w:tab/>
        </w:r>
        <w:r>
          <w:rPr>
            <w:noProof/>
            <w:webHidden/>
          </w:rPr>
          <w:fldChar w:fldCharType="begin"/>
        </w:r>
        <w:r>
          <w:rPr>
            <w:noProof/>
            <w:webHidden/>
          </w:rPr>
          <w:instrText xml:space="preserve"> PAGEREF _Toc449631589 \h </w:instrText>
        </w:r>
        <w:r>
          <w:rPr>
            <w:noProof/>
            <w:webHidden/>
          </w:rPr>
        </w:r>
        <w:r>
          <w:rPr>
            <w:noProof/>
            <w:webHidden/>
          </w:rPr>
          <w:fldChar w:fldCharType="separate"/>
        </w:r>
        <w:r>
          <w:rPr>
            <w:noProof/>
            <w:webHidden/>
          </w:rPr>
          <w:t>46</w:t>
        </w:r>
        <w:r>
          <w:rPr>
            <w:noProof/>
            <w:webHidden/>
          </w:rPr>
          <w:fldChar w:fldCharType="end"/>
        </w:r>
      </w:hyperlink>
    </w:p>
    <w:p w14:paraId="42B1A00B" w14:textId="77777777" w:rsidR="00575F94" w:rsidRDefault="00575F94">
      <w:pPr>
        <w:pStyle w:val="TOC5"/>
        <w:rPr>
          <w:rFonts w:asciiTheme="minorHAnsi" w:eastAsiaTheme="minorEastAsia" w:hAnsiTheme="minorHAnsi" w:cstheme="minorBidi"/>
          <w:noProof/>
          <w:sz w:val="22"/>
          <w:szCs w:val="22"/>
        </w:rPr>
      </w:pPr>
      <w:hyperlink w:anchor="_Toc449631590" w:history="1">
        <w:r w:rsidRPr="003D6773">
          <w:rPr>
            <w:rStyle w:val="Hyperlink"/>
            <w:noProof/>
          </w:rPr>
          <w:t>6.3.1.D.3 Referenced Standards</w:t>
        </w:r>
        <w:r>
          <w:rPr>
            <w:noProof/>
            <w:webHidden/>
          </w:rPr>
          <w:tab/>
        </w:r>
        <w:r>
          <w:rPr>
            <w:noProof/>
            <w:webHidden/>
          </w:rPr>
          <w:fldChar w:fldCharType="begin"/>
        </w:r>
        <w:r>
          <w:rPr>
            <w:noProof/>
            <w:webHidden/>
          </w:rPr>
          <w:instrText xml:space="preserve"> PAGEREF _Toc449631590 \h </w:instrText>
        </w:r>
        <w:r>
          <w:rPr>
            <w:noProof/>
            <w:webHidden/>
          </w:rPr>
        </w:r>
        <w:r>
          <w:rPr>
            <w:noProof/>
            <w:webHidden/>
          </w:rPr>
          <w:fldChar w:fldCharType="separate"/>
        </w:r>
        <w:r>
          <w:rPr>
            <w:noProof/>
            <w:webHidden/>
          </w:rPr>
          <w:t>46</w:t>
        </w:r>
        <w:r>
          <w:rPr>
            <w:noProof/>
            <w:webHidden/>
          </w:rPr>
          <w:fldChar w:fldCharType="end"/>
        </w:r>
      </w:hyperlink>
    </w:p>
    <w:p w14:paraId="335591F9" w14:textId="77777777" w:rsidR="00575F94" w:rsidRDefault="00575F94">
      <w:pPr>
        <w:pStyle w:val="TOC5"/>
        <w:rPr>
          <w:rFonts w:asciiTheme="minorHAnsi" w:eastAsiaTheme="minorEastAsia" w:hAnsiTheme="minorHAnsi" w:cstheme="minorBidi"/>
          <w:noProof/>
          <w:sz w:val="22"/>
          <w:szCs w:val="22"/>
        </w:rPr>
      </w:pPr>
      <w:hyperlink w:anchor="_Toc449631591" w:history="1">
        <w:r w:rsidRPr="003D6773">
          <w:rPr>
            <w:rStyle w:val="Hyperlink"/>
            <w:noProof/>
          </w:rPr>
          <w:t>6.3.1.D.4 Data Element Requirement Mappings to CDA</w:t>
        </w:r>
        <w:r>
          <w:rPr>
            <w:noProof/>
            <w:webHidden/>
          </w:rPr>
          <w:tab/>
        </w:r>
        <w:r>
          <w:rPr>
            <w:noProof/>
            <w:webHidden/>
          </w:rPr>
          <w:fldChar w:fldCharType="begin"/>
        </w:r>
        <w:r>
          <w:rPr>
            <w:noProof/>
            <w:webHidden/>
          </w:rPr>
          <w:instrText xml:space="preserve"> PAGEREF _Toc449631591 \h </w:instrText>
        </w:r>
        <w:r>
          <w:rPr>
            <w:noProof/>
            <w:webHidden/>
          </w:rPr>
        </w:r>
        <w:r>
          <w:rPr>
            <w:noProof/>
            <w:webHidden/>
          </w:rPr>
          <w:fldChar w:fldCharType="separate"/>
        </w:r>
        <w:r>
          <w:rPr>
            <w:noProof/>
            <w:webHidden/>
          </w:rPr>
          <w:t>46</w:t>
        </w:r>
        <w:r>
          <w:rPr>
            <w:noProof/>
            <w:webHidden/>
          </w:rPr>
          <w:fldChar w:fldCharType="end"/>
        </w:r>
      </w:hyperlink>
    </w:p>
    <w:p w14:paraId="74CDDE56" w14:textId="77777777" w:rsidR="00575F94" w:rsidRDefault="00575F94">
      <w:pPr>
        <w:pStyle w:val="TOC5"/>
        <w:rPr>
          <w:rFonts w:asciiTheme="minorHAnsi" w:eastAsiaTheme="minorEastAsia" w:hAnsiTheme="minorHAnsi" w:cstheme="minorBidi"/>
          <w:noProof/>
          <w:sz w:val="22"/>
          <w:szCs w:val="22"/>
        </w:rPr>
      </w:pPr>
      <w:hyperlink w:anchor="_Toc449631592" w:history="1">
        <w:r w:rsidRPr="003D6773">
          <w:rPr>
            <w:rStyle w:val="Hyperlink"/>
            <w:noProof/>
          </w:rPr>
          <w:t>6.3.1.D.5 &lt;Content Module Name (Acronym, if applicable)&gt; Document Content Module Specification</w:t>
        </w:r>
        <w:r>
          <w:rPr>
            <w:noProof/>
            <w:webHidden/>
          </w:rPr>
          <w:tab/>
        </w:r>
        <w:r>
          <w:rPr>
            <w:noProof/>
            <w:webHidden/>
          </w:rPr>
          <w:fldChar w:fldCharType="begin"/>
        </w:r>
        <w:r>
          <w:rPr>
            <w:noProof/>
            <w:webHidden/>
          </w:rPr>
          <w:instrText xml:space="preserve"> PAGEREF _Toc449631592 \h </w:instrText>
        </w:r>
        <w:r>
          <w:rPr>
            <w:noProof/>
            <w:webHidden/>
          </w:rPr>
        </w:r>
        <w:r>
          <w:rPr>
            <w:noProof/>
            <w:webHidden/>
          </w:rPr>
          <w:fldChar w:fldCharType="separate"/>
        </w:r>
        <w:r>
          <w:rPr>
            <w:noProof/>
            <w:webHidden/>
          </w:rPr>
          <w:t>46</w:t>
        </w:r>
        <w:r>
          <w:rPr>
            <w:noProof/>
            <w:webHidden/>
          </w:rPr>
          <w:fldChar w:fldCharType="end"/>
        </w:r>
      </w:hyperlink>
    </w:p>
    <w:p w14:paraId="18D78421" w14:textId="77777777" w:rsidR="00575F94" w:rsidRDefault="00575F94">
      <w:pPr>
        <w:pStyle w:val="TOC6"/>
        <w:rPr>
          <w:rFonts w:asciiTheme="minorHAnsi" w:eastAsiaTheme="minorEastAsia" w:hAnsiTheme="minorHAnsi" w:cstheme="minorBidi"/>
          <w:noProof/>
          <w:sz w:val="22"/>
          <w:szCs w:val="22"/>
        </w:rPr>
      </w:pPr>
      <w:hyperlink w:anchor="_Toc449631593" w:history="1">
        <w:r w:rsidRPr="003D6773">
          <w:rPr>
            <w:rStyle w:val="Hyperlink"/>
            <w:noProof/>
          </w:rPr>
          <w:t>6.3.1.D.5.1 &lt;Header Element or Section Name&gt; &lt;Vocabulary Constraint or Condition&gt;</w:t>
        </w:r>
        <w:r>
          <w:rPr>
            <w:noProof/>
            <w:webHidden/>
          </w:rPr>
          <w:tab/>
        </w:r>
        <w:r>
          <w:rPr>
            <w:noProof/>
            <w:webHidden/>
          </w:rPr>
          <w:fldChar w:fldCharType="begin"/>
        </w:r>
        <w:r>
          <w:rPr>
            <w:noProof/>
            <w:webHidden/>
          </w:rPr>
          <w:instrText xml:space="preserve"> PAGEREF _Toc449631593 \h </w:instrText>
        </w:r>
        <w:r>
          <w:rPr>
            <w:noProof/>
            <w:webHidden/>
          </w:rPr>
        </w:r>
        <w:r>
          <w:rPr>
            <w:noProof/>
            <w:webHidden/>
          </w:rPr>
          <w:fldChar w:fldCharType="separate"/>
        </w:r>
        <w:r>
          <w:rPr>
            <w:noProof/>
            <w:webHidden/>
          </w:rPr>
          <w:t>46</w:t>
        </w:r>
        <w:r>
          <w:rPr>
            <w:noProof/>
            <w:webHidden/>
          </w:rPr>
          <w:fldChar w:fldCharType="end"/>
        </w:r>
      </w:hyperlink>
    </w:p>
    <w:p w14:paraId="1EF49545" w14:textId="77777777" w:rsidR="00575F94" w:rsidRDefault="00575F94">
      <w:pPr>
        <w:pStyle w:val="TOC6"/>
        <w:rPr>
          <w:rFonts w:asciiTheme="minorHAnsi" w:eastAsiaTheme="minorEastAsia" w:hAnsiTheme="minorHAnsi" w:cstheme="minorBidi"/>
          <w:noProof/>
          <w:sz w:val="22"/>
          <w:szCs w:val="22"/>
        </w:rPr>
      </w:pPr>
      <w:hyperlink w:anchor="_Toc449631594" w:history="1">
        <w:r w:rsidRPr="003D6773">
          <w:rPr>
            <w:rStyle w:val="Hyperlink"/>
            <w:noProof/>
          </w:rPr>
          <w:t>6.3.1.D.5.2 &lt;Header Element or Section Name&gt; &lt;Vocabulary Constraint or Condition&gt;</w:t>
        </w:r>
        <w:r>
          <w:rPr>
            <w:noProof/>
            <w:webHidden/>
          </w:rPr>
          <w:tab/>
        </w:r>
        <w:r>
          <w:rPr>
            <w:noProof/>
            <w:webHidden/>
          </w:rPr>
          <w:fldChar w:fldCharType="begin"/>
        </w:r>
        <w:r>
          <w:rPr>
            <w:noProof/>
            <w:webHidden/>
          </w:rPr>
          <w:instrText xml:space="preserve"> PAGEREF _Toc449631594 \h </w:instrText>
        </w:r>
        <w:r>
          <w:rPr>
            <w:noProof/>
            <w:webHidden/>
          </w:rPr>
        </w:r>
        <w:r>
          <w:rPr>
            <w:noProof/>
            <w:webHidden/>
          </w:rPr>
          <w:fldChar w:fldCharType="separate"/>
        </w:r>
        <w:r>
          <w:rPr>
            <w:noProof/>
            <w:webHidden/>
          </w:rPr>
          <w:t>47</w:t>
        </w:r>
        <w:r>
          <w:rPr>
            <w:noProof/>
            <w:webHidden/>
          </w:rPr>
          <w:fldChar w:fldCharType="end"/>
        </w:r>
      </w:hyperlink>
    </w:p>
    <w:p w14:paraId="280F4325" w14:textId="77777777" w:rsidR="00575F94" w:rsidRDefault="00575F94">
      <w:pPr>
        <w:pStyle w:val="TOC6"/>
        <w:rPr>
          <w:rFonts w:asciiTheme="minorHAnsi" w:eastAsiaTheme="minorEastAsia" w:hAnsiTheme="minorHAnsi" w:cstheme="minorBidi"/>
          <w:noProof/>
          <w:sz w:val="22"/>
          <w:szCs w:val="22"/>
        </w:rPr>
      </w:pPr>
      <w:hyperlink w:anchor="_Toc449631595" w:history="1">
        <w:r w:rsidRPr="003D6773">
          <w:rPr>
            <w:rStyle w:val="Hyperlink"/>
            <w:noProof/>
          </w:rPr>
          <w:t>6.3.1.D.5.3 &lt;Header Element or Section Name&gt; &lt;Vocabulary Constraint or Condition&gt;</w:t>
        </w:r>
        <w:r>
          <w:rPr>
            <w:noProof/>
            <w:webHidden/>
          </w:rPr>
          <w:tab/>
        </w:r>
        <w:r>
          <w:rPr>
            <w:noProof/>
            <w:webHidden/>
          </w:rPr>
          <w:fldChar w:fldCharType="begin"/>
        </w:r>
        <w:r>
          <w:rPr>
            <w:noProof/>
            <w:webHidden/>
          </w:rPr>
          <w:instrText xml:space="preserve"> PAGEREF _Toc449631595 \h </w:instrText>
        </w:r>
        <w:r>
          <w:rPr>
            <w:noProof/>
            <w:webHidden/>
          </w:rPr>
        </w:r>
        <w:r>
          <w:rPr>
            <w:noProof/>
            <w:webHidden/>
          </w:rPr>
          <w:fldChar w:fldCharType="separate"/>
        </w:r>
        <w:r>
          <w:rPr>
            <w:noProof/>
            <w:webHidden/>
          </w:rPr>
          <w:t>47</w:t>
        </w:r>
        <w:r>
          <w:rPr>
            <w:noProof/>
            <w:webHidden/>
          </w:rPr>
          <w:fldChar w:fldCharType="end"/>
        </w:r>
      </w:hyperlink>
    </w:p>
    <w:p w14:paraId="6C8FBC6E" w14:textId="77777777" w:rsidR="00575F94" w:rsidRDefault="00575F94">
      <w:pPr>
        <w:pStyle w:val="TOC6"/>
        <w:rPr>
          <w:rFonts w:asciiTheme="minorHAnsi" w:eastAsiaTheme="minorEastAsia" w:hAnsiTheme="minorHAnsi" w:cstheme="minorBidi"/>
          <w:noProof/>
          <w:sz w:val="22"/>
          <w:szCs w:val="22"/>
        </w:rPr>
      </w:pPr>
      <w:hyperlink w:anchor="_Toc449631596" w:history="1">
        <w:r w:rsidRPr="003D6773">
          <w:rPr>
            <w:rStyle w:val="Hyperlink"/>
            <w:noProof/>
          </w:rPr>
          <w:t>6.3.1.D.5.4 &lt;Header Element or Section Name&gt; &lt;Vocabulary Constraint or Condition&gt;</w:t>
        </w:r>
        <w:r>
          <w:rPr>
            <w:noProof/>
            <w:webHidden/>
          </w:rPr>
          <w:tab/>
        </w:r>
        <w:r>
          <w:rPr>
            <w:noProof/>
            <w:webHidden/>
          </w:rPr>
          <w:fldChar w:fldCharType="begin"/>
        </w:r>
        <w:r>
          <w:rPr>
            <w:noProof/>
            <w:webHidden/>
          </w:rPr>
          <w:instrText xml:space="preserve"> PAGEREF _Toc449631596 \h </w:instrText>
        </w:r>
        <w:r>
          <w:rPr>
            <w:noProof/>
            <w:webHidden/>
          </w:rPr>
        </w:r>
        <w:r>
          <w:rPr>
            <w:noProof/>
            <w:webHidden/>
          </w:rPr>
          <w:fldChar w:fldCharType="separate"/>
        </w:r>
        <w:r>
          <w:rPr>
            <w:noProof/>
            <w:webHidden/>
          </w:rPr>
          <w:t>47</w:t>
        </w:r>
        <w:r>
          <w:rPr>
            <w:noProof/>
            <w:webHidden/>
          </w:rPr>
          <w:fldChar w:fldCharType="end"/>
        </w:r>
      </w:hyperlink>
    </w:p>
    <w:p w14:paraId="613CA791" w14:textId="77777777" w:rsidR="00575F94" w:rsidRDefault="00575F94">
      <w:pPr>
        <w:pStyle w:val="TOC6"/>
        <w:rPr>
          <w:rFonts w:asciiTheme="minorHAnsi" w:eastAsiaTheme="minorEastAsia" w:hAnsiTheme="minorHAnsi" w:cstheme="minorBidi"/>
          <w:noProof/>
          <w:sz w:val="22"/>
          <w:szCs w:val="22"/>
        </w:rPr>
      </w:pPr>
      <w:hyperlink w:anchor="_Toc449631597" w:history="1">
        <w:r w:rsidRPr="003D6773">
          <w:rPr>
            <w:rStyle w:val="Hyperlink"/>
            <w:noProof/>
          </w:rPr>
          <w:t>6.3.1.D.5.1 &lt;Template Title name&gt; &lt;Vocabulary Constraint or Condition&gt;</w:t>
        </w:r>
        <w:r>
          <w:rPr>
            <w:noProof/>
            <w:webHidden/>
          </w:rPr>
          <w:tab/>
        </w:r>
        <w:r>
          <w:rPr>
            <w:noProof/>
            <w:webHidden/>
          </w:rPr>
          <w:fldChar w:fldCharType="begin"/>
        </w:r>
        <w:r>
          <w:rPr>
            <w:noProof/>
            <w:webHidden/>
          </w:rPr>
          <w:instrText xml:space="preserve"> PAGEREF _Toc449631597 \h </w:instrText>
        </w:r>
        <w:r>
          <w:rPr>
            <w:noProof/>
            <w:webHidden/>
          </w:rPr>
        </w:r>
        <w:r>
          <w:rPr>
            <w:noProof/>
            <w:webHidden/>
          </w:rPr>
          <w:fldChar w:fldCharType="separate"/>
        </w:r>
        <w:r>
          <w:rPr>
            <w:noProof/>
            <w:webHidden/>
          </w:rPr>
          <w:t>47</w:t>
        </w:r>
        <w:r>
          <w:rPr>
            <w:noProof/>
            <w:webHidden/>
          </w:rPr>
          <w:fldChar w:fldCharType="end"/>
        </w:r>
      </w:hyperlink>
    </w:p>
    <w:p w14:paraId="6EF55D2F" w14:textId="77777777" w:rsidR="00575F94" w:rsidRDefault="00575F94">
      <w:pPr>
        <w:pStyle w:val="TOC6"/>
        <w:rPr>
          <w:rFonts w:asciiTheme="minorHAnsi" w:eastAsiaTheme="minorEastAsia" w:hAnsiTheme="minorHAnsi" w:cstheme="minorBidi"/>
          <w:noProof/>
          <w:sz w:val="22"/>
          <w:szCs w:val="22"/>
        </w:rPr>
      </w:pPr>
      <w:hyperlink w:anchor="_Toc449631598" w:history="1">
        <w:r w:rsidRPr="003D6773">
          <w:rPr>
            <w:rStyle w:val="Hyperlink"/>
            <w:noProof/>
          </w:rPr>
          <w:t>6.3.1.D.5.2 &lt;Template Title name&gt; &lt;Vocabulary Constraint or Condition&gt;</w:t>
        </w:r>
        <w:r>
          <w:rPr>
            <w:noProof/>
            <w:webHidden/>
          </w:rPr>
          <w:tab/>
        </w:r>
        <w:r>
          <w:rPr>
            <w:noProof/>
            <w:webHidden/>
          </w:rPr>
          <w:fldChar w:fldCharType="begin"/>
        </w:r>
        <w:r>
          <w:rPr>
            <w:noProof/>
            <w:webHidden/>
          </w:rPr>
          <w:instrText xml:space="preserve"> PAGEREF _Toc449631598 \h </w:instrText>
        </w:r>
        <w:r>
          <w:rPr>
            <w:noProof/>
            <w:webHidden/>
          </w:rPr>
        </w:r>
        <w:r>
          <w:rPr>
            <w:noProof/>
            <w:webHidden/>
          </w:rPr>
          <w:fldChar w:fldCharType="separate"/>
        </w:r>
        <w:r>
          <w:rPr>
            <w:noProof/>
            <w:webHidden/>
          </w:rPr>
          <w:t>47</w:t>
        </w:r>
        <w:r>
          <w:rPr>
            <w:noProof/>
            <w:webHidden/>
          </w:rPr>
          <w:fldChar w:fldCharType="end"/>
        </w:r>
      </w:hyperlink>
    </w:p>
    <w:p w14:paraId="5604C969" w14:textId="77777777" w:rsidR="00575F94" w:rsidRDefault="00575F94">
      <w:pPr>
        <w:pStyle w:val="TOC5"/>
        <w:rPr>
          <w:rFonts w:asciiTheme="minorHAnsi" w:eastAsiaTheme="minorEastAsia" w:hAnsiTheme="minorHAnsi" w:cstheme="minorBidi"/>
          <w:noProof/>
          <w:sz w:val="22"/>
          <w:szCs w:val="22"/>
        </w:rPr>
      </w:pPr>
      <w:hyperlink w:anchor="_Toc449631599" w:history="1">
        <w:r w:rsidRPr="003D6773">
          <w:rPr>
            <w:rStyle w:val="Hyperlink"/>
            <w:noProof/>
          </w:rPr>
          <w:t>6.3.1.D.6 &lt;Document and Acronym Name&gt; Conformance and Example</w:t>
        </w:r>
        <w:r>
          <w:rPr>
            <w:noProof/>
            <w:webHidden/>
          </w:rPr>
          <w:tab/>
        </w:r>
        <w:r>
          <w:rPr>
            <w:noProof/>
            <w:webHidden/>
          </w:rPr>
          <w:fldChar w:fldCharType="begin"/>
        </w:r>
        <w:r>
          <w:rPr>
            <w:noProof/>
            <w:webHidden/>
          </w:rPr>
          <w:instrText xml:space="preserve"> PAGEREF _Toc449631599 \h </w:instrText>
        </w:r>
        <w:r>
          <w:rPr>
            <w:noProof/>
            <w:webHidden/>
          </w:rPr>
        </w:r>
        <w:r>
          <w:rPr>
            <w:noProof/>
            <w:webHidden/>
          </w:rPr>
          <w:fldChar w:fldCharType="separate"/>
        </w:r>
        <w:r>
          <w:rPr>
            <w:noProof/>
            <w:webHidden/>
          </w:rPr>
          <w:t>47</w:t>
        </w:r>
        <w:r>
          <w:rPr>
            <w:noProof/>
            <w:webHidden/>
          </w:rPr>
          <w:fldChar w:fldCharType="end"/>
        </w:r>
      </w:hyperlink>
    </w:p>
    <w:p w14:paraId="10AFAC5F" w14:textId="77777777" w:rsidR="00575F94" w:rsidRDefault="00575F94">
      <w:pPr>
        <w:pStyle w:val="TOC2"/>
        <w:rPr>
          <w:rFonts w:asciiTheme="minorHAnsi" w:eastAsiaTheme="minorEastAsia" w:hAnsiTheme="minorHAnsi" w:cstheme="minorBidi"/>
          <w:noProof/>
          <w:sz w:val="22"/>
          <w:szCs w:val="22"/>
        </w:rPr>
      </w:pPr>
      <w:hyperlink w:anchor="_Toc449631600" w:history="1">
        <w:r w:rsidRPr="003D6773">
          <w:rPr>
            <w:rStyle w:val="Hyperlink"/>
            <w:noProof/>
          </w:rPr>
          <w:t>6.3.2 CDA Header Content Modules</w:t>
        </w:r>
        <w:r>
          <w:rPr>
            <w:noProof/>
            <w:webHidden/>
          </w:rPr>
          <w:tab/>
        </w:r>
        <w:r>
          <w:rPr>
            <w:noProof/>
            <w:webHidden/>
          </w:rPr>
          <w:fldChar w:fldCharType="begin"/>
        </w:r>
        <w:r>
          <w:rPr>
            <w:noProof/>
            <w:webHidden/>
          </w:rPr>
          <w:instrText xml:space="preserve"> PAGEREF _Toc449631600 \h </w:instrText>
        </w:r>
        <w:r>
          <w:rPr>
            <w:noProof/>
            <w:webHidden/>
          </w:rPr>
        </w:r>
        <w:r>
          <w:rPr>
            <w:noProof/>
            <w:webHidden/>
          </w:rPr>
          <w:fldChar w:fldCharType="separate"/>
        </w:r>
        <w:r>
          <w:rPr>
            <w:noProof/>
            <w:webHidden/>
          </w:rPr>
          <w:t>47</w:t>
        </w:r>
        <w:r>
          <w:rPr>
            <w:noProof/>
            <w:webHidden/>
          </w:rPr>
          <w:fldChar w:fldCharType="end"/>
        </w:r>
      </w:hyperlink>
    </w:p>
    <w:p w14:paraId="3E746937" w14:textId="77777777" w:rsidR="00575F94" w:rsidRDefault="00575F94">
      <w:pPr>
        <w:pStyle w:val="TOC4"/>
        <w:rPr>
          <w:rFonts w:asciiTheme="minorHAnsi" w:eastAsiaTheme="minorEastAsia" w:hAnsiTheme="minorHAnsi" w:cstheme="minorBidi"/>
          <w:noProof/>
          <w:sz w:val="22"/>
          <w:szCs w:val="22"/>
        </w:rPr>
      </w:pPr>
      <w:hyperlink w:anchor="_Toc449631601" w:history="1">
        <w:r w:rsidRPr="003D6773">
          <w:rPr>
            <w:rStyle w:val="Hyperlink"/>
            <w:noProof/>
          </w:rPr>
          <w:t>6.3.2.H &lt;Header Element Module Name&gt; Header Content Module</w:t>
        </w:r>
        <w:r>
          <w:rPr>
            <w:noProof/>
            <w:webHidden/>
          </w:rPr>
          <w:tab/>
        </w:r>
        <w:r>
          <w:rPr>
            <w:noProof/>
            <w:webHidden/>
          </w:rPr>
          <w:fldChar w:fldCharType="begin"/>
        </w:r>
        <w:r>
          <w:rPr>
            <w:noProof/>
            <w:webHidden/>
          </w:rPr>
          <w:instrText xml:space="preserve"> PAGEREF _Toc449631601 \h </w:instrText>
        </w:r>
        <w:r>
          <w:rPr>
            <w:noProof/>
            <w:webHidden/>
          </w:rPr>
        </w:r>
        <w:r>
          <w:rPr>
            <w:noProof/>
            <w:webHidden/>
          </w:rPr>
          <w:fldChar w:fldCharType="separate"/>
        </w:r>
        <w:r>
          <w:rPr>
            <w:noProof/>
            <w:webHidden/>
          </w:rPr>
          <w:t>47</w:t>
        </w:r>
        <w:r>
          <w:rPr>
            <w:noProof/>
            <w:webHidden/>
          </w:rPr>
          <w:fldChar w:fldCharType="end"/>
        </w:r>
      </w:hyperlink>
    </w:p>
    <w:p w14:paraId="12F53F5F" w14:textId="77777777" w:rsidR="00575F94" w:rsidRDefault="00575F94">
      <w:pPr>
        <w:pStyle w:val="TOC5"/>
        <w:rPr>
          <w:rFonts w:asciiTheme="minorHAnsi" w:eastAsiaTheme="minorEastAsia" w:hAnsiTheme="minorHAnsi" w:cstheme="minorBidi"/>
          <w:noProof/>
          <w:sz w:val="22"/>
          <w:szCs w:val="22"/>
        </w:rPr>
      </w:pPr>
      <w:hyperlink w:anchor="_Toc449631602" w:history="1">
        <w:r w:rsidRPr="003D6773">
          <w:rPr>
            <w:rStyle w:val="Hyperlink"/>
            <w:noProof/>
          </w:rPr>
          <w:t xml:space="preserve">6.3.2.H.1 &lt;Description Name&gt; &lt;e.g., </w:t>
        </w:r>
        <w:r w:rsidRPr="003D6773">
          <w:rPr>
            <w:rStyle w:val="Hyperlink"/>
            <w:rFonts w:eastAsia="Calibri"/>
            <w:noProof/>
          </w:rPr>
          <w:t xml:space="preserve">Responsible Party&gt; &lt;Specification Document </w:t>
        </w:r>
        <w:r w:rsidRPr="003D6773">
          <w:rPr>
            <w:rStyle w:val="Hyperlink"/>
            <w:rFonts w:eastAsia="Calibri"/>
            <w:i/>
            <w:noProof/>
          </w:rPr>
          <w:t>or</w:t>
        </w:r>
        <w:r w:rsidRPr="003D6773">
          <w:rPr>
            <w:rStyle w:val="Hyperlink"/>
            <w:rFonts w:eastAsia="Calibri"/>
            <w:noProof/>
          </w:rPr>
          <w:t xml:space="preserve"> Vocabulary Constraint&gt;</w:t>
        </w:r>
        <w:r>
          <w:rPr>
            <w:noProof/>
            <w:webHidden/>
          </w:rPr>
          <w:tab/>
        </w:r>
        <w:r>
          <w:rPr>
            <w:noProof/>
            <w:webHidden/>
          </w:rPr>
          <w:fldChar w:fldCharType="begin"/>
        </w:r>
        <w:r>
          <w:rPr>
            <w:noProof/>
            <w:webHidden/>
          </w:rPr>
          <w:instrText xml:space="preserve"> PAGEREF _Toc449631602 \h </w:instrText>
        </w:r>
        <w:r>
          <w:rPr>
            <w:noProof/>
            <w:webHidden/>
          </w:rPr>
        </w:r>
        <w:r>
          <w:rPr>
            <w:noProof/>
            <w:webHidden/>
          </w:rPr>
          <w:fldChar w:fldCharType="separate"/>
        </w:r>
        <w:r>
          <w:rPr>
            <w:noProof/>
            <w:webHidden/>
          </w:rPr>
          <w:t>47</w:t>
        </w:r>
        <w:r>
          <w:rPr>
            <w:noProof/>
            <w:webHidden/>
          </w:rPr>
          <w:fldChar w:fldCharType="end"/>
        </w:r>
      </w:hyperlink>
    </w:p>
    <w:p w14:paraId="658CD190" w14:textId="77777777" w:rsidR="00575F94" w:rsidRDefault="00575F94">
      <w:pPr>
        <w:pStyle w:val="TOC5"/>
        <w:rPr>
          <w:rFonts w:asciiTheme="minorHAnsi" w:eastAsiaTheme="minorEastAsia" w:hAnsiTheme="minorHAnsi" w:cstheme="minorBidi"/>
          <w:noProof/>
          <w:sz w:val="22"/>
          <w:szCs w:val="22"/>
        </w:rPr>
      </w:pPr>
      <w:hyperlink w:anchor="_Toc449631603" w:history="1">
        <w:r w:rsidRPr="003D6773">
          <w:rPr>
            <w:rStyle w:val="Hyperlink"/>
            <w:noProof/>
          </w:rPr>
          <w:t>6.3.2.H.2 &lt;Description Name&gt; &lt;</w:t>
        </w:r>
        <w:r w:rsidRPr="003D6773">
          <w:rPr>
            <w:rStyle w:val="Hyperlink"/>
            <w:rFonts w:eastAsia="Calibri"/>
            <w:noProof/>
          </w:rPr>
          <w:t>Specification Document OR Vocabulary Constraint&gt;</w:t>
        </w:r>
        <w:r>
          <w:rPr>
            <w:noProof/>
            <w:webHidden/>
          </w:rPr>
          <w:tab/>
        </w:r>
        <w:r>
          <w:rPr>
            <w:noProof/>
            <w:webHidden/>
          </w:rPr>
          <w:fldChar w:fldCharType="begin"/>
        </w:r>
        <w:r>
          <w:rPr>
            <w:noProof/>
            <w:webHidden/>
          </w:rPr>
          <w:instrText xml:space="preserve"> PAGEREF _Toc449631603 \h </w:instrText>
        </w:r>
        <w:r>
          <w:rPr>
            <w:noProof/>
            <w:webHidden/>
          </w:rPr>
        </w:r>
        <w:r>
          <w:rPr>
            <w:noProof/>
            <w:webHidden/>
          </w:rPr>
          <w:fldChar w:fldCharType="separate"/>
        </w:r>
        <w:r>
          <w:rPr>
            <w:noProof/>
            <w:webHidden/>
          </w:rPr>
          <w:t>48</w:t>
        </w:r>
        <w:r>
          <w:rPr>
            <w:noProof/>
            <w:webHidden/>
          </w:rPr>
          <w:fldChar w:fldCharType="end"/>
        </w:r>
      </w:hyperlink>
    </w:p>
    <w:p w14:paraId="6650680A" w14:textId="77777777" w:rsidR="00575F94" w:rsidRDefault="00575F94">
      <w:pPr>
        <w:pStyle w:val="TOC5"/>
        <w:rPr>
          <w:rFonts w:asciiTheme="minorHAnsi" w:eastAsiaTheme="minorEastAsia" w:hAnsiTheme="minorHAnsi" w:cstheme="minorBidi"/>
          <w:noProof/>
          <w:sz w:val="22"/>
          <w:szCs w:val="22"/>
        </w:rPr>
      </w:pPr>
      <w:hyperlink w:anchor="_Toc449631604" w:history="1">
        <w:r w:rsidRPr="003D6773">
          <w:rPr>
            <w:rStyle w:val="Hyperlink"/>
            <w:noProof/>
          </w:rPr>
          <w:t>6.3.2.H.3 &lt;Description Name&gt; &lt;</w:t>
        </w:r>
        <w:r w:rsidRPr="003D6773">
          <w:rPr>
            <w:rStyle w:val="Hyperlink"/>
            <w:rFonts w:eastAsia="Calibri"/>
            <w:noProof/>
          </w:rPr>
          <w:t>Specification Document OR Vocabulary Constraint&gt;</w:t>
        </w:r>
        <w:r>
          <w:rPr>
            <w:noProof/>
            <w:webHidden/>
          </w:rPr>
          <w:tab/>
        </w:r>
        <w:r>
          <w:rPr>
            <w:noProof/>
            <w:webHidden/>
          </w:rPr>
          <w:fldChar w:fldCharType="begin"/>
        </w:r>
        <w:r>
          <w:rPr>
            <w:noProof/>
            <w:webHidden/>
          </w:rPr>
          <w:instrText xml:space="preserve"> PAGEREF _Toc449631604 \h </w:instrText>
        </w:r>
        <w:r>
          <w:rPr>
            <w:noProof/>
            <w:webHidden/>
          </w:rPr>
        </w:r>
        <w:r>
          <w:rPr>
            <w:noProof/>
            <w:webHidden/>
          </w:rPr>
          <w:fldChar w:fldCharType="separate"/>
        </w:r>
        <w:r>
          <w:rPr>
            <w:noProof/>
            <w:webHidden/>
          </w:rPr>
          <w:t>48</w:t>
        </w:r>
        <w:r>
          <w:rPr>
            <w:noProof/>
            <w:webHidden/>
          </w:rPr>
          <w:fldChar w:fldCharType="end"/>
        </w:r>
      </w:hyperlink>
    </w:p>
    <w:p w14:paraId="35B42299" w14:textId="77777777" w:rsidR="00575F94" w:rsidRDefault="00575F94">
      <w:pPr>
        <w:pStyle w:val="TOC2"/>
        <w:rPr>
          <w:rFonts w:asciiTheme="minorHAnsi" w:eastAsiaTheme="minorEastAsia" w:hAnsiTheme="minorHAnsi" w:cstheme="minorBidi"/>
          <w:noProof/>
          <w:sz w:val="22"/>
          <w:szCs w:val="22"/>
        </w:rPr>
      </w:pPr>
      <w:hyperlink w:anchor="_Toc449631605" w:history="1">
        <w:r w:rsidRPr="003D6773">
          <w:rPr>
            <w:rStyle w:val="Hyperlink"/>
            <w:noProof/>
          </w:rPr>
          <w:t>6.3.3 CDA Section Content Modules</w:t>
        </w:r>
        <w:r>
          <w:rPr>
            <w:noProof/>
            <w:webHidden/>
          </w:rPr>
          <w:tab/>
        </w:r>
        <w:r>
          <w:rPr>
            <w:noProof/>
            <w:webHidden/>
          </w:rPr>
          <w:fldChar w:fldCharType="begin"/>
        </w:r>
        <w:r>
          <w:rPr>
            <w:noProof/>
            <w:webHidden/>
          </w:rPr>
          <w:instrText xml:space="preserve"> PAGEREF _Toc449631605 \h </w:instrText>
        </w:r>
        <w:r>
          <w:rPr>
            <w:noProof/>
            <w:webHidden/>
          </w:rPr>
        </w:r>
        <w:r>
          <w:rPr>
            <w:noProof/>
            <w:webHidden/>
          </w:rPr>
          <w:fldChar w:fldCharType="separate"/>
        </w:r>
        <w:r>
          <w:rPr>
            <w:noProof/>
            <w:webHidden/>
          </w:rPr>
          <w:t>48</w:t>
        </w:r>
        <w:r>
          <w:rPr>
            <w:noProof/>
            <w:webHidden/>
          </w:rPr>
          <w:fldChar w:fldCharType="end"/>
        </w:r>
      </w:hyperlink>
    </w:p>
    <w:p w14:paraId="5AA00EB0" w14:textId="77777777" w:rsidR="00575F94" w:rsidRDefault="00575F94">
      <w:pPr>
        <w:pStyle w:val="TOC4"/>
        <w:rPr>
          <w:rFonts w:asciiTheme="minorHAnsi" w:eastAsiaTheme="minorEastAsia" w:hAnsiTheme="minorHAnsi" w:cstheme="minorBidi"/>
          <w:noProof/>
          <w:sz w:val="22"/>
          <w:szCs w:val="22"/>
        </w:rPr>
      </w:pPr>
      <w:hyperlink w:anchor="_Toc449631606" w:history="1">
        <w:r w:rsidRPr="003D6773">
          <w:rPr>
            <w:rStyle w:val="Hyperlink"/>
            <w:noProof/>
          </w:rPr>
          <w:t>6.3.3.10.S &lt;Section Module Name&gt; - Section Content Module</w:t>
        </w:r>
        <w:r>
          <w:rPr>
            <w:noProof/>
            <w:webHidden/>
          </w:rPr>
          <w:tab/>
        </w:r>
        <w:r>
          <w:rPr>
            <w:noProof/>
            <w:webHidden/>
          </w:rPr>
          <w:fldChar w:fldCharType="begin"/>
        </w:r>
        <w:r>
          <w:rPr>
            <w:noProof/>
            <w:webHidden/>
          </w:rPr>
          <w:instrText xml:space="preserve"> PAGEREF _Toc449631606 \h </w:instrText>
        </w:r>
        <w:r>
          <w:rPr>
            <w:noProof/>
            <w:webHidden/>
          </w:rPr>
        </w:r>
        <w:r>
          <w:rPr>
            <w:noProof/>
            <w:webHidden/>
          </w:rPr>
          <w:fldChar w:fldCharType="separate"/>
        </w:r>
        <w:r>
          <w:rPr>
            <w:noProof/>
            <w:webHidden/>
          </w:rPr>
          <w:t>48</w:t>
        </w:r>
        <w:r>
          <w:rPr>
            <w:noProof/>
            <w:webHidden/>
          </w:rPr>
          <w:fldChar w:fldCharType="end"/>
        </w:r>
      </w:hyperlink>
    </w:p>
    <w:p w14:paraId="49605E3D" w14:textId="77777777" w:rsidR="00575F94" w:rsidRDefault="00575F94">
      <w:pPr>
        <w:pStyle w:val="TOC5"/>
        <w:rPr>
          <w:rFonts w:asciiTheme="minorHAnsi" w:eastAsiaTheme="minorEastAsia" w:hAnsiTheme="minorHAnsi" w:cstheme="minorBidi"/>
          <w:noProof/>
          <w:sz w:val="22"/>
          <w:szCs w:val="22"/>
        </w:rPr>
      </w:pPr>
      <w:hyperlink w:anchor="_Toc449631607" w:history="1">
        <w:r w:rsidRPr="003D6773">
          <w:rPr>
            <w:rStyle w:val="Hyperlink"/>
            <w:noProof/>
          </w:rPr>
          <w:t>6.3.3.10.S.1 &lt;Data Element or Section Name&gt; &lt;Condition, Specification Document, or Vocabulary Constraint&gt;</w:t>
        </w:r>
        <w:r>
          <w:rPr>
            <w:noProof/>
            <w:webHidden/>
          </w:rPr>
          <w:tab/>
        </w:r>
        <w:r>
          <w:rPr>
            <w:noProof/>
            <w:webHidden/>
          </w:rPr>
          <w:fldChar w:fldCharType="begin"/>
        </w:r>
        <w:r>
          <w:rPr>
            <w:noProof/>
            <w:webHidden/>
          </w:rPr>
          <w:instrText xml:space="preserve"> PAGEREF _Toc449631607 \h </w:instrText>
        </w:r>
        <w:r>
          <w:rPr>
            <w:noProof/>
            <w:webHidden/>
          </w:rPr>
        </w:r>
        <w:r>
          <w:rPr>
            <w:noProof/>
            <w:webHidden/>
          </w:rPr>
          <w:fldChar w:fldCharType="separate"/>
        </w:r>
        <w:r>
          <w:rPr>
            <w:noProof/>
            <w:webHidden/>
          </w:rPr>
          <w:t>48</w:t>
        </w:r>
        <w:r>
          <w:rPr>
            <w:noProof/>
            <w:webHidden/>
          </w:rPr>
          <w:fldChar w:fldCharType="end"/>
        </w:r>
      </w:hyperlink>
    </w:p>
    <w:p w14:paraId="110C1E02" w14:textId="77777777" w:rsidR="00575F94" w:rsidRDefault="00575F94">
      <w:pPr>
        <w:pStyle w:val="TOC5"/>
        <w:rPr>
          <w:rFonts w:asciiTheme="minorHAnsi" w:eastAsiaTheme="minorEastAsia" w:hAnsiTheme="minorHAnsi" w:cstheme="minorBidi"/>
          <w:noProof/>
          <w:sz w:val="22"/>
          <w:szCs w:val="22"/>
        </w:rPr>
      </w:pPr>
      <w:hyperlink w:anchor="_Toc449631608" w:history="1">
        <w:r w:rsidRPr="003D6773">
          <w:rPr>
            <w:rStyle w:val="Hyperlink"/>
            <w:noProof/>
          </w:rPr>
          <w:t>6.3.3.10.S.2 &lt;Data Element or Section Name&gt; &lt;Condition, Specification Document, or Vocabulary Constraint&gt;</w:t>
        </w:r>
        <w:r>
          <w:rPr>
            <w:noProof/>
            <w:webHidden/>
          </w:rPr>
          <w:tab/>
        </w:r>
        <w:r>
          <w:rPr>
            <w:noProof/>
            <w:webHidden/>
          </w:rPr>
          <w:fldChar w:fldCharType="begin"/>
        </w:r>
        <w:r>
          <w:rPr>
            <w:noProof/>
            <w:webHidden/>
          </w:rPr>
          <w:instrText xml:space="preserve"> PAGEREF _Toc449631608 \h </w:instrText>
        </w:r>
        <w:r>
          <w:rPr>
            <w:noProof/>
            <w:webHidden/>
          </w:rPr>
        </w:r>
        <w:r>
          <w:rPr>
            <w:noProof/>
            <w:webHidden/>
          </w:rPr>
          <w:fldChar w:fldCharType="separate"/>
        </w:r>
        <w:r>
          <w:rPr>
            <w:noProof/>
            <w:webHidden/>
          </w:rPr>
          <w:t>48</w:t>
        </w:r>
        <w:r>
          <w:rPr>
            <w:noProof/>
            <w:webHidden/>
          </w:rPr>
          <w:fldChar w:fldCharType="end"/>
        </w:r>
      </w:hyperlink>
    </w:p>
    <w:p w14:paraId="18E7F005" w14:textId="77777777" w:rsidR="00575F94" w:rsidRDefault="00575F94">
      <w:pPr>
        <w:pStyle w:val="TOC5"/>
        <w:rPr>
          <w:rFonts w:asciiTheme="minorHAnsi" w:eastAsiaTheme="minorEastAsia" w:hAnsiTheme="minorHAnsi" w:cstheme="minorBidi"/>
          <w:noProof/>
          <w:sz w:val="22"/>
          <w:szCs w:val="22"/>
        </w:rPr>
      </w:pPr>
      <w:hyperlink w:anchor="_Toc449631609" w:history="1">
        <w:r w:rsidRPr="003D6773">
          <w:rPr>
            <w:rStyle w:val="Hyperlink"/>
            <w:noProof/>
          </w:rPr>
          <w:t>6.3.3.10.S.3 &lt;Data Element or Section Name&gt; &lt;Condition, Specification Document, or Vocabulary Constraint&gt;</w:t>
        </w:r>
        <w:r>
          <w:rPr>
            <w:noProof/>
            <w:webHidden/>
          </w:rPr>
          <w:tab/>
        </w:r>
        <w:r>
          <w:rPr>
            <w:noProof/>
            <w:webHidden/>
          </w:rPr>
          <w:fldChar w:fldCharType="begin"/>
        </w:r>
        <w:r>
          <w:rPr>
            <w:noProof/>
            <w:webHidden/>
          </w:rPr>
          <w:instrText xml:space="preserve"> PAGEREF _Toc449631609 \h </w:instrText>
        </w:r>
        <w:r>
          <w:rPr>
            <w:noProof/>
            <w:webHidden/>
          </w:rPr>
        </w:r>
        <w:r>
          <w:rPr>
            <w:noProof/>
            <w:webHidden/>
          </w:rPr>
          <w:fldChar w:fldCharType="separate"/>
        </w:r>
        <w:r>
          <w:rPr>
            <w:noProof/>
            <w:webHidden/>
          </w:rPr>
          <w:t>48</w:t>
        </w:r>
        <w:r>
          <w:rPr>
            <w:noProof/>
            <w:webHidden/>
          </w:rPr>
          <w:fldChar w:fldCharType="end"/>
        </w:r>
      </w:hyperlink>
    </w:p>
    <w:p w14:paraId="14EFB9A0" w14:textId="77777777" w:rsidR="00575F94" w:rsidRDefault="00575F94">
      <w:pPr>
        <w:pStyle w:val="TOC4"/>
        <w:rPr>
          <w:rFonts w:asciiTheme="minorHAnsi" w:eastAsiaTheme="minorEastAsia" w:hAnsiTheme="minorHAnsi" w:cstheme="minorBidi"/>
          <w:noProof/>
          <w:sz w:val="22"/>
          <w:szCs w:val="22"/>
        </w:rPr>
      </w:pPr>
      <w:hyperlink w:anchor="_Toc449631610" w:history="1">
        <w:r w:rsidRPr="003D6773">
          <w:rPr>
            <w:rStyle w:val="Hyperlink"/>
            <w:noProof/>
          </w:rPr>
          <w:t>6.3.3.10.S Medical History - Cardiac Section 11329-0</w:t>
        </w:r>
        <w:r>
          <w:rPr>
            <w:noProof/>
            <w:webHidden/>
          </w:rPr>
          <w:tab/>
        </w:r>
        <w:r>
          <w:rPr>
            <w:noProof/>
            <w:webHidden/>
          </w:rPr>
          <w:fldChar w:fldCharType="begin"/>
        </w:r>
        <w:r>
          <w:rPr>
            <w:noProof/>
            <w:webHidden/>
          </w:rPr>
          <w:instrText xml:space="preserve"> PAGEREF _Toc449631610 \h </w:instrText>
        </w:r>
        <w:r>
          <w:rPr>
            <w:noProof/>
            <w:webHidden/>
          </w:rPr>
        </w:r>
        <w:r>
          <w:rPr>
            <w:noProof/>
            <w:webHidden/>
          </w:rPr>
          <w:fldChar w:fldCharType="separate"/>
        </w:r>
        <w:r>
          <w:rPr>
            <w:noProof/>
            <w:webHidden/>
          </w:rPr>
          <w:t>48</w:t>
        </w:r>
        <w:r>
          <w:rPr>
            <w:noProof/>
            <w:webHidden/>
          </w:rPr>
          <w:fldChar w:fldCharType="end"/>
        </w:r>
      </w:hyperlink>
    </w:p>
    <w:p w14:paraId="4BB0DF61" w14:textId="77777777" w:rsidR="00575F94" w:rsidRDefault="00575F94">
      <w:pPr>
        <w:pStyle w:val="TOC2"/>
        <w:rPr>
          <w:rFonts w:asciiTheme="minorHAnsi" w:eastAsiaTheme="minorEastAsia" w:hAnsiTheme="minorHAnsi" w:cstheme="minorBidi"/>
          <w:noProof/>
          <w:sz w:val="22"/>
          <w:szCs w:val="22"/>
        </w:rPr>
      </w:pPr>
      <w:hyperlink w:anchor="_Toc449631611" w:history="1">
        <w:r w:rsidRPr="003D6773">
          <w:rPr>
            <w:rStyle w:val="Hyperlink"/>
            <w:noProof/>
          </w:rPr>
          <w:t>6.3.4 CDA Entry Content Modules</w:t>
        </w:r>
        <w:r>
          <w:rPr>
            <w:noProof/>
            <w:webHidden/>
          </w:rPr>
          <w:tab/>
        </w:r>
        <w:r>
          <w:rPr>
            <w:noProof/>
            <w:webHidden/>
          </w:rPr>
          <w:fldChar w:fldCharType="begin"/>
        </w:r>
        <w:r>
          <w:rPr>
            <w:noProof/>
            <w:webHidden/>
          </w:rPr>
          <w:instrText xml:space="preserve"> PAGEREF _Toc449631611 \h </w:instrText>
        </w:r>
        <w:r>
          <w:rPr>
            <w:noProof/>
            <w:webHidden/>
          </w:rPr>
        </w:r>
        <w:r>
          <w:rPr>
            <w:noProof/>
            <w:webHidden/>
          </w:rPr>
          <w:fldChar w:fldCharType="separate"/>
        </w:r>
        <w:r>
          <w:rPr>
            <w:noProof/>
            <w:webHidden/>
          </w:rPr>
          <w:t>48</w:t>
        </w:r>
        <w:r>
          <w:rPr>
            <w:noProof/>
            <w:webHidden/>
          </w:rPr>
          <w:fldChar w:fldCharType="end"/>
        </w:r>
      </w:hyperlink>
    </w:p>
    <w:p w14:paraId="5B76652D" w14:textId="77777777" w:rsidR="00575F94" w:rsidRDefault="00575F94">
      <w:pPr>
        <w:pStyle w:val="TOC4"/>
        <w:rPr>
          <w:rFonts w:asciiTheme="minorHAnsi" w:eastAsiaTheme="minorEastAsia" w:hAnsiTheme="minorHAnsi" w:cstheme="minorBidi"/>
          <w:noProof/>
          <w:sz w:val="22"/>
          <w:szCs w:val="22"/>
        </w:rPr>
      </w:pPr>
      <w:hyperlink w:anchor="_Toc449631612" w:history="1">
        <w:r w:rsidRPr="003D6773">
          <w:rPr>
            <w:rStyle w:val="Hyperlink"/>
            <w:noProof/>
          </w:rPr>
          <w:t>6.3.4.E &lt;Entry Content Module Name&gt; Entry Content Module</w:t>
        </w:r>
        <w:r>
          <w:rPr>
            <w:noProof/>
            <w:webHidden/>
          </w:rPr>
          <w:tab/>
        </w:r>
        <w:r>
          <w:rPr>
            <w:noProof/>
            <w:webHidden/>
          </w:rPr>
          <w:fldChar w:fldCharType="begin"/>
        </w:r>
        <w:r>
          <w:rPr>
            <w:noProof/>
            <w:webHidden/>
          </w:rPr>
          <w:instrText xml:space="preserve"> PAGEREF _Toc449631612 \h </w:instrText>
        </w:r>
        <w:r>
          <w:rPr>
            <w:noProof/>
            <w:webHidden/>
          </w:rPr>
        </w:r>
        <w:r>
          <w:rPr>
            <w:noProof/>
            <w:webHidden/>
          </w:rPr>
          <w:fldChar w:fldCharType="separate"/>
        </w:r>
        <w:r>
          <w:rPr>
            <w:noProof/>
            <w:webHidden/>
          </w:rPr>
          <w:t>48</w:t>
        </w:r>
        <w:r>
          <w:rPr>
            <w:noProof/>
            <w:webHidden/>
          </w:rPr>
          <w:fldChar w:fldCharType="end"/>
        </w:r>
      </w:hyperlink>
    </w:p>
    <w:p w14:paraId="6814607D" w14:textId="77777777" w:rsidR="00575F94" w:rsidRDefault="00575F94">
      <w:pPr>
        <w:pStyle w:val="TOC5"/>
        <w:rPr>
          <w:rFonts w:asciiTheme="minorHAnsi" w:eastAsiaTheme="minorEastAsia" w:hAnsiTheme="minorHAnsi" w:cstheme="minorBidi"/>
          <w:noProof/>
          <w:sz w:val="22"/>
          <w:szCs w:val="22"/>
        </w:rPr>
      </w:pPr>
      <w:hyperlink w:anchor="_Toc449631613" w:history="1">
        <w:r w:rsidRPr="003D6773">
          <w:rPr>
            <w:rStyle w:val="Hyperlink"/>
            <w:noProof/>
          </w:rPr>
          <w:t>6.3.4.E.1 Simple Observation (wall motion) Vocabulary Constraints</w:t>
        </w:r>
        <w:r>
          <w:rPr>
            <w:noProof/>
            <w:webHidden/>
          </w:rPr>
          <w:tab/>
        </w:r>
        <w:r>
          <w:rPr>
            <w:noProof/>
            <w:webHidden/>
          </w:rPr>
          <w:fldChar w:fldCharType="begin"/>
        </w:r>
        <w:r>
          <w:rPr>
            <w:noProof/>
            <w:webHidden/>
          </w:rPr>
          <w:instrText xml:space="preserve"> PAGEREF _Toc449631613 \h </w:instrText>
        </w:r>
        <w:r>
          <w:rPr>
            <w:noProof/>
            <w:webHidden/>
          </w:rPr>
        </w:r>
        <w:r>
          <w:rPr>
            <w:noProof/>
            <w:webHidden/>
          </w:rPr>
          <w:fldChar w:fldCharType="separate"/>
        </w:r>
        <w:r>
          <w:rPr>
            <w:noProof/>
            <w:webHidden/>
          </w:rPr>
          <w:t>48</w:t>
        </w:r>
        <w:r>
          <w:rPr>
            <w:noProof/>
            <w:webHidden/>
          </w:rPr>
          <w:fldChar w:fldCharType="end"/>
        </w:r>
      </w:hyperlink>
    </w:p>
    <w:p w14:paraId="70C67FE3" w14:textId="77777777" w:rsidR="00575F94" w:rsidRDefault="00575F94">
      <w:pPr>
        <w:pStyle w:val="TOC5"/>
        <w:rPr>
          <w:rFonts w:asciiTheme="minorHAnsi" w:eastAsiaTheme="minorEastAsia" w:hAnsiTheme="minorHAnsi" w:cstheme="minorBidi"/>
          <w:noProof/>
          <w:sz w:val="22"/>
          <w:szCs w:val="22"/>
        </w:rPr>
      </w:pPr>
      <w:hyperlink w:anchor="_Toc449631614" w:history="1">
        <w:r w:rsidRPr="003D6773">
          <w:rPr>
            <w:rStyle w:val="Hyperlink"/>
            <w:noProof/>
          </w:rPr>
          <w:t>6.3.4.E.2 Simple Observation (wall morphology) Constraints</w:t>
        </w:r>
        <w:r>
          <w:rPr>
            <w:noProof/>
            <w:webHidden/>
          </w:rPr>
          <w:tab/>
        </w:r>
        <w:r>
          <w:rPr>
            <w:noProof/>
            <w:webHidden/>
          </w:rPr>
          <w:fldChar w:fldCharType="begin"/>
        </w:r>
        <w:r>
          <w:rPr>
            <w:noProof/>
            <w:webHidden/>
          </w:rPr>
          <w:instrText xml:space="preserve"> PAGEREF _Toc449631614 \h </w:instrText>
        </w:r>
        <w:r>
          <w:rPr>
            <w:noProof/>
            <w:webHidden/>
          </w:rPr>
        </w:r>
        <w:r>
          <w:rPr>
            <w:noProof/>
            <w:webHidden/>
          </w:rPr>
          <w:fldChar w:fldCharType="separate"/>
        </w:r>
        <w:r>
          <w:rPr>
            <w:noProof/>
            <w:webHidden/>
          </w:rPr>
          <w:t>49</w:t>
        </w:r>
        <w:r>
          <w:rPr>
            <w:noProof/>
            <w:webHidden/>
          </w:rPr>
          <w:fldChar w:fldCharType="end"/>
        </w:r>
      </w:hyperlink>
    </w:p>
    <w:p w14:paraId="0A251790" w14:textId="77777777" w:rsidR="00575F94" w:rsidRDefault="00575F94">
      <w:pPr>
        <w:pStyle w:val="TOC2"/>
        <w:tabs>
          <w:tab w:val="left" w:pos="1152"/>
        </w:tabs>
        <w:rPr>
          <w:rFonts w:asciiTheme="minorHAnsi" w:eastAsiaTheme="minorEastAsia" w:hAnsiTheme="minorHAnsi" w:cstheme="minorBidi"/>
          <w:noProof/>
          <w:sz w:val="22"/>
          <w:szCs w:val="22"/>
        </w:rPr>
      </w:pPr>
      <w:hyperlink w:anchor="_Toc449631615" w:history="1">
        <w:r w:rsidRPr="003D6773">
          <w:rPr>
            <w:rStyle w:val="Hyperlink"/>
            <w:noProof/>
          </w:rPr>
          <w:t>6.4</w:t>
        </w:r>
        <w:r>
          <w:rPr>
            <w:rFonts w:asciiTheme="minorHAnsi" w:eastAsiaTheme="minorEastAsia" w:hAnsiTheme="minorHAnsi" w:cstheme="minorBidi"/>
            <w:noProof/>
            <w:sz w:val="22"/>
            <w:szCs w:val="22"/>
          </w:rPr>
          <w:tab/>
        </w:r>
        <w:r w:rsidRPr="003D6773">
          <w:rPr>
            <w:rStyle w:val="Hyperlink"/>
            <w:noProof/>
          </w:rPr>
          <w:t>Section not applicable</w:t>
        </w:r>
        <w:r>
          <w:rPr>
            <w:noProof/>
            <w:webHidden/>
          </w:rPr>
          <w:tab/>
        </w:r>
        <w:r>
          <w:rPr>
            <w:noProof/>
            <w:webHidden/>
          </w:rPr>
          <w:fldChar w:fldCharType="begin"/>
        </w:r>
        <w:r>
          <w:rPr>
            <w:noProof/>
            <w:webHidden/>
          </w:rPr>
          <w:instrText xml:space="preserve"> PAGEREF _Toc449631615 \h </w:instrText>
        </w:r>
        <w:r>
          <w:rPr>
            <w:noProof/>
            <w:webHidden/>
          </w:rPr>
        </w:r>
        <w:r>
          <w:rPr>
            <w:noProof/>
            <w:webHidden/>
          </w:rPr>
          <w:fldChar w:fldCharType="separate"/>
        </w:r>
        <w:r>
          <w:rPr>
            <w:noProof/>
            <w:webHidden/>
          </w:rPr>
          <w:t>49</w:t>
        </w:r>
        <w:r>
          <w:rPr>
            <w:noProof/>
            <w:webHidden/>
          </w:rPr>
          <w:fldChar w:fldCharType="end"/>
        </w:r>
      </w:hyperlink>
    </w:p>
    <w:p w14:paraId="4C059899" w14:textId="77777777" w:rsidR="00575F94" w:rsidRDefault="00575F94">
      <w:pPr>
        <w:pStyle w:val="TOC2"/>
        <w:tabs>
          <w:tab w:val="left" w:pos="1152"/>
        </w:tabs>
        <w:rPr>
          <w:rFonts w:asciiTheme="minorHAnsi" w:eastAsiaTheme="minorEastAsia" w:hAnsiTheme="minorHAnsi" w:cstheme="minorBidi"/>
          <w:noProof/>
          <w:sz w:val="22"/>
          <w:szCs w:val="22"/>
        </w:rPr>
      </w:pPr>
      <w:hyperlink w:anchor="_Toc449631616" w:history="1">
        <w:r w:rsidRPr="003D6773">
          <w:rPr>
            <w:rStyle w:val="Hyperlink"/>
            <w:noProof/>
          </w:rPr>
          <w:t>6.5</w:t>
        </w:r>
        <w:r>
          <w:rPr>
            <w:rFonts w:asciiTheme="minorHAnsi" w:eastAsiaTheme="minorEastAsia" w:hAnsiTheme="minorHAnsi" w:cstheme="minorBidi"/>
            <w:noProof/>
            <w:sz w:val="22"/>
            <w:szCs w:val="22"/>
          </w:rPr>
          <w:tab/>
        </w:r>
        <w:r w:rsidRPr="003D6773">
          <w:rPr>
            <w:rStyle w:val="Hyperlink"/>
            <w:noProof/>
          </w:rPr>
          <w:t>PCC Value Sets</w:t>
        </w:r>
        <w:r>
          <w:rPr>
            <w:noProof/>
            <w:webHidden/>
          </w:rPr>
          <w:tab/>
        </w:r>
        <w:r>
          <w:rPr>
            <w:noProof/>
            <w:webHidden/>
          </w:rPr>
          <w:fldChar w:fldCharType="begin"/>
        </w:r>
        <w:r>
          <w:rPr>
            <w:noProof/>
            <w:webHidden/>
          </w:rPr>
          <w:instrText xml:space="preserve"> PAGEREF _Toc449631616 \h </w:instrText>
        </w:r>
        <w:r>
          <w:rPr>
            <w:noProof/>
            <w:webHidden/>
          </w:rPr>
        </w:r>
        <w:r>
          <w:rPr>
            <w:noProof/>
            <w:webHidden/>
          </w:rPr>
          <w:fldChar w:fldCharType="separate"/>
        </w:r>
        <w:r>
          <w:rPr>
            <w:noProof/>
            <w:webHidden/>
          </w:rPr>
          <w:t>49</w:t>
        </w:r>
        <w:r>
          <w:rPr>
            <w:noProof/>
            <w:webHidden/>
          </w:rPr>
          <w:fldChar w:fldCharType="end"/>
        </w:r>
      </w:hyperlink>
    </w:p>
    <w:p w14:paraId="0DBC02A5" w14:textId="77777777" w:rsidR="00575F94" w:rsidRDefault="00575F94">
      <w:pPr>
        <w:pStyle w:val="TOC3"/>
        <w:tabs>
          <w:tab w:val="left" w:pos="1584"/>
        </w:tabs>
        <w:rPr>
          <w:rFonts w:asciiTheme="minorHAnsi" w:eastAsiaTheme="minorEastAsia" w:hAnsiTheme="minorHAnsi" w:cstheme="minorBidi"/>
          <w:noProof/>
          <w:sz w:val="22"/>
          <w:szCs w:val="22"/>
        </w:rPr>
      </w:pPr>
      <w:hyperlink w:anchor="_Toc449631617" w:history="1">
        <w:r w:rsidRPr="003D6773">
          <w:rPr>
            <w:rStyle w:val="Hyperlink"/>
            <w:rFonts w:eastAsia="Calibri"/>
            <w:noProof/>
          </w:rPr>
          <w:t>6.5.x</w:t>
        </w:r>
        <w:r>
          <w:rPr>
            <w:rFonts w:asciiTheme="minorHAnsi" w:eastAsiaTheme="minorEastAsia" w:hAnsiTheme="minorHAnsi" w:cstheme="minorBidi"/>
            <w:noProof/>
            <w:sz w:val="22"/>
            <w:szCs w:val="22"/>
          </w:rPr>
          <w:tab/>
        </w:r>
        <w:r w:rsidRPr="003D6773">
          <w:rPr>
            <w:rStyle w:val="Hyperlink"/>
            <w:rFonts w:eastAsia="Calibri"/>
            <w:noProof/>
          </w:rPr>
          <w:t>&lt;Value Set Name&gt; &lt;oid&gt;</w:t>
        </w:r>
        <w:r>
          <w:rPr>
            <w:noProof/>
            <w:webHidden/>
          </w:rPr>
          <w:tab/>
        </w:r>
        <w:r>
          <w:rPr>
            <w:noProof/>
            <w:webHidden/>
          </w:rPr>
          <w:fldChar w:fldCharType="begin"/>
        </w:r>
        <w:r>
          <w:rPr>
            <w:noProof/>
            <w:webHidden/>
          </w:rPr>
          <w:instrText xml:space="preserve"> PAGEREF _Toc449631617 \h </w:instrText>
        </w:r>
        <w:r>
          <w:rPr>
            <w:noProof/>
            <w:webHidden/>
          </w:rPr>
        </w:r>
        <w:r>
          <w:rPr>
            <w:noProof/>
            <w:webHidden/>
          </w:rPr>
          <w:fldChar w:fldCharType="separate"/>
        </w:r>
        <w:r>
          <w:rPr>
            <w:noProof/>
            <w:webHidden/>
          </w:rPr>
          <w:t>49</w:t>
        </w:r>
        <w:r>
          <w:rPr>
            <w:noProof/>
            <w:webHidden/>
          </w:rPr>
          <w:fldChar w:fldCharType="end"/>
        </w:r>
      </w:hyperlink>
    </w:p>
    <w:p w14:paraId="00BE3E59" w14:textId="77777777" w:rsidR="00575F94" w:rsidRDefault="00575F94">
      <w:pPr>
        <w:pStyle w:val="TOC2"/>
        <w:tabs>
          <w:tab w:val="left" w:pos="1152"/>
        </w:tabs>
        <w:rPr>
          <w:rFonts w:asciiTheme="minorHAnsi" w:eastAsiaTheme="minorEastAsia" w:hAnsiTheme="minorHAnsi" w:cstheme="minorBidi"/>
          <w:noProof/>
          <w:sz w:val="22"/>
          <w:szCs w:val="22"/>
        </w:rPr>
      </w:pPr>
      <w:hyperlink w:anchor="_Toc449631618" w:history="1">
        <w:r w:rsidRPr="003D6773">
          <w:rPr>
            <w:rStyle w:val="Hyperlink"/>
            <w:noProof/>
          </w:rPr>
          <w:t>6.6</w:t>
        </w:r>
        <w:r>
          <w:rPr>
            <w:rFonts w:asciiTheme="minorHAnsi" w:eastAsiaTheme="minorEastAsia" w:hAnsiTheme="minorHAnsi" w:cstheme="minorBidi"/>
            <w:noProof/>
            <w:sz w:val="22"/>
            <w:szCs w:val="22"/>
          </w:rPr>
          <w:tab/>
        </w:r>
        <w:r w:rsidRPr="003D6773">
          <w:rPr>
            <w:rStyle w:val="Hyperlink"/>
            <w:noProof/>
          </w:rPr>
          <w:t>HL7 FHIR Content Modules</w:t>
        </w:r>
        <w:r>
          <w:rPr>
            <w:noProof/>
            <w:webHidden/>
          </w:rPr>
          <w:tab/>
        </w:r>
        <w:r>
          <w:rPr>
            <w:noProof/>
            <w:webHidden/>
          </w:rPr>
          <w:fldChar w:fldCharType="begin"/>
        </w:r>
        <w:r>
          <w:rPr>
            <w:noProof/>
            <w:webHidden/>
          </w:rPr>
          <w:instrText xml:space="preserve"> PAGEREF _Toc449631618 \h </w:instrText>
        </w:r>
        <w:r>
          <w:rPr>
            <w:noProof/>
            <w:webHidden/>
          </w:rPr>
        </w:r>
        <w:r>
          <w:rPr>
            <w:noProof/>
            <w:webHidden/>
          </w:rPr>
          <w:fldChar w:fldCharType="separate"/>
        </w:r>
        <w:r>
          <w:rPr>
            <w:noProof/>
            <w:webHidden/>
          </w:rPr>
          <w:t>49</w:t>
        </w:r>
        <w:r>
          <w:rPr>
            <w:noProof/>
            <w:webHidden/>
          </w:rPr>
          <w:fldChar w:fldCharType="end"/>
        </w:r>
      </w:hyperlink>
    </w:p>
    <w:p w14:paraId="1D6A9DF9" w14:textId="77777777" w:rsidR="00575F94" w:rsidRDefault="00575F94">
      <w:pPr>
        <w:pStyle w:val="TOC3"/>
        <w:tabs>
          <w:tab w:val="left" w:pos="1584"/>
        </w:tabs>
        <w:rPr>
          <w:rFonts w:asciiTheme="minorHAnsi" w:eastAsiaTheme="minorEastAsia" w:hAnsiTheme="minorHAnsi" w:cstheme="minorBidi"/>
          <w:noProof/>
          <w:sz w:val="22"/>
          <w:szCs w:val="22"/>
        </w:rPr>
      </w:pPr>
      <w:hyperlink w:anchor="_Toc449631619" w:history="1">
        <w:r w:rsidRPr="003D6773">
          <w:rPr>
            <w:rStyle w:val="Hyperlink"/>
            <w:noProof/>
          </w:rPr>
          <w:t>6.6.1</w:t>
        </w:r>
        <w:r>
          <w:rPr>
            <w:rFonts w:asciiTheme="minorHAnsi" w:eastAsiaTheme="minorEastAsia" w:hAnsiTheme="minorHAnsi" w:cstheme="minorBidi"/>
            <w:noProof/>
            <w:sz w:val="22"/>
            <w:szCs w:val="22"/>
          </w:rPr>
          <w:tab/>
        </w:r>
        <w:r w:rsidRPr="003D6773">
          <w:rPr>
            <w:rStyle w:val="Hyperlink"/>
            <w:noProof/>
          </w:rPr>
          <w:t>CarePlan</w:t>
        </w:r>
        <w:r>
          <w:rPr>
            <w:noProof/>
            <w:webHidden/>
          </w:rPr>
          <w:tab/>
        </w:r>
        <w:r>
          <w:rPr>
            <w:noProof/>
            <w:webHidden/>
          </w:rPr>
          <w:fldChar w:fldCharType="begin"/>
        </w:r>
        <w:r>
          <w:rPr>
            <w:noProof/>
            <w:webHidden/>
          </w:rPr>
          <w:instrText xml:space="preserve"> PAGEREF _Toc449631619 \h </w:instrText>
        </w:r>
        <w:r>
          <w:rPr>
            <w:noProof/>
            <w:webHidden/>
          </w:rPr>
        </w:r>
        <w:r>
          <w:rPr>
            <w:noProof/>
            <w:webHidden/>
          </w:rPr>
          <w:fldChar w:fldCharType="separate"/>
        </w:r>
        <w:r>
          <w:rPr>
            <w:noProof/>
            <w:webHidden/>
          </w:rPr>
          <w:t>49</w:t>
        </w:r>
        <w:r>
          <w:rPr>
            <w:noProof/>
            <w:webHidden/>
          </w:rPr>
          <w:fldChar w:fldCharType="end"/>
        </w:r>
      </w:hyperlink>
    </w:p>
    <w:p w14:paraId="1E3B116F" w14:textId="77777777" w:rsidR="00575F94" w:rsidRDefault="00575F94">
      <w:pPr>
        <w:pStyle w:val="TOC3"/>
        <w:rPr>
          <w:rFonts w:asciiTheme="minorHAnsi" w:eastAsiaTheme="minorEastAsia" w:hAnsiTheme="minorHAnsi" w:cstheme="minorBidi"/>
          <w:noProof/>
          <w:sz w:val="22"/>
          <w:szCs w:val="22"/>
        </w:rPr>
      </w:pPr>
      <w:hyperlink w:anchor="_Toc449631620" w:history="1">
        <w:r w:rsidRPr="003D6773">
          <w:rPr>
            <w:rStyle w:val="Hyperlink"/>
            <w:noProof/>
          </w:rPr>
          <w:t>6.6.2 Subscription</w:t>
        </w:r>
        <w:r>
          <w:rPr>
            <w:noProof/>
            <w:webHidden/>
          </w:rPr>
          <w:tab/>
        </w:r>
        <w:r>
          <w:rPr>
            <w:noProof/>
            <w:webHidden/>
          </w:rPr>
          <w:fldChar w:fldCharType="begin"/>
        </w:r>
        <w:r>
          <w:rPr>
            <w:noProof/>
            <w:webHidden/>
          </w:rPr>
          <w:instrText xml:space="preserve"> PAGEREF _Toc449631620 \h </w:instrText>
        </w:r>
        <w:r>
          <w:rPr>
            <w:noProof/>
            <w:webHidden/>
          </w:rPr>
        </w:r>
        <w:r>
          <w:rPr>
            <w:noProof/>
            <w:webHidden/>
          </w:rPr>
          <w:fldChar w:fldCharType="separate"/>
        </w:r>
        <w:r>
          <w:rPr>
            <w:noProof/>
            <w:webHidden/>
          </w:rPr>
          <w:t>53</w:t>
        </w:r>
        <w:r>
          <w:rPr>
            <w:noProof/>
            <w:webHidden/>
          </w:rPr>
          <w:fldChar w:fldCharType="end"/>
        </w:r>
      </w:hyperlink>
    </w:p>
    <w:p w14:paraId="5B18823D" w14:textId="77777777" w:rsidR="00575F94" w:rsidRDefault="00575F94">
      <w:pPr>
        <w:pStyle w:val="TOC1"/>
        <w:rPr>
          <w:rFonts w:asciiTheme="minorHAnsi" w:eastAsiaTheme="minorEastAsia" w:hAnsiTheme="minorHAnsi" w:cstheme="minorBidi"/>
          <w:noProof/>
          <w:sz w:val="22"/>
          <w:szCs w:val="22"/>
        </w:rPr>
      </w:pPr>
      <w:hyperlink w:anchor="_Toc449631621" w:history="1">
        <w:r w:rsidRPr="003D6773">
          <w:rPr>
            <w:rStyle w:val="Hyperlink"/>
            <w:noProof/>
          </w:rPr>
          <w:t>Appendices</w:t>
        </w:r>
        <w:r>
          <w:rPr>
            <w:noProof/>
            <w:webHidden/>
          </w:rPr>
          <w:tab/>
        </w:r>
        <w:r>
          <w:rPr>
            <w:noProof/>
            <w:webHidden/>
          </w:rPr>
          <w:fldChar w:fldCharType="begin"/>
        </w:r>
        <w:r>
          <w:rPr>
            <w:noProof/>
            <w:webHidden/>
          </w:rPr>
          <w:instrText xml:space="preserve"> PAGEREF _Toc449631621 \h </w:instrText>
        </w:r>
        <w:r>
          <w:rPr>
            <w:noProof/>
            <w:webHidden/>
          </w:rPr>
        </w:r>
        <w:r>
          <w:rPr>
            <w:noProof/>
            <w:webHidden/>
          </w:rPr>
          <w:fldChar w:fldCharType="separate"/>
        </w:r>
        <w:r>
          <w:rPr>
            <w:noProof/>
            <w:webHidden/>
          </w:rPr>
          <w:t>55</w:t>
        </w:r>
        <w:r>
          <w:rPr>
            <w:noProof/>
            <w:webHidden/>
          </w:rPr>
          <w:fldChar w:fldCharType="end"/>
        </w:r>
      </w:hyperlink>
    </w:p>
    <w:p w14:paraId="5649351D" w14:textId="77777777" w:rsidR="00575F94" w:rsidRDefault="00575F94">
      <w:pPr>
        <w:pStyle w:val="TOC1"/>
        <w:rPr>
          <w:rFonts w:asciiTheme="minorHAnsi" w:eastAsiaTheme="minorEastAsia" w:hAnsiTheme="minorHAnsi" w:cstheme="minorBidi"/>
          <w:noProof/>
          <w:sz w:val="22"/>
          <w:szCs w:val="22"/>
        </w:rPr>
      </w:pPr>
      <w:hyperlink w:anchor="_Toc449631622" w:history="1">
        <w:r w:rsidRPr="003D6773">
          <w:rPr>
            <w:rStyle w:val="Hyperlink"/>
            <w:noProof/>
          </w:rPr>
          <w:t>Volume 3 Namespace Additions</w:t>
        </w:r>
        <w:r>
          <w:rPr>
            <w:noProof/>
            <w:webHidden/>
          </w:rPr>
          <w:tab/>
        </w:r>
        <w:r>
          <w:rPr>
            <w:noProof/>
            <w:webHidden/>
          </w:rPr>
          <w:fldChar w:fldCharType="begin"/>
        </w:r>
        <w:r>
          <w:rPr>
            <w:noProof/>
            <w:webHidden/>
          </w:rPr>
          <w:instrText xml:space="preserve"> PAGEREF _Toc449631622 \h </w:instrText>
        </w:r>
        <w:r>
          <w:rPr>
            <w:noProof/>
            <w:webHidden/>
          </w:rPr>
        </w:r>
        <w:r>
          <w:rPr>
            <w:noProof/>
            <w:webHidden/>
          </w:rPr>
          <w:fldChar w:fldCharType="separate"/>
        </w:r>
        <w:r>
          <w:rPr>
            <w:noProof/>
            <w:webHidden/>
          </w:rPr>
          <w:t>55</w:t>
        </w:r>
        <w:r>
          <w:rPr>
            <w:noProof/>
            <w:webHidden/>
          </w:rPr>
          <w:fldChar w:fldCharType="end"/>
        </w:r>
      </w:hyperlink>
    </w:p>
    <w:p w14:paraId="51877EB0" w14:textId="77777777" w:rsidR="00575F94" w:rsidRDefault="00575F94">
      <w:pPr>
        <w:pStyle w:val="TOC1"/>
        <w:rPr>
          <w:rFonts w:asciiTheme="minorHAnsi" w:eastAsiaTheme="minorEastAsia" w:hAnsiTheme="minorHAnsi" w:cstheme="minorBidi"/>
          <w:noProof/>
          <w:sz w:val="22"/>
          <w:szCs w:val="22"/>
        </w:rPr>
      </w:pPr>
      <w:hyperlink w:anchor="_Toc449631623" w:history="1">
        <w:r w:rsidRPr="003D6773">
          <w:rPr>
            <w:rStyle w:val="Hyperlink"/>
            <w:noProof/>
          </w:rPr>
          <w:t>Volume 4 – National Extensions</w:t>
        </w:r>
        <w:r>
          <w:rPr>
            <w:noProof/>
            <w:webHidden/>
          </w:rPr>
          <w:tab/>
        </w:r>
        <w:r>
          <w:rPr>
            <w:noProof/>
            <w:webHidden/>
          </w:rPr>
          <w:fldChar w:fldCharType="begin"/>
        </w:r>
        <w:r>
          <w:rPr>
            <w:noProof/>
            <w:webHidden/>
          </w:rPr>
          <w:instrText xml:space="preserve"> PAGEREF _Toc449631623 \h </w:instrText>
        </w:r>
        <w:r>
          <w:rPr>
            <w:noProof/>
            <w:webHidden/>
          </w:rPr>
        </w:r>
        <w:r>
          <w:rPr>
            <w:noProof/>
            <w:webHidden/>
          </w:rPr>
          <w:fldChar w:fldCharType="separate"/>
        </w:r>
        <w:r>
          <w:rPr>
            <w:noProof/>
            <w:webHidden/>
          </w:rPr>
          <w:t>56</w:t>
        </w:r>
        <w:r>
          <w:rPr>
            <w:noProof/>
            <w:webHidden/>
          </w:rPr>
          <w:fldChar w:fldCharType="end"/>
        </w:r>
      </w:hyperlink>
    </w:p>
    <w:p w14:paraId="56140805" w14:textId="77777777" w:rsidR="00575F94" w:rsidRDefault="00575F94">
      <w:pPr>
        <w:pStyle w:val="TOC1"/>
        <w:rPr>
          <w:rFonts w:asciiTheme="minorHAnsi" w:eastAsiaTheme="minorEastAsia" w:hAnsiTheme="minorHAnsi" w:cstheme="minorBidi"/>
          <w:noProof/>
          <w:sz w:val="22"/>
          <w:szCs w:val="22"/>
        </w:rPr>
      </w:pPr>
      <w:hyperlink w:anchor="_Toc449631624" w:history="1">
        <w:r w:rsidRPr="003D6773">
          <w:rPr>
            <w:rStyle w:val="Hyperlink"/>
            <w:noProof/>
          </w:rPr>
          <w:t>4 National Extensions</w:t>
        </w:r>
        <w:r>
          <w:rPr>
            <w:noProof/>
            <w:webHidden/>
          </w:rPr>
          <w:tab/>
        </w:r>
        <w:r>
          <w:rPr>
            <w:noProof/>
            <w:webHidden/>
          </w:rPr>
          <w:fldChar w:fldCharType="begin"/>
        </w:r>
        <w:r>
          <w:rPr>
            <w:noProof/>
            <w:webHidden/>
          </w:rPr>
          <w:instrText xml:space="preserve"> PAGEREF _Toc449631624 \h </w:instrText>
        </w:r>
        <w:r>
          <w:rPr>
            <w:noProof/>
            <w:webHidden/>
          </w:rPr>
        </w:r>
        <w:r>
          <w:rPr>
            <w:noProof/>
            <w:webHidden/>
          </w:rPr>
          <w:fldChar w:fldCharType="separate"/>
        </w:r>
        <w:r>
          <w:rPr>
            <w:noProof/>
            <w:webHidden/>
          </w:rPr>
          <w:t>56</w:t>
        </w:r>
        <w:r>
          <w:rPr>
            <w:noProof/>
            <w:webHidden/>
          </w:rPr>
          <w:fldChar w:fldCharType="end"/>
        </w:r>
      </w:hyperlink>
    </w:p>
    <w:p w14:paraId="598478BD" w14:textId="77777777" w:rsidR="00575F94" w:rsidRDefault="00575F94">
      <w:pPr>
        <w:pStyle w:val="TOC2"/>
        <w:rPr>
          <w:rFonts w:asciiTheme="minorHAnsi" w:eastAsiaTheme="minorEastAsia" w:hAnsiTheme="minorHAnsi" w:cstheme="minorBidi"/>
          <w:noProof/>
          <w:sz w:val="22"/>
          <w:szCs w:val="22"/>
        </w:rPr>
      </w:pPr>
      <w:hyperlink w:anchor="_Toc449631625" w:history="1">
        <w:r w:rsidRPr="003D6773">
          <w:rPr>
            <w:rStyle w:val="Hyperlink"/>
            <w:noProof/>
          </w:rPr>
          <w:t>4.I National Extensions for &lt;Country Name or IHE Organization&gt;</w:t>
        </w:r>
        <w:r>
          <w:rPr>
            <w:noProof/>
            <w:webHidden/>
          </w:rPr>
          <w:tab/>
        </w:r>
        <w:r>
          <w:rPr>
            <w:noProof/>
            <w:webHidden/>
          </w:rPr>
          <w:fldChar w:fldCharType="begin"/>
        </w:r>
        <w:r>
          <w:rPr>
            <w:noProof/>
            <w:webHidden/>
          </w:rPr>
          <w:instrText xml:space="preserve"> PAGEREF _Toc449631625 \h </w:instrText>
        </w:r>
        <w:r>
          <w:rPr>
            <w:noProof/>
            <w:webHidden/>
          </w:rPr>
        </w:r>
        <w:r>
          <w:rPr>
            <w:noProof/>
            <w:webHidden/>
          </w:rPr>
          <w:fldChar w:fldCharType="separate"/>
        </w:r>
        <w:r>
          <w:rPr>
            <w:noProof/>
            <w:webHidden/>
          </w:rPr>
          <w:t>56</w:t>
        </w:r>
        <w:r>
          <w:rPr>
            <w:noProof/>
            <w:webHidden/>
          </w:rPr>
          <w:fldChar w:fldCharType="end"/>
        </w:r>
      </w:hyperlink>
    </w:p>
    <w:p w14:paraId="4A18CB18" w14:textId="77777777" w:rsidR="00575F94" w:rsidRDefault="00575F94">
      <w:pPr>
        <w:pStyle w:val="TOC3"/>
        <w:rPr>
          <w:rFonts w:asciiTheme="minorHAnsi" w:eastAsiaTheme="minorEastAsia" w:hAnsiTheme="minorHAnsi" w:cstheme="minorBidi"/>
          <w:noProof/>
          <w:sz w:val="22"/>
          <w:szCs w:val="22"/>
        </w:rPr>
      </w:pPr>
      <w:hyperlink w:anchor="_Toc449631626" w:history="1">
        <w:r w:rsidRPr="003D6773">
          <w:rPr>
            <w:rStyle w:val="Hyperlink"/>
            <w:noProof/>
          </w:rPr>
          <w:t>4.I.1 Comment Submission</w:t>
        </w:r>
        <w:r>
          <w:rPr>
            <w:noProof/>
            <w:webHidden/>
          </w:rPr>
          <w:tab/>
        </w:r>
        <w:r>
          <w:rPr>
            <w:noProof/>
            <w:webHidden/>
          </w:rPr>
          <w:fldChar w:fldCharType="begin"/>
        </w:r>
        <w:r>
          <w:rPr>
            <w:noProof/>
            <w:webHidden/>
          </w:rPr>
          <w:instrText xml:space="preserve"> PAGEREF _Toc449631626 \h </w:instrText>
        </w:r>
        <w:r>
          <w:rPr>
            <w:noProof/>
            <w:webHidden/>
          </w:rPr>
        </w:r>
        <w:r>
          <w:rPr>
            <w:noProof/>
            <w:webHidden/>
          </w:rPr>
          <w:fldChar w:fldCharType="separate"/>
        </w:r>
        <w:r>
          <w:rPr>
            <w:noProof/>
            <w:webHidden/>
          </w:rPr>
          <w:t>56</w:t>
        </w:r>
        <w:r>
          <w:rPr>
            <w:noProof/>
            <w:webHidden/>
          </w:rPr>
          <w:fldChar w:fldCharType="end"/>
        </w:r>
      </w:hyperlink>
    </w:p>
    <w:p w14:paraId="343428CB" w14:textId="77777777" w:rsidR="00575F94" w:rsidRDefault="00575F94">
      <w:pPr>
        <w:pStyle w:val="TOC3"/>
        <w:rPr>
          <w:rFonts w:asciiTheme="minorHAnsi" w:eastAsiaTheme="minorEastAsia" w:hAnsiTheme="minorHAnsi" w:cstheme="minorBidi"/>
          <w:noProof/>
          <w:sz w:val="22"/>
          <w:szCs w:val="22"/>
        </w:rPr>
      </w:pPr>
      <w:hyperlink w:anchor="_Toc449631627" w:history="1">
        <w:r w:rsidRPr="003D6773">
          <w:rPr>
            <w:rStyle w:val="Hyperlink"/>
            <w:noProof/>
          </w:rPr>
          <w:t>4.I.2 &lt;Profile Name&gt; &lt;(Profile Acronym)&gt;</w:t>
        </w:r>
        <w:r>
          <w:rPr>
            <w:noProof/>
            <w:webHidden/>
          </w:rPr>
          <w:tab/>
        </w:r>
        <w:r>
          <w:rPr>
            <w:noProof/>
            <w:webHidden/>
          </w:rPr>
          <w:fldChar w:fldCharType="begin"/>
        </w:r>
        <w:r>
          <w:rPr>
            <w:noProof/>
            <w:webHidden/>
          </w:rPr>
          <w:instrText xml:space="preserve"> PAGEREF _Toc449631627 \h </w:instrText>
        </w:r>
        <w:r>
          <w:rPr>
            <w:noProof/>
            <w:webHidden/>
          </w:rPr>
        </w:r>
        <w:r>
          <w:rPr>
            <w:noProof/>
            <w:webHidden/>
          </w:rPr>
          <w:fldChar w:fldCharType="separate"/>
        </w:r>
        <w:r>
          <w:rPr>
            <w:noProof/>
            <w:webHidden/>
          </w:rPr>
          <w:t>56</w:t>
        </w:r>
        <w:r>
          <w:rPr>
            <w:noProof/>
            <w:webHidden/>
          </w:rPr>
          <w:fldChar w:fldCharType="end"/>
        </w:r>
      </w:hyperlink>
    </w:p>
    <w:p w14:paraId="500DBBC0" w14:textId="77777777" w:rsidR="00575F94" w:rsidRDefault="00575F94">
      <w:pPr>
        <w:pStyle w:val="TOC4"/>
        <w:rPr>
          <w:rFonts w:asciiTheme="minorHAnsi" w:eastAsiaTheme="minorEastAsia" w:hAnsiTheme="minorHAnsi" w:cstheme="minorBidi"/>
          <w:noProof/>
          <w:sz w:val="22"/>
          <w:szCs w:val="22"/>
        </w:rPr>
      </w:pPr>
      <w:hyperlink w:anchor="_Toc449631628" w:history="1">
        <w:r w:rsidRPr="003D6773">
          <w:rPr>
            <w:rStyle w:val="Hyperlink"/>
            <w:noProof/>
          </w:rPr>
          <w:t>4.I.2.1DCP &lt;Type of Change&gt;</w:t>
        </w:r>
        <w:r>
          <w:rPr>
            <w:noProof/>
            <w:webHidden/>
          </w:rPr>
          <w:tab/>
        </w:r>
        <w:r>
          <w:rPr>
            <w:noProof/>
            <w:webHidden/>
          </w:rPr>
          <w:fldChar w:fldCharType="begin"/>
        </w:r>
        <w:r>
          <w:rPr>
            <w:noProof/>
            <w:webHidden/>
          </w:rPr>
          <w:instrText xml:space="preserve"> PAGEREF _Toc449631628 \h </w:instrText>
        </w:r>
        <w:r>
          <w:rPr>
            <w:noProof/>
            <w:webHidden/>
          </w:rPr>
        </w:r>
        <w:r>
          <w:rPr>
            <w:noProof/>
            <w:webHidden/>
          </w:rPr>
          <w:fldChar w:fldCharType="separate"/>
        </w:r>
        <w:r>
          <w:rPr>
            <w:noProof/>
            <w:webHidden/>
          </w:rPr>
          <w:t>56</w:t>
        </w:r>
        <w:r>
          <w:rPr>
            <w:noProof/>
            <w:webHidden/>
          </w:rPr>
          <w:fldChar w:fldCharType="end"/>
        </w:r>
      </w:hyperlink>
    </w:p>
    <w:p w14:paraId="39E8A3F2" w14:textId="77777777" w:rsidR="00575F94" w:rsidRDefault="00575F94">
      <w:pPr>
        <w:pStyle w:val="TOC4"/>
        <w:rPr>
          <w:rFonts w:asciiTheme="minorHAnsi" w:eastAsiaTheme="minorEastAsia" w:hAnsiTheme="minorHAnsi" w:cstheme="minorBidi"/>
          <w:noProof/>
          <w:sz w:val="22"/>
          <w:szCs w:val="22"/>
        </w:rPr>
      </w:pPr>
      <w:hyperlink w:anchor="_Toc449631629" w:history="1">
        <w:r w:rsidRPr="003D6773">
          <w:rPr>
            <w:rStyle w:val="Hyperlink"/>
            <w:noProof/>
          </w:rPr>
          <w:t>4.I.2.2DCP &lt;Type of Change&gt;</w:t>
        </w:r>
        <w:r>
          <w:rPr>
            <w:noProof/>
            <w:webHidden/>
          </w:rPr>
          <w:tab/>
        </w:r>
        <w:r>
          <w:rPr>
            <w:noProof/>
            <w:webHidden/>
          </w:rPr>
          <w:fldChar w:fldCharType="begin"/>
        </w:r>
        <w:r>
          <w:rPr>
            <w:noProof/>
            <w:webHidden/>
          </w:rPr>
          <w:instrText xml:space="preserve"> PAGEREF _Toc449631629 \h </w:instrText>
        </w:r>
        <w:r>
          <w:rPr>
            <w:noProof/>
            <w:webHidden/>
          </w:rPr>
        </w:r>
        <w:r>
          <w:rPr>
            <w:noProof/>
            <w:webHidden/>
          </w:rPr>
          <w:fldChar w:fldCharType="separate"/>
        </w:r>
        <w:r>
          <w:rPr>
            <w:noProof/>
            <w:webHidden/>
          </w:rPr>
          <w:t>56</w:t>
        </w:r>
        <w:r>
          <w:rPr>
            <w:noProof/>
            <w:webHidden/>
          </w:rPr>
          <w:fldChar w:fldCharType="end"/>
        </w:r>
      </w:hyperlink>
    </w:p>
    <w:p w14:paraId="2CE643AC" w14:textId="77777777" w:rsidR="00575F94" w:rsidRDefault="00575F94">
      <w:pPr>
        <w:pStyle w:val="TOC1"/>
        <w:rPr>
          <w:rFonts w:asciiTheme="minorHAnsi" w:eastAsiaTheme="minorEastAsia" w:hAnsiTheme="minorHAnsi" w:cstheme="minorBidi"/>
          <w:noProof/>
          <w:sz w:val="22"/>
          <w:szCs w:val="22"/>
        </w:rPr>
      </w:pPr>
      <w:hyperlink w:anchor="_Toc449631630" w:history="1">
        <w:r w:rsidRPr="003D6773">
          <w:rPr>
            <w:rStyle w:val="Hyperlink"/>
            <w:noProof/>
          </w:rPr>
          <w:t>4.I+1.1 National Extensions for &lt;Country Name or IHE Organization&gt;</w:t>
        </w:r>
        <w:r>
          <w:rPr>
            <w:noProof/>
            <w:webHidden/>
          </w:rPr>
          <w:tab/>
        </w:r>
        <w:r>
          <w:rPr>
            <w:noProof/>
            <w:webHidden/>
          </w:rPr>
          <w:fldChar w:fldCharType="begin"/>
        </w:r>
        <w:r>
          <w:rPr>
            <w:noProof/>
            <w:webHidden/>
          </w:rPr>
          <w:instrText xml:space="preserve"> PAGEREF _Toc449631630 \h </w:instrText>
        </w:r>
        <w:r>
          <w:rPr>
            <w:noProof/>
            <w:webHidden/>
          </w:rPr>
        </w:r>
        <w:r>
          <w:rPr>
            <w:noProof/>
            <w:webHidden/>
          </w:rPr>
          <w:fldChar w:fldCharType="separate"/>
        </w:r>
        <w:r>
          <w:rPr>
            <w:noProof/>
            <w:webHidden/>
          </w:rPr>
          <w:t>57</w:t>
        </w:r>
        <w:r>
          <w:rPr>
            <w:noProof/>
            <w:webHidden/>
          </w:rPr>
          <w:fldChar w:fldCharType="end"/>
        </w:r>
      </w:hyperlink>
    </w:p>
    <w:p w14:paraId="02CAA631" w14:textId="77777777" w:rsidR="00CF283F" w:rsidRPr="003651D9" w:rsidRDefault="00CF508D" w:rsidP="009F5CF4">
      <w:pPr>
        <w:pStyle w:val="BodyText"/>
      </w:pPr>
      <w:r w:rsidRPr="003651D9">
        <w:fldChar w:fldCharType="end"/>
      </w:r>
      <w:r w:rsidR="00692B37" w:rsidRPr="003651D9">
        <w:t xml:space="preserve"> </w:t>
      </w:r>
    </w:p>
    <w:p w14:paraId="33564F03" w14:textId="77777777" w:rsidR="00CF283F" w:rsidRPr="003651D9" w:rsidRDefault="00C10561" w:rsidP="008616CB">
      <w:pPr>
        <w:pStyle w:val="Heading1"/>
        <w:pageBreakBefore w:val="0"/>
        <w:numPr>
          <w:ilvl w:val="0"/>
          <w:numId w:val="0"/>
        </w:numPr>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End w:id="3"/>
      <w:bookmarkEnd w:id="4"/>
      <w:r w:rsidRPr="003651D9">
        <w:rPr>
          <w:noProof w:val="0"/>
        </w:rPr>
        <w:br w:type="page"/>
      </w:r>
      <w:bookmarkStart w:id="12" w:name="_Toc449631493"/>
      <w:r w:rsidR="00CF283F" w:rsidRPr="003651D9">
        <w:rPr>
          <w:noProof w:val="0"/>
        </w:rPr>
        <w:lastRenderedPageBreak/>
        <w:t>Introduction</w:t>
      </w:r>
      <w:bookmarkEnd w:id="5"/>
      <w:bookmarkEnd w:id="6"/>
      <w:bookmarkEnd w:id="7"/>
      <w:bookmarkEnd w:id="8"/>
      <w:bookmarkEnd w:id="9"/>
      <w:bookmarkEnd w:id="10"/>
      <w:bookmarkEnd w:id="11"/>
      <w:r w:rsidR="00167DB7" w:rsidRPr="003651D9">
        <w:rPr>
          <w:noProof w:val="0"/>
        </w:rPr>
        <w:t xml:space="preserve"> to this Supplement</w:t>
      </w:r>
      <w:bookmarkEnd w:id="12"/>
    </w:p>
    <w:p w14:paraId="5FD47C9A" w14:textId="77777777" w:rsidR="00DE7839" w:rsidRPr="00D3503E" w:rsidRDefault="007A029D" w:rsidP="00B92EA1">
      <w:pPr>
        <w:pStyle w:val="AuthorInstructions"/>
        <w:rPr>
          <w:i w:val="0"/>
        </w:rPr>
      </w:pPr>
      <w:r w:rsidRPr="00D3503E">
        <w:rPr>
          <w:i w:val="0"/>
        </w:rPr>
        <w:t>The Dynamic Care Planning</w:t>
      </w:r>
      <w:r w:rsidR="00AF591F" w:rsidRPr="00D3503E">
        <w:rPr>
          <w:i w:val="0"/>
        </w:rPr>
        <w:t xml:space="preserve"> (DCP)</w:t>
      </w:r>
      <w:r w:rsidRPr="00D3503E">
        <w:rPr>
          <w:i w:val="0"/>
        </w:rPr>
        <w:t xml:space="preserve"> </w:t>
      </w:r>
      <w:r w:rsidR="00AF591F" w:rsidRPr="00D3503E">
        <w:rPr>
          <w:i w:val="0"/>
        </w:rPr>
        <w:t>p</w:t>
      </w:r>
      <w:r w:rsidRPr="00D3503E">
        <w:rPr>
          <w:i w:val="0"/>
        </w:rPr>
        <w:t xml:space="preserve">rofile provides the structures and transactions </w:t>
      </w:r>
      <w:r w:rsidR="00D97209" w:rsidRPr="00D3503E">
        <w:rPr>
          <w:i w:val="0"/>
        </w:rPr>
        <w:t xml:space="preserve">for care planning, using </w:t>
      </w:r>
      <w:r w:rsidRPr="00D3503E">
        <w:rPr>
          <w:i w:val="0"/>
        </w:rPr>
        <w:t xml:space="preserve">a </w:t>
      </w:r>
      <w:r w:rsidR="00D97209" w:rsidRPr="00D3503E">
        <w:rPr>
          <w:i w:val="0"/>
        </w:rPr>
        <w:t>shared</w:t>
      </w:r>
      <w:r w:rsidRPr="00D3503E">
        <w:rPr>
          <w:i w:val="0"/>
        </w:rPr>
        <w:t xml:space="preserve"> Care Plan that meets the needs of many</w:t>
      </w:r>
      <w:r w:rsidR="005B50DD" w:rsidRPr="00D3503E">
        <w:rPr>
          <w:i w:val="0"/>
        </w:rPr>
        <w:t xml:space="preserve">, such as </w:t>
      </w:r>
      <w:r w:rsidRPr="00D3503E">
        <w:rPr>
          <w:i w:val="0"/>
        </w:rPr>
        <w:t>providers, pati</w:t>
      </w:r>
      <w:r w:rsidR="005B50DD" w:rsidRPr="00D3503E">
        <w:rPr>
          <w:i w:val="0"/>
        </w:rPr>
        <w:t xml:space="preserve">ents and </w:t>
      </w:r>
      <w:r w:rsidRPr="00D3503E">
        <w:rPr>
          <w:i w:val="0"/>
        </w:rPr>
        <w:t xml:space="preserve">payers. This </w:t>
      </w:r>
      <w:r w:rsidR="00D97209" w:rsidRPr="00D3503E">
        <w:rPr>
          <w:i w:val="0"/>
        </w:rPr>
        <w:t>shared</w:t>
      </w:r>
      <w:r w:rsidRPr="00D3503E">
        <w:rPr>
          <w:i w:val="0"/>
        </w:rPr>
        <w:t xml:space="preserve"> Care Plan can be dynamically updated as the patient interacts with the healthcare system. FHIR resources and transactions are used by this profile.</w:t>
      </w:r>
    </w:p>
    <w:p w14:paraId="75BCFE80" w14:textId="77777777" w:rsidR="00CF283F" w:rsidRPr="003651D9" w:rsidRDefault="00CF283F" w:rsidP="008616CB">
      <w:pPr>
        <w:pStyle w:val="Heading2"/>
        <w:numPr>
          <w:ilvl w:val="0"/>
          <w:numId w:val="0"/>
        </w:numPr>
        <w:rPr>
          <w:noProof w:val="0"/>
        </w:rPr>
      </w:pPr>
      <w:bookmarkStart w:id="13" w:name="_Toc449631494"/>
      <w:r w:rsidRPr="003651D9">
        <w:rPr>
          <w:noProof w:val="0"/>
        </w:rPr>
        <w:t>Open Issues and Questions</w:t>
      </w:r>
      <w:bookmarkEnd w:id="13"/>
    </w:p>
    <w:p w14:paraId="6E7C7D8B" w14:textId="77777777" w:rsidR="00D83D6B" w:rsidRDefault="002833B3" w:rsidP="00AA3771">
      <w:pPr>
        <w:pStyle w:val="AuthorInstructions"/>
        <w:numPr>
          <w:ilvl w:val="0"/>
          <w:numId w:val="21"/>
        </w:numPr>
        <w:rPr>
          <w:i w:val="0"/>
        </w:rPr>
      </w:pPr>
      <w:r>
        <w:rPr>
          <w:i w:val="0"/>
        </w:rPr>
        <w:t>N</w:t>
      </w:r>
      <w:r w:rsidR="00D83D6B">
        <w:rPr>
          <w:i w:val="0"/>
        </w:rPr>
        <w:t>eed to determine the FHIR version</w:t>
      </w:r>
      <w:r>
        <w:rPr>
          <w:i w:val="0"/>
        </w:rPr>
        <w:t xml:space="preserve"> and what to do about future updates.</w:t>
      </w:r>
    </w:p>
    <w:p w14:paraId="38E91FE1" w14:textId="77777777" w:rsidR="00F31393" w:rsidRDefault="00391D83" w:rsidP="00AA3771">
      <w:pPr>
        <w:pStyle w:val="AuthorInstructions"/>
        <w:numPr>
          <w:ilvl w:val="0"/>
          <w:numId w:val="21"/>
        </w:numPr>
        <w:rPr>
          <w:i w:val="0"/>
        </w:rPr>
      </w:pPr>
      <w:r>
        <w:rPr>
          <w:i w:val="0"/>
        </w:rPr>
        <w:t xml:space="preserve">(closed on 2/15/16) </w:t>
      </w:r>
      <w:r w:rsidR="00F31393">
        <w:rPr>
          <w:i w:val="0"/>
        </w:rPr>
        <w:t xml:space="preserve">This profile will not attempt to ‘discover’ all possible providers that have provided care for the patient. There are other means of discovering patient’s points of care such as state HIE services, </w:t>
      </w:r>
      <w:r w:rsidR="004A3208">
        <w:rPr>
          <w:i w:val="0"/>
        </w:rPr>
        <w:t>Nationwide Health Information Network (NwHIN) and CommonWell Health Alliance</w:t>
      </w:r>
      <w:r w:rsidR="00F31393">
        <w:rPr>
          <w:i w:val="0"/>
        </w:rPr>
        <w:t xml:space="preserve">. This profile will account for known providers that have provided care for the patient. </w:t>
      </w:r>
    </w:p>
    <w:p w14:paraId="6278C13E" w14:textId="77777777" w:rsidR="006C1E22" w:rsidRDefault="006C1E22" w:rsidP="00AA3771">
      <w:pPr>
        <w:pStyle w:val="AuthorInstructions"/>
        <w:numPr>
          <w:ilvl w:val="0"/>
          <w:numId w:val="21"/>
        </w:numPr>
        <w:rPr>
          <w:i w:val="0"/>
        </w:rPr>
      </w:pPr>
      <w:r>
        <w:rPr>
          <w:i w:val="0"/>
        </w:rPr>
        <w:t>Care Plan Contributor vs Care Plan Creator</w:t>
      </w:r>
    </w:p>
    <w:p w14:paraId="4D9A64CE" w14:textId="77777777" w:rsidR="00AE1439" w:rsidRDefault="00AE1439" w:rsidP="00AA3771">
      <w:pPr>
        <w:pStyle w:val="AuthorInstructions"/>
        <w:numPr>
          <w:ilvl w:val="0"/>
          <w:numId w:val="21"/>
        </w:numPr>
        <w:rPr>
          <w:i w:val="0"/>
        </w:rPr>
      </w:pPr>
      <w:r>
        <w:rPr>
          <w:i w:val="0"/>
        </w:rPr>
        <w:t>Is an ATNA Grouping required? If so, how does that impact potential mobile uses of this profile?</w:t>
      </w:r>
    </w:p>
    <w:p w14:paraId="371A0149" w14:textId="2C3EE3D9" w:rsidR="00332807" w:rsidRDefault="00332807" w:rsidP="00AA3771">
      <w:pPr>
        <w:pStyle w:val="AuthorInstructions"/>
        <w:numPr>
          <w:ilvl w:val="0"/>
          <w:numId w:val="21"/>
        </w:numPr>
        <w:rPr>
          <w:i w:val="0"/>
        </w:rPr>
      </w:pPr>
      <w:r>
        <w:rPr>
          <w:i w:val="0"/>
        </w:rPr>
        <w:t>When profiling the FHIR Resource make sure we can make references to existing documents.</w:t>
      </w:r>
      <w:r w:rsidR="00C015EA">
        <w:rPr>
          <w:i w:val="0"/>
        </w:rPr>
        <w:t xml:space="preserve"> (4/25/16 – what / who is the source of this issue?)</w:t>
      </w:r>
    </w:p>
    <w:p w14:paraId="091196C1" w14:textId="5A669FA7" w:rsidR="005D7F75" w:rsidRDefault="005D7F75" w:rsidP="00AA3771">
      <w:pPr>
        <w:pStyle w:val="AuthorInstructions"/>
        <w:numPr>
          <w:ilvl w:val="0"/>
          <w:numId w:val="21"/>
        </w:numPr>
        <w:rPr>
          <w:i w:val="0"/>
        </w:rPr>
      </w:pPr>
      <w:r>
        <w:rPr>
          <w:i w:val="0"/>
        </w:rPr>
        <w:t>Should the FHIR CarePlan.subject be restricted to Patient?</w:t>
      </w:r>
    </w:p>
    <w:p w14:paraId="67F919FB" w14:textId="35E5D383" w:rsidR="005D7F75" w:rsidRDefault="005D7F75" w:rsidP="00235F1F">
      <w:pPr>
        <w:pStyle w:val="AuthorInstructions"/>
        <w:numPr>
          <w:ilvl w:val="1"/>
          <w:numId w:val="21"/>
        </w:numPr>
        <w:rPr>
          <w:i w:val="0"/>
        </w:rPr>
      </w:pPr>
      <w:r>
        <w:rPr>
          <w:i w:val="0"/>
        </w:rPr>
        <w:t>What does CarePlan.subject of type Group mean?</w:t>
      </w:r>
    </w:p>
    <w:p w14:paraId="18E0FEE7" w14:textId="631E2444" w:rsidR="0037366E" w:rsidRDefault="0006742B">
      <w:pPr>
        <w:pStyle w:val="AuthorInstructions"/>
        <w:numPr>
          <w:ilvl w:val="0"/>
          <w:numId w:val="21"/>
        </w:numPr>
        <w:rPr>
          <w:i w:val="0"/>
        </w:rPr>
      </w:pPr>
      <w:r>
        <w:rPr>
          <w:i w:val="0"/>
        </w:rPr>
        <w:t xml:space="preserve"> (closed 3/28/16) </w:t>
      </w:r>
      <w:r w:rsidR="0037366E">
        <w:rPr>
          <w:i w:val="0"/>
        </w:rPr>
        <w:t xml:space="preserve">Does FHIR Search </w:t>
      </w:r>
      <w:r w:rsidR="00D51C85">
        <w:rPr>
          <w:i w:val="0"/>
        </w:rPr>
        <w:t xml:space="preserve">using POST </w:t>
      </w:r>
      <w:r w:rsidR="0037366E">
        <w:rPr>
          <w:i w:val="0"/>
        </w:rPr>
        <w:t>create a resource when the search fails to match on the search criteria?</w:t>
      </w:r>
    </w:p>
    <w:p w14:paraId="36FA756B" w14:textId="5DDB2D0E" w:rsidR="00DD4BA7" w:rsidRDefault="00DD4BA7">
      <w:pPr>
        <w:pStyle w:val="AuthorInstructions"/>
        <w:numPr>
          <w:ilvl w:val="0"/>
          <w:numId w:val="21"/>
        </w:numPr>
        <w:rPr>
          <w:i w:val="0"/>
        </w:rPr>
      </w:pPr>
      <w:r>
        <w:rPr>
          <w:i w:val="0"/>
        </w:rPr>
        <w:t xml:space="preserve"> Concepts from the Care Plan model, DAM or C-CDA, do not have clear mappings to the FHIR CarePlan resource. See </w:t>
      </w:r>
      <w:r w:rsidR="00EF6EAD" w:rsidRPr="006C343E">
        <w:rPr>
          <w:rFonts w:ascii="Arial" w:hAnsi="Arial"/>
          <w:b/>
          <w:sz w:val="22"/>
        </w:rPr>
        <w:t>Table 6.6.1-1: Care</w:t>
      </w:r>
      <w:r w:rsidR="00EF6EAD">
        <w:rPr>
          <w:rFonts w:ascii="Arial" w:hAnsi="Arial"/>
          <w:b/>
          <w:sz w:val="22"/>
        </w:rPr>
        <w:t xml:space="preserve"> </w:t>
      </w:r>
      <w:r w:rsidR="00EF6EAD" w:rsidRPr="006C343E">
        <w:rPr>
          <w:rFonts w:ascii="Arial" w:hAnsi="Arial"/>
          <w:b/>
          <w:sz w:val="22"/>
        </w:rPr>
        <w:t xml:space="preserve">Plan </w:t>
      </w:r>
      <w:r w:rsidR="00EF6EAD">
        <w:rPr>
          <w:rFonts w:ascii="Arial" w:hAnsi="Arial"/>
          <w:b/>
          <w:sz w:val="22"/>
        </w:rPr>
        <w:t>Concepts</w:t>
      </w:r>
    </w:p>
    <w:p w14:paraId="71BCEF78" w14:textId="5544E917" w:rsidR="00DD4BA7" w:rsidRDefault="00DD4BA7">
      <w:pPr>
        <w:pStyle w:val="AuthorInstructions"/>
        <w:numPr>
          <w:ilvl w:val="0"/>
          <w:numId w:val="21"/>
        </w:numPr>
        <w:rPr>
          <w:i w:val="0"/>
        </w:rPr>
      </w:pPr>
      <w:r>
        <w:rPr>
          <w:i w:val="0"/>
        </w:rPr>
        <w:t>The CarePlan resource</w:t>
      </w:r>
      <w:r w:rsidR="00C80544">
        <w:rPr>
          <w:i w:val="0"/>
        </w:rPr>
        <w:t xml:space="preserve">, in </w:t>
      </w:r>
      <w:r w:rsidR="00C80544" w:rsidRPr="006C343E">
        <w:rPr>
          <w:rFonts w:ascii="Arial" w:hAnsi="Arial"/>
          <w:b/>
          <w:sz w:val="22"/>
        </w:rPr>
        <w:t>Table 6.6.1-1: Care</w:t>
      </w:r>
      <w:r w:rsidR="00C80544">
        <w:rPr>
          <w:rFonts w:ascii="Arial" w:hAnsi="Arial"/>
          <w:b/>
          <w:sz w:val="22"/>
        </w:rPr>
        <w:t xml:space="preserve"> </w:t>
      </w:r>
      <w:r w:rsidR="00C80544" w:rsidRPr="006C343E">
        <w:rPr>
          <w:rFonts w:ascii="Arial" w:hAnsi="Arial"/>
          <w:b/>
          <w:sz w:val="22"/>
        </w:rPr>
        <w:t xml:space="preserve">Plan </w:t>
      </w:r>
      <w:r w:rsidR="00C80544">
        <w:rPr>
          <w:rFonts w:ascii="Arial" w:hAnsi="Arial"/>
          <w:b/>
          <w:sz w:val="22"/>
        </w:rPr>
        <w:t>Concepts,</w:t>
      </w:r>
      <w:r>
        <w:rPr>
          <w:i w:val="0"/>
        </w:rPr>
        <w:t xml:space="preserve"> includes activity.actionResultin</w:t>
      </w:r>
      <w:r w:rsidR="002D050E">
        <w:rPr>
          <w:i w:val="0"/>
        </w:rPr>
        <w:t>g</w:t>
      </w:r>
      <w:r>
        <w:rPr>
          <w:i w:val="0"/>
        </w:rPr>
        <w:t xml:space="preserve"> – need understanding how this related to Care Plan concepts.</w:t>
      </w:r>
    </w:p>
    <w:p w14:paraId="7BB02E2C" w14:textId="77777777" w:rsidR="00CF283F" w:rsidRDefault="00CF283F" w:rsidP="008616CB">
      <w:pPr>
        <w:pStyle w:val="Heading2"/>
        <w:numPr>
          <w:ilvl w:val="0"/>
          <w:numId w:val="0"/>
        </w:numPr>
        <w:rPr>
          <w:noProof w:val="0"/>
        </w:rPr>
      </w:pPr>
      <w:bookmarkStart w:id="14" w:name="_Toc473170357"/>
      <w:bookmarkStart w:id="15" w:name="_Toc504625754"/>
      <w:bookmarkStart w:id="16" w:name="_Toc449631495"/>
      <w:r w:rsidRPr="003651D9">
        <w:rPr>
          <w:noProof w:val="0"/>
        </w:rPr>
        <w:t>Closed Issues</w:t>
      </w:r>
      <w:bookmarkEnd w:id="16"/>
    </w:p>
    <w:p w14:paraId="30E85A54" w14:textId="77777777" w:rsidR="00391D83" w:rsidRDefault="00391D83" w:rsidP="00C33078">
      <w:pPr>
        <w:pStyle w:val="AuthorInstructions"/>
        <w:numPr>
          <w:ilvl w:val="0"/>
          <w:numId w:val="32"/>
        </w:numPr>
      </w:pPr>
      <w:r>
        <w:t xml:space="preserve">2/15/16 Scope: </w:t>
      </w:r>
      <w:r>
        <w:rPr>
          <w:i w:val="0"/>
        </w:rPr>
        <w:t>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77777777" w:rsidR="008C2FE8" w:rsidRPr="00C33078" w:rsidRDefault="00F0472E" w:rsidP="00C33078">
      <w:pPr>
        <w:pStyle w:val="AuthorInstructions"/>
        <w:numPr>
          <w:ilvl w:val="0"/>
          <w:numId w:val="32"/>
        </w:numPr>
        <w:spacing w:before="0"/>
      </w:pPr>
      <w:r>
        <w:rPr>
          <w:i w:val="0"/>
        </w:rPr>
        <w:t xml:space="preserve">(2/16/16) </w:t>
      </w:r>
      <w:r w:rsidR="009C48F8">
        <w:rPr>
          <w:i w:val="0"/>
        </w:rPr>
        <w:t xml:space="preserve">The Care Plan Contributor should use the following pattern, from </w:t>
      </w:r>
      <w:r w:rsidR="008C2FE8" w:rsidRPr="008C2FE8">
        <w:t xml:space="preserve"> </w:t>
      </w:r>
      <w:hyperlink r:id="rId20" w:anchor="transactional-integrity" w:history="1">
        <w:r w:rsidR="008C2FE8" w:rsidRPr="00C33078">
          <w:t>http://hl7.org/fhir/http.html#transactional-integrity</w:t>
        </w:r>
      </w:hyperlink>
    </w:p>
    <w:p w14:paraId="4C5542B8"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server provides a </w:t>
      </w:r>
      <w:hyperlink r:id="rId21" w:anchor="read" w:history="1">
        <w:r w:rsidRPr="00C33078">
          <w:t>read</w:t>
        </w:r>
      </w:hyperlink>
      <w:r w:rsidRPr="00C33078">
        <w:t xml:space="preserve"> interaction for any resource it accepts </w:t>
      </w:r>
      <w:hyperlink r:id="rId22" w:anchor="update" w:history="1">
        <w:r w:rsidRPr="00C33078">
          <w:t>update</w:t>
        </w:r>
      </w:hyperlink>
      <w:r w:rsidRPr="00C33078">
        <w:t xml:space="preserve"> interactions on</w:t>
      </w:r>
    </w:p>
    <w:p w14:paraId="7DED6D46"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Before updating, the client </w:t>
      </w:r>
      <w:hyperlink r:id="rId23" w:anchor="read" w:history="1">
        <w:r w:rsidRPr="00C33078">
          <w:t>reads</w:t>
        </w:r>
      </w:hyperlink>
      <w:r w:rsidRPr="00C33078">
        <w:t xml:space="preserve"> the latest version of the resource</w:t>
      </w:r>
    </w:p>
    <w:p w14:paraId="18860DDE" w14:textId="77777777" w:rsidR="008C2FE8" w:rsidRPr="00C33078" w:rsidRDefault="008C2FE8" w:rsidP="00C33078">
      <w:pPr>
        <w:numPr>
          <w:ilvl w:val="0"/>
          <w:numId w:val="33"/>
        </w:numPr>
        <w:tabs>
          <w:tab w:val="clear" w:pos="720"/>
          <w:tab w:val="num" w:pos="1260"/>
        </w:tabs>
        <w:spacing w:before="0"/>
        <w:ind w:left="1080"/>
        <w:textAlignment w:val="center"/>
      </w:pPr>
      <w:r w:rsidRPr="00C33078">
        <w:lastRenderedPageBreak/>
        <w:t xml:space="preserve">The client applies the changes it wants to the resource, leaving other information intact (note the </w:t>
      </w:r>
      <w:hyperlink r:id="rId24" w:anchor="exchange" w:history="1">
        <w:r w:rsidRPr="00C33078">
          <w:t>extension related rules</w:t>
        </w:r>
      </w:hyperlink>
      <w:r w:rsidRPr="00C33078">
        <w:t xml:space="preserve"> around this)</w:t>
      </w:r>
    </w:p>
    <w:p w14:paraId="69CEC5CD"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client writes the result back as an </w:t>
      </w:r>
      <w:hyperlink r:id="rId25" w:anchor="update" w:history="1">
        <w:r w:rsidRPr="00C33078">
          <w:t>update</w:t>
        </w:r>
      </w:hyperlink>
      <w:r w:rsidRPr="00C33078">
        <w:t xml:space="preserve"> interaction, and is able to handle a 409 or 412 response (usually by trying again)</w:t>
      </w:r>
    </w:p>
    <w:p w14:paraId="3C87469A" w14:textId="77777777" w:rsidR="008C2FE8" w:rsidRPr="00C33078" w:rsidRDefault="008C2FE8" w:rsidP="00C33078">
      <w:pPr>
        <w:pStyle w:val="NormalWeb"/>
        <w:spacing w:before="0"/>
        <w:ind w:left="540"/>
        <w:rPr>
          <w:szCs w:val="20"/>
        </w:rPr>
      </w:pPr>
      <w:r w:rsidRPr="00C33078">
        <w:rPr>
          <w:szCs w:val="20"/>
        </w:rPr>
        <w:t xml:space="preserve">If clients follow this pattern, then information from other systems that they do not understand will be maintained through the update. </w:t>
      </w:r>
    </w:p>
    <w:p w14:paraId="2CAC68D3" w14:textId="77777777" w:rsidR="008C2FE8" w:rsidRDefault="008C2FE8" w:rsidP="00C33078">
      <w:pPr>
        <w:pStyle w:val="NormalWeb"/>
        <w:spacing w:before="0"/>
        <w:ind w:left="540"/>
        <w:rPr>
          <w:szCs w:val="20"/>
        </w:rPr>
      </w:pPr>
      <w:r w:rsidRPr="00C33078">
        <w:rPr>
          <w:szCs w:val="20"/>
        </w:rPr>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C33078" w:rsidRDefault="00091ECC" w:rsidP="00235F1F">
      <w:pPr>
        <w:pStyle w:val="NormalWeb"/>
        <w:numPr>
          <w:ilvl w:val="0"/>
          <w:numId w:val="32"/>
        </w:numPr>
        <w:spacing w:before="0"/>
        <w:rPr>
          <w:szCs w:val="20"/>
        </w:rPr>
      </w:pPr>
      <w:r>
        <w:t xml:space="preserve">(3/28/16) </w:t>
      </w:r>
      <w:r w:rsidR="0006742B">
        <w:t xml:space="preserve">Does FHIR Search </w:t>
      </w:r>
      <w:r w:rsidR="00D51C85">
        <w:t xml:space="preserve">using POST </w:t>
      </w:r>
      <w:r w:rsidR="0006742B">
        <w:t>create a resource when the search fails to match on the search criteria?</w:t>
      </w:r>
      <w:r w:rsidR="0006742B">
        <w:br/>
        <w:t>No, the search operation, indicated by _search, does not cause creation of content on the server.</w:t>
      </w:r>
    </w:p>
    <w:p w14:paraId="6D3E2930" w14:textId="77777777" w:rsidR="009F5CF4" w:rsidRPr="003651D9" w:rsidRDefault="00747676" w:rsidP="00BB76BC">
      <w:pPr>
        <w:pStyle w:val="Heading1"/>
        <w:numPr>
          <w:ilvl w:val="0"/>
          <w:numId w:val="0"/>
        </w:numPr>
        <w:rPr>
          <w:noProof w:val="0"/>
        </w:rPr>
      </w:pPr>
      <w:bookmarkStart w:id="17" w:name="_Toc449631496"/>
      <w:r w:rsidRPr="003651D9">
        <w:rPr>
          <w:noProof w:val="0"/>
        </w:rPr>
        <w:lastRenderedPageBreak/>
        <w:t>General Introduction</w:t>
      </w:r>
      <w:bookmarkEnd w:id="17"/>
    </w:p>
    <w:p w14:paraId="04BEFBAB" w14:textId="77777777" w:rsidR="00747676" w:rsidRPr="003651D9" w:rsidRDefault="00C16F09" w:rsidP="00BB76BC">
      <w:pPr>
        <w:pStyle w:val="EditorInstructions"/>
      </w:pPr>
      <w:r w:rsidRPr="003651D9">
        <w:t>Update the following Appendices to the General Introduction as indicated below. Note that these are not appendices to Volume 1.</w:t>
      </w:r>
    </w:p>
    <w:p w14:paraId="2DC991E2" w14:textId="77777777" w:rsidR="00747676" w:rsidRPr="003651D9" w:rsidRDefault="00747676" w:rsidP="00747676">
      <w:pPr>
        <w:pStyle w:val="AppendixHeading1"/>
        <w:rPr>
          <w:noProof w:val="0"/>
        </w:rPr>
      </w:pPr>
      <w:bookmarkStart w:id="18" w:name="_Toc449631497"/>
      <w:r w:rsidRPr="003651D9">
        <w:rPr>
          <w:noProof w:val="0"/>
        </w:rPr>
        <w:t>Appendix A - Actor Summary Definitions</w:t>
      </w:r>
      <w:bookmarkEnd w:id="18"/>
    </w:p>
    <w:p w14:paraId="28EE5EE0"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5BBA6DB2" w14:textId="35619090" w:rsidR="00747676" w:rsidRPr="003651D9" w:rsidRDefault="00747676" w:rsidP="00747676">
      <w:pPr>
        <w:pStyle w:val="AuthorInstructions"/>
      </w:pPr>
    </w:p>
    <w:p w14:paraId="1A0F39F5"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8A338B2" w14:textId="77777777" w:rsidTr="00BB76BC">
        <w:tc>
          <w:tcPr>
            <w:tcW w:w="3078" w:type="dxa"/>
            <w:shd w:val="clear" w:color="auto" w:fill="D9D9D9"/>
          </w:tcPr>
          <w:p w14:paraId="552F1BE2" w14:textId="77777777" w:rsidR="00747676" w:rsidRPr="003651D9" w:rsidRDefault="00747676" w:rsidP="00EB71A2">
            <w:pPr>
              <w:pStyle w:val="TableEntryHeader"/>
            </w:pPr>
            <w:r w:rsidRPr="003651D9">
              <w:t>Actor</w:t>
            </w:r>
          </w:p>
        </w:tc>
        <w:tc>
          <w:tcPr>
            <w:tcW w:w="6498" w:type="dxa"/>
            <w:shd w:val="clear" w:color="auto" w:fill="D9D9D9"/>
          </w:tcPr>
          <w:p w14:paraId="0B4D8991" w14:textId="77777777" w:rsidR="00747676" w:rsidRPr="003651D9" w:rsidRDefault="00747676" w:rsidP="00EB71A2">
            <w:pPr>
              <w:pStyle w:val="TableEntryHeader"/>
            </w:pPr>
            <w:r w:rsidRPr="003651D9">
              <w:t>Definition</w:t>
            </w:r>
          </w:p>
        </w:tc>
      </w:tr>
      <w:tr w:rsidR="00747676" w:rsidRPr="003651D9" w14:paraId="6287E25D" w14:textId="77777777" w:rsidTr="00BB76BC">
        <w:tc>
          <w:tcPr>
            <w:tcW w:w="3078" w:type="dxa"/>
            <w:shd w:val="clear" w:color="auto" w:fill="auto"/>
          </w:tcPr>
          <w:p w14:paraId="68C2E744" w14:textId="77777777" w:rsidR="00747676" w:rsidRPr="003651D9" w:rsidRDefault="00604F10" w:rsidP="00EB71A2">
            <w:pPr>
              <w:pStyle w:val="TableEntry"/>
            </w:pPr>
            <w:r>
              <w:t>Care Plan Contributor</w:t>
            </w:r>
          </w:p>
        </w:tc>
        <w:tc>
          <w:tcPr>
            <w:tcW w:w="6498" w:type="dxa"/>
            <w:shd w:val="clear" w:color="auto" w:fill="auto"/>
          </w:tcPr>
          <w:p w14:paraId="182F1D68" w14:textId="0F8791AE" w:rsidR="00747676" w:rsidRPr="003651D9" w:rsidRDefault="00191F2A" w:rsidP="00EF19A5">
            <w:pPr>
              <w:pStyle w:val="TableEntry"/>
            </w:pPr>
            <w:r>
              <w:t xml:space="preserve">This actor creates and updates Care Plans by submitting a new or updated Care Plan to a Care Plan </w:t>
            </w:r>
            <w:r w:rsidR="00EF19A5">
              <w:t>Service</w:t>
            </w:r>
            <w:r>
              <w:t>.</w:t>
            </w:r>
          </w:p>
        </w:tc>
      </w:tr>
      <w:tr w:rsidR="00747676" w:rsidRPr="003651D9" w14:paraId="0895427D" w14:textId="77777777" w:rsidTr="00BB76BC">
        <w:tc>
          <w:tcPr>
            <w:tcW w:w="3078" w:type="dxa"/>
            <w:shd w:val="clear" w:color="auto" w:fill="auto"/>
          </w:tcPr>
          <w:p w14:paraId="120403D9" w14:textId="77777777" w:rsidR="00747676" w:rsidRPr="003651D9" w:rsidRDefault="00604F10" w:rsidP="00EB71A2">
            <w:pPr>
              <w:pStyle w:val="TableEntry"/>
            </w:pPr>
            <w:r>
              <w:t>Care Plan Consumer</w:t>
            </w:r>
          </w:p>
        </w:tc>
        <w:tc>
          <w:tcPr>
            <w:tcW w:w="6498" w:type="dxa"/>
            <w:shd w:val="clear" w:color="auto" w:fill="auto"/>
          </w:tcPr>
          <w:p w14:paraId="3F144B30" w14:textId="5EEC788E" w:rsidR="00747676" w:rsidRPr="003651D9" w:rsidRDefault="00A276B2">
            <w:pPr>
              <w:pStyle w:val="TableEntry"/>
            </w:pPr>
            <w:r w:rsidRPr="00A276B2">
              <w:t xml:space="preserve">This actor reads a Care Plan from a Care Plan </w:t>
            </w:r>
            <w:r w:rsidR="00EF19A5">
              <w:t>Service</w:t>
            </w:r>
            <w:r w:rsidRPr="00A276B2">
              <w:t>. This actor may subscribe to receive updated Care Plans.</w:t>
            </w:r>
          </w:p>
        </w:tc>
      </w:tr>
      <w:tr w:rsidR="00604F10" w:rsidRPr="003651D9" w14:paraId="58A391E6" w14:textId="77777777" w:rsidTr="00BB76BC">
        <w:tc>
          <w:tcPr>
            <w:tcW w:w="3078" w:type="dxa"/>
            <w:shd w:val="clear" w:color="auto" w:fill="auto"/>
          </w:tcPr>
          <w:p w14:paraId="612464EA" w14:textId="30D9D034" w:rsidR="00604F10" w:rsidRDefault="00604F10" w:rsidP="00EB71A2">
            <w:pPr>
              <w:pStyle w:val="TableEntry"/>
            </w:pPr>
            <w:r>
              <w:t xml:space="preserve">Care Plan </w:t>
            </w:r>
            <w:r w:rsidR="00EF19A5">
              <w:t>Service</w:t>
            </w:r>
          </w:p>
        </w:tc>
        <w:tc>
          <w:tcPr>
            <w:tcW w:w="6498" w:type="dxa"/>
            <w:shd w:val="clear" w:color="auto" w:fill="auto"/>
          </w:tcPr>
          <w:p w14:paraId="4C4044FE" w14:textId="77777777" w:rsidR="00604F10" w:rsidRPr="003651D9" w:rsidRDefault="00A93362">
            <w:pPr>
              <w:pStyle w:val="TableEntry"/>
            </w:pPr>
            <w:r w:rsidRPr="00A93362">
              <w:t>This actor manages Care Plans received from Care Plan Contributors, and provides updated Care Plans to subscribed Care Plan Consumers.</w:t>
            </w:r>
          </w:p>
        </w:tc>
      </w:tr>
    </w:tbl>
    <w:p w14:paraId="1621054A" w14:textId="77777777" w:rsidR="00747676" w:rsidRPr="003651D9" w:rsidRDefault="00747676" w:rsidP="00747676">
      <w:pPr>
        <w:pStyle w:val="AppendixHeading1"/>
        <w:rPr>
          <w:noProof w:val="0"/>
        </w:rPr>
      </w:pPr>
      <w:bookmarkStart w:id="19" w:name="_Toc449631498"/>
      <w:r w:rsidRPr="003651D9">
        <w:rPr>
          <w:noProof w:val="0"/>
        </w:rPr>
        <w:t>Appendix B - Transaction Summary Definitions</w:t>
      </w:r>
      <w:bookmarkEnd w:id="19"/>
    </w:p>
    <w:p w14:paraId="0BD4AE78"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243CEE3B"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05ABFE53" w14:textId="77777777" w:rsidTr="00BB76BC">
        <w:tc>
          <w:tcPr>
            <w:tcW w:w="3078" w:type="dxa"/>
            <w:shd w:val="clear" w:color="auto" w:fill="D9D9D9"/>
          </w:tcPr>
          <w:p w14:paraId="508C081A" w14:textId="77777777" w:rsidR="00747676" w:rsidRPr="003651D9" w:rsidRDefault="00747676" w:rsidP="00EB71A2">
            <w:pPr>
              <w:pStyle w:val="TableEntryHeader"/>
            </w:pPr>
            <w:r w:rsidRPr="003651D9">
              <w:t>Transaction</w:t>
            </w:r>
          </w:p>
        </w:tc>
        <w:tc>
          <w:tcPr>
            <w:tcW w:w="6498" w:type="dxa"/>
            <w:shd w:val="clear" w:color="auto" w:fill="D9D9D9"/>
          </w:tcPr>
          <w:p w14:paraId="271FAFE7" w14:textId="77777777" w:rsidR="00747676" w:rsidRPr="003651D9" w:rsidRDefault="00747676" w:rsidP="00EB71A2">
            <w:pPr>
              <w:pStyle w:val="TableEntryHeader"/>
            </w:pPr>
            <w:r w:rsidRPr="003651D9">
              <w:t>Definition</w:t>
            </w:r>
          </w:p>
        </w:tc>
      </w:tr>
      <w:tr w:rsidR="00747676" w:rsidRPr="003651D9" w14:paraId="2D5AFFBB" w14:textId="77777777" w:rsidTr="00BB76BC">
        <w:tc>
          <w:tcPr>
            <w:tcW w:w="3078" w:type="dxa"/>
            <w:shd w:val="clear" w:color="auto" w:fill="auto"/>
          </w:tcPr>
          <w:p w14:paraId="32485B9E" w14:textId="77777777" w:rsidR="00747676" w:rsidRPr="003651D9" w:rsidRDefault="001854E3" w:rsidP="00EB71A2">
            <w:pPr>
              <w:pStyle w:val="TableEntry"/>
            </w:pPr>
            <w:r>
              <w:t>Update Care Plan</w:t>
            </w:r>
          </w:p>
        </w:tc>
        <w:tc>
          <w:tcPr>
            <w:tcW w:w="6498" w:type="dxa"/>
            <w:shd w:val="clear" w:color="auto" w:fill="auto"/>
          </w:tcPr>
          <w:p w14:paraId="1CEF8F59" w14:textId="77777777" w:rsidR="00747676" w:rsidRPr="003651D9" w:rsidRDefault="001854E3" w:rsidP="00EB71A2">
            <w:pPr>
              <w:pStyle w:val="TableEntry"/>
            </w:pPr>
            <w:r>
              <w:t>Update an existing or create a new Care Plan.</w:t>
            </w:r>
          </w:p>
        </w:tc>
      </w:tr>
      <w:tr w:rsidR="00747676" w:rsidRPr="003651D9" w14:paraId="61B31B8D" w14:textId="77777777" w:rsidTr="00BB76BC">
        <w:tc>
          <w:tcPr>
            <w:tcW w:w="3078" w:type="dxa"/>
            <w:shd w:val="clear" w:color="auto" w:fill="auto"/>
          </w:tcPr>
          <w:p w14:paraId="17117DD5" w14:textId="77777777" w:rsidR="00747676" w:rsidRPr="003651D9" w:rsidRDefault="001854E3" w:rsidP="00EB71A2">
            <w:pPr>
              <w:pStyle w:val="TableEntry"/>
            </w:pPr>
            <w:r>
              <w:t>Retrieve Care Plan</w:t>
            </w:r>
          </w:p>
        </w:tc>
        <w:tc>
          <w:tcPr>
            <w:tcW w:w="6498" w:type="dxa"/>
            <w:shd w:val="clear" w:color="auto" w:fill="auto"/>
          </w:tcPr>
          <w:p w14:paraId="15150024" w14:textId="77777777" w:rsidR="00747676" w:rsidRPr="003651D9" w:rsidRDefault="001854E3" w:rsidP="00EB71A2">
            <w:pPr>
              <w:pStyle w:val="TableEntry"/>
            </w:pPr>
            <w:r>
              <w:t>Retrieve a Care Plan</w:t>
            </w:r>
            <w:r w:rsidR="00FD11C0">
              <w:t>.</w:t>
            </w:r>
          </w:p>
        </w:tc>
      </w:tr>
      <w:tr w:rsidR="001854E3" w:rsidRPr="003651D9" w14:paraId="12D22E7D" w14:textId="77777777" w:rsidTr="00BB76BC">
        <w:tc>
          <w:tcPr>
            <w:tcW w:w="3078" w:type="dxa"/>
            <w:shd w:val="clear" w:color="auto" w:fill="auto"/>
          </w:tcPr>
          <w:p w14:paraId="2F34CC16" w14:textId="77777777" w:rsidR="001854E3" w:rsidRDefault="001854E3" w:rsidP="00EB71A2">
            <w:pPr>
              <w:pStyle w:val="TableEntry"/>
            </w:pPr>
            <w:r>
              <w:t>Subscribe to Care Plan Updates</w:t>
            </w:r>
          </w:p>
        </w:tc>
        <w:tc>
          <w:tcPr>
            <w:tcW w:w="6498" w:type="dxa"/>
            <w:shd w:val="clear" w:color="auto" w:fill="auto"/>
          </w:tcPr>
          <w:p w14:paraId="178635FF" w14:textId="77777777" w:rsidR="001854E3" w:rsidRPr="003651D9" w:rsidRDefault="001854E3" w:rsidP="009E31E5">
            <w:pPr>
              <w:pStyle w:val="TableEntry"/>
            </w:pPr>
            <w:r>
              <w:t xml:space="preserve">Subscribe to </w:t>
            </w:r>
            <w:r w:rsidR="009E31E5">
              <w:t>receive</w:t>
            </w:r>
            <w:r>
              <w:t xml:space="preserve"> </w:t>
            </w:r>
            <w:r w:rsidR="009E31E5">
              <w:t xml:space="preserve">updated </w:t>
            </w:r>
            <w:r>
              <w:t xml:space="preserve">Care Plans </w:t>
            </w:r>
            <w:r w:rsidR="009E31E5">
              <w:t>for specific patients</w:t>
            </w:r>
            <w:r>
              <w:t>.</w:t>
            </w:r>
          </w:p>
        </w:tc>
      </w:tr>
      <w:tr w:rsidR="001854E3" w:rsidRPr="003651D9" w14:paraId="5F47D44A" w14:textId="77777777" w:rsidTr="00BB76BC">
        <w:tc>
          <w:tcPr>
            <w:tcW w:w="3078" w:type="dxa"/>
            <w:shd w:val="clear" w:color="auto" w:fill="auto"/>
          </w:tcPr>
          <w:p w14:paraId="244E2364" w14:textId="77777777" w:rsidR="001854E3" w:rsidRDefault="001854E3" w:rsidP="00EB71A2">
            <w:pPr>
              <w:pStyle w:val="TableEntry"/>
            </w:pPr>
            <w:r>
              <w:t>Provide Care Plan</w:t>
            </w:r>
          </w:p>
        </w:tc>
        <w:tc>
          <w:tcPr>
            <w:tcW w:w="6498" w:type="dxa"/>
            <w:shd w:val="clear" w:color="auto" w:fill="auto"/>
          </w:tcPr>
          <w:p w14:paraId="64B06CB9" w14:textId="77777777" w:rsidR="001854E3" w:rsidRPr="003651D9" w:rsidRDefault="001854E3" w:rsidP="00EB71A2">
            <w:pPr>
              <w:pStyle w:val="TableEntry"/>
            </w:pPr>
            <w:r>
              <w:t>Provide updated Care Plans to subscribers.</w:t>
            </w:r>
          </w:p>
        </w:tc>
      </w:tr>
    </w:tbl>
    <w:p w14:paraId="25BD0F54" w14:textId="77777777" w:rsidR="00747676" w:rsidRPr="003651D9" w:rsidRDefault="00747676" w:rsidP="00747676">
      <w:pPr>
        <w:pStyle w:val="Glossary"/>
        <w:pageBreakBefore w:val="0"/>
        <w:rPr>
          <w:noProof w:val="0"/>
        </w:rPr>
      </w:pPr>
      <w:bookmarkStart w:id="20" w:name="_Toc449631499"/>
      <w:r w:rsidRPr="003651D9">
        <w:rPr>
          <w:noProof w:val="0"/>
        </w:rPr>
        <w:t>Glossary</w:t>
      </w:r>
      <w:bookmarkEnd w:id="20"/>
    </w:p>
    <w:p w14:paraId="6101BE90" w14:textId="77777777" w:rsidR="00747676" w:rsidRPr="003651D9" w:rsidRDefault="00747676" w:rsidP="00747676">
      <w:pPr>
        <w:pStyle w:val="EditorInstructions"/>
      </w:pPr>
      <w:r w:rsidRPr="003651D9">
        <w:t>Add the following glossary terms to the IHE Technical Frameworks General Introduction 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3651D9" w14:paraId="7FBB76CF" w14:textId="77777777" w:rsidTr="00FD2E73">
        <w:tc>
          <w:tcPr>
            <w:tcW w:w="3078" w:type="dxa"/>
            <w:shd w:val="clear" w:color="auto" w:fill="D9D9D9"/>
          </w:tcPr>
          <w:p w14:paraId="4C022602" w14:textId="77777777" w:rsidR="00AB15A3" w:rsidRPr="003651D9" w:rsidRDefault="00AB15A3" w:rsidP="00FD2E73">
            <w:pPr>
              <w:pStyle w:val="TableEntryHeader"/>
            </w:pPr>
            <w:r w:rsidRPr="003651D9">
              <w:t>Glossary Term</w:t>
            </w:r>
          </w:p>
        </w:tc>
        <w:tc>
          <w:tcPr>
            <w:tcW w:w="6498" w:type="dxa"/>
            <w:shd w:val="clear" w:color="auto" w:fill="D9D9D9"/>
          </w:tcPr>
          <w:p w14:paraId="0978F0D3" w14:textId="77777777" w:rsidR="00AB15A3" w:rsidRPr="003651D9" w:rsidRDefault="00AB15A3" w:rsidP="00FD2E73">
            <w:pPr>
              <w:pStyle w:val="TableEntryHeader"/>
            </w:pPr>
            <w:r w:rsidRPr="003651D9">
              <w:t>Definition</w:t>
            </w:r>
          </w:p>
        </w:tc>
      </w:tr>
      <w:tr w:rsidR="00AB15A3" w:rsidRPr="003651D9" w14:paraId="2DB31F80" w14:textId="77777777" w:rsidTr="00FD2E73">
        <w:tc>
          <w:tcPr>
            <w:tcW w:w="3078" w:type="dxa"/>
            <w:shd w:val="clear" w:color="auto" w:fill="auto"/>
          </w:tcPr>
          <w:p w14:paraId="55C9F130" w14:textId="77777777" w:rsidR="00AB15A3" w:rsidRPr="003C596C" w:rsidRDefault="00AB15A3" w:rsidP="00FD2E73">
            <w:pPr>
              <w:pStyle w:val="TableEntry"/>
              <w:rPr>
                <w:sz w:val="24"/>
                <w:szCs w:val="24"/>
              </w:rPr>
            </w:pPr>
            <w:r w:rsidRPr="003C596C">
              <w:rPr>
                <w:sz w:val="24"/>
                <w:szCs w:val="24"/>
              </w:rPr>
              <w:t>Care Plan Domain Analysis Model</w:t>
            </w:r>
          </w:p>
        </w:tc>
        <w:tc>
          <w:tcPr>
            <w:tcW w:w="6498" w:type="dxa"/>
            <w:shd w:val="clear" w:color="auto" w:fill="auto"/>
          </w:tcPr>
          <w:p w14:paraId="3F36A05F" w14:textId="77777777" w:rsidR="00AB15A3" w:rsidRPr="003C596C" w:rsidRDefault="00AB15A3" w:rsidP="00FD2E73">
            <w:pPr>
              <w:pStyle w:val="TableEntry"/>
              <w:rPr>
                <w:sz w:val="24"/>
                <w:szCs w:val="24"/>
              </w:rPr>
            </w:pPr>
            <w:r w:rsidRPr="003C596C">
              <w:rPr>
                <w:color w:val="000000"/>
                <w:sz w:val="24"/>
                <w:szCs w:val="24"/>
              </w:rPr>
              <w:t xml:space="preserve">A common reference </w:t>
            </w:r>
            <w:r>
              <w:rPr>
                <w:color w:val="000000"/>
                <w:sz w:val="24"/>
                <w:szCs w:val="24"/>
              </w:rPr>
              <w:t xml:space="preserve">used </w:t>
            </w:r>
            <w:r w:rsidRPr="003C596C">
              <w:rPr>
                <w:color w:val="000000"/>
                <w:sz w:val="24"/>
                <w:szCs w:val="24"/>
              </w:rPr>
              <w:t>to support the development of implementable care plan models</w:t>
            </w:r>
            <w:r>
              <w:rPr>
                <w:rStyle w:val="FootnoteReference"/>
                <w:color w:val="000000"/>
                <w:sz w:val="24"/>
                <w:szCs w:val="24"/>
              </w:rPr>
              <w:footnoteReference w:id="1"/>
            </w:r>
          </w:p>
        </w:tc>
      </w:tr>
      <w:tr w:rsidR="00AB15A3" w:rsidRPr="003651D9" w14:paraId="53660D83" w14:textId="77777777" w:rsidTr="00FD2E73">
        <w:tc>
          <w:tcPr>
            <w:tcW w:w="3078" w:type="dxa"/>
            <w:shd w:val="clear" w:color="auto" w:fill="auto"/>
          </w:tcPr>
          <w:p w14:paraId="4BCC33D0" w14:textId="77777777" w:rsidR="00AB15A3" w:rsidRPr="003C596C" w:rsidRDefault="00AB15A3" w:rsidP="00FD2E73">
            <w:pPr>
              <w:pStyle w:val="TableEntry"/>
              <w:rPr>
                <w:sz w:val="24"/>
                <w:szCs w:val="24"/>
              </w:rPr>
            </w:pPr>
            <w:r w:rsidRPr="003C596C">
              <w:rPr>
                <w:sz w:val="24"/>
                <w:szCs w:val="24"/>
              </w:rPr>
              <w:t>Coordination of Care Services Functional Model</w:t>
            </w:r>
          </w:p>
        </w:tc>
        <w:tc>
          <w:tcPr>
            <w:tcW w:w="6498" w:type="dxa"/>
            <w:shd w:val="clear" w:color="auto" w:fill="auto"/>
          </w:tcPr>
          <w:p w14:paraId="73EC82E2" w14:textId="77777777" w:rsidR="00AB15A3" w:rsidRPr="003C596C" w:rsidRDefault="00AB15A3" w:rsidP="00FD2E73">
            <w:pPr>
              <w:pStyle w:val="TableEntry"/>
              <w:rPr>
                <w:sz w:val="24"/>
                <w:szCs w:val="24"/>
              </w:rPr>
            </w:pPr>
            <w:r w:rsidRPr="003C596C">
              <w:rPr>
                <w:color w:val="000000"/>
                <w:sz w:val="24"/>
                <w:szCs w:val="24"/>
                <w:shd w:val="clear" w:color="auto" w:fill="FFFFFF"/>
              </w:rPr>
              <w:t xml:space="preserve">Supports shared and coordinated care plans as well as support of multidisciplinary care team members to communicate </w:t>
            </w:r>
            <w:r w:rsidRPr="003C596C">
              <w:rPr>
                <w:color w:val="000000"/>
                <w:sz w:val="24"/>
                <w:szCs w:val="24"/>
                <w:shd w:val="clear" w:color="auto" w:fill="FFFFFF"/>
              </w:rPr>
              <w:lastRenderedPageBreak/>
              <w:t>changes resulting from care plan interventions and collaborate in removing barriers to care.</w:t>
            </w:r>
            <w:r>
              <w:rPr>
                <w:rStyle w:val="FootnoteReference"/>
                <w:color w:val="000000"/>
                <w:sz w:val="24"/>
                <w:szCs w:val="24"/>
                <w:shd w:val="clear" w:color="auto" w:fill="FFFFFF"/>
              </w:rPr>
              <w:footnoteReference w:id="2"/>
            </w:r>
          </w:p>
        </w:tc>
      </w:tr>
      <w:tr w:rsidR="00AB15A3" w:rsidRPr="003651D9" w14:paraId="7DCBF1D0" w14:textId="77777777" w:rsidTr="00FD2E73">
        <w:tc>
          <w:tcPr>
            <w:tcW w:w="3078" w:type="dxa"/>
            <w:shd w:val="clear" w:color="auto" w:fill="auto"/>
          </w:tcPr>
          <w:p w14:paraId="0D214CB6" w14:textId="77777777" w:rsidR="00AB15A3" w:rsidRPr="003C596C" w:rsidRDefault="00AB15A3" w:rsidP="00FD2E73">
            <w:pPr>
              <w:pStyle w:val="TableEntry"/>
              <w:rPr>
                <w:sz w:val="24"/>
                <w:szCs w:val="24"/>
              </w:rPr>
            </w:pPr>
            <w:r w:rsidRPr="003C596C">
              <w:rPr>
                <w:sz w:val="24"/>
                <w:szCs w:val="24"/>
              </w:rPr>
              <w:lastRenderedPageBreak/>
              <w:t>Care Plan (as used in this profile)</w:t>
            </w:r>
          </w:p>
        </w:tc>
        <w:tc>
          <w:tcPr>
            <w:tcW w:w="6498" w:type="dxa"/>
            <w:shd w:val="clear" w:color="auto" w:fill="auto"/>
          </w:tcPr>
          <w:p w14:paraId="518887BB" w14:textId="77777777" w:rsidR="00AB15A3" w:rsidRPr="003C596C" w:rsidRDefault="00AB15A3" w:rsidP="00FD2E73">
            <w:pPr>
              <w:pStyle w:val="TableEntry"/>
              <w:rPr>
                <w:sz w:val="24"/>
                <w:szCs w:val="24"/>
              </w:rPr>
            </w:pPr>
            <w:r w:rsidRPr="003C596C">
              <w:rPr>
                <w:color w:val="000000"/>
                <w:sz w:val="24"/>
                <w:szCs w:val="24"/>
              </w:rPr>
              <w:t xml:space="preserve">Tool used by clinicians to plan and coordinate care for an individual patient.  It </w:t>
            </w:r>
            <w:r w:rsidRPr="003C596C">
              <w:rPr>
                <w:sz w:val="24"/>
                <w:szCs w:val="24"/>
              </w:rPr>
              <w:t xml:space="preserve">aids in understanding and coordinating the actions that need to be performed for the target of care. </w:t>
            </w:r>
            <w:r w:rsidRPr="003C596C">
              <w:rPr>
                <w:color w:val="000000"/>
                <w:sz w:val="24"/>
                <w:szCs w:val="24"/>
              </w:rPr>
              <w:t>The care plan is known by several similar and often interchangeable names such as the plan of care and treatment plan.</w:t>
            </w:r>
            <w:r>
              <w:rPr>
                <w:rStyle w:val="FootnoteReference"/>
                <w:color w:val="000000"/>
                <w:sz w:val="24"/>
                <w:szCs w:val="24"/>
              </w:rPr>
              <w:footnoteReference w:id="3"/>
            </w:r>
            <w:r w:rsidRPr="003C596C">
              <w:rPr>
                <w:color w:val="000000"/>
                <w:sz w:val="24"/>
                <w:szCs w:val="24"/>
              </w:rPr>
              <w:t xml:space="preserve">  </w:t>
            </w:r>
          </w:p>
        </w:tc>
      </w:tr>
    </w:tbl>
    <w:p w14:paraId="1408B373" w14:textId="77777777" w:rsidR="00F60F63" w:rsidRDefault="00F60F63" w:rsidP="00747676">
      <w:pPr>
        <w:pStyle w:val="AuthorInstructions"/>
      </w:pPr>
    </w:p>
    <w:p w14:paraId="2CD8F20F" w14:textId="77777777" w:rsidR="00F60F63" w:rsidRDefault="00F60F63" w:rsidP="00747676">
      <w:pPr>
        <w:pStyle w:val="AuthorInstructions"/>
      </w:pPr>
    </w:p>
    <w:p w14:paraId="19CAF488" w14:textId="77777777" w:rsidR="00F60F63" w:rsidRDefault="00F60F63" w:rsidP="00747676">
      <w:pPr>
        <w:pStyle w:val="AuthorInstructions"/>
      </w:pPr>
    </w:p>
    <w:p w14:paraId="1A13B909" w14:textId="77777777" w:rsidR="00F60F63" w:rsidRDefault="00F60F63" w:rsidP="00747676">
      <w:pPr>
        <w:pStyle w:val="AuthorInstructions"/>
      </w:pPr>
    </w:p>
    <w:p w14:paraId="01AE4785" w14:textId="77777777" w:rsidR="00F60F63" w:rsidRPr="003651D9" w:rsidRDefault="00F60F63" w:rsidP="00747676">
      <w:pPr>
        <w:pStyle w:val="AuthorInstructions"/>
      </w:pPr>
    </w:p>
    <w:p w14:paraId="15FA641A" w14:textId="77777777" w:rsidR="00CF283F" w:rsidRPr="003651D9" w:rsidRDefault="00CF283F" w:rsidP="008616CB">
      <w:pPr>
        <w:pStyle w:val="PartTitle"/>
      </w:pPr>
      <w:bookmarkStart w:id="21" w:name="_Toc449631500"/>
      <w:r w:rsidRPr="003651D9">
        <w:lastRenderedPageBreak/>
        <w:t xml:space="preserve">Volume </w:t>
      </w:r>
      <w:r w:rsidR="00B43198" w:rsidRPr="003651D9">
        <w:t>1</w:t>
      </w:r>
      <w:r w:rsidRPr="003651D9">
        <w:t xml:space="preserve"> –</w:t>
      </w:r>
      <w:r w:rsidR="003A09FE" w:rsidRPr="003651D9">
        <w:t xml:space="preserve"> </w:t>
      </w:r>
      <w:r w:rsidRPr="003651D9">
        <w:t>Profiles</w:t>
      </w:r>
      <w:bookmarkEnd w:id="21"/>
    </w:p>
    <w:p w14:paraId="41DF086C" w14:textId="77777777" w:rsidR="00B55350" w:rsidRPr="003651D9" w:rsidRDefault="00F455EA" w:rsidP="00C62E65">
      <w:pPr>
        <w:pStyle w:val="Heading2"/>
        <w:numPr>
          <w:ilvl w:val="0"/>
          <w:numId w:val="0"/>
        </w:numPr>
        <w:rPr>
          <w:noProof w:val="0"/>
        </w:rPr>
      </w:pPr>
      <w:bookmarkStart w:id="22" w:name="_Toc530206507"/>
      <w:bookmarkStart w:id="23" w:name="_Toc1388427"/>
      <w:bookmarkStart w:id="24" w:name="_Toc1388581"/>
      <w:bookmarkStart w:id="25" w:name="_Toc1456608"/>
      <w:bookmarkStart w:id="26" w:name="_Toc37034633"/>
      <w:bookmarkStart w:id="27" w:name="_Toc38846111"/>
      <w:bookmarkStart w:id="28" w:name="_Toc449631501"/>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28"/>
    </w:p>
    <w:p w14:paraId="2452F2F3" w14:textId="77777777"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14:paraId="1D3F1458"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17FC3310" w14:textId="77777777" w:rsidR="00F455EA" w:rsidRPr="003651D9" w:rsidRDefault="00F455EA" w:rsidP="007922ED">
      <w:pPr>
        <w:rPr>
          <w:i/>
        </w:rPr>
      </w:pPr>
    </w:p>
    <w:p w14:paraId="413F9E0A" w14:textId="77777777" w:rsidR="00F455EA" w:rsidRPr="003651D9" w:rsidRDefault="00F455EA" w:rsidP="00F455EA">
      <w:pPr>
        <w:pStyle w:val="Heading2"/>
        <w:numPr>
          <w:ilvl w:val="0"/>
          <w:numId w:val="0"/>
        </w:numPr>
        <w:rPr>
          <w:noProof w:val="0"/>
        </w:rPr>
      </w:pPr>
      <w:bookmarkStart w:id="29" w:name="_Toc449631502"/>
      <w:r w:rsidRPr="003651D9">
        <w:rPr>
          <w:noProof w:val="0"/>
        </w:rPr>
        <w:t>&lt;</w:t>
      </w:r>
      <w:r w:rsidRPr="003651D9">
        <w:rPr>
          <w:i/>
          <w:noProof w:val="0"/>
        </w:rPr>
        <w:t>Domain-specific additions</w:t>
      </w:r>
      <w:r w:rsidR="005672A9" w:rsidRPr="003651D9">
        <w:rPr>
          <w:i/>
          <w:noProof w:val="0"/>
        </w:rPr>
        <w:t>&gt;</w:t>
      </w:r>
      <w:bookmarkEnd w:id="29"/>
    </w:p>
    <w:p w14:paraId="409ECC6F" w14:textId="77777777"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14:paraId="2715A042" w14:textId="77777777" w:rsidR="00303E20" w:rsidRPr="003651D9" w:rsidRDefault="00303E20">
      <w:pPr>
        <w:pStyle w:val="BodyText"/>
        <w:rPr>
          <w:i/>
          <w:iCs/>
        </w:rPr>
      </w:pPr>
      <w:bookmarkStart w:id="30" w:name="_Toc473170358"/>
      <w:bookmarkStart w:id="31" w:name="_Toc504625755"/>
      <w:bookmarkStart w:id="32" w:name="_Toc530206508"/>
      <w:bookmarkStart w:id="33" w:name="_Toc1388428"/>
      <w:bookmarkStart w:id="34" w:name="_Toc1388582"/>
      <w:bookmarkStart w:id="35" w:name="_Toc1456609"/>
      <w:bookmarkStart w:id="36" w:name="_Toc37034634"/>
      <w:bookmarkStart w:id="37" w:name="_Toc38846112"/>
      <w:bookmarkEnd w:id="14"/>
      <w:bookmarkEnd w:id="15"/>
      <w:bookmarkEnd w:id="22"/>
      <w:bookmarkEnd w:id="23"/>
      <w:bookmarkEnd w:id="24"/>
      <w:bookmarkEnd w:id="25"/>
      <w:bookmarkEnd w:id="26"/>
      <w:bookmarkEnd w:id="27"/>
    </w:p>
    <w:p w14:paraId="03B1C6F7" w14:textId="77777777"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14:paraId="562AB40A" w14:textId="77777777" w:rsidR="00D91815" w:rsidRPr="003651D9" w:rsidRDefault="00FF4C4E" w:rsidP="00B92EA1">
      <w:pPr>
        <w:pStyle w:val="AuthorInstructions"/>
      </w:pPr>
      <w:r w:rsidRPr="003651D9">
        <w:br w:type="page"/>
      </w:r>
      <w:r w:rsidR="00D91815" w:rsidRPr="003651D9">
        <w:lastRenderedPageBreak/>
        <w:t xml:space="preserve">&lt;Reserve a </w:t>
      </w:r>
      <w:r w:rsidR="001F7A35" w:rsidRPr="003651D9">
        <w:t>subsequent section number in the current domain Technical Framework Volume 1</w:t>
      </w:r>
      <w:r w:rsidR="00F0665F" w:rsidRPr="003651D9">
        <w:t xml:space="preserve"> </w:t>
      </w:r>
      <w:r w:rsidR="001F7A35" w:rsidRPr="003651D9">
        <w:t xml:space="preserve">(DOM </w:t>
      </w:r>
      <w:r w:rsidR="00D91815" w:rsidRPr="003651D9">
        <w:t>TF-1</w:t>
      </w:r>
      <w:r w:rsidR="001F7A35" w:rsidRPr="003651D9">
        <w:t>)</w:t>
      </w:r>
      <w:r w:rsidR="00F0665F" w:rsidRPr="003651D9">
        <w:t xml:space="preserve">. </w:t>
      </w:r>
      <w:r w:rsidR="00D91815" w:rsidRPr="003651D9">
        <w:t>Replace the letter “X” with that section heading number</w:t>
      </w:r>
      <w:r w:rsidR="00F0665F" w:rsidRPr="003651D9">
        <w:t xml:space="preserve">. </w:t>
      </w:r>
      <w:r w:rsidR="00D91815" w:rsidRPr="003651D9">
        <w:t>This number should not change when this supplement is added to the Final Text Technical Framework</w:t>
      </w:r>
      <w:r w:rsidR="00F0665F" w:rsidRPr="003651D9">
        <w:t xml:space="preserve">. </w:t>
      </w:r>
      <w:r w:rsidR="00D91815" w:rsidRPr="003651D9">
        <w:t>In this manner, references should be able to be maintained going forward.&gt;</w:t>
      </w:r>
    </w:p>
    <w:p w14:paraId="3F49DA52" w14:textId="77777777" w:rsidR="00303E20" w:rsidRPr="003651D9" w:rsidRDefault="003E0430" w:rsidP="00303E20">
      <w:pPr>
        <w:pStyle w:val="Heading1"/>
        <w:pageBreakBefore w:val="0"/>
        <w:numPr>
          <w:ilvl w:val="0"/>
          <w:numId w:val="0"/>
        </w:numPr>
        <w:rPr>
          <w:noProof w:val="0"/>
        </w:rPr>
      </w:pPr>
      <w:bookmarkStart w:id="38" w:name="_Toc449631503"/>
      <w:r>
        <w:rPr>
          <w:noProof w:val="0"/>
        </w:rPr>
        <w:t xml:space="preserve">X Dynamic Care Planning </w:t>
      </w:r>
      <w:r w:rsidR="00FF4C4E" w:rsidRPr="003651D9">
        <w:rPr>
          <w:noProof w:val="0"/>
        </w:rPr>
        <w:t>(</w:t>
      </w:r>
      <w:r>
        <w:rPr>
          <w:noProof w:val="0"/>
        </w:rPr>
        <w:t>DCP</w:t>
      </w:r>
      <w:r w:rsidR="00FF4C4E" w:rsidRPr="003651D9">
        <w:rPr>
          <w:noProof w:val="0"/>
        </w:rPr>
        <w:t>)</w:t>
      </w:r>
      <w:r w:rsidR="00303E20" w:rsidRPr="003651D9">
        <w:rPr>
          <w:noProof w:val="0"/>
        </w:rPr>
        <w:t xml:space="preserve"> Profile</w:t>
      </w:r>
      <w:bookmarkEnd w:id="38"/>
    </w:p>
    <w:p w14:paraId="3247928C" w14:textId="77777777" w:rsidR="003E0430" w:rsidRDefault="00740B86" w:rsidP="00B92EA1">
      <w:pPr>
        <w:pStyle w:val="AuthorInstructions"/>
        <w:rPr>
          <w:rFonts w:ascii="Calibri" w:hAnsi="Calibri" w:cs="Calibri"/>
          <w:i w:val="0"/>
        </w:rPr>
      </w:pPr>
      <w:r>
        <w:rPr>
          <w:rFonts w:ascii="Calibri" w:hAnsi="Calibri" w:cs="Calibri"/>
          <w:i w:val="0"/>
        </w:rPr>
        <w:t xml:space="preserve">The Dynamic Care Planning (DCP) profile provides the structures and transactions for care planning, using </w:t>
      </w:r>
      <w:r w:rsidRPr="003E0430">
        <w:rPr>
          <w:rFonts w:ascii="Calibri" w:hAnsi="Calibri" w:cs="Calibri"/>
          <w:i w:val="0"/>
        </w:rPr>
        <w:t xml:space="preserve">a </w:t>
      </w:r>
      <w:r>
        <w:rPr>
          <w:rFonts w:ascii="Calibri" w:hAnsi="Calibri" w:cs="Calibri"/>
          <w:i w:val="0"/>
        </w:rPr>
        <w:t>shared</w:t>
      </w:r>
      <w:r w:rsidRPr="003E0430">
        <w:rPr>
          <w:rFonts w:ascii="Calibri" w:hAnsi="Calibri" w:cs="Calibri"/>
          <w:i w:val="0"/>
        </w:rPr>
        <w:t xml:space="preserve"> Care Plan that meets the needs of many</w:t>
      </w:r>
      <w:r>
        <w:rPr>
          <w:rFonts w:ascii="Calibri" w:hAnsi="Calibri" w:cs="Calibri"/>
          <w:i w:val="0"/>
        </w:rPr>
        <w:t xml:space="preserve">, such as </w:t>
      </w:r>
      <w:r w:rsidRPr="003E0430">
        <w:rPr>
          <w:rFonts w:ascii="Calibri" w:hAnsi="Calibri" w:cs="Calibri"/>
          <w:i w:val="0"/>
        </w:rPr>
        <w:t>providers, pati</w:t>
      </w:r>
      <w:r>
        <w:rPr>
          <w:rFonts w:ascii="Calibri" w:hAnsi="Calibri" w:cs="Calibri"/>
          <w:i w:val="0"/>
        </w:rPr>
        <w:t xml:space="preserve">ents and </w:t>
      </w:r>
      <w:r w:rsidRPr="003E0430">
        <w:rPr>
          <w:rFonts w:ascii="Calibri" w:hAnsi="Calibri" w:cs="Calibri"/>
          <w:i w:val="0"/>
        </w:rPr>
        <w:t xml:space="preserve">payers. This </w:t>
      </w:r>
      <w:r>
        <w:rPr>
          <w:rFonts w:ascii="Calibri" w:hAnsi="Calibri" w:cs="Calibri"/>
          <w:i w:val="0"/>
        </w:rPr>
        <w:t>shared</w:t>
      </w:r>
      <w:r w:rsidRPr="003E0430">
        <w:rPr>
          <w:rFonts w:ascii="Calibri" w:hAnsi="Calibri" w:cs="Calibri"/>
          <w:i w:val="0"/>
        </w:rPr>
        <w:t xml:space="preserve"> </w:t>
      </w:r>
      <w:r>
        <w:rPr>
          <w:rFonts w:ascii="Calibri" w:hAnsi="Calibri" w:cs="Calibri"/>
          <w:i w:val="0"/>
        </w:rPr>
        <w:t>C</w:t>
      </w:r>
      <w:r w:rsidRPr="003E0430">
        <w:rPr>
          <w:rFonts w:ascii="Calibri" w:hAnsi="Calibri" w:cs="Calibri"/>
          <w:i w:val="0"/>
        </w:rPr>
        <w:t xml:space="preserve">are </w:t>
      </w:r>
      <w:r>
        <w:rPr>
          <w:rFonts w:ascii="Calibri" w:hAnsi="Calibri" w:cs="Calibri"/>
          <w:i w:val="0"/>
        </w:rPr>
        <w:t>P</w:t>
      </w:r>
      <w:r w:rsidRPr="003E0430">
        <w:rPr>
          <w:rFonts w:ascii="Calibri" w:hAnsi="Calibri" w:cs="Calibri"/>
          <w:i w:val="0"/>
        </w:rPr>
        <w:t xml:space="preserve">lan </w:t>
      </w:r>
      <w:r>
        <w:rPr>
          <w:rFonts w:ascii="Calibri" w:hAnsi="Calibri" w:cs="Calibri"/>
          <w:i w:val="0"/>
        </w:rPr>
        <w:t>can</w:t>
      </w:r>
      <w:r w:rsidRPr="003E0430">
        <w:rPr>
          <w:rFonts w:ascii="Calibri" w:hAnsi="Calibri" w:cs="Calibri"/>
          <w:i w:val="0"/>
        </w:rPr>
        <w:t xml:space="preserve"> be dynamically updated as the patient interact</w:t>
      </w:r>
      <w:r>
        <w:rPr>
          <w:rFonts w:ascii="Calibri" w:hAnsi="Calibri" w:cs="Calibri"/>
          <w:i w:val="0"/>
        </w:rPr>
        <w:t>s</w:t>
      </w:r>
      <w:r w:rsidRPr="003E0430">
        <w:rPr>
          <w:rFonts w:ascii="Calibri" w:hAnsi="Calibri" w:cs="Calibri"/>
          <w:i w:val="0"/>
        </w:rPr>
        <w:t xml:space="preserve"> with the healthcare system. FHIR resources</w:t>
      </w:r>
      <w:r>
        <w:rPr>
          <w:rFonts w:ascii="Calibri" w:hAnsi="Calibri" w:cs="Calibri"/>
          <w:i w:val="0"/>
        </w:rPr>
        <w:t xml:space="preserve"> and transactions are used by this profile.</w:t>
      </w:r>
      <w:r w:rsidR="003E0430">
        <w:rPr>
          <w:rFonts w:ascii="Calibri" w:hAnsi="Calibri" w:cs="Calibri"/>
          <w:i w:val="0"/>
        </w:rPr>
        <w:t xml:space="preserve"> </w:t>
      </w:r>
    </w:p>
    <w:p w14:paraId="7ECDD900" w14:textId="3892F8F6" w:rsidR="00991226" w:rsidRPr="004B575B" w:rsidRDefault="00991226" w:rsidP="00991226">
      <w:pPr>
        <w:rPr>
          <w:rFonts w:ascii="Calibri" w:hAnsi="Calibri"/>
        </w:rPr>
      </w:pPr>
      <w:r w:rsidRPr="004B575B">
        <w:rPr>
          <w:rFonts w:ascii="Calibri" w:hAnsi="Calibri"/>
        </w:rPr>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4B575B">
        <w:rPr>
          <w:rStyle w:val="FootnoteReference"/>
          <w:rFonts w:ascii="Calibri" w:hAnsi="Calibri"/>
        </w:rPr>
        <w:footnoteReference w:id="4"/>
      </w:r>
    </w:p>
    <w:p w14:paraId="3A0AD487" w14:textId="77777777" w:rsidR="00991226" w:rsidRPr="004B575B" w:rsidRDefault="00991226" w:rsidP="00991226">
      <w:pPr>
        <w:spacing w:before="0"/>
        <w:rPr>
          <w:rFonts w:ascii="Calibri" w:hAnsi="Calibri"/>
        </w:rPr>
      </w:pPr>
      <w:r w:rsidRPr="004B575B">
        <w:rPr>
          <w:rFonts w:ascii="Calibri" w:hAnsi="Calibri"/>
        </w:rPr>
        <w:t xml:space="preserve">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  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4B575B">
        <w:rPr>
          <w:rFonts w:ascii="Calibri" w:hAnsi="Calibri"/>
        </w:rPr>
        <w:cr/>
      </w:r>
    </w:p>
    <w:p w14:paraId="1D155D6E" w14:textId="359F25F2" w:rsidR="00991226" w:rsidRPr="003E0430" w:rsidRDefault="00991226" w:rsidP="00A91203">
      <w:pPr>
        <w:spacing w:before="0"/>
        <w:rPr>
          <w:sz w:val="18"/>
          <w:szCs w:val="18"/>
        </w:rPr>
      </w:pPr>
      <w:r w:rsidRPr="004B575B">
        <w:rPr>
          <w:rFonts w:ascii="Calibri" w:hAnsi="Calibri"/>
        </w:rPr>
        <w:t xml:space="preserve">The ability to target appropriate services and to coordinate care over time, across multiple clinicians and sites of service, with the engagement of the individual (i.e. longitudinal coordination of care) is essential to alleviating fragmented, duplicative and costly care for these medically-complex and/or functionally impaired persons.  </w:t>
      </w:r>
    </w:p>
    <w:p w14:paraId="57AE0792" w14:textId="77777777" w:rsidR="00A85861" w:rsidRPr="003651D9" w:rsidRDefault="00CF283F" w:rsidP="00D91815">
      <w:pPr>
        <w:pStyle w:val="Heading2"/>
        <w:numPr>
          <w:ilvl w:val="0"/>
          <w:numId w:val="0"/>
        </w:numPr>
        <w:rPr>
          <w:noProof w:val="0"/>
        </w:rPr>
      </w:pPr>
      <w:bookmarkStart w:id="39" w:name="_Toc449631504"/>
      <w:r w:rsidRPr="003651D9">
        <w:rPr>
          <w:noProof w:val="0"/>
        </w:rPr>
        <w:t xml:space="preserve">X.1 </w:t>
      </w:r>
      <w:r w:rsidR="004B575B">
        <w:rPr>
          <w:noProof w:val="0"/>
        </w:rPr>
        <w:t>DCP</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30"/>
      <w:bookmarkEnd w:id="31"/>
      <w:bookmarkEnd w:id="32"/>
      <w:bookmarkEnd w:id="33"/>
      <w:bookmarkEnd w:id="34"/>
      <w:bookmarkEnd w:id="35"/>
      <w:bookmarkEnd w:id="36"/>
      <w:bookmarkEnd w:id="37"/>
      <w:r w:rsidR="008608EF" w:rsidRPr="003651D9">
        <w:rPr>
          <w:noProof w:val="0"/>
        </w:rPr>
        <w:t>, and Content Modules</w:t>
      </w:r>
      <w:bookmarkStart w:id="40" w:name="_Toc473170359"/>
      <w:bookmarkStart w:id="41" w:name="_Toc504625756"/>
      <w:bookmarkStart w:id="42" w:name="_Toc530206509"/>
      <w:bookmarkStart w:id="43" w:name="_Toc1388429"/>
      <w:bookmarkStart w:id="44" w:name="_Toc1388583"/>
      <w:bookmarkStart w:id="45" w:name="_Toc1456610"/>
      <w:bookmarkStart w:id="46" w:name="_Toc37034635"/>
      <w:bookmarkStart w:id="47" w:name="_Toc38846113"/>
      <w:bookmarkEnd w:id="39"/>
    </w:p>
    <w:p w14:paraId="4A65583C"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26" w:history="1">
        <w:r w:rsidR="00594882" w:rsidRPr="003651D9">
          <w:rPr>
            <w:rStyle w:val="Hyperlink"/>
          </w:rPr>
          <w:t>http://www.ihe.net/Technical_Framework/index.cfm</w:t>
        </w:r>
      </w:hyperlink>
      <w:r w:rsidR="005672A9" w:rsidRPr="003651D9">
        <w:t>.</w:t>
      </w:r>
    </w:p>
    <w:p w14:paraId="38ADFFCB" w14:textId="77777777" w:rsidR="003921A0" w:rsidRPr="003651D9" w:rsidRDefault="00CF283F">
      <w:pPr>
        <w:pStyle w:val="BodyText"/>
        <w:rPr>
          <w:i/>
        </w:rPr>
      </w:pPr>
      <w:r w:rsidRPr="003651D9">
        <w:t xml:space="preserve">Figure X.1-1 shows the actors directly involved in the </w:t>
      </w:r>
      <w:r w:rsidR="00E60F58">
        <w:t>DCP</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063AEA63" w14:textId="77777777" w:rsidR="00ED0083" w:rsidRPr="003651D9" w:rsidRDefault="004C7B88">
      <w:pPr>
        <w:pStyle w:val="BodyText"/>
      </w:pPr>
      <w:r w:rsidRPr="003651D9">
        <w:rPr>
          <w:noProof/>
        </w:rPr>
        <w:lastRenderedPageBreak/>
        <mc:AlternateContent>
          <mc:Choice Requires="wpc">
            <w:drawing>
              <wp:inline distT="0" distB="0" distL="0" distR="0" wp14:anchorId="3B1F38A5" wp14:editId="3814B9A8">
                <wp:extent cx="5943600" cy="4678680"/>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1912620" y="901065"/>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Line 317"/>
                        <wps:cNvCnPr>
                          <a:cxnSpLocks noChangeShapeType="1"/>
                        </wps:cNvCnPr>
                        <wps:spPr bwMode="auto">
                          <a:xfrm flipH="1">
                            <a:off x="3406775" y="1022985"/>
                            <a:ext cx="27305" cy="27044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Rectangle 318"/>
                        <wps:cNvSpPr>
                          <a:spLocks noChangeArrowheads="1"/>
                        </wps:cNvSpPr>
                        <wps:spPr bwMode="auto">
                          <a:xfrm>
                            <a:off x="515401" y="1187621"/>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2C194F" w14:textId="77777777" w:rsidR="00E349F6" w:rsidRPr="00077324" w:rsidRDefault="00E349F6"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E349F6" w:rsidRDefault="00E349F6" w:rsidP="005D11E8"/>
                            <w:p w14:paraId="47545313" w14:textId="77777777" w:rsidR="00E349F6" w:rsidRPr="00077324" w:rsidRDefault="00E349F6"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45720" rIns="91440" bIns="45720" anchor="t" anchorCtr="0" upright="1">
                          <a:noAutofit/>
                        </wps:bodyPr>
                      </wps:wsp>
                      <wps:wsp>
                        <wps:cNvPr id="200" name="Rectangle 319"/>
                        <wps:cNvSpPr>
                          <a:spLocks noChangeArrowheads="1"/>
                        </wps:cNvSpPr>
                        <wps:spPr bwMode="auto">
                          <a:xfrm>
                            <a:off x="3535045" y="1618615"/>
                            <a:ext cx="1560195" cy="21221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62E18F" w14:textId="77777777" w:rsidR="00E349F6" w:rsidRDefault="00E349F6"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E349F6" w:rsidRDefault="00E349F6"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E349F6" w:rsidRPr="00077324" w:rsidRDefault="00E349F6"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E349F6" w:rsidRDefault="00E349F6" w:rsidP="005D11E8"/>
                            <w:p w14:paraId="0897CAE4" w14:textId="77777777" w:rsidR="00E349F6" w:rsidRPr="00077324" w:rsidRDefault="00E349F6"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E349F6" w:rsidRPr="00077324" w:rsidRDefault="00E349F6" w:rsidP="005D11E8">
                              <w:pPr>
                                <w:rPr>
                                  <w:sz w:val="22"/>
                                  <w:szCs w:val="22"/>
                                </w:rPr>
                              </w:pPr>
                            </w:p>
                          </w:txbxContent>
                        </wps:txbx>
                        <wps:bodyPr rot="0" vert="horz" wrap="square" lIns="0" tIns="0" rIns="0" bIns="0" anchor="t" anchorCtr="0" upright="1">
                          <a:noAutofit/>
                        </wps:bodyPr>
                      </wps:wsp>
                      <wps:wsp>
                        <wps:cNvPr id="202" name="Text Box 320"/>
                        <wps:cNvSpPr txBox="1">
                          <a:spLocks noChangeArrowheads="1"/>
                        </wps:cNvSpPr>
                        <wps:spPr bwMode="auto">
                          <a:xfrm>
                            <a:off x="985520" y="3762375"/>
                            <a:ext cx="2586355" cy="406400"/>
                          </a:xfrm>
                          <a:prstGeom prst="rect">
                            <a:avLst/>
                          </a:prstGeom>
                          <a:solidFill>
                            <a:srgbClr val="FFFFFF"/>
                          </a:solidFill>
                          <a:ln w="25400">
                            <a:solidFill>
                              <a:srgbClr val="000000"/>
                            </a:solidFill>
                            <a:miter lim="800000"/>
                            <a:headEnd/>
                            <a:tailEnd/>
                          </a:ln>
                        </wps:spPr>
                        <wps:txbx>
                          <w:txbxContent>
                            <w:p w14:paraId="39DD1B84" w14:textId="1C1B29C4" w:rsidR="00E349F6" w:rsidRDefault="00E349F6" w:rsidP="005D11E8">
                              <w:pPr>
                                <w:spacing w:after="120"/>
                                <w:jc w:val="center"/>
                              </w:pPr>
                              <w:r>
                                <w:t>Care Plan Service</w:t>
                              </w:r>
                            </w:p>
                            <w:p w14:paraId="727561CE" w14:textId="77777777" w:rsidR="00E349F6" w:rsidRDefault="00E349F6" w:rsidP="005D11E8"/>
                            <w:p w14:paraId="1C360749" w14:textId="77777777" w:rsidR="00E349F6" w:rsidRDefault="00E349F6" w:rsidP="005D11E8">
                              <w:pPr>
                                <w:spacing w:after="120"/>
                                <w:jc w:val="center"/>
                              </w:pPr>
                              <w:r>
                                <w:t>Actor F</w:t>
                              </w:r>
                            </w:p>
                          </w:txbxContent>
                        </wps:txbx>
                        <wps:bodyPr rot="0" vert="horz" wrap="square" lIns="91440" tIns="45720" rIns="91440" bIns="45720" anchor="t" anchorCtr="0" upright="1">
                          <a:noAutofit/>
                        </wps:bodyPr>
                      </wps:wsp>
                      <wps:wsp>
                        <wps:cNvPr id="203" name="Text Box 321"/>
                        <wps:cNvSpPr txBox="1">
                          <a:spLocks noChangeArrowheads="1"/>
                        </wps:cNvSpPr>
                        <wps:spPr bwMode="auto">
                          <a:xfrm>
                            <a:off x="2756848" y="474345"/>
                            <a:ext cx="1859602" cy="548640"/>
                          </a:xfrm>
                          <a:prstGeom prst="rect">
                            <a:avLst/>
                          </a:prstGeom>
                          <a:solidFill>
                            <a:srgbClr val="FFFFFF"/>
                          </a:solidFill>
                          <a:ln w="25400">
                            <a:solidFill>
                              <a:srgbClr val="000000"/>
                            </a:solidFill>
                            <a:miter lim="800000"/>
                            <a:headEnd/>
                            <a:tailEnd/>
                          </a:ln>
                        </wps:spPr>
                        <wps:txbx>
                          <w:txbxContent>
                            <w:p w14:paraId="3A4F1EC1" w14:textId="77777777" w:rsidR="00E349F6" w:rsidRDefault="00E349F6" w:rsidP="005D11E8">
                              <w:pPr>
                                <w:spacing w:before="180" w:after="120"/>
                                <w:jc w:val="center"/>
                              </w:pPr>
                              <w:r>
                                <w:t>Care Plan Consumer</w:t>
                              </w:r>
                            </w:p>
                            <w:p w14:paraId="085BA36A" w14:textId="77777777" w:rsidR="00E349F6" w:rsidRDefault="00E349F6" w:rsidP="005D11E8"/>
                            <w:p w14:paraId="3E98D00E" w14:textId="77777777" w:rsidR="00E349F6" w:rsidRDefault="00E349F6" w:rsidP="005D11E8">
                              <w:pPr>
                                <w:spacing w:before="180" w:after="120"/>
                                <w:jc w:val="center"/>
                              </w:pPr>
                              <w:r>
                                <w:t>Actor B</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780415" y="474345"/>
                            <a:ext cx="1819910" cy="548640"/>
                          </a:xfrm>
                          <a:prstGeom prst="rect">
                            <a:avLst/>
                          </a:prstGeom>
                          <a:solidFill>
                            <a:srgbClr val="FFFFFF"/>
                          </a:solidFill>
                          <a:ln w="25400">
                            <a:solidFill>
                              <a:srgbClr val="000000"/>
                            </a:solidFill>
                            <a:miter lim="800000"/>
                            <a:headEnd/>
                            <a:tailEnd/>
                          </a:ln>
                        </wps:spPr>
                        <wps:txbx>
                          <w:txbxContent>
                            <w:p w14:paraId="506E8040" w14:textId="136B5ADA" w:rsidR="00E349F6" w:rsidRDefault="00E349F6" w:rsidP="005D11E8">
                              <w:pPr>
                                <w:spacing w:after="120"/>
                                <w:jc w:val="center"/>
                              </w:pPr>
                              <w:r>
                                <w:t>Care Plan Contributor</w:t>
                              </w:r>
                            </w:p>
                            <w:p w14:paraId="3A3AF4D6" w14:textId="77777777" w:rsidR="00E349F6" w:rsidRDefault="00E349F6" w:rsidP="005D11E8"/>
                            <w:p w14:paraId="02CF8A91" w14:textId="77777777" w:rsidR="00E349F6" w:rsidRDefault="00E349F6" w:rsidP="005D11E8">
                              <w:pPr>
                                <w:spacing w:after="120"/>
                                <w:jc w:val="center"/>
                              </w:pPr>
                              <w:r>
                                <w:t>Actor A</w:t>
                              </w:r>
                            </w:p>
                          </w:txbxContent>
                        </wps:txbx>
                        <wps:bodyPr rot="0" vert="horz" wrap="square" lIns="91440" tIns="45720" rIns="91440" bIns="45720" anchor="t" anchorCtr="0" upright="1">
                          <a:noAutofit/>
                        </wps:bodyPr>
                      </wps:wsp>
                      <wps:wsp>
                        <wps:cNvPr id="141" name="Rectangle 141"/>
                        <wps:cNvSpPr>
                          <a:spLocks noChangeArrowheads="1"/>
                        </wps:cNvSpPr>
                        <wps:spPr bwMode="auto">
                          <a:xfrm>
                            <a:off x="603081" y="1640840"/>
                            <a:ext cx="1560195" cy="21215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08041FC" w14:textId="77777777" w:rsidR="00E349F6" w:rsidRDefault="00E349F6" w:rsidP="00091131">
                              <w:pPr>
                                <w:pStyle w:val="NormalWeb"/>
                              </w:pPr>
                              <w:r>
                                <w:rPr>
                                  <w:rFonts w:hAnsi="Symbol"/>
                                  <w:sz w:val="22"/>
                                  <w:szCs w:val="22"/>
                                </w:rPr>
                                <w:sym w:font="Symbol" w:char="F0AF"/>
                              </w:r>
                              <w:r>
                                <w:rPr>
                                  <w:sz w:val="22"/>
                                  <w:szCs w:val="22"/>
                                </w:rPr>
                                <w:t xml:space="preserve"> Search for Care Plan [PCC-Y5]</w:t>
                              </w:r>
                            </w:p>
                            <w:p w14:paraId="23700BC8" w14:textId="77777777" w:rsidR="00E349F6" w:rsidRDefault="00E349F6" w:rsidP="00091131">
                              <w:pPr>
                                <w:pStyle w:val="NormalWeb"/>
                              </w:pPr>
                              <w:r>
                                <w:rPr>
                                  <w:rFonts w:hAnsi="Symbol"/>
                                  <w:sz w:val="22"/>
                                  <w:szCs w:val="22"/>
                                </w:rPr>
                                <w:sym w:font="Symbol" w:char="F0AF"/>
                              </w:r>
                              <w:r>
                                <w:rPr>
                                  <w:sz w:val="22"/>
                                  <w:szCs w:val="22"/>
                                </w:rPr>
                                <w:t xml:space="preserve"> Retrieve Care Plan [PCC-Y2]</w:t>
                              </w:r>
                            </w:p>
                            <w:p w14:paraId="1C80CA14" w14:textId="77777777" w:rsidR="00E349F6" w:rsidRDefault="00E349F6" w:rsidP="00091131">
                              <w:pPr>
                                <w:pStyle w:val="NormalWeb"/>
                              </w:pPr>
                              <w:r>
                                <w:rPr>
                                  <w:rFonts w:hAnsi="Symbol"/>
                                  <w:sz w:val="22"/>
                                  <w:szCs w:val="22"/>
                                </w:rPr>
                                <w:sym w:font="Symbol" w:char="F0AF"/>
                              </w:r>
                              <w:r>
                                <w:rPr>
                                  <w:sz w:val="22"/>
                                  <w:szCs w:val="22"/>
                                </w:rPr>
                                <w:t xml:space="preserve"> Subscribe to Care Plan Updates [PCC-Y3]</w:t>
                              </w:r>
                            </w:p>
                            <w:p w14:paraId="13D5339D" w14:textId="77777777" w:rsidR="00E349F6" w:rsidRDefault="00E349F6" w:rsidP="00091131">
                              <w:pPr>
                                <w:pStyle w:val="NormalWeb"/>
                              </w:pPr>
                              <w:r>
                                <w:t> </w:t>
                              </w:r>
                            </w:p>
                            <w:p w14:paraId="7529D969" w14:textId="77777777" w:rsidR="00E349F6" w:rsidRDefault="00E349F6" w:rsidP="00091131">
                              <w:pPr>
                                <w:pStyle w:val="NormalWeb"/>
                              </w:pPr>
                              <w:r>
                                <w:rPr>
                                  <w:sz w:val="22"/>
                                  <w:szCs w:val="22"/>
                                </w:rPr>
                                <w:t xml:space="preserve"> </w:t>
                              </w:r>
                              <w:r>
                                <w:rPr>
                                  <w:rFonts w:hAnsi="Symbol"/>
                                  <w:sz w:val="22"/>
                                  <w:szCs w:val="22"/>
                                </w:rPr>
                                <w:sym w:font="Symbol" w:char="F0AD"/>
                              </w:r>
                              <w:r>
                                <w:rPr>
                                  <w:sz w:val="22"/>
                                  <w:szCs w:val="22"/>
                                </w:rPr>
                                <w:t xml:space="preserve"> Provide Care Plan [PCC-Y4]</w:t>
                              </w:r>
                            </w:p>
                            <w:p w14:paraId="61868701" w14:textId="77777777" w:rsidR="00E349F6" w:rsidRDefault="00E349F6" w:rsidP="00091131">
                              <w:pPr>
                                <w:pStyle w:val="NormalWeb"/>
                              </w:pPr>
                              <w:r>
                                <w:rPr>
                                  <w:sz w:val="22"/>
                                  <w:szCs w:val="22"/>
                                </w:rPr>
                                <w:t> </w:t>
                              </w:r>
                            </w:p>
                          </w:txbxContent>
                        </wps:txbx>
                        <wps:bodyPr rot="0" vert="horz" wrap="square" lIns="0" tIns="0" rIns="0" bIns="0" anchor="t" anchorCtr="0" upright="1">
                          <a:noAutofit/>
                        </wps:bodyPr>
                      </wps:wsp>
                    </wpc:wpc>
                  </a:graphicData>
                </a:graphic>
              </wp:inline>
            </w:drawing>
          </mc:Choice>
          <mc:Fallback>
            <w:pict>
              <v:group w14:anchorId="3B1F38A5" id="Canvas 314" o:spid="_x0000_s1026" editas="canvas" style="width:468pt;height:368.4pt;mso-position-horizontal-relative:char;mso-position-vertical-relative:line" coordsize="59436,4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6786;visibility:visible;mso-wrap-style:square">
                  <v:fill o:detectmouseclick="t"/>
                  <v:path o:connecttype="none"/>
                </v:shape>
                <v:line id="Line 316" o:spid="_x0000_s1028" style="position:absolute;visibility:visible;mso-wrap-style:square" from="19126,9010" to="19132,38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LglsMAAADcAAAADwAAAGRycy9kb3ducmV2LnhtbERPS2vCQBC+F/oflil4qxsr1BpdRQQf&#10;9NZUBG9DdkxisrPp7kbTf98tCN7m43vOfNmbRlzJ+cqygtEwAUGcW11xoeDwvXn9AOEDssbGMin4&#10;JQ/LxfPTHFNtb/xF1ywUIoawT1FBGUKbSunzkgz6oW2JI3e2zmCI0BVSO7zFcNPItyR5lwYrjg0l&#10;trQuKa+zzig4dhmfLvXGNdhtd7vz8af240+lBi/9agYiUB8e4rt7r+P86Q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C4JbDAAAA3AAAAA8AAAAAAAAAAAAA&#10;AAAAoQIAAGRycy9kb3ducmV2LnhtbFBLBQYAAAAABAAEAPkAAACRAwAAAAA=&#10;" strokeweight="1.5pt"/>
                <v:line id="Line 317" o:spid="_x0000_s1029" style="position:absolute;flip:x;visibility:visible;mso-wrap-style:square" from="34067,10229" to="34340,37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u21sQAAADcAAAADwAAAGRycy9kb3ducmV2LnhtbESPQWsCMRCF74X+hzAFbzVbD9KuRikF&#10;QdFDq4LXYTO7WbqZLEl013/vHAq9zfDevPfNcj36Tt0opjawgbdpAYq4CrblxsD5tHl9B5UyssUu&#10;MBm4U4L16vlpiaUNA//Q7ZgbJSGcSjTgcu5LrVPlyGOahp5YtDpEj1nW2GgbcZBw3+lZUcy1x5al&#10;wWFPX46q3+PVG9C7/fAdN7Nz3dTbPlx27jAfRmMmL+PnAlSmMf+b/663VvA/hFaekQn0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u7bWxAAAANwAAAAPAAAAAAAAAAAA&#10;AAAAAKECAABkcnMvZG93bnJldi54bWxQSwUGAAAAAAQABAD5AAAAkgMAAAAA&#10;" strokeweight="1.5pt"/>
                <v:rect id="Rectangle 318" o:spid="_x0000_s1030" style="position:absolute;left:5154;top:11876;width:13569;height:5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rFsAA&#10;AADcAAAADwAAAGRycy9kb3ducmV2LnhtbERPTYvCMBC9L/gfwgje1lSRZe0aRQRRvOku2OOQjE2x&#10;mZQm1vrvzYLgbR7vcxar3tWiozZUnhVMxhkIYu1NxaWCv9/t5zeIEJEN1p5JwYMCrJaDjwXmxt/5&#10;SN0pliKFcMhRgY2xyaUM2pLDMPYNceIuvnUYE2xLaVq8p3BXy2mWfUmHFacGiw1tLOnr6eYUrLti&#10;ei7KnamLw3V2tDoU56iVGg379Q+ISH18i1/uvUnz53P4fyZd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BrFsAAAADcAAAADwAAAAAAAAAAAAAAAACYAgAAZHJzL2Rvd25y&#10;ZXYueG1sUEsFBgAAAAAEAAQA9QAAAIUDAAAAAA==&#10;" filled="f" stroked="f" strokeweight="0">
                  <v:textbox>
                    <w:txbxContent>
                      <w:p w14:paraId="2D2C194F" w14:textId="77777777" w:rsidR="00E349F6" w:rsidRPr="00077324" w:rsidRDefault="00E349F6"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E349F6" w:rsidRDefault="00E349F6" w:rsidP="005D11E8"/>
                      <w:p w14:paraId="47545313" w14:textId="77777777" w:rsidR="00E349F6" w:rsidRPr="00077324" w:rsidRDefault="00E349F6"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rect id="Rectangle 319" o:spid="_x0000_s1031" style="position:absolute;left:35350;top:16186;width:15602;height:21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phMIA&#10;AADcAAAADwAAAGRycy9kb3ducmV2LnhtbESPQWvCQBSE7wX/w/IEb3WjB2mjq4ghoLfWevH2yD6T&#10;YPZtsrsm8d+7hUKPw8x8w2x2o2lET87XlhUs5gkI4sLqmksFl5/8/QOED8gaG8uk4EkedtvJ2wZT&#10;bQf+pv4cShEh7FNUUIXQplL6oiKDfm5b4ujdrDMYonSl1A6HCDeNXCbJShqsOS5U2NKhouJ+fhgF&#10;mVvp3B+OWf55HbJw+ur6TnZKzabjfg0i0Bj+w3/to1YQifB7Jh4Bu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OmEwgAAANwAAAAPAAAAAAAAAAAAAAAAAJgCAABkcnMvZG93&#10;bnJldi54bWxQSwUGAAAAAAQABAD1AAAAhwMAAAAA&#10;" filled="f" stroked="f" strokeweight="0">
                  <v:textbox inset="0,0,0,0">
                    <w:txbxContent>
                      <w:p w14:paraId="7662E18F" w14:textId="77777777" w:rsidR="00E349F6" w:rsidRDefault="00E349F6"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E349F6" w:rsidRDefault="00E349F6"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E349F6" w:rsidRPr="00077324" w:rsidRDefault="00E349F6"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E349F6" w:rsidRDefault="00E349F6" w:rsidP="005D11E8"/>
                      <w:p w14:paraId="0897CAE4" w14:textId="77777777" w:rsidR="00E349F6" w:rsidRPr="00077324" w:rsidRDefault="00E349F6"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E349F6" w:rsidRPr="00077324" w:rsidRDefault="00E349F6" w:rsidP="005D11E8">
                        <w:pPr>
                          <w:rPr>
                            <w:sz w:val="22"/>
                            <w:szCs w:val="22"/>
                          </w:rPr>
                        </w:pPr>
                      </w:p>
                    </w:txbxContent>
                  </v:textbox>
                </v:rect>
                <v:shapetype id="_x0000_t202" coordsize="21600,21600" o:spt="202" path="m,l,21600r21600,l21600,xe">
                  <v:stroke joinstyle="miter"/>
                  <v:path gradientshapeok="t" o:connecttype="rect"/>
                </v:shapetype>
                <v:shape id="Text Box 320" o:spid="_x0000_s1032" type="#_x0000_t202" style="position:absolute;left:9855;top:37623;width:25863;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nLcMA&#10;AADcAAAADwAAAGRycy9kb3ducmV2LnhtbESPQWvCQBSE7wX/w/KE3urGCFZSVxFBaKRIjaHnR/aZ&#10;BLNvQ3ZN4r/vCoUeh5n5hllvR9OInjpXW1Ywn0UgiAuray4V5JfD2wqE88gaG8uk4EEOtpvJyxoT&#10;bQc+U5/5UgQIuwQVVN63iZSuqMigm9mWOHhX2xn0QXal1B0OAW4aGUfRUhqsOSxU2NK+ouKW3Y0C&#10;mQ6nhfz6Xr7/pMd7bpxejKyVep2Ouw8Qnkb/H/5rf2oFcRTD80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knLcMAAADcAAAADwAAAAAAAAAAAAAAAACYAgAAZHJzL2Rv&#10;d25yZXYueG1sUEsFBgAAAAAEAAQA9QAAAIgDAAAAAA==&#10;" strokeweight="2pt">
                  <v:textbox>
                    <w:txbxContent>
                      <w:p w14:paraId="39DD1B84" w14:textId="1C1B29C4" w:rsidR="00E349F6" w:rsidRDefault="00E349F6" w:rsidP="005D11E8">
                        <w:pPr>
                          <w:spacing w:after="120"/>
                          <w:jc w:val="center"/>
                        </w:pPr>
                        <w:r>
                          <w:t>Care Plan Service</w:t>
                        </w:r>
                      </w:p>
                      <w:p w14:paraId="727561CE" w14:textId="77777777" w:rsidR="00E349F6" w:rsidRDefault="00E349F6" w:rsidP="005D11E8"/>
                      <w:p w14:paraId="1C360749" w14:textId="77777777" w:rsidR="00E349F6" w:rsidRDefault="00E349F6" w:rsidP="005D11E8">
                        <w:pPr>
                          <w:spacing w:after="120"/>
                          <w:jc w:val="center"/>
                        </w:pPr>
                        <w:r>
                          <w:t>Actor F</w:t>
                        </w:r>
                      </w:p>
                    </w:txbxContent>
                  </v:textbox>
                </v:shape>
                <v:shape id="Text Box 321" o:spid="_x0000_s1033" type="#_x0000_t202" style="position:absolute;left:27568;top:4743;width:18596;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tsMA&#10;AADcAAAADwAAAGRycy9kb3ducmV2LnhtbESP3YrCMBSE7wXfIRzBO03Xgko1LcvCgi6y+IfXh+bY&#10;FpuT0kTbfXuzIHg5zMw3zDrrTS0e1LrKsoKPaQSCOLe64kLB+fQ9WYJwHlljbZkU/JGDLB0O1pho&#10;2/GBHkdfiABhl6CC0vsmkdLlJRl0U9sQB+9qW4M+yLaQusUuwE0tZ1E0lwYrDgslNvRVUn473o0C&#10;ue1+Y7nbzxeX7c/9bJyOe9ZKjUf95wqEp96/w6/2RiuYRTH8nwlHQK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CtsMAAADcAAAADwAAAAAAAAAAAAAAAACYAgAAZHJzL2Rv&#10;d25yZXYueG1sUEsFBgAAAAAEAAQA9QAAAIgDAAAAAA==&#10;" strokeweight="2pt">
                  <v:textbox>
                    <w:txbxContent>
                      <w:p w14:paraId="3A4F1EC1" w14:textId="77777777" w:rsidR="00E349F6" w:rsidRDefault="00E349F6" w:rsidP="005D11E8">
                        <w:pPr>
                          <w:spacing w:before="180" w:after="120"/>
                          <w:jc w:val="center"/>
                        </w:pPr>
                        <w:r>
                          <w:t>Care Plan Consumer</w:t>
                        </w:r>
                      </w:p>
                      <w:p w14:paraId="085BA36A" w14:textId="77777777" w:rsidR="00E349F6" w:rsidRDefault="00E349F6" w:rsidP="005D11E8"/>
                      <w:p w14:paraId="3E98D00E" w14:textId="77777777" w:rsidR="00E349F6" w:rsidRDefault="00E349F6" w:rsidP="005D11E8">
                        <w:pPr>
                          <w:spacing w:before="180" w:after="120"/>
                          <w:jc w:val="center"/>
                        </w:pPr>
                        <w:r>
                          <w:t>Actor B</w:t>
                        </w:r>
                      </w:p>
                    </w:txbxContent>
                  </v:textbox>
                </v:shape>
                <v:shape id="Text Box 322" o:spid="_x0000_s1034" type="#_x0000_t202" style="position:absolute;left:7804;top:4743;width:18199;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awsMA&#10;AADcAAAADwAAAGRycy9kb3ducmV2LnhtbESP3YrCMBSE74V9h3AW9k5TdVGppmVZEHQR8Q+vD82x&#10;LTYnpYm2+/ZGELwcZuYbZpF2phJ3alxpWcFwEIEgzqwuOVdwOi77MxDOI2usLJOCf3KQJh+9Bcba&#10;tryn+8HnIkDYxaig8L6OpXRZQQbdwNbEwbvYxqAPssmlbrANcFPJURRNpMGSw0KBNf0WlF0PN6NA&#10;rtvtWG52k+l5/Xc7GafHHWulvj67nzkIT51/h1/tlVYwir7heSYcAZ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wawsMAAADcAAAADwAAAAAAAAAAAAAAAACYAgAAZHJzL2Rv&#10;d25yZXYueG1sUEsFBgAAAAAEAAQA9QAAAIgDAAAAAA==&#10;" strokeweight="2pt">
                  <v:textbox>
                    <w:txbxContent>
                      <w:p w14:paraId="506E8040" w14:textId="136B5ADA" w:rsidR="00E349F6" w:rsidRDefault="00E349F6" w:rsidP="005D11E8">
                        <w:pPr>
                          <w:spacing w:after="120"/>
                          <w:jc w:val="center"/>
                        </w:pPr>
                        <w:r>
                          <w:t>Care Plan Contributor</w:t>
                        </w:r>
                      </w:p>
                      <w:p w14:paraId="3A3AF4D6" w14:textId="77777777" w:rsidR="00E349F6" w:rsidRDefault="00E349F6" w:rsidP="005D11E8"/>
                      <w:p w14:paraId="02CF8A91" w14:textId="77777777" w:rsidR="00E349F6" w:rsidRDefault="00E349F6" w:rsidP="005D11E8">
                        <w:pPr>
                          <w:spacing w:after="120"/>
                          <w:jc w:val="center"/>
                        </w:pPr>
                        <w:r>
                          <w:t>Actor A</w:t>
                        </w:r>
                      </w:p>
                    </w:txbxContent>
                  </v:textbox>
                </v:shape>
                <v:rect id="Rectangle 141" o:spid="_x0000_s1035" style="position:absolute;left:6030;top:16408;width:15602;height:2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uUo8EA&#10;AADcAAAADwAAAGRycy9kb3ducmV2LnhtbERPTWvCQBC9F/wPywje6kYpUqOriCFgb6168TZkxySY&#10;nU12t0n8991Cobd5vM/Z7kfTiJ6cry0rWMwTEMSF1TWXCq6X/PUdhA/IGhvLpOBJHva7ycsWU20H&#10;/qL+HEoRQ9inqKAKoU2l9EVFBv3ctsSRu1tnMEToSqkdDjHcNHKZJCtpsObYUGFLx4qKx/nbKMjc&#10;Suf+eMry9W3Iwsdn13eyU2o2HQ8bEIHG8C/+c590nP+2gN9n4gV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blKPBAAAA3AAAAA8AAAAAAAAAAAAAAAAAmAIAAGRycy9kb3du&#10;cmV2LnhtbFBLBQYAAAAABAAEAPUAAACGAwAAAAA=&#10;" filled="f" stroked="f" strokeweight="0">
                  <v:textbox inset="0,0,0,0">
                    <w:txbxContent>
                      <w:p w14:paraId="108041FC" w14:textId="77777777" w:rsidR="00E349F6" w:rsidRDefault="00E349F6" w:rsidP="00091131">
                        <w:pPr>
                          <w:pStyle w:val="NormalWeb"/>
                        </w:pPr>
                        <w:r>
                          <w:rPr>
                            <w:rFonts w:hAnsi="Symbol"/>
                            <w:sz w:val="22"/>
                            <w:szCs w:val="22"/>
                          </w:rPr>
                          <w:sym w:font="Symbol" w:char="F0AF"/>
                        </w:r>
                        <w:r>
                          <w:rPr>
                            <w:sz w:val="22"/>
                            <w:szCs w:val="22"/>
                          </w:rPr>
                          <w:t xml:space="preserve"> Search for Care Plan [PCC-Y5]</w:t>
                        </w:r>
                      </w:p>
                      <w:p w14:paraId="23700BC8" w14:textId="77777777" w:rsidR="00E349F6" w:rsidRDefault="00E349F6" w:rsidP="00091131">
                        <w:pPr>
                          <w:pStyle w:val="NormalWeb"/>
                        </w:pPr>
                        <w:r>
                          <w:rPr>
                            <w:rFonts w:hAnsi="Symbol"/>
                            <w:sz w:val="22"/>
                            <w:szCs w:val="22"/>
                          </w:rPr>
                          <w:sym w:font="Symbol" w:char="F0AF"/>
                        </w:r>
                        <w:r>
                          <w:rPr>
                            <w:sz w:val="22"/>
                            <w:szCs w:val="22"/>
                          </w:rPr>
                          <w:t xml:space="preserve"> Retrieve Care Plan [PCC-Y2]</w:t>
                        </w:r>
                      </w:p>
                      <w:p w14:paraId="1C80CA14" w14:textId="77777777" w:rsidR="00E349F6" w:rsidRDefault="00E349F6" w:rsidP="00091131">
                        <w:pPr>
                          <w:pStyle w:val="NormalWeb"/>
                        </w:pPr>
                        <w:r>
                          <w:rPr>
                            <w:rFonts w:hAnsi="Symbol"/>
                            <w:sz w:val="22"/>
                            <w:szCs w:val="22"/>
                          </w:rPr>
                          <w:sym w:font="Symbol" w:char="F0AF"/>
                        </w:r>
                        <w:r>
                          <w:rPr>
                            <w:sz w:val="22"/>
                            <w:szCs w:val="22"/>
                          </w:rPr>
                          <w:t xml:space="preserve"> Subscribe to Care Plan Updates [PCC-Y3]</w:t>
                        </w:r>
                      </w:p>
                      <w:p w14:paraId="13D5339D" w14:textId="77777777" w:rsidR="00E349F6" w:rsidRDefault="00E349F6" w:rsidP="00091131">
                        <w:pPr>
                          <w:pStyle w:val="NormalWeb"/>
                        </w:pPr>
                        <w:r>
                          <w:t> </w:t>
                        </w:r>
                      </w:p>
                      <w:p w14:paraId="7529D969" w14:textId="77777777" w:rsidR="00E349F6" w:rsidRDefault="00E349F6" w:rsidP="00091131">
                        <w:pPr>
                          <w:pStyle w:val="NormalWeb"/>
                        </w:pPr>
                        <w:r>
                          <w:rPr>
                            <w:sz w:val="22"/>
                            <w:szCs w:val="22"/>
                          </w:rPr>
                          <w:t xml:space="preserve"> </w:t>
                        </w:r>
                        <w:r>
                          <w:rPr>
                            <w:rFonts w:hAnsi="Symbol"/>
                            <w:sz w:val="22"/>
                            <w:szCs w:val="22"/>
                          </w:rPr>
                          <w:sym w:font="Symbol" w:char="F0AD"/>
                        </w:r>
                        <w:r>
                          <w:rPr>
                            <w:sz w:val="22"/>
                            <w:szCs w:val="22"/>
                          </w:rPr>
                          <w:t xml:space="preserve"> Provide Care Plan [PCC-Y4]</w:t>
                        </w:r>
                      </w:p>
                      <w:p w14:paraId="61868701" w14:textId="77777777" w:rsidR="00E349F6" w:rsidRDefault="00E349F6" w:rsidP="00091131">
                        <w:pPr>
                          <w:pStyle w:val="NormalWeb"/>
                        </w:pPr>
                        <w:r>
                          <w:rPr>
                            <w:sz w:val="22"/>
                            <w:szCs w:val="22"/>
                          </w:rPr>
                          <w:t> </w:t>
                        </w:r>
                      </w:p>
                    </w:txbxContent>
                  </v:textbox>
                </v:rect>
                <w10:anchorlock/>
              </v:group>
            </w:pict>
          </mc:Fallback>
        </mc:AlternateContent>
      </w:r>
    </w:p>
    <w:p w14:paraId="1D3E9110" w14:textId="77777777" w:rsidR="00077324" w:rsidRPr="003651D9" w:rsidRDefault="00077324">
      <w:pPr>
        <w:pStyle w:val="FigureTitle"/>
      </w:pPr>
    </w:p>
    <w:p w14:paraId="044FD607" w14:textId="77777777" w:rsidR="00CF283F" w:rsidRPr="003651D9" w:rsidRDefault="00CF283F">
      <w:pPr>
        <w:pStyle w:val="FigureTitle"/>
      </w:pPr>
      <w:r w:rsidRPr="003651D9">
        <w:t>Figure X.1-1</w:t>
      </w:r>
      <w:r w:rsidR="00701B3A" w:rsidRPr="003651D9">
        <w:t xml:space="preserve">: </w:t>
      </w:r>
      <w:r w:rsidR="004B575B">
        <w:t>DCP</w:t>
      </w:r>
      <w:r w:rsidRPr="003651D9">
        <w:t xml:space="preserve"> Actor Diagram</w:t>
      </w:r>
    </w:p>
    <w:p w14:paraId="05D27B66" w14:textId="77777777" w:rsidR="007C2FDD" w:rsidRPr="003651D9" w:rsidRDefault="007C2FDD">
      <w:pPr>
        <w:pStyle w:val="BodyText"/>
      </w:pPr>
    </w:p>
    <w:p w14:paraId="5A3DB5A0" w14:textId="77777777" w:rsidR="007C2FDD" w:rsidRPr="003651D9" w:rsidRDefault="007C2FDD" w:rsidP="007C2FDD">
      <w:pPr>
        <w:pStyle w:val="TableTitle"/>
      </w:pPr>
      <w:r w:rsidRPr="003651D9">
        <w:t xml:space="preserve">Table X.1-1: </w:t>
      </w:r>
      <w:r w:rsidR="00E60F58">
        <w:t>DCP</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3651D9" w14:paraId="62B5193E" w14:textId="77777777" w:rsidTr="00B54952">
        <w:trPr>
          <w:cantSplit/>
          <w:tblHeader/>
          <w:jc w:val="center"/>
        </w:trPr>
        <w:tc>
          <w:tcPr>
            <w:tcW w:w="1449" w:type="dxa"/>
            <w:shd w:val="pct15" w:color="auto" w:fill="FFFFFF"/>
          </w:tcPr>
          <w:p w14:paraId="0C6DA2C1" w14:textId="77777777" w:rsidR="005D11E8" w:rsidRPr="003651D9" w:rsidRDefault="005D11E8" w:rsidP="00B54952">
            <w:pPr>
              <w:pStyle w:val="TableEntryHeader"/>
            </w:pPr>
            <w:r w:rsidRPr="003651D9">
              <w:t>Actors</w:t>
            </w:r>
          </w:p>
        </w:tc>
        <w:tc>
          <w:tcPr>
            <w:tcW w:w="2520" w:type="dxa"/>
            <w:shd w:val="pct15" w:color="auto" w:fill="FFFFFF"/>
          </w:tcPr>
          <w:p w14:paraId="6509819B" w14:textId="77777777" w:rsidR="005D11E8" w:rsidRPr="003651D9" w:rsidRDefault="005D11E8" w:rsidP="00B54952">
            <w:pPr>
              <w:pStyle w:val="TableEntryHeader"/>
            </w:pPr>
            <w:r w:rsidRPr="003651D9">
              <w:t xml:space="preserve">Transactions </w:t>
            </w:r>
          </w:p>
        </w:tc>
        <w:tc>
          <w:tcPr>
            <w:tcW w:w="1710" w:type="dxa"/>
            <w:shd w:val="pct15" w:color="auto" w:fill="FFFFFF"/>
          </w:tcPr>
          <w:p w14:paraId="38BDF9B1" w14:textId="77777777" w:rsidR="005D11E8" w:rsidRPr="003651D9" w:rsidRDefault="005D11E8" w:rsidP="00B54952">
            <w:pPr>
              <w:pStyle w:val="TableEntryHeader"/>
            </w:pPr>
            <w:r w:rsidRPr="003651D9">
              <w:t>Optionality</w:t>
            </w:r>
          </w:p>
        </w:tc>
        <w:tc>
          <w:tcPr>
            <w:tcW w:w="2799" w:type="dxa"/>
            <w:shd w:val="pct15" w:color="auto" w:fill="FFFFFF"/>
          </w:tcPr>
          <w:p w14:paraId="6B20C1BB" w14:textId="77777777" w:rsidR="005D11E8" w:rsidRPr="003651D9" w:rsidRDefault="005D11E8" w:rsidP="00B54952">
            <w:pPr>
              <w:pStyle w:val="TableEntryHeader"/>
              <w:rPr>
                <w:rFonts w:ascii="Times New Roman" w:hAnsi="Times New Roman"/>
                <w:b w:val="0"/>
                <w:i/>
              </w:rPr>
            </w:pPr>
            <w:r w:rsidRPr="003651D9">
              <w:t>Reference</w:t>
            </w:r>
          </w:p>
        </w:tc>
      </w:tr>
      <w:tr w:rsidR="00F613B0" w:rsidRPr="003651D9" w14:paraId="3B8B8820" w14:textId="77777777" w:rsidTr="00B54952">
        <w:trPr>
          <w:cantSplit/>
          <w:jc w:val="center"/>
        </w:trPr>
        <w:tc>
          <w:tcPr>
            <w:tcW w:w="1449" w:type="dxa"/>
            <w:vMerge w:val="restart"/>
          </w:tcPr>
          <w:p w14:paraId="58965888" w14:textId="77777777" w:rsidR="00F613B0" w:rsidRPr="003651D9" w:rsidRDefault="00F613B0" w:rsidP="00B54952">
            <w:pPr>
              <w:pStyle w:val="TableEntry"/>
            </w:pPr>
            <w:r>
              <w:t>Care Plan Contributor</w:t>
            </w:r>
          </w:p>
        </w:tc>
        <w:tc>
          <w:tcPr>
            <w:tcW w:w="2520" w:type="dxa"/>
          </w:tcPr>
          <w:p w14:paraId="1ACF40A9" w14:textId="77777777" w:rsidR="00F613B0" w:rsidRPr="003651D9" w:rsidRDefault="00F613B0" w:rsidP="00B54952">
            <w:pPr>
              <w:pStyle w:val="TableEntry"/>
            </w:pPr>
            <w:r>
              <w:t>Update Care Plan</w:t>
            </w:r>
          </w:p>
        </w:tc>
        <w:tc>
          <w:tcPr>
            <w:tcW w:w="1710" w:type="dxa"/>
          </w:tcPr>
          <w:p w14:paraId="1BF05269" w14:textId="77777777" w:rsidR="00F613B0" w:rsidRPr="003651D9" w:rsidRDefault="00F613B0" w:rsidP="00B54952">
            <w:pPr>
              <w:pStyle w:val="TableEntry"/>
            </w:pPr>
            <w:r w:rsidRPr="003651D9">
              <w:t>R</w:t>
            </w:r>
          </w:p>
        </w:tc>
        <w:tc>
          <w:tcPr>
            <w:tcW w:w="2799" w:type="dxa"/>
          </w:tcPr>
          <w:p w14:paraId="6D9656C4" w14:textId="77777777" w:rsidR="00F613B0" w:rsidRPr="003651D9" w:rsidRDefault="00F613B0" w:rsidP="00B54952">
            <w:pPr>
              <w:pStyle w:val="TableEntry"/>
            </w:pPr>
            <w:r>
              <w:t>PCC</w:t>
            </w:r>
            <w:r w:rsidRPr="003651D9">
              <w:t xml:space="preserve"> TF-2: 3.Y1</w:t>
            </w:r>
          </w:p>
        </w:tc>
      </w:tr>
      <w:tr w:rsidR="00F613B0" w:rsidRPr="003651D9" w14:paraId="0AB2AB51" w14:textId="77777777" w:rsidTr="00B54952">
        <w:trPr>
          <w:cantSplit/>
          <w:jc w:val="center"/>
        </w:trPr>
        <w:tc>
          <w:tcPr>
            <w:tcW w:w="1449" w:type="dxa"/>
            <w:vMerge/>
          </w:tcPr>
          <w:p w14:paraId="53C74809" w14:textId="77777777" w:rsidR="00F613B0" w:rsidRDefault="00F613B0" w:rsidP="00A9786E">
            <w:pPr>
              <w:pStyle w:val="TableEntry"/>
            </w:pPr>
          </w:p>
        </w:tc>
        <w:tc>
          <w:tcPr>
            <w:tcW w:w="2520" w:type="dxa"/>
          </w:tcPr>
          <w:p w14:paraId="1F236FDE" w14:textId="46838100" w:rsidR="00F613B0" w:rsidRDefault="00F613B0" w:rsidP="00A9786E">
            <w:pPr>
              <w:pStyle w:val="TableEntry"/>
            </w:pPr>
            <w:r>
              <w:t>Search for Care Plan</w:t>
            </w:r>
          </w:p>
        </w:tc>
        <w:tc>
          <w:tcPr>
            <w:tcW w:w="1710" w:type="dxa"/>
          </w:tcPr>
          <w:p w14:paraId="2D874F06" w14:textId="3DF8B9D6" w:rsidR="00F613B0" w:rsidRPr="003651D9" w:rsidRDefault="00F613B0" w:rsidP="00A9786E">
            <w:pPr>
              <w:pStyle w:val="TableEntry"/>
            </w:pPr>
            <w:r>
              <w:t>R</w:t>
            </w:r>
          </w:p>
        </w:tc>
        <w:tc>
          <w:tcPr>
            <w:tcW w:w="2799" w:type="dxa"/>
          </w:tcPr>
          <w:p w14:paraId="3AEF5593" w14:textId="09FE229C" w:rsidR="00F613B0" w:rsidRDefault="00F613B0" w:rsidP="00A9786E">
            <w:pPr>
              <w:pStyle w:val="TableEntry"/>
            </w:pPr>
            <w:r>
              <w:t>PCC TF-2: 3.Y5</w:t>
            </w:r>
          </w:p>
        </w:tc>
      </w:tr>
      <w:tr w:rsidR="00F613B0" w:rsidRPr="003651D9" w14:paraId="33B68E13" w14:textId="77777777" w:rsidTr="00B54952">
        <w:trPr>
          <w:cantSplit/>
          <w:jc w:val="center"/>
        </w:trPr>
        <w:tc>
          <w:tcPr>
            <w:tcW w:w="1449" w:type="dxa"/>
            <w:vMerge/>
          </w:tcPr>
          <w:p w14:paraId="65D709F4" w14:textId="77777777" w:rsidR="00F613B0" w:rsidRDefault="00F613B0" w:rsidP="00A9786E">
            <w:pPr>
              <w:pStyle w:val="TableEntry"/>
            </w:pPr>
          </w:p>
        </w:tc>
        <w:tc>
          <w:tcPr>
            <w:tcW w:w="2520" w:type="dxa"/>
          </w:tcPr>
          <w:p w14:paraId="05A5D1E0" w14:textId="7582624E" w:rsidR="00F613B0" w:rsidRDefault="00F613B0" w:rsidP="00A9786E">
            <w:pPr>
              <w:pStyle w:val="TableEntry"/>
            </w:pPr>
            <w:r>
              <w:t>Retrieve Care Plan</w:t>
            </w:r>
          </w:p>
        </w:tc>
        <w:tc>
          <w:tcPr>
            <w:tcW w:w="1710" w:type="dxa"/>
          </w:tcPr>
          <w:p w14:paraId="457137FF" w14:textId="26024DE9" w:rsidR="00F613B0" w:rsidRPr="003651D9" w:rsidRDefault="00F613B0" w:rsidP="00A9786E">
            <w:pPr>
              <w:pStyle w:val="TableEntry"/>
            </w:pPr>
            <w:r w:rsidRPr="003651D9">
              <w:t>R</w:t>
            </w:r>
          </w:p>
        </w:tc>
        <w:tc>
          <w:tcPr>
            <w:tcW w:w="2799" w:type="dxa"/>
          </w:tcPr>
          <w:p w14:paraId="237DFF44" w14:textId="4173BBFC" w:rsidR="00F613B0" w:rsidRDefault="00F613B0" w:rsidP="00A9786E">
            <w:pPr>
              <w:pStyle w:val="TableEntry"/>
            </w:pPr>
            <w:r>
              <w:t>PCC TF-2: 3.Y2</w:t>
            </w:r>
          </w:p>
        </w:tc>
      </w:tr>
      <w:tr w:rsidR="00F613B0" w:rsidRPr="003651D9" w14:paraId="4FF4FF4E" w14:textId="77777777" w:rsidTr="00B54952">
        <w:trPr>
          <w:cantSplit/>
          <w:jc w:val="center"/>
        </w:trPr>
        <w:tc>
          <w:tcPr>
            <w:tcW w:w="1449" w:type="dxa"/>
            <w:vMerge/>
          </w:tcPr>
          <w:p w14:paraId="1C7DF9D7" w14:textId="77777777" w:rsidR="00F613B0" w:rsidRDefault="00F613B0" w:rsidP="00A9786E">
            <w:pPr>
              <w:pStyle w:val="TableEntry"/>
            </w:pPr>
          </w:p>
        </w:tc>
        <w:tc>
          <w:tcPr>
            <w:tcW w:w="2520" w:type="dxa"/>
          </w:tcPr>
          <w:p w14:paraId="27E67B7B" w14:textId="0FFF924F" w:rsidR="00F613B0" w:rsidRDefault="00F613B0" w:rsidP="00A9786E">
            <w:pPr>
              <w:pStyle w:val="TableEntry"/>
            </w:pPr>
            <w:r>
              <w:t>Subscribe to Care Plan Updates</w:t>
            </w:r>
          </w:p>
        </w:tc>
        <w:tc>
          <w:tcPr>
            <w:tcW w:w="1710" w:type="dxa"/>
          </w:tcPr>
          <w:p w14:paraId="501BF75F" w14:textId="5A9C996B" w:rsidR="00F613B0" w:rsidRPr="003651D9" w:rsidRDefault="00F613B0" w:rsidP="00A9786E">
            <w:pPr>
              <w:pStyle w:val="TableEntry"/>
            </w:pPr>
            <w:r>
              <w:t>O</w:t>
            </w:r>
          </w:p>
        </w:tc>
        <w:tc>
          <w:tcPr>
            <w:tcW w:w="2799" w:type="dxa"/>
          </w:tcPr>
          <w:p w14:paraId="5BEDE19C" w14:textId="44B68AF7" w:rsidR="00F613B0" w:rsidRDefault="00F613B0" w:rsidP="00A9786E">
            <w:pPr>
              <w:pStyle w:val="TableEntry"/>
            </w:pPr>
            <w:r>
              <w:t>PCC TF-2: 3.Y3</w:t>
            </w:r>
          </w:p>
        </w:tc>
      </w:tr>
      <w:tr w:rsidR="00A9786E" w:rsidRPr="003651D9" w14:paraId="7BA08027" w14:textId="77777777" w:rsidTr="00B54952">
        <w:trPr>
          <w:cantSplit/>
          <w:jc w:val="center"/>
        </w:trPr>
        <w:tc>
          <w:tcPr>
            <w:tcW w:w="1449" w:type="dxa"/>
            <w:vMerge w:val="restart"/>
          </w:tcPr>
          <w:p w14:paraId="72F21541" w14:textId="77777777" w:rsidR="00A9786E" w:rsidRDefault="00A9786E" w:rsidP="00A9786E">
            <w:pPr>
              <w:pStyle w:val="TableEntry"/>
            </w:pPr>
            <w:r>
              <w:t>Care Plan Consumer</w:t>
            </w:r>
          </w:p>
        </w:tc>
        <w:tc>
          <w:tcPr>
            <w:tcW w:w="2520" w:type="dxa"/>
          </w:tcPr>
          <w:p w14:paraId="4C265274" w14:textId="77777777" w:rsidR="00A9786E" w:rsidRDefault="00A9786E" w:rsidP="00A9786E">
            <w:pPr>
              <w:pStyle w:val="TableEntry"/>
            </w:pPr>
            <w:r>
              <w:t>Search for Care Plan</w:t>
            </w:r>
          </w:p>
        </w:tc>
        <w:tc>
          <w:tcPr>
            <w:tcW w:w="1710" w:type="dxa"/>
          </w:tcPr>
          <w:p w14:paraId="7535FF15" w14:textId="77777777" w:rsidR="00A9786E" w:rsidRPr="003651D9" w:rsidRDefault="00A9786E" w:rsidP="00A9786E">
            <w:pPr>
              <w:pStyle w:val="TableEntry"/>
            </w:pPr>
            <w:r>
              <w:t>R</w:t>
            </w:r>
          </w:p>
        </w:tc>
        <w:tc>
          <w:tcPr>
            <w:tcW w:w="2799" w:type="dxa"/>
          </w:tcPr>
          <w:p w14:paraId="3387CBC1" w14:textId="77777777" w:rsidR="00A9786E" w:rsidRDefault="00A9786E" w:rsidP="00A9786E">
            <w:pPr>
              <w:pStyle w:val="TableEntry"/>
            </w:pPr>
            <w:r>
              <w:t>PCC TF-2: 3.Y5</w:t>
            </w:r>
          </w:p>
        </w:tc>
      </w:tr>
      <w:tr w:rsidR="00A9786E" w:rsidRPr="003651D9" w14:paraId="717A2149" w14:textId="77777777" w:rsidTr="00B54952">
        <w:trPr>
          <w:cantSplit/>
          <w:jc w:val="center"/>
        </w:trPr>
        <w:tc>
          <w:tcPr>
            <w:tcW w:w="1449" w:type="dxa"/>
            <w:vMerge/>
          </w:tcPr>
          <w:p w14:paraId="57615E97" w14:textId="77777777" w:rsidR="00A9786E" w:rsidRPr="003651D9" w:rsidRDefault="00A9786E" w:rsidP="00A9786E">
            <w:pPr>
              <w:pStyle w:val="TableEntry"/>
            </w:pPr>
          </w:p>
        </w:tc>
        <w:tc>
          <w:tcPr>
            <w:tcW w:w="2520" w:type="dxa"/>
          </w:tcPr>
          <w:p w14:paraId="4D769B99" w14:textId="77777777" w:rsidR="00A9786E" w:rsidRPr="003651D9" w:rsidRDefault="00A9786E" w:rsidP="00A9786E">
            <w:pPr>
              <w:pStyle w:val="TableEntry"/>
            </w:pPr>
            <w:r>
              <w:t>Retrieve Care Plan</w:t>
            </w:r>
          </w:p>
        </w:tc>
        <w:tc>
          <w:tcPr>
            <w:tcW w:w="1710" w:type="dxa"/>
          </w:tcPr>
          <w:p w14:paraId="5A3C2721" w14:textId="77777777" w:rsidR="00A9786E" w:rsidRPr="003651D9" w:rsidRDefault="00A9786E" w:rsidP="00A9786E">
            <w:pPr>
              <w:pStyle w:val="TableEntry"/>
            </w:pPr>
            <w:r w:rsidRPr="003651D9">
              <w:t>R</w:t>
            </w:r>
          </w:p>
        </w:tc>
        <w:tc>
          <w:tcPr>
            <w:tcW w:w="2799" w:type="dxa"/>
          </w:tcPr>
          <w:p w14:paraId="50B60211" w14:textId="77777777" w:rsidR="00A9786E" w:rsidRPr="003651D9" w:rsidRDefault="00A9786E" w:rsidP="00A9786E">
            <w:pPr>
              <w:pStyle w:val="TableEntry"/>
            </w:pPr>
            <w:r>
              <w:t>PCC TF-2: 3.Y2</w:t>
            </w:r>
          </w:p>
        </w:tc>
      </w:tr>
      <w:tr w:rsidR="00A9786E" w:rsidRPr="003651D9" w14:paraId="2203B436" w14:textId="77777777" w:rsidTr="00B54952">
        <w:trPr>
          <w:cantSplit/>
          <w:jc w:val="center"/>
        </w:trPr>
        <w:tc>
          <w:tcPr>
            <w:tcW w:w="1449" w:type="dxa"/>
            <w:vMerge/>
          </w:tcPr>
          <w:p w14:paraId="755BE8EC" w14:textId="77777777" w:rsidR="00A9786E" w:rsidRPr="003651D9" w:rsidRDefault="00A9786E" w:rsidP="00A9786E">
            <w:pPr>
              <w:pStyle w:val="TableEntry"/>
            </w:pPr>
          </w:p>
        </w:tc>
        <w:tc>
          <w:tcPr>
            <w:tcW w:w="2520" w:type="dxa"/>
          </w:tcPr>
          <w:p w14:paraId="6203AC3B" w14:textId="77777777" w:rsidR="00A9786E" w:rsidRPr="003651D9" w:rsidRDefault="00A9786E" w:rsidP="00A9786E">
            <w:pPr>
              <w:pStyle w:val="TableEntry"/>
            </w:pPr>
            <w:r>
              <w:t>Subscribe to Care Plan Updates</w:t>
            </w:r>
          </w:p>
        </w:tc>
        <w:tc>
          <w:tcPr>
            <w:tcW w:w="1710" w:type="dxa"/>
          </w:tcPr>
          <w:p w14:paraId="41F32F12" w14:textId="77777777" w:rsidR="00A9786E" w:rsidRPr="003651D9" w:rsidRDefault="00A9786E" w:rsidP="00A9786E">
            <w:pPr>
              <w:pStyle w:val="TableEntry"/>
            </w:pPr>
            <w:r>
              <w:t>O</w:t>
            </w:r>
          </w:p>
        </w:tc>
        <w:tc>
          <w:tcPr>
            <w:tcW w:w="2799" w:type="dxa"/>
          </w:tcPr>
          <w:p w14:paraId="2961A500" w14:textId="77777777" w:rsidR="00A9786E" w:rsidRPr="003651D9" w:rsidRDefault="00A9786E" w:rsidP="00A9786E">
            <w:pPr>
              <w:pStyle w:val="TableEntry"/>
            </w:pPr>
            <w:r>
              <w:t>PCC TF-2: 3.Y3</w:t>
            </w:r>
          </w:p>
        </w:tc>
      </w:tr>
      <w:tr w:rsidR="00A9786E" w:rsidRPr="003651D9" w14:paraId="33C62C9A" w14:textId="77777777" w:rsidTr="00B54952">
        <w:trPr>
          <w:cantSplit/>
          <w:jc w:val="center"/>
        </w:trPr>
        <w:tc>
          <w:tcPr>
            <w:tcW w:w="1449" w:type="dxa"/>
            <w:vMerge/>
          </w:tcPr>
          <w:p w14:paraId="032552D6" w14:textId="77777777" w:rsidR="00A9786E" w:rsidRPr="003651D9" w:rsidRDefault="00A9786E" w:rsidP="00A9786E">
            <w:pPr>
              <w:pStyle w:val="TableEntry"/>
            </w:pPr>
          </w:p>
        </w:tc>
        <w:tc>
          <w:tcPr>
            <w:tcW w:w="2520" w:type="dxa"/>
          </w:tcPr>
          <w:p w14:paraId="49E79FB4" w14:textId="77777777" w:rsidR="00A9786E" w:rsidRDefault="00A9786E" w:rsidP="00A9786E">
            <w:pPr>
              <w:pStyle w:val="TableEntry"/>
            </w:pPr>
            <w:r>
              <w:t>Provide Care Plan</w:t>
            </w:r>
          </w:p>
        </w:tc>
        <w:tc>
          <w:tcPr>
            <w:tcW w:w="1710" w:type="dxa"/>
          </w:tcPr>
          <w:p w14:paraId="55E68C91" w14:textId="77777777" w:rsidR="00A9786E" w:rsidRDefault="00A9786E" w:rsidP="00A9786E">
            <w:pPr>
              <w:pStyle w:val="TableEntry"/>
            </w:pPr>
            <w:r>
              <w:t>O (as receiver) (Note 1)</w:t>
            </w:r>
          </w:p>
        </w:tc>
        <w:tc>
          <w:tcPr>
            <w:tcW w:w="2799" w:type="dxa"/>
          </w:tcPr>
          <w:p w14:paraId="08AB6ECC" w14:textId="77777777" w:rsidR="00A9786E" w:rsidRPr="003651D9" w:rsidRDefault="00A9786E" w:rsidP="00A9786E">
            <w:pPr>
              <w:pStyle w:val="TableEntry"/>
            </w:pPr>
            <w:r>
              <w:t>PCC TF-2: 3.Y4</w:t>
            </w:r>
          </w:p>
        </w:tc>
      </w:tr>
      <w:tr w:rsidR="00A9786E" w:rsidRPr="003651D9" w14:paraId="65B30195" w14:textId="77777777" w:rsidTr="00B54952">
        <w:trPr>
          <w:cantSplit/>
          <w:jc w:val="center"/>
        </w:trPr>
        <w:tc>
          <w:tcPr>
            <w:tcW w:w="1449" w:type="dxa"/>
            <w:vMerge w:val="restart"/>
          </w:tcPr>
          <w:p w14:paraId="54A9D507" w14:textId="16CF4BDD" w:rsidR="00A9786E" w:rsidRDefault="00A9786E" w:rsidP="00A9786E">
            <w:pPr>
              <w:pStyle w:val="TableEntry"/>
            </w:pPr>
            <w:r>
              <w:lastRenderedPageBreak/>
              <w:t>Care Plan Service</w:t>
            </w:r>
          </w:p>
        </w:tc>
        <w:tc>
          <w:tcPr>
            <w:tcW w:w="2520" w:type="dxa"/>
          </w:tcPr>
          <w:p w14:paraId="125E5985" w14:textId="77777777" w:rsidR="00A9786E" w:rsidRDefault="00A9786E" w:rsidP="00A9786E">
            <w:pPr>
              <w:pStyle w:val="TableEntry"/>
            </w:pPr>
            <w:r>
              <w:t>Search for Care Plan</w:t>
            </w:r>
          </w:p>
        </w:tc>
        <w:tc>
          <w:tcPr>
            <w:tcW w:w="1710" w:type="dxa"/>
          </w:tcPr>
          <w:p w14:paraId="489CECFA" w14:textId="77777777" w:rsidR="00A9786E" w:rsidRPr="003651D9" w:rsidRDefault="00A9786E" w:rsidP="00A9786E">
            <w:pPr>
              <w:pStyle w:val="TableEntry"/>
            </w:pPr>
            <w:r>
              <w:t>R</w:t>
            </w:r>
          </w:p>
        </w:tc>
        <w:tc>
          <w:tcPr>
            <w:tcW w:w="2799" w:type="dxa"/>
          </w:tcPr>
          <w:p w14:paraId="473C0C5C" w14:textId="77777777" w:rsidR="00A9786E" w:rsidRPr="003651D9" w:rsidRDefault="00A9786E" w:rsidP="00A9786E">
            <w:pPr>
              <w:pStyle w:val="TableEntry"/>
            </w:pPr>
            <w:r>
              <w:t>PCC TF-2: 3.Y5</w:t>
            </w:r>
          </w:p>
        </w:tc>
      </w:tr>
      <w:tr w:rsidR="00A9786E" w:rsidRPr="003651D9" w14:paraId="3E767401" w14:textId="77777777" w:rsidTr="00B54952">
        <w:trPr>
          <w:cantSplit/>
          <w:jc w:val="center"/>
        </w:trPr>
        <w:tc>
          <w:tcPr>
            <w:tcW w:w="1449" w:type="dxa"/>
            <w:vMerge/>
          </w:tcPr>
          <w:p w14:paraId="1F509B01" w14:textId="77777777" w:rsidR="00A9786E" w:rsidRPr="003651D9" w:rsidRDefault="00A9786E" w:rsidP="00A9786E">
            <w:pPr>
              <w:pStyle w:val="TableEntry"/>
            </w:pPr>
          </w:p>
        </w:tc>
        <w:tc>
          <w:tcPr>
            <w:tcW w:w="2520" w:type="dxa"/>
          </w:tcPr>
          <w:p w14:paraId="72574216" w14:textId="77777777" w:rsidR="00A9786E" w:rsidRPr="003651D9" w:rsidRDefault="00A9786E" w:rsidP="00A9786E">
            <w:pPr>
              <w:pStyle w:val="TableEntry"/>
            </w:pPr>
            <w:r>
              <w:t>Update Care Plan</w:t>
            </w:r>
          </w:p>
        </w:tc>
        <w:tc>
          <w:tcPr>
            <w:tcW w:w="1710" w:type="dxa"/>
          </w:tcPr>
          <w:p w14:paraId="188F4632" w14:textId="77777777" w:rsidR="00A9786E" w:rsidRPr="003651D9" w:rsidRDefault="00A9786E" w:rsidP="00A9786E">
            <w:pPr>
              <w:pStyle w:val="TableEntry"/>
            </w:pPr>
            <w:r w:rsidRPr="003651D9">
              <w:t>R</w:t>
            </w:r>
          </w:p>
        </w:tc>
        <w:tc>
          <w:tcPr>
            <w:tcW w:w="2799" w:type="dxa"/>
          </w:tcPr>
          <w:p w14:paraId="4B84BDE9" w14:textId="77777777" w:rsidR="00A9786E" w:rsidRPr="003651D9" w:rsidRDefault="00A9786E" w:rsidP="00A9786E">
            <w:pPr>
              <w:pStyle w:val="TableEntry"/>
            </w:pPr>
            <w:r>
              <w:t>PCC</w:t>
            </w:r>
            <w:r w:rsidRPr="003651D9">
              <w:t xml:space="preserve"> TF-2: 3.Y1</w:t>
            </w:r>
          </w:p>
        </w:tc>
      </w:tr>
      <w:tr w:rsidR="00A9786E" w:rsidRPr="003651D9" w14:paraId="2A6F1DAA" w14:textId="77777777" w:rsidTr="00B54952">
        <w:trPr>
          <w:cantSplit/>
          <w:jc w:val="center"/>
        </w:trPr>
        <w:tc>
          <w:tcPr>
            <w:tcW w:w="1449" w:type="dxa"/>
            <w:vMerge/>
          </w:tcPr>
          <w:p w14:paraId="614D1477" w14:textId="77777777" w:rsidR="00A9786E" w:rsidRPr="003651D9" w:rsidRDefault="00A9786E" w:rsidP="00A9786E">
            <w:pPr>
              <w:pStyle w:val="TableEntry"/>
            </w:pPr>
          </w:p>
        </w:tc>
        <w:tc>
          <w:tcPr>
            <w:tcW w:w="2520" w:type="dxa"/>
          </w:tcPr>
          <w:p w14:paraId="65170BB8" w14:textId="77777777" w:rsidR="00A9786E" w:rsidRPr="003651D9" w:rsidRDefault="00A9786E" w:rsidP="00A9786E">
            <w:pPr>
              <w:pStyle w:val="TableEntry"/>
            </w:pPr>
            <w:r>
              <w:t>Retrieve Care Plan</w:t>
            </w:r>
          </w:p>
        </w:tc>
        <w:tc>
          <w:tcPr>
            <w:tcW w:w="1710" w:type="dxa"/>
          </w:tcPr>
          <w:p w14:paraId="402980AA" w14:textId="77777777" w:rsidR="00A9786E" w:rsidRPr="003651D9" w:rsidRDefault="00A9786E" w:rsidP="00A9786E">
            <w:pPr>
              <w:pStyle w:val="TableEntry"/>
            </w:pPr>
            <w:r>
              <w:t>R</w:t>
            </w:r>
          </w:p>
        </w:tc>
        <w:tc>
          <w:tcPr>
            <w:tcW w:w="2799" w:type="dxa"/>
          </w:tcPr>
          <w:p w14:paraId="1339C60A" w14:textId="77777777" w:rsidR="00A9786E" w:rsidRPr="003651D9" w:rsidRDefault="00A9786E" w:rsidP="00A9786E">
            <w:pPr>
              <w:pStyle w:val="TableEntry"/>
            </w:pPr>
            <w:r>
              <w:t>PCC</w:t>
            </w:r>
            <w:r w:rsidRPr="003651D9">
              <w:t xml:space="preserve"> TF-2: 3.Y2</w:t>
            </w:r>
          </w:p>
        </w:tc>
      </w:tr>
      <w:tr w:rsidR="00A9786E" w:rsidRPr="003651D9" w14:paraId="5D36264E" w14:textId="77777777" w:rsidTr="00B54952">
        <w:trPr>
          <w:cantSplit/>
          <w:jc w:val="center"/>
        </w:trPr>
        <w:tc>
          <w:tcPr>
            <w:tcW w:w="1449" w:type="dxa"/>
            <w:vMerge/>
          </w:tcPr>
          <w:p w14:paraId="03D1C6CC" w14:textId="77777777" w:rsidR="00A9786E" w:rsidRPr="003651D9" w:rsidRDefault="00A9786E" w:rsidP="00A9786E">
            <w:pPr>
              <w:pStyle w:val="TableEntry"/>
            </w:pPr>
          </w:p>
        </w:tc>
        <w:tc>
          <w:tcPr>
            <w:tcW w:w="2520" w:type="dxa"/>
          </w:tcPr>
          <w:p w14:paraId="21C430E4" w14:textId="77777777" w:rsidR="00A9786E" w:rsidRPr="003651D9" w:rsidRDefault="00A9786E" w:rsidP="00A9786E">
            <w:pPr>
              <w:pStyle w:val="TableEntry"/>
            </w:pPr>
            <w:r>
              <w:t>Subscribe to Care Plan Updates</w:t>
            </w:r>
          </w:p>
        </w:tc>
        <w:tc>
          <w:tcPr>
            <w:tcW w:w="1710" w:type="dxa"/>
          </w:tcPr>
          <w:p w14:paraId="7E9457D1" w14:textId="77777777" w:rsidR="00A9786E" w:rsidRPr="003651D9" w:rsidRDefault="00A9786E" w:rsidP="00A9786E">
            <w:pPr>
              <w:pStyle w:val="TableEntry"/>
            </w:pPr>
            <w:r>
              <w:t>R</w:t>
            </w:r>
          </w:p>
        </w:tc>
        <w:tc>
          <w:tcPr>
            <w:tcW w:w="2799" w:type="dxa"/>
          </w:tcPr>
          <w:p w14:paraId="1BF9E796" w14:textId="77777777" w:rsidR="00A9786E" w:rsidRPr="003651D9" w:rsidRDefault="00A9786E" w:rsidP="00A9786E">
            <w:pPr>
              <w:pStyle w:val="TableEntry"/>
            </w:pPr>
            <w:r>
              <w:t>PCC</w:t>
            </w:r>
            <w:r w:rsidRPr="003651D9">
              <w:t xml:space="preserve"> TF-2: 3.Y3</w:t>
            </w:r>
          </w:p>
        </w:tc>
      </w:tr>
      <w:tr w:rsidR="00A9786E" w:rsidRPr="003651D9" w14:paraId="2C2AF435" w14:textId="77777777" w:rsidTr="00B54952">
        <w:trPr>
          <w:cantSplit/>
          <w:jc w:val="center"/>
        </w:trPr>
        <w:tc>
          <w:tcPr>
            <w:tcW w:w="1449" w:type="dxa"/>
            <w:vMerge/>
          </w:tcPr>
          <w:p w14:paraId="01685CC0" w14:textId="77777777" w:rsidR="00A9786E" w:rsidRPr="003651D9" w:rsidRDefault="00A9786E" w:rsidP="00A9786E">
            <w:pPr>
              <w:pStyle w:val="TableEntry"/>
            </w:pPr>
          </w:p>
        </w:tc>
        <w:tc>
          <w:tcPr>
            <w:tcW w:w="2520" w:type="dxa"/>
          </w:tcPr>
          <w:p w14:paraId="1BBAE022" w14:textId="77777777" w:rsidR="00A9786E" w:rsidRDefault="00A9786E" w:rsidP="00A9786E">
            <w:pPr>
              <w:pStyle w:val="TableEntry"/>
            </w:pPr>
            <w:r>
              <w:t>Provide Care Plan</w:t>
            </w:r>
          </w:p>
        </w:tc>
        <w:tc>
          <w:tcPr>
            <w:tcW w:w="1710" w:type="dxa"/>
          </w:tcPr>
          <w:p w14:paraId="6B353C89" w14:textId="77777777" w:rsidR="00A9786E" w:rsidRDefault="00A9786E" w:rsidP="00A9786E">
            <w:pPr>
              <w:pStyle w:val="TableEntry"/>
            </w:pPr>
            <w:r>
              <w:t>R (as initiator)</w:t>
            </w:r>
          </w:p>
        </w:tc>
        <w:tc>
          <w:tcPr>
            <w:tcW w:w="2799" w:type="dxa"/>
          </w:tcPr>
          <w:p w14:paraId="74604459" w14:textId="77777777" w:rsidR="00A9786E" w:rsidRPr="003651D9" w:rsidRDefault="00A9786E" w:rsidP="00A9786E">
            <w:pPr>
              <w:pStyle w:val="TableEntry"/>
            </w:pPr>
            <w:r>
              <w:t>PCC TF-2: 3.Y4</w:t>
            </w:r>
          </w:p>
        </w:tc>
      </w:tr>
    </w:tbl>
    <w:p w14:paraId="06E7620F" w14:textId="77777777" w:rsidR="007C2FDD" w:rsidRPr="00363FFF" w:rsidRDefault="007E0C0D">
      <w:pPr>
        <w:pStyle w:val="BodyText"/>
        <w:rPr>
          <w:sz w:val="18"/>
        </w:rPr>
      </w:pPr>
      <w:r w:rsidRPr="00040A2D">
        <w:rPr>
          <w:sz w:val="18"/>
        </w:rPr>
        <w:t>Note 1: required when</w:t>
      </w:r>
      <w:r w:rsidRPr="00363FFF">
        <w:rPr>
          <w:sz w:val="18"/>
        </w:rPr>
        <w:t xml:space="preserve"> supported.</w:t>
      </w:r>
    </w:p>
    <w:p w14:paraId="75A993E4" w14:textId="77777777" w:rsidR="00CF283F" w:rsidRPr="003651D9" w:rsidRDefault="00CF283F">
      <w:pPr>
        <w:pStyle w:val="BodyText"/>
      </w:pPr>
      <w:r w:rsidRPr="003651D9">
        <w:t xml:space="preserve">Table X.1-1 lists the transactions for each actor directly involved in the </w:t>
      </w:r>
      <w:r w:rsidR="00E60F58">
        <w:t>DCP</w:t>
      </w:r>
      <w:r w:rsidRPr="003651D9">
        <w:t xml:space="preserve"> 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87E40" w:rsidRPr="003651D9">
        <w:t xml:space="preserve">. </w:t>
      </w:r>
    </w:p>
    <w:p w14:paraId="12C5467E" w14:textId="77777777" w:rsidR="00FF4C4E" w:rsidRPr="003651D9" w:rsidRDefault="00FF4C4E" w:rsidP="00503AE1">
      <w:pPr>
        <w:pStyle w:val="Heading3"/>
        <w:numPr>
          <w:ilvl w:val="0"/>
          <w:numId w:val="0"/>
        </w:numPr>
        <w:rPr>
          <w:bCs/>
          <w:noProof w:val="0"/>
        </w:rPr>
      </w:pPr>
      <w:bookmarkStart w:id="48" w:name="_Toc449631505"/>
      <w:bookmarkEnd w:id="40"/>
      <w:bookmarkEnd w:id="41"/>
      <w:bookmarkEnd w:id="42"/>
      <w:bookmarkEnd w:id="43"/>
      <w:bookmarkEnd w:id="44"/>
      <w:bookmarkEnd w:id="45"/>
      <w:bookmarkEnd w:id="46"/>
      <w:bookmarkEnd w:id="47"/>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48"/>
    </w:p>
    <w:p w14:paraId="352E1708"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31E7451A" w14:textId="77777777" w:rsidR="009D0CDF" w:rsidRDefault="009D0CDF" w:rsidP="009D0CDF">
      <w:pPr>
        <w:pStyle w:val="Heading4"/>
        <w:numPr>
          <w:ilvl w:val="0"/>
          <w:numId w:val="0"/>
        </w:numPr>
        <w:rPr>
          <w:noProof w:val="0"/>
        </w:rPr>
      </w:pPr>
      <w:bookmarkStart w:id="49" w:name="_Toc449631506"/>
      <w:r w:rsidRPr="003651D9">
        <w:rPr>
          <w:noProof w:val="0"/>
        </w:rPr>
        <w:t xml:space="preserve">X.1.1.1 </w:t>
      </w:r>
      <w:r w:rsidR="00C636C8">
        <w:rPr>
          <w:noProof w:val="0"/>
        </w:rPr>
        <w:t>Care Plan Contributor</w:t>
      </w:r>
      <w:bookmarkEnd w:id="49"/>
    </w:p>
    <w:p w14:paraId="1052B517" w14:textId="5EABF198" w:rsidR="00604F10" w:rsidRDefault="00604F10" w:rsidP="007C43DB">
      <w:pPr>
        <w:pStyle w:val="BodyText"/>
      </w:pPr>
      <w:r>
        <w:t>This actor creates and updates Care Plan</w:t>
      </w:r>
      <w:r w:rsidR="00E962B3">
        <w:t>s</w:t>
      </w:r>
      <w:r>
        <w:t xml:space="preserve"> by submitting </w:t>
      </w:r>
      <w:r w:rsidR="00E962B3">
        <w:t>a new or updated Care Plan</w:t>
      </w:r>
      <w:r>
        <w:t xml:space="preserve"> to </w:t>
      </w:r>
      <w:r w:rsidR="00CB2334">
        <w:t xml:space="preserve">a </w:t>
      </w:r>
      <w:r>
        <w:t xml:space="preserve">Care Plan </w:t>
      </w:r>
      <w:r w:rsidR="00EF19A5">
        <w:t>Service</w:t>
      </w:r>
      <w:r>
        <w:t>.</w:t>
      </w:r>
      <w:r w:rsidR="000158A8">
        <w:t xml:space="preserve"> This actor is grouped with a Care Plan Consumer.</w:t>
      </w:r>
    </w:p>
    <w:p w14:paraId="4FF9E123" w14:textId="4505E50C" w:rsidR="00870FB2" w:rsidRDefault="00870FB2" w:rsidP="00870FB2">
      <w:pPr>
        <w:pStyle w:val="BodyText"/>
      </w:pPr>
      <w:r>
        <w:t>In order to ensure data integrity</w:t>
      </w:r>
      <w:r w:rsidR="00474113">
        <w:t>, as is necessary when multiple Care Plan Contributors are attempting to update to the same Care Plan</w:t>
      </w:r>
      <w:r>
        <w:t xml:space="preserve">, the Care Plan Contributor </w:t>
      </w:r>
      <w:r w:rsidR="00E8338D">
        <w:t xml:space="preserve">SHALL </w:t>
      </w:r>
      <w:r>
        <w:t>use the following pattern, (</w:t>
      </w:r>
      <w:r w:rsidR="00B809FB">
        <w:t xml:space="preserve">from </w:t>
      </w:r>
      <w:r>
        <w:t>http://hl7.org/fhir/http.html#transactional-integrity)</w:t>
      </w:r>
    </w:p>
    <w:p w14:paraId="403ED4E1" w14:textId="02665515" w:rsidR="00870FB2" w:rsidRDefault="00870FB2" w:rsidP="007C43DB">
      <w:pPr>
        <w:pStyle w:val="BodyText"/>
        <w:numPr>
          <w:ilvl w:val="0"/>
          <w:numId w:val="35"/>
        </w:numPr>
      </w:pPr>
      <w:r>
        <w:t xml:space="preserve">Before updating, the </w:t>
      </w:r>
      <w:r w:rsidR="00C13FFC">
        <w:t>Care Plan Contributor</w:t>
      </w:r>
      <w:r>
        <w:t xml:space="preserve"> </w:t>
      </w:r>
      <w:r w:rsidR="00E8338D">
        <w:t xml:space="preserve">SHALL </w:t>
      </w:r>
      <w:r>
        <w:t xml:space="preserve">read the latest version of the </w:t>
      </w:r>
      <w:r w:rsidR="00C13FFC">
        <w:t>Care Plan</w:t>
      </w:r>
      <w:r w:rsidR="00B809FB">
        <w:t>;</w:t>
      </w:r>
    </w:p>
    <w:p w14:paraId="45799B6C" w14:textId="2ADAC233" w:rsidR="00870FB2" w:rsidRDefault="00870FB2" w:rsidP="007C43DB">
      <w:pPr>
        <w:pStyle w:val="BodyText"/>
        <w:numPr>
          <w:ilvl w:val="0"/>
          <w:numId w:val="35"/>
        </w:numPr>
      </w:pPr>
      <w:r>
        <w:t xml:space="preserve">The </w:t>
      </w:r>
      <w:r w:rsidR="00C13FFC">
        <w:t>Care Plan Contributor</w:t>
      </w:r>
      <w:r>
        <w:t xml:space="preserve"> </w:t>
      </w:r>
      <w:r w:rsidR="00E8338D">
        <w:t xml:space="preserve">SHALL apply </w:t>
      </w:r>
      <w:r>
        <w:t>the changes</w:t>
      </w:r>
      <w:r w:rsidR="00E8338D">
        <w:t xml:space="preserve"> (additions, updates, deletions)</w:t>
      </w:r>
      <w:r>
        <w:t xml:space="preserve"> it wants to the </w:t>
      </w:r>
      <w:r w:rsidR="00C13FFC">
        <w:t>Care Plan</w:t>
      </w:r>
      <w:r>
        <w:t xml:space="preserve">, leaving </w:t>
      </w:r>
      <w:r w:rsidR="00E8338D">
        <w:t xml:space="preserve">all </w:t>
      </w:r>
      <w:r>
        <w:t>other information intact</w:t>
      </w:r>
      <w:r w:rsidR="00B809FB">
        <w:t>;</w:t>
      </w:r>
    </w:p>
    <w:p w14:paraId="654C5659" w14:textId="2558E184" w:rsidR="00474113" w:rsidRDefault="00870FB2" w:rsidP="007C43DB">
      <w:pPr>
        <w:pStyle w:val="BodyText"/>
        <w:numPr>
          <w:ilvl w:val="0"/>
          <w:numId w:val="35"/>
        </w:numPr>
      </w:pPr>
      <w:r>
        <w:t xml:space="preserve">The </w:t>
      </w:r>
      <w:r w:rsidR="00C13FFC">
        <w:t>Care Plan Contributor</w:t>
      </w:r>
      <w:r>
        <w:t xml:space="preserve"> </w:t>
      </w:r>
      <w:r w:rsidR="00E8338D">
        <w:t xml:space="preserve">SHALL </w:t>
      </w:r>
      <w:r>
        <w:t xml:space="preserve">write the </w:t>
      </w:r>
      <w:r w:rsidR="00C13FFC">
        <w:t>Care Plan</w:t>
      </w:r>
      <w:r>
        <w:t xml:space="preserve"> back as an update interaction, and is able to handle a </w:t>
      </w:r>
      <w:r w:rsidR="00C13FFC">
        <w:t>failure</w:t>
      </w:r>
      <w:r>
        <w:t xml:space="preserve"> response</w:t>
      </w:r>
      <w:r w:rsidR="00474113">
        <w:t>, commonly due to other Contributor Updates</w:t>
      </w:r>
      <w:r>
        <w:t xml:space="preserve"> (usually by trying again)</w:t>
      </w:r>
      <w:r w:rsidR="00B809FB">
        <w:t>.</w:t>
      </w:r>
    </w:p>
    <w:p w14:paraId="3C99858D" w14:textId="77777777" w:rsidR="00870FB2" w:rsidRDefault="00870FB2" w:rsidP="00870FB2">
      <w:pPr>
        <w:pStyle w:val="BodyText"/>
      </w:pPr>
      <w:r>
        <w:t xml:space="preserve">If </w:t>
      </w:r>
      <w:r w:rsidR="003A7E10">
        <w:t xml:space="preserve">a </w:t>
      </w:r>
      <w:r w:rsidR="00C13FFC">
        <w:t>Care Plan Contributor</w:t>
      </w:r>
      <w:r>
        <w:t xml:space="preserve"> follow</w:t>
      </w:r>
      <w:r w:rsidR="00C13FFC">
        <w:t>s</w:t>
      </w:r>
      <w:r>
        <w:t xml:space="preserve"> this pattern, then information from other systems that they do not </w:t>
      </w:r>
      <w:r w:rsidR="000E0B51">
        <w:t xml:space="preserve">manage </w:t>
      </w:r>
      <w:r>
        <w:t xml:space="preserve">will be maintained through the update. </w:t>
      </w:r>
    </w:p>
    <w:p w14:paraId="68A5374E" w14:textId="77777777" w:rsidR="00503AE1" w:rsidRDefault="00503AE1" w:rsidP="0038429E">
      <w:pPr>
        <w:pStyle w:val="Heading4"/>
        <w:numPr>
          <w:ilvl w:val="0"/>
          <w:numId w:val="0"/>
        </w:numPr>
        <w:rPr>
          <w:noProof w:val="0"/>
        </w:rPr>
      </w:pPr>
      <w:bookmarkStart w:id="50" w:name="_Toc449631507"/>
      <w:r w:rsidRPr="003651D9">
        <w:rPr>
          <w:noProof w:val="0"/>
        </w:rPr>
        <w:t xml:space="preserve">X.1.1.2 </w:t>
      </w:r>
      <w:r w:rsidR="00C636C8">
        <w:rPr>
          <w:noProof w:val="0"/>
        </w:rPr>
        <w:t>Care Plan Consumer</w:t>
      </w:r>
      <w:bookmarkEnd w:id="50"/>
    </w:p>
    <w:p w14:paraId="2547974F" w14:textId="056048F6" w:rsidR="00E962B3" w:rsidRPr="00E61FFC" w:rsidRDefault="00E61FFC" w:rsidP="007C43DB">
      <w:pPr>
        <w:pStyle w:val="BodyText"/>
      </w:pPr>
      <w:r>
        <w:t xml:space="preserve">This actor reads </w:t>
      </w:r>
      <w:r w:rsidR="00E962B3">
        <w:t xml:space="preserve">a </w:t>
      </w:r>
      <w:r>
        <w:t xml:space="preserve">Care Plan from a Care Plan </w:t>
      </w:r>
      <w:r w:rsidR="00EF19A5">
        <w:t>Service</w:t>
      </w:r>
      <w:r>
        <w:t>. Th</w:t>
      </w:r>
      <w:r w:rsidR="00CE61F2">
        <w:t>is</w:t>
      </w:r>
      <w:r>
        <w:t xml:space="preserve"> actor may subscribe to </w:t>
      </w:r>
      <w:r w:rsidR="00CB2334">
        <w:t>r</w:t>
      </w:r>
      <w:r>
        <w:t xml:space="preserve">eceive </w:t>
      </w:r>
      <w:r w:rsidR="00E962B3">
        <w:t xml:space="preserve">updated </w:t>
      </w:r>
      <w:r>
        <w:t>Care Plan</w:t>
      </w:r>
      <w:r w:rsidR="00191F2A">
        <w:t>s</w:t>
      </w:r>
      <w:r>
        <w:t>.</w:t>
      </w:r>
    </w:p>
    <w:p w14:paraId="468481B9" w14:textId="59DBB8B1" w:rsidR="00C636C8" w:rsidRDefault="00C636C8" w:rsidP="00C636C8">
      <w:pPr>
        <w:pStyle w:val="Heading4"/>
        <w:numPr>
          <w:ilvl w:val="0"/>
          <w:numId w:val="0"/>
        </w:numPr>
        <w:rPr>
          <w:noProof w:val="0"/>
        </w:rPr>
      </w:pPr>
      <w:bookmarkStart w:id="51" w:name="_Toc449631508"/>
      <w:r w:rsidRPr="003651D9">
        <w:rPr>
          <w:noProof w:val="0"/>
        </w:rPr>
        <w:t>X.1.1.</w:t>
      </w:r>
      <w:r>
        <w:rPr>
          <w:noProof w:val="0"/>
        </w:rPr>
        <w:t>3</w:t>
      </w:r>
      <w:r w:rsidRPr="003651D9">
        <w:rPr>
          <w:noProof w:val="0"/>
        </w:rPr>
        <w:t xml:space="preserve"> </w:t>
      </w:r>
      <w:r>
        <w:rPr>
          <w:noProof w:val="0"/>
        </w:rPr>
        <w:t xml:space="preserve">Care Plan </w:t>
      </w:r>
      <w:r w:rsidR="00FB66E9">
        <w:rPr>
          <w:noProof w:val="0"/>
        </w:rPr>
        <w:t>Service</w:t>
      </w:r>
      <w:bookmarkEnd w:id="51"/>
    </w:p>
    <w:p w14:paraId="64716FBF" w14:textId="77777777" w:rsidR="00E61FFC" w:rsidRDefault="00E61FFC" w:rsidP="007C43DB">
      <w:pPr>
        <w:pStyle w:val="BodyText"/>
      </w:pPr>
      <w:r>
        <w:t xml:space="preserve">This actor </w:t>
      </w:r>
      <w:r w:rsidR="00CB2334">
        <w:t>manages</w:t>
      </w:r>
      <w:r>
        <w:t xml:space="preserve"> Care Plan</w:t>
      </w:r>
      <w:r w:rsidR="00E962B3">
        <w:t>s</w:t>
      </w:r>
      <w:r>
        <w:t xml:space="preserve"> received from Care Plan Contributors, and provides </w:t>
      </w:r>
      <w:r w:rsidR="00E962B3">
        <w:t xml:space="preserve">updated </w:t>
      </w:r>
      <w:r>
        <w:t>Care Plan</w:t>
      </w:r>
      <w:r w:rsidR="00E962B3">
        <w:t>s</w:t>
      </w:r>
      <w:r>
        <w:t xml:space="preserve"> </w:t>
      </w:r>
      <w:r w:rsidR="00CB2334">
        <w:t>to subscribed Care Plan Consumers.</w:t>
      </w:r>
    </w:p>
    <w:p w14:paraId="6ED8CE8C" w14:textId="57E24C5E" w:rsidR="00C13FFC" w:rsidRPr="00E61FFC" w:rsidRDefault="00C13FFC" w:rsidP="007C43DB">
      <w:pPr>
        <w:pStyle w:val="BodyText"/>
      </w:pPr>
      <w:r>
        <w:lastRenderedPageBreak/>
        <w:t xml:space="preserve">As described above under the Care Plan Contributor, the Care Plan </w:t>
      </w:r>
      <w:r w:rsidR="00EF19A5">
        <w:t>Service</w:t>
      </w:r>
      <w:r>
        <w:t xml:space="preserve"> receives a Care Plan and manages versions of the Care Plan</w:t>
      </w:r>
      <w:r w:rsidR="003045B6">
        <w:t xml:space="preserve"> as a whole.</w:t>
      </w:r>
    </w:p>
    <w:p w14:paraId="0E78BABD" w14:textId="77777777" w:rsidR="00CF283F" w:rsidRPr="003651D9" w:rsidRDefault="004B575B" w:rsidP="00303E20">
      <w:pPr>
        <w:pStyle w:val="Heading2"/>
        <w:numPr>
          <w:ilvl w:val="0"/>
          <w:numId w:val="0"/>
        </w:numPr>
        <w:rPr>
          <w:noProof w:val="0"/>
        </w:rPr>
      </w:pPr>
      <w:bookmarkStart w:id="52" w:name="_Toc449631509"/>
      <w:r>
        <w:rPr>
          <w:noProof w:val="0"/>
        </w:rPr>
        <w:t>X.2 DCP</w:t>
      </w:r>
      <w:r w:rsidR="00104BE6" w:rsidRPr="003651D9">
        <w:rPr>
          <w:noProof w:val="0"/>
        </w:rPr>
        <w:t xml:space="preserve"> Actor</w:t>
      </w:r>
      <w:r w:rsidR="00CF283F" w:rsidRPr="003651D9">
        <w:rPr>
          <w:noProof w:val="0"/>
        </w:rPr>
        <w:t xml:space="preserve"> Options</w:t>
      </w:r>
      <w:bookmarkEnd w:id="52"/>
    </w:p>
    <w:p w14:paraId="65343611" w14:textId="77777777" w:rsidR="00CF283F" w:rsidRPr="003651D9" w:rsidRDefault="00CF283F" w:rsidP="008E0275">
      <w:pPr>
        <w:pStyle w:val="BodyText"/>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14:paraId="1F0B07B1" w14:textId="77777777" w:rsidR="006514EA" w:rsidRPr="003651D9" w:rsidRDefault="006514EA" w:rsidP="008E0275">
      <w:pPr>
        <w:pStyle w:val="BodyText"/>
      </w:pPr>
    </w:p>
    <w:p w14:paraId="0532CFCB" w14:textId="77777777" w:rsidR="00CF283F" w:rsidRPr="003651D9" w:rsidRDefault="00CF283F" w:rsidP="00C56183">
      <w:pPr>
        <w:pStyle w:val="TableTitle"/>
      </w:pPr>
      <w:r w:rsidRPr="003651D9">
        <w:t>Table X.2-1</w:t>
      </w:r>
      <w:r w:rsidR="00701B3A" w:rsidRPr="003651D9">
        <w:t xml:space="preserve">: </w:t>
      </w:r>
      <w:r w:rsidR="004B575B">
        <w:t>DCP</w:t>
      </w:r>
      <w:r w:rsidRPr="003651D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4EDB905B" w14:textId="77777777" w:rsidTr="00BB76BC">
        <w:trPr>
          <w:cantSplit/>
          <w:tblHeader/>
          <w:jc w:val="center"/>
        </w:trPr>
        <w:tc>
          <w:tcPr>
            <w:tcW w:w="2891" w:type="dxa"/>
            <w:shd w:val="pct15" w:color="auto" w:fill="FFFFFF"/>
          </w:tcPr>
          <w:p w14:paraId="095A64F5" w14:textId="77777777" w:rsidR="00991D63" w:rsidRPr="003651D9" w:rsidRDefault="00991D63" w:rsidP="00663624">
            <w:pPr>
              <w:pStyle w:val="TableEntryHeader"/>
            </w:pPr>
            <w:r w:rsidRPr="003651D9">
              <w:t>Actor</w:t>
            </w:r>
          </w:p>
        </w:tc>
        <w:tc>
          <w:tcPr>
            <w:tcW w:w="3130" w:type="dxa"/>
            <w:shd w:val="pct15" w:color="auto" w:fill="FFFFFF"/>
          </w:tcPr>
          <w:p w14:paraId="6BDFC60C" w14:textId="77777777" w:rsidR="00991D63" w:rsidRPr="003651D9" w:rsidRDefault="00991D63" w:rsidP="00E007E6">
            <w:pPr>
              <w:pStyle w:val="TableEntryHeader"/>
            </w:pPr>
            <w:r w:rsidRPr="003651D9">
              <w:t>Option Name</w:t>
            </w:r>
          </w:p>
        </w:tc>
        <w:tc>
          <w:tcPr>
            <w:tcW w:w="3438" w:type="dxa"/>
            <w:shd w:val="pct15" w:color="auto" w:fill="FFFFFF"/>
          </w:tcPr>
          <w:p w14:paraId="02BD994C" w14:textId="77777777" w:rsidR="00991D63" w:rsidRPr="003651D9" w:rsidRDefault="00907134" w:rsidP="00663624">
            <w:pPr>
              <w:pStyle w:val="TableEntryHeader"/>
            </w:pPr>
            <w:r w:rsidRPr="003651D9">
              <w:t>Reference</w:t>
            </w:r>
          </w:p>
          <w:p w14:paraId="3EAEB17B" w14:textId="77777777" w:rsidR="00787B2D" w:rsidRPr="003651D9" w:rsidRDefault="00787B2D" w:rsidP="00AD069D">
            <w:pPr>
              <w:pStyle w:val="TableEntryHeader"/>
              <w:rPr>
                <w:rFonts w:ascii="Times New Roman" w:hAnsi="Times New Roman"/>
                <w:b w:val="0"/>
                <w:i/>
              </w:rPr>
            </w:pPr>
            <w:r w:rsidRPr="003651D9">
              <w:rPr>
                <w:rFonts w:ascii="Times New Roman" w:hAnsi="Times New Roman"/>
                <w:b w:val="0"/>
                <w:i/>
              </w:rPr>
              <w:t>&lt;either reference TF-3 or the applicable X.2.x subsection below table&gt;</w:t>
            </w:r>
          </w:p>
        </w:tc>
      </w:tr>
      <w:tr w:rsidR="00991D63" w:rsidRPr="003651D9" w14:paraId="09AC6CE3" w14:textId="77777777" w:rsidTr="00BB76BC">
        <w:trPr>
          <w:cantSplit/>
          <w:trHeight w:val="332"/>
          <w:jc w:val="center"/>
        </w:trPr>
        <w:tc>
          <w:tcPr>
            <w:tcW w:w="2891" w:type="dxa"/>
          </w:tcPr>
          <w:p w14:paraId="583DC747" w14:textId="77777777" w:rsidR="00991D63" w:rsidRPr="003651D9" w:rsidRDefault="0053128C" w:rsidP="00663624">
            <w:pPr>
              <w:pStyle w:val="TableEntry"/>
            </w:pPr>
            <w:r>
              <w:t>Care Plan Contributor</w:t>
            </w:r>
          </w:p>
        </w:tc>
        <w:tc>
          <w:tcPr>
            <w:tcW w:w="3130" w:type="dxa"/>
          </w:tcPr>
          <w:p w14:paraId="5512CEED" w14:textId="1F988911" w:rsidR="00991D63" w:rsidRPr="003651D9" w:rsidRDefault="001A3F2B" w:rsidP="008358E5">
            <w:pPr>
              <w:pStyle w:val="TableEntry"/>
            </w:pPr>
            <w:r>
              <w:t>Subscribe to Care Plan Updates</w:t>
            </w:r>
          </w:p>
        </w:tc>
        <w:tc>
          <w:tcPr>
            <w:tcW w:w="3438" w:type="dxa"/>
          </w:tcPr>
          <w:p w14:paraId="4D9935A9" w14:textId="77777777" w:rsidR="00991D63" w:rsidRPr="003651D9" w:rsidRDefault="00787B2D" w:rsidP="00B92EA1">
            <w:pPr>
              <w:pStyle w:val="TableEntry"/>
            </w:pPr>
            <w:r w:rsidRPr="003651D9">
              <w:t>--</w:t>
            </w:r>
          </w:p>
        </w:tc>
      </w:tr>
      <w:tr w:rsidR="00991D63" w:rsidRPr="003651D9" w14:paraId="74A54D0A" w14:textId="77777777" w:rsidTr="00BB76BC">
        <w:trPr>
          <w:cantSplit/>
          <w:trHeight w:val="233"/>
          <w:jc w:val="center"/>
        </w:trPr>
        <w:tc>
          <w:tcPr>
            <w:tcW w:w="2891" w:type="dxa"/>
          </w:tcPr>
          <w:p w14:paraId="36DA07CC" w14:textId="77777777" w:rsidR="00991D63" w:rsidRPr="003651D9" w:rsidRDefault="0053128C" w:rsidP="00663624">
            <w:pPr>
              <w:pStyle w:val="TableEntry"/>
            </w:pPr>
            <w:r>
              <w:t>Care Plan Consumer</w:t>
            </w:r>
          </w:p>
        </w:tc>
        <w:tc>
          <w:tcPr>
            <w:tcW w:w="3130" w:type="dxa"/>
          </w:tcPr>
          <w:p w14:paraId="6569F3F3" w14:textId="39CF1FA0" w:rsidR="00991D63" w:rsidRPr="003651D9" w:rsidRDefault="001A3F2B" w:rsidP="008358E5">
            <w:pPr>
              <w:pStyle w:val="TableEntry"/>
            </w:pPr>
            <w:r>
              <w:t>Subscribe to Care Plan Updates</w:t>
            </w:r>
          </w:p>
        </w:tc>
        <w:tc>
          <w:tcPr>
            <w:tcW w:w="3438" w:type="dxa"/>
          </w:tcPr>
          <w:p w14:paraId="2CC09F20" w14:textId="77777777" w:rsidR="00991D63" w:rsidRPr="003651D9" w:rsidRDefault="00787B2D" w:rsidP="00B92EA1">
            <w:pPr>
              <w:pStyle w:val="TableEntry"/>
            </w:pPr>
            <w:r w:rsidRPr="003651D9">
              <w:t>--</w:t>
            </w:r>
          </w:p>
        </w:tc>
      </w:tr>
      <w:tr w:rsidR="00991D63" w:rsidRPr="003651D9" w14:paraId="60D28FCC" w14:textId="77777777" w:rsidTr="00BB76BC">
        <w:trPr>
          <w:cantSplit/>
          <w:trHeight w:val="521"/>
          <w:jc w:val="center"/>
        </w:trPr>
        <w:tc>
          <w:tcPr>
            <w:tcW w:w="2891" w:type="dxa"/>
          </w:tcPr>
          <w:p w14:paraId="04895E3D" w14:textId="59FD1DC8" w:rsidR="00991D63" w:rsidRPr="003651D9" w:rsidRDefault="0053128C" w:rsidP="00663624">
            <w:pPr>
              <w:pStyle w:val="TableEntry"/>
            </w:pPr>
            <w:r>
              <w:t xml:space="preserve">Care Plan </w:t>
            </w:r>
            <w:r w:rsidR="00EF19A5">
              <w:t>Service</w:t>
            </w:r>
          </w:p>
        </w:tc>
        <w:tc>
          <w:tcPr>
            <w:tcW w:w="3130" w:type="dxa"/>
          </w:tcPr>
          <w:p w14:paraId="24F10954" w14:textId="77777777" w:rsidR="00991D63" w:rsidRPr="003651D9" w:rsidRDefault="00991D63" w:rsidP="008358E5">
            <w:pPr>
              <w:pStyle w:val="TableEntry"/>
            </w:pPr>
            <w:r w:rsidRPr="003651D9">
              <w:t xml:space="preserve">No options defined </w:t>
            </w:r>
          </w:p>
        </w:tc>
        <w:tc>
          <w:tcPr>
            <w:tcW w:w="3438" w:type="dxa"/>
          </w:tcPr>
          <w:p w14:paraId="4DFF93B6" w14:textId="77777777" w:rsidR="00991D63" w:rsidRPr="003651D9" w:rsidRDefault="00787B2D" w:rsidP="00B92EA1">
            <w:pPr>
              <w:pStyle w:val="TableEntry"/>
            </w:pPr>
            <w:r w:rsidRPr="003651D9">
              <w:t>--</w:t>
            </w:r>
          </w:p>
        </w:tc>
      </w:tr>
    </w:tbl>
    <w:p w14:paraId="08E3676B" w14:textId="77777777" w:rsidR="009D6A32" w:rsidRPr="003651D9" w:rsidRDefault="00DA1854" w:rsidP="00597DB2">
      <w:pPr>
        <w:pStyle w:val="Note"/>
      </w:pPr>
      <w:r w:rsidRPr="003651D9">
        <w:t>Note:</w:t>
      </w:r>
      <w:r w:rsidR="000C5467" w:rsidRPr="003651D9">
        <w:t xml:space="preserve"> </w:t>
      </w:r>
      <w:r w:rsidRPr="003651D9">
        <w:rPr>
          <w:i/>
          <w:iCs/>
        </w:rPr>
        <w:t xml:space="preserve">&lt;Conditional or required options must be described in this </w:t>
      </w:r>
      <w:r w:rsidR="004C10B4" w:rsidRPr="003651D9">
        <w:rPr>
          <w:i/>
          <w:iCs/>
        </w:rPr>
        <w:t xml:space="preserve">SHORT </w:t>
      </w:r>
      <w:r w:rsidRPr="003651D9">
        <w:rPr>
          <w:i/>
          <w:iCs/>
        </w:rPr>
        <w:t>note</w:t>
      </w:r>
      <w:r w:rsidR="00A05A12" w:rsidRPr="003651D9">
        <w:rPr>
          <w:i/>
          <w:iCs/>
        </w:rPr>
        <w:t>, f</w:t>
      </w:r>
      <w:r w:rsidR="004C10B4" w:rsidRPr="003651D9">
        <w:rPr>
          <w:i/>
          <w:iCs/>
        </w:rPr>
        <w:t xml:space="preserve">or longer notes use </w:t>
      </w:r>
      <w:r w:rsidR="00A05A12" w:rsidRPr="003651D9">
        <w:rPr>
          <w:i/>
          <w:iCs/>
        </w:rPr>
        <w:t xml:space="preserve">section </w:t>
      </w:r>
      <w:r w:rsidR="004C10B4" w:rsidRPr="003651D9">
        <w:rPr>
          <w:i/>
          <w:iCs/>
        </w:rPr>
        <w:t>X.2.1</w:t>
      </w:r>
      <w:r w:rsidRPr="003651D9">
        <w:rPr>
          <w:i/>
          <w:iCs/>
        </w:rPr>
        <w:t>.&gt;</w:t>
      </w:r>
      <w:r w:rsidR="000C5467" w:rsidRPr="003651D9">
        <w:rPr>
          <w:i/>
          <w:iCs/>
        </w:rPr>
        <w:t>,</w:t>
      </w:r>
    </w:p>
    <w:p w14:paraId="17033357" w14:textId="77777777" w:rsidR="006116E2" w:rsidRPr="003651D9" w:rsidRDefault="006116E2" w:rsidP="00597DB2">
      <w:pPr>
        <w:pStyle w:val="BodyText"/>
      </w:pPr>
    </w:p>
    <w:p w14:paraId="4BE735FA" w14:textId="7FC528DF" w:rsidR="0049682F" w:rsidRPr="0049682F" w:rsidRDefault="00323461" w:rsidP="0049682F">
      <w:pPr>
        <w:pStyle w:val="Heading3"/>
        <w:numPr>
          <w:ilvl w:val="0"/>
          <w:numId w:val="0"/>
        </w:numPr>
        <w:ind w:left="720" w:hanging="720"/>
        <w:rPr>
          <w:noProof w:val="0"/>
        </w:rPr>
      </w:pPr>
      <w:bookmarkStart w:id="53" w:name="_Toc449631510"/>
      <w:r w:rsidRPr="003651D9">
        <w:rPr>
          <w:noProof w:val="0"/>
        </w:rPr>
        <w:t xml:space="preserve">X.2.1 </w:t>
      </w:r>
      <w:r w:rsidR="001A3F2B">
        <w:t>Subscribe to Care Plan Updates</w:t>
      </w:r>
      <w:bookmarkEnd w:id="53"/>
    </w:p>
    <w:p w14:paraId="6C27CE82" w14:textId="68ED5B32" w:rsidR="0049682F" w:rsidRPr="003651D9" w:rsidRDefault="0049682F" w:rsidP="00E349F6">
      <w:r>
        <w:t>Support for this Subscribe to Care Plan Updates simply means that the optional Subscribe to Care Plan Updates [PCC-Y3] is supported.</w:t>
      </w:r>
    </w:p>
    <w:p w14:paraId="611E0DF2" w14:textId="77777777" w:rsidR="00921B52" w:rsidRDefault="005F21E7" w:rsidP="00303E20">
      <w:pPr>
        <w:pStyle w:val="Heading2"/>
        <w:numPr>
          <w:ilvl w:val="0"/>
          <w:numId w:val="0"/>
        </w:numPr>
        <w:rPr>
          <w:noProof w:val="0"/>
        </w:rPr>
      </w:pPr>
      <w:bookmarkStart w:id="54" w:name="_Toc37034636"/>
      <w:bookmarkStart w:id="55" w:name="_Toc38846114"/>
      <w:bookmarkStart w:id="56" w:name="_Toc504625757"/>
      <w:bookmarkStart w:id="57" w:name="_Toc530206510"/>
      <w:bookmarkStart w:id="58" w:name="_Toc1388430"/>
      <w:bookmarkStart w:id="59" w:name="_Toc1388584"/>
      <w:bookmarkStart w:id="60" w:name="_Toc1456611"/>
      <w:bookmarkStart w:id="61" w:name="_Toc449631511"/>
      <w:r w:rsidRPr="003651D9">
        <w:rPr>
          <w:noProof w:val="0"/>
        </w:rPr>
        <w:t xml:space="preserve">X.3 </w:t>
      </w:r>
      <w:r w:rsidR="004B575B">
        <w:rPr>
          <w:noProof w:val="0"/>
        </w:rPr>
        <w:t>DCP</w:t>
      </w:r>
      <w:r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61"/>
    </w:p>
    <w:p w14:paraId="2DE2AF86" w14:textId="77777777" w:rsidR="00761469" w:rsidRPr="003651D9" w:rsidRDefault="00761469" w:rsidP="00761469">
      <w:pPr>
        <w:pStyle w:val="BodyText"/>
      </w:pPr>
    </w:p>
    <w:p w14:paraId="6C747D78" w14:textId="77777777" w:rsidR="00761469" w:rsidRPr="003651D9" w:rsidRDefault="00761469" w:rsidP="00761469">
      <w:pPr>
        <w:pStyle w:val="TableTitle"/>
      </w:pPr>
      <w:r w:rsidRPr="003651D9">
        <w:t>Table X.3-1</w:t>
      </w:r>
      <w:r w:rsidR="00701B3A" w:rsidRPr="003651D9">
        <w:t xml:space="preserve">: </w:t>
      </w:r>
      <w:r w:rsidR="004B575B">
        <w:t>DCP</w:t>
      </w:r>
      <w:r w:rsidRPr="003651D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5C2F2BED" w14:textId="77777777" w:rsidTr="00BB76BC">
        <w:trPr>
          <w:cantSplit/>
          <w:tblHeader/>
          <w:jc w:val="center"/>
        </w:trPr>
        <w:tc>
          <w:tcPr>
            <w:tcW w:w="2326" w:type="dxa"/>
            <w:shd w:val="pct15" w:color="auto" w:fill="FFFFFF"/>
          </w:tcPr>
          <w:p w14:paraId="4BFE63F9" w14:textId="4C1C4188" w:rsidR="00761469" w:rsidRPr="003651D9" w:rsidRDefault="001A6676" w:rsidP="00DB186B">
            <w:pPr>
              <w:pStyle w:val="TableEntryHeader"/>
            </w:pPr>
            <w:r>
              <w:t>DCP</w:t>
            </w:r>
            <w:r w:rsidR="00761469" w:rsidRPr="003651D9">
              <w:t xml:space="preserve"> Actor</w:t>
            </w:r>
          </w:p>
        </w:tc>
        <w:tc>
          <w:tcPr>
            <w:tcW w:w="1980" w:type="dxa"/>
            <w:shd w:val="pct15" w:color="auto" w:fill="FFFFFF"/>
          </w:tcPr>
          <w:p w14:paraId="794E1933" w14:textId="77777777" w:rsidR="00761469" w:rsidRPr="003651D9" w:rsidRDefault="00761469" w:rsidP="00DB186B">
            <w:pPr>
              <w:pStyle w:val="TableEntryHeader"/>
            </w:pPr>
            <w:r w:rsidRPr="003651D9">
              <w:t>Actor to be grouped with</w:t>
            </w:r>
          </w:p>
        </w:tc>
        <w:tc>
          <w:tcPr>
            <w:tcW w:w="2160" w:type="dxa"/>
            <w:shd w:val="pct15" w:color="auto" w:fill="FFFFFF"/>
          </w:tcPr>
          <w:p w14:paraId="4429C040" w14:textId="77777777" w:rsidR="00761469" w:rsidRPr="003651D9" w:rsidRDefault="00CD44D7" w:rsidP="00DB186B">
            <w:pPr>
              <w:pStyle w:val="TableEntryHeader"/>
            </w:pPr>
            <w:r w:rsidRPr="003651D9">
              <w:t>Reference</w:t>
            </w:r>
          </w:p>
        </w:tc>
        <w:tc>
          <w:tcPr>
            <w:tcW w:w="2685" w:type="dxa"/>
            <w:shd w:val="pct15" w:color="auto" w:fill="FFFFFF"/>
          </w:tcPr>
          <w:p w14:paraId="10C12182" w14:textId="77777777" w:rsidR="00761469" w:rsidRPr="003651D9" w:rsidRDefault="00761469" w:rsidP="00DB186B">
            <w:pPr>
              <w:pStyle w:val="TableEntryHeader"/>
            </w:pPr>
            <w:r w:rsidRPr="003651D9">
              <w:t>Content Bindings Reference</w:t>
            </w:r>
          </w:p>
        </w:tc>
      </w:tr>
      <w:tr w:rsidR="00761469" w:rsidRPr="003651D9" w14:paraId="03FC170D" w14:textId="77777777" w:rsidTr="00BB76BC">
        <w:trPr>
          <w:cantSplit/>
          <w:trHeight w:val="332"/>
          <w:jc w:val="center"/>
        </w:trPr>
        <w:tc>
          <w:tcPr>
            <w:tcW w:w="2326" w:type="dxa"/>
          </w:tcPr>
          <w:p w14:paraId="18B509AD" w14:textId="55F4ADF5" w:rsidR="00761469" w:rsidRPr="003651D9" w:rsidRDefault="001A6676" w:rsidP="00921B52">
            <w:pPr>
              <w:pStyle w:val="TableEntry"/>
            </w:pPr>
            <w:r>
              <w:t xml:space="preserve">Care Plan </w:t>
            </w:r>
            <w:r w:rsidR="00921B52">
              <w:t>Contributor</w:t>
            </w:r>
          </w:p>
        </w:tc>
        <w:tc>
          <w:tcPr>
            <w:tcW w:w="1980" w:type="dxa"/>
          </w:tcPr>
          <w:p w14:paraId="7440FEDF" w14:textId="26C280FF" w:rsidR="00761469" w:rsidRPr="003651D9" w:rsidRDefault="00091131" w:rsidP="00DB186B">
            <w:pPr>
              <w:pStyle w:val="TableEntry"/>
            </w:pPr>
            <w:r>
              <w:t>none</w:t>
            </w:r>
          </w:p>
        </w:tc>
        <w:tc>
          <w:tcPr>
            <w:tcW w:w="2160" w:type="dxa"/>
          </w:tcPr>
          <w:p w14:paraId="7C7EA6B9" w14:textId="01EA5435" w:rsidR="00761469" w:rsidRPr="003651D9" w:rsidRDefault="00761469" w:rsidP="00AD069D">
            <w:pPr>
              <w:pStyle w:val="TableEntry"/>
            </w:pPr>
          </w:p>
        </w:tc>
        <w:tc>
          <w:tcPr>
            <w:tcW w:w="2685" w:type="dxa"/>
          </w:tcPr>
          <w:p w14:paraId="1AAD4350" w14:textId="5F4CA690" w:rsidR="00761469" w:rsidRPr="003651D9" w:rsidRDefault="00761469" w:rsidP="00B541EC">
            <w:pPr>
              <w:pStyle w:val="TableEntry"/>
            </w:pPr>
          </w:p>
        </w:tc>
      </w:tr>
      <w:tr w:rsidR="00761469" w:rsidRPr="003651D9" w14:paraId="3E0944B2" w14:textId="77777777" w:rsidTr="00BB76BC">
        <w:trPr>
          <w:cantSplit/>
          <w:trHeight w:val="332"/>
          <w:jc w:val="center"/>
        </w:trPr>
        <w:tc>
          <w:tcPr>
            <w:tcW w:w="2326" w:type="dxa"/>
          </w:tcPr>
          <w:p w14:paraId="790D1008" w14:textId="0861C8AE" w:rsidR="00761469" w:rsidRPr="003651D9" w:rsidRDefault="001A6676" w:rsidP="00DB186B">
            <w:pPr>
              <w:pStyle w:val="TableEntry"/>
            </w:pPr>
            <w:r>
              <w:t>Care Plan Consumer</w:t>
            </w:r>
          </w:p>
        </w:tc>
        <w:tc>
          <w:tcPr>
            <w:tcW w:w="1980" w:type="dxa"/>
          </w:tcPr>
          <w:p w14:paraId="29700B45" w14:textId="30128B7F" w:rsidR="00761469" w:rsidRPr="003651D9" w:rsidRDefault="001A6676" w:rsidP="00DB186B">
            <w:pPr>
              <w:pStyle w:val="TableEntry"/>
            </w:pPr>
            <w:r>
              <w:t xml:space="preserve">none </w:t>
            </w:r>
          </w:p>
        </w:tc>
        <w:tc>
          <w:tcPr>
            <w:tcW w:w="2160" w:type="dxa"/>
          </w:tcPr>
          <w:p w14:paraId="4A6D21BE" w14:textId="56D6DB09" w:rsidR="00761469" w:rsidRPr="003651D9" w:rsidRDefault="00761469" w:rsidP="00F623E5">
            <w:pPr>
              <w:pStyle w:val="TableEntry"/>
            </w:pPr>
          </w:p>
        </w:tc>
        <w:tc>
          <w:tcPr>
            <w:tcW w:w="2685" w:type="dxa"/>
          </w:tcPr>
          <w:p w14:paraId="57B46165" w14:textId="6107E384" w:rsidR="00761469" w:rsidRPr="003651D9" w:rsidRDefault="00761469" w:rsidP="00B541EC">
            <w:pPr>
              <w:pStyle w:val="TableEntry"/>
              <w:ind w:left="0"/>
              <w:jc w:val="center"/>
            </w:pPr>
          </w:p>
        </w:tc>
      </w:tr>
      <w:tr w:rsidR="00761469" w:rsidRPr="003651D9" w14:paraId="2033FD8B" w14:textId="77777777" w:rsidTr="00BB76BC">
        <w:trPr>
          <w:cantSplit/>
          <w:trHeight w:val="332"/>
          <w:jc w:val="center"/>
        </w:trPr>
        <w:tc>
          <w:tcPr>
            <w:tcW w:w="2326" w:type="dxa"/>
          </w:tcPr>
          <w:p w14:paraId="049D34D0" w14:textId="0EDB8D2F" w:rsidR="00761469" w:rsidRPr="003651D9" w:rsidRDefault="001A6676" w:rsidP="00DB186B">
            <w:pPr>
              <w:pStyle w:val="TableEntry"/>
            </w:pPr>
            <w:r>
              <w:t xml:space="preserve">Care Plan </w:t>
            </w:r>
            <w:r w:rsidR="00EF19A5">
              <w:t>Service</w:t>
            </w:r>
          </w:p>
        </w:tc>
        <w:tc>
          <w:tcPr>
            <w:tcW w:w="1980" w:type="dxa"/>
          </w:tcPr>
          <w:p w14:paraId="77D04977" w14:textId="62978FF9" w:rsidR="00761469" w:rsidRPr="003651D9" w:rsidRDefault="001A6676" w:rsidP="00DB186B">
            <w:pPr>
              <w:pStyle w:val="TableEntry"/>
            </w:pPr>
            <w:r>
              <w:t>none</w:t>
            </w:r>
          </w:p>
        </w:tc>
        <w:tc>
          <w:tcPr>
            <w:tcW w:w="2160" w:type="dxa"/>
          </w:tcPr>
          <w:p w14:paraId="0C9F58B6" w14:textId="5BF8222A" w:rsidR="00761469" w:rsidRPr="003651D9" w:rsidRDefault="00761469" w:rsidP="00DB186B">
            <w:pPr>
              <w:pStyle w:val="TableEntry"/>
            </w:pPr>
          </w:p>
        </w:tc>
        <w:tc>
          <w:tcPr>
            <w:tcW w:w="2685" w:type="dxa"/>
          </w:tcPr>
          <w:p w14:paraId="581B08F8" w14:textId="77777777" w:rsidR="00761469" w:rsidRPr="003651D9" w:rsidRDefault="0020453A" w:rsidP="00B541EC">
            <w:pPr>
              <w:pStyle w:val="TableEntry"/>
              <w:ind w:left="0"/>
              <w:jc w:val="center"/>
            </w:pPr>
            <w:r w:rsidRPr="003651D9">
              <w:t>--</w:t>
            </w:r>
          </w:p>
        </w:tc>
      </w:tr>
    </w:tbl>
    <w:p w14:paraId="27F49DF0" w14:textId="741154EF" w:rsidR="00F623E5" w:rsidRPr="003651D9" w:rsidRDefault="00F623E5" w:rsidP="00597DB2">
      <w:pPr>
        <w:pStyle w:val="Note"/>
      </w:pPr>
      <w:r w:rsidRPr="003651D9">
        <w:t>.</w:t>
      </w:r>
    </w:p>
    <w:p w14:paraId="6E5BD468" w14:textId="77777777" w:rsidR="00CF283F" w:rsidRPr="003651D9" w:rsidRDefault="00CF283F" w:rsidP="00303E20">
      <w:pPr>
        <w:pStyle w:val="Heading2"/>
        <w:numPr>
          <w:ilvl w:val="0"/>
          <w:numId w:val="0"/>
        </w:numPr>
        <w:rPr>
          <w:noProof w:val="0"/>
        </w:rPr>
      </w:pPr>
      <w:bookmarkStart w:id="62" w:name="_Toc449631512"/>
      <w:r w:rsidRPr="003651D9">
        <w:rPr>
          <w:noProof w:val="0"/>
        </w:rPr>
        <w:t>X.</w:t>
      </w:r>
      <w:r w:rsidR="00AF472E" w:rsidRPr="003651D9">
        <w:rPr>
          <w:noProof w:val="0"/>
        </w:rPr>
        <w:t>4</w:t>
      </w:r>
      <w:r w:rsidR="005F21E7" w:rsidRPr="003651D9">
        <w:rPr>
          <w:noProof w:val="0"/>
        </w:rPr>
        <w:t xml:space="preserve"> </w:t>
      </w:r>
      <w:r w:rsidR="004B575B">
        <w:rPr>
          <w:noProof w:val="0"/>
        </w:rPr>
        <w:t>DCP</w:t>
      </w:r>
      <w:r w:rsidRPr="003651D9">
        <w:rPr>
          <w:noProof w:val="0"/>
        </w:rPr>
        <w:t xml:space="preserve"> </w:t>
      </w:r>
      <w:bookmarkEnd w:id="54"/>
      <w:bookmarkEnd w:id="55"/>
      <w:r w:rsidR="00167DB7" w:rsidRPr="003651D9">
        <w:rPr>
          <w:noProof w:val="0"/>
        </w:rPr>
        <w:t>Overview</w:t>
      </w:r>
      <w:bookmarkEnd w:id="62"/>
    </w:p>
    <w:p w14:paraId="50BA5666" w14:textId="0955A0A7" w:rsidR="003F58C5" w:rsidRDefault="003C3AD6" w:rsidP="003A09FE">
      <w:pPr>
        <w:pStyle w:val="BodyText"/>
        <w:rPr>
          <w:iCs/>
        </w:rPr>
      </w:pPr>
      <w:r>
        <w:rPr>
          <w:iCs/>
        </w:rPr>
        <w:t xml:space="preserve">Care planning is needed to manage medically complex and/or functionally impaired individuals as they interact with the health care system. Often, these individuals require real time coordination of the care as they </w:t>
      </w:r>
      <w:r w:rsidR="00E36293">
        <w:rPr>
          <w:iCs/>
        </w:rPr>
        <w:t xml:space="preserve">receive care from </w:t>
      </w:r>
      <w:r>
        <w:rPr>
          <w:iCs/>
        </w:rPr>
        <w:t>multiple care providers</w:t>
      </w:r>
      <w:r w:rsidR="00E36293">
        <w:rPr>
          <w:iCs/>
        </w:rPr>
        <w:t xml:space="preserve"> and care settings</w:t>
      </w:r>
      <w:r>
        <w:rPr>
          <w:iCs/>
        </w:rPr>
        <w:t xml:space="preserve">.  </w:t>
      </w:r>
      <w:r w:rsidR="00E36293">
        <w:rPr>
          <w:iCs/>
        </w:rPr>
        <w:t xml:space="preserve">HL7 Care Plan Domain Analysis Model depicts the care plan as a tool used by clinicians to plan and </w:t>
      </w:r>
      <w:r w:rsidR="00FD2E73">
        <w:rPr>
          <w:iCs/>
        </w:rPr>
        <w:lastRenderedPageBreak/>
        <w:t>c</w:t>
      </w:r>
      <w:r w:rsidR="00E36293">
        <w:rPr>
          <w:iCs/>
        </w:rPr>
        <w:t>oordinate care</w:t>
      </w:r>
      <w:r w:rsidR="00F70316">
        <w:rPr>
          <w:rStyle w:val="FootnoteReference"/>
          <w:iCs/>
        </w:rPr>
        <w:footnoteReference w:id="5"/>
      </w:r>
      <w:r w:rsidR="00E36293">
        <w:rPr>
          <w:iCs/>
        </w:rPr>
        <w:t xml:space="preserve">. </w:t>
      </w:r>
      <w:r w:rsidR="00F70316">
        <w:rPr>
          <w:iCs/>
        </w:rPr>
        <w:t>Effective care planning and care coordination for patient with complex health problems and needs are need</w:t>
      </w:r>
      <w:r w:rsidR="00265874">
        <w:rPr>
          <w:iCs/>
        </w:rPr>
        <w:t>ed</w:t>
      </w:r>
      <w:r w:rsidR="00F70316">
        <w:rPr>
          <w:iCs/>
        </w:rPr>
        <w:t xml:space="preserve"> throughout the world.</w:t>
      </w:r>
      <w:r w:rsidR="003F58C5">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Pr>
          <w:rStyle w:val="FootnoteReference"/>
          <w:iCs/>
        </w:rPr>
        <w:footnoteReference w:id="6"/>
      </w:r>
    </w:p>
    <w:p w14:paraId="65208EB6" w14:textId="2B8B8891" w:rsidR="00071B0C" w:rsidRDefault="00F70316" w:rsidP="00D3503E">
      <w:pPr>
        <w:pStyle w:val="BodyText"/>
        <w:rPr>
          <w:iCs/>
        </w:rPr>
      </w:pPr>
      <w:r>
        <w:rPr>
          <w:iCs/>
        </w:rPr>
        <w:t xml:space="preserve"> </w:t>
      </w:r>
      <w:r w:rsidR="003C3AD6">
        <w:rPr>
          <w:iCs/>
        </w:rPr>
        <w:t>In the United States,</w:t>
      </w:r>
      <w:r w:rsidR="00CE63C0">
        <w:rPr>
          <w:iCs/>
        </w:rPr>
        <w:t xml:space="preserve"> providers and payers are interested in ensuring that patients are receiving effective and efficient care.</w:t>
      </w:r>
      <w:r w:rsidR="003C3AD6">
        <w:rPr>
          <w:iCs/>
        </w:rPr>
        <w:t xml:space="preserve"> </w:t>
      </w:r>
      <w:r w:rsidR="00CE63C0">
        <w:rPr>
          <w:iCs/>
        </w:rPr>
        <w:t xml:space="preserve">The </w:t>
      </w:r>
      <w:r w:rsidR="003C3AD6">
        <w:rPr>
          <w:iCs/>
        </w:rPr>
        <w:t xml:space="preserve">Medicare and Medicaid EHR incentive programs provide </w:t>
      </w:r>
      <w:r w:rsidR="00FF33D1">
        <w:rPr>
          <w:iCs/>
        </w:rPr>
        <w:t xml:space="preserve">financial </w:t>
      </w:r>
      <w:r w:rsidR="003C3AD6">
        <w:rPr>
          <w:iCs/>
        </w:rPr>
        <w:t xml:space="preserve">incentives </w:t>
      </w:r>
      <w:r w:rsidR="00FF33D1">
        <w:rPr>
          <w:iCs/>
        </w:rPr>
        <w:t xml:space="preserve">to care providers </w:t>
      </w:r>
      <w:r w:rsidR="003C3AD6">
        <w:rPr>
          <w:iCs/>
        </w:rPr>
        <w:t xml:space="preserve">for the meaningful use of certified EHR technology </w:t>
      </w:r>
      <w:r w:rsidR="00FF33D1">
        <w:rPr>
          <w:iCs/>
        </w:rPr>
        <w:t>that</w:t>
      </w:r>
      <w:r w:rsidR="003C3AD6">
        <w:rPr>
          <w:iCs/>
        </w:rPr>
        <w:t xml:space="preserve"> support</w:t>
      </w:r>
      <w:r w:rsidR="00E36293">
        <w:rPr>
          <w:iCs/>
        </w:rPr>
        <w:t>s</w:t>
      </w:r>
      <w:r w:rsidR="00FF33D1">
        <w:rPr>
          <w:iCs/>
        </w:rPr>
        <w:t xml:space="preserve"> care coordination</w:t>
      </w:r>
      <w:r w:rsidR="00FF33D1">
        <w:rPr>
          <w:rStyle w:val="FootnoteReference"/>
          <w:iCs/>
        </w:rPr>
        <w:footnoteReference w:id="7"/>
      </w:r>
      <w:r w:rsidR="00FF33D1">
        <w:rPr>
          <w:iCs/>
        </w:rPr>
        <w:t xml:space="preserve">. </w:t>
      </w:r>
      <w:r w:rsidR="00265874">
        <w:rPr>
          <w:iCs/>
        </w:rPr>
        <w:t>According to the United States Office of the National Coordinator for Health Information Technology’s Connecting Health and Care for the Nation Shared Nationwide Interoperability Roadmap, “</w:t>
      </w:r>
      <w:r w:rsidR="00265874" w:rsidRPr="00265874">
        <w:rPr>
          <w:iCs/>
        </w:rPr>
        <w:t>Providers also play a critical role in coordinating care with other providers in support of patients. However, coordinating</w:t>
      </w:r>
      <w:r w:rsidR="00265874">
        <w:rPr>
          <w:iCs/>
        </w:rPr>
        <w:t xml:space="preserve"> </w:t>
      </w:r>
      <w:r w:rsidR="00265874" w:rsidRPr="00265874">
        <w:rPr>
          <w:iCs/>
        </w:rPr>
        <w:t>care and engaging with multi-disciplinary, cross-organization care, support and service teams has been incredibly</w:t>
      </w:r>
      <w:r w:rsidR="00265874">
        <w:rPr>
          <w:iCs/>
        </w:rPr>
        <w:t xml:space="preserve"> </w:t>
      </w:r>
      <w:r w:rsidR="00265874" w:rsidRPr="00265874">
        <w:rPr>
          <w:iCs/>
        </w:rPr>
        <w:t>difficult with the tools available today. Technology that does not facilitate the sharing and use of electronic health</w:t>
      </w:r>
      <w:r w:rsidR="00265874">
        <w:rPr>
          <w:iCs/>
        </w:rPr>
        <w:t xml:space="preserve"> </w:t>
      </w:r>
      <w:r w:rsidR="00265874" w:rsidRPr="00265874">
        <w:rPr>
          <w:iCs/>
        </w:rPr>
        <w:t>information that providers need, when they need it, which often creates additional challenges to care coordination.</w:t>
      </w:r>
      <w:r w:rsidR="00FD2E73">
        <w:rPr>
          <w:iCs/>
        </w:rPr>
        <w:t xml:space="preserve"> </w:t>
      </w:r>
      <w:r w:rsidR="00265874" w:rsidRPr="00265874">
        <w:rPr>
          <w:iCs/>
        </w:rPr>
        <w:t>Additionally, care coordination via electronic means requires workflow changes for providers and their staff, particularly</w:t>
      </w:r>
      <w:r w:rsidR="00265874">
        <w:rPr>
          <w:iCs/>
        </w:rPr>
        <w:t xml:space="preserve"> </w:t>
      </w:r>
      <w:r w:rsidR="00265874" w:rsidRPr="00265874">
        <w:rPr>
          <w:iCs/>
        </w:rPr>
        <w:t>to close referral loops and ensure all of an individual’s health information is available to the entire care, support and</w:t>
      </w:r>
      <w:r w:rsidR="00265874">
        <w:rPr>
          <w:iCs/>
        </w:rPr>
        <w:t xml:space="preserve"> </w:t>
      </w:r>
      <w:r w:rsidR="00265874" w:rsidRPr="00265874">
        <w:rPr>
          <w:iCs/>
        </w:rPr>
        <w:t>services team. These workflow changes are not insignificant and must be overcome in order to enable interoperability.</w:t>
      </w:r>
      <w:r w:rsidR="00265874">
        <w:rPr>
          <w:iCs/>
        </w:rPr>
        <w:t>”</w:t>
      </w:r>
      <w:r w:rsidR="00265874">
        <w:rPr>
          <w:rStyle w:val="FootnoteReference"/>
          <w:iCs/>
        </w:rPr>
        <w:footnoteReference w:id="8"/>
      </w:r>
    </w:p>
    <w:p w14:paraId="2D0FD2A8" w14:textId="77777777" w:rsidR="00071B0C" w:rsidRDefault="00071B0C" w:rsidP="00D3503E">
      <w:pPr>
        <w:pStyle w:val="BodyText"/>
        <w:rPr>
          <w:iCs/>
        </w:rPr>
      </w:pPr>
    </w:p>
    <w:p w14:paraId="61BE2F0B" w14:textId="4B8A1822" w:rsidR="00467CEA" w:rsidRPr="00467CEA" w:rsidRDefault="003F58C5" w:rsidP="00D3503E">
      <w:pPr>
        <w:pStyle w:val="BodyText"/>
        <w:spacing w:before="0"/>
      </w:pPr>
      <w:r>
        <w:rPr>
          <w:iCs/>
        </w:rPr>
        <w:t xml:space="preserve">This profile depicts how multiple care plans can be </w:t>
      </w:r>
      <w:r w:rsidR="00034E50">
        <w:rPr>
          <w:iCs/>
        </w:rPr>
        <w:t>shared</w:t>
      </w:r>
      <w:r>
        <w:rPr>
          <w:iCs/>
        </w:rPr>
        <w:t xml:space="preserve"> and used to plan and coordinate care</w:t>
      </w:r>
      <w:r w:rsidR="00071B0C">
        <w:rPr>
          <w:iCs/>
        </w:rPr>
        <w:t>.</w:t>
      </w:r>
      <w:r>
        <w:rPr>
          <w:iCs/>
        </w:rPr>
        <w:t xml:space="preserve"> </w:t>
      </w:r>
    </w:p>
    <w:p w14:paraId="581FA50B" w14:textId="77777777" w:rsidR="00167DB7" w:rsidRPr="003651D9" w:rsidRDefault="00104BE6" w:rsidP="003D19E0">
      <w:pPr>
        <w:pStyle w:val="Heading3"/>
        <w:keepNext w:val="0"/>
        <w:numPr>
          <w:ilvl w:val="0"/>
          <w:numId w:val="0"/>
        </w:numPr>
        <w:rPr>
          <w:bCs/>
          <w:noProof w:val="0"/>
        </w:rPr>
      </w:pPr>
      <w:bookmarkStart w:id="63" w:name="_Toc449631513"/>
      <w:r w:rsidRPr="003651D9">
        <w:rPr>
          <w:bCs/>
          <w:noProof w:val="0"/>
        </w:rPr>
        <w:t>X.</w:t>
      </w:r>
      <w:r w:rsidR="00AF472E" w:rsidRPr="003651D9">
        <w:rPr>
          <w:bCs/>
          <w:noProof w:val="0"/>
        </w:rPr>
        <w:t>4</w:t>
      </w:r>
      <w:r w:rsidR="00167DB7" w:rsidRPr="003651D9">
        <w:rPr>
          <w:bCs/>
          <w:noProof w:val="0"/>
        </w:rPr>
        <w:t>.1 Concepts</w:t>
      </w:r>
      <w:bookmarkEnd w:id="63"/>
    </w:p>
    <w:p w14:paraId="69546B0D" w14:textId="229CB524" w:rsidR="00991226" w:rsidRPr="00A91203" w:rsidRDefault="004B575B" w:rsidP="004B575B">
      <w:pPr>
        <w:rPr>
          <w:szCs w:val="24"/>
        </w:rPr>
      </w:pPr>
      <w:r w:rsidRPr="00A91203">
        <w:rPr>
          <w:szCs w:val="24"/>
        </w:rPr>
        <w:t>Care plans have many different meanings to many different people. Each discipline has its own definition of what a care plan is and what it</w:t>
      </w:r>
      <w:r w:rsidR="00991226" w:rsidRPr="00A91203">
        <w:rPr>
          <w:szCs w:val="24"/>
        </w:rPr>
        <w:t xml:space="preserve"> contains. This profile uses</w:t>
      </w:r>
      <w:r w:rsidRPr="00A91203">
        <w:rPr>
          <w:szCs w:val="24"/>
        </w:rPr>
        <w:t xml:space="preserve"> the term </w:t>
      </w:r>
      <w:r w:rsidR="00991226" w:rsidRPr="00A91203">
        <w:rPr>
          <w:szCs w:val="24"/>
        </w:rPr>
        <w:t>‘</w:t>
      </w:r>
      <w:r w:rsidRPr="00A91203">
        <w:rPr>
          <w:szCs w:val="24"/>
        </w:rPr>
        <w:t>care plan</w:t>
      </w:r>
      <w:r w:rsidR="00034E50">
        <w:rPr>
          <w:szCs w:val="24"/>
        </w:rPr>
        <w:t>ning</w:t>
      </w:r>
      <w:r w:rsidR="00991226" w:rsidRPr="00A91203">
        <w:rPr>
          <w:szCs w:val="24"/>
        </w:rPr>
        <w:t>’</w:t>
      </w:r>
      <w:r w:rsidRPr="00A91203">
        <w:rPr>
          <w:szCs w:val="24"/>
        </w:rPr>
        <w:t xml:space="preserve"> for the </w:t>
      </w:r>
      <w:r w:rsidR="00034E50">
        <w:rPr>
          <w:szCs w:val="24"/>
        </w:rPr>
        <w:t>process of</w:t>
      </w:r>
      <w:r w:rsidR="00991226" w:rsidRPr="00A91203">
        <w:rPr>
          <w:szCs w:val="24"/>
        </w:rPr>
        <w:t xml:space="preserve"> </w:t>
      </w:r>
      <w:r w:rsidR="00034E50">
        <w:rPr>
          <w:szCs w:val="24"/>
        </w:rPr>
        <w:t>sharing</w:t>
      </w:r>
      <w:r w:rsidR="00991226" w:rsidRPr="00A91203">
        <w:rPr>
          <w:szCs w:val="24"/>
        </w:rPr>
        <w:t xml:space="preserve"> care plan</w:t>
      </w:r>
      <w:r w:rsidR="00034E50">
        <w:rPr>
          <w:szCs w:val="24"/>
        </w:rPr>
        <w:t>s</w:t>
      </w:r>
      <w:r w:rsidR="00991226" w:rsidRPr="00A91203">
        <w:rPr>
          <w:szCs w:val="24"/>
        </w:rPr>
        <w:t xml:space="preserve"> for the patient. </w:t>
      </w:r>
      <w:r w:rsidR="00BC4147">
        <w:rPr>
          <w:szCs w:val="24"/>
        </w:rPr>
        <w:t>Dynamic care planning</w:t>
      </w:r>
      <w:r w:rsidR="00BC4147" w:rsidRPr="00A91203">
        <w:rPr>
          <w:szCs w:val="24"/>
        </w:rPr>
        <w:t xml:space="preserve"> </w:t>
      </w:r>
      <w:r w:rsidR="00991226" w:rsidRPr="00A91203">
        <w:rPr>
          <w:szCs w:val="24"/>
        </w:rPr>
        <w:t>expands the concept of care plan</w:t>
      </w:r>
      <w:r w:rsidR="00034E50">
        <w:rPr>
          <w:szCs w:val="24"/>
        </w:rPr>
        <w:t>ning</w:t>
      </w:r>
      <w:r w:rsidR="00991226" w:rsidRPr="00A91203">
        <w:rPr>
          <w:szCs w:val="24"/>
        </w:rPr>
        <w:t xml:space="preserve"> from being only discipline specific to an interdisciplinary </w:t>
      </w:r>
      <w:r w:rsidR="00034E50">
        <w:rPr>
          <w:szCs w:val="24"/>
        </w:rPr>
        <w:t>process</w:t>
      </w:r>
      <w:r w:rsidR="00991226" w:rsidRPr="00A91203">
        <w:rPr>
          <w:szCs w:val="24"/>
        </w:rPr>
        <w:t xml:space="preserve"> where all disciplines that care for the patient are able to communicate their plan</w:t>
      </w:r>
      <w:r w:rsidR="00034E50">
        <w:rPr>
          <w:szCs w:val="24"/>
        </w:rPr>
        <w:t>s</w:t>
      </w:r>
      <w:r w:rsidR="00991226" w:rsidRPr="00A91203">
        <w:rPr>
          <w:szCs w:val="24"/>
        </w:rPr>
        <w:t xml:space="preserve"> of care, treatment plan</w:t>
      </w:r>
      <w:r w:rsidR="00034E50">
        <w:rPr>
          <w:szCs w:val="24"/>
        </w:rPr>
        <w:t>s</w:t>
      </w:r>
      <w:r w:rsidR="00991226" w:rsidRPr="00A91203">
        <w:rPr>
          <w:szCs w:val="24"/>
        </w:rPr>
        <w:t>, health issues, interventions and goals/outcomes,</w:t>
      </w:r>
      <w:r w:rsidR="00034E50">
        <w:rPr>
          <w:szCs w:val="24"/>
        </w:rPr>
        <w:t xml:space="preserve"> etc</w:t>
      </w:r>
      <w:r w:rsidR="00BC4147">
        <w:rPr>
          <w:szCs w:val="24"/>
        </w:rPr>
        <w:t>.</w:t>
      </w:r>
      <w:r w:rsidR="00991226" w:rsidRPr="00A91203">
        <w:rPr>
          <w:szCs w:val="24"/>
        </w:rPr>
        <w:t xml:space="preserve"> for the patient. </w:t>
      </w:r>
    </w:p>
    <w:p w14:paraId="669BB813" w14:textId="77777777" w:rsidR="004B575B" w:rsidRPr="00A91203" w:rsidRDefault="004B575B" w:rsidP="004B575B">
      <w:pPr>
        <w:rPr>
          <w:szCs w:val="24"/>
        </w:rPr>
      </w:pPr>
      <w:r w:rsidRPr="00A91203">
        <w:rPr>
          <w:szCs w:val="24"/>
        </w:rPr>
        <w:lastRenderedPageBreak/>
        <w:t xml:space="preserve">As identified in the </w:t>
      </w:r>
      <w:r w:rsidR="00991226" w:rsidRPr="00A91203">
        <w:rPr>
          <w:szCs w:val="24"/>
        </w:rPr>
        <w:t xml:space="preserve">IHE PCC </w:t>
      </w:r>
      <w:r w:rsidRPr="00A91203">
        <w:rPr>
          <w:szCs w:val="24"/>
        </w:rPr>
        <w:t>Nursing White Paper to Advocate the Uptake of Patient Plan of Care and eNursing Summary Profiles July 2012, each clinical discipline’s plan of care or treatment plan should be incorporated into one overarching central Care Plan for the patient. Th</w:t>
      </w:r>
      <w:r w:rsidR="00991226" w:rsidRPr="00A91203">
        <w:rPr>
          <w:szCs w:val="24"/>
        </w:rPr>
        <w:t>is</w:t>
      </w:r>
      <w:r w:rsidRPr="00A91203">
        <w:rPr>
          <w:szCs w:val="24"/>
        </w:rPr>
        <w:t xml:space="preserve"> profile will address many of the needs not met in many document based static use case specific care plans:</w:t>
      </w:r>
    </w:p>
    <w:p w14:paraId="7EF18F62" w14:textId="7AE6D154" w:rsidR="004B575B" w:rsidRPr="00A91203" w:rsidRDefault="004B575B" w:rsidP="00AA3771">
      <w:pPr>
        <w:pStyle w:val="ListParagraph"/>
        <w:numPr>
          <w:ilvl w:val="0"/>
          <w:numId w:val="22"/>
        </w:numPr>
        <w:spacing w:after="120"/>
        <w:contextualSpacing/>
        <w:rPr>
          <w:szCs w:val="24"/>
        </w:rPr>
      </w:pPr>
      <w:r w:rsidRPr="00A91203">
        <w:rPr>
          <w:szCs w:val="24"/>
        </w:rPr>
        <w:t xml:space="preserve">A </w:t>
      </w:r>
      <w:r w:rsidR="00C741DD" w:rsidRPr="00A91203">
        <w:rPr>
          <w:szCs w:val="24"/>
        </w:rPr>
        <w:t xml:space="preserve">shared </w:t>
      </w:r>
      <w:r w:rsidRPr="00A91203">
        <w:rPr>
          <w:szCs w:val="24"/>
        </w:rPr>
        <w:t>dynamic care plan that meets the needs of many stakeholders (providers, patients, payers, etc);</w:t>
      </w:r>
    </w:p>
    <w:p w14:paraId="1416A4AE" w14:textId="77777777" w:rsidR="004B575B" w:rsidRPr="00A91203" w:rsidRDefault="004B575B" w:rsidP="00AA3771">
      <w:pPr>
        <w:pStyle w:val="ListParagraph"/>
        <w:numPr>
          <w:ilvl w:val="0"/>
          <w:numId w:val="22"/>
        </w:numPr>
        <w:spacing w:after="120"/>
        <w:contextualSpacing/>
        <w:rPr>
          <w:szCs w:val="24"/>
        </w:rPr>
      </w:pPr>
      <w:r w:rsidRPr="00A91203">
        <w:rPr>
          <w:szCs w:val="24"/>
        </w:rPr>
        <w:t>A method to consolidate the many care plans that can be attached to a patient;</w:t>
      </w:r>
    </w:p>
    <w:p w14:paraId="43B86746" w14:textId="77777777" w:rsidR="004B575B" w:rsidRPr="00A91203" w:rsidRDefault="004B575B" w:rsidP="00AA3771">
      <w:pPr>
        <w:pStyle w:val="ListParagraph"/>
        <w:numPr>
          <w:ilvl w:val="0"/>
          <w:numId w:val="22"/>
        </w:numPr>
        <w:spacing w:after="120"/>
        <w:contextualSpacing/>
        <w:rPr>
          <w:szCs w:val="24"/>
        </w:rPr>
      </w:pPr>
      <w:r w:rsidRPr="00A91203">
        <w:rPr>
          <w:szCs w:val="24"/>
        </w:rPr>
        <w:t>Provide a framework for centralized dynamic care planning.</w:t>
      </w:r>
    </w:p>
    <w:p w14:paraId="145ECDE3" w14:textId="77777777" w:rsidR="004B575B" w:rsidRPr="004B575B" w:rsidRDefault="004B575B" w:rsidP="00597DB2">
      <w:pPr>
        <w:pStyle w:val="AuthorInstructions"/>
        <w:rPr>
          <w:sz w:val="16"/>
          <w:szCs w:val="16"/>
        </w:rPr>
      </w:pPr>
    </w:p>
    <w:p w14:paraId="140D2EB2" w14:textId="77777777" w:rsidR="00126A38" w:rsidRDefault="00126A38" w:rsidP="00126A38">
      <w:pPr>
        <w:pStyle w:val="Heading3"/>
        <w:keepNext w:val="0"/>
        <w:numPr>
          <w:ilvl w:val="0"/>
          <w:numId w:val="0"/>
        </w:numPr>
        <w:rPr>
          <w:bCs/>
          <w:noProof w:val="0"/>
        </w:rPr>
      </w:pPr>
      <w:bookmarkStart w:id="64" w:name="_Toc449631514"/>
      <w:r w:rsidRPr="003651D9">
        <w:rPr>
          <w:bCs/>
          <w:noProof w:val="0"/>
        </w:rPr>
        <w:t>X.4.2 Use Case</w:t>
      </w:r>
      <w:bookmarkEnd w:id="64"/>
    </w:p>
    <w:p w14:paraId="58C5231A" w14:textId="77777777" w:rsidR="00BB4DB0" w:rsidRDefault="00BB4DB0" w:rsidP="00BB4DB0">
      <w:pPr>
        <w:pStyle w:val="BodyText"/>
      </w:pPr>
      <w:r>
        <w:t>This profile reuses the HL7 Care Plan Domain Analysis Model specification storyboard 2: Chronic Conditions</w:t>
      </w:r>
      <w:r>
        <w:rPr>
          <w:rStyle w:val="FootnoteReference"/>
        </w:rPr>
        <w:footnoteReference w:id="9"/>
      </w:r>
      <w:r>
        <w:t xml:space="preserve"> with permission from H</w:t>
      </w:r>
      <w:r w:rsidR="00355623">
        <w:t>L7 Patient Care Work Group. The</w:t>
      </w:r>
      <w:r>
        <w:t xml:space="preserve"> storyboard includes chronic disea</w:t>
      </w:r>
      <w:r w:rsidR="00614038">
        <w:t xml:space="preserve">se management as well as a </w:t>
      </w:r>
      <w:r>
        <w:t>transition of care</w:t>
      </w:r>
      <w:r w:rsidR="00614038">
        <w:t xml:space="preserve"> episode</w:t>
      </w:r>
      <w:r>
        <w:t xml:space="preserve">. </w:t>
      </w:r>
    </w:p>
    <w:p w14:paraId="1DE07E61" w14:textId="77777777" w:rsidR="00355623" w:rsidRPr="00BB4DB0" w:rsidRDefault="00355623" w:rsidP="00BB4DB0">
      <w:pPr>
        <w:pStyle w:val="BodyText"/>
      </w:pPr>
      <w:r>
        <w:t xml:space="preserve">For the purpose of IHE profiling, the storyboard is being referred to as a use case. </w:t>
      </w:r>
    </w:p>
    <w:p w14:paraId="485D1239" w14:textId="77777777" w:rsidR="00FD6B22" w:rsidRDefault="007773C8" w:rsidP="00126A38">
      <w:pPr>
        <w:pStyle w:val="Heading4"/>
        <w:numPr>
          <w:ilvl w:val="0"/>
          <w:numId w:val="0"/>
        </w:numPr>
        <w:ind w:left="864" w:hanging="864"/>
        <w:rPr>
          <w:noProof w:val="0"/>
        </w:rPr>
      </w:pPr>
      <w:bookmarkStart w:id="65" w:name="_Toc449631515"/>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w:t>
      </w:r>
      <w:r w:rsidR="00BB4DB0">
        <w:rPr>
          <w:noProof w:val="0"/>
        </w:rPr>
        <w:t>Chronic Conditions</w:t>
      </w:r>
      <w:bookmarkEnd w:id="65"/>
    </w:p>
    <w:p w14:paraId="3590FD62" w14:textId="77777777" w:rsidR="00614038" w:rsidRPr="00614038" w:rsidRDefault="00614038" w:rsidP="00614038">
      <w:pPr>
        <w:pStyle w:val="BodyText"/>
      </w:pPr>
      <w:r>
        <w:t xml:space="preserve">The use case provides narrative description of clinical scenarios where the care plan is accessed, updated or used during care provision. </w:t>
      </w:r>
    </w:p>
    <w:p w14:paraId="165568ED" w14:textId="77777777" w:rsidR="00CF283F" w:rsidRDefault="007773C8" w:rsidP="00126A38">
      <w:pPr>
        <w:pStyle w:val="Heading5"/>
        <w:numPr>
          <w:ilvl w:val="0"/>
          <w:numId w:val="0"/>
        </w:numPr>
        <w:rPr>
          <w:noProof w:val="0"/>
        </w:rPr>
      </w:pPr>
      <w:bookmarkStart w:id="66" w:name="_Toc449631516"/>
      <w:r w:rsidRPr="003651D9">
        <w:rPr>
          <w:noProof w:val="0"/>
        </w:rPr>
        <w:t>X.</w:t>
      </w:r>
      <w:r w:rsidR="00AF472E" w:rsidRPr="003651D9">
        <w:rPr>
          <w:noProof w:val="0"/>
        </w:rPr>
        <w:t>4</w:t>
      </w:r>
      <w:r w:rsidRPr="003651D9">
        <w:rPr>
          <w:noProof w:val="0"/>
        </w:rPr>
        <w:t>.2.1</w:t>
      </w:r>
      <w:r w:rsidR="00126A38" w:rsidRPr="003651D9">
        <w:rPr>
          <w:noProof w:val="0"/>
        </w:rPr>
        <w:t>.1</w:t>
      </w:r>
      <w:r w:rsidRPr="003651D9">
        <w:rPr>
          <w:noProof w:val="0"/>
        </w:rPr>
        <w:t xml:space="preserve"> </w:t>
      </w:r>
      <w:r w:rsidR="00614038">
        <w:rPr>
          <w:noProof w:val="0"/>
        </w:rPr>
        <w:t xml:space="preserve">Chronic Conditions </w:t>
      </w:r>
      <w:r w:rsidR="005F21E7" w:rsidRPr="003651D9">
        <w:rPr>
          <w:noProof w:val="0"/>
        </w:rPr>
        <w:t>Use Case</w:t>
      </w:r>
      <w:r w:rsidR="002869E8" w:rsidRPr="003651D9">
        <w:rPr>
          <w:noProof w:val="0"/>
        </w:rPr>
        <w:t xml:space="preserve"> Description</w:t>
      </w:r>
      <w:bookmarkEnd w:id="66"/>
    </w:p>
    <w:p w14:paraId="65A71B25" w14:textId="77777777" w:rsidR="00614038" w:rsidRDefault="00614038" w:rsidP="00614038">
      <w:pPr>
        <w:pStyle w:val="BodyText"/>
      </w:pPr>
      <w:r w:rsidRPr="00614038">
        <w:t xml:space="preserve">The purpose of the </w:t>
      </w:r>
      <w:r>
        <w:t xml:space="preserve">HL7 </w:t>
      </w:r>
      <w:r w:rsidRPr="00614038">
        <w:t xml:space="preserve">chronic conditions care plan storyboard </w:t>
      </w:r>
      <w:r>
        <w:t xml:space="preserve">(use case) </w:t>
      </w:r>
      <w:r w:rsidRPr="00614038">
        <w:t>is to illustrate the communication flow and documentation of a care plan between a patient, his or her primary care provider</w:t>
      </w:r>
      <w:r w:rsidR="00EF5BD1">
        <w:t>, ancillary providers</w:t>
      </w:r>
      <w:r w:rsidRPr="00614038">
        <w:t xml:space="preserve"> and specialists involved in the discovery and treatment of a case of Type II Diabetes Mellitus. </w:t>
      </w:r>
      <w:r>
        <w:t>It</w:t>
      </w:r>
      <w:r w:rsidR="009013A1">
        <w:t xml:space="preserve"> consists of five</w:t>
      </w:r>
      <w:r>
        <w:t xml:space="preserve"> </w:t>
      </w:r>
      <w:r w:rsidR="009013A1">
        <w:t xml:space="preserve">types of </w:t>
      </w:r>
      <w:r>
        <w:t>encounters (</w:t>
      </w:r>
      <w:r w:rsidRPr="00614038">
        <w:t>although in reality there could be many more encounters</w:t>
      </w:r>
      <w:r>
        <w:t xml:space="preserve">) which also include an episode of care in which transition of care occurs. </w:t>
      </w:r>
      <w:r w:rsidR="00355623">
        <w:t xml:space="preserve">The following encounters are depicted: </w:t>
      </w:r>
    </w:p>
    <w:p w14:paraId="56C94C7B" w14:textId="77777777" w:rsidR="00355623" w:rsidRDefault="00596000" w:rsidP="00355623">
      <w:pPr>
        <w:pStyle w:val="BodyText"/>
        <w:ind w:firstLine="720"/>
      </w:pPr>
      <w:r>
        <w:t>Encounter A:</w:t>
      </w:r>
      <w:r w:rsidR="00355623">
        <w:t xml:space="preserve"> Primary Care Physician Initial Visit</w:t>
      </w:r>
    </w:p>
    <w:p w14:paraId="0387F60F" w14:textId="77777777" w:rsidR="00355623" w:rsidRDefault="00596000" w:rsidP="00355623">
      <w:pPr>
        <w:pStyle w:val="BodyText"/>
        <w:ind w:firstLine="720"/>
      </w:pPr>
      <w:r>
        <w:t>Encounter</w:t>
      </w:r>
      <w:r w:rsidR="00EF5BD1">
        <w:t>(s)</w:t>
      </w:r>
      <w:r>
        <w:t xml:space="preserve"> </w:t>
      </w:r>
      <w:r w:rsidR="00355623">
        <w:t>B</w:t>
      </w:r>
      <w:r>
        <w:t>:</w:t>
      </w:r>
      <w:r w:rsidR="00355623">
        <w:t xml:space="preserve"> Allied Health Care Provider Visits</w:t>
      </w:r>
      <w:r>
        <w:t>/Specialist Visits</w:t>
      </w:r>
      <w:r w:rsidR="00355623">
        <w:t xml:space="preserve"> </w:t>
      </w:r>
    </w:p>
    <w:p w14:paraId="11F75C18" w14:textId="77777777" w:rsidR="00355623" w:rsidRDefault="00596000" w:rsidP="00355623">
      <w:pPr>
        <w:pStyle w:val="BodyText"/>
        <w:ind w:firstLine="720"/>
      </w:pPr>
      <w:r>
        <w:t>Encounter</w:t>
      </w:r>
      <w:r w:rsidR="007337B8">
        <w:t>(s) C: ED Visit with hospital admission</w:t>
      </w:r>
      <w:r w:rsidR="00BE7EBE">
        <w:t xml:space="preserve"> (inpatient stay)</w:t>
      </w:r>
    </w:p>
    <w:p w14:paraId="3890B1AA" w14:textId="3AF64D0D" w:rsidR="00355623" w:rsidRDefault="00596000" w:rsidP="00355623">
      <w:pPr>
        <w:pStyle w:val="BodyText"/>
        <w:ind w:firstLine="720"/>
      </w:pPr>
      <w:r>
        <w:t xml:space="preserve">Encounter </w:t>
      </w:r>
      <w:r w:rsidR="005A0264">
        <w:t>D</w:t>
      </w:r>
      <w:r>
        <w:t>:</w:t>
      </w:r>
      <w:r w:rsidR="00355623">
        <w:t xml:space="preserve"> Primary Care Follow-up </w:t>
      </w:r>
      <w:r>
        <w:t>post hospital discharge Visit</w:t>
      </w:r>
    </w:p>
    <w:p w14:paraId="21FCA672" w14:textId="77777777" w:rsidR="00111C67" w:rsidRDefault="00111C67" w:rsidP="00111C67">
      <w:pPr>
        <w:pStyle w:val="BodyText"/>
      </w:pPr>
      <w:r>
        <w:t xml:space="preserve">The use case contains the following actors and roles. </w:t>
      </w:r>
      <w:r w:rsidR="009471A5">
        <w:t xml:space="preserve"> </w:t>
      </w:r>
    </w:p>
    <w:p w14:paraId="748A152A" w14:textId="77777777" w:rsidR="00111C67" w:rsidRPr="001C3E70" w:rsidRDefault="00111C67" w:rsidP="00A37899">
      <w:pPr>
        <w:pStyle w:val="BodyText"/>
        <w:numPr>
          <w:ilvl w:val="0"/>
          <w:numId w:val="23"/>
        </w:numPr>
      </w:pPr>
      <w:r w:rsidRPr="001C3E70">
        <w:t>Primary Care Physician: Dr. Patricia Primary</w:t>
      </w:r>
    </w:p>
    <w:p w14:paraId="705ADD79" w14:textId="77777777" w:rsidR="00111C67" w:rsidRPr="001C3E70" w:rsidRDefault="00111C67" w:rsidP="00A37899">
      <w:pPr>
        <w:pStyle w:val="BodyText"/>
        <w:numPr>
          <w:ilvl w:val="0"/>
          <w:numId w:val="23"/>
        </w:numPr>
      </w:pPr>
      <w:r w:rsidRPr="001C3E70">
        <w:lastRenderedPageBreak/>
        <w:t>Patient: Mr. Bob Anyman</w:t>
      </w:r>
    </w:p>
    <w:p w14:paraId="68EF567A" w14:textId="77777777" w:rsidR="00111C67" w:rsidRPr="001C3E70" w:rsidRDefault="00111C67" w:rsidP="00A37899">
      <w:pPr>
        <w:pStyle w:val="BodyText"/>
        <w:numPr>
          <w:ilvl w:val="0"/>
          <w:numId w:val="23"/>
        </w:numPr>
      </w:pPr>
      <w:r w:rsidRPr="001C3E70">
        <w:t>Diabetic Educator: Ms. Edith Teaching</w:t>
      </w:r>
    </w:p>
    <w:p w14:paraId="40D57956" w14:textId="77777777" w:rsidR="00111C67" w:rsidRPr="001C3E70" w:rsidRDefault="00111C67" w:rsidP="00A37899">
      <w:pPr>
        <w:pStyle w:val="BodyText"/>
        <w:numPr>
          <w:ilvl w:val="0"/>
          <w:numId w:val="23"/>
        </w:numPr>
      </w:pPr>
      <w:r w:rsidRPr="001C3E70">
        <w:t>Dietitian/Nutrit</w:t>
      </w:r>
      <w:r w:rsidR="00CB6758" w:rsidRPr="001C3E70">
        <w:t xml:space="preserve">ionist: Ms. Debbie Nutrition </w:t>
      </w:r>
    </w:p>
    <w:p w14:paraId="589CAB1D" w14:textId="77777777" w:rsidR="00111C67" w:rsidRPr="001C3E70" w:rsidRDefault="00111C67" w:rsidP="00A37899">
      <w:pPr>
        <w:pStyle w:val="BodyText"/>
        <w:numPr>
          <w:ilvl w:val="0"/>
          <w:numId w:val="23"/>
        </w:numPr>
      </w:pPr>
      <w:r w:rsidRPr="001C3E70">
        <w:t>Exercise Physiologist: Mr. Ed Active</w:t>
      </w:r>
    </w:p>
    <w:p w14:paraId="0D5D4D55" w14:textId="77777777" w:rsidR="00CB6758" w:rsidRPr="001C3E70" w:rsidRDefault="00CB6758" w:rsidP="00A37899">
      <w:pPr>
        <w:pStyle w:val="BodyText"/>
        <w:numPr>
          <w:ilvl w:val="0"/>
          <w:numId w:val="23"/>
        </w:numPr>
      </w:pPr>
      <w:r w:rsidRPr="001C3E70">
        <w:t>Pharmacist: Ms. Susan Script</w:t>
      </w:r>
    </w:p>
    <w:p w14:paraId="4F6C6888" w14:textId="77777777" w:rsidR="00111C67" w:rsidRPr="001C3E70" w:rsidRDefault="00CB6758" w:rsidP="00A37899">
      <w:pPr>
        <w:pStyle w:val="BodyText"/>
        <w:numPr>
          <w:ilvl w:val="0"/>
          <w:numId w:val="23"/>
        </w:numPr>
      </w:pPr>
      <w:r w:rsidRPr="001C3E70">
        <w:t>Optometrist: D</w:t>
      </w:r>
      <w:r w:rsidR="00111C67" w:rsidRPr="001C3E70">
        <w:t>r. Victor Vision</w:t>
      </w:r>
    </w:p>
    <w:p w14:paraId="0CF2FB28" w14:textId="77777777" w:rsidR="00111C67" w:rsidRPr="001C3E70" w:rsidRDefault="00CB6758" w:rsidP="00A37899">
      <w:pPr>
        <w:pStyle w:val="BodyText"/>
        <w:numPr>
          <w:ilvl w:val="0"/>
          <w:numId w:val="23"/>
        </w:numPr>
      </w:pPr>
      <w:r w:rsidRPr="001C3E70">
        <w:t>Podiatrist: D</w:t>
      </w:r>
      <w:r w:rsidR="00111C67" w:rsidRPr="001C3E70">
        <w:t>r. Barry Bunion</w:t>
      </w:r>
    </w:p>
    <w:p w14:paraId="6099E786" w14:textId="77777777" w:rsidR="00111C67" w:rsidRPr="001C3E70" w:rsidRDefault="00CB6758" w:rsidP="00A37899">
      <w:pPr>
        <w:pStyle w:val="BodyText"/>
        <w:numPr>
          <w:ilvl w:val="0"/>
          <w:numId w:val="23"/>
        </w:numPr>
      </w:pPr>
      <w:r w:rsidRPr="001C3E70">
        <w:t xml:space="preserve">Psychologist: Dr. Larry Listener </w:t>
      </w:r>
    </w:p>
    <w:p w14:paraId="0B53F027" w14:textId="77777777" w:rsidR="00CB6758" w:rsidRPr="001C3E70" w:rsidRDefault="00CB6758" w:rsidP="00A37899">
      <w:pPr>
        <w:pStyle w:val="BodyText"/>
        <w:numPr>
          <w:ilvl w:val="0"/>
          <w:numId w:val="23"/>
        </w:numPr>
      </w:pPr>
      <w:r w:rsidRPr="001C3E70">
        <w:t>Emergency Department Physician: Dr. Eddie Emergent</w:t>
      </w:r>
    </w:p>
    <w:p w14:paraId="2E30ADEF" w14:textId="77777777" w:rsidR="00111C67" w:rsidRDefault="00111C67" w:rsidP="00A37899">
      <w:pPr>
        <w:pStyle w:val="BodyText"/>
        <w:numPr>
          <w:ilvl w:val="0"/>
          <w:numId w:val="23"/>
        </w:numPr>
      </w:pPr>
      <w:r w:rsidRPr="001C3E70">
        <w:t>Hospital Attending Physician: Dr. Allen Attend</w:t>
      </w:r>
    </w:p>
    <w:p w14:paraId="1C8D7248" w14:textId="77777777" w:rsidR="00596000" w:rsidRDefault="00596000" w:rsidP="00596000">
      <w:pPr>
        <w:pStyle w:val="BodyText"/>
      </w:pPr>
    </w:p>
    <w:p w14:paraId="7966006E" w14:textId="77777777" w:rsidR="00596000" w:rsidRPr="003E2AA2" w:rsidRDefault="0084683E" w:rsidP="0084683E">
      <w:pPr>
        <w:pStyle w:val="Heading6"/>
        <w:numPr>
          <w:ilvl w:val="0"/>
          <w:numId w:val="0"/>
        </w:numPr>
        <w:ind w:left="1152" w:hanging="1152"/>
      </w:pPr>
      <w:bookmarkStart w:id="67" w:name="_Toc449631517"/>
      <w:r>
        <w:t xml:space="preserve">X.4.2.1.1.1 </w:t>
      </w:r>
      <w:r w:rsidR="00596000" w:rsidRPr="003E2AA2">
        <w:t>Encounter A: Primary Care Physician Initial Visit</w:t>
      </w:r>
      <w:bookmarkEnd w:id="67"/>
    </w:p>
    <w:p w14:paraId="592B78B7" w14:textId="77777777" w:rsidR="00596000" w:rsidRPr="00596000" w:rsidRDefault="00596000" w:rsidP="00596000">
      <w:pPr>
        <w:pStyle w:val="BodyText"/>
        <w:rPr>
          <w:szCs w:val="24"/>
        </w:rPr>
      </w:pPr>
      <w:r w:rsidRPr="003E2AA2">
        <w:rPr>
          <w:b/>
          <w:szCs w:val="24"/>
        </w:rPr>
        <w:t>Pre-conditions:</w:t>
      </w:r>
      <w:r w:rsidRPr="00596000">
        <w:rPr>
          <w:szCs w:val="24"/>
        </w:rPr>
        <w:t xml:space="preserve"> Patient Mr. Bob Anyman attends his primary care physician (PCP) clinic because he has been feeling 775 generally unwell in the past 7-8 months. His recent blood test results reveal abnormal glucose challenge test profile.</w:t>
      </w:r>
    </w:p>
    <w:p w14:paraId="73C2EEF3" w14:textId="77777777" w:rsidR="003E2AA2" w:rsidRDefault="003E2AA2" w:rsidP="003E2AA2">
      <w:pPr>
        <w:pStyle w:val="BodyText"/>
      </w:pPr>
      <w:r w:rsidRPr="003E2AA2">
        <w:rPr>
          <w:b/>
        </w:rPr>
        <w:t>Description of Encounter:</w:t>
      </w:r>
      <w:r w:rsidRPr="003E2AA2">
        <w:t xml:space="preserve"> </w:t>
      </w:r>
      <w:r>
        <w:t>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p>
    <w:p w14:paraId="1855E4C1" w14:textId="77777777" w:rsidR="003E2AA2" w:rsidRDefault="003E2AA2" w:rsidP="003E2AA2">
      <w:pPr>
        <w:pStyle w:val="BodyText"/>
      </w:pPr>
      <w:r>
        <w:t>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Type II DM care plan adopted for use by her practice. Agreed goals and scheduled activities specific for the care of Mr. Anyman are entered into the care plan.</w:t>
      </w:r>
    </w:p>
    <w:p w14:paraId="323578FC" w14:textId="77777777" w:rsidR="003E2AA2" w:rsidRDefault="003E2AA2" w:rsidP="003E2AA2">
      <w:pPr>
        <w:pStyle w:val="BodyText"/>
      </w:pPr>
      <w:r>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486F3037" w14:textId="77777777" w:rsidR="003E2AA2" w:rsidRDefault="003E2AA2" w:rsidP="003E2AA2">
      <w:pPr>
        <w:pStyle w:val="BodyText"/>
      </w:pPr>
      <w:r>
        <w:t xml:space="preserve">Dr. Primary generates a set of referrals to these allied health care providers. The referrals contain information about the patient’s medical history including the recent diagnosis of Type II </w:t>
      </w:r>
      <w:r>
        <w:lastRenderedPageBreak/>
        <w:t>diabetes, reasons for referral, requested services and supporting clinical information such as any relevant clinical assessment findings including test results. A copy of the care plan agreed to by the patient is made available with the referral</w:t>
      </w:r>
    </w:p>
    <w:p w14:paraId="6C99918F" w14:textId="77777777" w:rsidR="00EF5BD1" w:rsidRDefault="00EF5BD1" w:rsidP="003E2AA2">
      <w:pPr>
        <w:pStyle w:val="BodyText"/>
      </w:pPr>
    </w:p>
    <w:p w14:paraId="5A720426" w14:textId="77777777" w:rsidR="003E2AA2" w:rsidRDefault="003E2AA2" w:rsidP="003E2AA2">
      <w:pPr>
        <w:pStyle w:val="Default"/>
        <w:rPr>
          <w:rFonts w:ascii="Times New Roman" w:hAnsi="Times New Roman" w:cs="Times New Roman"/>
        </w:rPr>
      </w:pPr>
      <w:r w:rsidRPr="003E2AA2">
        <w:rPr>
          <w:rFonts w:ascii="Times New Roman" w:hAnsi="Times New Roman" w:cs="Times New Roman"/>
          <w:b/>
        </w:rPr>
        <w:t xml:space="preserve">Post Condition: </w:t>
      </w:r>
      <w:r w:rsidRPr="003E2AA2">
        <w:rPr>
          <w:rFonts w:ascii="Times New Roman" w:hAnsi="Times New Roman" w:cs="Times New Roman"/>
        </w:rPr>
        <w:t xml:space="preserve">Once the care plan is completed, it is committed to the patient’s medical record. The patient is offered a copy of the plan. </w:t>
      </w:r>
    </w:p>
    <w:p w14:paraId="6316008B" w14:textId="77777777" w:rsidR="00EF5BD1" w:rsidRDefault="00EF5BD1" w:rsidP="003E2AA2">
      <w:pPr>
        <w:pStyle w:val="Default"/>
        <w:rPr>
          <w:rFonts w:ascii="Times New Roman" w:hAnsi="Times New Roman" w:cs="Times New Roman"/>
        </w:rPr>
      </w:pPr>
    </w:p>
    <w:p w14:paraId="5E1FAD0F" w14:textId="77777777" w:rsidR="003E2AA2" w:rsidRPr="003E2AA2" w:rsidRDefault="003E2AA2" w:rsidP="003E2AA2">
      <w:pPr>
        <w:pStyle w:val="Default"/>
        <w:rPr>
          <w:rFonts w:ascii="Times New Roman" w:hAnsi="Times New Roman" w:cs="Times New Roman"/>
        </w:rPr>
      </w:pPr>
      <w:r w:rsidRPr="003E2AA2">
        <w:rPr>
          <w:rFonts w:ascii="Times New Roman" w:hAnsi="Times New Roman" w:cs="Times New Roman"/>
        </w:rPr>
        <w:t xml:space="preserve">A number of referrals in the form of notification/request for services together with the care plan is made available to the relevant health care providers </w:t>
      </w:r>
    </w:p>
    <w:p w14:paraId="003F0D1E" w14:textId="77777777" w:rsidR="003E2AA2" w:rsidRDefault="003E2AA2" w:rsidP="003E2AA2">
      <w:pPr>
        <w:pStyle w:val="BodyText"/>
        <w:rPr>
          <w:szCs w:val="24"/>
        </w:rPr>
      </w:pPr>
      <w:r w:rsidRPr="003E2AA2">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77777777" w:rsidR="001073CE" w:rsidRDefault="001073CE" w:rsidP="001073CE">
      <w:pPr>
        <w:pStyle w:val="Default"/>
        <w:rPr>
          <w:rFonts w:ascii="Times New Roman" w:hAnsi="Times New Roman" w:cs="Times New Roman"/>
          <w:highlight w:val="yellow"/>
        </w:rPr>
      </w:pPr>
    </w:p>
    <w:p w14:paraId="6DCF7FD5" w14:textId="77777777" w:rsidR="001073CE" w:rsidRDefault="004C7B88" w:rsidP="001073CE">
      <w:pPr>
        <w:pStyle w:val="FigureTitle"/>
      </w:pPr>
      <w:r w:rsidRPr="003651D9">
        <w:rPr>
          <w:noProof/>
        </w:rPr>
        <mc:AlternateContent>
          <mc:Choice Requires="wpc">
            <w:drawing>
              <wp:inline distT="0" distB="0" distL="0" distR="0" wp14:anchorId="720AFA23" wp14:editId="13F3D42E">
                <wp:extent cx="6524625" cy="3818890"/>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A9330" w14:textId="77777777" w:rsidR="00E349F6" w:rsidRPr="00077324" w:rsidRDefault="00E349F6" w:rsidP="001073CE">
                              <w:pPr>
                                <w:pStyle w:val="BodyText"/>
                                <w:jc w:val="center"/>
                                <w:rPr>
                                  <w:sz w:val="22"/>
                                  <w:szCs w:val="22"/>
                                </w:rPr>
                              </w:pPr>
                              <w:r>
                                <w:rPr>
                                  <w:sz w:val="22"/>
                                  <w:szCs w:val="22"/>
                                </w:rPr>
                                <w:t>Encounter A</w:t>
                              </w:r>
                            </w:p>
                            <w:p w14:paraId="033D8B02" w14:textId="77777777" w:rsidR="00E349F6" w:rsidRDefault="00E349F6" w:rsidP="001073CE"/>
                            <w:p w14:paraId="6B0A74DC" w14:textId="77777777" w:rsidR="00E349F6" w:rsidRPr="00077324" w:rsidRDefault="00E349F6" w:rsidP="001073CE">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58705" cy="5098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2D2DF" w14:textId="3DE3448D" w:rsidR="00E349F6" w:rsidRPr="00F214E1" w:rsidRDefault="00E349F6"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E349F6" w:rsidRDefault="00E349F6" w:rsidP="001073CE">
                              <w:pPr>
                                <w:pStyle w:val="BodyText"/>
                                <w:spacing w:before="0"/>
                                <w:rPr>
                                  <w:sz w:val="22"/>
                                  <w:szCs w:val="22"/>
                                </w:rPr>
                              </w:pPr>
                            </w:p>
                            <w:p w14:paraId="3797618E" w14:textId="77777777" w:rsidR="00E349F6" w:rsidRPr="00077324" w:rsidRDefault="00E349F6" w:rsidP="001073CE">
                              <w:pPr>
                                <w:pStyle w:val="BodyText"/>
                                <w:spacing w:before="0"/>
                                <w:rPr>
                                  <w:sz w:val="22"/>
                                  <w:szCs w:val="22"/>
                                </w:rPr>
                              </w:pPr>
                            </w:p>
                            <w:p w14:paraId="45865582" w14:textId="77777777" w:rsidR="00E349F6" w:rsidRPr="00077324" w:rsidRDefault="00E349F6" w:rsidP="001073CE">
                              <w:pPr>
                                <w:pStyle w:val="BodyText"/>
                                <w:rPr>
                                  <w:sz w:val="22"/>
                                  <w:szCs w:val="22"/>
                                </w:rPr>
                              </w:pPr>
                            </w:p>
                            <w:p w14:paraId="4D8B3CA9" w14:textId="77777777" w:rsidR="00E349F6" w:rsidRDefault="00E349F6" w:rsidP="001073CE"/>
                            <w:p w14:paraId="71A2F077" w14:textId="77777777" w:rsidR="00E349F6" w:rsidRPr="00077324" w:rsidRDefault="00E349F6" w:rsidP="001073CE">
                              <w:pPr>
                                <w:pStyle w:val="BodyText"/>
                                <w:rPr>
                                  <w:sz w:val="22"/>
                                  <w:szCs w:val="22"/>
                                </w:rPr>
                              </w:pPr>
                              <w:r w:rsidRPr="00077324">
                                <w:rPr>
                                  <w:sz w:val="22"/>
                                  <w:szCs w:val="22"/>
                                </w:rPr>
                                <w:t>Actor D/</w:t>
                              </w:r>
                            </w:p>
                            <w:p w14:paraId="12EFF39A" w14:textId="77777777" w:rsidR="00E349F6" w:rsidRPr="00077324" w:rsidRDefault="00E349F6" w:rsidP="001073CE">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50"/>
                            <a:ext cx="1458689"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CE866" w14:textId="6FBC8828" w:rsidR="00E349F6" w:rsidRPr="00077324" w:rsidRDefault="00E349F6" w:rsidP="00324356">
                              <w:pPr>
                                <w:pStyle w:val="BodyText"/>
                                <w:rPr>
                                  <w:sz w:val="22"/>
                                  <w:szCs w:val="22"/>
                                </w:rPr>
                              </w:pPr>
                              <w:r w:rsidRPr="00F0650A">
                                <w:rPr>
                                  <w:sz w:val="20"/>
                                </w:rPr>
                                <w:t>Care Plan</w:t>
                              </w:r>
                              <w:r>
                                <w:rPr>
                                  <w:sz w:val="20"/>
                                </w:rPr>
                                <w:t xml:space="preserve"> Management System as Care Plan Manager</w:t>
                              </w:r>
                            </w:p>
                            <w:p w14:paraId="4F9C7DB3" w14:textId="77777777" w:rsidR="00E349F6" w:rsidRDefault="00E349F6" w:rsidP="001073CE"/>
                            <w:p w14:paraId="418F2467" w14:textId="77777777" w:rsidR="00E349F6" w:rsidRPr="00077324" w:rsidRDefault="00E349F6" w:rsidP="001073CE">
                              <w:pPr>
                                <w:pStyle w:val="BodyText"/>
                                <w:rPr>
                                  <w:sz w:val="22"/>
                                  <w:szCs w:val="22"/>
                                </w:rPr>
                              </w:pPr>
                              <w:r w:rsidRPr="00077324">
                                <w:rPr>
                                  <w:sz w:val="22"/>
                                  <w:szCs w:val="22"/>
                                </w:rPr>
                                <w:t>Actor A /</w:t>
                              </w:r>
                            </w:p>
                            <w:p w14:paraId="2B745E3C" w14:textId="77777777" w:rsidR="00E349F6" w:rsidRPr="00077324" w:rsidRDefault="00E349F6" w:rsidP="001073CE">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DCE046" w14:textId="1C8AD21E" w:rsidR="00E349F6" w:rsidRPr="00F214E1" w:rsidRDefault="00E349F6" w:rsidP="001073CE">
                              <w:pPr>
                                <w:pStyle w:val="BodyText"/>
                                <w:jc w:val="center"/>
                                <w:rPr>
                                  <w:sz w:val="20"/>
                                </w:rPr>
                              </w:pPr>
                              <w:r w:rsidRPr="00F214E1">
                                <w:rPr>
                                  <w:sz w:val="20"/>
                                </w:rPr>
                                <w:t xml:space="preserve">Patient </w:t>
                              </w:r>
                              <w:r>
                                <w:rPr>
                                  <w:sz w:val="20"/>
                                </w:rPr>
                                <w:t>Portal as Care Plan Consumer</w:t>
                              </w:r>
                            </w:p>
                            <w:p w14:paraId="3894B087" w14:textId="77777777" w:rsidR="00E349F6" w:rsidRPr="00077324" w:rsidRDefault="00E349F6" w:rsidP="001073CE">
                              <w:pPr>
                                <w:pStyle w:val="BodyText"/>
                                <w:spacing w:before="0"/>
                                <w:rPr>
                                  <w:sz w:val="22"/>
                                  <w:szCs w:val="22"/>
                                </w:rPr>
                              </w:pP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09700" y="1907167"/>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028E3" w14:textId="77777777" w:rsidR="00E349F6" w:rsidRPr="007C43DB" w:rsidRDefault="00E349F6" w:rsidP="001073CE">
                              <w:pPr>
                                <w:pStyle w:val="BodyText"/>
                                <w:jc w:val="center"/>
                                <w:rPr>
                                  <w:sz w:val="18"/>
                                  <w:szCs w:val="18"/>
                                </w:rPr>
                              </w:pPr>
                              <w:r w:rsidRPr="007C43DB">
                                <w:rPr>
                                  <w:sz w:val="18"/>
                                  <w:szCs w:val="18"/>
                                </w:rPr>
                                <w:t>Update Care Plan</w:t>
                              </w:r>
                            </w:p>
                            <w:p w14:paraId="414D85B3" w14:textId="77777777" w:rsidR="00E349F6" w:rsidRDefault="00E349F6" w:rsidP="001073CE"/>
                            <w:p w14:paraId="560EF9D2" w14:textId="77777777" w:rsidR="00E349F6" w:rsidRPr="00077324" w:rsidRDefault="00E349F6"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20739" y="213151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E7014" w14:textId="77777777" w:rsidR="00E349F6" w:rsidRPr="00F92D1B" w:rsidRDefault="00E349F6" w:rsidP="001073CE">
                              <w:pPr>
                                <w:pStyle w:val="BodyText"/>
                                <w:jc w:val="center"/>
                                <w:rPr>
                                  <w:sz w:val="18"/>
                                  <w:szCs w:val="18"/>
                                </w:rPr>
                              </w:pPr>
                              <w:r w:rsidRPr="00F92D1B">
                                <w:rPr>
                                  <w:sz w:val="18"/>
                                  <w:szCs w:val="18"/>
                                </w:rPr>
                                <w:t>Provide Care Plan</w:t>
                              </w:r>
                            </w:p>
                            <w:p w14:paraId="2EAEB5FD" w14:textId="77777777" w:rsidR="00E349F6" w:rsidRDefault="00E349F6" w:rsidP="001073CE"/>
                            <w:p w14:paraId="7F887529" w14:textId="77777777" w:rsidR="00E349F6" w:rsidRPr="00077324" w:rsidRDefault="00E349F6"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9" name="Line 338"/>
                        <wps:cNvCnPr>
                          <a:cxnSpLocks noChangeShapeType="1"/>
                        </wps:cNvCnPr>
                        <wps:spPr bwMode="auto">
                          <a:xfrm>
                            <a:off x="3611031" y="2428644"/>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98"/>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07E83" w14:textId="77777777" w:rsidR="00E349F6" w:rsidRPr="00386D80" w:rsidRDefault="00E349F6"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E349F6" w:rsidRDefault="00E349F6" w:rsidP="001073CE"/>
                            <w:p w14:paraId="1E0FC6A1" w14:textId="77777777" w:rsidR="00E349F6" w:rsidRPr="00077324" w:rsidRDefault="00E349F6"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66163" w14:textId="77777777" w:rsidR="00E349F6" w:rsidRPr="007C43DB" w:rsidRDefault="00E349F6" w:rsidP="001073CE">
                              <w:pPr>
                                <w:pStyle w:val="BodyText"/>
                                <w:jc w:val="center"/>
                                <w:rPr>
                                  <w:sz w:val="18"/>
                                  <w:szCs w:val="18"/>
                                </w:rPr>
                              </w:pPr>
                              <w:r w:rsidRPr="007C43DB">
                                <w:rPr>
                                  <w:sz w:val="18"/>
                                  <w:szCs w:val="18"/>
                                </w:rPr>
                                <w:t>Subscribe to Care Plan Updates</w:t>
                              </w:r>
                            </w:p>
                            <w:p w14:paraId="2BC2F75F" w14:textId="77777777" w:rsidR="00E349F6" w:rsidRDefault="00E349F6" w:rsidP="001073CE"/>
                            <w:p w14:paraId="7198BA45" w14:textId="77777777" w:rsidR="00E349F6" w:rsidRPr="00077324" w:rsidRDefault="00E349F6"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918496" y="899919"/>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EF85E" w14:textId="77777777" w:rsidR="00E349F6" w:rsidRPr="00386D80" w:rsidRDefault="00E349F6"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E349F6" w:rsidRDefault="00E349F6" w:rsidP="001073CE"/>
                            <w:p w14:paraId="059C254F" w14:textId="77777777" w:rsidR="00E349F6" w:rsidRPr="00077324" w:rsidRDefault="00E349F6"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E51933" w14:textId="77777777" w:rsidR="00E349F6" w:rsidRDefault="00E349F6" w:rsidP="007377E7">
                              <w:pPr>
                                <w:pStyle w:val="NormalWeb"/>
                                <w:jc w:val="center"/>
                              </w:pPr>
                              <w:r>
                                <w:rPr>
                                  <w:sz w:val="18"/>
                                  <w:szCs w:val="18"/>
                                </w:rPr>
                                <w:t>Search for Care</w:t>
                              </w:r>
                              <w:r>
                                <w:rPr>
                                  <w:sz w:val="20"/>
                                  <w:szCs w:val="20"/>
                                </w:rPr>
                                <w:t xml:space="preserve"> Plan</w:t>
                              </w:r>
                            </w:p>
                            <w:p w14:paraId="2D04994A" w14:textId="77777777" w:rsidR="00E349F6" w:rsidRDefault="00E349F6" w:rsidP="007377E7">
                              <w:pPr>
                                <w:pStyle w:val="NormalWeb"/>
                              </w:pPr>
                              <w:r>
                                <w:t> </w:t>
                              </w:r>
                            </w:p>
                            <w:p w14:paraId="2479649B" w14:textId="77777777" w:rsidR="00E349F6" w:rsidRDefault="00E349F6" w:rsidP="007377E7">
                              <w:pPr>
                                <w:pStyle w:val="NormalWeb"/>
                              </w:pPr>
                              <w:r>
                                <w:rPr>
                                  <w:sz w:val="22"/>
                                  <w:szCs w:val="22"/>
                                </w:rPr>
                                <w:t>Transaction-B [B]</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82130" y="2418317"/>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511"/>
                            <a:ext cx="232410" cy="3028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20AFA23" id="Canvas 323" o:spid="_x0000_s1036" editas="canvas" style="width:513.75pt;height:300.7pt;mso-position-horizontal-relative:char;mso-position-vertical-relative:line" coordsize="65246,3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">
                <v:shape id="_x0000_s1037" type="#_x0000_t75" style="position:absolute;width:65246;height:38188;visibility:visible;mso-wrap-style:square">
                  <v:fill o:detectmouseclick="t"/>
                  <v:path o:connecttype="none"/>
                </v:shape>
                <v:shape id="Text Box 325" o:spid="_x0000_s1038"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xz8QA&#10;AADcAAAADwAAAGRycy9kb3ducmV2LnhtbESPzYvCMBTE74L/Q3jCXmRNV1mRrlH8BA+7Bz/w/Gie&#10;bbF5KUm09b83grDHYWZ+w0znranEnZwvLSv4GiQgiDOrS84VnI7bzwkIH5A1VpZJwYM8zGfdzhRT&#10;bRve0/0QchEh7FNUUIRQp1L6rCCDfmBr4uhdrDMYonS51A6bCDeVHCbJWBosOS4UWNOqoOx6uBkF&#10;47W7NXte9denzS/+1fnwvHyclfrotYsfEIHa8B9+t3dawWj0Da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4sc/EAAAA3AAAAA8AAAAAAAAAAAAAAAAAmAIAAGRycy9k&#10;b3ducmV2LnhtbFBLBQYAAAAABAAEAPUAAACJAwAAAAA=&#10;" stroked="f">
                  <v:textbox inset="0,0,0,0">
                    <w:txbxContent>
                      <w:p w14:paraId="748A9330" w14:textId="77777777" w:rsidR="00E349F6" w:rsidRPr="00077324" w:rsidRDefault="00E349F6" w:rsidP="001073CE">
                        <w:pPr>
                          <w:pStyle w:val="BodyText"/>
                          <w:jc w:val="center"/>
                          <w:rPr>
                            <w:sz w:val="22"/>
                            <w:szCs w:val="22"/>
                          </w:rPr>
                        </w:pPr>
                        <w:r>
                          <w:rPr>
                            <w:sz w:val="22"/>
                            <w:szCs w:val="22"/>
                          </w:rPr>
                          <w:t>Encounter A</w:t>
                        </w:r>
                      </w:p>
                      <w:p w14:paraId="033D8B02" w14:textId="77777777" w:rsidR="00E349F6" w:rsidRDefault="00E349F6" w:rsidP="001073CE"/>
                      <w:p w14:paraId="6B0A74DC" w14:textId="77777777" w:rsidR="00E349F6" w:rsidRPr="00077324" w:rsidRDefault="00E349F6" w:rsidP="001073CE">
                        <w:pPr>
                          <w:pStyle w:val="BodyText"/>
                          <w:rPr>
                            <w:sz w:val="22"/>
                            <w:szCs w:val="22"/>
                          </w:rPr>
                        </w:pPr>
                        <w:r>
                          <w:rPr>
                            <w:sz w:val="22"/>
                            <w:szCs w:val="22"/>
                          </w:rPr>
                          <w:t>Transaction_</w:t>
                        </w:r>
                        <w:r w:rsidRPr="00077324">
                          <w:rPr>
                            <w:sz w:val="22"/>
                            <w:szCs w:val="22"/>
                          </w:rPr>
                          <w:t>1 [1]</w:t>
                        </w:r>
                      </w:p>
                    </w:txbxContent>
                  </v:textbox>
                </v:shape>
                <v:shape id="Text Box 326" o:spid="_x0000_s1039" type="#_x0000_t202" style="position:absolute;left:4964;top:16;width:15587;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vuMQA&#10;AADcAAAADwAAAGRycy9kb3ducmV2LnhtbESPzYvCMBTE7wv+D+EJXhZNVShSjeIn7GH34AeeH82z&#10;LTYvJYm2/vdmYWGPw8z8hlmsOlOLJzlfWVYwHiUgiHOrKy4UXM6H4QyED8gaa8uk4EUeVsvexwIz&#10;bVs+0vMUChEh7DNUUIbQZFL6vCSDfmQb4ujdrDMYonSF1A7bCDe1nCRJKg1WHBdKbGhbUn4/PYyC&#10;dOce7ZG3n7vL/ht/mmJy3byuSg363XoOIlAX/sN/7S+tYDpN4f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qL7jEAAAA3AAAAA8AAAAAAAAAAAAAAAAAmAIAAGRycy9k&#10;b3ducmV2LnhtbFBLBQYAAAAABAAEAPUAAACJAwAAAAA=&#10;" stroked="f">
                  <v:textbox inset="0,0,0,0">
                    <w:txbxContent>
                      <w:p w14:paraId="1AD2D2DF" w14:textId="3DE3448D" w:rsidR="00E349F6" w:rsidRPr="00F214E1" w:rsidRDefault="00E349F6"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E349F6" w:rsidRDefault="00E349F6" w:rsidP="001073CE">
                        <w:pPr>
                          <w:pStyle w:val="BodyText"/>
                          <w:spacing w:before="0"/>
                          <w:rPr>
                            <w:sz w:val="22"/>
                            <w:szCs w:val="22"/>
                          </w:rPr>
                        </w:pPr>
                      </w:p>
                      <w:p w14:paraId="3797618E" w14:textId="77777777" w:rsidR="00E349F6" w:rsidRPr="00077324" w:rsidRDefault="00E349F6" w:rsidP="001073CE">
                        <w:pPr>
                          <w:pStyle w:val="BodyText"/>
                          <w:spacing w:before="0"/>
                          <w:rPr>
                            <w:sz w:val="22"/>
                            <w:szCs w:val="22"/>
                          </w:rPr>
                        </w:pPr>
                      </w:p>
                      <w:p w14:paraId="45865582" w14:textId="77777777" w:rsidR="00E349F6" w:rsidRPr="00077324" w:rsidRDefault="00E349F6" w:rsidP="001073CE">
                        <w:pPr>
                          <w:pStyle w:val="BodyText"/>
                          <w:rPr>
                            <w:sz w:val="22"/>
                            <w:szCs w:val="22"/>
                          </w:rPr>
                        </w:pPr>
                      </w:p>
                      <w:p w14:paraId="4D8B3CA9" w14:textId="77777777" w:rsidR="00E349F6" w:rsidRDefault="00E349F6" w:rsidP="001073CE"/>
                      <w:p w14:paraId="71A2F077" w14:textId="77777777" w:rsidR="00E349F6" w:rsidRPr="00077324" w:rsidRDefault="00E349F6" w:rsidP="001073CE">
                        <w:pPr>
                          <w:pStyle w:val="BodyText"/>
                          <w:rPr>
                            <w:sz w:val="22"/>
                            <w:szCs w:val="22"/>
                          </w:rPr>
                        </w:pPr>
                        <w:r w:rsidRPr="00077324">
                          <w:rPr>
                            <w:sz w:val="22"/>
                            <w:szCs w:val="22"/>
                          </w:rPr>
                          <w:t>Actor D/</w:t>
                        </w:r>
                      </w:p>
                      <w:p w14:paraId="12EFF39A" w14:textId="77777777" w:rsidR="00E349F6" w:rsidRPr="00077324" w:rsidRDefault="00E349F6" w:rsidP="001073CE">
                        <w:pPr>
                          <w:pStyle w:val="BodyText"/>
                          <w:rPr>
                            <w:sz w:val="22"/>
                            <w:szCs w:val="22"/>
                          </w:rPr>
                        </w:pPr>
                        <w:r w:rsidRPr="00077324">
                          <w:rPr>
                            <w:sz w:val="22"/>
                            <w:szCs w:val="22"/>
                          </w:rPr>
                          <w:t>Actor E</w:t>
                        </w:r>
                      </w:p>
                    </w:txbxContent>
                  </v:textbox>
                </v:shape>
                <v:line id="Line 327" o:spid="_x0000_s1040" style="position:absolute;flip:x y;visibility:visible;mso-wrap-style:square" from="12649,4940" to="12738,3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uALscAAADcAAAADwAAAGRycy9kb3ducmV2LnhtbESP3WrCQBSE7wt9h+UUvCm62warpq5S&#10;KgV/6kXUBzhkT5No9mzIbjW+vVsQejnMzDfMdN7ZWpyp9ZVjDS8DBYI4d6biQsNh/9Ufg/AB2WDt&#10;mDRcycN89vgwxdS4C2d03oVCRAj7FDWUITSplD4vyaIfuIY4ej+utRiibAtpWrxEuK3lq1Jv0mLF&#10;caHEhj5Lyk+7X6tBZZvh93iyWqyO9TJTz5u1S7ZrrXtP3cc7iEBd+A/f20ujIUlG8HcmH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C4AuxwAAANwAAAAPAAAAAAAA&#10;AAAAAAAAAKECAABkcnMvZG93bnJldi54bWxQSwUGAAAAAAQABAD5AAAAlQMAAAAA&#10;">
                  <v:stroke dashstyle="dash"/>
                </v:line>
                <v:shape id="Text Box 328" o:spid="_x0000_s1041" type="#_x0000_t202" style="position:absolute;left:30067;top:339;width:14587;height:5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keUcMA&#10;AADcAAAADwAAAGRycy9kb3ducmV2LnhtbERPu2rDMBTdA/0HcQtdQiM3gVDcKKG1W+jQDEmN54t1&#10;Y5tYV0aSH/n7aihkPJz37jCbTozkfGtZwcsqAUFcWd1yraD4/Xp+BeEDssbOMim4kYfD/mGxw1Tb&#10;iU80nkMtYgj7FBU0IfSplL5qyKBf2Z44chfrDIYIXS21wymGm06uk2QrDbYcGxrsKWuoup4Ho2Cb&#10;u2E6cbbMi88fPPb1uvy4lUo9Pc7vbyACzeEu/nd/awWbTVwbz8Qj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keUcMAAADcAAAADwAAAAAAAAAAAAAAAACYAgAAZHJzL2Rv&#10;d25yZXYueG1sUEsFBgAAAAAEAAQA9QAAAIgDAAAAAA==&#10;" stroked="f">
                  <v:textbox inset="0,0,0,0">
                    <w:txbxContent>
                      <w:p w14:paraId="44ECE866" w14:textId="6FBC8828" w:rsidR="00E349F6" w:rsidRPr="00077324" w:rsidRDefault="00E349F6" w:rsidP="00324356">
                        <w:pPr>
                          <w:pStyle w:val="BodyText"/>
                          <w:rPr>
                            <w:sz w:val="22"/>
                            <w:szCs w:val="22"/>
                          </w:rPr>
                        </w:pPr>
                        <w:r w:rsidRPr="00F0650A">
                          <w:rPr>
                            <w:sz w:val="20"/>
                          </w:rPr>
                          <w:t>Care Plan</w:t>
                        </w:r>
                        <w:r>
                          <w:rPr>
                            <w:sz w:val="20"/>
                          </w:rPr>
                          <w:t xml:space="preserve"> Management System as Care Plan Manager</w:t>
                        </w:r>
                      </w:p>
                      <w:p w14:paraId="4F9C7DB3" w14:textId="77777777" w:rsidR="00E349F6" w:rsidRDefault="00E349F6" w:rsidP="001073CE"/>
                      <w:p w14:paraId="418F2467" w14:textId="77777777" w:rsidR="00E349F6" w:rsidRPr="00077324" w:rsidRDefault="00E349F6" w:rsidP="001073CE">
                        <w:pPr>
                          <w:pStyle w:val="BodyText"/>
                          <w:rPr>
                            <w:sz w:val="22"/>
                            <w:szCs w:val="22"/>
                          </w:rPr>
                        </w:pPr>
                        <w:r w:rsidRPr="00077324">
                          <w:rPr>
                            <w:sz w:val="22"/>
                            <w:szCs w:val="22"/>
                          </w:rPr>
                          <w:t>Actor A /</w:t>
                        </w:r>
                      </w:p>
                      <w:p w14:paraId="2B745E3C" w14:textId="77777777" w:rsidR="00E349F6" w:rsidRPr="00077324" w:rsidRDefault="00E349F6" w:rsidP="001073CE">
                        <w:pPr>
                          <w:pStyle w:val="BodyText"/>
                          <w:rPr>
                            <w:sz w:val="22"/>
                            <w:szCs w:val="22"/>
                          </w:rPr>
                        </w:pPr>
                        <w:r w:rsidRPr="00077324">
                          <w:rPr>
                            <w:sz w:val="22"/>
                            <w:szCs w:val="22"/>
                          </w:rPr>
                          <w:t>Actor B</w:t>
                        </w:r>
                      </w:p>
                    </w:txbxContent>
                  </v:textbox>
                </v:shape>
                <v:line id="Line 329" o:spid="_x0000_s1042" style="position:absolute;flip:x y;visibility:visible;mso-wrap-style:square" from="34988,6083" to="35217,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ixx8cAAADcAAAADwAAAGRycy9kb3ducmV2LnhtbESP3WrCQBSE7wu+w3IEb6TutsGi0VVK&#10;i+BPexHrAxyyxyQ2ezZkV41v7wqFXg4z8w0zX3a2FhdqfeVYw8tIgSDOnam40HD4WT1PQPiAbLB2&#10;TBpu5GG56D3NMTXuyhld9qEQEcI+RQ1lCE0qpc9LsuhHriGO3tG1FkOUbSFNi9cIt7V8VepNWqw4&#10;LpTY0EdJ+e/+bDWobDf+mkw3n5tTvc7UcLd1yfdW60G/e5+BCNSF//Bfe200JMkUHmfiEZ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2LHHxwAAANwAAAAPAAAAAAAA&#10;AAAAAAAAAKECAABkcnMvZG93bnJldi54bWxQSwUGAAAAAAQABAD5AAAAlQMAAAAA&#10;">
                  <v:stroke dashstyle="dash"/>
                </v:line>
                <v:line id="Line 330" o:spid="_x0000_s1043" style="position:absolute;flip:y;visibility:visible;mso-wrap-style:square" from="52508,6083" to="52730,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taksEAAADcAAAADwAAAGRycy9kb3ducmV2LnhtbERPz2vCMBS+C/4P4Q28abq6yeiMItLJ&#10;kF3s5v21eUvLmpfSZG39781hsOPH93u7n2wrBup941jB4yoBQVw53bBR8PX5tnwB4QOyxtYxKbiR&#10;h/1uPttipt3IFxqKYEQMYZ+hgjqELpPSVzVZ9CvXEUfu2/UWQ4S9kbrHMYbbVqZJspEWG44NNXZ0&#10;rKn6KX6tgjI/XM25vOY25Q99Ms9FybJQavEwHV5BBJrCv/jP/a4VrJ/i/HgmHgG5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1qSwQAAANwAAAAPAAAAAAAAAAAAAAAA&#10;AKECAABkcnMvZG93bnJldi54bWxQSwUGAAAAAAQABAD5AAAAjwMAAAAA&#10;">
                  <v:stroke dashstyle="dash"/>
                </v:line>
                <v:shape id="Text Box 331" o:spid="_x0000_s1044" type="#_x0000_t202" style="position:absolute;left:47269;top:1570;width:10973;height:4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EscUA&#10;AADcAAAADwAAAGRycy9kb3ducmV2LnhtbESPzYvCMBTE7wv+D+EJe1nWVF1E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hcSxxQAAANwAAAAPAAAAAAAAAAAAAAAAAJgCAABkcnMv&#10;ZG93bnJldi54bWxQSwUGAAAAAAQABAD1AAAAigMAAAAA&#10;" stroked="f">
                  <v:textbox inset="0,0,0,0">
                    <w:txbxContent>
                      <w:p w14:paraId="54DCE046" w14:textId="1C8AD21E" w:rsidR="00E349F6" w:rsidRPr="00F214E1" w:rsidRDefault="00E349F6" w:rsidP="001073CE">
                        <w:pPr>
                          <w:pStyle w:val="BodyText"/>
                          <w:jc w:val="center"/>
                          <w:rPr>
                            <w:sz w:val="20"/>
                          </w:rPr>
                        </w:pPr>
                        <w:r w:rsidRPr="00F214E1">
                          <w:rPr>
                            <w:sz w:val="20"/>
                          </w:rPr>
                          <w:t xml:space="preserve">Patient </w:t>
                        </w:r>
                        <w:r>
                          <w:rPr>
                            <w:sz w:val="20"/>
                          </w:rPr>
                          <w:t>Portal as Care Plan Consumer</w:t>
                        </w:r>
                      </w:p>
                      <w:p w14:paraId="3894B087" w14:textId="77777777" w:rsidR="00E349F6" w:rsidRPr="00077324" w:rsidRDefault="00E349F6" w:rsidP="001073CE">
                        <w:pPr>
                          <w:pStyle w:val="BodyText"/>
                          <w:spacing w:before="0"/>
                          <w:rPr>
                            <w:sz w:val="22"/>
                            <w:szCs w:val="22"/>
                          </w:rPr>
                        </w:pPr>
                      </w:p>
                    </w:txbxContent>
                  </v:textbox>
                </v:shape>
                <v:rect id="Rectangle 332" o:spid="_x0000_s1045" style="position:absolute;left:11772;top:8280;width:2325;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TX8UA&#10;AADcAAAADwAAAGRycy9kb3ducmV2LnhtbESPT2vCQBTE70K/w/IKvenGWKS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5NfxQAAANwAAAAPAAAAAAAAAAAAAAAAAJgCAABkcnMv&#10;ZG93bnJldi54bWxQSwUGAAAAAAQABAD1AAAAigMAAAAA&#10;"/>
                <v:shape id="Text Box 333" o:spid="_x0000_s1046" type="#_x0000_t202" style="position:absolute;left:14097;top:19071;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v/XcQA&#10;AADcAAAADwAAAGRycy9kb3ducmV2LnhtbESPzYvCMBTE74L/Q3jCXmRNVxeRrlH8BA+7Bz/w/Gie&#10;bbF5KUm09b83grDHYWZ+w0znranEnZwvLSv4GiQgiDOrS84VnI7bzwkIH5A1VpZJwYM8zGfdzhRT&#10;bRve0/0QchEh7FNUUIRQp1L6rCCDfmBr4uhdrDMYonS51A6bCDeVHCbJWBosOS4UWNOqoOx6uBkF&#10;47W7NXte9denzS/+1fnwvHyclfrotYsfEIHa8B9+t3daweh7BK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b/13EAAAA3AAAAA8AAAAAAAAAAAAAAAAAmAIAAGRycy9k&#10;b3ducmV2LnhtbFBLBQYAAAAABAAEAPUAAACJAwAAAAA=&#10;" stroked="f">
                  <v:textbox inset="0,0,0,0">
                    <w:txbxContent>
                      <w:p w14:paraId="5EA028E3" w14:textId="77777777" w:rsidR="00E349F6" w:rsidRPr="007C43DB" w:rsidRDefault="00E349F6" w:rsidP="001073CE">
                        <w:pPr>
                          <w:pStyle w:val="BodyText"/>
                          <w:jc w:val="center"/>
                          <w:rPr>
                            <w:sz w:val="18"/>
                            <w:szCs w:val="18"/>
                          </w:rPr>
                        </w:pPr>
                        <w:r w:rsidRPr="007C43DB">
                          <w:rPr>
                            <w:sz w:val="18"/>
                            <w:szCs w:val="18"/>
                          </w:rPr>
                          <w:t>Update Care Plan</w:t>
                        </w:r>
                      </w:p>
                      <w:p w14:paraId="414D85B3" w14:textId="77777777" w:rsidR="00E349F6" w:rsidRDefault="00E349F6" w:rsidP="001073CE"/>
                      <w:p w14:paraId="560EF9D2" w14:textId="77777777" w:rsidR="00E349F6" w:rsidRPr="00077324" w:rsidRDefault="00E349F6" w:rsidP="001073CE">
                        <w:pPr>
                          <w:pStyle w:val="BodyText"/>
                          <w:rPr>
                            <w:sz w:val="22"/>
                            <w:szCs w:val="22"/>
                          </w:rPr>
                        </w:pPr>
                        <w:r w:rsidRPr="00077324">
                          <w:rPr>
                            <w:sz w:val="22"/>
                            <w:szCs w:val="22"/>
                          </w:rPr>
                          <w:t>Transaction-B [B]</w:t>
                        </w:r>
                      </w:p>
                    </w:txbxContent>
                  </v:textbox>
                </v:shape>
                <v:line id="Line 335" o:spid="_x0000_s1047" style="position:absolute;flip:y;visibility:visible;mso-wrap-style:square" from="13969,21865" to="33883,2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9F8UAAADcAAAADwAAAGRycy9kb3ducmV2LnhtbESPQWvCQBCF74L/YZmCl1A3bUTa6Cq2&#10;KhSkh6qHHofsmIRmZ0N21PTfdwuCx8eb971582XvGnWhLtSeDTyNU1DEhbc1lwaOh+3jC6ggyBYb&#10;z2TglwIsF8PBHHPrr/xFl72UKkI45GigEmlzrUNRkcMw9i1x9E6+cyhRdqW2HV4j3DX6OU2n2mHN&#10;saHClt4rKn72Zxff2H7yOsuSN6eT5JU237JLtRgzeuhXM1BCvdyPb+kPayCbTO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V9F8UAAADcAAAADwAAAAAAAAAA&#10;AAAAAAChAgAAZHJzL2Rvd25yZXYueG1sUEsFBgAAAAAEAAQA+QAAAJMDAAAAAA==&#10;">
                  <v:stroke endarrow="block"/>
                </v:line>
                <v:rect id="Rectangle 336" o:spid="_x0000_s1048" style="position:absolute;left:51611;top:13692;width:2476;height:5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wx8QA&#10;AADcAAAADwAAAGRycy9kb3ducmV2LnhtbESPT4vCMBTE74LfITzBm6b+QXerUWQXRY9aL3t72zzb&#10;avNSmqjVT79ZEDwOM/MbZr5sTCluVLvCsoJBPwJBnFpdcKbgmKx7HyCcR9ZYWiYFD3KwXLRbc4y1&#10;vfOebgefiQBhF6OC3PsqltKlORl0fVsRB+9ka4M+yDqTusZ7gJtSDqNoIg0WHBZyrOgrp/RyuBoF&#10;v8XwiM99sonM53rkd01yvv58K9XtNKsZCE+Nf4df7a1WMBpP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MMfEAAAA3AAAAA8AAAAAAAAAAAAAAAAAmAIAAGRycy9k&#10;b3ducmV2LnhtbFBLBQYAAAAABAAEAPUAAACJAwAAAAA=&#10;"/>
                <v:shape id="Text Box 337" o:spid="_x0000_s1049" type="#_x0000_t202" style="position:absolute;left:36207;top:21315;width:147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9tLMMA&#10;AADcAAAADwAAAGRycy9kb3ducmV2LnhtbERPz2vCMBS+D/wfwhN2GZquDpFqFGcn7LAd2onnR/Ns&#10;i81LSaKt//1yGOz48f3e7EbTiTs531pW8DpPQBBXVrdcKzj9HGcrED4ga+wsk4IHedhtJ08bzLQd&#10;uKB7GWoRQ9hnqKAJoc+k9FVDBv3c9sSRu1hnMEToaqkdDjHcdDJNkqU02HJsaLCnQ0PVtbwZBcvc&#10;3YaCDy/56eMLv/s6Pb8/zko9T8f9GkSgMfyL/9yfWsHiLa6N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9tLMMAAADcAAAADwAAAAAAAAAAAAAAAACYAgAAZHJzL2Rv&#10;d25yZXYueG1sUEsFBgAAAAAEAAQA9QAAAIgDAAAAAA==&#10;" stroked="f">
                  <v:textbox inset="0,0,0,0">
                    <w:txbxContent>
                      <w:p w14:paraId="74CE7014" w14:textId="77777777" w:rsidR="00E349F6" w:rsidRPr="00F92D1B" w:rsidRDefault="00E349F6" w:rsidP="001073CE">
                        <w:pPr>
                          <w:pStyle w:val="BodyText"/>
                          <w:jc w:val="center"/>
                          <w:rPr>
                            <w:sz w:val="18"/>
                            <w:szCs w:val="18"/>
                          </w:rPr>
                        </w:pPr>
                        <w:r w:rsidRPr="00F92D1B">
                          <w:rPr>
                            <w:sz w:val="18"/>
                            <w:szCs w:val="18"/>
                          </w:rPr>
                          <w:t>Provide Care Plan</w:t>
                        </w:r>
                      </w:p>
                      <w:p w14:paraId="2EAEB5FD" w14:textId="77777777" w:rsidR="00E349F6" w:rsidRDefault="00E349F6" w:rsidP="001073CE"/>
                      <w:p w14:paraId="7F887529" w14:textId="77777777" w:rsidR="00E349F6" w:rsidRPr="00077324" w:rsidRDefault="00E349F6" w:rsidP="001073CE">
                        <w:pPr>
                          <w:pStyle w:val="BodyText"/>
                          <w:rPr>
                            <w:sz w:val="22"/>
                            <w:szCs w:val="22"/>
                          </w:rPr>
                        </w:pPr>
                        <w:r w:rsidRPr="00077324">
                          <w:rPr>
                            <w:sz w:val="22"/>
                            <w:szCs w:val="22"/>
                          </w:rPr>
                          <w:t>Transaction-B [B]</w:t>
                        </w:r>
                      </w:p>
                    </w:txbxContent>
                  </v:textbox>
                </v:shape>
                <v:line id="Line 338" o:spid="_x0000_s1050" style="position:absolute;visibility:visible;mso-wrap-style:square" from="36110,24286" to="51765,2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Wu9sUAAADcAAAADwAAAGRycy9kb3ducmV2LnhtbESPQUvDQBSE74L/YXmCN7uJF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Wu9sUAAADcAAAADwAAAAAAAAAA&#10;AAAAAAChAgAAZHJzL2Rvd25yZXYueG1sUEsFBgAAAAAEAAQA+QAAAJMDAAAAAA==&#10;">
                  <v:stroke endarrow="block"/>
                </v:line>
                <v:line id="Line 339" o:spid="_x0000_s1051" style="position:absolute;flip:x y;visibility:visible;mso-wrap-style:square" from="36482,18841" to="51431,18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BGNcIAAADcAAAADwAAAGRycy9kb3ducmV2LnhtbERPz2vCMBS+D/wfwhN2m6kbk1qNMoTB&#10;Dl50otfX5tlUm5e2ibX7781B2PHj+71cD7YWPXW+cqxgOklAEBdOV1wqOPx+v6UgfEDWWDsmBX/k&#10;Yb0avSwx0+7OO+r3oRQxhH2GCkwITSalLwxZ9BPXEEfu7DqLIcKulLrDewy3tXxPkpm0WHFsMNjQ&#10;xlBx3d+sgj6/TS/H7e7q81M7z1PTbrbtTKnX8fC1ABFoCP/ip/tHK/j4jPPjmXg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BGNcIAAADcAAAADwAAAAAAAAAAAAAA&#10;AAChAgAAZHJzL2Rvd25yZXYueG1sUEsFBgAAAAAEAAQA+QAAAJADAAAAAA==&#10;">
                  <v:stroke endarrow="block"/>
                </v:line>
                <v:shape id="Text Box 340" o:spid="_x0000_s1052" type="#_x0000_t202" style="position:absolute;left:38920;top:1072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SbMUA&#10;AADcAAAADwAAAGRycy9kb3ducmV2LnhtbESPzYvCMBTE7wv+D+EJe1nWVGVF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FJsxQAAANwAAAAPAAAAAAAAAAAAAAAAAJgCAABkcnMv&#10;ZG93bnJldi54bWxQSwUGAAAAAAQABAD1AAAAigMAAAAA&#10;" stroked="f">
                  <v:textbox inset="0,0,0,0">
                    <w:txbxContent>
                      <w:p w14:paraId="74107E83" w14:textId="77777777" w:rsidR="00E349F6" w:rsidRPr="00386D80" w:rsidRDefault="00E349F6"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E349F6" w:rsidRDefault="00E349F6" w:rsidP="001073CE"/>
                      <w:p w14:paraId="1E0FC6A1" w14:textId="77777777" w:rsidR="00E349F6" w:rsidRPr="00077324" w:rsidRDefault="00E349F6" w:rsidP="001073CE">
                        <w:pPr>
                          <w:pStyle w:val="BodyText"/>
                          <w:rPr>
                            <w:sz w:val="22"/>
                            <w:szCs w:val="22"/>
                          </w:rPr>
                        </w:pPr>
                        <w:r w:rsidRPr="00077324">
                          <w:rPr>
                            <w:sz w:val="22"/>
                            <w:szCs w:val="22"/>
                          </w:rPr>
                          <w:t>Transaction-B [B]</w:t>
                        </w:r>
                      </w:p>
                    </w:txbxContent>
                  </v:textbox>
                </v:shape>
                <v:line id="Line 341" o:spid="_x0000_s1053" style="position:absolute;flip:x y;visibility:visible;mso-wrap-style:square" from="36388,13856" to="51765,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OposIAAADcAAAADwAAAGRycy9kb3ducmV2LnhtbERPTYvCMBC9C/6HMAveNNWDaDXKIgge&#10;vOjKep02s03XZtI2sdZ/bxaEvc3jfc5629tKdNT60rGC6SQBQZw7XXKh4PK1Hy9A+ICssXJMCp7k&#10;YbsZDtaYavfgE3XnUIgYwj5FBSaEOpXS54Ys+omriSP341qLIcK2kLrFRwy3lZwlyVxaLDk2GKxp&#10;Zyi/ne9WQZfdp7/fx9PNZ9dmmS1Mszs2c6VGH/3nCkSgPvyL3+6DjvOXM/h7Jl4gN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OposIAAADcAAAADwAAAAAAAAAAAAAA&#10;AAChAgAAZHJzL2Rvd25yZXYueG1sUEsFBgAAAAAEAAQA+QAAAJADAAAAAA==&#10;">
                  <v:stroke endarrow="block"/>
                </v:line>
                <v:shape id="Text Box 342" o:spid="_x0000_s1054" type="#_x0000_t202" style="position:absolute;left:36893;top:14438;width:13735;height:3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8MA&#10;AADcAAAADwAAAGRycy9kb3ducmV2LnhtbERPS2vCQBC+F/wPywi9FN00Ba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9+8MAAADcAAAADwAAAAAAAAAAAAAAAACYAgAAZHJzL2Rv&#10;d25yZXYueG1sUEsFBgAAAAAEAAQA9QAAAIgDAAAAAA==&#10;" stroked="f">
                  <v:textbox inset="0,0,0,0">
                    <w:txbxContent>
                      <w:p w14:paraId="6CB66163" w14:textId="77777777" w:rsidR="00E349F6" w:rsidRPr="007C43DB" w:rsidRDefault="00E349F6" w:rsidP="001073CE">
                        <w:pPr>
                          <w:pStyle w:val="BodyText"/>
                          <w:jc w:val="center"/>
                          <w:rPr>
                            <w:sz w:val="18"/>
                            <w:szCs w:val="18"/>
                          </w:rPr>
                        </w:pPr>
                        <w:r w:rsidRPr="007C43DB">
                          <w:rPr>
                            <w:sz w:val="18"/>
                            <w:szCs w:val="18"/>
                          </w:rPr>
                          <w:t>Subscribe to Care Plan Updates</w:t>
                        </w:r>
                      </w:p>
                      <w:p w14:paraId="2BC2F75F" w14:textId="77777777" w:rsidR="00E349F6" w:rsidRDefault="00E349F6" w:rsidP="001073CE"/>
                      <w:p w14:paraId="7198BA45" w14:textId="77777777" w:rsidR="00E349F6" w:rsidRPr="00077324" w:rsidRDefault="00E349F6" w:rsidP="001073CE">
                        <w:pPr>
                          <w:pStyle w:val="BodyText"/>
                          <w:rPr>
                            <w:sz w:val="22"/>
                            <w:szCs w:val="22"/>
                          </w:rPr>
                        </w:pPr>
                        <w:r w:rsidRPr="00077324">
                          <w:rPr>
                            <w:sz w:val="22"/>
                            <w:szCs w:val="22"/>
                          </w:rPr>
                          <w:t>Transaction-B [B]</w:t>
                        </w:r>
                      </w:p>
                    </w:txbxContent>
                  </v:textbox>
                </v:shape>
                <v:line id="Line 343" o:spid="_x0000_s1055" style="position:absolute;flip:x y;visibility:visible;mso-wrap-style:square" from="13900,8413" to="33883,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ccIAAADcAAAADwAAAGRycy9kb3ducmV2LnhtbERPS2sCMRC+C/6HMIXeNGsRH1ujSKFQ&#10;PIiu0vOwGXeXbiZLEjX21xtB8DYf33MWq2hacSHnG8sKRsMMBHFpdcOVguPhezAD4QOyxtYyKbiR&#10;h9Wy31tgru2V93QpQiVSCPscFdQhdLmUvqzJoB/ajjhxJ+sMhgRdJbXDawo3rfzIsok02HBqqLGj&#10;r5rKv+JsFBTbnfudzm/j0/9Z7icxbqZhtFHq/S2uP0EEiuElfrp/dJo/H8PjmXSBX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HccIAAADcAAAADwAAAAAAAAAAAAAA&#10;AAChAgAAZHJzL2Rvd25yZXYueG1sUEsFBgAAAAAEAAQA+QAAAJADAAAAAA==&#10;">
                  <v:stroke startarrow="block"/>
                </v:line>
                <v:shape id="Text Box 344" o:spid="_x0000_s1056" type="#_x0000_t202" style="position:absolute;left:19184;top:899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AFMMA&#10;AADcAAAADwAAAGRycy9kb3ducmV2LnhtbERPS2vCQBC+F/wPywi9FN00UK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qAFMMAAADcAAAADwAAAAAAAAAAAAAAAACYAgAAZHJzL2Rv&#10;d25yZXYueG1sUEsFBgAAAAAEAAQA9QAAAIgDAAAAAA==&#10;" stroked="f">
                  <v:textbox inset="0,0,0,0">
                    <w:txbxContent>
                      <w:p w14:paraId="20CEF85E" w14:textId="77777777" w:rsidR="00E349F6" w:rsidRPr="00386D80" w:rsidRDefault="00E349F6"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E349F6" w:rsidRDefault="00E349F6" w:rsidP="001073CE"/>
                      <w:p w14:paraId="059C254F" w14:textId="77777777" w:rsidR="00E349F6" w:rsidRPr="00077324" w:rsidRDefault="00E349F6" w:rsidP="001073CE">
                        <w:pPr>
                          <w:pStyle w:val="BodyText"/>
                          <w:rPr>
                            <w:sz w:val="22"/>
                            <w:szCs w:val="22"/>
                          </w:rPr>
                        </w:pPr>
                        <w:r w:rsidRPr="00077324">
                          <w:rPr>
                            <w:sz w:val="22"/>
                            <w:szCs w:val="22"/>
                          </w:rPr>
                          <w:t>Transaction-B [B]</w:t>
                        </w:r>
                      </w:p>
                    </w:txbxContent>
                  </v:textbox>
                </v:shape>
                <v:line id="Line 343" o:spid="_x0000_s1057" style="position:absolute;flip:x y;visibility:visible;mso-wrap-style:square" from="14097,11285" to="34010,1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Nhi8MAAADcAAAADwAAAGRycy9kb3ducmV2LnhtbERP32vCMBB+F/wfwg32pqlDrOuMRQaD&#10;4cOYdez5aM62rLmUJNW4v34ZCL7dx/fzNmU0vTiT851lBYt5BoK4trrjRsHX8W22BuEDssbeMim4&#10;kodyO51ssND2wgc6V6ERKYR9gQraEIZCSl+3ZNDP7UCcuJN1BkOCrpHa4SWFm14+ZdlKGuw4NbQ4&#10;0GtL9U81GgXVx6f7zp+vy9PvKA+rGPd5WOyVenyIuxcQgWK4i2/ud53m50v4fyZd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zYYvDAAAA3AAAAA8AAAAAAAAAAAAA&#10;AAAAoQIAAGRycy9kb3ducmV2LnhtbFBLBQYAAAAABAAEAPkAAACRAwAAAAA=&#10;">
                  <v:stroke startarrow="block"/>
                </v:line>
                <v:shape id="Text Box 344" o:spid="_x0000_s1058" type="#_x0000_t202" style="position:absolute;left:13468;top:5789;width:1901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m7sMA&#10;AADcAAAADwAAAGRycy9kb3ducmV2LnhtbERPS2vCQBC+F/wPywi9FN00UCvRVaxpoYd60IrnITsm&#10;wexs2F3z+PfdQqG3+fies94OphEdOV9bVvA8T0AQF1bXXCo4f3/MliB8QNbYWCYFI3nYbiYPa8y0&#10;7flI3SmUIoawz1BBFUKbSemLigz6uW2JI3e1zmCI0JVSO+xjuGlkmiQLabDm2FBhS/uKitvpbhQs&#10;cnfvj7x/ys/vX3hoy/TyNl6UepwOuxWIQEP4F/+5P3Wc//o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Zm7sMAAADcAAAADwAAAAAAAAAAAAAAAACYAgAAZHJzL2Rv&#10;d25yZXYueG1sUEsFBgAAAAAEAAQA9QAAAIgDAAAAAA==&#10;" stroked="f">
                  <v:textbox inset="0,0,0,0">
                    <w:txbxContent>
                      <w:p w14:paraId="61E51933" w14:textId="77777777" w:rsidR="00E349F6" w:rsidRDefault="00E349F6" w:rsidP="007377E7">
                        <w:pPr>
                          <w:pStyle w:val="NormalWeb"/>
                          <w:jc w:val="center"/>
                        </w:pPr>
                        <w:r>
                          <w:rPr>
                            <w:sz w:val="18"/>
                            <w:szCs w:val="18"/>
                          </w:rPr>
                          <w:t>Search for Care</w:t>
                        </w:r>
                        <w:r>
                          <w:rPr>
                            <w:sz w:val="20"/>
                            <w:szCs w:val="20"/>
                          </w:rPr>
                          <w:t xml:space="preserve"> Plan</w:t>
                        </w:r>
                      </w:p>
                      <w:p w14:paraId="2D04994A" w14:textId="77777777" w:rsidR="00E349F6" w:rsidRDefault="00E349F6" w:rsidP="007377E7">
                        <w:pPr>
                          <w:pStyle w:val="NormalWeb"/>
                        </w:pPr>
                        <w:r>
                          <w:t> </w:t>
                        </w:r>
                      </w:p>
                      <w:p w14:paraId="2479649B" w14:textId="77777777" w:rsidR="00E349F6" w:rsidRDefault="00E349F6" w:rsidP="007377E7">
                        <w:pPr>
                          <w:pStyle w:val="NormalWeb"/>
                        </w:pPr>
                        <w:r>
                          <w:rPr>
                            <w:sz w:val="22"/>
                            <w:szCs w:val="22"/>
                          </w:rPr>
                          <w:t>Transaction-B [B]</w:t>
                        </w:r>
                      </w:p>
                    </w:txbxContent>
                  </v:textbox>
                </v:shape>
                <v:rect id="Rectangle 112" o:spid="_x0000_s1059" style="position:absolute;left:11645;top:21865;width:2324;height:4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rect id="Rectangle 113" o:spid="_x0000_s1060" style="position:absolute;left:34010;top:13692;width:2324;height:5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3OMIA&#10;AADcAAAADwAAAGRycy9kb3ducmV2LnhtbERPTWvCQBC9C/6HZYTedKNCqTEbEUVpjxovvU2zY5I2&#10;Oxuym5j217tCwds83uckm8HUoqfWVZYVzGcRCOLc6ooLBZfsMH0D4TyyxtoyKfglB5t0PEow1vbG&#10;J+rPvhAhhF2MCkrvm1hKl5dk0M1sQxy4q20N+gDbQuoWbyHc1HIRRa/SYMWhocSGdiXlP+fOKPiq&#10;Fhf8O2XHyKwOS/8xZN/d516pl8mwXYPwNPin+N/9rsP8+RI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Hc4wgAAANwAAAAPAAAAAAAAAAAAAAAAAJgCAABkcnMvZG93&#10;bnJldi54bWxQSwUGAAAAAAQABAD1AAAAhwMAAAAA&#10;"/>
                <v:rect id="Rectangle 115" o:spid="_x0000_s1061" style="position:absolute;left:34010;top:7699;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FK18MA&#10;AADcAAAADwAAAGRycy9kb3ducmV2LnhtbERPTWvCQBC9F/oflin01my0KG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FK18MAAADcAAAADwAAAAAAAAAAAAAAAACYAgAAZHJzL2Rv&#10;d25yZXYueG1sUEsFBgAAAAAEAAQA9QAAAIgDAAAAAA==&#10;"/>
                <v:rect id="Rectangle 117" o:spid="_x0000_s1062" style="position:absolute;left:51821;top:2418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xO8MA&#10;AADcAAAADwAAAGRycy9kb3ducmV2LnhtbERPTWvCQBC9F/oflin01my0oG3MKkWx6FGTS29jdpqk&#10;zc6G7Jqk/npXEHqbx/ucdDWaRvTUudqygkkUgyAurK65VJBn25c3EM4ja2wsk4I/crBaPj6kmGg7&#10;8IH6oy9FCGGXoILK+zaR0hUVGXSRbYkD9207gz7ArpS6wyGEm0ZO43gmDdYcGipsaV1R8Xs8GwWn&#10;eprj5ZB9xuZ9++r3Y/Zz/too9fw0fixAeBr9v/ju3ukwfzKH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xO8MAAADcAAAADwAAAAAAAAAAAAAAAACYAgAAZHJzL2Rv&#10;d25yZXYueG1sUEsFBgAAAAAEAAQA9QAAAIgDAAAAAA==&#10;"/>
                <v:rect id="Rectangle 118" o:spid="_x0000_s1063" style="position:absolute;left:33883;top:21655;width:2324;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w10:anchorlock/>
              </v:group>
            </w:pict>
          </mc:Fallback>
        </mc:AlternateContent>
      </w:r>
      <w:r w:rsidR="001073CE" w:rsidRPr="00B628BD">
        <w:t xml:space="preserve"> </w:t>
      </w:r>
      <w:r w:rsidR="001073CE" w:rsidRPr="003651D9">
        <w:t>Figure X.4.2.</w:t>
      </w:r>
      <w:r w:rsidR="001073CE">
        <w:t>1.1.1</w:t>
      </w:r>
      <w:r w:rsidR="001073CE" w:rsidRPr="003651D9">
        <w:t xml:space="preserve">-1: </w:t>
      </w:r>
      <w:r w:rsidR="001073CE">
        <w:t xml:space="preserve">Encounter A: </w:t>
      </w:r>
      <w:r w:rsidR="001073CE" w:rsidRPr="003651D9">
        <w:t xml:space="preserve">Basic Process Flow in </w:t>
      </w:r>
      <w:r w:rsidR="001073CE">
        <w:t>DCP</w:t>
      </w:r>
      <w:r w:rsidR="001073CE" w:rsidRPr="003651D9">
        <w:t xml:space="preserve"> Profile</w:t>
      </w:r>
    </w:p>
    <w:p w14:paraId="4C67FE01" w14:textId="77777777" w:rsidR="001073CE" w:rsidRDefault="001073CE" w:rsidP="001073CE">
      <w:pPr>
        <w:pStyle w:val="FigureTitle"/>
      </w:pPr>
    </w:p>
    <w:p w14:paraId="4C884082" w14:textId="77777777" w:rsidR="00314713" w:rsidRPr="003651D9" w:rsidRDefault="00314713" w:rsidP="00B628BD">
      <w:pPr>
        <w:pStyle w:val="FigureTitle"/>
      </w:pPr>
    </w:p>
    <w:p w14:paraId="221F9465" w14:textId="77777777" w:rsidR="003E2AA2" w:rsidRDefault="007270F3" w:rsidP="007270F3">
      <w:pPr>
        <w:pStyle w:val="Heading6"/>
        <w:numPr>
          <w:ilvl w:val="0"/>
          <w:numId w:val="0"/>
        </w:numPr>
        <w:ind w:left="1152" w:hanging="1152"/>
      </w:pPr>
      <w:bookmarkStart w:id="68" w:name="_Toc449631518"/>
      <w:r>
        <w:lastRenderedPageBreak/>
        <w:t xml:space="preserve">X.4.2.1.1.2 </w:t>
      </w:r>
      <w:r w:rsidR="003E2AA2" w:rsidRPr="003E2AA2">
        <w:t>Encounter</w:t>
      </w:r>
      <w:r w:rsidR="00EF5BD1">
        <w:t>(s)</w:t>
      </w:r>
      <w:r w:rsidR="003E2AA2" w:rsidRPr="003E2AA2">
        <w:t xml:space="preserve"> </w:t>
      </w:r>
      <w:r w:rsidR="003E2AA2">
        <w:t>B</w:t>
      </w:r>
      <w:r w:rsidR="003E2AA2" w:rsidRPr="003E2AA2">
        <w:t>:</w:t>
      </w:r>
      <w:r w:rsidR="003E2AA2">
        <w:t xml:space="preserve"> </w:t>
      </w:r>
      <w:r w:rsidR="0084683E">
        <w:t>A</w:t>
      </w:r>
      <w:r>
        <w:t xml:space="preserve">llied Health Care Providers and </w:t>
      </w:r>
      <w:r w:rsidR="0084683E">
        <w:t>Specialists</w:t>
      </w:r>
      <w:bookmarkEnd w:id="68"/>
    </w:p>
    <w:p w14:paraId="308CA003" w14:textId="77777777" w:rsidR="00EF5BD1" w:rsidRDefault="0084683E" w:rsidP="00EF5BD1">
      <w:r w:rsidRPr="003E2AA2">
        <w:rPr>
          <w:b/>
          <w:szCs w:val="24"/>
        </w:rPr>
        <w:t>Pre-conditions:</w:t>
      </w:r>
      <w:r w:rsidRPr="00596000">
        <w:rPr>
          <w:szCs w:val="24"/>
        </w:rPr>
        <w:t xml:space="preserve"> </w:t>
      </w:r>
      <w:r w:rsidR="00EF5BD1">
        <w:t>Mr. Anyman’s allied health care provider</w:t>
      </w:r>
      <w:r>
        <w:t>s and specialists have</w:t>
      </w:r>
      <w:r w:rsidR="00EF5BD1">
        <w:t xml:space="preserve"> received a referral with copy of care plan from Dr. Patricia Primary. </w:t>
      </w:r>
    </w:p>
    <w:p w14:paraId="1DE36B35" w14:textId="77777777" w:rsidR="00EF5BD1" w:rsidRDefault="00EF5BD1" w:rsidP="00EF5BD1">
      <w:r>
        <w:t>The allied health care provider</w:t>
      </w:r>
      <w:r w:rsidR="0084683E">
        <w:t>s</w:t>
      </w:r>
      <w:r>
        <w:t xml:space="preserve"> </w:t>
      </w:r>
      <w:r w:rsidR="0084683E">
        <w:t>and specialists have</w:t>
      </w:r>
      <w:r>
        <w:t xml:space="preserve"> accepted the referral and scheduled a first visit with the patient – Mr. Bob Anyman.</w:t>
      </w:r>
    </w:p>
    <w:p w14:paraId="38949B1C" w14:textId="77777777" w:rsidR="00EF5BD1" w:rsidRDefault="00EF5BD1" w:rsidP="00EF5BD1">
      <w:r>
        <w:t>The case has been assigned to the following individual allied health care providers</w:t>
      </w:r>
      <w:r w:rsidR="0084683E">
        <w:t xml:space="preserve"> and </w:t>
      </w:r>
      <w:r w:rsidR="007270F3">
        <w:t xml:space="preserve">referrals made to the applicable </w:t>
      </w:r>
      <w:r w:rsidR="0084683E">
        <w:t>specialists</w:t>
      </w:r>
      <w:r>
        <w:t>:</w:t>
      </w:r>
    </w:p>
    <w:p w14:paraId="380F4642" w14:textId="77777777" w:rsidR="0084683E" w:rsidRDefault="0084683E" w:rsidP="00EF5BD1"/>
    <w:p w14:paraId="3D071796" w14:textId="77777777" w:rsidR="00EF5BD1" w:rsidRDefault="00EF5BD1" w:rsidP="00EF5BD1">
      <w:pPr>
        <w:pStyle w:val="TOC3"/>
        <w:numPr>
          <w:ilvl w:val="0"/>
          <w:numId w:val="29"/>
        </w:numPr>
        <w:tabs>
          <w:tab w:val="clear" w:pos="9350"/>
        </w:tabs>
        <w:spacing w:after="120" w:line="276" w:lineRule="auto"/>
        <w:ind w:left="426"/>
      </w:pPr>
      <w:r>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t>.</w:t>
      </w:r>
    </w:p>
    <w:p w14:paraId="5420A584" w14:textId="77777777" w:rsidR="00EF5BD1" w:rsidRDefault="00EF5BD1" w:rsidP="00EF5BD1">
      <w:pPr>
        <w:pStyle w:val="TOC3"/>
        <w:numPr>
          <w:ilvl w:val="0"/>
          <w:numId w:val="29"/>
        </w:numPr>
        <w:tabs>
          <w:tab w:val="clear" w:pos="9350"/>
        </w:tabs>
        <w:spacing w:after="120" w:line="276" w:lineRule="auto"/>
        <w:ind w:left="426"/>
      </w:pPr>
      <w:r>
        <w:t>Ms. Debbie Nutrition (Dietitian/Nutritionist) for development and implementation of a nutrition care plan for diabetes to ensure effective stabilization of the blood glucose level with the help of effective diet control</w:t>
      </w:r>
      <w:r w:rsidR="005719CE">
        <w:t>.</w:t>
      </w:r>
    </w:p>
    <w:p w14:paraId="037A927F" w14:textId="296FC050" w:rsidR="00EF5BD1" w:rsidRDefault="00EF5BD1" w:rsidP="00EF5BD1">
      <w:pPr>
        <w:pStyle w:val="TOC3"/>
        <w:numPr>
          <w:ilvl w:val="0"/>
          <w:numId w:val="29"/>
        </w:numPr>
        <w:tabs>
          <w:tab w:val="clear" w:pos="9350"/>
        </w:tabs>
        <w:spacing w:after="120" w:line="276" w:lineRule="auto"/>
        <w:ind w:left="426"/>
      </w:pPr>
      <w:r>
        <w:t>Mr. Ed Active (Exercise Physiologist) for development and implementation of an exercise regime</w:t>
      </w:r>
      <w:r w:rsidR="005719CE">
        <w:t>.</w:t>
      </w:r>
    </w:p>
    <w:p w14:paraId="1052C7F0" w14:textId="77777777" w:rsidR="00EF5BD1" w:rsidRDefault="00EF5BD1" w:rsidP="00EF5BD1">
      <w:pPr>
        <w:pStyle w:val="TOC3"/>
        <w:numPr>
          <w:ilvl w:val="0"/>
          <w:numId w:val="29"/>
        </w:numPr>
        <w:tabs>
          <w:tab w:val="clear" w:pos="9350"/>
        </w:tabs>
        <w:spacing w:after="120" w:line="276" w:lineRule="auto"/>
        <w:ind w:left="426"/>
      </w:pPr>
      <w:r>
        <w:t>In certain countries (e.g. 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Default="007270F3" w:rsidP="00EF5BD1">
      <w:pPr>
        <w:pStyle w:val="TOC3"/>
        <w:numPr>
          <w:ilvl w:val="0"/>
          <w:numId w:val="29"/>
        </w:numPr>
        <w:tabs>
          <w:tab w:val="clear" w:pos="9350"/>
        </w:tabs>
        <w:spacing w:after="120" w:line="276" w:lineRule="auto"/>
        <w:ind w:left="426"/>
      </w:pPr>
      <w:r>
        <w:t>D</w:t>
      </w:r>
      <w:r w:rsidR="00EF5BD1">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t>well-being</w:t>
      </w:r>
      <w:r w:rsidR="00EF5BD1">
        <w:t>. The plan may include enrolling patient in diabetic support group.</w:t>
      </w:r>
    </w:p>
    <w:p w14:paraId="1E6070C2"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Victor Vision (Optometrist) for regular (e.g. 6 monthly) visual and retinal screening and to educate patient on the eye care and how best to prevent/minimize the risks of ocular complications</w:t>
      </w:r>
      <w:r w:rsidR="005719CE">
        <w:t>.</w:t>
      </w:r>
    </w:p>
    <w:p w14:paraId="74D275F3"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Default="007270F3" w:rsidP="00EF5BD1">
      <w:r w:rsidRPr="003E2AA2">
        <w:rPr>
          <w:b/>
        </w:rPr>
        <w:lastRenderedPageBreak/>
        <w:t>Description of Encounter:</w:t>
      </w:r>
      <w:r w:rsidRPr="003E2AA2">
        <w:t xml:space="preserve"> </w:t>
      </w:r>
      <w:r w:rsidR="00EF5BD1">
        <w:t>The patient is registered at the allied health care provider</w:t>
      </w:r>
      <w:r>
        <w:t>/specialist</w:t>
      </w:r>
      <w:r w:rsidR="00EF5BD1">
        <w:t>’s reception. Any additional or new information provided by the patient is recorded in the health care record system operated by the allied health provider clinic.</w:t>
      </w:r>
    </w:p>
    <w:p w14:paraId="35344D9A" w14:textId="5301EB94" w:rsidR="00EF5BD1" w:rsidRDefault="00EF5BD1" w:rsidP="00EF5BD1">
      <w:r>
        <w:t>During the first consultation, the allied health care provider</w:t>
      </w:r>
      <w:r w:rsidR="007270F3">
        <w:t>/specialist</w:t>
      </w:r>
      <w:r>
        <w:t xml:space="preserve"> reviews the referral and care plan </w:t>
      </w:r>
      <w:r w:rsidR="003F2A72">
        <w:t xml:space="preserve">provided </w:t>
      </w:r>
      <w:r>
        <w:t xml:space="preserve">by Dr. Primary. </w:t>
      </w:r>
    </w:p>
    <w:p w14:paraId="22A89AAF" w14:textId="2E97A651" w:rsidR="00EF5BD1" w:rsidRDefault="00EF5BD1" w:rsidP="00EF5BD1">
      <w:r>
        <w:t xml:space="preserve">During subsequent consultation, the allied health care </w:t>
      </w:r>
      <w:r w:rsidR="007270F3">
        <w:t xml:space="preserve">provider/specialist </w:t>
      </w:r>
      <w:r>
        <w:t>reviews the patient’s health care record and most recent care plan of the patient</w:t>
      </w:r>
      <w:r w:rsidR="003F2A72">
        <w:t>.</w:t>
      </w:r>
    </w:p>
    <w:p w14:paraId="593C7BCF" w14:textId="078E5AE7" w:rsidR="00EF5BD1" w:rsidRDefault="00EF5BD1" w:rsidP="00EF5BD1">
      <w:r>
        <w:t>At each consultation, the allied health care provider reviews the patient’s health record, assesses the patient, checks the progress and any risks of non-adherence (compliance) and complications, and discusses the outcomes of the management strategies and/or risks.  Any difficulties in following the management strategies or activities by the patient are discussed.  Any new/revised goals and timing, new intervention and self-care activities are discussed and agreed to by the patient. The new/changed activities are scheduled and target dates agreed upon.</w:t>
      </w:r>
    </w:p>
    <w:p w14:paraId="0066AC3D" w14:textId="77777777" w:rsidR="00EF5BD1" w:rsidRDefault="00EF5BD1" w:rsidP="00EF5BD1">
      <w:r>
        <w:t>The allied health care provider updates the clinical notes and the care plan with the assessment details, and any changes to the management plan including new advice to the patient. The date of next visit is also determined.</w:t>
      </w:r>
    </w:p>
    <w:p w14:paraId="7DEA532F" w14:textId="77777777" w:rsidR="00EF5BD1" w:rsidRDefault="00EF5BD1" w:rsidP="00EF5BD1">
      <w:pPr>
        <w:ind w:firstLine="720"/>
      </w:pPr>
    </w:p>
    <w:p w14:paraId="218626AB" w14:textId="77777777" w:rsidR="00EF5BD1" w:rsidRDefault="00EF5BD1" w:rsidP="00EF5B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070"/>
        <w:gridCol w:w="2160"/>
        <w:gridCol w:w="2610"/>
      </w:tblGrid>
      <w:tr w:rsidR="00EF5BD1" w14:paraId="497DA915" w14:textId="77777777" w:rsidTr="00B00121">
        <w:tc>
          <w:tcPr>
            <w:tcW w:w="1818" w:type="dxa"/>
            <w:shd w:val="clear" w:color="auto" w:fill="auto"/>
          </w:tcPr>
          <w:p w14:paraId="328621E6" w14:textId="77777777" w:rsidR="00EF5BD1" w:rsidRPr="00015C1F" w:rsidRDefault="00EF5BD1" w:rsidP="00B00121">
            <w:pPr>
              <w:spacing w:before="100" w:beforeAutospacing="1" w:afterAutospacing="1"/>
              <w:jc w:val="center"/>
              <w:rPr>
                <w:rFonts w:cs="Arial"/>
                <w:b/>
              </w:rPr>
            </w:pPr>
            <w:r w:rsidRPr="00015C1F">
              <w:rPr>
                <w:rFonts w:cs="Arial"/>
                <w:b/>
              </w:rPr>
              <w:t>Provider / Allied Health Provider</w:t>
            </w:r>
          </w:p>
        </w:tc>
        <w:tc>
          <w:tcPr>
            <w:tcW w:w="2070" w:type="dxa"/>
            <w:shd w:val="clear" w:color="auto" w:fill="auto"/>
          </w:tcPr>
          <w:p w14:paraId="5ECF3BBC" w14:textId="77777777" w:rsidR="00EF5BD1" w:rsidRPr="00015C1F" w:rsidRDefault="00EF5BD1" w:rsidP="00B00121">
            <w:pPr>
              <w:spacing w:before="100" w:beforeAutospacing="1" w:afterAutospacing="1"/>
              <w:jc w:val="center"/>
              <w:rPr>
                <w:rFonts w:cs="Arial"/>
                <w:b/>
              </w:rPr>
            </w:pPr>
            <w:r w:rsidRPr="00015C1F">
              <w:rPr>
                <w:rFonts w:cs="Arial"/>
                <w:b/>
              </w:rPr>
              <w:t>Encounter Activities</w:t>
            </w:r>
          </w:p>
        </w:tc>
        <w:tc>
          <w:tcPr>
            <w:tcW w:w="2160" w:type="dxa"/>
            <w:shd w:val="clear" w:color="auto" w:fill="auto"/>
          </w:tcPr>
          <w:p w14:paraId="4F338A91" w14:textId="77777777" w:rsidR="00EF5BD1" w:rsidRPr="00015C1F" w:rsidRDefault="00EF5BD1" w:rsidP="00B00121">
            <w:pPr>
              <w:spacing w:before="100" w:beforeAutospacing="1" w:afterAutospacing="1"/>
              <w:jc w:val="center"/>
              <w:rPr>
                <w:rFonts w:cs="Arial"/>
                <w:b/>
              </w:rPr>
            </w:pPr>
            <w:r w:rsidRPr="00015C1F">
              <w:rPr>
                <w:rFonts w:cs="Arial"/>
                <w:b/>
              </w:rPr>
              <w:t>Outcomes</w:t>
            </w:r>
          </w:p>
        </w:tc>
        <w:tc>
          <w:tcPr>
            <w:tcW w:w="2610" w:type="dxa"/>
            <w:shd w:val="clear" w:color="auto" w:fill="auto"/>
          </w:tcPr>
          <w:p w14:paraId="0757AC67" w14:textId="77777777" w:rsidR="00EF5BD1" w:rsidRPr="00015C1F" w:rsidRDefault="00EF5BD1" w:rsidP="00B00121">
            <w:pPr>
              <w:spacing w:before="100" w:beforeAutospacing="1" w:afterAutospacing="1"/>
              <w:jc w:val="center"/>
              <w:rPr>
                <w:rFonts w:cs="Arial"/>
                <w:b/>
              </w:rPr>
            </w:pPr>
            <w:r w:rsidRPr="00015C1F">
              <w:rPr>
                <w:rFonts w:cs="Arial"/>
                <w:b/>
              </w:rPr>
              <w:t>Communications</w:t>
            </w:r>
          </w:p>
        </w:tc>
      </w:tr>
      <w:tr w:rsidR="00EF5BD1" w14:paraId="6EECA2E3" w14:textId="77777777" w:rsidTr="00B00121">
        <w:tc>
          <w:tcPr>
            <w:tcW w:w="1818" w:type="dxa"/>
            <w:shd w:val="clear" w:color="auto" w:fill="auto"/>
          </w:tcPr>
          <w:p w14:paraId="74CC774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Diabetic Educator</w:t>
            </w:r>
          </w:p>
        </w:tc>
        <w:tc>
          <w:tcPr>
            <w:tcW w:w="2070" w:type="dxa"/>
            <w:shd w:val="clear" w:color="auto" w:fill="auto"/>
          </w:tcPr>
          <w:p w14:paraId="6308A0C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5D0DD9B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learning needs and strategy</w:t>
            </w:r>
          </w:p>
          <w:p w14:paraId="776674B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education plan</w:t>
            </w:r>
          </w:p>
        </w:tc>
        <w:tc>
          <w:tcPr>
            <w:tcW w:w="2160" w:type="dxa"/>
            <w:shd w:val="clear" w:color="auto" w:fill="auto"/>
          </w:tcPr>
          <w:p w14:paraId="3098302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education plan</w:t>
            </w:r>
          </w:p>
          <w:p w14:paraId="597D01E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2BBE75F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4C0ABB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education plan to patient</w:t>
            </w:r>
          </w:p>
          <w:p w14:paraId="2E899382" w14:textId="6FCD7CB0" w:rsidR="00EF5BD1" w:rsidRPr="00015C1F" w:rsidRDefault="003F2A72"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w:t>
            </w:r>
          </w:p>
        </w:tc>
      </w:tr>
      <w:tr w:rsidR="00EF5BD1" w14:paraId="0807952D" w14:textId="77777777" w:rsidTr="00B00121">
        <w:tc>
          <w:tcPr>
            <w:tcW w:w="1818" w:type="dxa"/>
            <w:shd w:val="clear" w:color="auto" w:fill="auto"/>
          </w:tcPr>
          <w:p w14:paraId="0731D54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Dietitian/Nutritionist</w:t>
            </w:r>
          </w:p>
        </w:tc>
        <w:tc>
          <w:tcPr>
            <w:tcW w:w="2070" w:type="dxa"/>
            <w:shd w:val="clear" w:color="auto" w:fill="auto"/>
          </w:tcPr>
          <w:p w14:paraId="1DD0C81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6D99AB8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diet management needs and strategies</w:t>
            </w:r>
          </w:p>
          <w:p w14:paraId="3B56D76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diet management plan</w:t>
            </w:r>
          </w:p>
        </w:tc>
        <w:tc>
          <w:tcPr>
            <w:tcW w:w="2160" w:type="dxa"/>
            <w:shd w:val="clear" w:color="auto" w:fill="auto"/>
          </w:tcPr>
          <w:p w14:paraId="0D915CA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diet plan</w:t>
            </w:r>
          </w:p>
          <w:p w14:paraId="1C9C909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w:t>
            </w:r>
            <w:r>
              <w:rPr>
                <w:rFonts w:cs="Arial"/>
                <w:sz w:val="18"/>
                <w:szCs w:val="18"/>
              </w:rPr>
              <w:t xml:space="preserve"> Exercise plan</w:t>
            </w:r>
          </w:p>
          <w:p w14:paraId="3D64D35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Diet management plan; </w:t>
            </w:r>
          </w:p>
          <w:p w14:paraId="600C978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Referral to educator and exercise </w:t>
            </w:r>
            <w:r>
              <w:rPr>
                <w:rFonts w:cs="Arial"/>
                <w:sz w:val="18"/>
                <w:szCs w:val="18"/>
              </w:rPr>
              <w:t xml:space="preserve">therapy </w:t>
            </w:r>
            <w:r w:rsidRPr="00015C1F">
              <w:rPr>
                <w:rFonts w:cs="Arial"/>
                <w:sz w:val="18"/>
                <w:szCs w:val="18"/>
              </w:rPr>
              <w:t>if necessary</w:t>
            </w:r>
          </w:p>
          <w:p w14:paraId="5E1F127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6913CD3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37B5D35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w:t>
            </w:r>
            <w:r>
              <w:t xml:space="preserve">care plan </w:t>
            </w:r>
            <w:r w:rsidRPr="00015C1F">
              <w:rPr>
                <w:rFonts w:cs="Arial"/>
                <w:sz w:val="18"/>
                <w:szCs w:val="18"/>
              </w:rPr>
              <w:t>to patient</w:t>
            </w:r>
          </w:p>
          <w:p w14:paraId="55786D57" w14:textId="0E9A3507" w:rsidR="00EF5BD1" w:rsidRPr="00015C1F" w:rsidRDefault="003F2A72"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w:t>
            </w:r>
            <w:r w:rsidR="00EF5BD1" w:rsidRPr="00015C1F">
              <w:rPr>
                <w:rFonts w:cs="Arial"/>
                <w:sz w:val="18"/>
                <w:szCs w:val="18"/>
              </w:rPr>
              <w:t xml:space="preserve"> e.g. diabetic educator, exercise physiologist, </w:t>
            </w:r>
            <w:r w:rsidR="00EF5BD1">
              <w:rPr>
                <w:rFonts w:cs="Arial"/>
                <w:sz w:val="18"/>
                <w:szCs w:val="18"/>
              </w:rPr>
              <w:t>etc.</w:t>
            </w:r>
          </w:p>
        </w:tc>
      </w:tr>
      <w:tr w:rsidR="00EF5BD1" w14:paraId="3A88B4CE" w14:textId="77777777" w:rsidTr="00B00121">
        <w:tc>
          <w:tcPr>
            <w:tcW w:w="1818" w:type="dxa"/>
            <w:shd w:val="clear" w:color="auto" w:fill="auto"/>
          </w:tcPr>
          <w:p w14:paraId="25F2886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Exercise Physiologist</w:t>
            </w:r>
          </w:p>
        </w:tc>
        <w:tc>
          <w:tcPr>
            <w:tcW w:w="2070" w:type="dxa"/>
            <w:shd w:val="clear" w:color="auto" w:fill="auto"/>
          </w:tcPr>
          <w:p w14:paraId="6467EC4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01E11CB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exercise/activity needs and strategies</w:t>
            </w:r>
          </w:p>
          <w:p w14:paraId="3418658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exercise plan</w:t>
            </w:r>
          </w:p>
        </w:tc>
        <w:tc>
          <w:tcPr>
            <w:tcW w:w="2160" w:type="dxa"/>
            <w:shd w:val="clear" w:color="auto" w:fill="auto"/>
          </w:tcPr>
          <w:p w14:paraId="26FC21A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exercise plan:</w:t>
            </w:r>
          </w:p>
          <w:p w14:paraId="31A4995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 exercise plan</w:t>
            </w:r>
          </w:p>
          <w:p w14:paraId="129BF1A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3936DD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9E98B7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exercise plan to patient</w:t>
            </w:r>
          </w:p>
          <w:p w14:paraId="1F988DE8" w14:textId="0BC91D45" w:rsidR="00EF5BD1" w:rsidRPr="00015C1F" w:rsidRDefault="000E1F9A"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r w:rsidR="00EF5BD1">
              <w:rPr>
                <w:rFonts w:cs="Arial"/>
                <w:sz w:val="18"/>
                <w:szCs w:val="18"/>
              </w:rPr>
              <w:t>.</w:t>
            </w:r>
          </w:p>
        </w:tc>
      </w:tr>
      <w:tr w:rsidR="00EF5BD1" w14:paraId="0AA3B66D" w14:textId="77777777" w:rsidTr="00B00121">
        <w:tc>
          <w:tcPr>
            <w:tcW w:w="1818" w:type="dxa"/>
            <w:shd w:val="clear" w:color="auto" w:fill="auto"/>
          </w:tcPr>
          <w:p w14:paraId="298D0D2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Community Pharmacist</w:t>
            </w:r>
          </w:p>
        </w:tc>
        <w:tc>
          <w:tcPr>
            <w:tcW w:w="2070" w:type="dxa"/>
            <w:shd w:val="clear" w:color="auto" w:fill="auto"/>
          </w:tcPr>
          <w:p w14:paraId="233EE54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patient medication profile</w:t>
            </w:r>
          </w:p>
          <w:p w14:paraId="3EEF2A5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Assess medication management (education, conformance, </w:t>
            </w:r>
            <w:r>
              <w:rPr>
                <w:rFonts w:cs="Arial"/>
                <w:sz w:val="18"/>
                <w:szCs w:val="18"/>
              </w:rPr>
              <w:t>etc.</w:t>
            </w:r>
            <w:r w:rsidRPr="00015C1F">
              <w:rPr>
                <w:rFonts w:cs="Arial"/>
                <w:sz w:val="18"/>
                <w:szCs w:val="18"/>
              </w:rPr>
              <w:t>) needs and strategies</w:t>
            </w:r>
          </w:p>
          <w:p w14:paraId="7838190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medication management plan</w:t>
            </w:r>
          </w:p>
        </w:tc>
        <w:tc>
          <w:tcPr>
            <w:tcW w:w="2160" w:type="dxa"/>
            <w:shd w:val="clear" w:color="auto" w:fill="auto"/>
          </w:tcPr>
          <w:p w14:paraId="1B242D8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medication management plan:</w:t>
            </w:r>
          </w:p>
          <w:p w14:paraId="55F4738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patient current medication list assessment result;</w:t>
            </w:r>
          </w:p>
          <w:p w14:paraId="1E01052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recommendation on meds management; referral to other provider(s) if necessary</w:t>
            </w:r>
          </w:p>
          <w:p w14:paraId="2830178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dispense record on dispensed meds</w:t>
            </w:r>
          </w:p>
          <w:p w14:paraId="5802F51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480B6B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58EF4C8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medication management plan to patient</w:t>
            </w:r>
          </w:p>
          <w:p w14:paraId="6F577EAD" w14:textId="6750B246" w:rsidR="00EF5BD1" w:rsidRPr="00015C1F" w:rsidRDefault="00EF5BD1" w:rsidP="006A670E">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sidR="006A670E">
              <w:rPr>
                <w:rFonts w:cs="Arial"/>
                <w:sz w:val="18"/>
                <w:szCs w:val="18"/>
              </w:rPr>
              <w:t>shared with</w:t>
            </w:r>
            <w:r w:rsidR="006A670E" w:rsidRPr="00015C1F">
              <w:rPr>
                <w:rFonts w:cs="Arial"/>
                <w:sz w:val="18"/>
                <w:szCs w:val="18"/>
              </w:rPr>
              <w:t xml:space="preserve"> </w:t>
            </w:r>
            <w:r w:rsidRPr="00015C1F">
              <w:rPr>
                <w:rFonts w:cs="Arial"/>
                <w:sz w:val="18"/>
                <w:szCs w:val="18"/>
              </w:rPr>
              <w:t xml:space="preserve">primary care provider and to </w:t>
            </w:r>
            <w:r w:rsidR="006A670E" w:rsidRPr="00015C1F">
              <w:rPr>
                <w:rFonts w:cs="Arial"/>
                <w:sz w:val="18"/>
                <w:szCs w:val="18"/>
              </w:rPr>
              <w:t>other</w:t>
            </w:r>
            <w:r w:rsidR="006A670E">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p>
        </w:tc>
      </w:tr>
      <w:tr w:rsidR="00EF5BD1" w14:paraId="543317E8" w14:textId="77777777" w:rsidTr="00B00121">
        <w:tc>
          <w:tcPr>
            <w:tcW w:w="1818" w:type="dxa"/>
            <w:shd w:val="clear" w:color="auto" w:fill="auto"/>
          </w:tcPr>
          <w:p w14:paraId="459A259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Clinical Psychologist</w:t>
            </w:r>
          </w:p>
        </w:tc>
        <w:tc>
          <w:tcPr>
            <w:tcW w:w="2070" w:type="dxa"/>
            <w:shd w:val="clear" w:color="auto" w:fill="auto"/>
          </w:tcPr>
          <w:p w14:paraId="45A0582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3362FBF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emotional status, coping mechanisms and strategies</w:t>
            </w:r>
          </w:p>
          <w:p w14:paraId="776992E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psychological management plan</w:t>
            </w:r>
          </w:p>
        </w:tc>
        <w:tc>
          <w:tcPr>
            <w:tcW w:w="2160" w:type="dxa"/>
            <w:shd w:val="clear" w:color="auto" w:fill="auto"/>
          </w:tcPr>
          <w:p w14:paraId="283606D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psychological management plan:</w:t>
            </w:r>
          </w:p>
          <w:p w14:paraId="3BB0DB8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Emotion assessment;</w:t>
            </w:r>
          </w:p>
          <w:p w14:paraId="0AE325E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Psychotherapy session plan</w:t>
            </w:r>
          </w:p>
          <w:p w14:paraId="4731266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439ABB9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221C8ED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psychological management plan to patient</w:t>
            </w:r>
          </w:p>
          <w:p w14:paraId="3C9FA96A" w14:textId="0B6E57ED" w:rsidR="00EF5BD1" w:rsidRPr="00015C1F" w:rsidRDefault="00492541"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p>
        </w:tc>
      </w:tr>
      <w:tr w:rsidR="00EF5BD1" w14:paraId="13388481" w14:textId="77777777" w:rsidTr="00B00121">
        <w:tc>
          <w:tcPr>
            <w:tcW w:w="1818" w:type="dxa"/>
            <w:shd w:val="clear" w:color="auto" w:fill="auto"/>
          </w:tcPr>
          <w:p w14:paraId="4728F54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Optometrist</w:t>
            </w:r>
          </w:p>
        </w:tc>
        <w:tc>
          <w:tcPr>
            <w:tcW w:w="2070" w:type="dxa"/>
            <w:shd w:val="clear" w:color="auto" w:fill="auto"/>
          </w:tcPr>
          <w:p w14:paraId="0957528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7605F0C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eye care needs and strategies</w:t>
            </w:r>
          </w:p>
          <w:p w14:paraId="5CF356D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Discuss and finalize eye </w:t>
            </w:r>
            <w:r>
              <w:t>care plan</w:t>
            </w:r>
          </w:p>
        </w:tc>
        <w:tc>
          <w:tcPr>
            <w:tcW w:w="2160" w:type="dxa"/>
            <w:shd w:val="clear" w:color="auto" w:fill="auto"/>
          </w:tcPr>
          <w:p w14:paraId="7E584242"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Develop/update eye </w:t>
            </w:r>
            <w:r>
              <w:t>care plan</w:t>
            </w:r>
            <w:r w:rsidRPr="00015C1F">
              <w:rPr>
                <w:rFonts w:cs="Arial"/>
                <w:sz w:val="18"/>
                <w:szCs w:val="18"/>
              </w:rPr>
              <w:t>:</w:t>
            </w:r>
          </w:p>
          <w:p w14:paraId="1AF2E65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Regular eye checks for early detection of Diabetic retinopathy (1yearly to 2 yearly depending on national protocol and how advanced is DM)</w:t>
            </w:r>
          </w:p>
          <w:p w14:paraId="737BAE4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Stop smoking (prevent smoking related damage to eye cells)</w:t>
            </w:r>
          </w:p>
          <w:p w14:paraId="6ADA0B12"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Wear sun glasses when in sun (prevent </w:t>
            </w:r>
            <w:r>
              <w:rPr>
                <w:rFonts w:cs="Arial"/>
                <w:sz w:val="18"/>
                <w:szCs w:val="18"/>
              </w:rPr>
              <w:t xml:space="preserve">UV </w:t>
            </w:r>
            <w:r w:rsidRPr="00015C1F">
              <w:rPr>
                <w:rFonts w:cs="Arial"/>
                <w:sz w:val="18"/>
                <w:szCs w:val="18"/>
              </w:rPr>
              <w:t>accelerating eye damage) – dispense prescription sun glasses if necessary;</w:t>
            </w:r>
          </w:p>
          <w:p w14:paraId="49E7A8C0" w14:textId="77777777" w:rsidR="00EF5BD1" w:rsidRPr="00015C1F" w:rsidRDefault="00EF5BD1" w:rsidP="00B00121">
            <w:pPr>
              <w:spacing w:before="100" w:beforeAutospacing="1" w:afterAutospacing="1"/>
              <w:rPr>
                <w:rFonts w:cs="Arial"/>
                <w:sz w:val="18"/>
                <w:szCs w:val="18"/>
              </w:rPr>
            </w:pPr>
            <w:r>
              <w:rPr>
                <w:rFonts w:cs="Arial"/>
                <w:sz w:val="18"/>
                <w:szCs w:val="18"/>
              </w:rPr>
              <w:t xml:space="preserve">Referral to Dietitian/Nutritionist for counseling on diet </w:t>
            </w:r>
            <w:r w:rsidRPr="00015C1F">
              <w:rPr>
                <w:rFonts w:cs="Arial"/>
                <w:sz w:val="18"/>
                <w:szCs w:val="18"/>
              </w:rPr>
              <w:t>rich in fruits and green leafy veg and Omega 3</w:t>
            </w:r>
            <w:r>
              <w:rPr>
                <w:rFonts w:cs="Arial"/>
                <w:sz w:val="18"/>
                <w:szCs w:val="18"/>
              </w:rPr>
              <w:t xml:space="preserve"> fats along with e</w:t>
            </w:r>
            <w:r w:rsidRPr="00015C1F">
              <w:rPr>
                <w:rFonts w:cs="Arial"/>
                <w:sz w:val="18"/>
                <w:szCs w:val="18"/>
              </w:rPr>
              <w:t>ffective weight control</w:t>
            </w:r>
          </w:p>
          <w:p w14:paraId="5741A74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CBB9E0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14AAF5D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New/updated eye </w:t>
            </w:r>
            <w:r>
              <w:t>care plan</w:t>
            </w:r>
            <w:r w:rsidRPr="00015C1F">
              <w:rPr>
                <w:rFonts w:cs="Arial"/>
                <w:sz w:val="18"/>
                <w:szCs w:val="18"/>
              </w:rPr>
              <w:t xml:space="preserve"> to patient</w:t>
            </w:r>
          </w:p>
          <w:p w14:paraId="7DA738BC" w14:textId="5B3F98B9" w:rsidR="00EF5BD1" w:rsidRPr="00015C1F" w:rsidRDefault="006A670E"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r w:rsidR="00EF5BD1">
              <w:rPr>
                <w:rFonts w:cs="Arial"/>
                <w:sz w:val="18"/>
                <w:szCs w:val="18"/>
              </w:rPr>
              <w:t>.</w:t>
            </w:r>
          </w:p>
        </w:tc>
      </w:tr>
      <w:tr w:rsidR="00EF5BD1" w14:paraId="640C4488" w14:textId="77777777" w:rsidTr="00B00121">
        <w:tc>
          <w:tcPr>
            <w:tcW w:w="1818" w:type="dxa"/>
            <w:shd w:val="clear" w:color="auto" w:fill="auto"/>
          </w:tcPr>
          <w:p w14:paraId="7A3FF43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Podiatrist</w:t>
            </w:r>
          </w:p>
        </w:tc>
        <w:tc>
          <w:tcPr>
            <w:tcW w:w="2070" w:type="dxa"/>
            <w:shd w:val="clear" w:color="auto" w:fill="auto"/>
          </w:tcPr>
          <w:p w14:paraId="0289F54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01923C2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foot care needs and strategies</w:t>
            </w:r>
          </w:p>
          <w:p w14:paraId="621A0B2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Discuss and finalize foot </w:t>
            </w:r>
            <w:r>
              <w:t>care plan</w:t>
            </w:r>
          </w:p>
        </w:tc>
        <w:tc>
          <w:tcPr>
            <w:tcW w:w="2160" w:type="dxa"/>
            <w:shd w:val="clear" w:color="auto" w:fill="auto"/>
          </w:tcPr>
          <w:p w14:paraId="1C2A61A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Develop/update foot </w:t>
            </w:r>
            <w:r>
              <w:t>care plan</w:t>
            </w:r>
          </w:p>
          <w:p w14:paraId="20F11AE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Foot assessment</w:t>
            </w:r>
          </w:p>
          <w:p w14:paraId="5CA13A6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Foot </w:t>
            </w:r>
            <w:r>
              <w:t>care plan</w:t>
            </w:r>
          </w:p>
          <w:p w14:paraId="304B37C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50A7680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14F41E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foot </w:t>
            </w:r>
            <w:r>
              <w:t xml:space="preserve">care plan </w:t>
            </w:r>
            <w:r w:rsidRPr="00015C1F">
              <w:rPr>
                <w:rFonts w:cs="Arial"/>
                <w:sz w:val="18"/>
                <w:szCs w:val="18"/>
              </w:rPr>
              <w:t>to patient</w:t>
            </w:r>
          </w:p>
          <w:p w14:paraId="18A098A2" w14:textId="42F95AE4" w:rsidR="00EF5BD1" w:rsidRPr="00015C1F" w:rsidRDefault="00492541"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w:t>
            </w:r>
            <w:r w:rsidR="00EF5BD1" w:rsidRPr="00015C1F">
              <w:rPr>
                <w:rFonts w:cs="Arial"/>
                <w:sz w:val="18"/>
                <w:szCs w:val="18"/>
              </w:rPr>
              <w:t xml:space="preserve"> e.g. diabetic educator, dietitian, pharmacist, </w:t>
            </w:r>
            <w:r w:rsidR="00EF5BD1">
              <w:rPr>
                <w:rFonts w:cs="Arial"/>
                <w:sz w:val="18"/>
                <w:szCs w:val="18"/>
              </w:rPr>
              <w:t>etc.</w:t>
            </w:r>
          </w:p>
        </w:tc>
      </w:tr>
    </w:tbl>
    <w:p w14:paraId="45AE12C3" w14:textId="77777777" w:rsidR="00EF5BD1" w:rsidRPr="00314713" w:rsidRDefault="00EF5BD1" w:rsidP="00EF5BD1">
      <w:pPr>
        <w:pStyle w:val="Caption"/>
        <w:rPr>
          <w:sz w:val="20"/>
        </w:rPr>
      </w:pPr>
      <w:r w:rsidRPr="00314713">
        <w:rPr>
          <w:sz w:val="20"/>
        </w:rPr>
        <w:t>Table 2. Allied Health</w:t>
      </w:r>
      <w:r w:rsidR="00314713">
        <w:rPr>
          <w:sz w:val="20"/>
        </w:rPr>
        <w:t xml:space="preserve"> </w:t>
      </w:r>
      <w:r w:rsidR="00314713" w:rsidRPr="00314713">
        <w:rPr>
          <w:sz w:val="20"/>
        </w:rPr>
        <w:t>Professionals/Specialists</w:t>
      </w:r>
      <w:r w:rsidRPr="00314713">
        <w:rPr>
          <w:sz w:val="20"/>
        </w:rPr>
        <w:t xml:space="preserve"> Encounter</w:t>
      </w:r>
      <w:r w:rsidR="00314713" w:rsidRPr="00314713">
        <w:rPr>
          <w:sz w:val="20"/>
        </w:rPr>
        <w:t>s</w:t>
      </w:r>
      <w:r w:rsidRPr="00314713">
        <w:rPr>
          <w:sz w:val="20"/>
        </w:rPr>
        <w:t xml:space="preserve"> – Activities and Outcomes</w:t>
      </w:r>
    </w:p>
    <w:p w14:paraId="42129842" w14:textId="77777777" w:rsidR="00EF5BD1" w:rsidRDefault="00EF5BD1" w:rsidP="00EF5BD1"/>
    <w:p w14:paraId="55B59FF1" w14:textId="6B9F1025" w:rsidR="00EF5BD1" w:rsidRDefault="006F1780" w:rsidP="00EF5BD1">
      <w:pPr>
        <w:pStyle w:val="Footer"/>
      </w:pPr>
      <w:r w:rsidRPr="006F1780">
        <w:rPr>
          <w:b/>
        </w:rPr>
        <w:t>Post Condition:</w:t>
      </w:r>
      <w:r>
        <w:t xml:space="preserve"> </w:t>
      </w:r>
      <w:r w:rsidR="00EF5BD1">
        <w:t>An updated allied health domain specific care plan complete with action items and target dates is completed with patient agreement.</w:t>
      </w:r>
    </w:p>
    <w:p w14:paraId="443E97FB" w14:textId="55E6BF9C" w:rsidR="00EF5BD1" w:rsidRDefault="00EF5BD1" w:rsidP="00EF5BD1">
      <w:pPr>
        <w:pStyle w:val="Footer"/>
      </w:pPr>
      <w:r>
        <w:t xml:space="preserve">The patient is </w:t>
      </w:r>
      <w:r w:rsidR="00314713">
        <w:t>provided</w:t>
      </w:r>
      <w:r>
        <w:t xml:space="preserve"> a copy of the new/updated care plan at the end of each allied health</w:t>
      </w:r>
      <w:r w:rsidR="00314713">
        <w:t>/specialist</w:t>
      </w:r>
      <w:r>
        <w:t xml:space="preserve"> consultation.</w:t>
      </w:r>
    </w:p>
    <w:p w14:paraId="30595E9D" w14:textId="58CDD3C1" w:rsidR="00274982" w:rsidRDefault="00EF5BD1" w:rsidP="00274982">
      <w:pPr>
        <w:pStyle w:val="Footer"/>
      </w:pPr>
      <w:r>
        <w:t>At the end of each consultation a progress note is written by the allied health provider</w:t>
      </w:r>
      <w:r w:rsidR="001F106D">
        <w:t>/specialist</w:t>
      </w:r>
      <w:r>
        <w:t xml:space="preserve"> which documents the outcomes of the assessment, any new risks identified and changes to or new management strategies that have been included in the updated care plan. This allied health domain specific progress note is s</w:t>
      </w:r>
      <w:r w:rsidR="00267883">
        <w:t xml:space="preserve">hared with </w:t>
      </w:r>
      <w:r>
        <w:t xml:space="preserve">the patient’s primary care provider, Dr. Primary. Any care coordination responsibilities required of Dr. Primary is also communicated. The progress note is also </w:t>
      </w:r>
      <w:r w:rsidR="00267883">
        <w:t xml:space="preserve">shared with </w:t>
      </w:r>
      <w:r>
        <w:t>any other allied health care provider(s) who may need to be informed about changes in risks, goals, and management plan that are relevant to the ongoing management of the patient. For example, progress note from a dietitian/nutritionist may contain clinical information that may need to be considered by the diabetic educator.</w:t>
      </w:r>
      <w:r w:rsidR="00274982" w:rsidRPr="00274982">
        <w:t xml:space="preserve"> </w:t>
      </w:r>
    </w:p>
    <w:p w14:paraId="6F8F6C1F" w14:textId="77777777" w:rsidR="00274982" w:rsidRDefault="004C7B88" w:rsidP="00274982">
      <w:pPr>
        <w:pStyle w:val="Footer"/>
      </w:pPr>
      <w:r w:rsidRPr="003651D9">
        <w:rPr>
          <w:noProof/>
        </w:rPr>
        <w:lastRenderedPageBreak/>
        <mc:AlternateContent>
          <mc:Choice Requires="wpc">
            <w:drawing>
              <wp:inline distT="0" distB="0" distL="0" distR="0" wp14:anchorId="412B7AFD" wp14:editId="2FC74C66">
                <wp:extent cx="6144260" cy="308701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6C4C75" w14:textId="77777777" w:rsidR="00E349F6" w:rsidRPr="00077324" w:rsidRDefault="00E349F6" w:rsidP="00274982">
                              <w:pPr>
                                <w:pStyle w:val="BodyText"/>
                                <w:jc w:val="center"/>
                                <w:rPr>
                                  <w:sz w:val="22"/>
                                  <w:szCs w:val="22"/>
                                </w:rPr>
                              </w:pPr>
                              <w:r>
                                <w:rPr>
                                  <w:sz w:val="22"/>
                                  <w:szCs w:val="22"/>
                                </w:rPr>
                                <w:t>Encounter(s) B</w:t>
                              </w:r>
                            </w:p>
                            <w:p w14:paraId="2EBDE698" w14:textId="77777777" w:rsidR="00E349F6" w:rsidRDefault="00E349F6" w:rsidP="00274982"/>
                            <w:p w14:paraId="464410A3" w14:textId="77777777" w:rsidR="00E349F6" w:rsidRPr="00077324" w:rsidRDefault="00E349F6" w:rsidP="00274982">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A30A" w14:textId="48D7D29E" w:rsidR="00E349F6" w:rsidRPr="00D555AC" w:rsidRDefault="00E349F6" w:rsidP="00274982">
                              <w:pPr>
                                <w:pStyle w:val="BodyText"/>
                                <w:jc w:val="center"/>
                                <w:rPr>
                                  <w:sz w:val="18"/>
                                  <w:szCs w:val="18"/>
                                </w:rPr>
                              </w:pPr>
                              <w:r w:rsidRPr="00D555AC">
                                <w:rPr>
                                  <w:sz w:val="18"/>
                                  <w:szCs w:val="18"/>
                                </w:rPr>
                                <w:t>Providers EHRs (e.g. specialists and Allied Care Providers)</w:t>
                              </w:r>
                              <w:r>
                                <w:rPr>
                                  <w:sz w:val="18"/>
                                  <w:szCs w:val="18"/>
                                </w:rPr>
                                <w:t xml:space="preserve"> as Care Plan Updater / Care Plan Consumer</w:t>
                              </w:r>
                            </w:p>
                            <w:p w14:paraId="3C9BAC92" w14:textId="77777777" w:rsidR="00E349F6" w:rsidRPr="00F214E1" w:rsidRDefault="00E349F6" w:rsidP="00274982">
                              <w:pPr>
                                <w:pStyle w:val="BodyText"/>
                                <w:rPr>
                                  <w:sz w:val="20"/>
                                </w:rPr>
                              </w:pPr>
                            </w:p>
                            <w:p w14:paraId="3B383322" w14:textId="77777777" w:rsidR="00E349F6" w:rsidRDefault="00E349F6" w:rsidP="00274982">
                              <w:pPr>
                                <w:pStyle w:val="BodyText"/>
                                <w:spacing w:before="0"/>
                                <w:rPr>
                                  <w:sz w:val="22"/>
                                  <w:szCs w:val="22"/>
                                </w:rPr>
                              </w:pPr>
                            </w:p>
                            <w:p w14:paraId="760E6DE0" w14:textId="77777777" w:rsidR="00E349F6" w:rsidRPr="00077324" w:rsidRDefault="00E349F6" w:rsidP="00274982">
                              <w:pPr>
                                <w:pStyle w:val="BodyText"/>
                                <w:spacing w:before="0"/>
                                <w:rPr>
                                  <w:sz w:val="22"/>
                                  <w:szCs w:val="22"/>
                                </w:rPr>
                              </w:pPr>
                            </w:p>
                            <w:p w14:paraId="229A1201" w14:textId="77777777" w:rsidR="00E349F6" w:rsidRPr="00077324" w:rsidRDefault="00E349F6" w:rsidP="00274982">
                              <w:pPr>
                                <w:pStyle w:val="BodyText"/>
                                <w:rPr>
                                  <w:sz w:val="22"/>
                                  <w:szCs w:val="22"/>
                                </w:rPr>
                              </w:pPr>
                            </w:p>
                            <w:p w14:paraId="0BB16BEF" w14:textId="77777777" w:rsidR="00E349F6" w:rsidRDefault="00E349F6" w:rsidP="00274982"/>
                            <w:p w14:paraId="308672D0" w14:textId="77777777" w:rsidR="00E349F6" w:rsidRPr="00077324" w:rsidRDefault="00E349F6" w:rsidP="00274982">
                              <w:pPr>
                                <w:pStyle w:val="BodyText"/>
                                <w:rPr>
                                  <w:sz w:val="22"/>
                                  <w:szCs w:val="22"/>
                                </w:rPr>
                              </w:pPr>
                              <w:r w:rsidRPr="00077324">
                                <w:rPr>
                                  <w:sz w:val="22"/>
                                  <w:szCs w:val="22"/>
                                </w:rPr>
                                <w:t>Actor D/</w:t>
                              </w:r>
                            </w:p>
                            <w:p w14:paraId="30EF57E0" w14:textId="77777777" w:rsidR="00E349F6" w:rsidRPr="00077324" w:rsidRDefault="00E349F6" w:rsidP="00274982">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1A9B4A8" w:rsidR="00E349F6" w:rsidRPr="00077324" w:rsidRDefault="00E349F6" w:rsidP="00A171E5">
                              <w:pPr>
                                <w:pStyle w:val="BodyText"/>
                                <w:rPr>
                                  <w:sz w:val="22"/>
                                  <w:szCs w:val="22"/>
                                </w:rPr>
                              </w:pPr>
                              <w:r w:rsidRPr="00F0650A">
                                <w:rPr>
                                  <w:sz w:val="20"/>
                                </w:rPr>
                                <w:t>Care Plan</w:t>
                              </w:r>
                              <w:r>
                                <w:rPr>
                                  <w:sz w:val="20"/>
                                </w:rPr>
                                <w:t xml:space="preserve"> Management System as Care Plan Manager</w:t>
                              </w:r>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221"/>
                            <a:ext cx="19050" cy="242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275"/>
                            <a:ext cx="22627" cy="2460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84"/>
                            <a:ext cx="1090436" cy="4657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82FF7" w14:textId="7345B4CC" w:rsidR="00E349F6" w:rsidRPr="00F214E1" w:rsidRDefault="00E349F6" w:rsidP="00274982">
                              <w:pPr>
                                <w:pStyle w:val="BodyText"/>
                                <w:jc w:val="center"/>
                                <w:rPr>
                                  <w:sz w:val="20"/>
                                </w:rPr>
                              </w:pPr>
                              <w:r w:rsidRPr="00F214E1">
                                <w:rPr>
                                  <w:sz w:val="20"/>
                                </w:rPr>
                                <w:t>P</w:t>
                              </w:r>
                              <w:r>
                                <w:rPr>
                                  <w:sz w:val="20"/>
                                </w:rPr>
                                <w:t>atient Portal as Care Plan Consumer</w:t>
                              </w:r>
                            </w:p>
                            <w:p w14:paraId="0DE4CBEF" w14:textId="77777777" w:rsidR="00E349F6" w:rsidRPr="00077324" w:rsidRDefault="00E349F6" w:rsidP="00274982">
                              <w:pPr>
                                <w:pStyle w:val="BodyText"/>
                                <w:spacing w:before="0"/>
                                <w:rPr>
                                  <w:sz w:val="22"/>
                                  <w:szCs w:val="22"/>
                                </w:rPr>
                              </w:pP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9EF4F8" w14:textId="77777777" w:rsidR="00E349F6" w:rsidRPr="00386D80" w:rsidRDefault="00E349F6" w:rsidP="00274982">
                              <w:pPr>
                                <w:pStyle w:val="BodyText"/>
                                <w:jc w:val="center"/>
                                <w:rPr>
                                  <w:sz w:val="20"/>
                                </w:rPr>
                              </w:pPr>
                              <w:r w:rsidRPr="00386D80">
                                <w:rPr>
                                  <w:sz w:val="20"/>
                                </w:rPr>
                                <w:t>U</w:t>
                              </w:r>
                              <w:r>
                                <w:rPr>
                                  <w:sz w:val="20"/>
                                </w:rPr>
                                <w:t>pdate Care Plan</w:t>
                              </w:r>
                            </w:p>
                            <w:p w14:paraId="4B28CB4C" w14:textId="77777777" w:rsidR="00E349F6" w:rsidRDefault="00E349F6" w:rsidP="00274982"/>
                            <w:p w14:paraId="770C1087" w14:textId="77777777" w:rsidR="00E349F6" w:rsidRPr="00077324" w:rsidRDefault="00E349F6"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17188" y="231519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28504" w14:textId="77777777" w:rsidR="00E349F6" w:rsidRPr="00364CC5" w:rsidRDefault="00E349F6" w:rsidP="00274982">
                              <w:pPr>
                                <w:pStyle w:val="BodyText"/>
                                <w:jc w:val="center"/>
                                <w:rPr>
                                  <w:sz w:val="18"/>
                                  <w:szCs w:val="18"/>
                                </w:rPr>
                              </w:pPr>
                              <w:r w:rsidRPr="00364CC5">
                                <w:rPr>
                                  <w:sz w:val="18"/>
                                  <w:szCs w:val="18"/>
                                </w:rPr>
                                <w:t>Provide Care Plan</w:t>
                              </w:r>
                            </w:p>
                            <w:p w14:paraId="7155B7ED" w14:textId="77777777" w:rsidR="00E349F6" w:rsidRDefault="00E349F6" w:rsidP="00274982"/>
                            <w:p w14:paraId="007DF843" w14:textId="77777777" w:rsidR="00E349F6" w:rsidRPr="00077324" w:rsidRDefault="00E349F6"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5" name="Line 359"/>
                        <wps:cNvCnPr>
                          <a:cxnSpLocks noChangeShapeType="1"/>
                        </wps:cNvCnPr>
                        <wps:spPr bwMode="auto">
                          <a:xfrm>
                            <a:off x="3623126" y="2517718"/>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8D77B" w14:textId="77777777" w:rsidR="00E349F6" w:rsidRPr="00386D80" w:rsidRDefault="00E349F6"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E349F6" w:rsidRDefault="00E349F6" w:rsidP="00274982"/>
                            <w:p w14:paraId="17019F2A" w14:textId="77777777" w:rsidR="00E349F6" w:rsidRPr="00077324" w:rsidRDefault="00E349F6"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555"/>
                            <a:ext cx="14566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407A61" w14:textId="77777777" w:rsidR="00E349F6" w:rsidRPr="00364CC5" w:rsidRDefault="00E349F6"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E349F6" w:rsidRDefault="00E349F6" w:rsidP="00274982"/>
                            <w:p w14:paraId="07EDD75F" w14:textId="77777777" w:rsidR="00E349F6" w:rsidRPr="00077324" w:rsidRDefault="00E349F6"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CE3C7A" w14:textId="77777777" w:rsidR="00E349F6" w:rsidRPr="00364CC5" w:rsidRDefault="00E349F6" w:rsidP="00274982">
                              <w:pPr>
                                <w:pStyle w:val="BodyText"/>
                                <w:jc w:val="center"/>
                                <w:rPr>
                                  <w:sz w:val="18"/>
                                  <w:szCs w:val="18"/>
                                </w:rPr>
                              </w:pPr>
                              <w:r w:rsidRPr="00364CC5">
                                <w:rPr>
                                  <w:sz w:val="18"/>
                                  <w:szCs w:val="18"/>
                                </w:rPr>
                                <w:t>Subscribe to Care Plan Updates</w:t>
                              </w:r>
                            </w:p>
                            <w:p w14:paraId="72F2DA86" w14:textId="77777777" w:rsidR="00E349F6" w:rsidRDefault="00E349F6" w:rsidP="00274982"/>
                            <w:p w14:paraId="69B64E73" w14:textId="77777777" w:rsidR="00E349F6" w:rsidRPr="00077324" w:rsidRDefault="00E349F6"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ACD547" w14:textId="77777777" w:rsidR="00E349F6" w:rsidRPr="00386D80" w:rsidRDefault="00E349F6"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E349F6" w:rsidRDefault="00E349F6" w:rsidP="00274982"/>
                            <w:p w14:paraId="5F5E1379" w14:textId="77777777" w:rsidR="00E349F6" w:rsidRPr="00077324" w:rsidRDefault="00E349F6"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183956" y="2502463"/>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64" editas="canvas" style="width:483.8pt;height:243.05pt;mso-position-horizontal-relative:char;mso-position-vertical-relative:line" coordsize="61442,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">
                <v:shape id="_x0000_s1065" type="#_x0000_t75" style="position:absolute;width:61442;height:30867;visibility:visible;mso-wrap-style:square">
                  <v:fill o:detectmouseclick="t"/>
                  <v:path o:connecttype="none"/>
                </v:shape>
                <v:shape id="Text Box 347" o:spid="_x0000_s1066"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5VMQA&#10;AADbAAAADwAAAGRycy9kb3ducmV2LnhtbESPzWrDMBCE74G+g9hCL6GR64IJbpTQJi300BychJwX&#10;a2ObWCsjKf55+6pQyHGY+WaY1WY0rejJ+caygpdFAoK4tLrhSsHp+PW8BOEDssbWMimYyMNm/TBb&#10;Ya7twAX1h1CJWMI+RwV1CF0upS9rMugXtiOO3sU6gyFKV0ntcIjlppVpkmTSYMNxocaOtjWV18PN&#10;KMh27jYUvJ3vTp8/uO+q9PwxnZV6ehzf30AEGsM9/E9/68i9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OVTEAAAA2wAAAA8AAAAAAAAAAAAAAAAAmAIAAGRycy9k&#10;b3ducmV2LnhtbFBLBQYAAAAABAAEAPUAAACJAwAAAAA=&#10;" stroked="f">
                  <v:textbox inset="0,0,0,0">
                    <w:txbxContent>
                      <w:p w14:paraId="2D6C4C75" w14:textId="77777777" w:rsidR="00E349F6" w:rsidRPr="00077324" w:rsidRDefault="00E349F6" w:rsidP="00274982">
                        <w:pPr>
                          <w:pStyle w:val="BodyText"/>
                          <w:jc w:val="center"/>
                          <w:rPr>
                            <w:sz w:val="22"/>
                            <w:szCs w:val="22"/>
                          </w:rPr>
                        </w:pPr>
                        <w:r>
                          <w:rPr>
                            <w:sz w:val="22"/>
                            <w:szCs w:val="22"/>
                          </w:rPr>
                          <w:t>Encounter(s) B</w:t>
                        </w:r>
                      </w:p>
                      <w:p w14:paraId="2EBDE698" w14:textId="77777777" w:rsidR="00E349F6" w:rsidRDefault="00E349F6" w:rsidP="00274982"/>
                      <w:p w14:paraId="464410A3" w14:textId="77777777" w:rsidR="00E349F6" w:rsidRPr="00077324" w:rsidRDefault="00E349F6" w:rsidP="00274982">
                        <w:pPr>
                          <w:pStyle w:val="BodyText"/>
                          <w:rPr>
                            <w:sz w:val="22"/>
                            <w:szCs w:val="22"/>
                          </w:rPr>
                        </w:pPr>
                        <w:r>
                          <w:rPr>
                            <w:sz w:val="22"/>
                            <w:szCs w:val="22"/>
                          </w:rPr>
                          <w:t>Transaction_</w:t>
                        </w:r>
                        <w:r w:rsidRPr="00077324">
                          <w:rPr>
                            <w:sz w:val="22"/>
                            <w:szCs w:val="22"/>
                          </w:rPr>
                          <w:t>1 [1]</w:t>
                        </w:r>
                      </w:p>
                    </w:txbxContent>
                  </v:textbox>
                </v:shape>
                <v:shape id="Text Box 348" o:spid="_x0000_s1067" type="#_x0000_t202" style="position:absolute;left:6096;width:13849;height:7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NFMQA&#10;AADcAAAADwAAAGRycy9kb3ducmV2LnhtbESPT4vCMBTE74LfITzBi6ypRWTpGsW/4ME96IrnR/O2&#10;Ldu8lCTa+u2NIOxxmJnfMPNlZ2pxJ+crywom4wQEcW51xYWCy8/+4xOED8gaa8uk4EEelot+b46Z&#10;ti2f6H4OhYgQ9hkqKENoMil9XpJBP7YNcfR+rTMYonSF1A7bCDe1TJNkJg1WHBdKbGhTUv53vhkF&#10;s627tSfejLaX3RG/myK9rh9XpYaDbvUFIlAX/sPv9kE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MjRTEAAAA3AAAAA8AAAAAAAAAAAAAAAAAmAIAAGRycy9k&#10;b3ducmV2LnhtbFBLBQYAAAAABAAEAPUAAACJAwAAAAA=&#10;" stroked="f">
                  <v:textbox inset="0,0,0,0">
                    <w:txbxContent>
                      <w:p w14:paraId="5BA0A30A" w14:textId="48D7D29E" w:rsidR="00E349F6" w:rsidRPr="00D555AC" w:rsidRDefault="00E349F6" w:rsidP="00274982">
                        <w:pPr>
                          <w:pStyle w:val="BodyText"/>
                          <w:jc w:val="center"/>
                          <w:rPr>
                            <w:sz w:val="18"/>
                            <w:szCs w:val="18"/>
                          </w:rPr>
                        </w:pPr>
                        <w:r w:rsidRPr="00D555AC">
                          <w:rPr>
                            <w:sz w:val="18"/>
                            <w:szCs w:val="18"/>
                          </w:rPr>
                          <w:t>Providers EHRs (e.g. specialists and Allied Care Providers)</w:t>
                        </w:r>
                        <w:r>
                          <w:rPr>
                            <w:sz w:val="18"/>
                            <w:szCs w:val="18"/>
                          </w:rPr>
                          <w:t xml:space="preserve"> as Care Plan Updater / Care Plan Consumer</w:t>
                        </w:r>
                      </w:p>
                      <w:p w14:paraId="3C9BAC92" w14:textId="77777777" w:rsidR="00E349F6" w:rsidRPr="00F214E1" w:rsidRDefault="00E349F6" w:rsidP="00274982">
                        <w:pPr>
                          <w:pStyle w:val="BodyText"/>
                          <w:rPr>
                            <w:sz w:val="20"/>
                          </w:rPr>
                        </w:pPr>
                      </w:p>
                      <w:p w14:paraId="3B383322" w14:textId="77777777" w:rsidR="00E349F6" w:rsidRDefault="00E349F6" w:rsidP="00274982">
                        <w:pPr>
                          <w:pStyle w:val="BodyText"/>
                          <w:spacing w:before="0"/>
                          <w:rPr>
                            <w:sz w:val="22"/>
                            <w:szCs w:val="22"/>
                          </w:rPr>
                        </w:pPr>
                      </w:p>
                      <w:p w14:paraId="760E6DE0" w14:textId="77777777" w:rsidR="00E349F6" w:rsidRPr="00077324" w:rsidRDefault="00E349F6" w:rsidP="00274982">
                        <w:pPr>
                          <w:pStyle w:val="BodyText"/>
                          <w:spacing w:before="0"/>
                          <w:rPr>
                            <w:sz w:val="22"/>
                            <w:szCs w:val="22"/>
                          </w:rPr>
                        </w:pPr>
                      </w:p>
                      <w:p w14:paraId="229A1201" w14:textId="77777777" w:rsidR="00E349F6" w:rsidRPr="00077324" w:rsidRDefault="00E349F6" w:rsidP="00274982">
                        <w:pPr>
                          <w:pStyle w:val="BodyText"/>
                          <w:rPr>
                            <w:sz w:val="22"/>
                            <w:szCs w:val="22"/>
                          </w:rPr>
                        </w:pPr>
                      </w:p>
                      <w:p w14:paraId="0BB16BEF" w14:textId="77777777" w:rsidR="00E349F6" w:rsidRDefault="00E349F6" w:rsidP="00274982"/>
                      <w:p w14:paraId="308672D0" w14:textId="77777777" w:rsidR="00E349F6" w:rsidRPr="00077324" w:rsidRDefault="00E349F6" w:rsidP="00274982">
                        <w:pPr>
                          <w:pStyle w:val="BodyText"/>
                          <w:rPr>
                            <w:sz w:val="22"/>
                            <w:szCs w:val="22"/>
                          </w:rPr>
                        </w:pPr>
                        <w:r w:rsidRPr="00077324">
                          <w:rPr>
                            <w:sz w:val="22"/>
                            <w:szCs w:val="22"/>
                          </w:rPr>
                          <w:t>Actor D/</w:t>
                        </w:r>
                      </w:p>
                      <w:p w14:paraId="30EF57E0" w14:textId="77777777" w:rsidR="00E349F6" w:rsidRPr="00077324" w:rsidRDefault="00E349F6" w:rsidP="00274982">
                        <w:pPr>
                          <w:pStyle w:val="BodyText"/>
                          <w:rPr>
                            <w:sz w:val="22"/>
                            <w:szCs w:val="22"/>
                          </w:rPr>
                        </w:pPr>
                        <w:r w:rsidRPr="00077324">
                          <w:rPr>
                            <w:sz w:val="22"/>
                            <w:szCs w:val="22"/>
                          </w:rPr>
                          <w:t>Actor E</w:t>
                        </w:r>
                      </w:p>
                    </w:txbxContent>
                  </v:textbox>
                </v:shape>
                <v:line id="Line 349" o:spid="_x0000_s1068" style="position:absolute;flip:x y;visibility:visible;mso-wrap-style:square" from="12649,4939" to="12795,29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igscAAADcAAAADwAAAGRycy9kb3ducmV2LnhtbESP3WrCQBSE74W+w3IKvRHdNUXR6CrS&#10;UvCnXkR9gEP2mKTNng3ZraZv7xYKXg4z8w2zWHW2FldqfeVYw2ioQBDnzlRcaDifPgZTED4gG6wd&#10;k4Zf8rBaPvUWmBp344yux1CICGGfooYyhCaV0uclWfRD1xBH7+JaiyHKtpCmxVuE21omSk2kxYrj&#10;QokNvZWUfx9/rAaV7cef09n2fftVbzLV3+/c62Gn9ctzt56DCNSFR/i/vTEakmQMf2fiEZD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rSKCxwAAANwAAAAPAAAAAAAA&#10;AAAAAAAAAKECAABkcnMvZG93bnJldi54bWxQSwUGAAAAAAQABAD5AAAAlQMAAAAA&#10;">
                  <v:stroke dashstyle="dash"/>
                </v:line>
                <v:shape id="Text Box 350" o:spid="_x0000_s1069" type="#_x0000_t202" style="position:absolute;left:30007;top:1443;width:14109;height:5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2+MQA&#10;AADcAAAADwAAAGRycy9kb3ducmV2LnhtbESPzYvCMBTE7wv+D+EJXhZN7aEs1Sh+gofdgx94fjTP&#10;tti8lCTa+t+bhYU9DjPzG2a+7E0jnuR8bVnBdJKAIC6srrlUcDnvx18gfEDW2FgmBS/ysFwMPuaY&#10;a9vxkZ6nUIoIYZ+jgiqENpfSFxUZ9BPbEkfvZp3BEKUrpXbYRbhpZJokmTRYc1yosKVNRcX99DAK&#10;sq17dEfefG4vu2/8acv0un5dlRoN+9UMRKA+/If/2getIE0z+D0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StvjEAAAA3AAAAA8AAAAAAAAAAAAAAAAAmAIAAGRycy9k&#10;b3ducmV2LnhtbFBLBQYAAAAABAAEAPUAAACJAwAAAAA=&#10;" stroked="f">
                  <v:textbox inset="0,0,0,0">
                    <w:txbxContent>
                      <w:p w14:paraId="7ACAC8AC" w14:textId="51A9B4A8" w:rsidR="00E349F6" w:rsidRPr="00077324" w:rsidRDefault="00E349F6" w:rsidP="00A171E5">
                        <w:pPr>
                          <w:pStyle w:val="BodyText"/>
                          <w:rPr>
                            <w:sz w:val="22"/>
                            <w:szCs w:val="22"/>
                          </w:rPr>
                        </w:pPr>
                        <w:r w:rsidRPr="00F0650A">
                          <w:rPr>
                            <w:sz w:val="20"/>
                          </w:rPr>
                          <w:t>Care Plan</w:t>
                        </w:r>
                        <w:r>
                          <w:rPr>
                            <w:sz w:val="20"/>
                          </w:rPr>
                          <w:t xml:space="preserve"> Management System as Care Plan Manager</w:t>
                        </w:r>
                      </w:p>
                    </w:txbxContent>
                  </v:textbox>
                </v:shape>
                <v:line id="Line 351" o:spid="_x0000_s1070" style="position:absolute;flip:x y;visibility:visible;mso-wrap-style:square" from="34988,6082" to="35179,3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MZbscAAADcAAAADwAAAGRycy9kb3ducmV2LnhtbESP3WrCQBSE7wt9h+UUelN0tymtGl2l&#10;VAr+1IuoD3DIHpNo9mzIrhrf3i0UejnMzDfMZNbZWlyo9ZVjDa99BYI4d6biQsN+990bgvAB2WDt&#10;mDTcyMNs+vgwwdS4K2d02YZCRAj7FDWUITSplD4vyaLvu4Y4egfXWgxRtoU0LV4j3NYyUepDWqw4&#10;LpTY0FdJ+Wl7thpUtn7/GY6W8+WxXmTqZb1yb5uV1s9P3ecYRKAu/If/2gujIUkG8HsmHgE5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MxluxwAAANwAAAAPAAAAAAAA&#10;AAAAAAAAAKECAABkcnMvZG93bnJldi54bWxQSwUGAAAAAAQABAD5AAAAlQMAAAAA&#10;">
                  <v:stroke dashstyle="dash"/>
                </v:line>
                <v:line id="Line 352" o:spid="_x0000_s1071" style="position:absolute;flip:x y;visibility:visible;mso-wrap-style:square" from="52730,6082" to="52956,3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NHMMAAADcAAAADwAAAGRycy9kb3ducmV2LnhtbERP3WrCMBS+H/gO4QjejJnYobhqFFEG&#10;/syLuj3AoTm21eakNFG7t18uhF1+fP/zZWdrcafWV441jIYKBHHuTMWFhp/vz7cpCB+QDdaOScMv&#10;eVguei9zTI17cEb3UyhEDGGfooYyhCaV0uclWfRD1xBH7uxaiyHCtpCmxUcMt7VMlJpIixXHhhIb&#10;WpeUX083q0Flh/HX9GO32V3qbaZeD3v3ftxrPeh3qxmIQF34Fz/dW6MhSeLaeCYe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sjRzDAAAA3AAAAA8AAAAAAAAAAAAA&#10;AAAAoQIAAGRycy9kb3ducmV2LnhtbFBLBQYAAAAABAAEAPkAAACRAwAAAAA=&#10;">
                  <v:stroke dashstyle="dash"/>
                </v:line>
                <v:shape id="Text Box 353" o:spid="_x0000_s1072" type="#_x0000_t202" style="position:absolute;left:46932;top:1233;width:10905;height:4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iisQA&#10;AADcAAAADwAAAGRycy9kb3ducmV2LnhtbESPT4vCMBTE7wt+h/AEL8ua2oO4XaP4FzzoQVc8P5q3&#10;bdnmpSTR1m9vBMHjMDO/YabzztTiRs5XlhWMhgkI4tzqigsF59/t1wSED8gaa8uk4E4e5rPexxQz&#10;bVs+0u0UChEh7DNUUIbQZFL6vCSDfmgb4uj9WWcwROkKqR22EW5qmSbJWBqsOC6U2NCqpPz/dDUK&#10;xmt3bY+8+lyfN3s8NEV6Wd4vSg363eIHRKAuvMOv9k4rSNNv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NIorEAAAA3AAAAA8AAAAAAAAAAAAAAAAAmAIAAGRycy9k&#10;b3ducmV2LnhtbFBLBQYAAAAABAAEAPUAAACJAwAAAAA=&#10;" stroked="f">
                  <v:textbox inset="0,0,0,0">
                    <w:txbxContent>
                      <w:p w14:paraId="0FC82FF7" w14:textId="7345B4CC" w:rsidR="00E349F6" w:rsidRPr="00F214E1" w:rsidRDefault="00E349F6" w:rsidP="00274982">
                        <w:pPr>
                          <w:pStyle w:val="BodyText"/>
                          <w:jc w:val="center"/>
                          <w:rPr>
                            <w:sz w:val="20"/>
                          </w:rPr>
                        </w:pPr>
                        <w:r w:rsidRPr="00F214E1">
                          <w:rPr>
                            <w:sz w:val="20"/>
                          </w:rPr>
                          <w:t>P</w:t>
                        </w:r>
                        <w:r>
                          <w:rPr>
                            <w:sz w:val="20"/>
                          </w:rPr>
                          <w:t>atient Portal as Care Plan Consumer</w:t>
                        </w:r>
                      </w:p>
                      <w:p w14:paraId="0DE4CBEF" w14:textId="77777777" w:rsidR="00E349F6" w:rsidRPr="00077324" w:rsidRDefault="00E349F6" w:rsidP="00274982">
                        <w:pPr>
                          <w:pStyle w:val="BodyText"/>
                          <w:spacing w:before="0"/>
                          <w:rPr>
                            <w:sz w:val="22"/>
                            <w:szCs w:val="22"/>
                          </w:rPr>
                        </w:pPr>
                      </w:p>
                    </w:txbxContent>
                  </v:textbox>
                </v:shape>
                <v:shape id="Text Box 354" o:spid="_x0000_s1073" type="#_x0000_t202" style="position:absolute;left:15011;top:21145;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4dysEA&#10;AADcAAAADwAAAGRycy9kb3ducmV2LnhtbERPTYvCMBC9C/sfwix4kTXdCiLVKK664EEPdcXz0Ixt&#10;sZmUJNr67zcHwePjfS9WvWnEg5yvLSv4HicgiAuray4VnP9+v2YgfEDW2FgmBU/ysFp+DBaYadtx&#10;To9TKEUMYZ+hgiqENpPSFxUZ9GPbEkfuap3BEKErpXbYxXDTyDRJptJgzbGhwpY2FRW3090omG7d&#10;vct5M9qedwc8tmV6+XlelBp+9us5iEB9eItf7r1WkE7i/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uHcrBAAAA3AAAAA8AAAAAAAAAAAAAAAAAmAIAAGRycy9kb3du&#10;cmV2LnhtbFBLBQYAAAAABAAEAPUAAACGAwAAAAA=&#10;" stroked="f">
                  <v:textbox inset="0,0,0,0">
                    <w:txbxContent>
                      <w:p w14:paraId="769EF4F8" w14:textId="77777777" w:rsidR="00E349F6" w:rsidRPr="00386D80" w:rsidRDefault="00E349F6" w:rsidP="00274982">
                        <w:pPr>
                          <w:pStyle w:val="BodyText"/>
                          <w:jc w:val="center"/>
                          <w:rPr>
                            <w:sz w:val="20"/>
                          </w:rPr>
                        </w:pPr>
                        <w:r w:rsidRPr="00386D80">
                          <w:rPr>
                            <w:sz w:val="20"/>
                          </w:rPr>
                          <w:t>U</w:t>
                        </w:r>
                        <w:r>
                          <w:rPr>
                            <w:sz w:val="20"/>
                          </w:rPr>
                          <w:t>pdate Care Plan</w:t>
                        </w:r>
                      </w:p>
                      <w:p w14:paraId="4B28CB4C" w14:textId="77777777" w:rsidR="00E349F6" w:rsidRDefault="00E349F6" w:rsidP="00274982"/>
                      <w:p w14:paraId="770C1087" w14:textId="77777777" w:rsidR="00E349F6" w:rsidRPr="00077324" w:rsidRDefault="00E349F6" w:rsidP="00274982">
                        <w:pPr>
                          <w:pStyle w:val="BodyText"/>
                          <w:rPr>
                            <w:sz w:val="22"/>
                            <w:szCs w:val="22"/>
                          </w:rPr>
                        </w:pPr>
                        <w:r w:rsidRPr="00077324">
                          <w:rPr>
                            <w:sz w:val="22"/>
                            <w:szCs w:val="22"/>
                          </w:rPr>
                          <w:t>Transaction-B [B]</w:t>
                        </w:r>
                      </w:p>
                    </w:txbxContent>
                  </v:textbox>
                </v:shape>
                <v:rect id="Rectangle 355" o:spid="_x0000_s1074" style="position:absolute;left:33898;top:8983;width:2273;height:8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xyMUA&#10;AADcAAAADwAAAGRycy9kb3ducmV2LnhtbESPQWvCQBSE74L/YXmF3nSTCKWmrlKUSHvU5NLba/Y1&#10;SZt9G7KbGP313ULB4zAz3zCb3WRaMVLvGssK4mUEgri0uuFKQZFni2cQziNrbC2Tgis52G3nsw2m&#10;2l74ROPZVyJA2KWooPa+S6V0ZU0G3dJ2xMH7sr1BH2RfSd3jJcBNK5MoepIGGw4LNXa0r6n8OQ9G&#10;wWeTFHg75cfIrLOVf5/y7+HjoNTjw/T6AsLT5O/h//abVpCs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nHIxQAAANwAAAAPAAAAAAAAAAAAAAAAAJgCAABkcnMv&#10;ZG93bnJldi54bWxQSwUGAAAAAAQABAD1AAAAigMAAAAA&#10;"/>
                <v:line id="Line 356" o:spid="_x0000_s1075" style="position:absolute;visibility:visible;mso-wrap-style:square" from="14125,23815" to="33813,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ZAZ8UAAADcAAAADwAAAGRycy9kb3ducmV2LnhtbESPQWsCMRSE70L/Q3iF3jTrCrWuRild&#10;hB60oJaeXzfPzdLNy7JJ1/jvG6HgcZiZb5jVJtpWDNT7xrGC6SQDQVw53XCt4PO0Hb+A8AFZY+uY&#10;FFzJw2b9MFphod2FDzQcQy0ShH2BCkwIXSGlrwxZ9BPXESfv7HqLIcm+lrrHS4LbVuZZ9iwtNpwW&#10;DHb0Zqj6Of5aBXNTHuRclrvTRzk000Xcx6/vhVJPj/F1CSJQDPfwf/tdK8h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ZAZ8UAAADcAAAADwAAAAAAAAAA&#10;AAAAAAChAgAAZHJzL2Rvd25yZXYueG1sUEsFBgAAAAAEAAQA+QAAAJMDAAAAAA==&#10;">
                  <v:stroke endarrow="block"/>
                </v:line>
                <v:rect id="Rectangle 357" o:spid="_x0000_s1076" style="position:absolute;left:51255;top:9339;width:2477;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KJMUA&#10;AADcAAAADwAAAGRycy9kb3ducmV2LnhtbESPQWvCQBSE70L/w/IK3symCZQ2dZVSUewxJpfeXrPP&#10;JDb7NmRXE/313ULB4zAz3zDL9WQ6caHBtZYVPEUxCOLK6pZrBWWxXbyAcB5ZY2eZFFzJwXr1MFti&#10;pu3IOV0OvhYBwi5DBY33fSalqxoy6CLbEwfvaAeDPsihlnrAMcBNJ5M4fpYGWw4LDfb00VD1czgb&#10;Bd9tUuItL3axed2m/nMqTuevjVLzx+n9DYSnyd/D/+29VpCk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EokxQAAANwAAAAPAAAAAAAAAAAAAAAAAJgCAABkcnMv&#10;ZG93bnJldi54bWxQSwUGAAAAAAQABAD1AAAAigMAAAAA&#10;"/>
                <v:shape id="Text Box 358" o:spid="_x0000_s1077" type="#_x0000_t202" style="position:absolute;left:36171;top:23151;width:1434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ycUA&#10;AADcAAAADwAAAGRycy9kb3ducmV2LnhtbESPT4vCMBTE7wt+h/CEvSyabl1E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RvJxQAAANwAAAAPAAAAAAAAAAAAAAAAAJgCAABkcnMv&#10;ZG93bnJldi54bWxQSwUGAAAAAAQABAD1AAAAigMAAAAA&#10;" stroked="f">
                  <v:textbox inset="0,0,0,0">
                    <w:txbxContent>
                      <w:p w14:paraId="32228504" w14:textId="77777777" w:rsidR="00E349F6" w:rsidRPr="00364CC5" w:rsidRDefault="00E349F6" w:rsidP="00274982">
                        <w:pPr>
                          <w:pStyle w:val="BodyText"/>
                          <w:jc w:val="center"/>
                          <w:rPr>
                            <w:sz w:val="18"/>
                            <w:szCs w:val="18"/>
                          </w:rPr>
                        </w:pPr>
                        <w:r w:rsidRPr="00364CC5">
                          <w:rPr>
                            <w:sz w:val="18"/>
                            <w:szCs w:val="18"/>
                          </w:rPr>
                          <w:t>Provide Care Plan</w:t>
                        </w:r>
                      </w:p>
                      <w:p w14:paraId="7155B7ED" w14:textId="77777777" w:rsidR="00E349F6" w:rsidRDefault="00E349F6" w:rsidP="00274982"/>
                      <w:p w14:paraId="007DF843" w14:textId="77777777" w:rsidR="00E349F6" w:rsidRPr="00077324" w:rsidRDefault="00E349F6" w:rsidP="00274982">
                        <w:pPr>
                          <w:pStyle w:val="BodyText"/>
                          <w:rPr>
                            <w:sz w:val="22"/>
                            <w:szCs w:val="22"/>
                          </w:rPr>
                        </w:pPr>
                        <w:r w:rsidRPr="00077324">
                          <w:rPr>
                            <w:sz w:val="22"/>
                            <w:szCs w:val="22"/>
                          </w:rPr>
                          <w:t>Transaction-B [B]</w:t>
                        </w:r>
                      </w:p>
                    </w:txbxContent>
                  </v:textbox>
                </v:shape>
                <v:line id="Line 359" o:spid="_x0000_s1078" style="position:absolute;visibility:visible;mso-wrap-style:square" from="36231,25177" to="51661,25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shape id="Text Box 361" o:spid="_x0000_s1079" type="#_x0000_t202" style="position:absolute;left:37077;top:6534;width:139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eFvsUA&#10;AADcAAAADwAAAGRycy9kb3ducmV2LnhtbESPT4vCMBTE7wt+h/CEvSyabgWVahRXV9jDevAPnh/N&#10;sy02LyWJtn77jSDscZiZ3zDzZWdqcSfnK8sKPocJCOLc6ooLBafjdjAF4QOyxtoyKXiQh+Wi9zbH&#10;TNuW93Q/hEJECPsMFZQhNJmUPi/JoB/ahjh6F+sMhihdIbXDNsJNLdMkGUuDFceFEhtal5RfDzej&#10;YLxxt3bP64/N6fsXd02Rnr8eZ6Xe+91qBiJQF/7Dr/aPVpCOJ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4W+xQAAANwAAAAPAAAAAAAAAAAAAAAAAJgCAABkcnMv&#10;ZG93bnJldi54bWxQSwUGAAAAAAQABAD1AAAAigMAAAAA&#10;" stroked="f">
                  <v:textbox inset="0,0,0,0">
                    <w:txbxContent>
                      <w:p w14:paraId="3BD8D77B" w14:textId="77777777" w:rsidR="00E349F6" w:rsidRPr="00386D80" w:rsidRDefault="00E349F6"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E349F6" w:rsidRDefault="00E349F6" w:rsidP="00274982"/>
                      <w:p w14:paraId="17019F2A" w14:textId="77777777" w:rsidR="00E349F6" w:rsidRPr="00077324" w:rsidRDefault="00E349F6" w:rsidP="00274982">
                        <w:pPr>
                          <w:pStyle w:val="BodyText"/>
                          <w:rPr>
                            <w:sz w:val="22"/>
                            <w:szCs w:val="22"/>
                          </w:rPr>
                        </w:pPr>
                        <w:r w:rsidRPr="00077324">
                          <w:rPr>
                            <w:sz w:val="22"/>
                            <w:szCs w:val="22"/>
                          </w:rPr>
                          <w:t>Transaction-B [B]</w:t>
                        </w:r>
                      </w:p>
                    </w:txbxContent>
                  </v:textbox>
                </v:shape>
                <v:line id="Line 362" o:spid="_x0000_s1080" style="position:absolute;flip:x y;visibility:visible;mso-wrap-style:square" from="36087,14057" to="51517,14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igDsEAAADcAAAADwAAAGRycy9kb3ducmV2LnhtbERPTYvCMBC9C/sfwizsTVNdEO0aRQTB&#10;gxd10eu0mW2qzaRtYq3/3hyEPT7e92LV20p01PrSsYLxKAFBnDtdcqHg97QdzkD4gKyxckwKnuRh&#10;tfwYLDDV7sEH6o6hEDGEfYoKTAh1KqXPDVn0I1cTR+7PtRZDhG0hdYuPGG4rOUmSqbRYcmwwWNPG&#10;UH473q2CLruPr+f94eazSzPPZqbZ7JupUl+f/foHRKA+/Ivf7p1WMPmOa+OZeAT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CKAOwQAAANwAAAAPAAAAAAAAAAAAAAAA&#10;AKECAABkcnMvZG93bnJldi54bWxQSwUGAAAAAAQABAD5AAAAjwMAAAAA&#10;">
                  <v:stroke endarrow="block"/>
                </v:line>
                <v:shape id="Text Box 363" o:spid="_x0000_s1081" type="#_x0000_t202" style="position:absolute;left:36518;top:11385;width:1456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0V8UA&#10;AADcAAAADwAAAGRycy9kb3ducmV2LnhtbESPT4vCMBTE7wt+h/CEvSyabgXRahRXV9jDevAPnh/N&#10;sy02LyWJtn77jSDscZiZ3zDzZWdqcSfnK8sKPocJCOLc6ooLBafjdjAB4QOyxtoyKXiQh+Wi9zbH&#10;TNuW93Q/hEJECPsMFZQhNJmUPi/JoB/ahjh6F+sMhihdIbXDNsJNLdMkGUuDFceFEhtal5RfDzej&#10;YLxxt3bP64/N6fsXd02Rnr8eZ6Xe+91qBiJQF/7Dr/aPVpCOp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FLRXxQAAANwAAAAPAAAAAAAAAAAAAAAAAJgCAABkcnMv&#10;ZG93bnJldi54bWxQSwUGAAAAAAQABAD1AAAAigMAAAAA&#10;" stroked="f">
                  <v:textbox inset="0,0,0,0">
                    <w:txbxContent>
                      <w:p w14:paraId="29407A61" w14:textId="77777777" w:rsidR="00E349F6" w:rsidRPr="00364CC5" w:rsidRDefault="00E349F6"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E349F6" w:rsidRDefault="00E349F6" w:rsidP="00274982"/>
                      <w:p w14:paraId="07EDD75F" w14:textId="77777777" w:rsidR="00E349F6" w:rsidRPr="00077324" w:rsidRDefault="00E349F6" w:rsidP="00274982">
                        <w:pPr>
                          <w:pStyle w:val="BodyText"/>
                          <w:rPr>
                            <w:sz w:val="22"/>
                            <w:szCs w:val="22"/>
                          </w:rPr>
                        </w:pPr>
                        <w:r w:rsidRPr="00077324">
                          <w:rPr>
                            <w:sz w:val="22"/>
                            <w:szCs w:val="22"/>
                          </w:rPr>
                          <w:t>Transaction-B [B]</w:t>
                        </w:r>
                      </w:p>
                    </w:txbxContent>
                  </v:textbox>
                </v:shape>
                <v:rect id="Rectangle 364" o:spid="_x0000_s1082" style="position:absolute;left:11417;top:8730;width:2273;height:6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LsIA&#10;AADcAAAADwAAAGRycy9kb3ducmV2LnhtbERPTW+CQBC9m/Q/bKZJb7pIjW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KcuwgAAANwAAAAPAAAAAAAAAAAAAAAAAJgCAABkcnMvZG93&#10;bnJldi54bWxQSwUGAAAAAAQABAD1AAAAhwMAAAAA&#10;"/>
                <v:line id="Line 365" o:spid="_x0000_s1083" style="position:absolute;visibility:visible;mso-wrap-style:square" from="14125,10111" to="34086,10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KtbcUAAADcAAAADwAAAAAAAAAA&#10;AAAAAAChAgAAZHJzL2Rvd25yZXYueG1sUEsFBgAAAAAEAAQA+QAAAJMDAAAAAA==&#10;">
                  <v:stroke endarrow="block"/>
                </v:line>
                <v:line id="Line 367" o:spid="_x0000_s1084" style="position:absolute;flip:x y;visibility:visible;mso-wrap-style:square" from="13823,14794" to="33515,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NSPsUAAADcAAAADwAAAGRycy9kb3ducmV2LnhtbESPT2sCMRTE74LfITzBm2b9g7Zbo5SC&#10;IB6KrqXnx+a5u3TzsiRRYz99UxA8DjPzG2a1iaYVV3K+saxgMs5AEJdWN1wp+DptRy8gfEDW2Fom&#10;BXfysFn3eyvMtb3xka5FqESCsM9RQR1Cl0vpy5oM+rHtiJN3ts5gSNJVUju8Jbhp5TTLFtJgw2mh&#10;xo4+aip/iotRUHwe3Pfy9T4//17kcRHjfhkme6WGg/j+BiJQDM/wo73TCqbzG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NSPsUAAADcAAAADwAAAAAAAAAA&#10;AAAAAAChAgAAZHJzL2Rvd25yZXYueG1sUEsFBgAAAAAEAAQA+QAAAJMDAAAAAA==&#10;">
                  <v:stroke startarrow="block"/>
                </v:line>
                <v:shape id="Text Box 368" o:spid="_x0000_s1085" type="#_x0000_t202" style="position:absolute;left:14331;top:11880;width:1735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otMQA&#10;AADcAAAADwAAAGRycy9kb3ducmV2LnhtbESPzYvCMBTE7wv+D+EJXhZNLSJSjeIn7GH34AeeH82z&#10;LTYvJYm2/vdmYWGPw8z8hlmsOlOLJzlfWVYwHiUgiHOrKy4UXM6H4QyED8gaa8uk4EUeVsvexwIz&#10;bVs+0vMUChEh7DNUUIbQZFL6vCSDfmQb4ujdrDMYonSF1A7bCDe1TJNkKg1WHBdKbGhbUn4/PYyC&#10;6c492iNvP3eX/Tf+NEV63byuSg363XoOIlAX/sN/7S+tIJ1M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TaLTEAAAA3AAAAA8AAAAAAAAAAAAAAAAAmAIAAGRycy9k&#10;b3ducmV2LnhtbFBLBQYAAAAABAAEAPUAAACJAwAAAAA=&#10;" stroked="f">
                  <v:textbox inset="0,0,0,0">
                    <w:txbxContent>
                      <w:p w14:paraId="30CE3C7A" w14:textId="77777777" w:rsidR="00E349F6" w:rsidRPr="00364CC5" w:rsidRDefault="00E349F6" w:rsidP="00274982">
                        <w:pPr>
                          <w:pStyle w:val="BodyText"/>
                          <w:jc w:val="center"/>
                          <w:rPr>
                            <w:sz w:val="18"/>
                            <w:szCs w:val="18"/>
                          </w:rPr>
                        </w:pPr>
                        <w:r w:rsidRPr="00364CC5">
                          <w:rPr>
                            <w:sz w:val="18"/>
                            <w:szCs w:val="18"/>
                          </w:rPr>
                          <w:t>Subscribe to Care Plan Updates</w:t>
                        </w:r>
                      </w:p>
                      <w:p w14:paraId="72F2DA86" w14:textId="77777777" w:rsidR="00E349F6" w:rsidRDefault="00E349F6" w:rsidP="00274982"/>
                      <w:p w14:paraId="69B64E73" w14:textId="77777777" w:rsidR="00E349F6" w:rsidRPr="00077324" w:rsidRDefault="00E349F6" w:rsidP="00274982">
                        <w:pPr>
                          <w:pStyle w:val="BodyText"/>
                          <w:rPr>
                            <w:sz w:val="22"/>
                            <w:szCs w:val="22"/>
                          </w:rPr>
                        </w:pPr>
                        <w:r w:rsidRPr="00077324">
                          <w:rPr>
                            <w:sz w:val="22"/>
                            <w:szCs w:val="22"/>
                          </w:rPr>
                          <w:t>Transaction-B [B]</w:t>
                        </w:r>
                      </w:p>
                    </w:txbxContent>
                  </v:textbox>
                </v:shape>
                <v:shape id="Text Box 369" o:spid="_x0000_s1086" type="#_x0000_t202" style="position:absolute;left:14268;top:7277;width:1741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NL8UA&#10;AADcAAAADwAAAGRycy9kb3ducmV2LnhtbESPT4vCMBTE7wt+h/CEvSyabnFF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80vxQAAANwAAAAPAAAAAAAAAAAAAAAAAJgCAABkcnMv&#10;ZG93bnJldi54bWxQSwUGAAAAAAQABAD1AAAAigMAAAAA&#10;" stroked="f">
                  <v:textbox inset="0,0,0,0">
                    <w:txbxContent>
                      <w:p w14:paraId="36ACD547" w14:textId="77777777" w:rsidR="00E349F6" w:rsidRPr="00386D80" w:rsidRDefault="00E349F6"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E349F6" w:rsidRDefault="00E349F6" w:rsidP="00274982"/>
                      <w:p w14:paraId="5F5E1379" w14:textId="77777777" w:rsidR="00E349F6" w:rsidRPr="00077324" w:rsidRDefault="00E349F6" w:rsidP="00274982">
                        <w:pPr>
                          <w:pStyle w:val="BodyText"/>
                          <w:rPr>
                            <w:sz w:val="22"/>
                            <w:szCs w:val="22"/>
                          </w:rPr>
                        </w:pPr>
                        <w:r w:rsidRPr="00077324">
                          <w:rPr>
                            <w:sz w:val="22"/>
                            <w:szCs w:val="22"/>
                          </w:rPr>
                          <w:t>Transaction-B [B]</w:t>
                        </w:r>
                      </w:p>
                    </w:txbxContent>
                  </v:textbox>
                </v:shape>
                <v:rect id="Rectangle 114" o:spid="_x0000_s1087" style="position:absolute;left:51201;top:12590;width:2476;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3vTMMA&#10;AADcAAAADwAAAGRycy9kb3ducmV2LnhtbERPTWvCQBC9F/oflin01my0Im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3vTMMAAADcAAAADwAAAAAAAAAAAAAAAACYAgAAZHJzL2Rv&#10;d25yZXYueG1sUEsFBgAAAAAEAAQA9QAAAIgDAAAAAA==&#10;"/>
                <v:rect id="Rectangle 119" o:spid="_x0000_s1088" style="position:absolute;left:11729;top:2373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rect id="Rectangle 120" o:spid="_x0000_s1089" style="position:absolute;left:33907;top:2381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rect id="Rectangle 121" o:spid="_x0000_s1090" style="position:absolute;left:51839;top:2502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line id="Line 362" o:spid="_x0000_s1091" style="position:absolute;flip:x;visibility:visible;mso-wrap-style:square" from="36351,9337" to="51201,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XwVcUAAADcAAAADwAAAGRycy9kb3ducmV2LnhtbESPT2vCQBDF70K/wzIFL6FujFDa1FXq&#10;PygUD6Y99Dhkp0lodjZkR43fvisI3mZ47/fmzXw5uFadqA+NZwPTSQqKuPS24crA99fu6QVUEGSL&#10;rWcycKEAy8XDaI659Wc+0KmQSsUQDjkaqEW6XOtQ1uQwTHxHHLVf3zuUuPaVtj2eY7hrdZamz9ph&#10;w/FCjR2tayr/iqOLNXZ73sxmycrpJHml7Y98plqMGT8O72+ghAa5m2/0h41clsH1mTiBX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XwVcUAAADcAAAADwAAAAAAAAAA&#10;AAAAAAChAgAAZHJzL2Rvd25yZXYueG1sUEsFBgAAAAAEAAQA+QAAAJMDAAAAAA==&#10;">
                  <v:stroke endarrow="block"/>
                </v:line>
                <w10:anchorlock/>
              </v:group>
            </w:pict>
          </mc:Fallback>
        </mc:AlternateContent>
      </w:r>
    </w:p>
    <w:p w14:paraId="6C33DF37" w14:textId="77777777" w:rsidR="00274982" w:rsidRDefault="00274982" w:rsidP="00274982">
      <w:pPr>
        <w:pStyle w:val="BodyText"/>
        <w:rPr>
          <w:b/>
          <w:szCs w:val="24"/>
        </w:rPr>
      </w:pPr>
    </w:p>
    <w:p w14:paraId="1D0727DC" w14:textId="77777777" w:rsidR="00314713" w:rsidRDefault="00314713" w:rsidP="00314713">
      <w:pPr>
        <w:pStyle w:val="BodyText"/>
        <w:jc w:val="center"/>
      </w:pPr>
    </w:p>
    <w:p w14:paraId="3690E589" w14:textId="77777777" w:rsidR="00F1527E" w:rsidRPr="00A91203" w:rsidRDefault="00314713" w:rsidP="00314713">
      <w:pPr>
        <w:pStyle w:val="BodyText"/>
        <w:jc w:val="center"/>
        <w:rPr>
          <w:rFonts w:ascii="Arial" w:hAnsi="Arial"/>
          <w:b/>
          <w:sz w:val="22"/>
        </w:rPr>
      </w:pPr>
      <w:r w:rsidRPr="00A91203">
        <w:rPr>
          <w:rFonts w:ascii="Arial" w:hAnsi="Arial"/>
          <w:b/>
          <w:sz w:val="22"/>
        </w:rPr>
        <w:t>Figure X.4.2.1.1.2-1: Encounter(s) B: Basic Process Flow in DCP Profile</w:t>
      </w:r>
    </w:p>
    <w:p w14:paraId="6FC27E9A" w14:textId="77777777" w:rsidR="00F1527E" w:rsidRDefault="00F1527E" w:rsidP="003E2AA2">
      <w:pPr>
        <w:pStyle w:val="BodyText"/>
        <w:rPr>
          <w:b/>
          <w:szCs w:val="24"/>
        </w:rPr>
      </w:pPr>
    </w:p>
    <w:p w14:paraId="137FBEE0" w14:textId="77777777" w:rsidR="00E61D49" w:rsidRDefault="00E61D49" w:rsidP="00E61D49">
      <w:pPr>
        <w:pStyle w:val="Heading6"/>
        <w:numPr>
          <w:ilvl w:val="0"/>
          <w:numId w:val="0"/>
        </w:numPr>
        <w:ind w:left="1152" w:hanging="1152"/>
      </w:pPr>
      <w:bookmarkStart w:id="69" w:name="_Toc449631519"/>
      <w:r>
        <w:t xml:space="preserve">X.4.2.1.1.3 </w:t>
      </w:r>
      <w:r w:rsidRPr="003E2AA2">
        <w:t>Encounter</w:t>
      </w:r>
      <w:r w:rsidR="009D2DD6">
        <w:t>(s)</w:t>
      </w:r>
      <w:r>
        <w:t xml:space="preserve"> C</w:t>
      </w:r>
      <w:r w:rsidRPr="003E2AA2">
        <w:t>:</w:t>
      </w:r>
      <w:r>
        <w:t xml:space="preserve"> </w:t>
      </w:r>
      <w:r w:rsidR="009D2DD6">
        <w:t xml:space="preserve">ED Visit and </w:t>
      </w:r>
      <w:r>
        <w:t>Hospital Admission</w:t>
      </w:r>
      <w:bookmarkEnd w:id="69"/>
    </w:p>
    <w:p w14:paraId="26CA64A1" w14:textId="77777777" w:rsidR="00E61D49" w:rsidRPr="00E61D49" w:rsidRDefault="00E61D49" w:rsidP="00E61D49">
      <w:pPr>
        <w:pStyle w:val="BodyText"/>
        <w:rPr>
          <w:szCs w:val="24"/>
        </w:rPr>
      </w:pPr>
      <w:r w:rsidRPr="00E61D49">
        <w:rPr>
          <w:b/>
          <w:szCs w:val="24"/>
        </w:rPr>
        <w:t>Pre-Condition:</w:t>
      </w:r>
      <w:r>
        <w:rPr>
          <w:szCs w:val="24"/>
        </w:rPr>
        <w:t xml:space="preserve"> </w:t>
      </w:r>
      <w:r w:rsidRPr="00E61D49">
        <w:rPr>
          <w:szCs w:val="24"/>
        </w:rPr>
        <w:t>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E61D49" w:rsidRDefault="00E61D49" w:rsidP="00E61D49">
      <w:pPr>
        <w:pStyle w:val="BodyText"/>
        <w:rPr>
          <w:szCs w:val="24"/>
        </w:rPr>
      </w:pPr>
      <w:r w:rsidRPr="00E61D49">
        <w:rPr>
          <w:szCs w:val="24"/>
        </w:rPr>
        <w:t>Mr. Anyman presents himself at the emergency department of his local hospital as Dr. Primary’s clinic is closed over the weekend.</w:t>
      </w:r>
    </w:p>
    <w:p w14:paraId="6D308E6C" w14:textId="77777777" w:rsidR="00E61D49" w:rsidRDefault="00E61D49" w:rsidP="00E61D49">
      <w:r w:rsidRPr="003E2AA2">
        <w:rPr>
          <w:b/>
        </w:rPr>
        <w:t>Description of Encounter:</w:t>
      </w:r>
      <w:r>
        <w:rPr>
          <w:b/>
        </w:rPr>
        <w:t xml:space="preserve"> </w:t>
      </w:r>
      <w:r>
        <w:t>Mr. Anyman is admitted to the hospital and placed under the care of physicians from the general medicine clinical unit.</w:t>
      </w:r>
    </w:p>
    <w:p w14:paraId="7AD4C79B" w14:textId="77777777" w:rsidR="00E61D49" w:rsidRDefault="00E61D49" w:rsidP="00E61D49">
      <w:r>
        <w:t>During the hospitalization, the patient is given a course of IV antibiotics, insulin injections to stabilize the blood glucose level. The patient was assessed by the hospital attending physician, Dr. Allen Attend, as medically fit for discharge after four days of inpatient care.  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Default="00E61D49" w:rsidP="00E61D49">
      <w:r>
        <w:lastRenderedPageBreak/>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Default="00E61D49" w:rsidP="00E61D49">
      <w:pPr>
        <w:pStyle w:val="Footer"/>
      </w:pPr>
      <w:r w:rsidRPr="006F1780">
        <w:rPr>
          <w:b/>
        </w:rPr>
        <w:t>Post Condition:</w:t>
      </w:r>
      <w:r>
        <w:rPr>
          <w:b/>
        </w:rPr>
        <w:t xml:space="preserve"> </w:t>
      </w:r>
      <w:r>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Default="00E61D49" w:rsidP="00E61D49">
      <w:pPr>
        <w:pStyle w:val="Footer"/>
      </w:pPr>
      <w:r>
        <w:t xml:space="preserve">The patient is given a copy of the discharge summary that includes the discharge care plan. </w:t>
      </w:r>
    </w:p>
    <w:p w14:paraId="17F85EBB" w14:textId="37256A40" w:rsidR="00E61D49" w:rsidRDefault="00E61D49" w:rsidP="00E61D49">
      <w:pPr>
        <w:pStyle w:val="Footer"/>
      </w:pPr>
      <w:r>
        <w:t xml:space="preserve">A discharge summary with summary of the discharge plan is </w:t>
      </w:r>
      <w:r w:rsidR="00194E2D">
        <w:t xml:space="preserve">shared with </w:t>
      </w:r>
      <w:r>
        <w:t xml:space="preserve">to the patient’s primary care provider, Dr. Primary with recommendation for pre-influenza season immunization. </w:t>
      </w:r>
    </w:p>
    <w:p w14:paraId="2E56E22F" w14:textId="77777777" w:rsidR="00B258C5" w:rsidRDefault="00B258C5" w:rsidP="00B258C5">
      <w:pPr>
        <w:pStyle w:val="BodyText"/>
        <w:rPr>
          <w:b/>
          <w:szCs w:val="24"/>
        </w:rPr>
      </w:pPr>
      <w:r>
        <w:rPr>
          <w:b/>
          <w:szCs w:val="24"/>
        </w:rPr>
        <w:t>Note: The process flow pattern</w:t>
      </w:r>
      <w:r w:rsidR="00194E2D">
        <w:rPr>
          <w:b/>
          <w:szCs w:val="24"/>
        </w:rPr>
        <w:t xml:space="preserve"> for this encounter</w:t>
      </w:r>
      <w:r>
        <w:rPr>
          <w:b/>
          <w:szCs w:val="24"/>
        </w:rPr>
        <w:t xml:space="preserve"> is the same as encounter(s) B.</w:t>
      </w:r>
      <w:r w:rsidR="00194E2D">
        <w:rPr>
          <w:b/>
          <w:szCs w:val="24"/>
        </w:rPr>
        <w:t xml:space="preserve"> See </w:t>
      </w:r>
      <w:r w:rsidR="00194E2D" w:rsidRPr="003651D9">
        <w:t>Figure X.4.2.</w:t>
      </w:r>
      <w:r w:rsidR="00194E2D">
        <w:t>1.1.2</w:t>
      </w:r>
      <w:r w:rsidR="00194E2D" w:rsidRPr="003651D9">
        <w:t>-1</w:t>
      </w:r>
    </w:p>
    <w:p w14:paraId="562FEC08" w14:textId="77777777" w:rsidR="008B1661" w:rsidRDefault="008B1661" w:rsidP="008B1661">
      <w:pPr>
        <w:pStyle w:val="Heading6"/>
        <w:numPr>
          <w:ilvl w:val="0"/>
          <w:numId w:val="0"/>
        </w:numPr>
        <w:ind w:left="1152" w:hanging="1152"/>
      </w:pPr>
      <w:bookmarkStart w:id="70" w:name="_Toc449631520"/>
      <w:r>
        <w:t xml:space="preserve">X.4.2.1.1.4 </w:t>
      </w:r>
      <w:r w:rsidRPr="003E2AA2">
        <w:t>Encounter</w:t>
      </w:r>
      <w:r>
        <w:t xml:space="preserve"> D</w:t>
      </w:r>
      <w:r w:rsidRPr="003E2AA2">
        <w:t>:</w:t>
      </w:r>
      <w:r>
        <w:t xml:space="preserve"> Primary Care Follow-up Visits</w:t>
      </w:r>
      <w:bookmarkEnd w:id="70"/>
    </w:p>
    <w:p w14:paraId="077EC946" w14:textId="77777777" w:rsidR="008B1661" w:rsidRDefault="008B1661" w:rsidP="008B1661">
      <w:pPr>
        <w:pStyle w:val="Footer"/>
      </w:pPr>
      <w:r w:rsidRPr="00E61D49">
        <w:rPr>
          <w:b/>
          <w:szCs w:val="24"/>
        </w:rPr>
        <w:t>Pre-Condition:</w:t>
      </w:r>
      <w:r>
        <w:rPr>
          <w:b/>
          <w:szCs w:val="24"/>
        </w:rPr>
        <w:t xml:space="preserve"> </w:t>
      </w:r>
      <w:r>
        <w:t xml:space="preserve">Patient Mr. Bob Anyman is scheduled for a post-hospital discharge consultation with his primary care provider, Dr. Primary. </w:t>
      </w:r>
    </w:p>
    <w:p w14:paraId="25FC3828" w14:textId="77777777" w:rsidR="008B1661" w:rsidRDefault="008B1661" w:rsidP="008B1661">
      <w:pPr>
        <w:pStyle w:val="Footer"/>
      </w:pPr>
      <w:r>
        <w:t xml:space="preserve">Mr. Anyman is seen by Dr. Primary at her clinic on the day of appointment. </w:t>
      </w:r>
    </w:p>
    <w:p w14:paraId="58031312" w14:textId="77777777" w:rsidR="008B1661" w:rsidRDefault="008B1661" w:rsidP="008B1661">
      <w:pPr>
        <w:pStyle w:val="Footer"/>
      </w:pPr>
      <w:r>
        <w:t>The discharge summary information from the hospital is incorporated into the patient’s medical record and is ready for Dr. Primary to review at the consultation.</w:t>
      </w:r>
    </w:p>
    <w:p w14:paraId="08FF90C1" w14:textId="77777777" w:rsidR="008B1661" w:rsidRDefault="008B1661" w:rsidP="008B1661">
      <w:pPr>
        <w:rPr>
          <w:lang w:val="en-CA"/>
        </w:rPr>
      </w:pPr>
      <w:r w:rsidRPr="003E2AA2">
        <w:rPr>
          <w:b/>
        </w:rPr>
        <w:t>Description of Encounter:</w:t>
      </w:r>
      <w:r>
        <w:rPr>
          <w:b/>
        </w:rPr>
        <w:t xml:space="preserve"> </w:t>
      </w:r>
      <w:r w:rsidRPr="008E048B">
        <w:t>Primary Care Physician</w:t>
      </w:r>
      <w:r>
        <w:rPr>
          <w:lang w:val="en-CA"/>
        </w:rPr>
        <w:t xml:space="preserve"> Dr. Patricia Primary reviews patient Mr. Anyman’s hospital discharge summary and discusses the pre-influenza season immunization recommendation with the patient. The patient agrees with the recommendation. The </w:t>
      </w:r>
      <w:r>
        <w:t xml:space="preserve">care plan </w:t>
      </w:r>
      <w:r>
        <w:rPr>
          <w:lang w:val="en-CA"/>
        </w:rPr>
        <w:t>is updated.</w:t>
      </w:r>
    </w:p>
    <w:p w14:paraId="4F60EF37" w14:textId="77777777" w:rsidR="008B1661" w:rsidRDefault="008B1661" w:rsidP="008B1661">
      <w:pPr>
        <w:rPr>
          <w:lang w:val="en-CA"/>
        </w:rPr>
      </w:pPr>
      <w:r>
        <w:rPr>
          <w:lang w:val="en-CA"/>
        </w:rPr>
        <w:t xml:space="preserve">Dr. Primary notices that the patient has gained extra weight and the blood sugar level has not quite stabilised after discharge from hospital. Dr. Primary reviews the </w:t>
      </w:r>
      <w:r>
        <w:t xml:space="preserve">care plan </w:t>
      </w:r>
      <w:r>
        <w:rPr>
          <w:lang w:val="en-CA"/>
        </w:rPr>
        <w:t xml:space="preserve">and discusses with patient the plan to change the diet and medication. Patient agrees. The </w:t>
      </w:r>
      <w:r>
        <w:t xml:space="preserve">care plan </w:t>
      </w:r>
      <w:r>
        <w:rPr>
          <w:lang w:val="en-CA"/>
        </w:rPr>
        <w:t>is updated.</w:t>
      </w:r>
    </w:p>
    <w:p w14:paraId="54C5E62C" w14:textId="77777777" w:rsidR="008B1661" w:rsidRDefault="008B1661" w:rsidP="008B1661">
      <w:pPr>
        <w:rPr>
          <w:lang w:val="en-CA"/>
        </w:rPr>
      </w:pPr>
      <w:r>
        <w:rPr>
          <w:lang w:val="en-CA"/>
        </w:rPr>
        <w:t>Dr. Primary issues a new prescription to the patient, and asks the patient to make an early appointment to see the dietitian to discuss new nutrition management strategy and plan.</w:t>
      </w:r>
    </w:p>
    <w:p w14:paraId="471C13FB" w14:textId="72C0A9D8" w:rsidR="008B1661" w:rsidRDefault="008B1661" w:rsidP="008B1661">
      <w:pPr>
        <w:rPr>
          <w:lang w:val="en-CA"/>
        </w:rPr>
      </w:pPr>
      <w:r>
        <w:rPr>
          <w:lang w:val="en-CA"/>
        </w:rPr>
        <w:t xml:space="preserve">Dr. Primary generates progress notes with nutrition management and exercise change recommendations are generated by Dr. Primary and </w:t>
      </w:r>
      <w:r w:rsidR="00267883">
        <w:t xml:space="preserve">shared with </w:t>
      </w:r>
      <w:r>
        <w:rPr>
          <w:lang w:val="en-CA"/>
        </w:rPr>
        <w:t xml:space="preserve">the patient’s dietitian. The </w:t>
      </w:r>
      <w:r>
        <w:t xml:space="preserve">care plan </w:t>
      </w:r>
      <w:r>
        <w:rPr>
          <w:lang w:val="en-CA"/>
        </w:rPr>
        <w:t xml:space="preserve">is updated and </w:t>
      </w:r>
      <w:r w:rsidR="00D3778D">
        <w:rPr>
          <w:lang w:val="en-CA"/>
        </w:rPr>
        <w:t>shared with</w:t>
      </w:r>
      <w:r>
        <w:rPr>
          <w:lang w:val="en-CA"/>
        </w:rPr>
        <w:t xml:space="preserve"> relevant allied health providers.</w:t>
      </w:r>
    </w:p>
    <w:p w14:paraId="1B37508A" w14:textId="77777777" w:rsidR="008B1661" w:rsidRDefault="008B1661" w:rsidP="008B1661">
      <w:pPr>
        <w:rPr>
          <w:lang w:val="en-CA"/>
        </w:rPr>
      </w:pPr>
      <w:r>
        <w:rPr>
          <w:lang w:val="en-CA"/>
        </w:rPr>
        <w:t>Dr. Primary changes patient’s follow-up visits from four monthly to two monthly for the next two appointments with the aim to review the follow-up frequency after that.</w:t>
      </w:r>
    </w:p>
    <w:p w14:paraId="34197522" w14:textId="34E1B180" w:rsidR="008B1661" w:rsidRDefault="008B1661" w:rsidP="008B1661">
      <w:r w:rsidRPr="006F1780">
        <w:rPr>
          <w:b/>
        </w:rPr>
        <w:t>Post Condition:</w:t>
      </w:r>
      <w:r>
        <w:rPr>
          <w:b/>
        </w:rPr>
        <w:t xml:space="preserve"> </w:t>
      </w:r>
      <w:r>
        <w:t xml:space="preserve">A new prescription is </w:t>
      </w:r>
      <w:r w:rsidR="00267883">
        <w:t xml:space="preserve">shared with </w:t>
      </w:r>
      <w:r>
        <w:t>the patient’s community pharmacy. Ms. Script will discuss the new medication management plan with the patient when he goes to pick up his medications.</w:t>
      </w:r>
    </w:p>
    <w:p w14:paraId="4FAF5944" w14:textId="2E3E03C5" w:rsidR="008B1661" w:rsidRDefault="008B1661" w:rsidP="008B1661">
      <w:r>
        <w:t xml:space="preserve">The patient also makes an early appointment to see the dietitian and exercise physiologist. A copy of progress notes from Dr. Primary will be </w:t>
      </w:r>
      <w:r w:rsidR="00D51623">
        <w:t xml:space="preserve">made available to </w:t>
      </w:r>
      <w:r>
        <w:t>the dietitian and exercise physiologist before the scheduled appointment.</w:t>
      </w:r>
    </w:p>
    <w:p w14:paraId="15005D39" w14:textId="6ADF230F" w:rsidR="008B1661" w:rsidRDefault="008B1661" w:rsidP="00D3503E">
      <w:pPr>
        <w:spacing w:before="0"/>
      </w:pPr>
      <w:r>
        <w:lastRenderedPageBreak/>
        <w:t xml:space="preserve">Patient gets a copy of the updated care plan, and a copy of the plan is also </w:t>
      </w:r>
      <w:r w:rsidR="000E1CDD">
        <w:t xml:space="preserve">shared with </w:t>
      </w:r>
      <w:r>
        <w:t>relevant allied health providers.</w:t>
      </w:r>
    </w:p>
    <w:p w14:paraId="4A050D2D" w14:textId="77777777" w:rsidR="000E1CDD" w:rsidRDefault="000E1CDD" w:rsidP="00D3503E">
      <w:pPr>
        <w:spacing w:before="0"/>
      </w:pPr>
    </w:p>
    <w:p w14:paraId="3ED75D66" w14:textId="77777777" w:rsidR="000E1CDD" w:rsidRPr="00466D60" w:rsidRDefault="00D26F3F" w:rsidP="00D3503E">
      <w:pPr>
        <w:pStyle w:val="BodyText0"/>
        <w:ind w:left="0"/>
      </w:pPr>
      <w:r w:rsidRPr="00D3503E">
        <w:rPr>
          <w:rFonts w:ascii="Times New Roman" w:hAnsi="Times New Roman"/>
          <w:sz w:val="24"/>
        </w:rPr>
        <w:t>Note: The process flow pattern for this encounter is the same as encounter A. See Figure X.4.2.1.1.1-1</w:t>
      </w:r>
    </w:p>
    <w:p w14:paraId="2A63D612" w14:textId="2377DC97" w:rsidR="00303E20" w:rsidRPr="000E1CDD" w:rsidRDefault="00EE7926" w:rsidP="00D3503E">
      <w:pPr>
        <w:pStyle w:val="Heading3"/>
        <w:numPr>
          <w:ilvl w:val="0"/>
          <w:numId w:val="0"/>
        </w:numPr>
        <w:ind w:left="720" w:hanging="720"/>
        <w:rPr>
          <w:noProof w:val="0"/>
        </w:rPr>
      </w:pPr>
      <w:bookmarkStart w:id="71" w:name="_Toc449631521"/>
      <w:r>
        <w:rPr>
          <w:bCs/>
          <w:noProof w:val="0"/>
        </w:rPr>
        <w:t>X.5</w:t>
      </w:r>
      <w:r w:rsidR="000E1CDD" w:rsidRPr="003651D9">
        <w:rPr>
          <w:bCs/>
          <w:noProof w:val="0"/>
        </w:rPr>
        <w:t xml:space="preserve"> </w:t>
      </w:r>
      <w:r w:rsidR="000E1CDD" w:rsidRPr="008C0119">
        <w:rPr>
          <w:noProof w:val="0"/>
        </w:rPr>
        <w:t>DCP Security Considerations</w:t>
      </w:r>
      <w:bookmarkEnd w:id="71"/>
    </w:p>
    <w:p w14:paraId="60A059D2" w14:textId="15F9BD12" w:rsidR="006E5767" w:rsidRPr="003651D9" w:rsidRDefault="00C82ED4" w:rsidP="00235F1F">
      <w:r w:rsidRPr="003651D9">
        <w:t xml:space="preserve"> </w:t>
      </w:r>
    </w:p>
    <w:p w14:paraId="02A2BD89" w14:textId="77777777" w:rsidR="006D163E" w:rsidRPr="006D163E" w:rsidRDefault="006D163E" w:rsidP="006D163E">
      <w:pPr>
        <w:pStyle w:val="BodyText"/>
        <w:rPr>
          <w:iCs/>
        </w:rPr>
      </w:pPr>
      <w:r w:rsidRPr="006D163E">
        <w:rPr>
          <w:iCs/>
        </w:rPr>
        <w:t>In many other uses of the HTTP/REST pattern, applications are accessing far less sensitive infor</w:t>
      </w:r>
      <w:r>
        <w:rPr>
          <w:iCs/>
        </w:rPr>
        <w:t>mation than patient identifiers and protected health information. When the mobile environment comes into use, t</w:t>
      </w:r>
      <w:r w:rsidRPr="006D163E">
        <w:rPr>
          <w:iCs/>
        </w:rPr>
        <w:t xml:space="preserve">he challenges of security and privacy controls are unique, simply because the devices are harder to physically control. The </w:t>
      </w:r>
      <w:r>
        <w:rPr>
          <w:iCs/>
        </w:rPr>
        <w:t xml:space="preserve">DCP </w:t>
      </w:r>
      <w:r w:rsidRPr="006D163E">
        <w:rPr>
          <w:iCs/>
        </w:rPr>
        <w:t xml:space="preserve">Profile provides access to the patient identifiers </w:t>
      </w:r>
      <w:r>
        <w:rPr>
          <w:iCs/>
        </w:rPr>
        <w:t xml:space="preserve">and other protected health information </w:t>
      </w:r>
      <w:r w:rsidRPr="006D163E">
        <w:rPr>
          <w:iCs/>
        </w:rPr>
        <w:t>managed in healthcare. These factors present a unique and difficult challenge for the security model. It is recommended that application developers utilize a Risk Assessment in the design of the applications, and that the operational environment utilize a Risk Assessment in the design and deployment of the operational environment. See FHIR DSTU2 Security http://hl7.org/fhir/DSTU2/security.html.</w:t>
      </w:r>
    </w:p>
    <w:p w14:paraId="384DE7FE" w14:textId="77777777" w:rsidR="006D163E" w:rsidRPr="006D163E" w:rsidRDefault="006D163E" w:rsidP="006D163E">
      <w:pPr>
        <w:pStyle w:val="BodyText"/>
        <w:rPr>
          <w:iCs/>
        </w:rPr>
      </w:pPr>
      <w:r w:rsidRPr="006D163E">
        <w:rPr>
          <w:iCs/>
        </w:rPr>
        <w:t xml:space="preserve">There are many reasonable methods of security for interoperability transactions, which can be implemented without modifying the characteristics of the </w:t>
      </w:r>
      <w:r w:rsidR="00470C9B">
        <w:rPr>
          <w:iCs/>
        </w:rPr>
        <w:t>DCP</w:t>
      </w:r>
      <w:r w:rsidRPr="006D163E">
        <w:rPr>
          <w:iCs/>
        </w:rPr>
        <w:t xml:space="preserve"> Profile transactions. The use of TLS is encouraged, as is the use of the ATNA Profile (see ITI TF-1:9).</w:t>
      </w:r>
    </w:p>
    <w:p w14:paraId="1FC9D019" w14:textId="77777777" w:rsidR="006D163E" w:rsidRPr="006D163E" w:rsidRDefault="006D163E" w:rsidP="006D163E">
      <w:pPr>
        <w:pStyle w:val="BodyText"/>
        <w:rPr>
          <w:iCs/>
        </w:rPr>
      </w:pPr>
      <w:r w:rsidRPr="006D163E">
        <w:rPr>
          <w:iCs/>
        </w:rPr>
        <w:t xml:space="preserve">User authentication on mobile devices and browsers is typically handled by more lightweight authentication schemes such as HTTP Authentication, OAuth, or OpenID Connect. IHE has a set of profiles for user authentication including: Enterprise User Authentication (EUA) on devices using HTTP and Internet User Authorization (IUA) for REST-based authentication. In all of these cases, the network communication security, and user authentication are layered in the HTTP transport layer and do not modify the interoperability characteristics defined in the </w:t>
      </w:r>
      <w:r w:rsidR="00470C9B">
        <w:rPr>
          <w:iCs/>
        </w:rPr>
        <w:t>DCP</w:t>
      </w:r>
      <w:r w:rsidRPr="006D163E">
        <w:rPr>
          <w:iCs/>
        </w:rPr>
        <w:t xml:space="preserve"> Profile. The use of strong trust keys is encouraged</w:t>
      </w:r>
      <w:r w:rsidR="00D145F4">
        <w:rPr>
          <w:iCs/>
        </w:rPr>
        <w:t>.</w:t>
      </w:r>
      <w:r w:rsidRPr="006D163E">
        <w:rPr>
          <w:iCs/>
        </w:rPr>
        <w:t xml:space="preserve"> </w:t>
      </w:r>
    </w:p>
    <w:p w14:paraId="1C410AE1" w14:textId="17C3EFAF" w:rsidR="006D163E" w:rsidRPr="006D163E" w:rsidRDefault="006D163E" w:rsidP="006D163E">
      <w:pPr>
        <w:pStyle w:val="BodyText"/>
        <w:rPr>
          <w:iCs/>
        </w:rPr>
      </w:pPr>
      <w:r w:rsidRPr="006D163E">
        <w:rPr>
          <w:iCs/>
        </w:rPr>
        <w:t xml:space="preserve">Actors in the </w:t>
      </w:r>
      <w:r w:rsidR="00D145F4">
        <w:rPr>
          <w:iCs/>
        </w:rPr>
        <w:t>DCP</w:t>
      </w:r>
      <w:r w:rsidRPr="006D163E">
        <w:rPr>
          <w:iCs/>
        </w:rPr>
        <w:t xml:space="preserve"> Profile should make use of the audit logging (ATNA) Profile. However, support for ATNA-based audit logging on mobile devices and lightweight browser applications may be beyond their ability. The operational environment must choose how to mitigate the risk of relying only on the service-side audit logging on the </w:t>
      </w:r>
      <w:r w:rsidR="00D145F4">
        <w:rPr>
          <w:iCs/>
        </w:rPr>
        <w:t xml:space="preserve">Care Plan </w:t>
      </w:r>
      <w:r w:rsidR="00EF19A5">
        <w:rPr>
          <w:iCs/>
        </w:rPr>
        <w:t>Service</w:t>
      </w:r>
      <w:r w:rsidRPr="006D163E">
        <w:rPr>
          <w:iCs/>
        </w:rPr>
        <w:t xml:space="preserve">. It is recommended that </w:t>
      </w:r>
      <w:r w:rsidR="00D145F4">
        <w:rPr>
          <w:iCs/>
        </w:rPr>
        <w:t>DCP</w:t>
      </w:r>
      <w:r w:rsidRPr="006D163E">
        <w:rPr>
          <w:iCs/>
        </w:rPr>
        <w:t xml:space="preserve"> Actors implement the Internet User Authentication (IUA) Profile, incorporating the subject of the IUA token in audit messages. </w:t>
      </w:r>
    </w:p>
    <w:p w14:paraId="064B0B45" w14:textId="0368FE4D" w:rsidR="00D145F4" w:rsidRDefault="006D163E" w:rsidP="006D163E">
      <w:pPr>
        <w:pStyle w:val="BodyText"/>
        <w:rPr>
          <w:iCs/>
        </w:rPr>
      </w:pPr>
      <w:r w:rsidRPr="006D163E">
        <w:rPr>
          <w:iCs/>
        </w:rPr>
        <w:t xml:space="preserve">The Resource URL pattern defined in this profile means many requests </w:t>
      </w:r>
      <w:r w:rsidR="00D145F4">
        <w:rPr>
          <w:iCs/>
        </w:rPr>
        <w:t>may</w:t>
      </w:r>
      <w:r w:rsidRPr="006D163E">
        <w:rPr>
          <w:iCs/>
        </w:rPr>
        <w:t xml:space="preserve"> include Patient </w:t>
      </w:r>
      <w:r w:rsidR="005376C1" w:rsidRPr="006D163E">
        <w:rPr>
          <w:iCs/>
        </w:rPr>
        <w:t>ID</w:t>
      </w:r>
      <w:r w:rsidR="004F1B94">
        <w:rPr>
          <w:iCs/>
        </w:rPr>
        <w:t xml:space="preserve">, </w:t>
      </w:r>
      <w:r w:rsidR="00BD2720">
        <w:rPr>
          <w:iCs/>
        </w:rPr>
        <w:t>n</w:t>
      </w:r>
      <w:r w:rsidR="004F1B94">
        <w:rPr>
          <w:iCs/>
        </w:rPr>
        <w:t xml:space="preserve">ames, or other demographic data as </w:t>
      </w:r>
      <w:del w:id="72" w:author="Cole, George" w:date="2016-04-28T15:19:00Z">
        <w:r w:rsidR="00D145F4" w:rsidDel="005D5891">
          <w:rPr>
            <w:iCs/>
          </w:rPr>
          <w:delText xml:space="preserve"> </w:delText>
        </w:r>
      </w:del>
      <w:r w:rsidRPr="006D163E">
        <w:rPr>
          <w:iCs/>
        </w:rPr>
        <w:t xml:space="preserve">parameters for query. The advantage of this pattern is ease of implementation and clear distinction of a patient’s identity. The URL pattern does present a risk when using typical web server audit logging of URL requests and browser history. In both of these cases the URL with the Patient ID </w:t>
      </w:r>
      <w:r w:rsidR="00D145F4">
        <w:rPr>
          <w:iCs/>
        </w:rPr>
        <w:t xml:space="preserve">or Name </w:t>
      </w:r>
      <w:r w:rsidRPr="006D163E">
        <w:rPr>
          <w:iCs/>
        </w:rPr>
        <w:t xml:space="preserve">query parameters is clearly visible. </w:t>
      </w:r>
      <w:r w:rsidR="004F1B94">
        <w:rPr>
          <w:iCs/>
        </w:rPr>
        <w:t xml:space="preserve"> </w:t>
      </w:r>
      <w:del w:id="73" w:author="Cole, George" w:date="2016-04-28T15:18:00Z">
        <w:r w:rsidR="004F1B94" w:rsidDel="00E8264E">
          <w:rPr>
            <w:iCs/>
          </w:rPr>
          <w:delText>To mitigate the risks of PHI exposure when searching for care plans, this profile restricts the query to the use of the HTTP POST protocol.</w:delText>
        </w:r>
      </w:del>
    </w:p>
    <w:p w14:paraId="6B65C6E6" w14:textId="77777777" w:rsidR="00167DB7" w:rsidRPr="003651D9" w:rsidRDefault="00167DB7" w:rsidP="00167DB7">
      <w:pPr>
        <w:pStyle w:val="Heading2"/>
        <w:numPr>
          <w:ilvl w:val="0"/>
          <w:numId w:val="0"/>
        </w:numPr>
        <w:rPr>
          <w:noProof w:val="0"/>
        </w:rPr>
      </w:pPr>
      <w:bookmarkStart w:id="74" w:name="_Toc449631522"/>
      <w:r w:rsidRPr="003651D9">
        <w:rPr>
          <w:noProof w:val="0"/>
        </w:rPr>
        <w:lastRenderedPageBreak/>
        <w:t>X.</w:t>
      </w:r>
      <w:r w:rsidR="00AF472E" w:rsidRPr="003651D9">
        <w:rPr>
          <w:noProof w:val="0"/>
        </w:rPr>
        <w:t>6</w:t>
      </w:r>
      <w:r w:rsidRPr="003651D9">
        <w:rPr>
          <w:noProof w:val="0"/>
        </w:rPr>
        <w:t xml:space="preserve"> </w:t>
      </w:r>
      <w:r w:rsidR="00E60F58">
        <w:rPr>
          <w:noProof w:val="0"/>
        </w:rPr>
        <w:t>DCP</w:t>
      </w:r>
      <w:r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74"/>
    </w:p>
    <w:p w14:paraId="51E85262" w14:textId="77777777" w:rsidR="0055699A" w:rsidRPr="003651D9" w:rsidRDefault="0055699A" w:rsidP="00167DB7">
      <w:pPr>
        <w:rPr>
          <w:i/>
        </w:rPr>
      </w:pPr>
      <w:r>
        <w:t>A Content Consumer in Patient Care</w:t>
      </w:r>
      <w:r w:rsidR="009061A2">
        <w:t xml:space="preserve"> Coordination</w:t>
      </w:r>
      <w:r>
        <w:t xml:space="preserve"> might be grouped with a Care Plan Consumer to enable the filtering and display of Care Plan content. A Content Creator might be grouped with a Care Plan Updater to enable the creation or update of clinical content. A Reconciliation Agent might be grouped with a Care Plan Consumer and also with a Care Plan Creator to facilitate the reconciliation processes.</w:t>
      </w:r>
      <w:r w:rsidR="00DE4F60">
        <w:t xml:space="preserve"> As mentioned in the security considerations section, a Secure Node in the ATNA profile might be grouped with any and all of the actors in this profile.</w:t>
      </w:r>
    </w:p>
    <w:p w14:paraId="58AD4C52" w14:textId="77777777" w:rsidR="00953CFC" w:rsidRPr="003651D9" w:rsidRDefault="00953CFC" w:rsidP="00DF41E7">
      <w:pPr>
        <w:pStyle w:val="Heading1"/>
        <w:numPr>
          <w:ilvl w:val="0"/>
          <w:numId w:val="0"/>
        </w:numPr>
        <w:ind w:left="432"/>
        <w:rPr>
          <w:highlight w:val="yellow"/>
        </w:rPr>
      </w:pPr>
      <w:bookmarkStart w:id="75" w:name="_Toc449631523"/>
      <w:r w:rsidRPr="003651D9">
        <w:lastRenderedPageBreak/>
        <w:t>Appendices</w:t>
      </w:r>
      <w:bookmarkEnd w:id="75"/>
      <w:r w:rsidRPr="003651D9">
        <w:rPr>
          <w:highlight w:val="yellow"/>
        </w:rPr>
        <w:t xml:space="preserve"> </w:t>
      </w:r>
    </w:p>
    <w:p w14:paraId="0B55D403" w14:textId="77777777" w:rsidR="00953CFC" w:rsidRPr="003651D9" w:rsidRDefault="000514E1" w:rsidP="0070762D">
      <w:pPr>
        <w:pStyle w:val="AuthorInstructions"/>
      </w:pPr>
      <w:r w:rsidRPr="003651D9">
        <w:t>&lt;</w:t>
      </w:r>
      <w:r w:rsidR="00953CFC" w:rsidRPr="003651D9">
        <w:t>Add Appendices to this Profile here</w:t>
      </w:r>
      <w:r w:rsidR="00F0665F" w:rsidRPr="003651D9">
        <w:t xml:space="preserve">. </w:t>
      </w:r>
      <w:r w:rsidR="00953CFC" w:rsidRPr="003651D9">
        <w:t>Examples of an appendix include HITSP mapping to IHE Use Cases or long use case definitions.</w:t>
      </w:r>
      <w:r w:rsidRPr="003651D9">
        <w:t>&gt;</w:t>
      </w:r>
    </w:p>
    <w:p w14:paraId="76B331FB" w14:textId="77777777" w:rsidR="00953CFC" w:rsidRPr="003651D9" w:rsidRDefault="00953CFC" w:rsidP="0070762D">
      <w:pPr>
        <w:pStyle w:val="AuthorInstructions"/>
      </w:pPr>
      <w:r w:rsidRPr="003651D9">
        <w:t>&lt;</w:t>
      </w:r>
      <w:r w:rsidR="00E91C15" w:rsidRPr="003651D9">
        <w:t xml:space="preserve">Volume 1 </w:t>
      </w:r>
      <w:r w:rsidR="00111CBC" w:rsidRPr="003651D9">
        <w:t>A</w:t>
      </w:r>
      <w:r w:rsidRPr="003651D9">
        <w:t>ppendices are informational only</w:t>
      </w:r>
      <w:r w:rsidR="00F0665F" w:rsidRPr="003651D9">
        <w:t xml:space="preserve">. </w:t>
      </w:r>
      <w:r w:rsidRPr="003651D9">
        <w:t>No “</w:t>
      </w:r>
      <w:r w:rsidR="00125F42" w:rsidRPr="003651D9">
        <w:t>SHALL</w:t>
      </w:r>
      <w:r w:rsidRPr="003651D9">
        <w:t>” language is allowed in a</w:t>
      </w:r>
      <w:r w:rsidR="00E91C15" w:rsidRPr="003651D9">
        <w:t xml:space="preserve"> Volume 1 </w:t>
      </w:r>
      <w:r w:rsidRPr="003651D9">
        <w:t>appendix.&gt;</w:t>
      </w:r>
    </w:p>
    <w:p w14:paraId="5391618B" w14:textId="77777777" w:rsidR="00953CFC" w:rsidRPr="003651D9" w:rsidRDefault="00953CFC" w:rsidP="00167DB7"/>
    <w:p w14:paraId="0B57F8FA" w14:textId="65B94BBD" w:rsidR="00B15A1D" w:rsidRPr="003651D9" w:rsidRDefault="00701B3A" w:rsidP="00DF41E7">
      <w:pPr>
        <w:pStyle w:val="Heading2"/>
        <w:numPr>
          <w:ilvl w:val="0"/>
          <w:numId w:val="0"/>
        </w:numPr>
        <w:ind w:left="576"/>
      </w:pPr>
      <w:bookmarkStart w:id="76" w:name="_Toc449631524"/>
      <w:r w:rsidRPr="003651D9">
        <w:t xml:space="preserve">Appendix A </w:t>
      </w:r>
      <w:r w:rsidR="00B15A1D" w:rsidRPr="003651D9">
        <w:t>–</w:t>
      </w:r>
      <w:r w:rsidRPr="003651D9">
        <w:t xml:space="preserve"> </w:t>
      </w:r>
      <w:r w:rsidR="00DF057A">
        <w:t>DCP Structure of Shared Care Planning</w:t>
      </w:r>
      <w:bookmarkEnd w:id="76"/>
    </w:p>
    <w:p w14:paraId="1B99A428" w14:textId="24287FB9" w:rsidR="00E01D59" w:rsidRDefault="008D7620">
      <w:pPr>
        <w:spacing w:before="0"/>
        <w:rPr>
          <w:rFonts w:ascii="Arial" w:hAnsi="Arial"/>
          <w:b/>
          <w:kern w:val="28"/>
          <w:sz w:val="28"/>
        </w:rPr>
      </w:pPr>
      <w:r>
        <w:rPr>
          <w:noProof/>
        </w:rPr>
        <w:drawing>
          <wp:inline distT="0" distB="0" distL="0" distR="0" wp14:anchorId="40B8B526" wp14:editId="6055AA11">
            <wp:extent cx="5943600" cy="3350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Care Planning Structure 3-7-2016 1-40-48 PM.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3350895"/>
                    </a:xfrm>
                    <a:prstGeom prst="rect">
                      <a:avLst/>
                    </a:prstGeom>
                  </pic:spPr>
                </pic:pic>
              </a:graphicData>
            </a:graphic>
          </wp:inline>
        </w:drawing>
      </w:r>
      <w:r w:rsidR="00E01D59">
        <w:br w:type="page"/>
      </w:r>
    </w:p>
    <w:p w14:paraId="1EE42711" w14:textId="42189DFE" w:rsidR="00CF283F" w:rsidRPr="003651D9" w:rsidRDefault="00701B3A" w:rsidP="00DF41E7">
      <w:pPr>
        <w:pStyle w:val="Heading2"/>
        <w:numPr>
          <w:ilvl w:val="0"/>
          <w:numId w:val="0"/>
        </w:numPr>
        <w:ind w:left="576"/>
      </w:pPr>
      <w:bookmarkStart w:id="77" w:name="_Toc449631525"/>
      <w:r w:rsidRPr="003651D9">
        <w:lastRenderedPageBreak/>
        <w:t xml:space="preserve">Appendix B </w:t>
      </w:r>
      <w:r w:rsidR="00B15A1D" w:rsidRPr="003651D9">
        <w:t>–</w:t>
      </w:r>
      <w:r w:rsidRPr="003651D9">
        <w:t xml:space="preserve"> </w:t>
      </w:r>
      <w:r w:rsidR="00E01D59">
        <w:t>DCP Chronic Condition Use Case</w:t>
      </w:r>
      <w:bookmarkEnd w:id="77"/>
    </w:p>
    <w:p w14:paraId="013C0F99" w14:textId="4571E21B" w:rsidR="008D7620" w:rsidRPr="003651D9" w:rsidRDefault="008D7620" w:rsidP="008D7620">
      <w:pPr>
        <w:pStyle w:val="BodyText"/>
      </w:pPr>
      <w:r w:rsidRPr="008D7620">
        <w:t xml:space="preserve"> </w:t>
      </w:r>
      <w:r w:rsidRPr="00483C1C">
        <w:t>The following diagram depicts the chronic condition use case flow of interactions between care providers EHRs, the patient’s PHR and Dynamic Care Planning</w:t>
      </w:r>
      <w:r>
        <w:t xml:space="preserve">. </w:t>
      </w:r>
    </w:p>
    <w:p w14:paraId="0F193287" w14:textId="14D25C5F" w:rsidR="00CF283F" w:rsidRPr="003651D9" w:rsidRDefault="008D7620" w:rsidP="00DF41E7">
      <w:r>
        <w:rPr>
          <w:noProof/>
        </w:rPr>
        <w:lastRenderedPageBreak/>
        <w:drawing>
          <wp:inline distT="0" distB="0" distL="0" distR="0" wp14:anchorId="122C5F6D" wp14:editId="5A557609">
            <wp:extent cx="5943600" cy="6897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chronicConditionFlow_3-7-2016 1-52-30 PM.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6897370"/>
                    </a:xfrm>
                    <a:prstGeom prst="rect">
                      <a:avLst/>
                    </a:prstGeom>
                  </pic:spPr>
                </pic:pic>
              </a:graphicData>
            </a:graphic>
          </wp:inline>
        </w:drawing>
      </w:r>
      <w:bookmarkStart w:id="78" w:name="_Toc336000611"/>
      <w:bookmarkEnd w:id="78"/>
      <w:r w:rsidR="00CF283F" w:rsidRPr="003651D9">
        <w:t xml:space="preserve">Volume 2 </w:t>
      </w:r>
      <w:r w:rsidR="008D7642" w:rsidRPr="003651D9">
        <w:t xml:space="preserve">– </w:t>
      </w:r>
      <w:r w:rsidR="00CF283F" w:rsidRPr="003651D9">
        <w:t>Transactions</w:t>
      </w:r>
    </w:p>
    <w:p w14:paraId="54B424F5" w14:textId="77777777" w:rsidR="00303E20" w:rsidRPr="003651D9" w:rsidRDefault="00303E20" w:rsidP="008E441F">
      <w:pPr>
        <w:pStyle w:val="EditorInstructions"/>
      </w:pPr>
      <w:bookmarkStart w:id="79" w:name="_Toc75083611"/>
      <w:r w:rsidRPr="003651D9">
        <w:t xml:space="preserve">Add section 3.Y </w:t>
      </w:r>
      <w:bookmarkEnd w:id="79"/>
    </w:p>
    <w:p w14:paraId="3339A827" w14:textId="6B0F81C0" w:rsidR="00111CBC" w:rsidRPr="003651D9" w:rsidRDefault="00303E20" w:rsidP="00DF41E7">
      <w:pPr>
        <w:pStyle w:val="Heading1"/>
        <w:numPr>
          <w:ilvl w:val="0"/>
          <w:numId w:val="0"/>
        </w:numPr>
        <w:ind w:left="432" w:hanging="432"/>
      </w:pPr>
      <w:bookmarkStart w:id="80" w:name="_Toc449631526"/>
      <w:r w:rsidRPr="00030AE0">
        <w:lastRenderedPageBreak/>
        <w:t>3</w:t>
      </w:r>
      <w:r w:rsidR="00CF283F" w:rsidRPr="00030AE0">
        <w:t>.Y</w:t>
      </w:r>
      <w:bookmarkEnd w:id="80"/>
    </w:p>
    <w:p w14:paraId="45F49FDB" w14:textId="001ACCA3" w:rsidR="00CF283F" w:rsidRPr="003651D9" w:rsidRDefault="00CD1326" w:rsidP="00235F1F">
      <w:pPr>
        <w:pStyle w:val="Heading2"/>
        <w:numPr>
          <w:ilvl w:val="0"/>
          <w:numId w:val="0"/>
        </w:numPr>
      </w:pPr>
      <w:bookmarkStart w:id="81" w:name="_Toc449631527"/>
      <w:r>
        <w:t>3.Y1</w:t>
      </w:r>
      <w:r w:rsidRPr="003651D9">
        <w:t xml:space="preserve"> </w:t>
      </w:r>
      <w:r>
        <w:t>Update Care Plan [PCC-Y1]</w:t>
      </w:r>
      <w:bookmarkEnd w:id="81"/>
    </w:p>
    <w:p w14:paraId="06377557" w14:textId="0FD9F051" w:rsidR="008A5F94" w:rsidRDefault="008A5F94" w:rsidP="00235F1F">
      <w:pPr>
        <w:pStyle w:val="Heading3"/>
        <w:numPr>
          <w:ilvl w:val="0"/>
          <w:numId w:val="0"/>
        </w:numPr>
      </w:pPr>
      <w:bookmarkStart w:id="82" w:name="_Toc449631528"/>
      <w:r>
        <w:t>3.Y1</w:t>
      </w:r>
      <w:r w:rsidRPr="003651D9">
        <w:t>.1 Scope</w:t>
      </w:r>
      <w:bookmarkEnd w:id="82"/>
    </w:p>
    <w:p w14:paraId="54A57D88" w14:textId="52CEDB79" w:rsidR="00DA7FE0" w:rsidRPr="003651D9" w:rsidRDefault="00DA7FE0" w:rsidP="00BB76BC">
      <w:pPr>
        <w:pStyle w:val="BodyText"/>
      </w:pPr>
      <w:r w:rsidRPr="003651D9">
        <w:t>This transaction is used to</w:t>
      </w:r>
      <w:r w:rsidR="002E042F">
        <w:t xml:space="preserve"> update or create a care plan. A CarePlan resource is submitted to a Care Plan </w:t>
      </w:r>
      <w:r w:rsidR="00EF19A5">
        <w:t>Service</w:t>
      </w:r>
      <w:r w:rsidR="002E042F">
        <w:t xml:space="preserve"> where the update or creation is handled.</w:t>
      </w:r>
    </w:p>
    <w:p w14:paraId="6BCDB69A" w14:textId="4ADF3776" w:rsidR="00CF283F" w:rsidRPr="003651D9" w:rsidRDefault="00303E20" w:rsidP="00303E20">
      <w:pPr>
        <w:pStyle w:val="Heading3"/>
        <w:numPr>
          <w:ilvl w:val="0"/>
          <w:numId w:val="0"/>
        </w:numPr>
        <w:rPr>
          <w:noProof w:val="0"/>
        </w:rPr>
      </w:pPr>
      <w:bookmarkStart w:id="83" w:name="_Toc449631529"/>
      <w:r w:rsidRPr="003651D9">
        <w:rPr>
          <w:noProof w:val="0"/>
        </w:rPr>
        <w:t>3</w:t>
      </w:r>
      <w:r w:rsidR="008D17FF" w:rsidRPr="003651D9">
        <w:rPr>
          <w:noProof w:val="0"/>
        </w:rPr>
        <w:t>.Y</w:t>
      </w:r>
      <w:r w:rsidR="00A84DE6">
        <w:rPr>
          <w:noProof w:val="0"/>
        </w:rPr>
        <w:t>1</w:t>
      </w:r>
      <w:r w:rsidR="008D17FF" w:rsidRPr="003651D9">
        <w:rPr>
          <w:noProof w:val="0"/>
        </w:rPr>
        <w:t>.2</w:t>
      </w:r>
      <w:r w:rsidR="00291725">
        <w:rPr>
          <w:noProof w:val="0"/>
        </w:rPr>
        <w:t xml:space="preserve"> </w:t>
      </w:r>
      <w:r w:rsidR="008D17FF" w:rsidRPr="003651D9">
        <w:rPr>
          <w:noProof w:val="0"/>
        </w:rPr>
        <w:t xml:space="preserve">Actor </w:t>
      </w:r>
      <w:r w:rsidR="00CF283F" w:rsidRPr="003651D9">
        <w:rPr>
          <w:noProof w:val="0"/>
        </w:rPr>
        <w:t>Roles</w:t>
      </w:r>
      <w:bookmarkEnd w:id="83"/>
    </w:p>
    <w:p w14:paraId="4DE316E0" w14:textId="6A0942BB" w:rsidR="00DD13DB" w:rsidRPr="003651D9" w:rsidRDefault="00DD13DB" w:rsidP="00597DB2">
      <w:pPr>
        <w:pStyle w:val="AuthorInstructions"/>
      </w:pPr>
    </w:p>
    <w:p w14:paraId="1BF15CA1" w14:textId="77777777" w:rsidR="007C1AAC" w:rsidRPr="003651D9" w:rsidRDefault="004C7B88" w:rsidP="00B63B69">
      <w:pPr>
        <w:pStyle w:val="BodyText"/>
        <w:jc w:val="center"/>
      </w:pPr>
      <w:r w:rsidRPr="003651D9">
        <w:rPr>
          <w:noProof/>
        </w:rPr>
        <mc:AlternateContent>
          <mc:Choice Requires="wpc">
            <w:drawing>
              <wp:inline distT="0" distB="0" distL="0" distR="0" wp14:anchorId="5C6B969B" wp14:editId="5426765A">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1DE93" w14:textId="64C8D82B" w:rsidR="00E349F6" w:rsidRDefault="00E349F6" w:rsidP="007C1AAC">
                              <w:pPr>
                                <w:jc w:val="center"/>
                                <w:rPr>
                                  <w:sz w:val="18"/>
                                </w:rPr>
                              </w:pPr>
                              <w:r>
                                <w:rPr>
                                  <w:sz w:val="18"/>
                                </w:rPr>
                                <w:t>Update Care Plan [PCC-Y1]</w:t>
                              </w:r>
                            </w:p>
                            <w:p w14:paraId="66F4A882" w14:textId="77777777" w:rsidR="00E349F6" w:rsidRDefault="00E349F6"/>
                            <w:p w14:paraId="52F16DD9" w14:textId="77777777" w:rsidR="00E349F6" w:rsidRDefault="00E349F6" w:rsidP="007C1AAC">
                              <w:pPr>
                                <w:jc w:val="center"/>
                                <w:rPr>
                                  <w:sz w:val="18"/>
                                </w:rPr>
                              </w:pPr>
                              <w:r>
                                <w:rPr>
                                  <w:sz w:val="18"/>
                                </w:rPr>
                                <w:t>Transaction Name [DOM-#]</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957D3BA" w14:textId="0819DDB0" w:rsidR="00E349F6" w:rsidRDefault="00E349F6" w:rsidP="007C1AAC">
                              <w:pPr>
                                <w:rPr>
                                  <w:sz w:val="18"/>
                                </w:rPr>
                              </w:pPr>
                              <w:r>
                                <w:rPr>
                                  <w:sz w:val="18"/>
                                </w:rPr>
                                <w:t>Care Plan Contributor</w:t>
                              </w:r>
                            </w:p>
                            <w:p w14:paraId="6962825A" w14:textId="77777777" w:rsidR="00E349F6" w:rsidRDefault="00E349F6"/>
                            <w:p w14:paraId="032F933C" w14:textId="77777777" w:rsidR="00E349F6" w:rsidRDefault="00E349F6" w:rsidP="007C1AAC">
                              <w:pPr>
                                <w:rPr>
                                  <w:sz w:val="18"/>
                                </w:rPr>
                              </w:pPr>
                              <w:r>
                                <w:rPr>
                                  <w:sz w:val="18"/>
                                </w:rPr>
                                <w:t>Actor ABC</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9001181" w14:textId="705FC11A" w:rsidR="00E349F6" w:rsidRDefault="00E349F6" w:rsidP="007C1AAC">
                              <w:pPr>
                                <w:rPr>
                                  <w:sz w:val="18"/>
                                </w:rPr>
                              </w:pPr>
                              <w:r>
                                <w:rPr>
                                  <w:sz w:val="18"/>
                                </w:rPr>
                                <w:t>Care Plan Service</w:t>
                              </w:r>
                            </w:p>
                            <w:p w14:paraId="12AC7495" w14:textId="77777777" w:rsidR="00E349F6" w:rsidRDefault="00E349F6"/>
                            <w:p w14:paraId="7D012F33" w14:textId="77777777" w:rsidR="00E349F6" w:rsidRDefault="00E349F6" w:rsidP="007C1AAC">
                              <w:pPr>
                                <w:rPr>
                                  <w:sz w:val="18"/>
                                </w:rPr>
                              </w:pPr>
                              <w:r>
                                <w:rPr>
                                  <w:sz w:val="18"/>
                                </w:rPr>
                                <w:t>Actor DEF</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09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">
                <v:shape id="_x0000_s1093" type="#_x0000_t75" style="position:absolute;width:37261;height:15392;visibility:visible;mso-wrap-style:square">
                  <v:fill o:detectmouseclick="t"/>
                  <v:path o:connecttype="none"/>
                </v:shape>
                <v:oval id="Oval 153" o:spid="_x0000_s1094"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PcIA&#10;AADbAAAADwAAAGRycy9kb3ducmV2LnhtbERPTWsCMRC9F/wPYQQvRbPaast2syKKUOpJLfQ6bMbd&#10;0M1k2URN/30jCN7m8T6nWEbbigv13jhWMJ1kIIgrpw3XCr6P2/E7CB+QNbaOScEfeViWg6cCc+2u&#10;vKfLIdQihbDPUUETQpdL6auGLPqJ64gTd3K9xZBgX0vd4zWF21bOsmwhLRpODQ12tG6o+j2crYLX&#10;brWYx+nOPH+dNm9z97PfzkxUajSMqw8QgWJ4iO/uT53mv8Dtl3SAL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6s9wgAAANsAAAAPAAAAAAAAAAAAAAAAAJgCAABkcnMvZG93&#10;bnJldi54bWxQSwUGAAAAAAQABAD1AAAAhwMAAAAA&#10;">
                  <v:textbox inset="0,.72pt,0,.72pt">
                    <w:txbxContent>
                      <w:p w14:paraId="71F1DE93" w14:textId="64C8D82B" w:rsidR="00E349F6" w:rsidRDefault="00E349F6" w:rsidP="007C1AAC">
                        <w:pPr>
                          <w:jc w:val="center"/>
                          <w:rPr>
                            <w:sz w:val="18"/>
                          </w:rPr>
                        </w:pPr>
                        <w:r>
                          <w:rPr>
                            <w:sz w:val="18"/>
                          </w:rPr>
                          <w:t>Update Care Plan [PCC-Y1]</w:t>
                        </w:r>
                      </w:p>
                      <w:p w14:paraId="66F4A882" w14:textId="77777777" w:rsidR="00E349F6" w:rsidRDefault="00E349F6"/>
                      <w:p w14:paraId="52F16DD9" w14:textId="77777777" w:rsidR="00E349F6" w:rsidRDefault="00E349F6" w:rsidP="007C1AAC">
                        <w:pPr>
                          <w:jc w:val="center"/>
                          <w:rPr>
                            <w:sz w:val="18"/>
                          </w:rPr>
                        </w:pPr>
                        <w:r>
                          <w:rPr>
                            <w:sz w:val="18"/>
                          </w:rPr>
                          <w:t>Transaction Name [DOM-#]</w:t>
                        </w:r>
                      </w:p>
                    </w:txbxContent>
                  </v:textbox>
                </v:oval>
                <v:shape id="Text Box 154" o:spid="_x0000_s1095"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6957D3BA" w14:textId="0819DDB0" w:rsidR="00E349F6" w:rsidRDefault="00E349F6" w:rsidP="007C1AAC">
                        <w:pPr>
                          <w:rPr>
                            <w:sz w:val="18"/>
                          </w:rPr>
                        </w:pPr>
                        <w:r>
                          <w:rPr>
                            <w:sz w:val="18"/>
                          </w:rPr>
                          <w:t>Care Plan Contributor</w:t>
                        </w:r>
                      </w:p>
                      <w:p w14:paraId="6962825A" w14:textId="77777777" w:rsidR="00E349F6" w:rsidRDefault="00E349F6"/>
                      <w:p w14:paraId="032F933C" w14:textId="77777777" w:rsidR="00E349F6" w:rsidRDefault="00E349F6" w:rsidP="007C1AAC">
                        <w:pPr>
                          <w:rPr>
                            <w:sz w:val="18"/>
                          </w:rPr>
                        </w:pPr>
                        <w:r>
                          <w:rPr>
                            <w:sz w:val="18"/>
                          </w:rPr>
                          <w:t>Actor ABC</w:t>
                        </w:r>
                      </w:p>
                    </w:txbxContent>
                  </v:textbox>
                </v:shape>
                <v:line id="Line 155" o:spid="_x0000_s1096"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Text Box 156" o:spid="_x0000_s1097" type="#_x0000_t202" style="position:absolute;left:26481;top:1683;width:984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14:paraId="79001181" w14:textId="705FC11A" w:rsidR="00E349F6" w:rsidRDefault="00E349F6" w:rsidP="007C1AAC">
                        <w:pPr>
                          <w:rPr>
                            <w:sz w:val="18"/>
                          </w:rPr>
                        </w:pPr>
                        <w:r>
                          <w:rPr>
                            <w:sz w:val="18"/>
                          </w:rPr>
                          <w:t>Care Plan Service</w:t>
                        </w:r>
                      </w:p>
                      <w:p w14:paraId="12AC7495" w14:textId="77777777" w:rsidR="00E349F6" w:rsidRDefault="00E349F6"/>
                      <w:p w14:paraId="7D012F33" w14:textId="77777777" w:rsidR="00E349F6" w:rsidRDefault="00E349F6" w:rsidP="007C1AAC">
                        <w:pPr>
                          <w:rPr>
                            <w:sz w:val="18"/>
                          </w:rPr>
                        </w:pPr>
                        <w:r>
                          <w:rPr>
                            <w:sz w:val="18"/>
                          </w:rPr>
                          <w:t>Actor DEF</w:t>
                        </w:r>
                      </w:p>
                    </w:txbxContent>
                  </v:textbox>
                </v:shape>
                <v:line id="Line 157" o:spid="_x0000_s1098"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w10:anchorlock/>
              </v:group>
            </w:pict>
          </mc:Fallback>
        </mc:AlternateContent>
      </w:r>
    </w:p>
    <w:p w14:paraId="157B4A62" w14:textId="77777777" w:rsidR="002D5B69" w:rsidRPr="003651D9" w:rsidRDefault="002D5B69" w:rsidP="00BB76BC">
      <w:pPr>
        <w:pStyle w:val="FigureTitle"/>
      </w:pPr>
      <w:r w:rsidRPr="003651D9">
        <w:t xml:space="preserve">Figure 3.Y.2-1: </w:t>
      </w:r>
      <w:r w:rsidR="001B2B50" w:rsidRPr="003651D9">
        <w:t>Use Case Diagram</w:t>
      </w:r>
    </w:p>
    <w:p w14:paraId="35E1466D" w14:textId="77777777" w:rsidR="002D5B69" w:rsidRPr="003651D9" w:rsidRDefault="002D5B69" w:rsidP="00BB76BC">
      <w:pPr>
        <w:pStyle w:val="TableTitle"/>
      </w:pPr>
    </w:p>
    <w:p w14:paraId="1E579F9D" w14:textId="77777777" w:rsidR="002D5B69" w:rsidRPr="003651D9" w:rsidRDefault="002D5B69" w:rsidP="00BB76BC">
      <w:pPr>
        <w:pStyle w:val="TableTitle"/>
      </w:pPr>
      <w:r w:rsidRPr="003651D9">
        <w:t>Table 3.Y.2-1: Actor Role</w:t>
      </w:r>
      <w:r w:rsidR="001B2B50" w:rsidRPr="003651D9">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651D9" w14:paraId="43D7E4AB" w14:textId="77777777" w:rsidTr="00235F1F">
        <w:tc>
          <w:tcPr>
            <w:tcW w:w="1008" w:type="dxa"/>
            <w:shd w:val="clear" w:color="auto" w:fill="auto"/>
          </w:tcPr>
          <w:p w14:paraId="2292FF9C" w14:textId="77777777" w:rsidR="00C6772C" w:rsidRPr="003651D9" w:rsidRDefault="00C6772C" w:rsidP="00597DB2">
            <w:pPr>
              <w:pStyle w:val="BodyText"/>
              <w:rPr>
                <w:b/>
              </w:rPr>
            </w:pPr>
            <w:r w:rsidRPr="003651D9">
              <w:rPr>
                <w:b/>
              </w:rPr>
              <w:t>Actor:</w:t>
            </w:r>
          </w:p>
        </w:tc>
        <w:tc>
          <w:tcPr>
            <w:tcW w:w="8568" w:type="dxa"/>
            <w:shd w:val="clear" w:color="auto" w:fill="auto"/>
          </w:tcPr>
          <w:p w14:paraId="7C64D8A3" w14:textId="0051F2A7" w:rsidR="00C6772C" w:rsidRPr="003651D9" w:rsidRDefault="00483A94">
            <w:pPr>
              <w:pStyle w:val="BodyText"/>
            </w:pPr>
            <w:r>
              <w:t>Care Plan Contributor</w:t>
            </w:r>
          </w:p>
        </w:tc>
      </w:tr>
      <w:tr w:rsidR="00C6772C" w:rsidRPr="003651D9" w14:paraId="3D1C968E" w14:textId="77777777" w:rsidTr="00235F1F">
        <w:tc>
          <w:tcPr>
            <w:tcW w:w="1008" w:type="dxa"/>
            <w:shd w:val="clear" w:color="auto" w:fill="auto"/>
          </w:tcPr>
          <w:p w14:paraId="4C6C4CE9" w14:textId="77777777" w:rsidR="00C6772C" w:rsidRPr="003651D9" w:rsidRDefault="00C6772C" w:rsidP="00597DB2">
            <w:pPr>
              <w:pStyle w:val="BodyText"/>
              <w:rPr>
                <w:b/>
              </w:rPr>
            </w:pPr>
            <w:r w:rsidRPr="003651D9">
              <w:rPr>
                <w:b/>
              </w:rPr>
              <w:t>Role:</w:t>
            </w:r>
          </w:p>
        </w:tc>
        <w:tc>
          <w:tcPr>
            <w:tcW w:w="8568" w:type="dxa"/>
            <w:shd w:val="clear" w:color="auto" w:fill="auto"/>
          </w:tcPr>
          <w:p w14:paraId="71CF69D9" w14:textId="57133E2C" w:rsidR="00C6772C" w:rsidRPr="003651D9" w:rsidRDefault="00483A94">
            <w:pPr>
              <w:pStyle w:val="BodyText"/>
            </w:pPr>
            <w:r>
              <w:t>The Care Plan Contributor submits a care plan that is updated, or newly created.</w:t>
            </w:r>
          </w:p>
        </w:tc>
      </w:tr>
      <w:tr w:rsidR="00C6772C" w:rsidRPr="003651D9" w14:paraId="12C38AF3" w14:textId="77777777" w:rsidTr="00235F1F">
        <w:tc>
          <w:tcPr>
            <w:tcW w:w="1008" w:type="dxa"/>
            <w:shd w:val="clear" w:color="auto" w:fill="auto"/>
          </w:tcPr>
          <w:p w14:paraId="0CC88EA5" w14:textId="77777777" w:rsidR="00C6772C" w:rsidRPr="003651D9" w:rsidRDefault="00C6772C" w:rsidP="00597DB2">
            <w:pPr>
              <w:pStyle w:val="BodyText"/>
              <w:rPr>
                <w:b/>
              </w:rPr>
            </w:pPr>
            <w:r w:rsidRPr="003651D9">
              <w:rPr>
                <w:b/>
              </w:rPr>
              <w:t>Actor:</w:t>
            </w:r>
          </w:p>
        </w:tc>
        <w:tc>
          <w:tcPr>
            <w:tcW w:w="8568" w:type="dxa"/>
            <w:shd w:val="clear" w:color="auto" w:fill="auto"/>
          </w:tcPr>
          <w:p w14:paraId="0515073E" w14:textId="64C6950F" w:rsidR="00701B3A" w:rsidRPr="003651D9" w:rsidRDefault="00483A94" w:rsidP="00597DB2">
            <w:pPr>
              <w:pStyle w:val="BodyText"/>
            </w:pPr>
            <w:r>
              <w:t xml:space="preserve">Care Plan </w:t>
            </w:r>
            <w:r w:rsidR="00EF19A5">
              <w:t>Service</w:t>
            </w:r>
          </w:p>
        </w:tc>
      </w:tr>
      <w:tr w:rsidR="00C6772C" w:rsidRPr="003651D9" w14:paraId="37C70DF3" w14:textId="77777777" w:rsidTr="00235F1F">
        <w:tc>
          <w:tcPr>
            <w:tcW w:w="1008" w:type="dxa"/>
            <w:shd w:val="clear" w:color="auto" w:fill="auto"/>
          </w:tcPr>
          <w:p w14:paraId="72B6534E" w14:textId="77777777" w:rsidR="00C6772C" w:rsidRPr="003651D9" w:rsidRDefault="00C6772C" w:rsidP="00597DB2">
            <w:pPr>
              <w:pStyle w:val="BodyText"/>
              <w:rPr>
                <w:b/>
              </w:rPr>
            </w:pPr>
            <w:r w:rsidRPr="003651D9">
              <w:rPr>
                <w:b/>
              </w:rPr>
              <w:t>Role:</w:t>
            </w:r>
          </w:p>
        </w:tc>
        <w:tc>
          <w:tcPr>
            <w:tcW w:w="8568" w:type="dxa"/>
            <w:shd w:val="clear" w:color="auto" w:fill="auto"/>
          </w:tcPr>
          <w:p w14:paraId="57A6DF08" w14:textId="31515411" w:rsidR="00C6772C" w:rsidRPr="003651D9" w:rsidRDefault="00291725">
            <w:pPr>
              <w:pStyle w:val="BodyText"/>
            </w:pPr>
            <w:r>
              <w:t xml:space="preserve"> </w:t>
            </w:r>
            <w:r w:rsidR="00483A94">
              <w:t xml:space="preserve">The Care Plan </w:t>
            </w:r>
            <w:r w:rsidR="00EF19A5">
              <w:t>Service</w:t>
            </w:r>
            <w:r w:rsidR="00483A94">
              <w:t xml:space="preserve"> receives submitted care plans for management as per FHIR Resource Integrity management.</w:t>
            </w:r>
          </w:p>
        </w:tc>
      </w:tr>
    </w:tbl>
    <w:p w14:paraId="12AF5E40" w14:textId="00E932ED" w:rsidR="00DA7FE0" w:rsidRPr="003651D9" w:rsidRDefault="00DA7FE0" w:rsidP="003B70A2">
      <w:pPr>
        <w:pStyle w:val="BodyText"/>
      </w:pPr>
    </w:p>
    <w:p w14:paraId="6CBF833B" w14:textId="524D8B3C" w:rsidR="00CF283F" w:rsidRDefault="00303E20" w:rsidP="00303E20">
      <w:pPr>
        <w:pStyle w:val="Heading3"/>
        <w:numPr>
          <w:ilvl w:val="0"/>
          <w:numId w:val="0"/>
        </w:numPr>
        <w:rPr>
          <w:noProof w:val="0"/>
        </w:rPr>
      </w:pPr>
      <w:bookmarkStart w:id="84" w:name="_Toc449631530"/>
      <w:r w:rsidRPr="003651D9">
        <w:rPr>
          <w:noProof w:val="0"/>
        </w:rPr>
        <w:t>3</w:t>
      </w:r>
      <w:r w:rsidR="00CF283F" w:rsidRPr="003651D9">
        <w:rPr>
          <w:noProof w:val="0"/>
        </w:rPr>
        <w:t>.Y</w:t>
      </w:r>
      <w:r w:rsidR="00A84DE6">
        <w:rPr>
          <w:noProof w:val="0"/>
        </w:rPr>
        <w:t>1</w:t>
      </w:r>
      <w:r w:rsidR="00CF283F" w:rsidRPr="003651D9">
        <w:rPr>
          <w:noProof w:val="0"/>
        </w:rPr>
        <w:t>.3 Referenced Standard</w:t>
      </w:r>
      <w:r w:rsidR="00DD13DB" w:rsidRPr="003651D9">
        <w:rPr>
          <w:noProof w:val="0"/>
        </w:rPr>
        <w:t>s</w:t>
      </w:r>
      <w:bookmarkEnd w:id="84"/>
    </w:p>
    <w:p w14:paraId="63CE86AB" w14:textId="77777777" w:rsidR="00BC7A70" w:rsidRPr="00030AE0" w:rsidRDefault="00BC7A70" w:rsidP="00BC7A70">
      <w:pPr>
        <w:pStyle w:val="BodyText"/>
      </w:pPr>
      <w:r w:rsidRPr="00E34F09">
        <w:t>HL7® Fast Healthcare Information Resources (FHIR®) DSTU 2.0</w:t>
      </w:r>
    </w:p>
    <w:p w14:paraId="55EE0130" w14:textId="5D4FB69C" w:rsidR="00CF283F" w:rsidRPr="003651D9" w:rsidRDefault="00303E20" w:rsidP="00303E20">
      <w:pPr>
        <w:pStyle w:val="Heading3"/>
        <w:numPr>
          <w:ilvl w:val="0"/>
          <w:numId w:val="0"/>
        </w:numPr>
        <w:rPr>
          <w:noProof w:val="0"/>
        </w:rPr>
      </w:pPr>
      <w:bookmarkStart w:id="85" w:name="_Toc449631531"/>
      <w:r w:rsidRPr="003651D9">
        <w:rPr>
          <w:noProof w:val="0"/>
        </w:rPr>
        <w:lastRenderedPageBreak/>
        <w:t>3</w:t>
      </w:r>
      <w:r w:rsidR="00CF283F" w:rsidRPr="003651D9">
        <w:rPr>
          <w:noProof w:val="0"/>
        </w:rPr>
        <w:t>.Y</w:t>
      </w:r>
      <w:r w:rsidR="00A84DE6">
        <w:rPr>
          <w:noProof w:val="0"/>
        </w:rPr>
        <w:t>1</w:t>
      </w:r>
      <w:r w:rsidR="00CF283F" w:rsidRPr="003651D9">
        <w:rPr>
          <w:noProof w:val="0"/>
        </w:rPr>
        <w:t>.4 Interaction Diagram</w:t>
      </w:r>
      <w:bookmarkEnd w:id="85"/>
    </w:p>
    <w:p w14:paraId="57C2C74B" w14:textId="77777777" w:rsidR="007C1AAC" w:rsidRPr="003651D9" w:rsidRDefault="004C7B88">
      <w:pPr>
        <w:pStyle w:val="BodyText"/>
      </w:pPr>
      <w:r w:rsidRPr="003651D9">
        <w:rPr>
          <w:noProof/>
        </w:rPr>
        <mc:AlternateContent>
          <mc:Choice Requires="wpc">
            <w:drawing>
              <wp:inline distT="0" distB="0" distL="0" distR="0" wp14:anchorId="3D450BFB" wp14:editId="18EACB40">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CA137A" w14:textId="43F9E3E0" w:rsidR="00E349F6" w:rsidRPr="007C1AAC" w:rsidRDefault="00E349F6" w:rsidP="007C1AAC">
                              <w:pPr>
                                <w:jc w:val="center"/>
                                <w:rPr>
                                  <w:sz w:val="22"/>
                                  <w:szCs w:val="22"/>
                                </w:rPr>
                              </w:pPr>
                              <w:r>
                                <w:rPr>
                                  <w:sz w:val="22"/>
                                  <w:szCs w:val="22"/>
                                </w:rPr>
                                <w:t>Care Plan Contributor</w:t>
                              </w:r>
                            </w:p>
                            <w:p w14:paraId="0459F71B" w14:textId="77777777" w:rsidR="00E349F6" w:rsidRDefault="00E349F6"/>
                            <w:p w14:paraId="0A697ABD" w14:textId="77777777" w:rsidR="00E349F6" w:rsidRPr="007C1AAC" w:rsidRDefault="00E349F6"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AF089" w14:textId="14C40A81" w:rsidR="00E349F6" w:rsidRPr="007C1AAC" w:rsidRDefault="00E349F6" w:rsidP="007C1AAC">
                              <w:pPr>
                                <w:rPr>
                                  <w:sz w:val="22"/>
                                  <w:szCs w:val="22"/>
                                </w:rPr>
                              </w:pPr>
                              <w:r>
                                <w:rPr>
                                  <w:sz w:val="22"/>
                                  <w:szCs w:val="22"/>
                                </w:rPr>
                                <w:t>Update Care Plan</w:t>
                              </w:r>
                            </w:p>
                            <w:p w14:paraId="3BBA883E" w14:textId="77777777" w:rsidR="00E349F6" w:rsidRDefault="00E349F6"/>
                            <w:p w14:paraId="7E098F82" w14:textId="77777777" w:rsidR="00E349F6" w:rsidRPr="007C1AAC" w:rsidRDefault="00E349F6"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E4CA4C" w14:textId="37CD0B2C" w:rsidR="00E349F6" w:rsidRPr="007C1AAC" w:rsidRDefault="00E349F6" w:rsidP="007C1AAC">
                              <w:pPr>
                                <w:jc w:val="center"/>
                                <w:rPr>
                                  <w:sz w:val="22"/>
                                  <w:szCs w:val="22"/>
                                </w:rPr>
                              </w:pPr>
                              <w:r>
                                <w:rPr>
                                  <w:sz w:val="22"/>
                                  <w:szCs w:val="22"/>
                                </w:rPr>
                                <w:t>Care Plan Manager</w:t>
                              </w:r>
                            </w:p>
                            <w:p w14:paraId="5931C9EE" w14:textId="77777777" w:rsidR="00E349F6" w:rsidRDefault="00E349F6"/>
                            <w:p w14:paraId="661CA745" w14:textId="77777777" w:rsidR="00E349F6" w:rsidRPr="007C1AAC" w:rsidRDefault="00E349F6"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3D450BFB" id="Canvas 159" o:spid="_x0000_s109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">
                <v:shape id="_x0000_s1100" type="#_x0000_t75" style="position:absolute;width:59436;height:24003;visibility:visible;mso-wrap-style:square">
                  <v:fill o:detectmouseclick="t"/>
                  <v:path o:connecttype="none"/>
                </v:shape>
                <v:shape id="Text Box 160" o:spid="_x0000_s1101"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15CA137A" w14:textId="43F9E3E0" w:rsidR="00E349F6" w:rsidRPr="007C1AAC" w:rsidRDefault="00E349F6" w:rsidP="007C1AAC">
                        <w:pPr>
                          <w:jc w:val="center"/>
                          <w:rPr>
                            <w:sz w:val="22"/>
                            <w:szCs w:val="22"/>
                          </w:rPr>
                        </w:pPr>
                        <w:r>
                          <w:rPr>
                            <w:sz w:val="22"/>
                            <w:szCs w:val="22"/>
                          </w:rPr>
                          <w:t>Care Plan Contributor</w:t>
                        </w:r>
                      </w:p>
                      <w:p w14:paraId="0459F71B" w14:textId="77777777" w:rsidR="00E349F6" w:rsidRDefault="00E349F6"/>
                      <w:p w14:paraId="0A697ABD" w14:textId="77777777" w:rsidR="00E349F6" w:rsidRPr="007C1AAC" w:rsidRDefault="00E349F6" w:rsidP="007C1AAC">
                        <w:pPr>
                          <w:jc w:val="center"/>
                          <w:rPr>
                            <w:sz w:val="22"/>
                            <w:szCs w:val="22"/>
                          </w:rPr>
                        </w:pPr>
                        <w:r w:rsidRPr="007C1AAC">
                          <w:rPr>
                            <w:sz w:val="22"/>
                            <w:szCs w:val="22"/>
                          </w:rPr>
                          <w:t>A</w:t>
                        </w:r>
                        <w:r>
                          <w:rPr>
                            <w:sz w:val="22"/>
                            <w:szCs w:val="22"/>
                          </w:rPr>
                          <w:t>ctor A</w:t>
                        </w:r>
                      </w:p>
                    </w:txbxContent>
                  </v:textbox>
                </v:shape>
                <v:line id="Line 161" o:spid="_x0000_s1102"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103"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210AF089" w14:textId="14C40A81" w:rsidR="00E349F6" w:rsidRPr="007C1AAC" w:rsidRDefault="00E349F6" w:rsidP="007C1AAC">
                        <w:pPr>
                          <w:rPr>
                            <w:sz w:val="22"/>
                            <w:szCs w:val="22"/>
                          </w:rPr>
                        </w:pPr>
                        <w:r>
                          <w:rPr>
                            <w:sz w:val="22"/>
                            <w:szCs w:val="22"/>
                          </w:rPr>
                          <w:t>Update Care Plan</w:t>
                        </w:r>
                      </w:p>
                      <w:p w14:paraId="3BBA883E" w14:textId="77777777" w:rsidR="00E349F6" w:rsidRDefault="00E349F6"/>
                      <w:p w14:paraId="7E098F82" w14:textId="77777777" w:rsidR="00E349F6" w:rsidRPr="007C1AAC" w:rsidRDefault="00E349F6" w:rsidP="007C1AAC">
                        <w:pPr>
                          <w:rPr>
                            <w:sz w:val="22"/>
                            <w:szCs w:val="22"/>
                          </w:rPr>
                        </w:pPr>
                        <w:r>
                          <w:rPr>
                            <w:sz w:val="22"/>
                            <w:szCs w:val="22"/>
                          </w:rPr>
                          <w:t xml:space="preserve">Message </w:t>
                        </w:r>
                        <w:r w:rsidRPr="007C1AAC">
                          <w:rPr>
                            <w:sz w:val="22"/>
                            <w:szCs w:val="22"/>
                          </w:rPr>
                          <w:t>1</w:t>
                        </w:r>
                      </w:p>
                    </w:txbxContent>
                  </v:textbox>
                </v:shape>
                <v:line id="Line 163" o:spid="_x0000_s1104"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105"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106"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107"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108"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79E4CA4C" w14:textId="37CD0B2C" w:rsidR="00E349F6" w:rsidRPr="007C1AAC" w:rsidRDefault="00E349F6" w:rsidP="007C1AAC">
                        <w:pPr>
                          <w:jc w:val="center"/>
                          <w:rPr>
                            <w:sz w:val="22"/>
                            <w:szCs w:val="22"/>
                          </w:rPr>
                        </w:pPr>
                        <w:r>
                          <w:rPr>
                            <w:sz w:val="22"/>
                            <w:szCs w:val="22"/>
                          </w:rPr>
                          <w:t>Care Plan Manager</w:t>
                        </w:r>
                      </w:p>
                      <w:p w14:paraId="5931C9EE" w14:textId="77777777" w:rsidR="00E349F6" w:rsidRDefault="00E349F6"/>
                      <w:p w14:paraId="661CA745" w14:textId="77777777" w:rsidR="00E349F6" w:rsidRPr="007C1AAC" w:rsidRDefault="00E349F6" w:rsidP="007C1AAC">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666467ED" w14:textId="2C4F0BCC" w:rsidR="00CF283F" w:rsidRDefault="00303E20" w:rsidP="00680648">
      <w:pPr>
        <w:pStyle w:val="Heading4"/>
        <w:numPr>
          <w:ilvl w:val="0"/>
          <w:numId w:val="0"/>
        </w:numPr>
        <w:rPr>
          <w:noProof w:val="0"/>
        </w:rPr>
      </w:pPr>
      <w:bookmarkStart w:id="86" w:name="_Toc449631532"/>
      <w:r w:rsidRPr="003651D9">
        <w:rPr>
          <w:noProof w:val="0"/>
        </w:rPr>
        <w:t>3</w:t>
      </w:r>
      <w:r w:rsidR="00CF283F" w:rsidRPr="003651D9">
        <w:rPr>
          <w:noProof w:val="0"/>
        </w:rPr>
        <w:t>.Y</w:t>
      </w:r>
      <w:r w:rsidR="00A84DE6">
        <w:rPr>
          <w:noProof w:val="0"/>
        </w:rPr>
        <w:t>1</w:t>
      </w:r>
      <w:r w:rsidR="00CF283F" w:rsidRPr="003651D9">
        <w:rPr>
          <w:noProof w:val="0"/>
        </w:rPr>
        <w:t xml:space="preserve">.4.1 </w:t>
      </w:r>
      <w:r w:rsidR="00E8344E">
        <w:rPr>
          <w:noProof w:val="0"/>
        </w:rPr>
        <w:t>Update Care Plan</w:t>
      </w:r>
      <w:bookmarkEnd w:id="86"/>
    </w:p>
    <w:p w14:paraId="0CEE119F" w14:textId="24783D5E" w:rsidR="00DD13DB" w:rsidRPr="003651D9" w:rsidRDefault="00E8344E" w:rsidP="00235F1F">
      <w:pPr>
        <w:pStyle w:val="BodyText"/>
      </w:pPr>
      <w:r>
        <w:t xml:space="preserve">The Care Plan Contributor submits a care plan that has been newly created or edited to a Care Plan </w:t>
      </w:r>
      <w:r w:rsidR="00EF19A5">
        <w:t>Service</w:t>
      </w:r>
      <w:r>
        <w:t xml:space="preserve">. The Care Plan Contributor shall be grouped with a Care Plan Consumer in order to perform a Retrieve Care Plan prior to performing the Update Care Plan transaction. The Care Plan </w:t>
      </w:r>
      <w:r w:rsidR="00EF19A5">
        <w:t>Service</w:t>
      </w:r>
      <w:r>
        <w:t xml:space="preserve"> handles the FHIR CarePlan Resource according to FHIR Resource integrity.</w:t>
      </w:r>
      <w:bookmarkEnd w:id="56"/>
      <w:bookmarkEnd w:id="57"/>
      <w:bookmarkEnd w:id="58"/>
      <w:bookmarkEnd w:id="59"/>
      <w:bookmarkEnd w:id="60"/>
    </w:p>
    <w:p w14:paraId="2426C5D9" w14:textId="1E094E7A" w:rsidR="00CF283F" w:rsidRDefault="00303E20" w:rsidP="00303E20">
      <w:pPr>
        <w:pStyle w:val="Heading5"/>
        <w:numPr>
          <w:ilvl w:val="0"/>
          <w:numId w:val="0"/>
        </w:numPr>
        <w:rPr>
          <w:noProof w:val="0"/>
        </w:rPr>
      </w:pPr>
      <w:bookmarkStart w:id="87" w:name="_Toc449631533"/>
      <w:r w:rsidRPr="003651D9">
        <w:rPr>
          <w:noProof w:val="0"/>
        </w:rPr>
        <w:t>3</w:t>
      </w:r>
      <w:r w:rsidR="00CF283F" w:rsidRPr="003651D9">
        <w:rPr>
          <w:noProof w:val="0"/>
        </w:rPr>
        <w:t>.Y</w:t>
      </w:r>
      <w:r w:rsidR="00A84DE6">
        <w:rPr>
          <w:noProof w:val="0"/>
        </w:rPr>
        <w:t>1</w:t>
      </w:r>
      <w:r w:rsidR="00CF283F" w:rsidRPr="003651D9">
        <w:rPr>
          <w:noProof w:val="0"/>
        </w:rPr>
        <w:t>.4.1.1 Trigger Events</w:t>
      </w:r>
      <w:bookmarkEnd w:id="87"/>
    </w:p>
    <w:p w14:paraId="180F0CA1" w14:textId="154FBBFC" w:rsidR="00E8344E" w:rsidRPr="00A852CC" w:rsidRDefault="00E8344E" w:rsidP="00235F1F">
      <w:pPr>
        <w:pStyle w:val="BodyText"/>
      </w:pPr>
      <w:r>
        <w:t xml:space="preserve">A care plan has been newly created or an existing care plan has been edited, and the set of activity for the care plan are to be committed to a Care Plan </w:t>
      </w:r>
      <w:r w:rsidR="00EF19A5">
        <w:t>Service</w:t>
      </w:r>
      <w:r>
        <w:t>.</w:t>
      </w:r>
    </w:p>
    <w:p w14:paraId="306F4E13" w14:textId="1DA4D8CB" w:rsidR="00CF283F" w:rsidRDefault="00303E20" w:rsidP="00303E20">
      <w:pPr>
        <w:pStyle w:val="Heading5"/>
        <w:numPr>
          <w:ilvl w:val="0"/>
          <w:numId w:val="0"/>
        </w:numPr>
        <w:rPr>
          <w:noProof w:val="0"/>
        </w:rPr>
      </w:pPr>
      <w:bookmarkStart w:id="88" w:name="_Toc449631534"/>
      <w:r w:rsidRPr="003651D9">
        <w:rPr>
          <w:noProof w:val="0"/>
        </w:rPr>
        <w:t>3</w:t>
      </w:r>
      <w:r w:rsidR="00CF283F" w:rsidRPr="003651D9">
        <w:rPr>
          <w:noProof w:val="0"/>
        </w:rPr>
        <w:t>.Y</w:t>
      </w:r>
      <w:r w:rsidR="00A84DE6">
        <w:rPr>
          <w:noProof w:val="0"/>
        </w:rPr>
        <w:t>1</w:t>
      </w:r>
      <w:r w:rsidR="00CF283F" w:rsidRPr="003651D9">
        <w:rPr>
          <w:noProof w:val="0"/>
        </w:rPr>
        <w:t>.4.1.2 Message Semantics</w:t>
      </w:r>
      <w:bookmarkEnd w:id="88"/>
    </w:p>
    <w:p w14:paraId="66A84616" w14:textId="2B9E026A" w:rsidR="00EC20F6" w:rsidRDefault="00E8344E" w:rsidP="00235F1F">
      <w:pPr>
        <w:pStyle w:val="BodyText"/>
      </w:pPr>
      <w:r>
        <w:t>This is an HTTP or HTTPS PUT of a CarePlan resource</w:t>
      </w:r>
      <w:r w:rsidR="00506FC3">
        <w:t>, as constrained by this profile.</w:t>
      </w:r>
    </w:p>
    <w:p w14:paraId="0616F42C" w14:textId="04AF8F2D" w:rsidR="00EC20F6" w:rsidRDefault="00EC20F6" w:rsidP="00235F1F">
      <w:pPr>
        <w:pStyle w:val="BodyText"/>
      </w:pPr>
      <w:r>
        <w:t xml:space="preserve">The base URL for this is: [base]/CarePlan/[id] </w:t>
      </w:r>
    </w:p>
    <w:p w14:paraId="740526D4" w14:textId="49D4BEAF" w:rsidR="00EC20F6" w:rsidRDefault="00EC20F6" w:rsidP="00235F1F">
      <w:pPr>
        <w:pStyle w:val="BodyText"/>
      </w:pPr>
      <w:r>
        <w:t xml:space="preserve">Where the body </w:t>
      </w:r>
      <w:r w:rsidR="00BA504D">
        <w:t>of the transaction contains</w:t>
      </w:r>
      <w:r>
        <w:t xml:space="preserve"> the CarePlan resource. </w:t>
      </w:r>
    </w:p>
    <w:p w14:paraId="3277457D" w14:textId="0E8133EB" w:rsidR="00EC20F6" w:rsidRPr="003651D9" w:rsidRDefault="00EC20F6" w:rsidP="00235F1F">
      <w:pPr>
        <w:pStyle w:val="BodyText"/>
      </w:pPr>
      <w:r>
        <w:t xml:space="preserve">See: </w:t>
      </w:r>
      <w:r w:rsidR="00BA504D" w:rsidRPr="00BA504D">
        <w:t>http://hl7.org/fhir/http.html#update</w:t>
      </w:r>
    </w:p>
    <w:p w14:paraId="61C99680" w14:textId="44324C1B" w:rsidR="00CF283F" w:rsidRDefault="00303E20" w:rsidP="00303E20">
      <w:pPr>
        <w:pStyle w:val="Heading5"/>
        <w:numPr>
          <w:ilvl w:val="0"/>
          <w:numId w:val="0"/>
        </w:numPr>
        <w:rPr>
          <w:noProof w:val="0"/>
        </w:rPr>
      </w:pPr>
      <w:bookmarkStart w:id="89" w:name="_Toc449631535"/>
      <w:r w:rsidRPr="003651D9">
        <w:rPr>
          <w:noProof w:val="0"/>
        </w:rPr>
        <w:t>3</w:t>
      </w:r>
      <w:r w:rsidR="00CF283F" w:rsidRPr="003651D9">
        <w:rPr>
          <w:noProof w:val="0"/>
        </w:rPr>
        <w:t>.Y</w:t>
      </w:r>
      <w:r w:rsidR="00A84DE6">
        <w:rPr>
          <w:noProof w:val="0"/>
        </w:rPr>
        <w:t>1</w:t>
      </w:r>
      <w:r w:rsidR="00CF283F" w:rsidRPr="003651D9">
        <w:rPr>
          <w:noProof w:val="0"/>
        </w:rPr>
        <w:t>.4.1.3 Expected Actions</w:t>
      </w:r>
      <w:bookmarkEnd w:id="89"/>
    </w:p>
    <w:p w14:paraId="561682FF" w14:textId="162A223B" w:rsidR="00E8344E" w:rsidRDefault="00E8344E" w:rsidP="00235F1F">
      <w:pPr>
        <w:pStyle w:val="BodyText"/>
      </w:pPr>
      <w:r>
        <w:t>The Care Plan Contributor is grouped with a Care Plan Consumer in order to perform a Retrieve Care Plan before updating an existing care plan. When updating an existing care plan, the Care Plan Contributor shall merge changes into a recently received CarePlan, leaving unchanged content unaltered.</w:t>
      </w:r>
    </w:p>
    <w:p w14:paraId="594DBBCA" w14:textId="2EEB7B01" w:rsidR="00E8344E" w:rsidRPr="00A852CC" w:rsidRDefault="00E8344E" w:rsidP="00235F1F">
      <w:pPr>
        <w:pStyle w:val="BodyText"/>
      </w:pPr>
      <w:r>
        <w:t xml:space="preserve">If the Care Plan </w:t>
      </w:r>
      <w:r w:rsidR="00EF19A5">
        <w:t>Service</w:t>
      </w:r>
      <w:r>
        <w:t xml:space="preserve"> returns an error to the Update Care Plan transaction, as would happen if the version of the CarePlan is old, then the Care Plan Contributor should perform the steps of </w:t>
      </w:r>
      <w:r>
        <w:lastRenderedPageBreak/>
        <w:t>Retrieve Care Plan, merge changes, and then attempt Update Care Plan again. (add FHIR reference)</w:t>
      </w:r>
    </w:p>
    <w:p w14:paraId="57FBB644" w14:textId="52F6B9FB" w:rsidR="00303E20" w:rsidRPr="003651D9" w:rsidRDefault="00303E20" w:rsidP="009E34B7">
      <w:pPr>
        <w:pStyle w:val="Heading3"/>
        <w:numPr>
          <w:ilvl w:val="0"/>
          <w:numId w:val="0"/>
        </w:numPr>
        <w:rPr>
          <w:noProof w:val="0"/>
        </w:rPr>
      </w:pPr>
      <w:bookmarkStart w:id="90" w:name="_Toc449631536"/>
      <w:r w:rsidRPr="003651D9">
        <w:rPr>
          <w:noProof w:val="0"/>
        </w:rPr>
        <w:t>3.Y</w:t>
      </w:r>
      <w:r w:rsidR="00A84DE6">
        <w:rPr>
          <w:noProof w:val="0"/>
        </w:rPr>
        <w:t>1</w:t>
      </w:r>
      <w:r w:rsidRPr="003651D9">
        <w:rPr>
          <w:noProof w:val="0"/>
        </w:rPr>
        <w:t>.</w:t>
      </w:r>
      <w:r w:rsidR="00680648" w:rsidRPr="003651D9">
        <w:rPr>
          <w:noProof w:val="0"/>
        </w:rPr>
        <w:t>5</w:t>
      </w:r>
      <w:r w:rsidRPr="003651D9">
        <w:rPr>
          <w:noProof w:val="0"/>
        </w:rPr>
        <w:t xml:space="preserve"> Security Considerations</w:t>
      </w:r>
      <w:bookmarkEnd w:id="90"/>
    </w:p>
    <w:p w14:paraId="6E8C3AF9" w14:textId="65DC5596" w:rsidR="00680648" w:rsidRPr="003651D9" w:rsidRDefault="00BB22E3" w:rsidP="00597DB2">
      <w:pPr>
        <w:pStyle w:val="AuthorInstructions"/>
      </w:pPr>
      <w:r>
        <w:t xml:space="preserve">See </w:t>
      </w:r>
      <w:r w:rsidR="000574FD" w:rsidRPr="000574FD">
        <w:t xml:space="preserve">X.5 </w:t>
      </w:r>
      <w:r w:rsidR="000574FD" w:rsidRPr="00BB22E3">
        <w:t xml:space="preserve">DCP Security Considerations </w:t>
      </w:r>
    </w:p>
    <w:p w14:paraId="14BF4E5B" w14:textId="7AF193AE" w:rsidR="00680648" w:rsidRPr="003651D9" w:rsidDel="0055394B" w:rsidRDefault="00680648" w:rsidP="009E34B7">
      <w:pPr>
        <w:pStyle w:val="Heading4"/>
        <w:numPr>
          <w:ilvl w:val="0"/>
          <w:numId w:val="0"/>
        </w:numPr>
        <w:rPr>
          <w:del w:id="91" w:author="Cole, George" w:date="2016-04-28T18:27:00Z"/>
          <w:noProof w:val="0"/>
        </w:rPr>
      </w:pPr>
      <w:del w:id="92" w:author="Cole, George" w:date="2016-04-28T18:27:00Z">
        <w:r w:rsidRPr="003651D9" w:rsidDel="0055394B">
          <w:rPr>
            <w:noProof w:val="0"/>
          </w:rPr>
          <w:delText>3.Y</w:delText>
        </w:r>
        <w:r w:rsidR="00A84DE6" w:rsidDel="0055394B">
          <w:rPr>
            <w:noProof w:val="0"/>
          </w:rPr>
          <w:delText>1</w:delText>
        </w:r>
        <w:r w:rsidRPr="003651D9" w:rsidDel="0055394B">
          <w:rPr>
            <w:noProof w:val="0"/>
          </w:rPr>
          <w:delText>.5.1 Security Audit Considerations</w:delText>
        </w:r>
      </w:del>
    </w:p>
    <w:p w14:paraId="0A2DC21E" w14:textId="6F80AFF3" w:rsidR="00303E20" w:rsidRPr="003651D9" w:rsidDel="0055394B" w:rsidRDefault="00680648" w:rsidP="00597DB2">
      <w:pPr>
        <w:pStyle w:val="AuthorInstructions"/>
        <w:rPr>
          <w:del w:id="93" w:author="Cole, George" w:date="2016-04-28T18:27:00Z"/>
        </w:rPr>
      </w:pPr>
      <w:del w:id="94" w:author="Cole, George" w:date="2016-04-28T18:27:00Z">
        <w:r w:rsidRPr="003651D9" w:rsidDel="0055394B">
          <w:delText>&lt;</w:delText>
        </w:r>
        <w:r w:rsidR="007E5B51" w:rsidRPr="003651D9" w:rsidDel="0055394B">
          <w:delText xml:space="preserve">This section should </w:delText>
        </w:r>
        <w:r w:rsidR="005C50BF" w:rsidRPr="003651D9" w:rsidDel="0055394B">
          <w:delText>identify</w:delText>
        </w:r>
        <w:r w:rsidR="007E5B51" w:rsidRPr="003651D9" w:rsidDel="0055394B">
          <w:delText xml:space="preserve"> any specific ATNA security audit event that is associated with this transaction and requirements on the encoding of that </w:delText>
        </w:r>
        <w:r w:rsidR="00303E20" w:rsidRPr="003651D9" w:rsidDel="0055394B">
          <w:delText>audit event.</w:delText>
        </w:r>
        <w:r w:rsidR="007E5B51" w:rsidRPr="003651D9" w:rsidDel="0055394B">
          <w:delText xml:space="preserve"> </w:delText>
        </w:r>
        <w:r w:rsidR="00303E20" w:rsidRPr="003651D9" w:rsidDel="0055394B">
          <w:delText>&gt;</w:delText>
        </w:r>
      </w:del>
    </w:p>
    <w:p w14:paraId="187CB033" w14:textId="5B7F6142" w:rsidR="00680648" w:rsidRPr="003651D9" w:rsidDel="0055394B" w:rsidRDefault="00680648" w:rsidP="00680648">
      <w:pPr>
        <w:pStyle w:val="Heading5"/>
        <w:numPr>
          <w:ilvl w:val="0"/>
          <w:numId w:val="0"/>
        </w:numPr>
        <w:rPr>
          <w:del w:id="95" w:author="Cole, George" w:date="2016-04-28T18:27:00Z"/>
          <w:noProof w:val="0"/>
        </w:rPr>
      </w:pPr>
      <w:del w:id="96" w:author="Cole, George" w:date="2016-04-28T18:27:00Z">
        <w:r w:rsidRPr="003651D9" w:rsidDel="0055394B">
          <w:rPr>
            <w:noProof w:val="0"/>
          </w:rPr>
          <w:delText>3.Y</w:delText>
        </w:r>
        <w:r w:rsidR="00A84DE6" w:rsidDel="0055394B">
          <w:rPr>
            <w:noProof w:val="0"/>
          </w:rPr>
          <w:delText>1</w:delText>
        </w:r>
        <w:r w:rsidRPr="003651D9" w:rsidDel="0055394B">
          <w:rPr>
            <w:noProof w:val="0"/>
          </w:rPr>
          <w:delText xml:space="preserve">.5.1.(z) </w:delText>
        </w:r>
        <w:r w:rsidR="00865616" w:rsidRPr="003651D9" w:rsidDel="0055394B">
          <w:rPr>
            <w:noProof w:val="0"/>
          </w:rPr>
          <w:delText>&lt;</w:delText>
        </w:r>
        <w:r w:rsidRPr="003651D9" w:rsidDel="0055394B">
          <w:rPr>
            <w:noProof w:val="0"/>
          </w:rPr>
          <w:delText>Actor</w:delText>
        </w:r>
        <w:r w:rsidR="00865616" w:rsidRPr="003651D9" w:rsidDel="0055394B">
          <w:rPr>
            <w:noProof w:val="0"/>
          </w:rPr>
          <w:delText>&gt;</w:delText>
        </w:r>
        <w:r w:rsidRPr="003651D9" w:rsidDel="0055394B">
          <w:rPr>
            <w:noProof w:val="0"/>
          </w:rPr>
          <w:delText xml:space="preserve"> Specific Security Considerations</w:delText>
        </w:r>
      </w:del>
    </w:p>
    <w:p w14:paraId="0534B6F5" w14:textId="321EE437" w:rsidR="002623D3" w:rsidDel="0055394B" w:rsidRDefault="00680648" w:rsidP="00597DB2">
      <w:pPr>
        <w:pStyle w:val="AuthorInstructions"/>
        <w:rPr>
          <w:del w:id="97" w:author="Cole, George" w:date="2016-04-28T18:27:00Z"/>
        </w:rPr>
      </w:pPr>
      <w:del w:id="98" w:author="Cole, George" w:date="2016-04-28T18:27:00Z">
        <w:r w:rsidRPr="003651D9" w:rsidDel="0055394B">
          <w:delText xml:space="preserve">&lt;This section should </w:delText>
        </w:r>
        <w:r w:rsidR="007773C8" w:rsidRPr="003651D9" w:rsidDel="0055394B">
          <w:delText>specify</w:delText>
        </w:r>
        <w:r w:rsidRPr="003651D9" w:rsidDel="0055394B">
          <w:delText xml:space="preserve"> any specific security considerations on an Actor by Actor basis.&gt;</w:delText>
        </w:r>
      </w:del>
    </w:p>
    <w:p w14:paraId="390D40CF" w14:textId="77777777" w:rsidR="002623D3" w:rsidRDefault="002623D3" w:rsidP="00597DB2">
      <w:pPr>
        <w:pStyle w:val="AuthorInstructions"/>
      </w:pPr>
    </w:p>
    <w:p w14:paraId="3447B3E5" w14:textId="574B690A" w:rsidR="002623D3" w:rsidRPr="003651D9" w:rsidRDefault="002623D3" w:rsidP="002623D3">
      <w:pPr>
        <w:pStyle w:val="Heading2"/>
        <w:numPr>
          <w:ilvl w:val="0"/>
          <w:numId w:val="0"/>
        </w:numPr>
        <w:rPr>
          <w:i/>
        </w:rPr>
      </w:pPr>
      <w:bookmarkStart w:id="99" w:name="_Toc449631537"/>
      <w:r>
        <w:rPr>
          <w:noProof w:val="0"/>
        </w:rPr>
        <w:t>3.Y2</w:t>
      </w:r>
      <w:r w:rsidRPr="003651D9">
        <w:rPr>
          <w:noProof w:val="0"/>
        </w:rPr>
        <w:t xml:space="preserve"> </w:t>
      </w:r>
      <w:r w:rsidR="000E3338">
        <w:rPr>
          <w:noProof w:val="0"/>
        </w:rPr>
        <w:t>Retrieve Care Plan [PCC-Y2</w:t>
      </w:r>
      <w:r>
        <w:rPr>
          <w:noProof w:val="0"/>
        </w:rPr>
        <w:t>]</w:t>
      </w:r>
      <w:bookmarkEnd w:id="99"/>
    </w:p>
    <w:p w14:paraId="3DCD2598" w14:textId="5807B47B" w:rsidR="002623D3" w:rsidRPr="003651D9" w:rsidRDefault="002623D3" w:rsidP="002623D3">
      <w:pPr>
        <w:pStyle w:val="Heading3"/>
        <w:numPr>
          <w:ilvl w:val="0"/>
          <w:numId w:val="0"/>
        </w:numPr>
        <w:rPr>
          <w:noProof w:val="0"/>
        </w:rPr>
      </w:pPr>
      <w:bookmarkStart w:id="100" w:name="_Toc449631538"/>
      <w:r>
        <w:rPr>
          <w:noProof w:val="0"/>
        </w:rPr>
        <w:t>3.Y2</w:t>
      </w:r>
      <w:r w:rsidRPr="003651D9">
        <w:rPr>
          <w:noProof w:val="0"/>
        </w:rPr>
        <w:t>.1 Scope</w:t>
      </w:r>
      <w:bookmarkEnd w:id="100"/>
    </w:p>
    <w:p w14:paraId="0228040D" w14:textId="2E89BC5B" w:rsidR="002623D3" w:rsidRPr="003651D9" w:rsidRDefault="00030AE0" w:rsidP="002623D3">
      <w:pPr>
        <w:pStyle w:val="BodyText"/>
      </w:pPr>
      <w:r>
        <w:t>This transaction is used to retrieve a specific care plan using a known FHIR CarePlan resource id.</w:t>
      </w:r>
    </w:p>
    <w:p w14:paraId="5430134E" w14:textId="7DEE4B69" w:rsidR="002623D3" w:rsidRPr="003651D9" w:rsidRDefault="002623D3" w:rsidP="002623D3">
      <w:pPr>
        <w:pStyle w:val="Heading3"/>
        <w:numPr>
          <w:ilvl w:val="0"/>
          <w:numId w:val="0"/>
        </w:numPr>
        <w:rPr>
          <w:noProof w:val="0"/>
        </w:rPr>
      </w:pPr>
      <w:bookmarkStart w:id="101" w:name="_Toc449631539"/>
      <w:r>
        <w:rPr>
          <w:noProof w:val="0"/>
        </w:rPr>
        <w:t>3.Y2</w:t>
      </w:r>
      <w:r w:rsidRPr="003651D9">
        <w:rPr>
          <w:noProof w:val="0"/>
        </w:rPr>
        <w:t>.2</w:t>
      </w:r>
      <w:r>
        <w:rPr>
          <w:noProof w:val="0"/>
        </w:rPr>
        <w:t xml:space="preserve"> </w:t>
      </w:r>
      <w:r w:rsidRPr="003651D9">
        <w:rPr>
          <w:noProof w:val="0"/>
        </w:rPr>
        <w:t>Actor Roles</w:t>
      </w:r>
      <w:bookmarkEnd w:id="101"/>
    </w:p>
    <w:p w14:paraId="5CAFCEFA" w14:textId="77777777" w:rsidR="002623D3" w:rsidRPr="003651D9" w:rsidRDefault="002623D3" w:rsidP="002623D3">
      <w:pPr>
        <w:pStyle w:val="BodyText"/>
        <w:jc w:val="center"/>
      </w:pPr>
      <w:r w:rsidRPr="003651D9">
        <w:rPr>
          <w:noProof/>
        </w:rPr>
        <mc:AlternateContent>
          <mc:Choice Requires="wpc">
            <w:drawing>
              <wp:inline distT="0" distB="0" distL="0" distR="0" wp14:anchorId="0ED7ADD1" wp14:editId="7701ECA8">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37DF140C" w14:textId="24012863" w:rsidR="00E349F6" w:rsidRDefault="00E349F6" w:rsidP="002623D3">
                              <w:pPr>
                                <w:jc w:val="center"/>
                                <w:rPr>
                                  <w:sz w:val="18"/>
                                </w:rPr>
                              </w:pPr>
                              <w:r>
                                <w:rPr>
                                  <w:sz w:val="18"/>
                                </w:rPr>
                                <w:t>Retrieve Care Plan [PCC-Y2</w:t>
                              </w:r>
                            </w:p>
                            <w:p w14:paraId="0410D466" w14:textId="77777777" w:rsidR="00E349F6" w:rsidRDefault="00E349F6" w:rsidP="002623D3"/>
                            <w:p w14:paraId="14B0FDD6" w14:textId="77777777" w:rsidR="00E349F6" w:rsidRDefault="00E349F6" w:rsidP="002623D3">
                              <w:pPr>
                                <w:jc w:val="center"/>
                                <w:rPr>
                                  <w:sz w:val="18"/>
                                </w:rPr>
                              </w:pPr>
                              <w:r>
                                <w:rPr>
                                  <w:sz w:val="18"/>
                                </w:rPr>
                                <w:t>Transaction Name [DOM-#]</w:t>
                              </w:r>
                            </w:p>
                          </w:txbxContent>
                        </wps:txbx>
                        <wps:bodyPr rot="0" vert="horz" wrap="square" lIns="0" tIns="9144" rIns="0" bIns="9144" anchor="t" anchorCtr="0" upright="1">
                          <a:noAutofit/>
                        </wps:bodyPr>
                      </wps:wsp>
                      <wps:wsp>
                        <wps:cNvPr id="20" name="Text Box 154"/>
                        <wps:cNvSpPr txBox="1">
                          <a:spLocks noChangeArrowheads="1"/>
                        </wps:cNvSpPr>
                        <wps:spPr bwMode="auto">
                          <a:xfrm>
                            <a:off x="171698" y="168367"/>
                            <a:ext cx="1314202" cy="457233"/>
                          </a:xfrm>
                          <a:prstGeom prst="rect">
                            <a:avLst/>
                          </a:prstGeom>
                          <a:solidFill>
                            <a:srgbClr val="FFFFFF"/>
                          </a:solidFill>
                          <a:ln w="9525">
                            <a:solidFill>
                              <a:srgbClr val="000000"/>
                            </a:solidFill>
                            <a:miter lim="800000"/>
                            <a:headEnd/>
                            <a:tailEnd/>
                          </a:ln>
                        </wps:spPr>
                        <wps:txbx>
                          <w:txbxContent>
                            <w:p w14:paraId="4DC37B97" w14:textId="4BFC86D3" w:rsidR="00E349F6" w:rsidRDefault="00E349F6" w:rsidP="002623D3">
                              <w:pPr>
                                <w:rPr>
                                  <w:sz w:val="18"/>
                                </w:rPr>
                              </w:pPr>
                              <w:r>
                                <w:rPr>
                                  <w:sz w:val="18"/>
                                </w:rPr>
                                <w:t>Care Plan Consumer or Care Plan Updater</w:t>
                              </w:r>
                            </w:p>
                            <w:p w14:paraId="5F6936F5" w14:textId="77777777" w:rsidR="00E349F6" w:rsidRDefault="00E349F6" w:rsidP="002623D3"/>
                            <w:p w14:paraId="626E2C72" w14:textId="77777777" w:rsidR="00E349F6" w:rsidRDefault="00E349F6" w:rsidP="002623D3">
                              <w:pPr>
                                <w:rPr>
                                  <w:sz w:val="18"/>
                                </w:rPr>
                              </w:pPr>
                              <w:r>
                                <w:rPr>
                                  <w:sz w:val="18"/>
                                </w:rPr>
                                <w:t>Actor ABC</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59478FF7" w14:textId="247FEC79" w:rsidR="00E349F6" w:rsidRDefault="00E349F6" w:rsidP="002623D3">
                              <w:pPr>
                                <w:rPr>
                                  <w:sz w:val="18"/>
                                </w:rPr>
                              </w:pPr>
                              <w:r>
                                <w:rPr>
                                  <w:sz w:val="18"/>
                                </w:rPr>
                                <w:t>Care Plan Service</w:t>
                              </w:r>
                            </w:p>
                            <w:p w14:paraId="296ADF55" w14:textId="77777777" w:rsidR="00E349F6" w:rsidRDefault="00E349F6" w:rsidP="002623D3"/>
                            <w:p w14:paraId="0406893D" w14:textId="77777777" w:rsidR="00E349F6" w:rsidRDefault="00E349F6" w:rsidP="002623D3">
                              <w:pPr>
                                <w:rPr>
                                  <w:sz w:val="18"/>
                                </w:rPr>
                              </w:pPr>
                              <w:r>
                                <w:rPr>
                                  <w:sz w:val="18"/>
                                </w:rPr>
                                <w:t>Actor DEF</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10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">
                <v:shape id="_x0000_s1110" type="#_x0000_t75" style="position:absolute;width:37261;height:15392;visibility:visible;mso-wrap-style:square">
                  <v:fill o:detectmouseclick="t"/>
                  <v:path o:connecttype="none"/>
                </v:shape>
                <v:oval id="Oval 153" o:spid="_x0000_s1111"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ec18EA&#10;AADbAAAADwAAAGRycy9kb3ducmV2LnhtbERPS2sCMRC+C/6HMEIvolmlvlajSIsg7ckHeB02425w&#10;M1k2UdN/3wiF3ubje85qE20tHtR641jBaJiBIC6cNlwqOJ92gzkIH5A11o5JwQ952Ky7nRXm2j35&#10;QI9jKEUKYZ+jgiqEJpfSFxVZ9EPXECfu6lqLIcG2lLrFZwq3tRxn2VRaNJwaKmzoo6LidrxbBe/N&#10;djqJo2/T/7p+zibuctiNTVTqrRe3SxCBYvgX/7n3Os1fwOuXdI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XnNfBAAAA2wAAAA8AAAAAAAAAAAAAAAAAmAIAAGRycy9kb3du&#10;cmV2LnhtbFBLBQYAAAAABAAEAPUAAACGAwAAAAA=&#10;">
                  <v:textbox inset="0,.72pt,0,.72pt">
                    <w:txbxContent>
                      <w:p w14:paraId="37DF140C" w14:textId="24012863" w:rsidR="00E349F6" w:rsidRDefault="00E349F6" w:rsidP="002623D3">
                        <w:pPr>
                          <w:jc w:val="center"/>
                          <w:rPr>
                            <w:sz w:val="18"/>
                          </w:rPr>
                        </w:pPr>
                        <w:r>
                          <w:rPr>
                            <w:sz w:val="18"/>
                          </w:rPr>
                          <w:t>Retrieve Care Plan [PCC-Y2</w:t>
                        </w:r>
                      </w:p>
                      <w:p w14:paraId="0410D466" w14:textId="77777777" w:rsidR="00E349F6" w:rsidRDefault="00E349F6" w:rsidP="002623D3"/>
                      <w:p w14:paraId="14B0FDD6" w14:textId="77777777" w:rsidR="00E349F6" w:rsidRDefault="00E349F6" w:rsidP="002623D3">
                        <w:pPr>
                          <w:jc w:val="center"/>
                          <w:rPr>
                            <w:sz w:val="18"/>
                          </w:rPr>
                        </w:pPr>
                        <w:r>
                          <w:rPr>
                            <w:sz w:val="18"/>
                          </w:rPr>
                          <w:t>Transaction Name [DOM-#]</w:t>
                        </w:r>
                      </w:p>
                    </w:txbxContent>
                  </v:textbox>
                </v:oval>
                <v:shape id="Text Box 154" o:spid="_x0000_s1112" type="#_x0000_t202" style="position:absolute;left:1716;top:1683;width:13143;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14:paraId="4DC37B97" w14:textId="4BFC86D3" w:rsidR="00E349F6" w:rsidRDefault="00E349F6" w:rsidP="002623D3">
                        <w:pPr>
                          <w:rPr>
                            <w:sz w:val="18"/>
                          </w:rPr>
                        </w:pPr>
                        <w:r>
                          <w:rPr>
                            <w:sz w:val="18"/>
                          </w:rPr>
                          <w:t>Care Plan Consumer or Care Plan Updater</w:t>
                        </w:r>
                      </w:p>
                      <w:p w14:paraId="5F6936F5" w14:textId="77777777" w:rsidR="00E349F6" w:rsidRDefault="00E349F6" w:rsidP="002623D3"/>
                      <w:p w14:paraId="626E2C72" w14:textId="77777777" w:rsidR="00E349F6" w:rsidRDefault="00E349F6" w:rsidP="002623D3">
                        <w:pPr>
                          <w:rPr>
                            <w:sz w:val="18"/>
                          </w:rPr>
                        </w:pPr>
                        <w:r>
                          <w:rPr>
                            <w:sz w:val="18"/>
                          </w:rPr>
                          <w:t>Actor ABC</w:t>
                        </w:r>
                      </w:p>
                    </w:txbxContent>
                  </v:textbox>
                </v:shape>
                <v:line id="Line 155" o:spid="_x0000_s1113"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shape id="Text Box 156" o:spid="_x0000_s1114" type="#_x0000_t202" style="position:absolute;left:26481;top:1683;width:977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14:paraId="59478FF7" w14:textId="247FEC79" w:rsidR="00E349F6" w:rsidRDefault="00E349F6" w:rsidP="002623D3">
                        <w:pPr>
                          <w:rPr>
                            <w:sz w:val="18"/>
                          </w:rPr>
                        </w:pPr>
                        <w:r>
                          <w:rPr>
                            <w:sz w:val="18"/>
                          </w:rPr>
                          <w:t>Care Plan Service</w:t>
                        </w:r>
                      </w:p>
                      <w:p w14:paraId="296ADF55" w14:textId="77777777" w:rsidR="00E349F6" w:rsidRDefault="00E349F6" w:rsidP="002623D3"/>
                      <w:p w14:paraId="0406893D" w14:textId="77777777" w:rsidR="00E349F6" w:rsidRDefault="00E349F6" w:rsidP="002623D3">
                        <w:pPr>
                          <w:rPr>
                            <w:sz w:val="18"/>
                          </w:rPr>
                        </w:pPr>
                        <w:r>
                          <w:rPr>
                            <w:sz w:val="18"/>
                          </w:rPr>
                          <w:t>Actor DEF</w:t>
                        </w:r>
                      </w:p>
                    </w:txbxContent>
                  </v:textbox>
                </v:shape>
                <v:line id="Line 157" o:spid="_x0000_s1115"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w10:anchorlock/>
              </v:group>
            </w:pict>
          </mc:Fallback>
        </mc:AlternateContent>
      </w:r>
    </w:p>
    <w:p w14:paraId="5FA43C3D" w14:textId="34589491" w:rsidR="002623D3" w:rsidRPr="003651D9" w:rsidRDefault="002623D3" w:rsidP="002623D3">
      <w:pPr>
        <w:pStyle w:val="FigureTitle"/>
      </w:pPr>
      <w:r w:rsidRPr="003651D9">
        <w:t>Figure 3.Y</w:t>
      </w:r>
      <w:r>
        <w:t>2</w:t>
      </w:r>
      <w:r w:rsidRPr="003651D9">
        <w:t>.2-1: Use Case Diagram</w:t>
      </w:r>
    </w:p>
    <w:p w14:paraId="3AA7CDD2" w14:textId="77777777" w:rsidR="002623D3" w:rsidRPr="003651D9" w:rsidRDefault="002623D3" w:rsidP="002623D3">
      <w:pPr>
        <w:pStyle w:val="TableTitle"/>
      </w:pPr>
    </w:p>
    <w:p w14:paraId="528FCD13" w14:textId="4C0C5EFD" w:rsidR="002623D3" w:rsidRPr="003651D9" w:rsidRDefault="002623D3" w:rsidP="002623D3">
      <w:pPr>
        <w:pStyle w:val="TableTitle"/>
      </w:pPr>
      <w:r w:rsidRPr="003651D9">
        <w:t>Table 3.Y</w:t>
      </w:r>
      <w:r>
        <w:t>2</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3651D9" w14:paraId="17A12098" w14:textId="77777777" w:rsidTr="00235F1F">
        <w:tc>
          <w:tcPr>
            <w:tcW w:w="1008" w:type="dxa"/>
            <w:shd w:val="clear" w:color="auto" w:fill="auto"/>
          </w:tcPr>
          <w:p w14:paraId="71BB3F4C" w14:textId="77777777" w:rsidR="002623D3" w:rsidRPr="003651D9" w:rsidRDefault="002623D3" w:rsidP="00483A94">
            <w:pPr>
              <w:pStyle w:val="BodyText"/>
              <w:rPr>
                <w:b/>
              </w:rPr>
            </w:pPr>
            <w:r w:rsidRPr="003651D9">
              <w:rPr>
                <w:b/>
              </w:rPr>
              <w:t>Actor:</w:t>
            </w:r>
          </w:p>
        </w:tc>
        <w:tc>
          <w:tcPr>
            <w:tcW w:w="8568" w:type="dxa"/>
            <w:shd w:val="clear" w:color="auto" w:fill="auto"/>
          </w:tcPr>
          <w:p w14:paraId="377827F1" w14:textId="0B3C6B11" w:rsidR="002623D3" w:rsidRPr="003651D9" w:rsidRDefault="007A0B00" w:rsidP="00483A94">
            <w:pPr>
              <w:pStyle w:val="BodyText"/>
            </w:pPr>
            <w:r>
              <w:t>Care Plan Consumer</w:t>
            </w:r>
          </w:p>
        </w:tc>
      </w:tr>
      <w:tr w:rsidR="002623D3" w:rsidRPr="003651D9" w14:paraId="687582AF" w14:textId="77777777" w:rsidTr="00235F1F">
        <w:tc>
          <w:tcPr>
            <w:tcW w:w="1008" w:type="dxa"/>
            <w:shd w:val="clear" w:color="auto" w:fill="auto"/>
          </w:tcPr>
          <w:p w14:paraId="1B6C2B1B" w14:textId="77777777" w:rsidR="002623D3" w:rsidRPr="003651D9" w:rsidRDefault="002623D3" w:rsidP="00483A94">
            <w:pPr>
              <w:pStyle w:val="BodyText"/>
              <w:rPr>
                <w:b/>
              </w:rPr>
            </w:pPr>
            <w:r w:rsidRPr="003651D9">
              <w:rPr>
                <w:b/>
              </w:rPr>
              <w:t>Role:</w:t>
            </w:r>
          </w:p>
        </w:tc>
        <w:tc>
          <w:tcPr>
            <w:tcW w:w="8568" w:type="dxa"/>
            <w:shd w:val="clear" w:color="auto" w:fill="auto"/>
          </w:tcPr>
          <w:p w14:paraId="1FBE7404" w14:textId="4E216F0D" w:rsidR="002623D3" w:rsidRPr="003651D9" w:rsidRDefault="007A0B00" w:rsidP="00483A94">
            <w:pPr>
              <w:pStyle w:val="BodyText"/>
            </w:pPr>
            <w:r>
              <w:t>The Care Plan Consumer requests a specific care plan using the CarePlan id</w:t>
            </w:r>
          </w:p>
        </w:tc>
      </w:tr>
      <w:tr w:rsidR="002623D3" w:rsidRPr="003651D9" w14:paraId="6A82A074" w14:textId="77777777" w:rsidTr="00235F1F">
        <w:tc>
          <w:tcPr>
            <w:tcW w:w="1008" w:type="dxa"/>
            <w:shd w:val="clear" w:color="auto" w:fill="auto"/>
          </w:tcPr>
          <w:p w14:paraId="7F236D7B" w14:textId="77777777" w:rsidR="002623D3" w:rsidRPr="003651D9" w:rsidRDefault="002623D3" w:rsidP="00483A94">
            <w:pPr>
              <w:pStyle w:val="BodyText"/>
              <w:rPr>
                <w:b/>
              </w:rPr>
            </w:pPr>
            <w:r w:rsidRPr="003651D9">
              <w:rPr>
                <w:b/>
              </w:rPr>
              <w:t>Actor:</w:t>
            </w:r>
          </w:p>
        </w:tc>
        <w:tc>
          <w:tcPr>
            <w:tcW w:w="8568" w:type="dxa"/>
            <w:shd w:val="clear" w:color="auto" w:fill="auto"/>
          </w:tcPr>
          <w:p w14:paraId="0D2BF5D5" w14:textId="50CC5AB8" w:rsidR="002623D3" w:rsidRPr="003651D9" w:rsidRDefault="007A0B00" w:rsidP="00483A94">
            <w:pPr>
              <w:pStyle w:val="BodyText"/>
            </w:pPr>
            <w:r>
              <w:t xml:space="preserve">Care Plan </w:t>
            </w:r>
            <w:r w:rsidR="00EF19A5">
              <w:t>Service</w:t>
            </w:r>
          </w:p>
        </w:tc>
      </w:tr>
      <w:tr w:rsidR="002623D3" w:rsidRPr="003651D9" w14:paraId="1780F481" w14:textId="77777777" w:rsidTr="00235F1F">
        <w:tc>
          <w:tcPr>
            <w:tcW w:w="1008" w:type="dxa"/>
            <w:shd w:val="clear" w:color="auto" w:fill="auto"/>
          </w:tcPr>
          <w:p w14:paraId="30526532" w14:textId="77777777" w:rsidR="002623D3" w:rsidRPr="003651D9" w:rsidRDefault="002623D3" w:rsidP="00483A94">
            <w:pPr>
              <w:pStyle w:val="BodyText"/>
              <w:rPr>
                <w:b/>
              </w:rPr>
            </w:pPr>
            <w:r w:rsidRPr="003651D9">
              <w:rPr>
                <w:b/>
              </w:rPr>
              <w:t>Role:</w:t>
            </w:r>
          </w:p>
        </w:tc>
        <w:tc>
          <w:tcPr>
            <w:tcW w:w="8568" w:type="dxa"/>
            <w:shd w:val="clear" w:color="auto" w:fill="auto"/>
          </w:tcPr>
          <w:p w14:paraId="64010DF2" w14:textId="4AC12F04" w:rsidR="002623D3" w:rsidRPr="003651D9" w:rsidRDefault="002623D3" w:rsidP="00483A94">
            <w:pPr>
              <w:pStyle w:val="BodyText"/>
            </w:pPr>
            <w:r>
              <w:t xml:space="preserve"> </w:t>
            </w:r>
            <w:r w:rsidR="007A0B00">
              <w:t xml:space="preserve">The Care Plan </w:t>
            </w:r>
            <w:r w:rsidR="00EF19A5">
              <w:t>Service</w:t>
            </w:r>
            <w:r w:rsidR="007A0B00">
              <w:t xml:space="preserve"> returns the requested CarePlan resource, or an error if the requested id does not exist.</w:t>
            </w:r>
          </w:p>
        </w:tc>
      </w:tr>
    </w:tbl>
    <w:p w14:paraId="3263463C" w14:textId="08C5BBED" w:rsidR="002623D3" w:rsidRDefault="002623D3" w:rsidP="002623D3">
      <w:pPr>
        <w:pStyle w:val="Heading3"/>
        <w:numPr>
          <w:ilvl w:val="0"/>
          <w:numId w:val="0"/>
        </w:numPr>
        <w:rPr>
          <w:noProof w:val="0"/>
        </w:rPr>
      </w:pPr>
      <w:bookmarkStart w:id="102" w:name="_Toc449631540"/>
      <w:r>
        <w:rPr>
          <w:noProof w:val="0"/>
        </w:rPr>
        <w:t>3.Y2</w:t>
      </w:r>
      <w:r w:rsidRPr="003651D9">
        <w:rPr>
          <w:noProof w:val="0"/>
        </w:rPr>
        <w:t>.3 Referenced Standards</w:t>
      </w:r>
      <w:bookmarkEnd w:id="102"/>
    </w:p>
    <w:p w14:paraId="2D4D1109" w14:textId="77777777" w:rsidR="0017099F" w:rsidRPr="00030AE0" w:rsidRDefault="0017099F" w:rsidP="0017099F">
      <w:pPr>
        <w:pStyle w:val="BodyText"/>
      </w:pPr>
      <w:r w:rsidRPr="00E34F09">
        <w:t>HL7® Fast Healthcare Information Resources (FHIR®) DSTU 2.0</w:t>
      </w:r>
    </w:p>
    <w:p w14:paraId="535DEBA2" w14:textId="710DD78F" w:rsidR="002623D3" w:rsidRPr="003651D9" w:rsidRDefault="002623D3" w:rsidP="002623D3">
      <w:pPr>
        <w:pStyle w:val="Heading3"/>
        <w:numPr>
          <w:ilvl w:val="0"/>
          <w:numId w:val="0"/>
        </w:numPr>
        <w:rPr>
          <w:noProof w:val="0"/>
        </w:rPr>
      </w:pPr>
      <w:bookmarkStart w:id="103" w:name="_Toc449631541"/>
      <w:r>
        <w:rPr>
          <w:noProof w:val="0"/>
        </w:rPr>
        <w:lastRenderedPageBreak/>
        <w:t>3.Y2</w:t>
      </w:r>
      <w:r w:rsidRPr="003651D9">
        <w:rPr>
          <w:noProof w:val="0"/>
        </w:rPr>
        <w:t>.4 Interaction Diagram</w:t>
      </w:r>
      <w:bookmarkEnd w:id="103"/>
    </w:p>
    <w:p w14:paraId="1B2794E6" w14:textId="77777777" w:rsidR="002623D3" w:rsidRPr="003651D9" w:rsidRDefault="002623D3" w:rsidP="002623D3">
      <w:pPr>
        <w:pStyle w:val="BodyText"/>
      </w:pPr>
      <w:r w:rsidRPr="003651D9">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451665" w14:textId="3DEEF8D6" w:rsidR="00E349F6" w:rsidRPr="007C1AAC" w:rsidRDefault="00E349F6" w:rsidP="002623D3">
                              <w:pPr>
                                <w:jc w:val="center"/>
                                <w:rPr>
                                  <w:sz w:val="22"/>
                                  <w:szCs w:val="22"/>
                                </w:rPr>
                              </w:pPr>
                              <w:r>
                                <w:rPr>
                                  <w:sz w:val="22"/>
                                  <w:szCs w:val="22"/>
                                </w:rPr>
                                <w:t>Care Plan Consumer</w:t>
                              </w:r>
                            </w:p>
                            <w:p w14:paraId="0F790F97" w14:textId="77777777" w:rsidR="00E349F6" w:rsidRDefault="00E349F6" w:rsidP="002623D3"/>
                            <w:p w14:paraId="3257C0BD" w14:textId="77777777" w:rsidR="00E349F6" w:rsidRPr="007C1AAC" w:rsidRDefault="00E349F6" w:rsidP="002623D3">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0693C" w14:textId="39E16A61" w:rsidR="00E349F6" w:rsidRPr="007C1AAC" w:rsidRDefault="00E349F6" w:rsidP="002623D3">
                              <w:pPr>
                                <w:rPr>
                                  <w:sz w:val="22"/>
                                  <w:szCs w:val="22"/>
                                </w:rPr>
                              </w:pPr>
                              <w:r>
                                <w:rPr>
                                  <w:sz w:val="22"/>
                                  <w:szCs w:val="22"/>
                                </w:rPr>
                                <w:t>Retrieve Care Plan</w:t>
                              </w:r>
                            </w:p>
                            <w:p w14:paraId="0A71F67F" w14:textId="77777777" w:rsidR="00E349F6" w:rsidRDefault="00E349F6" w:rsidP="002623D3"/>
                            <w:p w14:paraId="510A157E" w14:textId="77777777" w:rsidR="00E349F6" w:rsidRPr="007C1AAC" w:rsidRDefault="00E349F6" w:rsidP="002623D3">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DD228" w14:textId="797CD037" w:rsidR="00E349F6" w:rsidRPr="007C1AAC" w:rsidRDefault="00E349F6" w:rsidP="002623D3">
                              <w:pPr>
                                <w:jc w:val="center"/>
                                <w:rPr>
                                  <w:sz w:val="22"/>
                                  <w:szCs w:val="22"/>
                                </w:rPr>
                              </w:pPr>
                              <w:r>
                                <w:rPr>
                                  <w:sz w:val="22"/>
                                  <w:szCs w:val="22"/>
                                </w:rPr>
                                <w:t>Care Plan Manager</w:t>
                              </w:r>
                            </w:p>
                            <w:p w14:paraId="12642884" w14:textId="77777777" w:rsidR="00E349F6" w:rsidRDefault="00E349F6" w:rsidP="002623D3"/>
                            <w:p w14:paraId="27731D95" w14:textId="77777777" w:rsidR="00E349F6" w:rsidRPr="007C1AAC" w:rsidRDefault="00E349F6" w:rsidP="002623D3">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11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LTTL0fsEAABQGwAADgAAAAAAAAAAAAAAAAAuAgAAZHJzL2Uyb0RvYy54bWxQSwECLQAUAAYACAAA&#10;ACEAdeumQNwAAAAFAQAADwAAAAAAAAAAAAAAAABVBwAAZHJzL2Rvd25yZXYueG1sUEsFBgAAAAAE&#10;AAQA8wAAAF4IAAAAAA==&#10;">
                <v:shape id="_x0000_s1117" type="#_x0000_t75" style="position:absolute;width:59436;height:24003;visibility:visible;mso-wrap-style:square">
                  <v:fill o:detectmouseclick="t"/>
                  <v:path o:connecttype="none"/>
                </v:shape>
                <v:shape id="Text Box 160" o:spid="_x0000_s1118"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14:paraId="62451665" w14:textId="3DEEF8D6" w:rsidR="00E349F6" w:rsidRPr="007C1AAC" w:rsidRDefault="00E349F6" w:rsidP="002623D3">
                        <w:pPr>
                          <w:jc w:val="center"/>
                          <w:rPr>
                            <w:sz w:val="22"/>
                            <w:szCs w:val="22"/>
                          </w:rPr>
                        </w:pPr>
                        <w:r>
                          <w:rPr>
                            <w:sz w:val="22"/>
                            <w:szCs w:val="22"/>
                          </w:rPr>
                          <w:t>Care Plan Consumer</w:t>
                        </w:r>
                      </w:p>
                      <w:p w14:paraId="0F790F97" w14:textId="77777777" w:rsidR="00E349F6" w:rsidRDefault="00E349F6" w:rsidP="002623D3"/>
                      <w:p w14:paraId="3257C0BD" w14:textId="77777777" w:rsidR="00E349F6" w:rsidRPr="007C1AAC" w:rsidRDefault="00E349F6" w:rsidP="002623D3">
                        <w:pPr>
                          <w:jc w:val="center"/>
                          <w:rPr>
                            <w:sz w:val="22"/>
                            <w:szCs w:val="22"/>
                          </w:rPr>
                        </w:pPr>
                        <w:r w:rsidRPr="007C1AAC">
                          <w:rPr>
                            <w:sz w:val="22"/>
                            <w:szCs w:val="22"/>
                          </w:rPr>
                          <w:t>A</w:t>
                        </w:r>
                        <w:r>
                          <w:rPr>
                            <w:sz w:val="22"/>
                            <w:szCs w:val="22"/>
                          </w:rPr>
                          <w:t>ctor A</w:t>
                        </w:r>
                      </w:p>
                    </w:txbxContent>
                  </v:textbox>
                </v:shape>
                <v:line id="Line 161" o:spid="_x0000_s1119"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t/MQAAADbAAAADwAAAGRycy9kb3ducmV2LnhtbESPX2vCMBTF34V9h3AHe9N0w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O38xAAAANsAAAAPAAAAAAAAAAAA&#10;AAAAAKECAABkcnMvZG93bnJldi54bWxQSwUGAAAAAAQABAD5AAAAkgMAAAAA&#10;">
                  <v:stroke dashstyle="dash"/>
                </v:line>
                <v:shape id="Text Box 162" o:spid="_x0000_s1120"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14:paraId="2420693C" w14:textId="39E16A61" w:rsidR="00E349F6" w:rsidRPr="007C1AAC" w:rsidRDefault="00E349F6" w:rsidP="002623D3">
                        <w:pPr>
                          <w:rPr>
                            <w:sz w:val="22"/>
                            <w:szCs w:val="22"/>
                          </w:rPr>
                        </w:pPr>
                        <w:r>
                          <w:rPr>
                            <w:sz w:val="22"/>
                            <w:szCs w:val="22"/>
                          </w:rPr>
                          <w:t>Retrieve Care Plan</w:t>
                        </w:r>
                      </w:p>
                      <w:p w14:paraId="0A71F67F" w14:textId="77777777" w:rsidR="00E349F6" w:rsidRDefault="00E349F6" w:rsidP="002623D3"/>
                      <w:p w14:paraId="510A157E" w14:textId="77777777" w:rsidR="00E349F6" w:rsidRPr="007C1AAC" w:rsidRDefault="00E349F6" w:rsidP="002623D3">
                        <w:pPr>
                          <w:rPr>
                            <w:sz w:val="22"/>
                            <w:szCs w:val="22"/>
                          </w:rPr>
                        </w:pPr>
                        <w:r>
                          <w:rPr>
                            <w:sz w:val="22"/>
                            <w:szCs w:val="22"/>
                          </w:rPr>
                          <w:t xml:space="preserve">Message </w:t>
                        </w:r>
                        <w:r w:rsidRPr="007C1AAC">
                          <w:rPr>
                            <w:sz w:val="22"/>
                            <w:szCs w:val="22"/>
                          </w:rPr>
                          <w:t>1</w:t>
                        </w:r>
                      </w:p>
                    </w:txbxContent>
                  </v:textbox>
                </v:shape>
                <v:line id="Line 163" o:spid="_x0000_s1121"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rWEMQAAADbAAAADwAAAGRycy9kb3ducmV2LnhtbESPzWrCQBSF90LfYbiF7nRSF1Wjo5SC&#10;kEVqMZauL5lrEs3ciTPTJH37TqHg8nB+Ps5mN5pW9OR8Y1nB8ywBQVxa3XCl4PO0ny5B+ICssbVM&#10;Cn7Iw277MNlgqu3AR+qLUIk4wj5FBXUIXSqlL2sy6Ge2I47e2TqDIUpXSe1wiOOmlfMkeZEGG46E&#10;Gjt6q6m8Ft8mcssqd7evy3XMzu/5/sb96nD6UOrpcXxdgwg0hnv4v51pBfMF/H2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tYQxAAAANsAAAAPAAAAAAAAAAAA&#10;AAAAAKECAABkcnMvZG93bnJldi54bWxQSwUGAAAAAAQABAD5AAAAkgMAAAAA&#10;">
                  <v:stroke dashstyle="dash"/>
                </v:line>
                <v:rect id="Rectangle 164" o:spid="_x0000_s1122"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165" o:spid="_x0000_s1123"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166" o:spid="_x0000_s1124"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shape id="Text Box 167" o:spid="_x0000_s1125"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14:paraId="67ADD228" w14:textId="797CD037" w:rsidR="00E349F6" w:rsidRPr="007C1AAC" w:rsidRDefault="00E349F6" w:rsidP="002623D3">
                        <w:pPr>
                          <w:jc w:val="center"/>
                          <w:rPr>
                            <w:sz w:val="22"/>
                            <w:szCs w:val="22"/>
                          </w:rPr>
                        </w:pPr>
                        <w:r>
                          <w:rPr>
                            <w:sz w:val="22"/>
                            <w:szCs w:val="22"/>
                          </w:rPr>
                          <w:t>Care Plan Manager</w:t>
                        </w:r>
                      </w:p>
                      <w:p w14:paraId="12642884" w14:textId="77777777" w:rsidR="00E349F6" w:rsidRDefault="00E349F6" w:rsidP="002623D3"/>
                      <w:p w14:paraId="27731D95" w14:textId="77777777" w:rsidR="00E349F6" w:rsidRPr="007C1AAC" w:rsidRDefault="00E349F6" w:rsidP="002623D3">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887ECB5" w14:textId="79C5504F" w:rsidR="002623D3" w:rsidRDefault="002623D3" w:rsidP="002623D3">
      <w:pPr>
        <w:pStyle w:val="Heading4"/>
        <w:numPr>
          <w:ilvl w:val="0"/>
          <w:numId w:val="0"/>
        </w:numPr>
        <w:rPr>
          <w:noProof w:val="0"/>
        </w:rPr>
      </w:pPr>
      <w:bookmarkStart w:id="104" w:name="_Toc449631542"/>
      <w:r>
        <w:rPr>
          <w:noProof w:val="0"/>
        </w:rPr>
        <w:t>3.Y2</w:t>
      </w:r>
      <w:r w:rsidRPr="003651D9">
        <w:rPr>
          <w:noProof w:val="0"/>
        </w:rPr>
        <w:t xml:space="preserve">.4.1 </w:t>
      </w:r>
      <w:r w:rsidR="003A2537">
        <w:rPr>
          <w:noProof w:val="0"/>
        </w:rPr>
        <w:t>Retrieve Care Plan</w:t>
      </w:r>
      <w:bookmarkEnd w:id="104"/>
    </w:p>
    <w:p w14:paraId="3D44217B" w14:textId="7035950D" w:rsidR="003A2537" w:rsidRPr="0084770A" w:rsidRDefault="003A2537" w:rsidP="00235F1F">
      <w:pPr>
        <w:pStyle w:val="BodyText"/>
      </w:pPr>
      <w:r>
        <w:t xml:space="preserve">The Care Plan Consumer retrieves a specific care plan from the Care Plan </w:t>
      </w:r>
      <w:r w:rsidR="00EF19A5">
        <w:t>Service</w:t>
      </w:r>
      <w:r>
        <w:t>.</w:t>
      </w:r>
    </w:p>
    <w:p w14:paraId="40ED709F" w14:textId="5DC0ADBF" w:rsidR="002623D3" w:rsidRDefault="002623D3" w:rsidP="002623D3">
      <w:pPr>
        <w:pStyle w:val="Heading5"/>
        <w:numPr>
          <w:ilvl w:val="0"/>
          <w:numId w:val="0"/>
        </w:numPr>
        <w:rPr>
          <w:noProof w:val="0"/>
        </w:rPr>
      </w:pPr>
      <w:bookmarkStart w:id="105" w:name="_Toc449631543"/>
      <w:r>
        <w:rPr>
          <w:noProof w:val="0"/>
        </w:rPr>
        <w:t>3.Y2</w:t>
      </w:r>
      <w:r w:rsidRPr="003651D9">
        <w:rPr>
          <w:noProof w:val="0"/>
        </w:rPr>
        <w:t>.4.1.1 Trigger Events</w:t>
      </w:r>
      <w:bookmarkEnd w:id="105"/>
    </w:p>
    <w:p w14:paraId="2C451A32" w14:textId="16F4D64F" w:rsidR="003A2537" w:rsidRPr="0084770A" w:rsidRDefault="003A2537" w:rsidP="00235F1F">
      <w:pPr>
        <w:pStyle w:val="BodyText"/>
      </w:pPr>
      <w:r>
        <w:t>Any time a specific care plan needs to be retrieved, for the purposes of viewing or in conjunction with the preparation for an update to a care plan.</w:t>
      </w:r>
    </w:p>
    <w:p w14:paraId="3E58D918" w14:textId="1A0E99FA" w:rsidR="002623D3" w:rsidRDefault="002623D3" w:rsidP="002623D3">
      <w:pPr>
        <w:pStyle w:val="Heading5"/>
        <w:numPr>
          <w:ilvl w:val="0"/>
          <w:numId w:val="0"/>
        </w:numPr>
        <w:rPr>
          <w:noProof w:val="0"/>
        </w:rPr>
      </w:pPr>
      <w:bookmarkStart w:id="106" w:name="_Toc449631544"/>
      <w:r>
        <w:rPr>
          <w:noProof w:val="0"/>
        </w:rPr>
        <w:t>3.Y2</w:t>
      </w:r>
      <w:r w:rsidRPr="003651D9">
        <w:rPr>
          <w:noProof w:val="0"/>
        </w:rPr>
        <w:t>.4.1.2 Message Semantics</w:t>
      </w:r>
      <w:bookmarkEnd w:id="106"/>
    </w:p>
    <w:p w14:paraId="0BCA59B5" w14:textId="64349191" w:rsidR="003A2537" w:rsidRDefault="003A2537" w:rsidP="00235F1F">
      <w:pPr>
        <w:pStyle w:val="BodyText"/>
      </w:pPr>
      <w:r>
        <w:t>The message is a FHIR HTTP or HTTPS GET of a CarePlan resouces where the parameter provided is the CarePlan.id</w:t>
      </w:r>
      <w:r w:rsidR="0016430B">
        <w:t xml:space="preserve"> with an option to ask for a specific version of the given CarePlan</w:t>
      </w:r>
    </w:p>
    <w:p w14:paraId="2E440C18" w14:textId="6FA336F2" w:rsidR="00DE644B" w:rsidRDefault="00DE644B" w:rsidP="00235F1F">
      <w:pPr>
        <w:pStyle w:val="BodyText"/>
      </w:pPr>
      <w:r>
        <w:t>The URL for this operation is: [base]/CarePlan/[id]</w:t>
      </w:r>
    </w:p>
    <w:p w14:paraId="6BCE98E6" w14:textId="36AAA23E" w:rsidR="00980103" w:rsidRPr="0084770A" w:rsidRDefault="00980103" w:rsidP="00235F1F">
      <w:pPr>
        <w:pStyle w:val="BodyText"/>
      </w:pPr>
      <w:r>
        <w:t>or, if this is an historical, version specific retrieval: [base]/CarePlan/[id]/_history/[vid]</w:t>
      </w:r>
    </w:p>
    <w:p w14:paraId="139AD95C" w14:textId="5B54E446" w:rsidR="002623D3" w:rsidRDefault="002623D3" w:rsidP="002623D3">
      <w:pPr>
        <w:pStyle w:val="Heading5"/>
        <w:numPr>
          <w:ilvl w:val="0"/>
          <w:numId w:val="0"/>
        </w:numPr>
        <w:rPr>
          <w:noProof w:val="0"/>
        </w:rPr>
      </w:pPr>
      <w:bookmarkStart w:id="107" w:name="_Toc449631545"/>
      <w:r>
        <w:rPr>
          <w:noProof w:val="0"/>
        </w:rPr>
        <w:t>3.Y2</w:t>
      </w:r>
      <w:r w:rsidRPr="003651D9">
        <w:rPr>
          <w:noProof w:val="0"/>
        </w:rPr>
        <w:t>.4.1.3 Expected Actions</w:t>
      </w:r>
      <w:bookmarkEnd w:id="107"/>
    </w:p>
    <w:p w14:paraId="250813B2" w14:textId="52A40371" w:rsidR="002623D3" w:rsidRPr="003651D9" w:rsidRDefault="0084770A" w:rsidP="00235F1F">
      <w:pPr>
        <w:pStyle w:val="BodyText"/>
      </w:pPr>
      <w:r>
        <w:t xml:space="preserve">The Care Plan Consumer initiates the retrieve request using HTTP or HTTPS GET, and the Care Plan </w:t>
      </w:r>
      <w:r w:rsidR="00EF19A5">
        <w:t>Service</w:t>
      </w:r>
      <w:r>
        <w:t xml:space="preserve"> responds according to the </w:t>
      </w:r>
      <w:hyperlink r:id="rId29" w:history="1">
        <w:r w:rsidRPr="008A372B">
          <w:rPr>
            <w:rStyle w:val="Hyperlink"/>
          </w:rPr>
          <w:t xml:space="preserve">FHIR </w:t>
        </w:r>
        <w:r>
          <w:rPr>
            <w:rStyle w:val="Hyperlink"/>
          </w:rPr>
          <w:t>GET</w:t>
        </w:r>
        <w:r w:rsidRPr="008A372B">
          <w:rPr>
            <w:rStyle w:val="Hyperlink"/>
          </w:rPr>
          <w:t xml:space="preserve"> specification</w:t>
        </w:r>
      </w:hyperlink>
      <w:r>
        <w:t xml:space="preserve"> with the requested care plan or an error message.</w:t>
      </w:r>
    </w:p>
    <w:p w14:paraId="41FE8085" w14:textId="246867E1" w:rsidR="002623D3" w:rsidRDefault="002623D3" w:rsidP="002623D3">
      <w:pPr>
        <w:pStyle w:val="Heading3"/>
        <w:numPr>
          <w:ilvl w:val="0"/>
          <w:numId w:val="0"/>
        </w:numPr>
        <w:rPr>
          <w:noProof w:val="0"/>
        </w:rPr>
      </w:pPr>
      <w:bookmarkStart w:id="108" w:name="_Toc449631546"/>
      <w:r>
        <w:rPr>
          <w:noProof w:val="0"/>
        </w:rPr>
        <w:t>3.Y2</w:t>
      </w:r>
      <w:r w:rsidRPr="003651D9">
        <w:rPr>
          <w:noProof w:val="0"/>
        </w:rPr>
        <w:t>.5 Security Considerations</w:t>
      </w:r>
      <w:bookmarkEnd w:id="108"/>
    </w:p>
    <w:p w14:paraId="5B953CEA" w14:textId="07AAE208" w:rsidR="002623D3" w:rsidRPr="003651D9" w:rsidRDefault="007E1D39" w:rsidP="00235F1F">
      <w:pPr>
        <w:pStyle w:val="BodyText"/>
      </w:pPr>
      <w:r>
        <w:t>No PHI are provided with this transaction so there are no additional HTTP or HTTPS GET concerns.</w:t>
      </w:r>
    </w:p>
    <w:p w14:paraId="074ECB9B" w14:textId="74D070DC" w:rsidR="002623D3" w:rsidRPr="003651D9" w:rsidDel="0055394B" w:rsidRDefault="002623D3" w:rsidP="002623D3">
      <w:pPr>
        <w:pStyle w:val="Heading4"/>
        <w:numPr>
          <w:ilvl w:val="0"/>
          <w:numId w:val="0"/>
        </w:numPr>
        <w:rPr>
          <w:del w:id="109" w:author="Cole, George" w:date="2016-04-28T18:28:00Z"/>
          <w:noProof w:val="0"/>
        </w:rPr>
      </w:pPr>
      <w:del w:id="110" w:author="Cole, George" w:date="2016-04-28T18:28:00Z">
        <w:r w:rsidDel="0055394B">
          <w:rPr>
            <w:noProof w:val="0"/>
          </w:rPr>
          <w:lastRenderedPageBreak/>
          <w:delText>3.Y2</w:delText>
        </w:r>
        <w:r w:rsidRPr="003651D9" w:rsidDel="0055394B">
          <w:rPr>
            <w:noProof w:val="0"/>
          </w:rPr>
          <w:delText>.5.1 Security Audit Considerations</w:delText>
        </w:r>
      </w:del>
    </w:p>
    <w:p w14:paraId="74E5B0AD" w14:textId="02F5D0F8" w:rsidR="002623D3" w:rsidRPr="003651D9" w:rsidDel="0055394B" w:rsidRDefault="002623D3" w:rsidP="002623D3">
      <w:pPr>
        <w:pStyle w:val="AuthorInstructions"/>
        <w:rPr>
          <w:del w:id="111" w:author="Cole, George" w:date="2016-04-28T18:28:00Z"/>
        </w:rPr>
      </w:pPr>
      <w:del w:id="112" w:author="Cole, George" w:date="2016-04-28T18:28:00Z">
        <w:r w:rsidRPr="003651D9" w:rsidDel="0055394B">
          <w:delText>&lt;This section should identify any specific ATNA security audit event that is associated with this transaction and requirements on the encoding of that audit event. &gt;</w:delText>
        </w:r>
      </w:del>
    </w:p>
    <w:p w14:paraId="2AB7E5F8" w14:textId="3B6705C4" w:rsidR="002623D3" w:rsidRPr="003651D9" w:rsidDel="0055394B" w:rsidRDefault="002623D3" w:rsidP="002623D3">
      <w:pPr>
        <w:pStyle w:val="Heading5"/>
        <w:numPr>
          <w:ilvl w:val="0"/>
          <w:numId w:val="0"/>
        </w:numPr>
        <w:rPr>
          <w:del w:id="113" w:author="Cole, George" w:date="2016-04-28T18:28:00Z"/>
          <w:noProof w:val="0"/>
        </w:rPr>
      </w:pPr>
      <w:del w:id="114" w:author="Cole, George" w:date="2016-04-28T18:28:00Z">
        <w:r w:rsidDel="0055394B">
          <w:rPr>
            <w:noProof w:val="0"/>
          </w:rPr>
          <w:delText>3.Y2</w:delText>
        </w:r>
        <w:r w:rsidRPr="003651D9" w:rsidDel="0055394B">
          <w:rPr>
            <w:noProof w:val="0"/>
          </w:rPr>
          <w:delText>.5.1.(z) &lt;Actor&gt; Specific Security Considerations</w:delText>
        </w:r>
      </w:del>
    </w:p>
    <w:p w14:paraId="6BFE1E27" w14:textId="1F7F8D5F" w:rsidR="002623D3" w:rsidRPr="003651D9" w:rsidDel="0055394B" w:rsidRDefault="002623D3" w:rsidP="002623D3">
      <w:pPr>
        <w:pStyle w:val="AuthorInstructions"/>
        <w:rPr>
          <w:del w:id="115" w:author="Cole, George" w:date="2016-04-28T18:28:00Z"/>
        </w:rPr>
      </w:pPr>
      <w:del w:id="116" w:author="Cole, George" w:date="2016-04-28T18:28:00Z">
        <w:r w:rsidRPr="003651D9" w:rsidDel="0055394B">
          <w:delText>&lt;This section should specify any specific security considerations on an Actor by Actor basis.&gt;</w:delText>
        </w:r>
      </w:del>
    </w:p>
    <w:p w14:paraId="40C7CD65" w14:textId="1B5F2FFA" w:rsidR="00D54BCF" w:rsidRPr="003651D9" w:rsidRDefault="00D54BCF" w:rsidP="00D54BCF">
      <w:pPr>
        <w:pStyle w:val="Heading2"/>
        <w:numPr>
          <w:ilvl w:val="0"/>
          <w:numId w:val="0"/>
        </w:numPr>
        <w:rPr>
          <w:i/>
        </w:rPr>
      </w:pPr>
      <w:bookmarkStart w:id="117" w:name="_Toc449631547"/>
      <w:r>
        <w:rPr>
          <w:noProof w:val="0"/>
        </w:rPr>
        <w:t>3.Y3</w:t>
      </w:r>
      <w:r w:rsidRPr="003651D9">
        <w:rPr>
          <w:noProof w:val="0"/>
        </w:rPr>
        <w:t xml:space="preserve"> </w:t>
      </w:r>
      <w:r w:rsidR="00147187">
        <w:rPr>
          <w:noProof w:val="0"/>
        </w:rPr>
        <w:t>Subscribe to</w:t>
      </w:r>
      <w:r>
        <w:rPr>
          <w:noProof w:val="0"/>
        </w:rPr>
        <w:t xml:space="preserve"> Care Plan </w:t>
      </w:r>
      <w:r w:rsidR="00147187">
        <w:rPr>
          <w:noProof w:val="0"/>
        </w:rPr>
        <w:t xml:space="preserve">Updates </w:t>
      </w:r>
      <w:r>
        <w:rPr>
          <w:noProof w:val="0"/>
        </w:rPr>
        <w:t>[PCC-Y</w:t>
      </w:r>
      <w:r w:rsidR="00147187">
        <w:rPr>
          <w:noProof w:val="0"/>
        </w:rPr>
        <w:t>3</w:t>
      </w:r>
      <w:r>
        <w:rPr>
          <w:noProof w:val="0"/>
        </w:rPr>
        <w:t>]</w:t>
      </w:r>
      <w:bookmarkEnd w:id="117"/>
    </w:p>
    <w:p w14:paraId="4C1F700F" w14:textId="31E18A9B" w:rsidR="00D54BCF" w:rsidRPr="003651D9" w:rsidRDefault="00D54BCF" w:rsidP="00D54BCF">
      <w:pPr>
        <w:pStyle w:val="Heading3"/>
        <w:numPr>
          <w:ilvl w:val="0"/>
          <w:numId w:val="0"/>
        </w:numPr>
        <w:rPr>
          <w:noProof w:val="0"/>
        </w:rPr>
      </w:pPr>
      <w:bookmarkStart w:id="118" w:name="_Toc449631548"/>
      <w:r>
        <w:rPr>
          <w:noProof w:val="0"/>
        </w:rPr>
        <w:t>3.Y3</w:t>
      </w:r>
      <w:r w:rsidRPr="003651D9">
        <w:rPr>
          <w:noProof w:val="0"/>
        </w:rPr>
        <w:t>.1 Scope</w:t>
      </w:r>
      <w:bookmarkEnd w:id="118"/>
    </w:p>
    <w:p w14:paraId="6D1ADD84" w14:textId="52A3C067" w:rsidR="00D54BCF" w:rsidRPr="003651D9" w:rsidRDefault="00D54BCF" w:rsidP="00D54BCF">
      <w:pPr>
        <w:pStyle w:val="BodyText"/>
      </w:pPr>
      <w:r w:rsidRPr="003651D9">
        <w:t xml:space="preserve">This transaction is used to </w:t>
      </w:r>
      <w:r w:rsidR="00E1593D">
        <w:rPr>
          <w:i/>
        </w:rPr>
        <w:t>subscribe to updates made to a Care Plan.</w:t>
      </w:r>
    </w:p>
    <w:p w14:paraId="3AB10AA3" w14:textId="17D390E2" w:rsidR="00D54BCF" w:rsidRPr="003651D9" w:rsidRDefault="00D54BCF" w:rsidP="00D54BCF">
      <w:pPr>
        <w:pStyle w:val="Heading3"/>
        <w:numPr>
          <w:ilvl w:val="0"/>
          <w:numId w:val="0"/>
        </w:numPr>
        <w:rPr>
          <w:noProof w:val="0"/>
        </w:rPr>
      </w:pPr>
      <w:bookmarkStart w:id="119" w:name="_Toc449631549"/>
      <w:r>
        <w:rPr>
          <w:noProof w:val="0"/>
        </w:rPr>
        <w:t>3.Y3</w:t>
      </w:r>
      <w:r w:rsidRPr="003651D9">
        <w:rPr>
          <w:noProof w:val="0"/>
        </w:rPr>
        <w:t>.2</w:t>
      </w:r>
      <w:r>
        <w:rPr>
          <w:noProof w:val="0"/>
        </w:rPr>
        <w:t xml:space="preserve"> </w:t>
      </w:r>
      <w:r w:rsidRPr="003651D9">
        <w:rPr>
          <w:noProof w:val="0"/>
        </w:rPr>
        <w:t>Actor Roles</w:t>
      </w:r>
      <w:bookmarkEnd w:id="119"/>
    </w:p>
    <w:p w14:paraId="3F6F90CB" w14:textId="77777777" w:rsidR="00D54BCF" w:rsidRPr="003651D9" w:rsidRDefault="00D54BCF" w:rsidP="00D54BCF">
      <w:pPr>
        <w:pStyle w:val="BodyText"/>
        <w:jc w:val="center"/>
      </w:pPr>
      <w:r w:rsidRPr="003651D9">
        <w:rPr>
          <w:noProof/>
        </w:rPr>
        <mc:AlternateContent>
          <mc:Choice Requires="wpc">
            <w:drawing>
              <wp:inline distT="0" distB="0" distL="0" distR="0" wp14:anchorId="6760DEEA" wp14:editId="08878B08">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53E8C5E6" w14:textId="0561C944" w:rsidR="00E349F6" w:rsidRDefault="00E349F6" w:rsidP="00D54BCF">
                              <w:pPr>
                                <w:jc w:val="center"/>
                                <w:rPr>
                                  <w:sz w:val="18"/>
                                </w:rPr>
                              </w:pPr>
                              <w:r>
                                <w:rPr>
                                  <w:sz w:val="18"/>
                                </w:rPr>
                                <w:t>Subscribe to Care Plan Updates [PCC-Y3]</w:t>
                              </w:r>
                            </w:p>
                            <w:p w14:paraId="23FCEE02" w14:textId="77777777" w:rsidR="00E349F6" w:rsidRDefault="00E349F6" w:rsidP="00D54BCF"/>
                            <w:p w14:paraId="39439A52" w14:textId="77777777" w:rsidR="00E349F6" w:rsidRDefault="00E349F6" w:rsidP="00D54BCF">
                              <w:pPr>
                                <w:jc w:val="center"/>
                                <w:rPr>
                                  <w:sz w:val="18"/>
                                </w:rPr>
                              </w:pPr>
                              <w:r>
                                <w:rPr>
                                  <w:sz w:val="18"/>
                                </w:rPr>
                                <w:t>Transaction Name [DOM-#]</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6F701F00" w14:textId="21EA56CF" w:rsidR="00E349F6" w:rsidRDefault="00E349F6" w:rsidP="00D54BCF">
                              <w:pPr>
                                <w:rPr>
                                  <w:sz w:val="18"/>
                                </w:rPr>
                              </w:pPr>
                              <w:r>
                                <w:rPr>
                                  <w:sz w:val="18"/>
                                </w:rPr>
                                <w:t>Care Plan Consumer or Care Plan Updater</w:t>
                              </w:r>
                            </w:p>
                            <w:p w14:paraId="3B622C6D" w14:textId="77777777" w:rsidR="00E349F6" w:rsidRDefault="00E349F6" w:rsidP="00D54BCF"/>
                            <w:p w14:paraId="404F1AF4" w14:textId="77777777" w:rsidR="00E349F6" w:rsidRDefault="00E349F6" w:rsidP="00D54BCF">
                              <w:pPr>
                                <w:rPr>
                                  <w:sz w:val="18"/>
                                </w:rPr>
                              </w:pPr>
                              <w:r>
                                <w:rPr>
                                  <w:sz w:val="18"/>
                                </w:rPr>
                                <w:t>Actor ABC</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90436" cy="457233"/>
                          </a:xfrm>
                          <a:prstGeom prst="rect">
                            <a:avLst/>
                          </a:prstGeom>
                          <a:solidFill>
                            <a:srgbClr val="FFFFFF"/>
                          </a:solidFill>
                          <a:ln w="9525">
                            <a:solidFill>
                              <a:srgbClr val="000000"/>
                            </a:solidFill>
                            <a:miter lim="800000"/>
                            <a:headEnd/>
                            <a:tailEnd/>
                          </a:ln>
                        </wps:spPr>
                        <wps:txbx>
                          <w:txbxContent>
                            <w:p w14:paraId="1B1C57DE" w14:textId="5A9F9255" w:rsidR="00E349F6" w:rsidRDefault="00E349F6" w:rsidP="00D54BCF">
                              <w:pPr>
                                <w:rPr>
                                  <w:sz w:val="18"/>
                                </w:rPr>
                              </w:pPr>
                              <w:r>
                                <w:rPr>
                                  <w:sz w:val="18"/>
                                </w:rPr>
                                <w:t>Care Plan Service</w:t>
                              </w:r>
                            </w:p>
                            <w:p w14:paraId="2963A82E" w14:textId="77777777" w:rsidR="00E349F6" w:rsidRDefault="00E349F6" w:rsidP="00D54BCF"/>
                            <w:p w14:paraId="6F37BFF4" w14:textId="77777777" w:rsidR="00E349F6" w:rsidRDefault="00E349F6" w:rsidP="00D54BCF">
                              <w:pPr>
                                <w:rPr>
                                  <w:sz w:val="18"/>
                                </w:rPr>
                              </w:pPr>
                              <w:r>
                                <w:rPr>
                                  <w:sz w:val="18"/>
                                </w:rPr>
                                <w:t>Actor DEF</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12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">
                <v:shape id="_x0000_s1127" type="#_x0000_t75" style="position:absolute;width:37261;height:15392;visibility:visible;mso-wrap-style:square">
                  <v:fill o:detectmouseclick="t"/>
                  <v:path o:connecttype="none"/>
                </v:shape>
                <v:oval id="Oval 153" o:spid="_x0000_s1128" style="position:absolute;left:11334;top:9012;width:16288;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ZlMEA&#10;AADcAAAADwAAAGRycy9kb3ducmV2LnhtbERPy4rCMBTdD/gP4QqzGTS1+KIaRRRhGFc+wO2lubbB&#10;5qY0UTN/P1kMuDyc93IdbSOe1HnjWMFomIEgLp02XCm4nPeDOQgfkDU2jknBL3lYr3ofSyy0e/GR&#10;nqdQiRTCvkAFdQhtIaUva7Loh64lTtzNdRZDgl0ldYevFG4bmWfZVFo0nBpqbGlbU3k/PayCcbuZ&#10;TuLoYL5+brvZxF2P+9xEpT77cbMAESiGt/jf/a0V5OO0Np1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tGZTBAAAA3AAAAA8AAAAAAAAAAAAAAAAAmAIAAGRycy9kb3du&#10;cmV2LnhtbFBLBQYAAAAABAAEAPUAAACGAwAAAAA=&#10;">
                  <v:textbox inset="0,.72pt,0,.72pt">
                    <w:txbxContent>
                      <w:p w14:paraId="53E8C5E6" w14:textId="0561C944" w:rsidR="00E349F6" w:rsidRDefault="00E349F6" w:rsidP="00D54BCF">
                        <w:pPr>
                          <w:jc w:val="center"/>
                          <w:rPr>
                            <w:sz w:val="18"/>
                          </w:rPr>
                        </w:pPr>
                        <w:r>
                          <w:rPr>
                            <w:sz w:val="18"/>
                          </w:rPr>
                          <w:t>Subscribe to Care Plan Updates [PCC-Y3]</w:t>
                        </w:r>
                      </w:p>
                      <w:p w14:paraId="23FCEE02" w14:textId="77777777" w:rsidR="00E349F6" w:rsidRDefault="00E349F6" w:rsidP="00D54BCF"/>
                      <w:p w14:paraId="39439A52" w14:textId="77777777" w:rsidR="00E349F6" w:rsidRDefault="00E349F6" w:rsidP="00D54BCF">
                        <w:pPr>
                          <w:jc w:val="center"/>
                          <w:rPr>
                            <w:sz w:val="18"/>
                          </w:rPr>
                        </w:pPr>
                        <w:r>
                          <w:rPr>
                            <w:sz w:val="18"/>
                          </w:rPr>
                          <w:t>Transaction Name [DOM-#]</w:t>
                        </w:r>
                      </w:p>
                    </w:txbxContent>
                  </v:textbox>
                </v:oval>
                <v:shape id="Text Box 154" o:spid="_x0000_s1129" type="#_x0000_t202" style="position:absolute;left:1716;top:1683;width:1428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NB8YA&#10;AADcAAAADwAAAGRycy9kb3ducmV2LnhtbESPQWvCQBSE74L/YXlCL6KbWkk1dZVSUOLNWtHrI/tM&#10;QrNv091tTP99tyD0OMzMN8xq05tGdOR8bVnB4zQBQVxYXXOp4PSxnSxA+ICssbFMCn7Iw2Y9HKww&#10;0/bG79QdQykihH2GCqoQ2kxKX1Rk0E9tSxy9q3UGQ5SulNrhLcJNI2dJkkqDNceFClt6q6j4PH4b&#10;BYt53l38/ulwLtJrswzj52735ZR6GPWvLyAC9eE/fG/n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NB8YAAADcAAAADwAAAAAAAAAAAAAAAACYAgAAZHJz&#10;L2Rvd25yZXYueG1sUEsFBgAAAAAEAAQA9QAAAIsDAAAAAA==&#10;">
                  <v:textbox>
                    <w:txbxContent>
                      <w:p w14:paraId="6F701F00" w14:textId="21EA56CF" w:rsidR="00E349F6" w:rsidRDefault="00E349F6" w:rsidP="00D54BCF">
                        <w:pPr>
                          <w:rPr>
                            <w:sz w:val="18"/>
                          </w:rPr>
                        </w:pPr>
                        <w:r>
                          <w:rPr>
                            <w:sz w:val="18"/>
                          </w:rPr>
                          <w:t>Care Plan Consumer or Care Plan Updater</w:t>
                        </w:r>
                      </w:p>
                      <w:p w14:paraId="3B622C6D" w14:textId="77777777" w:rsidR="00E349F6" w:rsidRDefault="00E349F6" w:rsidP="00D54BCF"/>
                      <w:p w14:paraId="404F1AF4" w14:textId="77777777" w:rsidR="00E349F6" w:rsidRDefault="00E349F6" w:rsidP="00D54BCF">
                        <w:pPr>
                          <w:rPr>
                            <w:sz w:val="18"/>
                          </w:rPr>
                        </w:pPr>
                        <w:r>
                          <w:rPr>
                            <w:sz w:val="18"/>
                          </w:rPr>
                          <w:t>Actor ABC</w:t>
                        </w:r>
                      </w:p>
                    </w:txbxContent>
                  </v:textbox>
                </v:shape>
                <v:line id="Line 155" o:spid="_x0000_s1130"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Ov8MAAADcAAAADwAAAGRycy9kb3ducmV2LnhtbERPy2rCQBTdF/yH4Qrd1Ukthp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vTr/DAAAA3AAAAA8AAAAAAAAAAAAA&#10;AAAAoQIAAGRycy9kb3ducmV2LnhtbFBLBQYAAAAABAAEAPkAAACRAwAAAAA=&#10;"/>
                <v:shape id="Text Box 156" o:spid="_x0000_s1131" type="#_x0000_t202" style="position:absolute;left:26481;top:1683;width:9904;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14:paraId="1B1C57DE" w14:textId="5A9F9255" w:rsidR="00E349F6" w:rsidRDefault="00E349F6" w:rsidP="00D54BCF">
                        <w:pPr>
                          <w:rPr>
                            <w:sz w:val="18"/>
                          </w:rPr>
                        </w:pPr>
                        <w:r>
                          <w:rPr>
                            <w:sz w:val="18"/>
                          </w:rPr>
                          <w:t>Care Plan Service</w:t>
                        </w:r>
                      </w:p>
                      <w:p w14:paraId="2963A82E" w14:textId="77777777" w:rsidR="00E349F6" w:rsidRDefault="00E349F6" w:rsidP="00D54BCF"/>
                      <w:p w14:paraId="6F37BFF4" w14:textId="77777777" w:rsidR="00E349F6" w:rsidRDefault="00E349F6" w:rsidP="00D54BCF">
                        <w:pPr>
                          <w:rPr>
                            <w:sz w:val="18"/>
                          </w:rPr>
                        </w:pPr>
                        <w:r>
                          <w:rPr>
                            <w:sz w:val="18"/>
                          </w:rPr>
                          <w:t>Actor DEF</w:t>
                        </w:r>
                      </w:p>
                    </w:txbxContent>
                  </v:textbox>
                </v:shape>
                <v:line id="Line 157" o:spid="_x0000_s1132"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0LMcAAADcAAAADwAAAGRycy9kb3ducmV2LnhtbESPQWsCMRSE74X+h/CEXkrNdmmLrkYR&#10;odCDl6qseHtunptlNy9rkur23zeFQo/DzHzDzJeD7cSVfGgcK3geZyCIK6cbrhXsd+9PExAhImvs&#10;HJOCbwqwXNzfzbHQ7safdN3GWiQIhwIVmBj7QspQGbIYxq4nTt7ZeYsxSV9L7fGW4LaTeZa9SYsN&#10;pwWDPa0NVe32yyqQk83jxa9OL23ZHg5TU1Zlf9wo9TAaVjMQkYb4H/5rf2gF+Ws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1fQsxwAAANwAAAAPAAAAAAAA&#10;AAAAAAAAAKECAABkcnMvZG93bnJldi54bWxQSwUGAAAAAAQABAD5AAAAlQMAAAAA&#10;"/>
                <w10:anchorlock/>
              </v:group>
            </w:pict>
          </mc:Fallback>
        </mc:AlternateContent>
      </w:r>
    </w:p>
    <w:p w14:paraId="36128FBE" w14:textId="4E924950" w:rsidR="00D54BCF" w:rsidRPr="003651D9" w:rsidRDefault="00D54BCF" w:rsidP="00D54BCF">
      <w:pPr>
        <w:pStyle w:val="FigureTitle"/>
      </w:pPr>
      <w:r w:rsidRPr="003651D9">
        <w:t xml:space="preserve">Figure </w:t>
      </w:r>
      <w:r>
        <w:t>3.Y3</w:t>
      </w:r>
      <w:r w:rsidRPr="003651D9">
        <w:t>.2-1: Use Case Diagram</w:t>
      </w:r>
    </w:p>
    <w:p w14:paraId="01213741" w14:textId="77777777" w:rsidR="00D54BCF" w:rsidRPr="003651D9" w:rsidRDefault="00D54BCF" w:rsidP="00D54BCF">
      <w:pPr>
        <w:pStyle w:val="TableTitle"/>
      </w:pPr>
    </w:p>
    <w:p w14:paraId="72517A2C" w14:textId="7E29E514" w:rsidR="00D54BCF" w:rsidRPr="003651D9" w:rsidRDefault="00D54BCF" w:rsidP="00D54BCF">
      <w:pPr>
        <w:pStyle w:val="TableTitle"/>
      </w:pPr>
      <w:r w:rsidRPr="003651D9">
        <w:t xml:space="preserve">Table </w:t>
      </w:r>
      <w:r>
        <w:t>3.Y3</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3651D9" w14:paraId="46F0E241" w14:textId="77777777" w:rsidTr="00DF41E7">
        <w:tc>
          <w:tcPr>
            <w:tcW w:w="1008" w:type="dxa"/>
            <w:shd w:val="clear" w:color="auto" w:fill="auto"/>
          </w:tcPr>
          <w:p w14:paraId="3AC8E7B7" w14:textId="77777777" w:rsidR="00D54BCF" w:rsidRPr="003651D9" w:rsidRDefault="00D54BCF" w:rsidP="00483A94">
            <w:pPr>
              <w:pStyle w:val="BodyText"/>
              <w:rPr>
                <w:b/>
              </w:rPr>
            </w:pPr>
            <w:r w:rsidRPr="003651D9">
              <w:rPr>
                <w:b/>
              </w:rPr>
              <w:t>Actor:</w:t>
            </w:r>
          </w:p>
        </w:tc>
        <w:tc>
          <w:tcPr>
            <w:tcW w:w="8568" w:type="dxa"/>
            <w:shd w:val="clear" w:color="auto" w:fill="auto"/>
          </w:tcPr>
          <w:p w14:paraId="486E34EA" w14:textId="30C100EA" w:rsidR="00D54BCF" w:rsidRPr="003651D9" w:rsidRDefault="00602956" w:rsidP="00483A94">
            <w:pPr>
              <w:pStyle w:val="BodyText"/>
            </w:pPr>
            <w:r>
              <w:t>Care Plan Consumer</w:t>
            </w:r>
          </w:p>
        </w:tc>
      </w:tr>
      <w:tr w:rsidR="00D54BCF" w:rsidRPr="003651D9" w14:paraId="598AF25B" w14:textId="77777777" w:rsidTr="00DF41E7">
        <w:tc>
          <w:tcPr>
            <w:tcW w:w="1008" w:type="dxa"/>
            <w:shd w:val="clear" w:color="auto" w:fill="auto"/>
          </w:tcPr>
          <w:p w14:paraId="2224AB03" w14:textId="77777777" w:rsidR="00D54BCF" w:rsidRPr="003651D9" w:rsidRDefault="00D54BCF" w:rsidP="00483A94">
            <w:pPr>
              <w:pStyle w:val="BodyText"/>
              <w:rPr>
                <w:b/>
              </w:rPr>
            </w:pPr>
            <w:r w:rsidRPr="003651D9">
              <w:rPr>
                <w:b/>
              </w:rPr>
              <w:t>Role:</w:t>
            </w:r>
          </w:p>
        </w:tc>
        <w:tc>
          <w:tcPr>
            <w:tcW w:w="8568" w:type="dxa"/>
            <w:shd w:val="clear" w:color="auto" w:fill="auto"/>
          </w:tcPr>
          <w:p w14:paraId="73C14BEF" w14:textId="774CDC02" w:rsidR="00D54BCF" w:rsidRPr="003651D9" w:rsidRDefault="00602956" w:rsidP="006107EC">
            <w:pPr>
              <w:pStyle w:val="BodyText"/>
            </w:pPr>
            <w:r>
              <w:t xml:space="preserve">The Care Plan Consumer subscribes to </w:t>
            </w:r>
            <w:r w:rsidR="006107EC">
              <w:t xml:space="preserve">updates based upon </w:t>
            </w:r>
            <w:r>
              <w:t>changes to a CarePlan resource.</w:t>
            </w:r>
          </w:p>
        </w:tc>
      </w:tr>
      <w:tr w:rsidR="00D54BCF" w:rsidRPr="003651D9" w14:paraId="18695D56" w14:textId="77777777" w:rsidTr="00DF41E7">
        <w:tc>
          <w:tcPr>
            <w:tcW w:w="1008" w:type="dxa"/>
            <w:shd w:val="clear" w:color="auto" w:fill="auto"/>
          </w:tcPr>
          <w:p w14:paraId="42806181" w14:textId="77777777" w:rsidR="00D54BCF" w:rsidRPr="003651D9" w:rsidRDefault="00D54BCF" w:rsidP="00483A94">
            <w:pPr>
              <w:pStyle w:val="BodyText"/>
              <w:rPr>
                <w:b/>
              </w:rPr>
            </w:pPr>
            <w:r w:rsidRPr="003651D9">
              <w:rPr>
                <w:b/>
              </w:rPr>
              <w:t>Actor:</w:t>
            </w:r>
          </w:p>
        </w:tc>
        <w:tc>
          <w:tcPr>
            <w:tcW w:w="8568" w:type="dxa"/>
            <w:shd w:val="clear" w:color="auto" w:fill="auto"/>
          </w:tcPr>
          <w:p w14:paraId="5229608A" w14:textId="7924D94B" w:rsidR="00D54BCF" w:rsidRPr="003651D9" w:rsidRDefault="00602956" w:rsidP="00483A94">
            <w:pPr>
              <w:pStyle w:val="BodyText"/>
            </w:pPr>
            <w:r>
              <w:t xml:space="preserve">Care Plan </w:t>
            </w:r>
            <w:r w:rsidR="00EF19A5">
              <w:t>Service</w:t>
            </w:r>
          </w:p>
        </w:tc>
      </w:tr>
      <w:tr w:rsidR="00D54BCF" w:rsidRPr="003651D9" w14:paraId="335D4EAC" w14:textId="77777777" w:rsidTr="00DF41E7">
        <w:tc>
          <w:tcPr>
            <w:tcW w:w="1008" w:type="dxa"/>
            <w:shd w:val="clear" w:color="auto" w:fill="auto"/>
          </w:tcPr>
          <w:p w14:paraId="1D2E5F7F" w14:textId="77777777" w:rsidR="00D54BCF" w:rsidRPr="003651D9" w:rsidRDefault="00D54BCF" w:rsidP="00483A94">
            <w:pPr>
              <w:pStyle w:val="BodyText"/>
              <w:rPr>
                <w:b/>
              </w:rPr>
            </w:pPr>
            <w:r w:rsidRPr="003651D9">
              <w:rPr>
                <w:b/>
              </w:rPr>
              <w:t>Role:</w:t>
            </w:r>
          </w:p>
        </w:tc>
        <w:tc>
          <w:tcPr>
            <w:tcW w:w="8568" w:type="dxa"/>
            <w:shd w:val="clear" w:color="auto" w:fill="auto"/>
          </w:tcPr>
          <w:p w14:paraId="171247E8" w14:textId="15B10AE2" w:rsidR="00D54BCF" w:rsidRPr="003651D9" w:rsidRDefault="00D54BCF">
            <w:pPr>
              <w:pStyle w:val="BodyText"/>
            </w:pPr>
            <w:r>
              <w:t xml:space="preserve"> </w:t>
            </w:r>
            <w:r w:rsidR="00602956">
              <w:t xml:space="preserve">The Care Plan </w:t>
            </w:r>
            <w:r w:rsidR="00EF19A5">
              <w:t>Service</w:t>
            </w:r>
            <w:r w:rsidR="00602956">
              <w:t xml:space="preserve"> evaluates the involved resources of the Subscription and </w:t>
            </w:r>
            <w:r w:rsidR="0006444D">
              <w:t>u</w:t>
            </w:r>
            <w:r w:rsidR="00602956">
              <w:t>ses the defined channel to notify a Care Plan Consumer about changes.</w:t>
            </w:r>
          </w:p>
        </w:tc>
      </w:tr>
    </w:tbl>
    <w:p w14:paraId="203AD1A0" w14:textId="18434A10" w:rsidR="00D54BCF" w:rsidRPr="003651D9" w:rsidRDefault="00D54BCF" w:rsidP="00D54BCF">
      <w:pPr>
        <w:pStyle w:val="Heading3"/>
        <w:numPr>
          <w:ilvl w:val="0"/>
          <w:numId w:val="0"/>
        </w:numPr>
        <w:rPr>
          <w:noProof w:val="0"/>
        </w:rPr>
      </w:pPr>
      <w:bookmarkStart w:id="120" w:name="_Toc449631550"/>
      <w:r>
        <w:rPr>
          <w:noProof w:val="0"/>
        </w:rPr>
        <w:t>3.Y3</w:t>
      </w:r>
      <w:r w:rsidRPr="003651D9">
        <w:rPr>
          <w:noProof w:val="0"/>
        </w:rPr>
        <w:t>.3 Referenced Standards</w:t>
      </w:r>
      <w:bookmarkEnd w:id="120"/>
    </w:p>
    <w:p w14:paraId="51DDD938" w14:textId="77777777" w:rsidR="00A31CA6" w:rsidRPr="00030AE0" w:rsidRDefault="00A31CA6" w:rsidP="00A31CA6">
      <w:pPr>
        <w:pStyle w:val="BodyText"/>
      </w:pPr>
      <w:r w:rsidRPr="00E34F09">
        <w:t>HL7® Fast Healthcare Information Resources (FHIR®) DSTU 2.0</w:t>
      </w:r>
    </w:p>
    <w:p w14:paraId="0E852783" w14:textId="72638860" w:rsidR="00D54BCF" w:rsidRPr="003651D9" w:rsidRDefault="00D54BCF" w:rsidP="00D54BCF">
      <w:pPr>
        <w:pStyle w:val="Heading3"/>
        <w:numPr>
          <w:ilvl w:val="0"/>
          <w:numId w:val="0"/>
        </w:numPr>
        <w:rPr>
          <w:noProof w:val="0"/>
        </w:rPr>
      </w:pPr>
      <w:bookmarkStart w:id="121" w:name="_Toc449631551"/>
      <w:r>
        <w:rPr>
          <w:noProof w:val="0"/>
        </w:rPr>
        <w:t>3.Y3</w:t>
      </w:r>
      <w:r w:rsidRPr="003651D9">
        <w:rPr>
          <w:noProof w:val="0"/>
        </w:rPr>
        <w:t>.4 Interaction Diagram</w:t>
      </w:r>
      <w:bookmarkEnd w:id="121"/>
    </w:p>
    <w:p w14:paraId="254972BB" w14:textId="7D42E480" w:rsidR="00D54BCF" w:rsidRPr="003651D9" w:rsidRDefault="00D54BCF" w:rsidP="00D54BCF">
      <w:pPr>
        <w:pStyle w:val="AuthorInstructions"/>
      </w:pPr>
    </w:p>
    <w:p w14:paraId="0DC334DF" w14:textId="77777777" w:rsidR="00D54BCF" w:rsidRPr="003651D9" w:rsidRDefault="00D54BCF" w:rsidP="00D54BCF">
      <w:pPr>
        <w:pStyle w:val="BodyText"/>
      </w:pPr>
      <w:r w:rsidRPr="003651D9">
        <w:rPr>
          <w:noProof/>
        </w:rPr>
        <w:lastRenderedPageBreak/>
        <mc:AlternateContent>
          <mc:Choice Requires="wpc">
            <w:drawing>
              <wp:inline distT="0" distB="0" distL="0" distR="0" wp14:anchorId="6E058FCC" wp14:editId="716E1359">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4245A" w14:textId="3EDBF2EC" w:rsidR="00E349F6" w:rsidRPr="007C1AAC" w:rsidRDefault="00E349F6" w:rsidP="00D54BCF">
                              <w:pPr>
                                <w:jc w:val="center"/>
                                <w:rPr>
                                  <w:sz w:val="22"/>
                                  <w:szCs w:val="22"/>
                                </w:rPr>
                              </w:pPr>
                              <w:r>
                                <w:rPr>
                                  <w:sz w:val="22"/>
                                  <w:szCs w:val="22"/>
                                </w:rPr>
                                <w:t>Care Plan Consumer</w:t>
                              </w:r>
                            </w:p>
                            <w:p w14:paraId="35637241" w14:textId="77777777" w:rsidR="00E349F6" w:rsidRDefault="00E349F6" w:rsidP="00D54BCF"/>
                            <w:p w14:paraId="4322EE1F" w14:textId="77777777" w:rsidR="00E349F6" w:rsidRPr="007C1AAC" w:rsidRDefault="00E349F6" w:rsidP="00D54BCF">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89D2A" w14:textId="62A01E49" w:rsidR="00E349F6" w:rsidRPr="007C1AAC" w:rsidRDefault="00E349F6" w:rsidP="00D54BCF">
                              <w:pPr>
                                <w:rPr>
                                  <w:sz w:val="22"/>
                                  <w:szCs w:val="22"/>
                                </w:rPr>
                              </w:pPr>
                              <w:r>
                                <w:rPr>
                                  <w:sz w:val="22"/>
                                  <w:szCs w:val="22"/>
                                </w:rPr>
                                <w:t>Subscribe to Care Plan Updates</w:t>
                              </w:r>
                            </w:p>
                            <w:p w14:paraId="4EB20E8D" w14:textId="77777777" w:rsidR="00E349F6" w:rsidRDefault="00E349F6" w:rsidP="00D54BCF"/>
                            <w:p w14:paraId="1FE51D34" w14:textId="77777777" w:rsidR="00E349F6" w:rsidRPr="007C1AAC" w:rsidRDefault="00E349F6" w:rsidP="00D54BCF">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6C4B9" w14:textId="7A37B275" w:rsidR="00E349F6" w:rsidRPr="007C1AAC" w:rsidRDefault="00E349F6" w:rsidP="00D54BCF">
                              <w:pPr>
                                <w:jc w:val="center"/>
                                <w:rPr>
                                  <w:sz w:val="22"/>
                                  <w:szCs w:val="22"/>
                                </w:rPr>
                              </w:pPr>
                              <w:r>
                                <w:rPr>
                                  <w:sz w:val="22"/>
                                  <w:szCs w:val="22"/>
                                </w:rPr>
                                <w:t>Care Plan Manager</w:t>
                              </w:r>
                            </w:p>
                            <w:p w14:paraId="5175D1C3" w14:textId="77777777" w:rsidR="00E349F6" w:rsidRDefault="00E349F6" w:rsidP="00D54BCF"/>
                            <w:p w14:paraId="2FFCF68A" w14:textId="77777777" w:rsidR="00E349F6" w:rsidRPr="007C1AAC" w:rsidRDefault="00E349F6" w:rsidP="00D54BCF">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13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">
                <v:shape id="_x0000_s1134" type="#_x0000_t75" style="position:absolute;width:59436;height:24003;visibility:visible;mso-wrap-style:square">
                  <v:fill o:detectmouseclick="t"/>
                  <v:path o:connecttype="none"/>
                </v:shape>
                <v:shape id="Text Box 160" o:spid="_x0000_s1135"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ifB8MA&#10;AADcAAAADwAAAGRycy9kb3ducmV2LnhtbESP0YrCMBRE3wX/IdyFfRFNddW6XaO4C4qvaj/g2lzb&#10;ss1NaaKtf28EwcdhZs4wy3VnKnGjxpWWFYxHEQjizOqScwXpaTtcgHAeWWNlmRTcycF61e8tMdG2&#10;5QPdjj4XAcIuQQWF93UipcsKMuhGtiYO3sU2Bn2QTS51g22Am0pOomguDZYcFgqs6a+g7P94NQou&#10;+3Yw+27PO5/Gh+n8F8v4bO9KfX50mx8Qnjr/Dr/ae61gMvu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ifB8MAAADcAAAADwAAAAAAAAAAAAAAAACYAgAAZHJzL2Rv&#10;d25yZXYueG1sUEsFBgAAAAAEAAQA9QAAAIgDAAAAAA==&#10;" stroked="f">
                  <v:textbox>
                    <w:txbxContent>
                      <w:p w14:paraId="5234245A" w14:textId="3EDBF2EC" w:rsidR="00E349F6" w:rsidRPr="007C1AAC" w:rsidRDefault="00E349F6" w:rsidP="00D54BCF">
                        <w:pPr>
                          <w:jc w:val="center"/>
                          <w:rPr>
                            <w:sz w:val="22"/>
                            <w:szCs w:val="22"/>
                          </w:rPr>
                        </w:pPr>
                        <w:r>
                          <w:rPr>
                            <w:sz w:val="22"/>
                            <w:szCs w:val="22"/>
                          </w:rPr>
                          <w:t>Care Plan Consumer</w:t>
                        </w:r>
                      </w:p>
                      <w:p w14:paraId="35637241" w14:textId="77777777" w:rsidR="00E349F6" w:rsidRDefault="00E349F6" w:rsidP="00D54BCF"/>
                      <w:p w14:paraId="4322EE1F" w14:textId="77777777" w:rsidR="00E349F6" w:rsidRPr="007C1AAC" w:rsidRDefault="00E349F6" w:rsidP="00D54BCF">
                        <w:pPr>
                          <w:jc w:val="center"/>
                          <w:rPr>
                            <w:sz w:val="22"/>
                            <w:szCs w:val="22"/>
                          </w:rPr>
                        </w:pPr>
                        <w:r w:rsidRPr="007C1AAC">
                          <w:rPr>
                            <w:sz w:val="22"/>
                            <w:szCs w:val="22"/>
                          </w:rPr>
                          <w:t>A</w:t>
                        </w:r>
                        <w:r>
                          <w:rPr>
                            <w:sz w:val="22"/>
                            <w:szCs w:val="22"/>
                          </w:rPr>
                          <w:t>ctor A</w:t>
                        </w:r>
                      </w:p>
                    </w:txbxContent>
                  </v:textbox>
                </v:shape>
                <v:line id="Line 161" o:spid="_x0000_s1136"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cYqMQAAADcAAAADwAAAGRycy9kb3ducmV2LnhtbESPS2sCMRSF94X+h3AL3WmmoqWOE6UI&#10;ggttUYvry+TOQyc3Y5KO4783BaHLw3l8nGzRm0Z05HxtWcHbMAFBnFtdc6ng57AafIDwAVljY5kU&#10;3MjDYv78lGGq7ZV31O1DKeII+xQVVCG0qZQ+r8igH9qWOHqFdQZDlK6U2uE1jptGjpLkXRqsORIq&#10;bGlZUX7e/5rIzcuNuxxP535dbDerC3fTr8O3Uq8v/ecMRKA+/Icf7bVWMJqM4e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xioxAAAANwAAAAPAAAAAAAAAAAA&#10;AAAAAKECAABkcnMvZG93bnJldi54bWxQSwUGAAAAAAQABAD5AAAAkgMAAAAA&#10;">
                  <v:stroke dashstyle="dash"/>
                </v:line>
                <v:shape id="Text Box 162" o:spid="_x0000_s1137" type="#_x0000_t202" style="position:absolute;left:24142;top:6832;width:122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FsUA&#10;AADcAAAADwAAAGRycy9kb3ducmV2LnhtbESPQWvCQBSE70L/w/IKvZlNBcW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7wWxQAAANwAAAAPAAAAAAAAAAAAAAAAAJgCAABkcnMv&#10;ZG93bnJldi54bWxQSwUGAAAAAAQABAD1AAAAigMAAAAA&#10;" filled="f" stroked="f">
                  <v:textbox inset="0,0,0,0">
                    <w:txbxContent>
                      <w:p w14:paraId="1AF89D2A" w14:textId="62A01E49" w:rsidR="00E349F6" w:rsidRPr="007C1AAC" w:rsidRDefault="00E349F6" w:rsidP="00D54BCF">
                        <w:pPr>
                          <w:rPr>
                            <w:sz w:val="22"/>
                            <w:szCs w:val="22"/>
                          </w:rPr>
                        </w:pPr>
                        <w:r>
                          <w:rPr>
                            <w:sz w:val="22"/>
                            <w:szCs w:val="22"/>
                          </w:rPr>
                          <w:t>Subscribe to Care Plan Updates</w:t>
                        </w:r>
                      </w:p>
                      <w:p w14:paraId="4EB20E8D" w14:textId="77777777" w:rsidR="00E349F6" w:rsidRDefault="00E349F6" w:rsidP="00D54BCF"/>
                      <w:p w14:paraId="1FE51D34" w14:textId="77777777" w:rsidR="00E349F6" w:rsidRPr="007C1AAC" w:rsidRDefault="00E349F6" w:rsidP="00D54BCF">
                        <w:pPr>
                          <w:rPr>
                            <w:sz w:val="22"/>
                            <w:szCs w:val="22"/>
                          </w:rPr>
                        </w:pPr>
                        <w:r>
                          <w:rPr>
                            <w:sz w:val="22"/>
                            <w:szCs w:val="22"/>
                          </w:rPr>
                          <w:t xml:space="preserve">Message </w:t>
                        </w:r>
                        <w:r w:rsidRPr="007C1AAC">
                          <w:rPr>
                            <w:sz w:val="22"/>
                            <w:szCs w:val="22"/>
                          </w:rPr>
                          <w:t>1</w:t>
                        </w:r>
                      </w:p>
                    </w:txbxContent>
                  </v:textbox>
                </v:shape>
                <v:line id="Line 163" o:spid="_x0000_s1138"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jVcQAAADbAAAADwAAAGRycy9kb3ducmV2LnhtbESPX2vCMBTF34V9h3AHe9N0DkSrUcZA&#10;6EPnsI49X5prW21uapK13bdfBgMfD+fPj7PZjaYVPTnfWFbwPEtAEJdWN1wp+Dztp0sQPiBrbC2T&#10;gh/ysNs+TDaYajvwkfoiVCKOsE9RQR1Cl0rpy5oM+pntiKN3ts5giNJVUjsc4rhp5TxJFtJgw5FQ&#10;Y0dvNZXX4ttEblnl7vZ1uY7Z+T3f37hfHU4fSj09jq9rEIHGcA//tzOt4GUO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ONVxAAAANsAAAAPAAAAAAAAAAAA&#10;AAAAAKECAABkcnMvZG93bnJldi54bWxQSwUGAAAAAAQABAD5AAAAkgMAAAAA&#10;">
                  <v:stroke dashstyle="dash"/>
                </v:line>
                <v:rect id="Rectangle 164" o:spid="_x0000_s1139"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rect id="Rectangle 165" o:spid="_x0000_s1140"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line id="Line 166" o:spid="_x0000_s1141"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shape id="Text Box 167" o:spid="_x0000_s1142"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14:paraId="51C6C4B9" w14:textId="7A37B275" w:rsidR="00E349F6" w:rsidRPr="007C1AAC" w:rsidRDefault="00E349F6" w:rsidP="00D54BCF">
                        <w:pPr>
                          <w:jc w:val="center"/>
                          <w:rPr>
                            <w:sz w:val="22"/>
                            <w:szCs w:val="22"/>
                          </w:rPr>
                        </w:pPr>
                        <w:r>
                          <w:rPr>
                            <w:sz w:val="22"/>
                            <w:szCs w:val="22"/>
                          </w:rPr>
                          <w:t>Care Plan Manager</w:t>
                        </w:r>
                      </w:p>
                      <w:p w14:paraId="5175D1C3" w14:textId="77777777" w:rsidR="00E349F6" w:rsidRDefault="00E349F6" w:rsidP="00D54BCF"/>
                      <w:p w14:paraId="2FFCF68A" w14:textId="77777777" w:rsidR="00E349F6" w:rsidRPr="007C1AAC" w:rsidRDefault="00E349F6" w:rsidP="00D54BCF">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4D006B0" w14:textId="15C1B6EA" w:rsidR="00D54BCF" w:rsidRPr="003651D9" w:rsidRDefault="00D54BCF" w:rsidP="00D54BCF">
      <w:pPr>
        <w:pStyle w:val="Heading4"/>
        <w:numPr>
          <w:ilvl w:val="0"/>
          <w:numId w:val="0"/>
        </w:numPr>
        <w:rPr>
          <w:noProof w:val="0"/>
        </w:rPr>
      </w:pPr>
      <w:bookmarkStart w:id="122" w:name="_Toc449631552"/>
      <w:r>
        <w:rPr>
          <w:noProof w:val="0"/>
        </w:rPr>
        <w:t>3.Y3</w:t>
      </w:r>
      <w:r w:rsidRPr="003651D9">
        <w:rPr>
          <w:noProof w:val="0"/>
        </w:rPr>
        <w:t xml:space="preserve">.4.1 </w:t>
      </w:r>
      <w:r w:rsidR="00AD7036">
        <w:rPr>
          <w:noProof w:val="0"/>
        </w:rPr>
        <w:t>Subscribe to Care Plan Updates</w:t>
      </w:r>
      <w:bookmarkEnd w:id="122"/>
    </w:p>
    <w:p w14:paraId="3345C13F" w14:textId="5B00B51A" w:rsidR="000B0E1E" w:rsidRDefault="000B0E1E" w:rsidP="00DF41E7">
      <w:r>
        <w:t>A Care Plan Consumer may choose to receive updates as CarePlan resources are changed by using the Subscribe to Care Plan Updates transaction. Alternatively, a Care Plan Consumer could periodically query for a CarePlan resource history and determine that a Retrieve Care Plan was necessary.</w:t>
      </w:r>
    </w:p>
    <w:p w14:paraId="1452D550" w14:textId="08912063" w:rsidR="00C84EF0" w:rsidRPr="003651D9" w:rsidRDefault="00C84EF0" w:rsidP="00DF41E7">
      <w:r>
        <w:t>Subscriptions are constructed in a manner that the Care Plan Service sends the entire CarePlan resouces, using the Provide Care Plan [PCC-Y4] transaction, when the criteria are met.</w:t>
      </w:r>
    </w:p>
    <w:p w14:paraId="61E77B65" w14:textId="4700FE21" w:rsidR="00D54BCF" w:rsidRPr="003651D9" w:rsidRDefault="00D54BCF" w:rsidP="00D54BCF">
      <w:pPr>
        <w:pStyle w:val="Heading5"/>
        <w:numPr>
          <w:ilvl w:val="0"/>
          <w:numId w:val="0"/>
        </w:numPr>
        <w:rPr>
          <w:noProof w:val="0"/>
        </w:rPr>
      </w:pPr>
      <w:bookmarkStart w:id="123" w:name="_Toc449631553"/>
      <w:r>
        <w:rPr>
          <w:noProof w:val="0"/>
        </w:rPr>
        <w:t>3.Y3</w:t>
      </w:r>
      <w:r w:rsidRPr="003651D9">
        <w:rPr>
          <w:noProof w:val="0"/>
        </w:rPr>
        <w:t>.4.1.1 Trigger Events</w:t>
      </w:r>
      <w:bookmarkEnd w:id="123"/>
    </w:p>
    <w:p w14:paraId="62281BBB" w14:textId="43FB44A9" w:rsidR="000B0E1E" w:rsidRDefault="000B0E1E" w:rsidP="00DF41E7">
      <w:r>
        <w:t>Subscribing to Care Plan Updates is a business and workflow decision, and the use of this is optional</w:t>
      </w:r>
      <w:r w:rsidR="0007719E">
        <w:t xml:space="preserve"> in the DCP profile.</w:t>
      </w:r>
    </w:p>
    <w:p w14:paraId="4D0C1F26" w14:textId="77777777" w:rsidR="00940008" w:rsidRDefault="00A10784" w:rsidP="00DF41E7">
      <w:r w:rsidRPr="00940008">
        <w:t>The Subscription criteria, used to trigger updates, may be simple</w:t>
      </w:r>
      <w:r w:rsidR="00940008">
        <w:t xml:space="preserve"> or complex.</w:t>
      </w:r>
    </w:p>
    <w:p w14:paraId="5CE5C37D" w14:textId="7BCA9083" w:rsidR="002C7A47" w:rsidRPr="00940008" w:rsidRDefault="00940008" w:rsidP="00DF41E7">
      <w:r>
        <w:t xml:space="preserve">A simple Subscription criteria includes only query parameters about a CarePlan resource, such as the id. A simple Subscription criteria results in notifications of changes to the CarePlan resource itself, but </w:t>
      </w:r>
      <w:r w:rsidR="00C84EF0">
        <w:t>the subscription update would not be triggered by changes to a referenced resource</w:t>
      </w:r>
      <w:r>
        <w:t>.</w:t>
      </w:r>
      <w:r w:rsidR="008A29C2" w:rsidRPr="00940008">
        <w:t xml:space="preserve"> </w:t>
      </w:r>
    </w:p>
    <w:p w14:paraId="32892E16" w14:textId="7766EC25" w:rsidR="00A10784" w:rsidRPr="003651D9" w:rsidRDefault="002C7A47" w:rsidP="00DF41E7">
      <w:r w:rsidRPr="00940008">
        <w:t xml:space="preserve">A </w:t>
      </w:r>
      <w:r w:rsidR="00940008">
        <w:t xml:space="preserve">complex Subscription </w:t>
      </w:r>
      <w:r w:rsidRPr="00940008">
        <w:t>criteria contain</w:t>
      </w:r>
      <w:r w:rsidR="00940008">
        <w:t>s</w:t>
      </w:r>
      <w:r w:rsidRPr="00940008">
        <w:t xml:space="preserve"> </w:t>
      </w:r>
      <w:r w:rsidR="00A10784" w:rsidRPr="00940008">
        <w:t>chained parameters</w:t>
      </w:r>
      <w:r w:rsidRPr="00940008">
        <w:t xml:space="preserve">, such </w:t>
      </w:r>
      <w:r w:rsidR="008E4F58">
        <w:t xml:space="preserve">as </w:t>
      </w:r>
      <w:r w:rsidR="00940008">
        <w:t xml:space="preserve">parameters </w:t>
      </w:r>
      <w:r w:rsidR="00A10784" w:rsidRPr="00940008">
        <w:t xml:space="preserve">about </w:t>
      </w:r>
      <w:r w:rsidR="00BB4681" w:rsidRPr="00940008">
        <w:t>resources</w:t>
      </w:r>
      <w:r w:rsidR="00940008">
        <w:t xml:space="preserve"> that are</w:t>
      </w:r>
      <w:r w:rsidR="00A10784" w:rsidRPr="00940008">
        <w:t xml:space="preserve"> referenced within the CarePlan</w:t>
      </w:r>
      <w:r w:rsidR="00940008">
        <w:t>.  For example, chaining parameters about a goal referenced from a CarePlan results in notifications of changes to either the CarePlan or to the referenced goal.</w:t>
      </w:r>
    </w:p>
    <w:p w14:paraId="2816B17D" w14:textId="11A2A8BC" w:rsidR="00D54BCF" w:rsidRPr="003651D9" w:rsidRDefault="00D54BCF" w:rsidP="00D54BCF">
      <w:pPr>
        <w:pStyle w:val="Heading5"/>
        <w:numPr>
          <w:ilvl w:val="0"/>
          <w:numId w:val="0"/>
        </w:numPr>
        <w:rPr>
          <w:noProof w:val="0"/>
        </w:rPr>
      </w:pPr>
      <w:bookmarkStart w:id="124" w:name="_Toc449631554"/>
      <w:r>
        <w:rPr>
          <w:noProof w:val="0"/>
        </w:rPr>
        <w:t>3.Y3</w:t>
      </w:r>
      <w:r w:rsidRPr="003651D9">
        <w:rPr>
          <w:noProof w:val="0"/>
        </w:rPr>
        <w:t>.4.1.2 Message Semantics</w:t>
      </w:r>
      <w:bookmarkEnd w:id="124"/>
    </w:p>
    <w:p w14:paraId="0142FF68" w14:textId="421945AE" w:rsidR="001E6ADA" w:rsidRDefault="001E6ADA" w:rsidP="001E6ADA">
      <w:pPr>
        <w:pStyle w:val="BodyText"/>
      </w:pPr>
      <w:r>
        <w:t xml:space="preserve">This is an HTTP or HTTPS PUT of a </w:t>
      </w:r>
      <w:r w:rsidR="003D0D7B">
        <w:t>Subscription resource, as constrained by this profile.</w:t>
      </w:r>
    </w:p>
    <w:p w14:paraId="024CF6C0" w14:textId="0BA1ACAE" w:rsidR="001E6ADA" w:rsidRDefault="001E6ADA" w:rsidP="001E6ADA">
      <w:pPr>
        <w:pStyle w:val="BodyText"/>
      </w:pPr>
      <w:r>
        <w:t>The base URL fo</w:t>
      </w:r>
      <w:r w:rsidR="003D0D7B">
        <w:t>r this is: [base]/Subscription [id]</w:t>
      </w:r>
    </w:p>
    <w:p w14:paraId="5DA2DF8B" w14:textId="76EB05F5" w:rsidR="001E6ADA" w:rsidRDefault="001E6ADA" w:rsidP="001E6ADA">
      <w:pPr>
        <w:pStyle w:val="BodyText"/>
      </w:pPr>
      <w:r>
        <w:t xml:space="preserve">Where the body of the transaction contains the </w:t>
      </w:r>
      <w:r w:rsidR="003D0D7B">
        <w:t>Subscription</w:t>
      </w:r>
      <w:r>
        <w:t xml:space="preserve"> resource. </w:t>
      </w:r>
    </w:p>
    <w:p w14:paraId="4C66BAE3" w14:textId="7F5BFA91" w:rsidR="001E6ADA" w:rsidRPr="003651D9" w:rsidRDefault="001E6ADA" w:rsidP="001E6ADA">
      <w:pPr>
        <w:pStyle w:val="BodyText"/>
      </w:pPr>
      <w:r>
        <w:t xml:space="preserve">See: </w:t>
      </w:r>
      <w:r w:rsidR="003D0D7B" w:rsidRPr="003D0D7B">
        <w:t>http://hl7.org/fhir/subscription.html</w:t>
      </w:r>
    </w:p>
    <w:p w14:paraId="7F5D7E68" w14:textId="34F38FBF" w:rsidR="00D54BCF" w:rsidRPr="003651D9" w:rsidRDefault="00D54BCF" w:rsidP="00D54BCF">
      <w:pPr>
        <w:pStyle w:val="Heading5"/>
        <w:numPr>
          <w:ilvl w:val="0"/>
          <w:numId w:val="0"/>
        </w:numPr>
        <w:rPr>
          <w:noProof w:val="0"/>
        </w:rPr>
      </w:pPr>
      <w:bookmarkStart w:id="125" w:name="_Toc449631555"/>
      <w:r>
        <w:rPr>
          <w:noProof w:val="0"/>
        </w:rPr>
        <w:lastRenderedPageBreak/>
        <w:t>3.Y3</w:t>
      </w:r>
      <w:r w:rsidRPr="003651D9">
        <w:rPr>
          <w:noProof w:val="0"/>
        </w:rPr>
        <w:t>.4.1.3 Expected Actions</w:t>
      </w:r>
      <w:bookmarkEnd w:id="125"/>
    </w:p>
    <w:p w14:paraId="744A0110" w14:textId="1985E8F4" w:rsidR="00537BB7" w:rsidRDefault="00537BB7" w:rsidP="00DF41E7">
      <w:r>
        <w:t>The Care Plan Consumer</w:t>
      </w:r>
      <w:r w:rsidR="003F4BC3">
        <w:t xml:space="preserve"> or Care Plan Updater</w:t>
      </w:r>
      <w:r>
        <w:t xml:space="preserve"> shall check the response from the Care Plan </w:t>
      </w:r>
      <w:r w:rsidR="00EF19A5">
        <w:t>Service</w:t>
      </w:r>
      <w:r>
        <w:t xml:space="preserve">. </w:t>
      </w:r>
    </w:p>
    <w:p w14:paraId="112B4167" w14:textId="41469F26" w:rsidR="00537BB7" w:rsidRDefault="00537BB7" w:rsidP="00DF41E7">
      <w:r>
        <w:t xml:space="preserve">The Care Plan </w:t>
      </w:r>
      <w:r w:rsidR="003F4BC3">
        <w:t xml:space="preserve">Service </w:t>
      </w:r>
      <w:r>
        <w:t>shall check that the Subscription resource meets the constraints defined by this profile</w:t>
      </w:r>
      <w:r w:rsidR="0023203E">
        <w:t>, in section 6.6.2</w:t>
      </w:r>
      <w:r>
        <w:t xml:space="preserve">. </w:t>
      </w:r>
    </w:p>
    <w:p w14:paraId="62A569EB" w14:textId="4A6C1704" w:rsidR="00537BB7" w:rsidRDefault="00537BB7" w:rsidP="00DF41E7">
      <w:r>
        <w:t xml:space="preserve">When a Subscription resource is accepted, the Care Plan </w:t>
      </w:r>
      <w:r w:rsidR="00EF19A5">
        <w:t>Service</w:t>
      </w:r>
      <w:r>
        <w:t xml:space="preserve"> sets the status to “requested” and returns in the Location header the Subscription’s logical id for use in future operations. This logical id shall be saved by the </w:t>
      </w:r>
      <w:r w:rsidR="0023203E">
        <w:t xml:space="preserve">Care Plan </w:t>
      </w:r>
      <w:r>
        <w:t>Consumer</w:t>
      </w:r>
      <w:r w:rsidR="0023203E">
        <w:t xml:space="preserve"> or Care Plan Updater</w:t>
      </w:r>
      <w:r>
        <w:t>.</w:t>
      </w:r>
    </w:p>
    <w:p w14:paraId="0501C5BE" w14:textId="54885C93" w:rsidR="0023203E" w:rsidRDefault="0023203E" w:rsidP="00DF41E7">
      <w:r>
        <w:t>A Subscription may be rejected by the Care Plan Service for a number of reasons, such as the Care Plan Service does not support this functionality, or the Subscription is incomplete or does not meet the requirements of this profile.</w:t>
      </w:r>
    </w:p>
    <w:p w14:paraId="252167DC" w14:textId="3162225A" w:rsidR="000E0C71" w:rsidRPr="003651D9" w:rsidRDefault="000E0C71" w:rsidP="00DF41E7">
      <w:r>
        <w:t>As per FHIR POST protocol, a rejected transaction results in the return of a 406 – rejected HTTP response.</w:t>
      </w:r>
    </w:p>
    <w:p w14:paraId="0772E89F" w14:textId="5247CE79" w:rsidR="00D54BCF" w:rsidRPr="003651D9" w:rsidRDefault="00D54BCF" w:rsidP="00D54BCF">
      <w:pPr>
        <w:pStyle w:val="Heading3"/>
        <w:numPr>
          <w:ilvl w:val="0"/>
          <w:numId w:val="0"/>
        </w:numPr>
        <w:rPr>
          <w:noProof w:val="0"/>
        </w:rPr>
      </w:pPr>
      <w:bookmarkStart w:id="126" w:name="_Toc449631556"/>
      <w:r>
        <w:rPr>
          <w:noProof w:val="0"/>
        </w:rPr>
        <w:t>3.Y3</w:t>
      </w:r>
      <w:r w:rsidRPr="003651D9">
        <w:rPr>
          <w:noProof w:val="0"/>
        </w:rPr>
        <w:t>.5 Security Considerations</w:t>
      </w:r>
      <w:bookmarkEnd w:id="126"/>
    </w:p>
    <w:p w14:paraId="5E52DC80" w14:textId="2FBBBE69" w:rsidR="00D54BCF" w:rsidRPr="003651D9" w:rsidRDefault="00BB22E3" w:rsidP="00D54BCF">
      <w:pPr>
        <w:pStyle w:val="AuthorInstructions"/>
      </w:pPr>
      <w:r>
        <w:t xml:space="preserve">See </w:t>
      </w:r>
      <w:r w:rsidR="000574FD" w:rsidRPr="000574FD">
        <w:t xml:space="preserve">X.5 </w:t>
      </w:r>
      <w:r w:rsidR="000574FD" w:rsidRPr="006C343E">
        <w:t xml:space="preserve">DCP Security Considerations </w:t>
      </w:r>
    </w:p>
    <w:p w14:paraId="2BE1F1F1" w14:textId="0F89884F" w:rsidR="00D54BCF" w:rsidRPr="003651D9" w:rsidDel="0055394B" w:rsidRDefault="00D54BCF" w:rsidP="00D54BCF">
      <w:pPr>
        <w:pStyle w:val="Heading4"/>
        <w:numPr>
          <w:ilvl w:val="0"/>
          <w:numId w:val="0"/>
        </w:numPr>
        <w:rPr>
          <w:del w:id="127" w:author="Cole, George" w:date="2016-04-28T18:28:00Z"/>
          <w:noProof w:val="0"/>
        </w:rPr>
      </w:pPr>
      <w:del w:id="128" w:author="Cole, George" w:date="2016-04-28T18:28:00Z">
        <w:r w:rsidDel="0055394B">
          <w:rPr>
            <w:noProof w:val="0"/>
          </w:rPr>
          <w:delText>3.Y3</w:delText>
        </w:r>
        <w:r w:rsidRPr="003651D9" w:rsidDel="0055394B">
          <w:rPr>
            <w:noProof w:val="0"/>
          </w:rPr>
          <w:delText>.5.1 Security Audit Considerations</w:delText>
        </w:r>
      </w:del>
    </w:p>
    <w:p w14:paraId="160B836B" w14:textId="24804663" w:rsidR="00D54BCF" w:rsidRPr="003651D9" w:rsidDel="0055394B" w:rsidRDefault="00D54BCF" w:rsidP="00D54BCF">
      <w:pPr>
        <w:pStyle w:val="AuthorInstructions"/>
        <w:rPr>
          <w:del w:id="129" w:author="Cole, George" w:date="2016-04-28T18:28:00Z"/>
        </w:rPr>
      </w:pPr>
      <w:del w:id="130" w:author="Cole, George" w:date="2016-04-28T18:28:00Z">
        <w:r w:rsidRPr="003651D9" w:rsidDel="0055394B">
          <w:delText>&lt;This section should identify any specific ATNA security audit event that is associated with this transaction and requirements on the encoding of that audit event. &gt;</w:delText>
        </w:r>
      </w:del>
    </w:p>
    <w:p w14:paraId="52BD63AE" w14:textId="26629BF8" w:rsidR="00D54BCF" w:rsidRPr="003651D9" w:rsidDel="0055394B" w:rsidRDefault="00D54BCF" w:rsidP="00D54BCF">
      <w:pPr>
        <w:pStyle w:val="Heading5"/>
        <w:numPr>
          <w:ilvl w:val="0"/>
          <w:numId w:val="0"/>
        </w:numPr>
        <w:rPr>
          <w:del w:id="131" w:author="Cole, George" w:date="2016-04-28T18:28:00Z"/>
          <w:noProof w:val="0"/>
        </w:rPr>
      </w:pPr>
      <w:del w:id="132" w:author="Cole, George" w:date="2016-04-28T18:28:00Z">
        <w:r w:rsidDel="0055394B">
          <w:rPr>
            <w:noProof w:val="0"/>
          </w:rPr>
          <w:delText>3.Y3</w:delText>
        </w:r>
        <w:r w:rsidRPr="003651D9" w:rsidDel="0055394B">
          <w:rPr>
            <w:noProof w:val="0"/>
          </w:rPr>
          <w:delText>.5.1.(z) &lt;Actor&gt; Specific Security Considerations</w:delText>
        </w:r>
      </w:del>
    </w:p>
    <w:p w14:paraId="46A5F2D0" w14:textId="77085BC3" w:rsidR="00D54BCF" w:rsidRPr="003651D9" w:rsidDel="0055394B" w:rsidRDefault="00D54BCF" w:rsidP="00D54BCF">
      <w:pPr>
        <w:pStyle w:val="AuthorInstructions"/>
        <w:rPr>
          <w:del w:id="133" w:author="Cole, George" w:date="2016-04-28T18:28:00Z"/>
        </w:rPr>
      </w:pPr>
      <w:del w:id="134" w:author="Cole, George" w:date="2016-04-28T18:28:00Z">
        <w:r w:rsidRPr="003651D9" w:rsidDel="0055394B">
          <w:delText>&lt;This section should specify any specific security considerations on an Actor by Actor basis.&gt;</w:delText>
        </w:r>
      </w:del>
    </w:p>
    <w:p w14:paraId="3C0D9118" w14:textId="77777777" w:rsidR="002623D3" w:rsidRDefault="002623D3" w:rsidP="00235F1F"/>
    <w:p w14:paraId="24C8D2CD" w14:textId="1D4097DF" w:rsidR="00C946C5" w:rsidRPr="003651D9" w:rsidRDefault="00C946C5" w:rsidP="00C946C5">
      <w:pPr>
        <w:pStyle w:val="Heading2"/>
        <w:numPr>
          <w:ilvl w:val="0"/>
          <w:numId w:val="0"/>
        </w:numPr>
        <w:rPr>
          <w:i/>
        </w:rPr>
      </w:pPr>
      <w:bookmarkStart w:id="135" w:name="_Toc449631557"/>
      <w:r>
        <w:rPr>
          <w:noProof w:val="0"/>
        </w:rPr>
        <w:t>3.Y4</w:t>
      </w:r>
      <w:r w:rsidRPr="003651D9">
        <w:rPr>
          <w:noProof w:val="0"/>
        </w:rPr>
        <w:t xml:space="preserve"> </w:t>
      </w:r>
      <w:r w:rsidR="00403EB2">
        <w:rPr>
          <w:noProof w:val="0"/>
        </w:rPr>
        <w:t>Provide</w:t>
      </w:r>
      <w:r>
        <w:rPr>
          <w:noProof w:val="0"/>
        </w:rPr>
        <w:t xml:space="preserve"> Care Plan [PCC-Y</w:t>
      </w:r>
      <w:r w:rsidR="00403EB2">
        <w:rPr>
          <w:noProof w:val="0"/>
        </w:rPr>
        <w:t>4</w:t>
      </w:r>
      <w:r>
        <w:rPr>
          <w:noProof w:val="0"/>
        </w:rPr>
        <w:t>]</w:t>
      </w:r>
      <w:bookmarkEnd w:id="135"/>
    </w:p>
    <w:p w14:paraId="474BBBDE" w14:textId="55A39D2D" w:rsidR="00C946C5" w:rsidRPr="003651D9" w:rsidRDefault="00C946C5" w:rsidP="00C946C5">
      <w:pPr>
        <w:pStyle w:val="Heading3"/>
        <w:numPr>
          <w:ilvl w:val="0"/>
          <w:numId w:val="0"/>
        </w:numPr>
        <w:rPr>
          <w:noProof w:val="0"/>
        </w:rPr>
      </w:pPr>
      <w:bookmarkStart w:id="136" w:name="_Toc449631558"/>
      <w:r>
        <w:rPr>
          <w:noProof w:val="0"/>
        </w:rPr>
        <w:t>3.Y4</w:t>
      </w:r>
      <w:r w:rsidRPr="003651D9">
        <w:rPr>
          <w:noProof w:val="0"/>
        </w:rPr>
        <w:t>.1 Scope</w:t>
      </w:r>
      <w:bookmarkEnd w:id="136"/>
    </w:p>
    <w:p w14:paraId="3F7312BC" w14:textId="39F57A16" w:rsidR="00C946C5" w:rsidRPr="003651D9" w:rsidRDefault="00C946C5" w:rsidP="00C946C5">
      <w:pPr>
        <w:pStyle w:val="BodyText"/>
      </w:pPr>
      <w:r w:rsidRPr="003651D9">
        <w:t>This transaction is used to</w:t>
      </w:r>
      <w:r w:rsidR="007516E6">
        <w:t xml:space="preserve"> provide an updated CarePlan resource to a Care Plan Consumer that has subscribed to updates.</w:t>
      </w:r>
    </w:p>
    <w:p w14:paraId="3CA27D08" w14:textId="22E70C2A" w:rsidR="00C946C5" w:rsidRPr="003651D9" w:rsidRDefault="00C946C5" w:rsidP="00C946C5">
      <w:pPr>
        <w:pStyle w:val="Heading3"/>
        <w:numPr>
          <w:ilvl w:val="0"/>
          <w:numId w:val="0"/>
        </w:numPr>
        <w:rPr>
          <w:noProof w:val="0"/>
        </w:rPr>
      </w:pPr>
      <w:bookmarkStart w:id="137" w:name="_Toc449631559"/>
      <w:r>
        <w:rPr>
          <w:noProof w:val="0"/>
        </w:rPr>
        <w:t>3.Y4</w:t>
      </w:r>
      <w:r w:rsidRPr="003651D9">
        <w:rPr>
          <w:noProof w:val="0"/>
        </w:rPr>
        <w:t>.2</w:t>
      </w:r>
      <w:r>
        <w:rPr>
          <w:noProof w:val="0"/>
        </w:rPr>
        <w:t xml:space="preserve"> </w:t>
      </w:r>
      <w:r w:rsidRPr="003651D9">
        <w:rPr>
          <w:noProof w:val="0"/>
        </w:rPr>
        <w:t>Actor Roles</w:t>
      </w:r>
      <w:bookmarkEnd w:id="137"/>
    </w:p>
    <w:p w14:paraId="40A3615D" w14:textId="19595FC8" w:rsidR="00C946C5" w:rsidRPr="003651D9" w:rsidRDefault="00C946C5" w:rsidP="00C946C5">
      <w:pPr>
        <w:pStyle w:val="AuthorInstructions"/>
      </w:pPr>
    </w:p>
    <w:p w14:paraId="56DB153C" w14:textId="77777777" w:rsidR="00C946C5" w:rsidRPr="003651D9" w:rsidRDefault="00C946C5" w:rsidP="00C946C5">
      <w:pPr>
        <w:pStyle w:val="BodyText"/>
        <w:jc w:val="center"/>
      </w:pPr>
      <w:r w:rsidRPr="003651D9">
        <w:rPr>
          <w:noProof/>
        </w:rPr>
        <mc:AlternateContent>
          <mc:Choice Requires="wpc">
            <w:drawing>
              <wp:inline distT="0" distB="0" distL="0" distR="0" wp14:anchorId="0CA82F6B" wp14:editId="76BC7B9A">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9B3A0" w14:textId="5907E20E" w:rsidR="00E349F6" w:rsidRDefault="00E349F6" w:rsidP="00C946C5">
                              <w:pPr>
                                <w:jc w:val="center"/>
                                <w:rPr>
                                  <w:sz w:val="18"/>
                                </w:rPr>
                              </w:pPr>
                              <w:r>
                                <w:rPr>
                                  <w:sz w:val="18"/>
                                </w:rPr>
                                <w:t>Provide Care Plan [PCC-Y4]</w:t>
                              </w:r>
                            </w:p>
                            <w:p w14:paraId="136CECA6" w14:textId="77777777" w:rsidR="00E349F6" w:rsidRDefault="00E349F6" w:rsidP="00C946C5"/>
                            <w:p w14:paraId="54BF68F5" w14:textId="77777777" w:rsidR="00E349F6" w:rsidRDefault="00E349F6" w:rsidP="00C946C5">
                              <w:pPr>
                                <w:jc w:val="center"/>
                                <w:rPr>
                                  <w:sz w:val="18"/>
                                </w:rPr>
                              </w:pPr>
                              <w:r>
                                <w:rPr>
                                  <w:sz w:val="18"/>
                                </w:rPr>
                                <w:t>Transaction Name [DOM-#]</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893D42B" w14:textId="36BD9F72" w:rsidR="00E349F6" w:rsidRDefault="00E349F6" w:rsidP="00C946C5">
                              <w:pPr>
                                <w:rPr>
                                  <w:sz w:val="18"/>
                                </w:rPr>
                              </w:pPr>
                              <w:r>
                                <w:rPr>
                                  <w:sz w:val="18"/>
                                </w:rPr>
                                <w:t>Care Plan Service</w:t>
                              </w:r>
                            </w:p>
                            <w:p w14:paraId="6A3F4EA2" w14:textId="77777777" w:rsidR="00E349F6" w:rsidRDefault="00E349F6" w:rsidP="00C946C5"/>
                            <w:p w14:paraId="19B894F7" w14:textId="77777777" w:rsidR="00E349F6" w:rsidRDefault="00E349F6" w:rsidP="00C946C5">
                              <w:pPr>
                                <w:rPr>
                                  <w:sz w:val="18"/>
                                </w:rPr>
                              </w:pPr>
                              <w:r>
                                <w:rPr>
                                  <w:sz w:val="18"/>
                                </w:rPr>
                                <w:t>Actor ABC</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197100" y="168367"/>
                            <a:ext cx="1365637" cy="457233"/>
                          </a:xfrm>
                          <a:prstGeom prst="rect">
                            <a:avLst/>
                          </a:prstGeom>
                          <a:solidFill>
                            <a:srgbClr val="FFFFFF"/>
                          </a:solidFill>
                          <a:ln w="9525">
                            <a:solidFill>
                              <a:srgbClr val="000000"/>
                            </a:solidFill>
                            <a:miter lim="800000"/>
                            <a:headEnd/>
                            <a:tailEnd/>
                          </a:ln>
                        </wps:spPr>
                        <wps:txbx>
                          <w:txbxContent>
                            <w:p w14:paraId="417886AD" w14:textId="536221EE" w:rsidR="00E349F6" w:rsidRDefault="00E349F6" w:rsidP="00C946C5">
                              <w:pPr>
                                <w:rPr>
                                  <w:sz w:val="18"/>
                                </w:rPr>
                              </w:pPr>
                              <w:r>
                                <w:rPr>
                                  <w:sz w:val="18"/>
                                </w:rPr>
                                <w:t>Care Plan Consumer or Care Plan Updater</w:t>
                              </w:r>
                            </w:p>
                            <w:p w14:paraId="47D366FA" w14:textId="77777777" w:rsidR="00E349F6" w:rsidRDefault="00E349F6" w:rsidP="00C946C5"/>
                            <w:p w14:paraId="14224D47" w14:textId="77777777" w:rsidR="00E349F6" w:rsidRDefault="00E349F6" w:rsidP="00C946C5">
                              <w:pPr>
                                <w:rPr>
                                  <w:sz w:val="18"/>
                                </w:rPr>
                              </w:pPr>
                              <w:r>
                                <w:rPr>
                                  <w:sz w:val="18"/>
                                </w:rPr>
                                <w:t>Actor DEF</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14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">
                <v:shape id="_x0000_s1144" type="#_x0000_t75" style="position:absolute;width:37261;height:15392;visibility:visible;mso-wrap-style:square">
                  <v:fill o:detectmouseclick="t"/>
                  <v:path o:connecttype="none"/>
                </v:shape>
                <v:oval id="Oval 153" o:spid="_x0000_s1145"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K/zMMA&#10;AADbAAAADwAAAGRycy9kb3ducmV2LnhtbESPW2sCMRSE3wv9D+EIvhTNrtQLq1GkIkj75AV8PWyO&#10;u8HNybKJGv+9KRT6OMx8M8xiFW0j7tR541hBPsxAEJdOG64UnI7bwQyED8gaG8ek4EkeVsv3twUW&#10;2j14T/dDqEQqYV+ggjqEtpDSlzVZ9EPXEifv4jqLIcmukrrDRyq3jRxl2URaNJwWamzpq6byerhZ&#10;BZ/tejKO+Y/5+L5spmN33m9HJirV78X1HESgGP7Df/ROJy6H3y/pB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K/zMMAAADbAAAADwAAAAAAAAAAAAAAAACYAgAAZHJzL2Rv&#10;d25yZXYueG1sUEsFBgAAAAAEAAQA9QAAAIgDAAAAAA==&#10;">
                  <v:textbox inset="0,.72pt,0,.72pt">
                    <w:txbxContent>
                      <w:p w14:paraId="71F9B3A0" w14:textId="5907E20E" w:rsidR="00E349F6" w:rsidRDefault="00E349F6" w:rsidP="00C946C5">
                        <w:pPr>
                          <w:jc w:val="center"/>
                          <w:rPr>
                            <w:sz w:val="18"/>
                          </w:rPr>
                        </w:pPr>
                        <w:r>
                          <w:rPr>
                            <w:sz w:val="18"/>
                          </w:rPr>
                          <w:t>Provide Care Plan [PCC-Y4]</w:t>
                        </w:r>
                      </w:p>
                      <w:p w14:paraId="136CECA6" w14:textId="77777777" w:rsidR="00E349F6" w:rsidRDefault="00E349F6" w:rsidP="00C946C5"/>
                      <w:p w14:paraId="54BF68F5" w14:textId="77777777" w:rsidR="00E349F6" w:rsidRDefault="00E349F6" w:rsidP="00C946C5">
                        <w:pPr>
                          <w:jc w:val="center"/>
                          <w:rPr>
                            <w:sz w:val="18"/>
                          </w:rPr>
                        </w:pPr>
                        <w:r>
                          <w:rPr>
                            <w:sz w:val="18"/>
                          </w:rPr>
                          <w:t>Transaction Name [DOM-#]</w:t>
                        </w:r>
                      </w:p>
                    </w:txbxContent>
                  </v:textbox>
                </v:oval>
                <v:shape id="Text Box 154" o:spid="_x0000_s1146" type="#_x0000_t202" style="position:absolute;left:1716;top:1683;width:1339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14:paraId="4893D42B" w14:textId="36BD9F72" w:rsidR="00E349F6" w:rsidRDefault="00E349F6" w:rsidP="00C946C5">
                        <w:pPr>
                          <w:rPr>
                            <w:sz w:val="18"/>
                          </w:rPr>
                        </w:pPr>
                        <w:r>
                          <w:rPr>
                            <w:sz w:val="18"/>
                          </w:rPr>
                          <w:t>Care Plan Service</w:t>
                        </w:r>
                      </w:p>
                      <w:p w14:paraId="6A3F4EA2" w14:textId="77777777" w:rsidR="00E349F6" w:rsidRDefault="00E349F6" w:rsidP="00C946C5"/>
                      <w:p w14:paraId="19B894F7" w14:textId="77777777" w:rsidR="00E349F6" w:rsidRDefault="00E349F6" w:rsidP="00C946C5">
                        <w:pPr>
                          <w:rPr>
                            <w:sz w:val="18"/>
                          </w:rPr>
                        </w:pPr>
                        <w:r>
                          <w:rPr>
                            <w:sz w:val="18"/>
                          </w:rPr>
                          <w:t>Actor ABC</w:t>
                        </w:r>
                      </w:p>
                    </w:txbxContent>
                  </v:textbox>
                </v:shape>
                <v:line id="Line 155" o:spid="_x0000_s1147"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shape id="Text Box 156" o:spid="_x0000_s1148" type="#_x0000_t202" style="position:absolute;left:21971;top:1683;width:1365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14:paraId="417886AD" w14:textId="536221EE" w:rsidR="00E349F6" w:rsidRDefault="00E349F6" w:rsidP="00C946C5">
                        <w:pPr>
                          <w:rPr>
                            <w:sz w:val="18"/>
                          </w:rPr>
                        </w:pPr>
                        <w:r>
                          <w:rPr>
                            <w:sz w:val="18"/>
                          </w:rPr>
                          <w:t>Care Plan Consumer or Care Plan Updater</w:t>
                        </w:r>
                      </w:p>
                      <w:p w14:paraId="47D366FA" w14:textId="77777777" w:rsidR="00E349F6" w:rsidRDefault="00E349F6" w:rsidP="00C946C5"/>
                      <w:p w14:paraId="14224D47" w14:textId="77777777" w:rsidR="00E349F6" w:rsidRDefault="00E349F6" w:rsidP="00C946C5">
                        <w:pPr>
                          <w:rPr>
                            <w:sz w:val="18"/>
                          </w:rPr>
                        </w:pPr>
                        <w:r>
                          <w:rPr>
                            <w:sz w:val="18"/>
                          </w:rPr>
                          <w:t>Actor DEF</w:t>
                        </w:r>
                      </w:p>
                    </w:txbxContent>
                  </v:textbox>
                </v:shape>
                <v:line id="Line 157" o:spid="_x0000_s1149"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w10:anchorlock/>
              </v:group>
            </w:pict>
          </mc:Fallback>
        </mc:AlternateContent>
      </w:r>
    </w:p>
    <w:p w14:paraId="2DCA8094" w14:textId="5345F416" w:rsidR="00C946C5" w:rsidRPr="003651D9" w:rsidRDefault="00C946C5" w:rsidP="00C946C5">
      <w:pPr>
        <w:pStyle w:val="FigureTitle"/>
      </w:pPr>
      <w:r w:rsidRPr="003651D9">
        <w:t xml:space="preserve">Figure </w:t>
      </w:r>
      <w:r>
        <w:t>3.Y4</w:t>
      </w:r>
      <w:r w:rsidRPr="003651D9">
        <w:t>.2-1: Use Case Diagram</w:t>
      </w:r>
    </w:p>
    <w:p w14:paraId="4CB3892D" w14:textId="77777777" w:rsidR="00C946C5" w:rsidRPr="003651D9" w:rsidRDefault="00C946C5" w:rsidP="00C946C5">
      <w:pPr>
        <w:pStyle w:val="TableTitle"/>
      </w:pPr>
    </w:p>
    <w:p w14:paraId="1EA27444" w14:textId="2C55DA7A" w:rsidR="00C946C5" w:rsidRPr="003651D9" w:rsidRDefault="00C946C5" w:rsidP="00C946C5">
      <w:pPr>
        <w:pStyle w:val="TableTitle"/>
      </w:pPr>
      <w:r w:rsidRPr="003651D9">
        <w:t xml:space="preserve">Table </w:t>
      </w:r>
      <w:r>
        <w:t>3.Y4</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3651D9" w14:paraId="4E870BFD" w14:textId="77777777" w:rsidTr="00DF41E7">
        <w:tc>
          <w:tcPr>
            <w:tcW w:w="1008" w:type="dxa"/>
            <w:shd w:val="clear" w:color="auto" w:fill="auto"/>
          </w:tcPr>
          <w:p w14:paraId="59532447" w14:textId="77777777" w:rsidR="00C946C5" w:rsidRPr="003651D9" w:rsidRDefault="00C946C5" w:rsidP="00483A94">
            <w:pPr>
              <w:pStyle w:val="BodyText"/>
              <w:rPr>
                <w:b/>
              </w:rPr>
            </w:pPr>
            <w:r w:rsidRPr="003651D9">
              <w:rPr>
                <w:b/>
              </w:rPr>
              <w:t>Actor:</w:t>
            </w:r>
          </w:p>
        </w:tc>
        <w:tc>
          <w:tcPr>
            <w:tcW w:w="8568" w:type="dxa"/>
            <w:shd w:val="clear" w:color="auto" w:fill="auto"/>
          </w:tcPr>
          <w:p w14:paraId="65A38DE2" w14:textId="50848056" w:rsidR="00C946C5" w:rsidRPr="003651D9" w:rsidRDefault="00C67BA9" w:rsidP="00483A94">
            <w:pPr>
              <w:pStyle w:val="BodyText"/>
            </w:pPr>
            <w:r>
              <w:t xml:space="preserve">Care Plan </w:t>
            </w:r>
            <w:r w:rsidR="00EF19A5">
              <w:t>Service</w:t>
            </w:r>
          </w:p>
        </w:tc>
      </w:tr>
      <w:tr w:rsidR="00C946C5" w:rsidRPr="003651D9" w14:paraId="544C5181" w14:textId="77777777" w:rsidTr="00DF41E7">
        <w:tc>
          <w:tcPr>
            <w:tcW w:w="1008" w:type="dxa"/>
            <w:shd w:val="clear" w:color="auto" w:fill="auto"/>
          </w:tcPr>
          <w:p w14:paraId="2DE3D08A" w14:textId="77777777" w:rsidR="00C946C5" w:rsidRPr="003651D9" w:rsidRDefault="00C946C5" w:rsidP="00483A94">
            <w:pPr>
              <w:pStyle w:val="BodyText"/>
              <w:rPr>
                <w:b/>
              </w:rPr>
            </w:pPr>
            <w:r w:rsidRPr="003651D9">
              <w:rPr>
                <w:b/>
              </w:rPr>
              <w:t>Role:</w:t>
            </w:r>
          </w:p>
        </w:tc>
        <w:tc>
          <w:tcPr>
            <w:tcW w:w="8568" w:type="dxa"/>
            <w:shd w:val="clear" w:color="auto" w:fill="auto"/>
          </w:tcPr>
          <w:p w14:paraId="17C3F9A1" w14:textId="063C33F2" w:rsidR="00C946C5" w:rsidRPr="003651D9" w:rsidRDefault="00246657" w:rsidP="00483A94">
            <w:pPr>
              <w:pStyle w:val="BodyText"/>
            </w:pPr>
            <w:r>
              <w:t xml:space="preserve">The Care Plan </w:t>
            </w:r>
            <w:r w:rsidR="00EF19A5">
              <w:t>Service</w:t>
            </w:r>
            <w:r>
              <w:t xml:space="preserve"> provides updated CarePlan resources to subscribed Care Plan Consumers.</w:t>
            </w:r>
          </w:p>
        </w:tc>
      </w:tr>
      <w:tr w:rsidR="00C946C5" w:rsidRPr="003651D9" w14:paraId="443C578A" w14:textId="77777777" w:rsidTr="00DF41E7">
        <w:tc>
          <w:tcPr>
            <w:tcW w:w="1008" w:type="dxa"/>
            <w:shd w:val="clear" w:color="auto" w:fill="auto"/>
          </w:tcPr>
          <w:p w14:paraId="0EDFAEAA" w14:textId="77777777" w:rsidR="00C946C5" w:rsidRPr="003651D9" w:rsidRDefault="00C946C5" w:rsidP="00483A94">
            <w:pPr>
              <w:pStyle w:val="BodyText"/>
              <w:rPr>
                <w:b/>
              </w:rPr>
            </w:pPr>
            <w:r w:rsidRPr="003651D9">
              <w:rPr>
                <w:b/>
              </w:rPr>
              <w:t>Actor:</w:t>
            </w:r>
          </w:p>
        </w:tc>
        <w:tc>
          <w:tcPr>
            <w:tcW w:w="8568" w:type="dxa"/>
            <w:shd w:val="clear" w:color="auto" w:fill="auto"/>
          </w:tcPr>
          <w:p w14:paraId="363C5958" w14:textId="7890A5B4" w:rsidR="00C946C5" w:rsidRPr="003651D9" w:rsidRDefault="00C67BA9" w:rsidP="00483A94">
            <w:pPr>
              <w:pStyle w:val="BodyText"/>
            </w:pPr>
            <w:r>
              <w:t>Care Plan Consumer</w:t>
            </w:r>
          </w:p>
        </w:tc>
      </w:tr>
      <w:tr w:rsidR="00C946C5" w:rsidRPr="003651D9" w14:paraId="6E1F69F9" w14:textId="77777777" w:rsidTr="00DF41E7">
        <w:tc>
          <w:tcPr>
            <w:tcW w:w="1008" w:type="dxa"/>
            <w:shd w:val="clear" w:color="auto" w:fill="auto"/>
          </w:tcPr>
          <w:p w14:paraId="59F7296A" w14:textId="77777777" w:rsidR="00C946C5" w:rsidRPr="003651D9" w:rsidRDefault="00C946C5" w:rsidP="00483A94">
            <w:pPr>
              <w:pStyle w:val="BodyText"/>
              <w:rPr>
                <w:b/>
              </w:rPr>
            </w:pPr>
            <w:r w:rsidRPr="003651D9">
              <w:rPr>
                <w:b/>
              </w:rPr>
              <w:t>Role:</w:t>
            </w:r>
          </w:p>
        </w:tc>
        <w:tc>
          <w:tcPr>
            <w:tcW w:w="8568" w:type="dxa"/>
            <w:shd w:val="clear" w:color="auto" w:fill="auto"/>
          </w:tcPr>
          <w:p w14:paraId="79FCB101" w14:textId="11B71A4A" w:rsidR="00C946C5" w:rsidRPr="003651D9" w:rsidRDefault="00C946C5" w:rsidP="00483A94">
            <w:pPr>
              <w:pStyle w:val="BodyText"/>
            </w:pPr>
            <w:r>
              <w:t xml:space="preserve"> </w:t>
            </w:r>
            <w:r w:rsidR="00246657">
              <w:t>The Care Plan Consumer that has subscribed to care plan updates receives updates of changed CarePlan resources.</w:t>
            </w:r>
          </w:p>
        </w:tc>
      </w:tr>
    </w:tbl>
    <w:p w14:paraId="1FC25616" w14:textId="6BEF9CA6" w:rsidR="00C946C5" w:rsidRPr="003651D9" w:rsidRDefault="00C946C5" w:rsidP="00C946C5">
      <w:pPr>
        <w:pStyle w:val="Heading3"/>
        <w:numPr>
          <w:ilvl w:val="0"/>
          <w:numId w:val="0"/>
        </w:numPr>
        <w:rPr>
          <w:noProof w:val="0"/>
        </w:rPr>
      </w:pPr>
      <w:bookmarkStart w:id="138" w:name="_Toc449631560"/>
      <w:r>
        <w:rPr>
          <w:noProof w:val="0"/>
        </w:rPr>
        <w:t>3.Y4</w:t>
      </w:r>
      <w:r w:rsidRPr="003651D9">
        <w:rPr>
          <w:noProof w:val="0"/>
        </w:rPr>
        <w:t>.3 Referenced Standards</w:t>
      </w:r>
      <w:bookmarkEnd w:id="138"/>
    </w:p>
    <w:p w14:paraId="30376136" w14:textId="77777777" w:rsidR="00C269BA" w:rsidRPr="00030AE0" w:rsidRDefault="00C269BA" w:rsidP="00C269BA">
      <w:pPr>
        <w:pStyle w:val="BodyText"/>
      </w:pPr>
      <w:r w:rsidRPr="00E34F09">
        <w:t>HL7® Fast Healthcare Information Resources (FHIR®) DSTU 2.0</w:t>
      </w:r>
    </w:p>
    <w:p w14:paraId="28E1D564" w14:textId="2FE815D0" w:rsidR="00C946C5" w:rsidRPr="003651D9" w:rsidRDefault="00C946C5" w:rsidP="00C946C5">
      <w:pPr>
        <w:pStyle w:val="Heading3"/>
        <w:numPr>
          <w:ilvl w:val="0"/>
          <w:numId w:val="0"/>
        </w:numPr>
        <w:rPr>
          <w:noProof w:val="0"/>
        </w:rPr>
      </w:pPr>
      <w:bookmarkStart w:id="139" w:name="_Toc449631561"/>
      <w:r>
        <w:rPr>
          <w:noProof w:val="0"/>
        </w:rPr>
        <w:t>3.Y4</w:t>
      </w:r>
      <w:r w:rsidRPr="003651D9">
        <w:rPr>
          <w:noProof w:val="0"/>
        </w:rPr>
        <w:t>.4 Interaction Diagram</w:t>
      </w:r>
      <w:bookmarkEnd w:id="139"/>
    </w:p>
    <w:p w14:paraId="4FA8964A" w14:textId="77777777" w:rsidR="00C946C5" w:rsidRPr="003651D9" w:rsidRDefault="00C946C5" w:rsidP="00C946C5">
      <w:pPr>
        <w:pStyle w:val="BodyText"/>
      </w:pPr>
      <w:r w:rsidRPr="003651D9">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AADEF" w14:textId="2981CF29" w:rsidR="00E349F6" w:rsidRPr="007C1AAC" w:rsidRDefault="00E349F6" w:rsidP="00C946C5">
                              <w:pPr>
                                <w:jc w:val="center"/>
                                <w:rPr>
                                  <w:sz w:val="22"/>
                                  <w:szCs w:val="22"/>
                                </w:rPr>
                              </w:pPr>
                              <w:r>
                                <w:rPr>
                                  <w:sz w:val="22"/>
                                  <w:szCs w:val="22"/>
                                </w:rPr>
                                <w:t>Care Plan Manager</w:t>
                              </w:r>
                            </w:p>
                            <w:p w14:paraId="08EF6DDD" w14:textId="77777777" w:rsidR="00E349F6" w:rsidRDefault="00E349F6" w:rsidP="00C946C5"/>
                            <w:p w14:paraId="64567F0F" w14:textId="77777777" w:rsidR="00E349F6" w:rsidRPr="007C1AAC" w:rsidRDefault="00E349F6" w:rsidP="00C946C5">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336B5" w14:textId="20176FC2" w:rsidR="00E349F6" w:rsidRPr="007C1AAC" w:rsidRDefault="00E349F6" w:rsidP="00C946C5">
                              <w:pPr>
                                <w:rPr>
                                  <w:sz w:val="22"/>
                                  <w:szCs w:val="22"/>
                                </w:rPr>
                              </w:pPr>
                              <w:r>
                                <w:rPr>
                                  <w:sz w:val="22"/>
                                  <w:szCs w:val="22"/>
                                </w:rPr>
                                <w:t xml:space="preserve">Provide Care Plan </w:t>
                              </w:r>
                            </w:p>
                            <w:p w14:paraId="0E767A00" w14:textId="77777777" w:rsidR="00E349F6" w:rsidRDefault="00E349F6" w:rsidP="00C946C5"/>
                            <w:p w14:paraId="723306F9" w14:textId="77777777" w:rsidR="00E349F6" w:rsidRPr="007C1AAC" w:rsidRDefault="00E349F6" w:rsidP="00C946C5">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531A0" w14:textId="7CC15CA3" w:rsidR="00E349F6" w:rsidRPr="007C1AAC" w:rsidRDefault="00E349F6" w:rsidP="00C946C5">
                              <w:pPr>
                                <w:jc w:val="center"/>
                                <w:rPr>
                                  <w:sz w:val="22"/>
                                  <w:szCs w:val="22"/>
                                </w:rPr>
                              </w:pPr>
                              <w:r>
                                <w:rPr>
                                  <w:sz w:val="22"/>
                                  <w:szCs w:val="22"/>
                                </w:rPr>
                                <w:t>Care Plan Consumer</w:t>
                              </w:r>
                            </w:p>
                            <w:p w14:paraId="6AFDAAC7" w14:textId="77777777" w:rsidR="00E349F6" w:rsidRDefault="00E349F6" w:rsidP="00C946C5"/>
                            <w:p w14:paraId="208D8476" w14:textId="77777777" w:rsidR="00E349F6" w:rsidRPr="007C1AAC" w:rsidRDefault="00E349F6" w:rsidP="00C946C5">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15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">
                <v:shape id="_x0000_s1151" type="#_x0000_t75" style="position:absolute;width:59436;height:24003;visibility:visible;mso-wrap-style:square">
                  <v:fill o:detectmouseclick="t"/>
                  <v:path o:connecttype="none"/>
                </v:shape>
                <v:shape id="Text Box 160" o:spid="_x0000_s1152"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14:paraId="01FAADEF" w14:textId="2981CF29" w:rsidR="00E349F6" w:rsidRPr="007C1AAC" w:rsidRDefault="00E349F6" w:rsidP="00C946C5">
                        <w:pPr>
                          <w:jc w:val="center"/>
                          <w:rPr>
                            <w:sz w:val="22"/>
                            <w:szCs w:val="22"/>
                          </w:rPr>
                        </w:pPr>
                        <w:r>
                          <w:rPr>
                            <w:sz w:val="22"/>
                            <w:szCs w:val="22"/>
                          </w:rPr>
                          <w:t>Care Plan Manager</w:t>
                        </w:r>
                      </w:p>
                      <w:p w14:paraId="08EF6DDD" w14:textId="77777777" w:rsidR="00E349F6" w:rsidRDefault="00E349F6" w:rsidP="00C946C5"/>
                      <w:p w14:paraId="64567F0F" w14:textId="77777777" w:rsidR="00E349F6" w:rsidRPr="007C1AAC" w:rsidRDefault="00E349F6" w:rsidP="00C946C5">
                        <w:pPr>
                          <w:jc w:val="center"/>
                          <w:rPr>
                            <w:sz w:val="22"/>
                            <w:szCs w:val="22"/>
                          </w:rPr>
                        </w:pPr>
                        <w:r w:rsidRPr="007C1AAC">
                          <w:rPr>
                            <w:sz w:val="22"/>
                            <w:szCs w:val="22"/>
                          </w:rPr>
                          <w:t>A</w:t>
                        </w:r>
                        <w:r>
                          <w:rPr>
                            <w:sz w:val="22"/>
                            <w:szCs w:val="22"/>
                          </w:rPr>
                          <w:t>ctor A</w:t>
                        </w:r>
                      </w:p>
                    </w:txbxContent>
                  </v:textbox>
                </v:shape>
                <v:line id="Line 161" o:spid="_x0000_s1153"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UzsMQAAADbAAAADwAAAGRycy9kb3ducmV2LnhtbESPS2sCMRSF90L/Q7iF7mqmpag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xTOwxAAAANsAAAAPAAAAAAAAAAAA&#10;AAAAAKECAABkcnMvZG93bnJldi54bWxQSwUGAAAAAAQABAD5AAAAkgMAAAAA&#10;">
                  <v:stroke dashstyle="dash"/>
                </v:line>
                <v:shape id="Text Box 162" o:spid="_x0000_s1154"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14:paraId="16A336B5" w14:textId="20176FC2" w:rsidR="00E349F6" w:rsidRPr="007C1AAC" w:rsidRDefault="00E349F6" w:rsidP="00C946C5">
                        <w:pPr>
                          <w:rPr>
                            <w:sz w:val="22"/>
                            <w:szCs w:val="22"/>
                          </w:rPr>
                        </w:pPr>
                        <w:r>
                          <w:rPr>
                            <w:sz w:val="22"/>
                            <w:szCs w:val="22"/>
                          </w:rPr>
                          <w:t xml:space="preserve">Provide Care Plan </w:t>
                        </w:r>
                      </w:p>
                      <w:p w14:paraId="0E767A00" w14:textId="77777777" w:rsidR="00E349F6" w:rsidRDefault="00E349F6" w:rsidP="00C946C5"/>
                      <w:p w14:paraId="723306F9" w14:textId="77777777" w:rsidR="00E349F6" w:rsidRPr="007C1AAC" w:rsidRDefault="00E349F6" w:rsidP="00C946C5">
                        <w:pPr>
                          <w:rPr>
                            <w:sz w:val="22"/>
                            <w:szCs w:val="22"/>
                          </w:rPr>
                        </w:pPr>
                        <w:r>
                          <w:rPr>
                            <w:sz w:val="22"/>
                            <w:szCs w:val="22"/>
                          </w:rPr>
                          <w:t xml:space="preserve">Message </w:t>
                        </w:r>
                        <w:r w:rsidRPr="007C1AAC">
                          <w:rPr>
                            <w:sz w:val="22"/>
                            <w:szCs w:val="22"/>
                          </w:rPr>
                          <w:t>1</w:t>
                        </w:r>
                      </w:p>
                    </w:txbxContent>
                  </v:textbox>
                </v:shape>
                <v:line id="Line 163" o:spid="_x0000_s1155"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YCWcIAAADbAAAADwAAAGRycy9kb3ducmV2LnhtbESPS4vCMBSF98L8h3AH3Gk6I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YCWcIAAADbAAAADwAAAAAAAAAAAAAA&#10;AAChAgAAZHJzL2Rvd25yZXYueG1sUEsFBgAAAAAEAAQA+QAAAJADAAAAAA==&#10;">
                  <v:stroke dashstyle="dash"/>
                </v:line>
                <v:rect id="Rectangle 164" o:spid="_x0000_s1156"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rect id="Rectangle 165" o:spid="_x0000_s1157"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line id="Line 166" o:spid="_x0000_s1158"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shape id="Text Box 167" o:spid="_x0000_s1159"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14:paraId="407531A0" w14:textId="7CC15CA3" w:rsidR="00E349F6" w:rsidRPr="007C1AAC" w:rsidRDefault="00E349F6" w:rsidP="00C946C5">
                        <w:pPr>
                          <w:jc w:val="center"/>
                          <w:rPr>
                            <w:sz w:val="22"/>
                            <w:szCs w:val="22"/>
                          </w:rPr>
                        </w:pPr>
                        <w:r>
                          <w:rPr>
                            <w:sz w:val="22"/>
                            <w:szCs w:val="22"/>
                          </w:rPr>
                          <w:t>Care Plan Consumer</w:t>
                        </w:r>
                      </w:p>
                      <w:p w14:paraId="6AFDAAC7" w14:textId="77777777" w:rsidR="00E349F6" w:rsidRDefault="00E349F6" w:rsidP="00C946C5"/>
                      <w:p w14:paraId="208D8476" w14:textId="77777777" w:rsidR="00E349F6" w:rsidRPr="007C1AAC" w:rsidRDefault="00E349F6" w:rsidP="00C946C5">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19A820E" w14:textId="7ED23D80" w:rsidR="00C946C5" w:rsidRPr="003651D9" w:rsidRDefault="00C946C5" w:rsidP="00C946C5">
      <w:pPr>
        <w:pStyle w:val="Heading4"/>
        <w:numPr>
          <w:ilvl w:val="0"/>
          <w:numId w:val="0"/>
        </w:numPr>
        <w:rPr>
          <w:noProof w:val="0"/>
        </w:rPr>
      </w:pPr>
      <w:bookmarkStart w:id="140" w:name="_Toc449631562"/>
      <w:r>
        <w:rPr>
          <w:noProof w:val="0"/>
        </w:rPr>
        <w:t>3.Y4</w:t>
      </w:r>
      <w:r w:rsidRPr="003651D9">
        <w:rPr>
          <w:noProof w:val="0"/>
        </w:rPr>
        <w:t xml:space="preserve">.4.1 </w:t>
      </w:r>
      <w:r w:rsidR="0062438F">
        <w:rPr>
          <w:noProof w:val="0"/>
        </w:rPr>
        <w:t>Provide Care Plan</w:t>
      </w:r>
      <w:bookmarkEnd w:id="140"/>
    </w:p>
    <w:p w14:paraId="07D1C8EC" w14:textId="62E68F65" w:rsidR="00C946C5" w:rsidRDefault="00C946C5" w:rsidP="00C946C5">
      <w:pPr>
        <w:pStyle w:val="AuthorInstructions"/>
      </w:pPr>
    </w:p>
    <w:p w14:paraId="036FF2ED" w14:textId="4EA17014" w:rsidR="0062438F" w:rsidRPr="003651D9" w:rsidRDefault="0062438F" w:rsidP="00DF41E7">
      <w:r>
        <w:t xml:space="preserve">The Care Plan </w:t>
      </w:r>
      <w:r w:rsidR="00EF19A5">
        <w:t>Service</w:t>
      </w:r>
      <w:r>
        <w:t xml:space="preserve"> sends a CarePlan resource to the endpoint specified in the Subscription resource.</w:t>
      </w:r>
    </w:p>
    <w:p w14:paraId="1615C19B" w14:textId="1A257070" w:rsidR="00C946C5" w:rsidRPr="003651D9" w:rsidRDefault="00C946C5" w:rsidP="00C946C5">
      <w:pPr>
        <w:pStyle w:val="Heading5"/>
        <w:numPr>
          <w:ilvl w:val="0"/>
          <w:numId w:val="0"/>
        </w:numPr>
        <w:rPr>
          <w:noProof w:val="0"/>
        </w:rPr>
      </w:pPr>
      <w:bookmarkStart w:id="141" w:name="_Toc449631563"/>
      <w:r>
        <w:rPr>
          <w:noProof w:val="0"/>
        </w:rPr>
        <w:t>3.Y4</w:t>
      </w:r>
      <w:r w:rsidRPr="003651D9">
        <w:rPr>
          <w:noProof w:val="0"/>
        </w:rPr>
        <w:t>.4.1.1 Trigger Events</w:t>
      </w:r>
      <w:bookmarkEnd w:id="141"/>
    </w:p>
    <w:p w14:paraId="56B8AE77" w14:textId="22558CB4" w:rsidR="0062438F" w:rsidRPr="003651D9" w:rsidRDefault="0062438F" w:rsidP="00DF41E7">
      <w:r>
        <w:t xml:space="preserve">A change to a resource causes a Subscription Criteria to evaluate as true, so the Care Plan </w:t>
      </w:r>
      <w:r w:rsidR="00EF19A5">
        <w:t>Service</w:t>
      </w:r>
      <w:r>
        <w:t xml:space="preserve"> sends the updated CarePlan resource to the designated endpoint.</w:t>
      </w:r>
    </w:p>
    <w:p w14:paraId="32B82A07" w14:textId="73698AC7" w:rsidR="00C946C5" w:rsidRPr="003651D9" w:rsidRDefault="00C946C5" w:rsidP="00C946C5">
      <w:pPr>
        <w:pStyle w:val="Heading5"/>
        <w:numPr>
          <w:ilvl w:val="0"/>
          <w:numId w:val="0"/>
        </w:numPr>
        <w:rPr>
          <w:noProof w:val="0"/>
        </w:rPr>
      </w:pPr>
      <w:bookmarkStart w:id="142" w:name="_Toc449631564"/>
      <w:r>
        <w:rPr>
          <w:noProof w:val="0"/>
        </w:rPr>
        <w:t>3.Y4</w:t>
      </w:r>
      <w:r w:rsidRPr="003651D9">
        <w:rPr>
          <w:noProof w:val="0"/>
        </w:rPr>
        <w:t>.4.1.2 Message Semantics</w:t>
      </w:r>
      <w:bookmarkEnd w:id="142"/>
    </w:p>
    <w:p w14:paraId="56CDA1B3" w14:textId="73CA8386" w:rsidR="009516A1" w:rsidRDefault="009516A1" w:rsidP="009516A1">
      <w:pPr>
        <w:pStyle w:val="BodyText"/>
      </w:pPr>
      <w:r>
        <w:t>This is an HTTP or HTTPS POST of a CarePlan resource, as constrained by this profile.</w:t>
      </w:r>
    </w:p>
    <w:p w14:paraId="29C129B8" w14:textId="61C71A1D" w:rsidR="009516A1" w:rsidRDefault="009516A1" w:rsidP="009516A1">
      <w:pPr>
        <w:pStyle w:val="BodyText"/>
      </w:pPr>
      <w:r>
        <w:lastRenderedPageBreak/>
        <w:t>The base URL for this is specified in the registered Subscription resource.</w:t>
      </w:r>
    </w:p>
    <w:p w14:paraId="726A3B94" w14:textId="0E726422" w:rsidR="009516A1" w:rsidRDefault="009516A1" w:rsidP="009516A1">
      <w:pPr>
        <w:pStyle w:val="BodyText"/>
      </w:pPr>
      <w:r>
        <w:t xml:space="preserve">Where the body of the transaction contains the CarePlan resource. </w:t>
      </w:r>
    </w:p>
    <w:p w14:paraId="707C7E65" w14:textId="77777777" w:rsidR="009516A1" w:rsidRPr="003651D9" w:rsidRDefault="009516A1" w:rsidP="009516A1">
      <w:pPr>
        <w:pStyle w:val="BodyText"/>
      </w:pPr>
      <w:r>
        <w:t xml:space="preserve">See: </w:t>
      </w:r>
      <w:r w:rsidRPr="003D0D7B">
        <w:t>http://hl7.org/fhir/subscription.html</w:t>
      </w:r>
    </w:p>
    <w:p w14:paraId="14900FD2" w14:textId="22C550BA" w:rsidR="00C946C5" w:rsidRPr="003651D9" w:rsidRDefault="00C946C5" w:rsidP="00C946C5">
      <w:pPr>
        <w:pStyle w:val="Heading5"/>
        <w:numPr>
          <w:ilvl w:val="0"/>
          <w:numId w:val="0"/>
        </w:numPr>
        <w:rPr>
          <w:noProof w:val="0"/>
        </w:rPr>
      </w:pPr>
      <w:bookmarkStart w:id="143" w:name="_Toc449631565"/>
      <w:r>
        <w:rPr>
          <w:noProof w:val="0"/>
        </w:rPr>
        <w:t>3.Y4</w:t>
      </w:r>
      <w:r w:rsidRPr="003651D9">
        <w:rPr>
          <w:noProof w:val="0"/>
        </w:rPr>
        <w:t>.4.1.3 Expected Actions</w:t>
      </w:r>
      <w:bookmarkEnd w:id="143"/>
    </w:p>
    <w:p w14:paraId="20755CB0" w14:textId="58865F73" w:rsidR="00446695" w:rsidRPr="003651D9" w:rsidRDefault="00446695" w:rsidP="00DF41E7">
      <w:r>
        <w:t>The Care Plan Consumer receives the CarePlan resource in the body of the POST.</w:t>
      </w:r>
    </w:p>
    <w:p w14:paraId="2BC6FD71" w14:textId="1613F031" w:rsidR="00C946C5" w:rsidRPr="003651D9" w:rsidRDefault="00C946C5" w:rsidP="00C946C5">
      <w:pPr>
        <w:pStyle w:val="Heading3"/>
        <w:numPr>
          <w:ilvl w:val="0"/>
          <w:numId w:val="0"/>
        </w:numPr>
        <w:rPr>
          <w:noProof w:val="0"/>
        </w:rPr>
      </w:pPr>
      <w:bookmarkStart w:id="144" w:name="_Toc449631566"/>
      <w:r>
        <w:rPr>
          <w:noProof w:val="0"/>
        </w:rPr>
        <w:t>3.Y4</w:t>
      </w:r>
      <w:r w:rsidRPr="003651D9">
        <w:rPr>
          <w:noProof w:val="0"/>
        </w:rPr>
        <w:t>.5 Security Considerations</w:t>
      </w:r>
      <w:bookmarkEnd w:id="144"/>
    </w:p>
    <w:p w14:paraId="0BF5AD9F" w14:textId="708EFCD2" w:rsidR="00C946C5" w:rsidRPr="003651D9" w:rsidRDefault="00BB22E3" w:rsidP="00C946C5">
      <w:pPr>
        <w:pStyle w:val="AuthorInstructions"/>
      </w:pPr>
      <w:r>
        <w:t xml:space="preserve">See </w:t>
      </w:r>
      <w:r w:rsidR="000574FD" w:rsidRPr="000574FD">
        <w:t xml:space="preserve">X.5 </w:t>
      </w:r>
      <w:r w:rsidR="000574FD" w:rsidRPr="006C343E">
        <w:t xml:space="preserve">DCP Security Considerations </w:t>
      </w:r>
    </w:p>
    <w:p w14:paraId="6B1270DF" w14:textId="0C8BA7AC" w:rsidR="00C946C5" w:rsidRPr="003651D9" w:rsidDel="0055394B" w:rsidRDefault="00C946C5" w:rsidP="00C946C5">
      <w:pPr>
        <w:pStyle w:val="Heading4"/>
        <w:numPr>
          <w:ilvl w:val="0"/>
          <w:numId w:val="0"/>
        </w:numPr>
        <w:rPr>
          <w:del w:id="145" w:author="Cole, George" w:date="2016-04-28T18:28:00Z"/>
          <w:noProof w:val="0"/>
        </w:rPr>
      </w:pPr>
      <w:del w:id="146" w:author="Cole, George" w:date="2016-04-28T18:28:00Z">
        <w:r w:rsidDel="0055394B">
          <w:rPr>
            <w:noProof w:val="0"/>
          </w:rPr>
          <w:delText>3.Y4</w:delText>
        </w:r>
        <w:r w:rsidRPr="003651D9" w:rsidDel="0055394B">
          <w:rPr>
            <w:noProof w:val="0"/>
          </w:rPr>
          <w:delText>.5.1 Security Audit Considerations</w:delText>
        </w:r>
      </w:del>
    </w:p>
    <w:p w14:paraId="3D80F91F" w14:textId="34CC9A2D" w:rsidR="00C946C5" w:rsidRPr="003651D9" w:rsidDel="0055394B" w:rsidRDefault="00C946C5" w:rsidP="00C946C5">
      <w:pPr>
        <w:pStyle w:val="AuthorInstructions"/>
        <w:rPr>
          <w:del w:id="147" w:author="Cole, George" w:date="2016-04-28T18:28:00Z"/>
        </w:rPr>
      </w:pPr>
      <w:del w:id="148" w:author="Cole, George" w:date="2016-04-28T18:28:00Z">
        <w:r w:rsidRPr="003651D9" w:rsidDel="0055394B">
          <w:delText>&lt;This section should identify any specific ATNA security audit event that is associated with this transaction and requirements on the encoding of that audit event. &gt;</w:delText>
        </w:r>
      </w:del>
    </w:p>
    <w:p w14:paraId="17E1F980" w14:textId="41EE070D" w:rsidR="00C946C5" w:rsidRPr="003651D9" w:rsidDel="0055394B" w:rsidRDefault="00C946C5" w:rsidP="00C946C5">
      <w:pPr>
        <w:pStyle w:val="Heading5"/>
        <w:numPr>
          <w:ilvl w:val="0"/>
          <w:numId w:val="0"/>
        </w:numPr>
        <w:rPr>
          <w:del w:id="149" w:author="Cole, George" w:date="2016-04-28T18:28:00Z"/>
          <w:noProof w:val="0"/>
        </w:rPr>
      </w:pPr>
      <w:del w:id="150" w:author="Cole, George" w:date="2016-04-28T18:28:00Z">
        <w:r w:rsidDel="0055394B">
          <w:rPr>
            <w:noProof w:val="0"/>
          </w:rPr>
          <w:delText>3.Y4</w:delText>
        </w:r>
        <w:r w:rsidRPr="003651D9" w:rsidDel="0055394B">
          <w:rPr>
            <w:noProof w:val="0"/>
          </w:rPr>
          <w:delText>.5.1.(z) &lt;Actor&gt; Specific Security Considerations</w:delText>
        </w:r>
      </w:del>
    </w:p>
    <w:p w14:paraId="532D51CE" w14:textId="6134317F" w:rsidR="00C946C5" w:rsidRPr="003651D9" w:rsidDel="0055394B" w:rsidRDefault="00C946C5" w:rsidP="00C946C5">
      <w:pPr>
        <w:pStyle w:val="AuthorInstructions"/>
        <w:rPr>
          <w:del w:id="151" w:author="Cole, George" w:date="2016-04-28T18:28:00Z"/>
        </w:rPr>
      </w:pPr>
      <w:del w:id="152" w:author="Cole, George" w:date="2016-04-28T18:28:00Z">
        <w:r w:rsidRPr="003651D9" w:rsidDel="0055394B">
          <w:delText>&lt;This section should specify any specific security considerations on an Actor by Actor basis.&gt;</w:delText>
        </w:r>
      </w:del>
    </w:p>
    <w:p w14:paraId="296D9F8B" w14:textId="197669D4" w:rsidR="001277AA" w:rsidRPr="003651D9" w:rsidRDefault="001277AA" w:rsidP="001277AA">
      <w:pPr>
        <w:pStyle w:val="Heading2"/>
        <w:numPr>
          <w:ilvl w:val="0"/>
          <w:numId w:val="0"/>
        </w:numPr>
        <w:rPr>
          <w:i/>
        </w:rPr>
      </w:pPr>
      <w:bookmarkStart w:id="153" w:name="_Toc449631567"/>
      <w:r>
        <w:rPr>
          <w:noProof w:val="0"/>
        </w:rPr>
        <w:t>3.Y5</w:t>
      </w:r>
      <w:r w:rsidRPr="003651D9">
        <w:rPr>
          <w:noProof w:val="0"/>
        </w:rPr>
        <w:t xml:space="preserve"> </w:t>
      </w:r>
      <w:r>
        <w:rPr>
          <w:noProof w:val="0"/>
        </w:rPr>
        <w:t>Search for</w:t>
      </w:r>
      <w:r w:rsidR="00BC4803">
        <w:rPr>
          <w:noProof w:val="0"/>
        </w:rPr>
        <w:t xml:space="preserve"> Care Plan</w:t>
      </w:r>
      <w:r>
        <w:rPr>
          <w:noProof w:val="0"/>
        </w:rPr>
        <w:t xml:space="preserve"> [PCC-Y5]</w:t>
      </w:r>
      <w:bookmarkEnd w:id="153"/>
    </w:p>
    <w:p w14:paraId="6D8E5263" w14:textId="233A7C74" w:rsidR="001277AA" w:rsidRPr="003651D9" w:rsidRDefault="001277AA" w:rsidP="001277AA">
      <w:pPr>
        <w:pStyle w:val="Heading3"/>
        <w:numPr>
          <w:ilvl w:val="0"/>
          <w:numId w:val="0"/>
        </w:numPr>
        <w:rPr>
          <w:noProof w:val="0"/>
        </w:rPr>
      </w:pPr>
      <w:bookmarkStart w:id="154" w:name="_Toc449631568"/>
      <w:r>
        <w:rPr>
          <w:noProof w:val="0"/>
        </w:rPr>
        <w:t>3.Y5</w:t>
      </w:r>
      <w:r w:rsidRPr="003651D9">
        <w:rPr>
          <w:noProof w:val="0"/>
        </w:rPr>
        <w:t>.1 Scope</w:t>
      </w:r>
      <w:bookmarkEnd w:id="154"/>
    </w:p>
    <w:p w14:paraId="07FB9754" w14:textId="7437646A" w:rsidR="001277AA" w:rsidRPr="003651D9" w:rsidRDefault="00AA05BE" w:rsidP="001277AA">
      <w:pPr>
        <w:pStyle w:val="BodyText"/>
      </w:pPr>
      <w:r>
        <w:t>This transaction is used to find a care plan. The Care Plan Consumer searches for a care plan of interest. A care plan located by search may then be retrieved for viewing, shared with a Care Plan Contributor when updates are needed, and the Care Plan Consumer may subscribe to receive updates for the care plan.</w:t>
      </w:r>
    </w:p>
    <w:p w14:paraId="59E932A1" w14:textId="70C94A27" w:rsidR="001277AA" w:rsidRPr="003651D9" w:rsidRDefault="001277AA" w:rsidP="001277AA">
      <w:pPr>
        <w:pStyle w:val="Heading3"/>
        <w:numPr>
          <w:ilvl w:val="0"/>
          <w:numId w:val="0"/>
        </w:numPr>
        <w:rPr>
          <w:noProof w:val="0"/>
        </w:rPr>
      </w:pPr>
      <w:bookmarkStart w:id="155" w:name="_Toc449631569"/>
      <w:r>
        <w:rPr>
          <w:noProof w:val="0"/>
        </w:rPr>
        <w:t>3.Y5</w:t>
      </w:r>
      <w:r w:rsidRPr="003651D9">
        <w:rPr>
          <w:noProof w:val="0"/>
        </w:rPr>
        <w:t>.2</w:t>
      </w:r>
      <w:r>
        <w:rPr>
          <w:noProof w:val="0"/>
        </w:rPr>
        <w:t xml:space="preserve"> </w:t>
      </w:r>
      <w:r w:rsidRPr="003651D9">
        <w:rPr>
          <w:noProof w:val="0"/>
        </w:rPr>
        <w:t>Actor Roles</w:t>
      </w:r>
      <w:bookmarkEnd w:id="155"/>
    </w:p>
    <w:p w14:paraId="03C36669" w14:textId="77777777" w:rsidR="001277AA" w:rsidRPr="003651D9" w:rsidRDefault="001277AA" w:rsidP="001277AA">
      <w:pPr>
        <w:pStyle w:val="BodyText"/>
        <w:jc w:val="center"/>
      </w:pPr>
      <w:r w:rsidRPr="003651D9">
        <w:rPr>
          <w:noProof/>
        </w:rPr>
        <mc:AlternateContent>
          <mc:Choice Requires="wpc">
            <w:drawing>
              <wp:inline distT="0" distB="0" distL="0" distR="0" wp14:anchorId="488158F7" wp14:editId="1A8DE1A7">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988DC77" w14:textId="4AAD6152" w:rsidR="00E349F6" w:rsidRDefault="00E349F6" w:rsidP="001277AA">
                              <w:pPr>
                                <w:jc w:val="center"/>
                                <w:rPr>
                                  <w:sz w:val="18"/>
                                </w:rPr>
                              </w:pPr>
                              <w:r>
                                <w:rPr>
                                  <w:sz w:val="18"/>
                                </w:rPr>
                                <w:t>Search for Care Plan [PCC-Y5]</w:t>
                              </w:r>
                            </w:p>
                            <w:p w14:paraId="627E6E1C" w14:textId="77777777" w:rsidR="00E349F6" w:rsidRDefault="00E349F6" w:rsidP="001277AA"/>
                            <w:p w14:paraId="275320CF" w14:textId="77777777" w:rsidR="00E349F6" w:rsidRDefault="00E349F6" w:rsidP="001277AA">
                              <w:pPr>
                                <w:jc w:val="center"/>
                                <w:rPr>
                                  <w:sz w:val="18"/>
                                </w:rPr>
                              </w:pPr>
                              <w:r>
                                <w:rPr>
                                  <w:sz w:val="18"/>
                                </w:rPr>
                                <w:t>Transaction Name [DOM-#]</w:t>
                              </w:r>
                            </w:p>
                          </w:txbxContent>
                        </wps:txbx>
                        <wps:bodyPr rot="0" vert="horz" wrap="square" lIns="0" tIns="9144" rIns="0" bIns="9144" anchor="t" anchorCtr="0" upright="1">
                          <a:noAutofit/>
                        </wps:bodyPr>
                      </wps:wsp>
                      <wps:wsp>
                        <wps:cNvPr id="59" name="Text Box 154"/>
                        <wps:cNvSpPr txBox="1">
                          <a:spLocks noChangeArrowheads="1"/>
                        </wps:cNvSpPr>
                        <wps:spPr bwMode="auto">
                          <a:xfrm>
                            <a:off x="171698" y="168367"/>
                            <a:ext cx="1212602" cy="457233"/>
                          </a:xfrm>
                          <a:prstGeom prst="rect">
                            <a:avLst/>
                          </a:prstGeom>
                          <a:solidFill>
                            <a:srgbClr val="FFFFFF"/>
                          </a:solidFill>
                          <a:ln w="9525">
                            <a:solidFill>
                              <a:srgbClr val="000000"/>
                            </a:solidFill>
                            <a:miter lim="800000"/>
                            <a:headEnd/>
                            <a:tailEnd/>
                          </a:ln>
                        </wps:spPr>
                        <wps:txbx>
                          <w:txbxContent>
                            <w:p w14:paraId="18C6594B" w14:textId="1C44963C" w:rsidR="00E349F6" w:rsidRDefault="00E349F6" w:rsidP="001277AA">
                              <w:pPr>
                                <w:rPr>
                                  <w:sz w:val="18"/>
                                </w:rPr>
                              </w:pPr>
                              <w:r>
                                <w:rPr>
                                  <w:sz w:val="18"/>
                                </w:rPr>
                                <w:t>Care Plan Consumer or Care Plan Updater</w:t>
                              </w:r>
                            </w:p>
                            <w:p w14:paraId="0C5C6100" w14:textId="77777777" w:rsidR="00E349F6" w:rsidRDefault="00E349F6" w:rsidP="001277AA"/>
                            <w:p w14:paraId="4F01ECCE" w14:textId="77777777" w:rsidR="00E349F6" w:rsidRDefault="00E349F6" w:rsidP="001277AA">
                              <w:pPr>
                                <w:rPr>
                                  <w:sz w:val="18"/>
                                </w:rPr>
                              </w:pPr>
                              <w:r>
                                <w:rPr>
                                  <w:sz w:val="18"/>
                                </w:rPr>
                                <w:t>Actor ABC</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7E702A04" w14:textId="239AA6B7" w:rsidR="00E349F6" w:rsidRDefault="00E349F6" w:rsidP="001277AA">
                              <w:pPr>
                                <w:rPr>
                                  <w:sz w:val="18"/>
                                </w:rPr>
                              </w:pPr>
                              <w:r>
                                <w:rPr>
                                  <w:sz w:val="18"/>
                                </w:rPr>
                                <w:t>Care Plan Service</w:t>
                              </w:r>
                            </w:p>
                            <w:p w14:paraId="3008E40C" w14:textId="77777777" w:rsidR="00E349F6" w:rsidRDefault="00E349F6" w:rsidP="001277AA"/>
                            <w:p w14:paraId="60217F4B" w14:textId="77777777" w:rsidR="00E349F6" w:rsidRDefault="00E349F6" w:rsidP="001277AA">
                              <w:pPr>
                                <w:rPr>
                                  <w:sz w:val="18"/>
                                </w:rPr>
                              </w:pPr>
                              <w:r>
                                <w:rPr>
                                  <w:sz w:val="18"/>
                                </w:rPr>
                                <w:t>Actor DEF</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16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">
                <v:shape id="_x0000_s1161" type="#_x0000_t75" style="position:absolute;width:37261;height:15392;visibility:visible;mso-wrap-style:square">
                  <v:fill o:detectmouseclick="t"/>
                  <v:path o:connecttype="none"/>
                </v:shape>
                <v:oval id="Oval 153" o:spid="_x0000_s1162"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AjMAA&#10;AADbAAAADwAAAGRycy9kb3ducmV2LnhtbERPy4rCMBTdC/MP4Q64kTFVrCPVKDIiiK58gNtLc22D&#10;zU1pMpr5+8lCcHk478Uq2kY8qPPGsYLRMANBXDptuFJwOW+/ZiB8QNbYOCYFf+RhtfzoLbDQ7slH&#10;epxCJVII+wIV1CG0hZS+rMmiH7qWOHE311kMCXaV1B0+U7ht5DjLptKi4dRQY0s/NZX3069VMGnX&#10;0zyODmawv22+c3c9bscmKtX/jOs5iEAxvMUv904ryNPY9CX9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GAjMAAAADbAAAADwAAAAAAAAAAAAAAAACYAgAAZHJzL2Rvd25y&#10;ZXYueG1sUEsFBgAAAAAEAAQA9QAAAIUDAAAAAA==&#10;">
                  <v:textbox inset="0,.72pt,0,.72pt">
                    <w:txbxContent>
                      <w:p w14:paraId="0988DC77" w14:textId="4AAD6152" w:rsidR="00E349F6" w:rsidRDefault="00E349F6" w:rsidP="001277AA">
                        <w:pPr>
                          <w:jc w:val="center"/>
                          <w:rPr>
                            <w:sz w:val="18"/>
                          </w:rPr>
                        </w:pPr>
                        <w:r>
                          <w:rPr>
                            <w:sz w:val="18"/>
                          </w:rPr>
                          <w:t>Search for Care Plan [PCC-Y5]</w:t>
                        </w:r>
                      </w:p>
                      <w:p w14:paraId="627E6E1C" w14:textId="77777777" w:rsidR="00E349F6" w:rsidRDefault="00E349F6" w:rsidP="001277AA"/>
                      <w:p w14:paraId="275320CF" w14:textId="77777777" w:rsidR="00E349F6" w:rsidRDefault="00E349F6" w:rsidP="001277AA">
                        <w:pPr>
                          <w:jc w:val="center"/>
                          <w:rPr>
                            <w:sz w:val="18"/>
                          </w:rPr>
                        </w:pPr>
                        <w:r>
                          <w:rPr>
                            <w:sz w:val="18"/>
                          </w:rPr>
                          <w:t>Transaction Name [DOM-#]</w:t>
                        </w:r>
                      </w:p>
                    </w:txbxContent>
                  </v:textbox>
                </v:oval>
                <v:shape id="Text Box 154" o:spid="_x0000_s1163" type="#_x0000_t202" style="position:absolute;left:1716;top:1683;width:1212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ci8UA&#10;AADbAAAADwAAAGRycy9kb3ducmV2LnhtbESPQWvCQBSE70L/w/KEXkQ3rW3U6CqlUNGbVWmvj+wz&#10;Cc2+TXe3Mf57tyB4HGbmG2ax6kwtWnK+sqzgaZSAIM6trrhQcDx8DKcgfEDWWFsmBRfysFo+9BaY&#10;aXvmT2r3oRARwj5DBWUITSalz0sy6Ee2IY7eyTqDIUpXSO3wHOGmls9JkkqDFceFEht6Lyn/2f8Z&#10;BdOXTfvtt+PdV56e6lkYTNr1r1Pqsd+9zUEE6sI9fGtvtILXG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yLxQAAANsAAAAPAAAAAAAAAAAAAAAAAJgCAABkcnMv&#10;ZG93bnJldi54bWxQSwUGAAAAAAQABAD1AAAAigMAAAAA&#10;">
                  <v:textbox>
                    <w:txbxContent>
                      <w:p w14:paraId="18C6594B" w14:textId="1C44963C" w:rsidR="00E349F6" w:rsidRDefault="00E349F6" w:rsidP="001277AA">
                        <w:pPr>
                          <w:rPr>
                            <w:sz w:val="18"/>
                          </w:rPr>
                        </w:pPr>
                        <w:r>
                          <w:rPr>
                            <w:sz w:val="18"/>
                          </w:rPr>
                          <w:t>Care Plan Consumer or Care Plan Updater</w:t>
                        </w:r>
                      </w:p>
                      <w:p w14:paraId="0C5C6100" w14:textId="77777777" w:rsidR="00E349F6" w:rsidRDefault="00E349F6" w:rsidP="001277AA"/>
                      <w:p w14:paraId="4F01ECCE" w14:textId="77777777" w:rsidR="00E349F6" w:rsidRDefault="00E349F6" w:rsidP="001277AA">
                        <w:pPr>
                          <w:rPr>
                            <w:sz w:val="18"/>
                          </w:rPr>
                        </w:pPr>
                        <w:r>
                          <w:rPr>
                            <w:sz w:val="18"/>
                          </w:rPr>
                          <w:t>Actor ABC</w:t>
                        </w:r>
                      </w:p>
                    </w:txbxContent>
                  </v:textbox>
                </v:shape>
                <v:line id="Line 155" o:spid="_x0000_s1164"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shape id="Text Box 156" o:spid="_x0000_s1165" type="#_x0000_t202" style="position:absolute;left:26481;top:1683;width:958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14:paraId="7E702A04" w14:textId="239AA6B7" w:rsidR="00E349F6" w:rsidRDefault="00E349F6" w:rsidP="001277AA">
                        <w:pPr>
                          <w:rPr>
                            <w:sz w:val="18"/>
                          </w:rPr>
                        </w:pPr>
                        <w:r>
                          <w:rPr>
                            <w:sz w:val="18"/>
                          </w:rPr>
                          <w:t>Care Plan Service</w:t>
                        </w:r>
                      </w:p>
                      <w:p w14:paraId="3008E40C" w14:textId="77777777" w:rsidR="00E349F6" w:rsidRDefault="00E349F6" w:rsidP="001277AA"/>
                      <w:p w14:paraId="60217F4B" w14:textId="77777777" w:rsidR="00E349F6" w:rsidRDefault="00E349F6" w:rsidP="001277AA">
                        <w:pPr>
                          <w:rPr>
                            <w:sz w:val="18"/>
                          </w:rPr>
                        </w:pPr>
                        <w:r>
                          <w:rPr>
                            <w:sz w:val="18"/>
                          </w:rPr>
                          <w:t>Actor DEF</w:t>
                        </w:r>
                      </w:p>
                    </w:txbxContent>
                  </v:textbox>
                </v:shape>
                <v:line id="Line 157" o:spid="_x0000_s1166"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w10:anchorlock/>
              </v:group>
            </w:pict>
          </mc:Fallback>
        </mc:AlternateContent>
      </w:r>
    </w:p>
    <w:p w14:paraId="7A3C6976" w14:textId="0FC8A16A" w:rsidR="001277AA" w:rsidRPr="003651D9" w:rsidRDefault="001277AA" w:rsidP="001277AA">
      <w:pPr>
        <w:pStyle w:val="FigureTitle"/>
      </w:pPr>
      <w:r w:rsidRPr="003651D9">
        <w:t xml:space="preserve">Figure </w:t>
      </w:r>
      <w:r>
        <w:t>3.Y5</w:t>
      </w:r>
      <w:r w:rsidRPr="003651D9">
        <w:t>.2-1: Use Case Diagram</w:t>
      </w:r>
    </w:p>
    <w:p w14:paraId="7AA6D138" w14:textId="77777777" w:rsidR="001277AA" w:rsidRPr="003651D9" w:rsidRDefault="001277AA" w:rsidP="001277AA">
      <w:pPr>
        <w:pStyle w:val="TableTitle"/>
      </w:pPr>
    </w:p>
    <w:p w14:paraId="6CB54D33" w14:textId="71C4CC4F" w:rsidR="001277AA" w:rsidRPr="003651D9" w:rsidRDefault="001277AA" w:rsidP="001277AA">
      <w:pPr>
        <w:pStyle w:val="TableTitle"/>
      </w:pPr>
      <w:r w:rsidRPr="003651D9">
        <w:t xml:space="preserve">Table </w:t>
      </w:r>
      <w:r>
        <w:t>3.Y5</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3651D9" w14:paraId="12D05157" w14:textId="77777777" w:rsidTr="00235F1F">
        <w:tc>
          <w:tcPr>
            <w:tcW w:w="1008" w:type="dxa"/>
            <w:shd w:val="clear" w:color="auto" w:fill="auto"/>
          </w:tcPr>
          <w:p w14:paraId="025F811C" w14:textId="77777777" w:rsidR="001277AA" w:rsidRPr="003651D9" w:rsidRDefault="001277AA" w:rsidP="00483A94">
            <w:pPr>
              <w:pStyle w:val="BodyText"/>
              <w:rPr>
                <w:b/>
              </w:rPr>
            </w:pPr>
            <w:r w:rsidRPr="003651D9">
              <w:rPr>
                <w:b/>
              </w:rPr>
              <w:t>Actor:</w:t>
            </w:r>
          </w:p>
        </w:tc>
        <w:tc>
          <w:tcPr>
            <w:tcW w:w="8568" w:type="dxa"/>
            <w:shd w:val="clear" w:color="auto" w:fill="auto"/>
          </w:tcPr>
          <w:p w14:paraId="24E8D216" w14:textId="02F5C201" w:rsidR="001277AA" w:rsidRPr="003651D9" w:rsidRDefault="00AE629A" w:rsidP="00483A94">
            <w:pPr>
              <w:pStyle w:val="BodyText"/>
            </w:pPr>
            <w:r>
              <w:t>Care Plan Consumer</w:t>
            </w:r>
          </w:p>
        </w:tc>
      </w:tr>
      <w:tr w:rsidR="001277AA" w:rsidRPr="003651D9" w14:paraId="344A4CAB" w14:textId="77777777" w:rsidTr="00235F1F">
        <w:tc>
          <w:tcPr>
            <w:tcW w:w="1008" w:type="dxa"/>
            <w:shd w:val="clear" w:color="auto" w:fill="auto"/>
          </w:tcPr>
          <w:p w14:paraId="5CCD3BB0" w14:textId="77777777" w:rsidR="001277AA" w:rsidRPr="003651D9" w:rsidRDefault="001277AA" w:rsidP="00483A94">
            <w:pPr>
              <w:pStyle w:val="BodyText"/>
              <w:rPr>
                <w:b/>
              </w:rPr>
            </w:pPr>
            <w:r w:rsidRPr="003651D9">
              <w:rPr>
                <w:b/>
              </w:rPr>
              <w:t>Role:</w:t>
            </w:r>
          </w:p>
        </w:tc>
        <w:tc>
          <w:tcPr>
            <w:tcW w:w="8568" w:type="dxa"/>
            <w:shd w:val="clear" w:color="auto" w:fill="auto"/>
          </w:tcPr>
          <w:p w14:paraId="4877BAE9" w14:textId="6497F87D" w:rsidR="001277AA" w:rsidRPr="003651D9" w:rsidRDefault="008D4085" w:rsidP="00483A94">
            <w:pPr>
              <w:pStyle w:val="BodyText"/>
            </w:pPr>
            <w:r>
              <w:t>The Care Plan Consumer initiates Search for Care Plan in order to locate a care plan of interest.</w:t>
            </w:r>
          </w:p>
        </w:tc>
      </w:tr>
      <w:tr w:rsidR="001277AA" w:rsidRPr="003651D9" w14:paraId="5758C175" w14:textId="77777777" w:rsidTr="00235F1F">
        <w:tc>
          <w:tcPr>
            <w:tcW w:w="1008" w:type="dxa"/>
            <w:shd w:val="clear" w:color="auto" w:fill="auto"/>
          </w:tcPr>
          <w:p w14:paraId="216C15AA" w14:textId="77777777" w:rsidR="001277AA" w:rsidRPr="003651D9" w:rsidRDefault="001277AA" w:rsidP="00483A94">
            <w:pPr>
              <w:pStyle w:val="BodyText"/>
              <w:rPr>
                <w:b/>
              </w:rPr>
            </w:pPr>
            <w:r w:rsidRPr="003651D9">
              <w:rPr>
                <w:b/>
              </w:rPr>
              <w:t>Actor:</w:t>
            </w:r>
          </w:p>
        </w:tc>
        <w:tc>
          <w:tcPr>
            <w:tcW w:w="8568" w:type="dxa"/>
            <w:shd w:val="clear" w:color="auto" w:fill="auto"/>
          </w:tcPr>
          <w:p w14:paraId="4A87D08E" w14:textId="38860ADC" w:rsidR="001277AA" w:rsidRPr="003651D9" w:rsidRDefault="00AE629A" w:rsidP="00483A94">
            <w:pPr>
              <w:pStyle w:val="BodyText"/>
            </w:pPr>
            <w:r>
              <w:t xml:space="preserve">Care Plan </w:t>
            </w:r>
            <w:r w:rsidR="00EF19A5">
              <w:t>Service</w:t>
            </w:r>
          </w:p>
        </w:tc>
      </w:tr>
      <w:tr w:rsidR="001277AA" w:rsidRPr="003651D9" w14:paraId="7027E61F" w14:textId="77777777" w:rsidTr="00235F1F">
        <w:tc>
          <w:tcPr>
            <w:tcW w:w="1008" w:type="dxa"/>
            <w:shd w:val="clear" w:color="auto" w:fill="auto"/>
          </w:tcPr>
          <w:p w14:paraId="03029899" w14:textId="77777777" w:rsidR="001277AA" w:rsidRPr="003651D9" w:rsidRDefault="001277AA" w:rsidP="00483A94">
            <w:pPr>
              <w:pStyle w:val="BodyText"/>
              <w:rPr>
                <w:b/>
              </w:rPr>
            </w:pPr>
            <w:r w:rsidRPr="003651D9">
              <w:rPr>
                <w:b/>
              </w:rPr>
              <w:t>Role:</w:t>
            </w:r>
          </w:p>
        </w:tc>
        <w:tc>
          <w:tcPr>
            <w:tcW w:w="8568" w:type="dxa"/>
            <w:shd w:val="clear" w:color="auto" w:fill="auto"/>
          </w:tcPr>
          <w:p w14:paraId="15A4D910" w14:textId="095B7C75" w:rsidR="001277AA" w:rsidRPr="003651D9" w:rsidRDefault="001277AA" w:rsidP="00483A94">
            <w:pPr>
              <w:pStyle w:val="BodyText"/>
            </w:pPr>
            <w:r>
              <w:t xml:space="preserve"> </w:t>
            </w:r>
            <w:r w:rsidR="008D4085">
              <w:t xml:space="preserve">The Care Plan </w:t>
            </w:r>
            <w:r w:rsidR="00EF19A5">
              <w:t>Service</w:t>
            </w:r>
            <w:r w:rsidR="008D4085">
              <w:t xml:space="preserve"> responds to the Search for Care Plan according to the search parameters and values provided in the transaction.</w:t>
            </w:r>
          </w:p>
        </w:tc>
      </w:tr>
    </w:tbl>
    <w:p w14:paraId="544445FA" w14:textId="0AD7344F" w:rsidR="001277AA" w:rsidRPr="003651D9" w:rsidRDefault="001277AA" w:rsidP="001277AA">
      <w:pPr>
        <w:pStyle w:val="BodyText"/>
      </w:pPr>
    </w:p>
    <w:p w14:paraId="5A3D700B" w14:textId="22CED549" w:rsidR="001277AA" w:rsidRDefault="001277AA" w:rsidP="001277AA">
      <w:pPr>
        <w:pStyle w:val="Heading3"/>
        <w:numPr>
          <w:ilvl w:val="0"/>
          <w:numId w:val="0"/>
        </w:numPr>
        <w:rPr>
          <w:noProof w:val="0"/>
        </w:rPr>
      </w:pPr>
      <w:bookmarkStart w:id="156" w:name="_Toc449631570"/>
      <w:r>
        <w:rPr>
          <w:noProof w:val="0"/>
        </w:rPr>
        <w:lastRenderedPageBreak/>
        <w:t>3.Y5</w:t>
      </w:r>
      <w:r w:rsidRPr="003651D9">
        <w:rPr>
          <w:noProof w:val="0"/>
        </w:rPr>
        <w:t>.3 Referenced Standards</w:t>
      </w:r>
      <w:bookmarkEnd w:id="156"/>
    </w:p>
    <w:p w14:paraId="4B107F1A" w14:textId="1272EAD5" w:rsidR="00E34F09" w:rsidRPr="00030AE0" w:rsidRDefault="00E34F09" w:rsidP="00235F1F">
      <w:pPr>
        <w:pStyle w:val="BodyText"/>
      </w:pPr>
      <w:r w:rsidRPr="00E34F09">
        <w:t>HL7® Fast Healthcare Information Resources (FHIR®) DSTU 2.0</w:t>
      </w:r>
    </w:p>
    <w:p w14:paraId="713352D5" w14:textId="591790A3" w:rsidR="001277AA" w:rsidRPr="003651D9" w:rsidRDefault="001277AA" w:rsidP="001277AA">
      <w:pPr>
        <w:pStyle w:val="Heading3"/>
        <w:numPr>
          <w:ilvl w:val="0"/>
          <w:numId w:val="0"/>
        </w:numPr>
        <w:rPr>
          <w:noProof w:val="0"/>
        </w:rPr>
      </w:pPr>
      <w:bookmarkStart w:id="157" w:name="_Toc449631571"/>
      <w:r>
        <w:rPr>
          <w:noProof w:val="0"/>
        </w:rPr>
        <w:t>3.Y5</w:t>
      </w:r>
      <w:r w:rsidRPr="003651D9">
        <w:rPr>
          <w:noProof w:val="0"/>
        </w:rPr>
        <w:t>.4 Interaction Diagram</w:t>
      </w:r>
      <w:bookmarkEnd w:id="157"/>
    </w:p>
    <w:p w14:paraId="15EA20F3" w14:textId="77777777" w:rsidR="001277AA" w:rsidRPr="003651D9" w:rsidRDefault="001277AA" w:rsidP="001277AA">
      <w:pPr>
        <w:pStyle w:val="BodyText"/>
      </w:pPr>
      <w:r w:rsidRPr="003651D9">
        <w:rPr>
          <w:noProof/>
        </w:rPr>
        <mc:AlternateContent>
          <mc:Choice Requires="wpc">
            <w:drawing>
              <wp:inline distT="0" distB="0" distL="0" distR="0" wp14:anchorId="78855D56" wp14:editId="361EE72B">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6467A" w14:textId="3655361E" w:rsidR="00E349F6" w:rsidRPr="007C1AAC" w:rsidRDefault="00E349F6" w:rsidP="001277AA">
                              <w:pPr>
                                <w:jc w:val="center"/>
                                <w:rPr>
                                  <w:sz w:val="22"/>
                                  <w:szCs w:val="22"/>
                                </w:rPr>
                              </w:pPr>
                              <w:r>
                                <w:rPr>
                                  <w:sz w:val="22"/>
                                  <w:szCs w:val="22"/>
                                </w:rPr>
                                <w:t>Care Plan Consumer</w:t>
                              </w:r>
                            </w:p>
                            <w:p w14:paraId="5A9AC462" w14:textId="77777777" w:rsidR="00E349F6" w:rsidRDefault="00E349F6" w:rsidP="001277AA"/>
                            <w:p w14:paraId="7E6CDACF" w14:textId="77777777" w:rsidR="00E349F6" w:rsidRPr="007C1AAC" w:rsidRDefault="00E349F6" w:rsidP="001277AA">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2DCE3" w14:textId="603CF778" w:rsidR="00E349F6" w:rsidRPr="007C1AAC" w:rsidRDefault="00E349F6" w:rsidP="001277AA">
                              <w:pPr>
                                <w:rPr>
                                  <w:sz w:val="22"/>
                                  <w:szCs w:val="22"/>
                                </w:rPr>
                              </w:pPr>
                              <w:r>
                                <w:rPr>
                                  <w:sz w:val="22"/>
                                  <w:szCs w:val="22"/>
                                </w:rPr>
                                <w:t>Search for Care Plan</w:t>
                              </w:r>
                            </w:p>
                            <w:p w14:paraId="3F50C609" w14:textId="77777777" w:rsidR="00E349F6" w:rsidRDefault="00E349F6" w:rsidP="001277AA"/>
                            <w:p w14:paraId="18CA0B62" w14:textId="77777777" w:rsidR="00E349F6" w:rsidRPr="007C1AAC" w:rsidRDefault="00E349F6" w:rsidP="001277A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1A4391" w14:textId="63F9C610" w:rsidR="00E349F6" w:rsidRPr="007C1AAC" w:rsidRDefault="00E349F6" w:rsidP="001277AA">
                              <w:pPr>
                                <w:jc w:val="center"/>
                                <w:rPr>
                                  <w:sz w:val="22"/>
                                  <w:szCs w:val="22"/>
                                </w:rPr>
                              </w:pPr>
                              <w:r>
                                <w:rPr>
                                  <w:sz w:val="22"/>
                                  <w:szCs w:val="22"/>
                                </w:rPr>
                                <w:t>Care Plan Manager</w:t>
                              </w:r>
                            </w:p>
                            <w:p w14:paraId="199EE659" w14:textId="77777777" w:rsidR="00E349F6" w:rsidRDefault="00E349F6" w:rsidP="001277AA"/>
                            <w:p w14:paraId="7FF7A18B" w14:textId="77777777" w:rsidR="00E349F6" w:rsidRPr="007C1AAC" w:rsidRDefault="00E349F6" w:rsidP="001277AA">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16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">
                <v:shape id="_x0000_s1168" type="#_x0000_t75" style="position:absolute;width:59436;height:24003;visibility:visible;mso-wrap-style:square">
                  <v:fill o:detectmouseclick="t"/>
                  <v:path o:connecttype="none"/>
                </v:shape>
                <v:shape id="Text Box 160" o:spid="_x0000_s1169"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hMb0A&#10;AADcAAAADwAAAGRycy9kb3ducmV2LnhtbERPSwrCMBDdC94hjOBGNFX8VqOooLj1c4CxGdtiMylN&#10;tPX2ZiG4fLz/atOYQrypcrllBcNBBII4sTrnVMHteujPQTiPrLGwTAo+5GCzbrdWGGtb85neF5+K&#10;EMIuRgWZ92UspUsyMugGtiQO3MNWBn2AVSp1hXUIN4UcRdFUGsw5NGRY0j6j5Hl5GQWPU92bLOr7&#10;0d9m5/F0h/nsbj9KdTvNdgnCU+P/4p/7pBWM5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xwhMb0AAADcAAAADwAAAAAAAAAAAAAAAACYAgAAZHJzL2Rvd25yZXYu&#10;eG1sUEsFBgAAAAAEAAQA9QAAAIIDAAAAAA==&#10;" stroked="f">
                  <v:textbox>
                    <w:txbxContent>
                      <w:p w14:paraId="7D16467A" w14:textId="3655361E" w:rsidR="00E349F6" w:rsidRPr="007C1AAC" w:rsidRDefault="00E349F6" w:rsidP="001277AA">
                        <w:pPr>
                          <w:jc w:val="center"/>
                          <w:rPr>
                            <w:sz w:val="22"/>
                            <w:szCs w:val="22"/>
                          </w:rPr>
                        </w:pPr>
                        <w:r>
                          <w:rPr>
                            <w:sz w:val="22"/>
                            <w:szCs w:val="22"/>
                          </w:rPr>
                          <w:t>Care Plan Consumer</w:t>
                        </w:r>
                      </w:p>
                      <w:p w14:paraId="5A9AC462" w14:textId="77777777" w:rsidR="00E349F6" w:rsidRDefault="00E349F6" w:rsidP="001277AA"/>
                      <w:p w14:paraId="7E6CDACF" w14:textId="77777777" w:rsidR="00E349F6" w:rsidRPr="007C1AAC" w:rsidRDefault="00E349F6" w:rsidP="001277AA">
                        <w:pPr>
                          <w:jc w:val="center"/>
                          <w:rPr>
                            <w:sz w:val="22"/>
                            <w:szCs w:val="22"/>
                          </w:rPr>
                        </w:pPr>
                        <w:r w:rsidRPr="007C1AAC">
                          <w:rPr>
                            <w:sz w:val="22"/>
                            <w:szCs w:val="22"/>
                          </w:rPr>
                          <w:t>A</w:t>
                        </w:r>
                        <w:r>
                          <w:rPr>
                            <w:sz w:val="22"/>
                            <w:szCs w:val="22"/>
                          </w:rPr>
                          <w:t>ctor A</w:t>
                        </w:r>
                      </w:p>
                    </w:txbxContent>
                  </v:textbox>
                </v:shape>
                <v:line id="Line 161" o:spid="_x0000_s1170"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abccUAAADcAAAADwAAAGRycy9kb3ducmV2LnhtbESPzWrCQBSF90LfYbiF7nTSLEpMHaUU&#10;hCxspYl0fclck9TMnTgzjenbOwXB5eH8fJzVZjK9GMn5zrKC50UCgri2uuNGwaHazjMQPiBr7C2T&#10;gj/ysFk/zFaYa3vhLxrL0Ig4wj5HBW0IQy6lr1sy6Bd2II7e0TqDIUrXSO3wEsdNL9MkeZEGO46E&#10;Fgd6b6k+lb8mcutm587fP6epOH7stmcel5/VXqmnx+ntFUSgKdzDt3ahFaTZEv7Px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abccUAAADcAAAADwAAAAAAAAAA&#10;AAAAAAChAgAAZHJzL2Rvd25yZXYueG1sUEsFBgAAAAAEAAQA+QAAAJMDAAAAAA==&#10;">
                  <v:stroke dashstyle="dash"/>
                </v:line>
                <v:shape id="Text Box 162" o:spid="_x0000_s1171"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lFMAA&#10;AADcAAAADwAAAGRycy9kb3ducmV2LnhtbERPTYvCMBC9L/gfwgje1lQPotUoIgqCINbuYY9jM7bB&#10;ZlKbqN1/vzkIHh/ve7HqbC2e1HrjWMFomIAgLpw2XCr4yXffUxA+IGusHZOCP/KwWva+Fphq9+KM&#10;nudQihjCPkUFVQhNKqUvKrLoh64hjtzVtRZDhG0pdYuvGG5rOU6SibRoODZU2NCmouJ2flgF61/O&#10;tuZ+vJyya2byfJbwYXJTatDv1nMQgbrwEb/de61gPIvz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GlFMAAAADcAAAADwAAAAAAAAAAAAAAAACYAgAAZHJzL2Rvd25y&#10;ZXYueG1sUEsFBgAAAAAEAAQA9QAAAIUDAAAAAA==&#10;" filled="f" stroked="f">
                  <v:textbox inset="0,0,0,0">
                    <w:txbxContent>
                      <w:p w14:paraId="4932DCE3" w14:textId="603CF778" w:rsidR="00E349F6" w:rsidRPr="007C1AAC" w:rsidRDefault="00E349F6" w:rsidP="001277AA">
                        <w:pPr>
                          <w:rPr>
                            <w:sz w:val="22"/>
                            <w:szCs w:val="22"/>
                          </w:rPr>
                        </w:pPr>
                        <w:r>
                          <w:rPr>
                            <w:sz w:val="22"/>
                            <w:szCs w:val="22"/>
                          </w:rPr>
                          <w:t>Search for Care Plan</w:t>
                        </w:r>
                      </w:p>
                      <w:p w14:paraId="3F50C609" w14:textId="77777777" w:rsidR="00E349F6" w:rsidRDefault="00E349F6" w:rsidP="001277AA"/>
                      <w:p w14:paraId="18CA0B62" w14:textId="77777777" w:rsidR="00E349F6" w:rsidRPr="007C1AAC" w:rsidRDefault="00E349F6" w:rsidP="001277AA">
                        <w:pPr>
                          <w:rPr>
                            <w:sz w:val="22"/>
                            <w:szCs w:val="22"/>
                          </w:rPr>
                        </w:pPr>
                        <w:r>
                          <w:rPr>
                            <w:sz w:val="22"/>
                            <w:szCs w:val="22"/>
                          </w:rPr>
                          <w:t xml:space="preserve">Message </w:t>
                        </w:r>
                        <w:r w:rsidRPr="007C1AAC">
                          <w:rPr>
                            <w:sz w:val="22"/>
                            <w:szCs w:val="22"/>
                          </w:rPr>
                          <w:t>1</w:t>
                        </w:r>
                      </w:p>
                    </w:txbxContent>
                  </v:textbox>
                </v:shape>
                <v:line id="Line 163" o:spid="_x0000_s1172"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kBqsMAAADcAAAADwAAAGRycy9kb3ducmV2LnhtbESPS4vCMBSF9wP+h3AFd2Oqi0GrUUQQ&#10;XDiKD1xfmmtbbW5qEmv990YYmOXhPD7OdN6aSjTkfGlZwaCfgCDOrC45V3A6rr5HIHxA1lhZJgUv&#10;8jCfdb6mmGr75D01h5CLOMI+RQVFCHUqpc8KMuj7tiaO3sU6gyFKl0vt8BnHTSWHSfIjDZYcCQXW&#10;tCwoux0eJnKzfOPu5+utXV9+N6s7N+PtcadUr9suJiACteE//NdeawXD8QA+Z+IRkL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JAarDAAAA3AAAAA8AAAAAAAAAAAAA&#10;AAAAoQIAAGRycy9kb3ducmV2LnhtbFBLBQYAAAAABAAEAPkAAACRAwAAAAA=&#10;">
                  <v:stroke dashstyle="dash"/>
                </v:line>
                <v:rect id="Rectangle 164" o:spid="_x0000_s1173"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6whcUA&#10;AADcAAAADwAAAGRycy9kb3ducmV2LnhtbESPT2vCQBTE70K/w/IKvenGFEoTXUVaLO0xxou3Z/aZ&#10;RLNvQ3bzp/303ULB4zAzv2HW28k0YqDO1ZYVLBcRCOLC6ppLBcd8P38F4TyyxsYyKfgmB9vNw2yN&#10;qbYjZzQcfCkChF2KCirv21RKV1Rk0C1sSxy8i+0M+iC7UuoOxwA3jYyj6EUarDksVNjSW0XF7dAb&#10;Bec6PuJPln9EJtk/+68pv/and6WeHqfdCoSnyd/D/+1PrSBOYv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HrCFxQAAANwAAAAPAAAAAAAAAAAAAAAAAJgCAABkcnMv&#10;ZG93bnJldi54bWxQSwUGAAAAAAQABAD1AAAAigMAAAAA&#10;"/>
                <v:rect id="Rectangle 165" o:spid="_x0000_s1174"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VHsUA&#10;AADcAAAADwAAAGRycy9kb3ducmV2LnhtbESPQWvCQBSE7wX/w/IKvTWbJiA1ukqxWOpRk0tvz+wz&#10;ic2+DdnVRH+9KxR6HGbmG2axGk0rLtS7xrKCtygGQVxa3XCloMg3r+8gnEfW2FomBVdysFpOnhaY&#10;aTvwji57X4kAYZehgtr7LpPSlTUZdJHtiIN3tL1BH2RfSd3jEOCmlUkcT6XBhsNCjR2tayp/92ej&#10;4NAkBd52+VdsZpvUb8f8dP75VOrlefyYg/A0+v/wX/tbK0hmK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hUexQAAANwAAAAPAAAAAAAAAAAAAAAAAJgCAABkcnMv&#10;ZG93bnJldi54bWxQSwUGAAAAAAQABAD1AAAAigMAAAAA&#10;"/>
                <v:line id="Line 166" o:spid="_x0000_s1175"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UissUAAADcAAAADwAAAGRycy9kb3ducmV2LnhtbESPQWsCMRSE70L/Q3iF3jSrSO2uRild&#10;hB60oJaeXzfPzdLNy7JJ1/jvG6HgcZiZb5jVJtpWDNT7xrGC6SQDQVw53XCt4PO0Hb+A8AFZY+uY&#10;FFzJw2b9MFphod2FDzQcQy0ShH2BCkwIXSGlrwxZ9BPXESfv7HqLIcm+lrrHS4LbVs6y7FlabDgt&#10;GOzozVD1c/y1ChamPMiFLHenj3Jopnncx6/vXKmnx/i6BBEohnv4v/2uFczy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UissUAAADcAAAADwAAAAAAAAAA&#10;AAAAAAChAgAAZHJzL2Rvd25yZXYueG1sUEsFBgAAAAAEAAQA+QAAAJMDAAAAAA==&#10;">
                  <v:stroke endarrow="block"/>
                </v:line>
                <v:shape id="Text Box 167" o:spid="_x0000_s1176"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YcsMA&#10;AADcAAAADwAAAGRycy9kb3ducmV2LnhtbESP3YrCMBSE7wXfIZwFb8Smij9r1yiroHjrzwOcNse2&#10;bHNSmqytb28EwcthZr5hVpvOVOJOjSstKxhHMQjizOqScwXXy370DcJ5ZI2VZVLwIAebdb+3wkTb&#10;lk90P/tcBAi7BBUU3teJlC4ryKCLbE0cvJttDPogm1zqBtsAN5WcxPFcGiw5LBRY066g7O/8bxTc&#10;ju1wtmzTg78uTtP5FstFah9KDb663x8Qnjr/Cb/bR61gspzB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QYcsMAAADcAAAADwAAAAAAAAAAAAAAAACYAgAAZHJzL2Rv&#10;d25yZXYueG1sUEsFBgAAAAAEAAQA9QAAAIgDAAAAAA==&#10;" stroked="f">
                  <v:textbox>
                    <w:txbxContent>
                      <w:p w14:paraId="5B1A4391" w14:textId="63F9C610" w:rsidR="00E349F6" w:rsidRPr="007C1AAC" w:rsidRDefault="00E349F6" w:rsidP="001277AA">
                        <w:pPr>
                          <w:jc w:val="center"/>
                          <w:rPr>
                            <w:sz w:val="22"/>
                            <w:szCs w:val="22"/>
                          </w:rPr>
                        </w:pPr>
                        <w:r>
                          <w:rPr>
                            <w:sz w:val="22"/>
                            <w:szCs w:val="22"/>
                          </w:rPr>
                          <w:t>Care Plan Manager</w:t>
                        </w:r>
                      </w:p>
                      <w:p w14:paraId="199EE659" w14:textId="77777777" w:rsidR="00E349F6" w:rsidRDefault="00E349F6" w:rsidP="001277AA"/>
                      <w:p w14:paraId="7FF7A18B" w14:textId="77777777" w:rsidR="00E349F6" w:rsidRPr="007C1AAC" w:rsidRDefault="00E349F6" w:rsidP="001277AA">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1FEBB94" w14:textId="3EC8DA50" w:rsidR="001277AA" w:rsidRDefault="001277AA" w:rsidP="001277AA">
      <w:pPr>
        <w:pStyle w:val="Heading4"/>
        <w:numPr>
          <w:ilvl w:val="0"/>
          <w:numId w:val="0"/>
        </w:numPr>
        <w:rPr>
          <w:noProof w:val="0"/>
        </w:rPr>
      </w:pPr>
      <w:bookmarkStart w:id="158" w:name="_Toc449631572"/>
      <w:r>
        <w:rPr>
          <w:noProof w:val="0"/>
        </w:rPr>
        <w:t>3.Y5</w:t>
      </w:r>
      <w:r w:rsidRPr="003651D9">
        <w:rPr>
          <w:noProof w:val="0"/>
        </w:rPr>
        <w:t xml:space="preserve">.4.1 </w:t>
      </w:r>
      <w:r w:rsidR="008D6D5E">
        <w:rPr>
          <w:noProof w:val="0"/>
        </w:rPr>
        <w:t>Search for Care Plan</w:t>
      </w:r>
      <w:bookmarkEnd w:id="158"/>
    </w:p>
    <w:p w14:paraId="4DD161AF" w14:textId="6A3F1A1A" w:rsidR="008D6D5E" w:rsidRPr="00030AE0" w:rsidRDefault="008D6D5E" w:rsidP="00235F1F">
      <w:pPr>
        <w:pStyle w:val="BodyText"/>
      </w:pPr>
      <w:r>
        <w:t>The Search for Care Plan is implemented through the FHIR search operation using the REST platform constrained to the HTTP</w:t>
      </w:r>
      <w:r w:rsidR="00DA1B2D">
        <w:t xml:space="preserve"> or HTTPS </w:t>
      </w:r>
      <w:del w:id="159" w:author="Cole, George" w:date="2016-04-28T15:15:00Z">
        <w:r w:rsidDel="000B49AF">
          <w:delText xml:space="preserve">POST </w:delText>
        </w:r>
      </w:del>
      <w:ins w:id="160" w:author="Cole, George" w:date="2016-04-28T15:15:00Z">
        <w:r w:rsidR="000B49AF">
          <w:t>GET</w:t>
        </w:r>
      </w:ins>
      <w:del w:id="161" w:author="Cole, George" w:date="2016-04-28T15:15:00Z">
        <w:r w:rsidDel="000B49AF">
          <w:delText>protocol in order to provide additional protection against the exposure of PHI</w:delText>
        </w:r>
      </w:del>
      <w:r>
        <w:t>.</w:t>
      </w:r>
    </w:p>
    <w:p w14:paraId="000D7A91" w14:textId="3DBDD86F" w:rsidR="001277AA" w:rsidRDefault="001277AA" w:rsidP="00235F1F">
      <w:pPr>
        <w:pStyle w:val="Heading5"/>
        <w:numPr>
          <w:ilvl w:val="0"/>
          <w:numId w:val="0"/>
        </w:numPr>
      </w:pPr>
      <w:bookmarkStart w:id="162" w:name="_Toc449631573"/>
      <w:r>
        <w:rPr>
          <w:noProof w:val="0"/>
        </w:rPr>
        <w:t>3.Y5</w:t>
      </w:r>
      <w:r w:rsidRPr="003651D9">
        <w:rPr>
          <w:noProof w:val="0"/>
        </w:rPr>
        <w:t>.4.1.1 Trigger Events</w:t>
      </w:r>
      <w:bookmarkEnd w:id="162"/>
    </w:p>
    <w:p w14:paraId="25AD06F4" w14:textId="34116678" w:rsidR="00EE6CBD" w:rsidRDefault="00EE6CBD" w:rsidP="00235F1F">
      <w:pPr>
        <w:pStyle w:val="BodyText"/>
      </w:pPr>
      <w:r>
        <w:t>The Search for Care Plan may be initiated for a number of different reasons:</w:t>
      </w:r>
    </w:p>
    <w:p w14:paraId="120A66AB" w14:textId="705E530E" w:rsidR="00EE6CBD" w:rsidRDefault="00EE6CBD" w:rsidP="00235F1F">
      <w:pPr>
        <w:pStyle w:val="BodyText"/>
        <w:numPr>
          <w:ilvl w:val="2"/>
          <w:numId w:val="21"/>
        </w:numPr>
      </w:pPr>
      <w:r>
        <w:t>need to view a care plan;</w:t>
      </w:r>
    </w:p>
    <w:p w14:paraId="471DB8AC" w14:textId="46FE68B7" w:rsidR="00EE6CBD" w:rsidRDefault="00EE6CBD" w:rsidP="00235F1F">
      <w:pPr>
        <w:pStyle w:val="BodyText"/>
        <w:numPr>
          <w:ilvl w:val="2"/>
          <w:numId w:val="21"/>
        </w:numPr>
      </w:pPr>
      <w:r>
        <w:t>need to update a portion of a care plan</w:t>
      </w:r>
    </w:p>
    <w:p w14:paraId="74B10AF6" w14:textId="6F12C91C" w:rsidR="00EE6CBD" w:rsidRPr="00030AE0" w:rsidRDefault="00EE6CBD" w:rsidP="00235F1F">
      <w:pPr>
        <w:pStyle w:val="BodyText"/>
        <w:numPr>
          <w:ilvl w:val="2"/>
          <w:numId w:val="21"/>
        </w:numPr>
      </w:pPr>
      <w:r>
        <w:t>need to subscribe to updates for a care plan</w:t>
      </w:r>
    </w:p>
    <w:p w14:paraId="2023C865" w14:textId="5DBCDA3C" w:rsidR="001277AA" w:rsidRDefault="001277AA" w:rsidP="001277AA">
      <w:pPr>
        <w:pStyle w:val="Heading5"/>
        <w:numPr>
          <w:ilvl w:val="0"/>
          <w:numId w:val="0"/>
        </w:numPr>
        <w:rPr>
          <w:noProof w:val="0"/>
        </w:rPr>
      </w:pPr>
      <w:bookmarkStart w:id="163" w:name="_Toc449631574"/>
      <w:r>
        <w:rPr>
          <w:noProof w:val="0"/>
        </w:rPr>
        <w:t>3.Y5</w:t>
      </w:r>
      <w:r w:rsidRPr="003651D9">
        <w:rPr>
          <w:noProof w:val="0"/>
        </w:rPr>
        <w:t>.4.1.2 Message Semantics</w:t>
      </w:r>
      <w:bookmarkEnd w:id="163"/>
    </w:p>
    <w:p w14:paraId="1D111EB5" w14:textId="2D7F63FF" w:rsidR="00887DE4" w:rsidRDefault="00887DE4" w:rsidP="00235F1F">
      <w:pPr>
        <w:pStyle w:val="BodyText"/>
      </w:pPr>
      <w:r>
        <w:t xml:space="preserve">This is a standard FHIR search operation on the CarePlan resource. It SHALL use the HTTP or HTTPS </w:t>
      </w:r>
      <w:del w:id="164" w:author="Cole, George" w:date="2016-04-28T15:16:00Z">
        <w:r w:rsidDel="000B49AF">
          <w:delText xml:space="preserve">POST </w:delText>
        </w:r>
      </w:del>
      <w:ins w:id="165" w:author="Cole, George" w:date="2016-04-28T15:16:00Z">
        <w:r w:rsidR="000B49AF">
          <w:t>GET</w:t>
        </w:r>
        <w:r w:rsidR="000B49AF">
          <w:t xml:space="preserve"> </w:t>
        </w:r>
      </w:ins>
      <w:r>
        <w:t>protocol</w:t>
      </w:r>
      <w:del w:id="166" w:author="Cole, George" w:date="2016-04-28T15:16:00Z">
        <w:r w:rsidDel="000B49AF">
          <w:delText xml:space="preserve"> in order to provide additional protection of PHI that may be used as a part of the search parameters.</w:delText>
        </w:r>
      </w:del>
    </w:p>
    <w:p w14:paraId="05F91322" w14:textId="3C502503" w:rsidR="001277AA" w:rsidRDefault="00887DE4" w:rsidP="00235F1F">
      <w:pPr>
        <w:pStyle w:val="BodyText"/>
      </w:pPr>
      <w:r>
        <w:t>The URL for this operation is: [base]/CarePlan/_search</w:t>
      </w:r>
    </w:p>
    <w:p w14:paraId="213E07CE" w14:textId="2D5CFD5E" w:rsidR="004C6765" w:rsidRPr="003651D9" w:rsidRDefault="004C6765" w:rsidP="00235F1F">
      <w:pPr>
        <w:pStyle w:val="BodyText"/>
      </w:pPr>
      <w:r>
        <w:t xml:space="preserve">See the FHIR </w:t>
      </w:r>
      <w:hyperlink r:id="rId30" w:anchor="search" w:history="1">
        <w:r w:rsidRPr="004C6765">
          <w:rPr>
            <w:rStyle w:val="Hyperlink"/>
          </w:rPr>
          <w:t>CarePlan resource Search Parameters</w:t>
        </w:r>
      </w:hyperlink>
    </w:p>
    <w:p w14:paraId="3F5FB23A" w14:textId="4A6DE68B" w:rsidR="001277AA" w:rsidRDefault="001277AA" w:rsidP="001277AA">
      <w:pPr>
        <w:pStyle w:val="Heading5"/>
        <w:numPr>
          <w:ilvl w:val="0"/>
          <w:numId w:val="0"/>
        </w:numPr>
        <w:rPr>
          <w:noProof w:val="0"/>
        </w:rPr>
      </w:pPr>
      <w:bookmarkStart w:id="167" w:name="_Toc449631575"/>
      <w:r>
        <w:rPr>
          <w:noProof w:val="0"/>
        </w:rPr>
        <w:t>3.Y5</w:t>
      </w:r>
      <w:r w:rsidRPr="003651D9">
        <w:rPr>
          <w:noProof w:val="0"/>
        </w:rPr>
        <w:t>.4.1.3 Expected Actions</w:t>
      </w:r>
      <w:bookmarkEnd w:id="167"/>
    </w:p>
    <w:p w14:paraId="05EDA709" w14:textId="1E2ED179" w:rsidR="00084BF0" w:rsidRPr="00030AE0" w:rsidRDefault="00084BF0" w:rsidP="00235F1F">
      <w:pPr>
        <w:pStyle w:val="BodyText"/>
      </w:pPr>
      <w:r>
        <w:t xml:space="preserve">The Care Plan Consumer initiates the search using HTTP or HTTPS </w:t>
      </w:r>
      <w:del w:id="168" w:author="Cole, George" w:date="2016-04-28T15:16:00Z">
        <w:r w:rsidDel="000B49AF">
          <w:delText>POST</w:delText>
        </w:r>
      </w:del>
      <w:ins w:id="169" w:author="Cole, George" w:date="2016-04-28T15:16:00Z">
        <w:r w:rsidR="000B49AF">
          <w:t>GET</w:t>
        </w:r>
      </w:ins>
      <w:r>
        <w:t xml:space="preserve">, and the Care Plan </w:t>
      </w:r>
      <w:r w:rsidR="00EF19A5">
        <w:t>Service</w:t>
      </w:r>
      <w:r>
        <w:t xml:space="preserve"> responds according to the </w:t>
      </w:r>
      <w:hyperlink r:id="rId31" w:history="1">
        <w:r w:rsidRPr="008A372B">
          <w:rPr>
            <w:rStyle w:val="Hyperlink"/>
          </w:rPr>
          <w:t>FHIR Search specification</w:t>
        </w:r>
      </w:hyperlink>
      <w:r>
        <w:t xml:space="preserve"> with zero or more care plans that match the search parameter values supplied with the search message.</w:t>
      </w:r>
      <w:r w:rsidR="008A372B">
        <w:t xml:space="preserve"> Specifically, the Care Plan </w:t>
      </w:r>
      <w:r w:rsidR="00EF19A5">
        <w:lastRenderedPageBreak/>
        <w:t>Service</w:t>
      </w:r>
      <w:r w:rsidR="008A372B">
        <w:t xml:space="preserve"> returns a </w:t>
      </w:r>
      <w:hyperlink r:id="rId32" w:history="1">
        <w:r w:rsidR="008A372B" w:rsidRPr="008A372B">
          <w:rPr>
            <w:rStyle w:val="Hyperlink"/>
          </w:rPr>
          <w:t>bundle</w:t>
        </w:r>
      </w:hyperlink>
      <w:r w:rsidR="008A372B">
        <w:t xml:space="preserve"> as the HTTP Response, where the bundle includes the resources that are the results of the search.</w:t>
      </w:r>
    </w:p>
    <w:p w14:paraId="25B03C75" w14:textId="428EC8A4" w:rsidR="001277AA" w:rsidRDefault="001277AA" w:rsidP="001277AA">
      <w:pPr>
        <w:pStyle w:val="Heading3"/>
        <w:numPr>
          <w:ilvl w:val="0"/>
          <w:numId w:val="0"/>
        </w:numPr>
        <w:rPr>
          <w:noProof w:val="0"/>
        </w:rPr>
      </w:pPr>
      <w:bookmarkStart w:id="170" w:name="_Toc449631576"/>
      <w:r>
        <w:rPr>
          <w:noProof w:val="0"/>
        </w:rPr>
        <w:t>3.Y5</w:t>
      </w:r>
      <w:r w:rsidRPr="003651D9">
        <w:rPr>
          <w:noProof w:val="0"/>
        </w:rPr>
        <w:t>.5 Security Considerations</w:t>
      </w:r>
      <w:bookmarkEnd w:id="170"/>
    </w:p>
    <w:p w14:paraId="361ADF2D" w14:textId="7A2B4CED" w:rsidR="00F6170E" w:rsidRPr="00030AE0" w:rsidRDefault="00F426B5" w:rsidP="00235F1F">
      <w:pPr>
        <w:pStyle w:val="BodyText"/>
      </w:pPr>
      <w:r>
        <w:t xml:space="preserve">The typical FHIR search operation uses HTTP GET with name/value pairs of query parameters and values. Since this might expose PHI, </w:t>
      </w:r>
      <w:del w:id="171" w:author="Cole, George" w:date="2016-04-28T15:16:00Z">
        <w:r w:rsidDel="000B49AF">
          <w:delText>this profile restricts the Search for Care Plan to the use of HTTP or HTTPS POST.</w:delText>
        </w:r>
      </w:del>
      <w:ins w:id="172" w:author="Cole, George" w:date="2016-04-28T15:16:00Z">
        <w:r w:rsidR="000B49AF">
          <w:t>additional care must be taken in a browser environment. See X.5.</w:t>
        </w:r>
      </w:ins>
    </w:p>
    <w:p w14:paraId="6C35DBD9" w14:textId="1260112C" w:rsidR="001277AA" w:rsidRPr="003651D9" w:rsidDel="0055394B" w:rsidRDefault="001277AA" w:rsidP="001277AA">
      <w:pPr>
        <w:pStyle w:val="Heading4"/>
        <w:numPr>
          <w:ilvl w:val="0"/>
          <w:numId w:val="0"/>
        </w:numPr>
        <w:rPr>
          <w:del w:id="173" w:author="Cole, George" w:date="2016-04-28T18:28:00Z"/>
          <w:noProof w:val="0"/>
        </w:rPr>
      </w:pPr>
      <w:del w:id="174" w:author="Cole, George" w:date="2016-04-28T18:28:00Z">
        <w:r w:rsidDel="0055394B">
          <w:rPr>
            <w:noProof w:val="0"/>
          </w:rPr>
          <w:delText>3.Y5</w:delText>
        </w:r>
        <w:r w:rsidRPr="003651D9" w:rsidDel="0055394B">
          <w:rPr>
            <w:noProof w:val="0"/>
          </w:rPr>
          <w:delText>.5.1 Security Audit Considerations</w:delText>
        </w:r>
      </w:del>
    </w:p>
    <w:p w14:paraId="694016BB" w14:textId="6DA4D15C" w:rsidR="001277AA" w:rsidRPr="003651D9" w:rsidDel="00294C25" w:rsidRDefault="001277AA" w:rsidP="001277AA">
      <w:pPr>
        <w:pStyle w:val="AuthorInstructions"/>
        <w:rPr>
          <w:del w:id="175" w:author="Cole, George" w:date="2016-04-28T15:17:00Z"/>
        </w:rPr>
      </w:pPr>
      <w:del w:id="176" w:author="Cole, George" w:date="2016-04-28T15:17:00Z">
        <w:r w:rsidRPr="003651D9" w:rsidDel="00294C25">
          <w:delText>&lt;This section should identify any specific ATNA security audit event that is associated with this transaction and requirements on the encoding of that audit event. &gt;</w:delText>
        </w:r>
      </w:del>
    </w:p>
    <w:p w14:paraId="5AB4EA5C" w14:textId="04F592DA" w:rsidR="001277AA" w:rsidRPr="003651D9" w:rsidDel="0055394B" w:rsidRDefault="001277AA" w:rsidP="001277AA">
      <w:pPr>
        <w:pStyle w:val="Heading5"/>
        <w:numPr>
          <w:ilvl w:val="0"/>
          <w:numId w:val="0"/>
        </w:numPr>
        <w:rPr>
          <w:del w:id="177" w:author="Cole, George" w:date="2016-04-28T18:28:00Z"/>
          <w:noProof w:val="0"/>
        </w:rPr>
      </w:pPr>
      <w:del w:id="178" w:author="Cole, George" w:date="2016-04-28T18:28:00Z">
        <w:r w:rsidDel="0055394B">
          <w:rPr>
            <w:noProof w:val="0"/>
          </w:rPr>
          <w:delText>3.Y5</w:delText>
        </w:r>
        <w:r w:rsidRPr="003651D9" w:rsidDel="0055394B">
          <w:rPr>
            <w:noProof w:val="0"/>
          </w:rPr>
          <w:delText>.5.1.(z) &lt;Actor&gt; Specific Security Considerations</w:delText>
        </w:r>
      </w:del>
    </w:p>
    <w:p w14:paraId="698FB0DF" w14:textId="05BCE0DE" w:rsidR="001277AA" w:rsidRPr="003651D9" w:rsidDel="00294C25" w:rsidRDefault="001277AA" w:rsidP="001277AA">
      <w:pPr>
        <w:pStyle w:val="AuthorInstructions"/>
        <w:rPr>
          <w:del w:id="179" w:author="Cole, George" w:date="2016-04-28T15:17:00Z"/>
        </w:rPr>
      </w:pPr>
      <w:del w:id="180" w:author="Cole, George" w:date="2016-04-28T15:17:00Z">
        <w:r w:rsidRPr="003651D9" w:rsidDel="00294C25">
          <w:delText>&lt;This section should specify any specific security considerations on an Actor by Actor basis.&gt;</w:delText>
        </w:r>
      </w:del>
    </w:p>
    <w:p w14:paraId="77805055" w14:textId="77777777" w:rsidR="00C946C5" w:rsidRPr="003651D9" w:rsidRDefault="00C946C5" w:rsidP="00235F1F"/>
    <w:p w14:paraId="0EA1DCAD" w14:textId="77777777" w:rsidR="00EA4EA1" w:rsidRPr="003651D9" w:rsidRDefault="00EA4EA1" w:rsidP="00EA4EA1">
      <w:pPr>
        <w:pStyle w:val="PartTitle"/>
        <w:rPr>
          <w:highlight w:val="yellow"/>
        </w:rPr>
      </w:pPr>
      <w:bookmarkStart w:id="181" w:name="_Toc449631577"/>
      <w:r w:rsidRPr="003651D9">
        <w:lastRenderedPageBreak/>
        <w:t>Appendices</w:t>
      </w:r>
      <w:bookmarkEnd w:id="181"/>
      <w:r w:rsidRPr="003651D9">
        <w:rPr>
          <w:highlight w:val="yellow"/>
        </w:rPr>
        <w:t xml:space="preserve"> </w:t>
      </w:r>
    </w:p>
    <w:p w14:paraId="729B93D1" w14:textId="1C04DEE7" w:rsidR="00EA4EA1" w:rsidRPr="003651D9" w:rsidRDefault="00EA4EA1" w:rsidP="00EA4EA1">
      <w:pPr>
        <w:pStyle w:val="AuthorInstructions"/>
      </w:pPr>
      <w:del w:id="182" w:author="Cole, George" w:date="2016-04-28T18:24:00Z">
        <w:r w:rsidRPr="003651D9" w:rsidDel="008E033F">
          <w:delTex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delText>
        </w:r>
      </w:del>
      <w:ins w:id="183" w:author="Cole, George" w:date="2016-04-28T18:24:00Z">
        <w:r w:rsidR="008E033F">
          <w:t>NA</w:t>
        </w:r>
      </w:ins>
    </w:p>
    <w:p w14:paraId="5582A7E5" w14:textId="77777777" w:rsidR="00EA4EA1" w:rsidRPr="003651D9" w:rsidRDefault="00EA4EA1" w:rsidP="00EA4EA1"/>
    <w:p w14:paraId="106FD67C" w14:textId="77777777" w:rsidR="00EA4EA1" w:rsidRPr="003651D9" w:rsidRDefault="00EA4EA1" w:rsidP="00EA4EA1">
      <w:pPr>
        <w:pStyle w:val="AppendixHeading1"/>
        <w:rPr>
          <w:noProof w:val="0"/>
        </w:rPr>
      </w:pPr>
      <w:bookmarkStart w:id="184" w:name="_Toc449631578"/>
      <w:r w:rsidRPr="003651D9">
        <w:rPr>
          <w:noProof w:val="0"/>
        </w:rPr>
        <w:t>Appendix A – &lt;Appendix A Title&gt;</w:t>
      </w:r>
      <w:bookmarkEnd w:id="184"/>
    </w:p>
    <w:p w14:paraId="2D8401CE" w14:textId="77777777" w:rsidR="00EA4EA1" w:rsidRPr="003651D9" w:rsidRDefault="00EA4EA1" w:rsidP="00EA4EA1">
      <w:pPr>
        <w:pStyle w:val="BodyText"/>
      </w:pPr>
      <w:r w:rsidRPr="003651D9">
        <w:t>Appendix A text goes here.</w:t>
      </w:r>
    </w:p>
    <w:p w14:paraId="3C45FC80" w14:textId="77777777" w:rsidR="00EA4EA1" w:rsidRPr="003651D9" w:rsidRDefault="00EA4EA1" w:rsidP="00AA3771">
      <w:pPr>
        <w:pStyle w:val="AppendixHeading2"/>
        <w:numPr>
          <w:ilvl w:val="1"/>
          <w:numId w:val="19"/>
        </w:numPr>
        <w:rPr>
          <w:bCs/>
          <w:noProof w:val="0"/>
        </w:rPr>
      </w:pPr>
      <w:bookmarkStart w:id="185" w:name="_Toc449631579"/>
      <w:r w:rsidRPr="003651D9">
        <w:rPr>
          <w:bCs/>
          <w:noProof w:val="0"/>
        </w:rPr>
        <w:t>&lt;Add Title&gt;</w:t>
      </w:r>
      <w:bookmarkEnd w:id="185"/>
    </w:p>
    <w:p w14:paraId="63F48AF9" w14:textId="77777777" w:rsidR="00EA4EA1" w:rsidRPr="003651D9" w:rsidRDefault="00EA4EA1" w:rsidP="00EA4EA1">
      <w:pPr>
        <w:pStyle w:val="BodyText"/>
      </w:pPr>
      <w:r w:rsidRPr="003651D9">
        <w:t>Appendix A.1 text goes here</w:t>
      </w:r>
    </w:p>
    <w:p w14:paraId="37844F72" w14:textId="77777777" w:rsidR="00EA4EA1" w:rsidRPr="003651D9" w:rsidRDefault="00EA4EA1" w:rsidP="00EA4EA1">
      <w:pPr>
        <w:pStyle w:val="AppendixHeading1"/>
        <w:rPr>
          <w:noProof w:val="0"/>
        </w:rPr>
      </w:pPr>
      <w:bookmarkStart w:id="186" w:name="_Toc449631580"/>
      <w:r w:rsidRPr="003651D9">
        <w:rPr>
          <w:noProof w:val="0"/>
        </w:rPr>
        <w:t>Appendix B – &lt;Appendix B Title&gt;</w:t>
      </w:r>
      <w:bookmarkEnd w:id="186"/>
    </w:p>
    <w:p w14:paraId="69E88BD9" w14:textId="77777777" w:rsidR="00EA4EA1" w:rsidRPr="003651D9" w:rsidRDefault="00EA4EA1" w:rsidP="00EA4EA1">
      <w:pPr>
        <w:pStyle w:val="BodyText"/>
      </w:pPr>
      <w:r w:rsidRPr="003651D9">
        <w:t>Appendix B text goes here.</w:t>
      </w:r>
    </w:p>
    <w:p w14:paraId="1949EFF5" w14:textId="77777777" w:rsidR="00EA4EA1" w:rsidRPr="003651D9" w:rsidRDefault="00EA4EA1" w:rsidP="00AA3771">
      <w:pPr>
        <w:pStyle w:val="ListParagraph"/>
        <w:numPr>
          <w:ilvl w:val="0"/>
          <w:numId w:val="18"/>
        </w:numPr>
        <w:spacing w:before="240" w:after="60"/>
        <w:rPr>
          <w:rFonts w:ascii="Arial" w:hAnsi="Arial"/>
          <w:b/>
          <w:bCs/>
          <w:vanish/>
          <w:sz w:val="28"/>
        </w:rPr>
      </w:pPr>
    </w:p>
    <w:p w14:paraId="4487419A" w14:textId="77777777" w:rsidR="00EA4EA1" w:rsidRPr="003651D9" w:rsidRDefault="00EA4EA1" w:rsidP="00AA3771">
      <w:pPr>
        <w:pStyle w:val="ListParagraph"/>
        <w:numPr>
          <w:ilvl w:val="1"/>
          <w:numId w:val="18"/>
        </w:numPr>
        <w:spacing w:before="240" w:after="60"/>
        <w:rPr>
          <w:rFonts w:ascii="Arial" w:hAnsi="Arial"/>
          <w:b/>
          <w:bCs/>
          <w:vanish/>
          <w:sz w:val="28"/>
        </w:rPr>
      </w:pPr>
    </w:p>
    <w:p w14:paraId="13EC823F" w14:textId="77777777" w:rsidR="00EA4EA1" w:rsidRPr="003651D9" w:rsidRDefault="00EA4EA1" w:rsidP="00AA3771">
      <w:pPr>
        <w:pStyle w:val="AppendixHeading2"/>
        <w:numPr>
          <w:ilvl w:val="1"/>
          <w:numId w:val="18"/>
        </w:numPr>
        <w:rPr>
          <w:bCs/>
          <w:noProof w:val="0"/>
        </w:rPr>
      </w:pPr>
      <w:bookmarkStart w:id="187" w:name="_Toc449631581"/>
      <w:r w:rsidRPr="003651D9">
        <w:rPr>
          <w:bCs/>
          <w:noProof w:val="0"/>
        </w:rPr>
        <w:t>&lt;Add Title&gt;</w:t>
      </w:r>
      <w:bookmarkEnd w:id="187"/>
    </w:p>
    <w:p w14:paraId="734D616F" w14:textId="77777777" w:rsidR="00EA4EA1" w:rsidRPr="003651D9" w:rsidRDefault="00EA4EA1" w:rsidP="00EA4EA1">
      <w:pPr>
        <w:pStyle w:val="BodyText"/>
      </w:pPr>
      <w:r w:rsidRPr="003651D9">
        <w:t>Appendix B.1 text goes here.</w:t>
      </w:r>
    </w:p>
    <w:p w14:paraId="7A9FC227" w14:textId="77777777" w:rsidR="00447451" w:rsidRPr="003651D9" w:rsidRDefault="00447451" w:rsidP="00597DB2">
      <w:pPr>
        <w:pStyle w:val="BodyText"/>
      </w:pPr>
    </w:p>
    <w:p w14:paraId="5DE8427C" w14:textId="77777777" w:rsidR="00522F40" w:rsidRPr="003651D9" w:rsidRDefault="00F313A8" w:rsidP="00111CBC">
      <w:pPr>
        <w:pStyle w:val="AppendixHeading1"/>
        <w:rPr>
          <w:noProof w:val="0"/>
        </w:rPr>
      </w:pPr>
      <w:bookmarkStart w:id="188" w:name="_Toc449631582"/>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188"/>
    </w:p>
    <w:p w14:paraId="324B73AD"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13A18B84" w14:textId="2594ABDC" w:rsidR="00522F40" w:rsidRPr="003651D9" w:rsidRDefault="00167DB7" w:rsidP="00597DB2">
      <w:pPr>
        <w:pStyle w:val="AuthorInstructions"/>
      </w:pPr>
      <w:del w:id="189" w:author="Cole, George" w:date="2016-04-28T18:24:00Z">
        <w:r w:rsidRPr="003651D9" w:rsidDel="008E033F">
          <w:delText>&lt;Please</w:delText>
        </w:r>
        <w:r w:rsidR="004541CC" w:rsidRPr="003651D9" w:rsidDel="008E033F">
          <w:delText xml:space="preserve"> explicitly</w:delText>
        </w:r>
        <w:r w:rsidRPr="003651D9" w:rsidDel="008E033F">
          <w:delText xml:space="preserve"> identify all </w:delText>
        </w:r>
        <w:r w:rsidR="00543FFB" w:rsidRPr="003651D9" w:rsidDel="008E033F">
          <w:delText xml:space="preserve">new </w:delText>
        </w:r>
        <w:r w:rsidRPr="003651D9" w:rsidDel="008E033F">
          <w:delText>OIDs, UIDs, URNs,</w:delText>
        </w:r>
        <w:r w:rsidR="004541CC" w:rsidRPr="003651D9" w:rsidDel="008E033F">
          <w:delText xml:space="preserve"> etc., </w:delText>
        </w:r>
        <w:r w:rsidR="00522F40" w:rsidRPr="003651D9" w:rsidDel="008E033F">
          <w:delText>defined specifically for this profile.</w:delText>
        </w:r>
        <w:r w:rsidR="005F3FB5" w:rsidDel="008E033F">
          <w:delText xml:space="preserve"> </w:delText>
        </w:r>
        <w:r w:rsidR="00522F40" w:rsidRPr="003651D9" w:rsidDel="008E033F">
          <w:delText>These will be added to the IHE TF General Introduction namespace</w:delText>
        </w:r>
        <w:r w:rsidR="00594882" w:rsidRPr="003651D9" w:rsidDel="008E033F">
          <w:delText xml:space="preserve"> appendix when it becomes available</w:delText>
        </w:r>
        <w:r w:rsidR="00522F40" w:rsidRPr="003651D9" w:rsidDel="008E033F">
          <w:delText xml:space="preserve">. </w:delText>
        </w:r>
        <w:r w:rsidR="004541CC" w:rsidRPr="003651D9" w:rsidDel="008E033F">
          <w:delText xml:space="preserve">These items should be </w:delText>
        </w:r>
        <w:r w:rsidR="00447451" w:rsidRPr="003651D9" w:rsidDel="008E033F">
          <w:delText xml:space="preserve">collected </w:delText>
        </w:r>
        <w:r w:rsidR="004541CC" w:rsidRPr="003651D9" w:rsidDel="008E033F">
          <w:delText xml:space="preserve">from the </w:delText>
        </w:r>
        <w:r w:rsidR="00447451" w:rsidRPr="003651D9" w:rsidDel="008E033F">
          <w:delText xml:space="preserve">sections </w:delText>
        </w:r>
        <w:r w:rsidR="004541CC" w:rsidRPr="003651D9" w:rsidDel="008E033F">
          <w:delText>above</w:delText>
        </w:r>
        <w:r w:rsidR="000125FF" w:rsidRPr="003651D9" w:rsidDel="008E033F">
          <w:delText>,</w:delText>
        </w:r>
        <w:r w:rsidR="00447451" w:rsidRPr="003651D9" w:rsidDel="008E033F">
          <w:delText xml:space="preserve"> and </w:delText>
        </w:r>
        <w:r w:rsidR="004541CC" w:rsidRPr="003651D9" w:rsidDel="008E033F">
          <w:delText>listed here as additions when this document is published for Trial Implementation</w:delText>
        </w:r>
        <w:r w:rsidR="00F0665F" w:rsidRPr="003651D9" w:rsidDel="008E033F">
          <w:delText xml:space="preserve">. </w:delText>
        </w:r>
        <w:r w:rsidR="004541CC" w:rsidRPr="003651D9" w:rsidDel="008E033F">
          <w:delText>This section will be deleted prior to inclusion into the Technical Framework as Final Text, but should be present for publication of Public Comment and Trial Implementation.</w:delText>
        </w:r>
        <w:r w:rsidRPr="003651D9" w:rsidDel="008E033F">
          <w:delText>&gt;</w:delText>
        </w:r>
      </w:del>
      <w:ins w:id="190" w:author="Cole, George" w:date="2016-04-28T18:24:00Z">
        <w:r w:rsidR="008E033F">
          <w:t>NA</w:t>
        </w:r>
      </w:ins>
    </w:p>
    <w:p w14:paraId="37720E5C" w14:textId="77777777" w:rsidR="00167DB7" w:rsidRPr="003651D9" w:rsidRDefault="00167DB7" w:rsidP="00461A12">
      <w:pPr>
        <w:pStyle w:val="BodyText"/>
      </w:pPr>
    </w:p>
    <w:p w14:paraId="2D9DBD3C" w14:textId="77777777" w:rsidR="00167DB7" w:rsidRPr="003651D9" w:rsidRDefault="00167DB7" w:rsidP="00461A12">
      <w:pPr>
        <w:pStyle w:val="BodyText"/>
      </w:pPr>
    </w:p>
    <w:p w14:paraId="17716A29" w14:textId="77777777" w:rsidR="00993FF5" w:rsidRPr="003651D9" w:rsidRDefault="00993FF5" w:rsidP="00461A12">
      <w:pPr>
        <w:pStyle w:val="BodyText"/>
      </w:pPr>
    </w:p>
    <w:p w14:paraId="750265AE" w14:textId="77777777" w:rsidR="00993FF5" w:rsidRPr="003651D9" w:rsidRDefault="00993FF5" w:rsidP="00993FF5">
      <w:pPr>
        <w:pStyle w:val="PartTitle"/>
      </w:pPr>
      <w:bookmarkStart w:id="191" w:name="_Toc449631583"/>
      <w:r w:rsidRPr="003651D9">
        <w:lastRenderedPageBreak/>
        <w:t>Volume 3 – Content Modules</w:t>
      </w:r>
      <w:bookmarkEnd w:id="191"/>
    </w:p>
    <w:p w14:paraId="7803CCA7" w14:textId="646F7A7E" w:rsidR="00FD3F02" w:rsidRPr="003651D9" w:rsidDel="008E033F" w:rsidRDefault="008D45BC" w:rsidP="00597DB2">
      <w:pPr>
        <w:pStyle w:val="AuthorInstructions"/>
        <w:rPr>
          <w:del w:id="192" w:author="Cole, George" w:date="2016-04-28T18:24:00Z"/>
        </w:rPr>
      </w:pPr>
      <w:del w:id="193" w:author="Cole, George" w:date="2016-04-28T18:24:00Z">
        <w:r w:rsidRPr="003651D9" w:rsidDel="008E033F">
          <w:delText>&lt;The current version of th</w:delText>
        </w:r>
        <w:r w:rsidR="003F3E4A" w:rsidRPr="003651D9" w:rsidDel="008E033F">
          <w:delText>e s</w:delText>
        </w:r>
        <w:r w:rsidRPr="003651D9" w:rsidDel="008E033F">
          <w:delText>upplement template only addresses HL7 v3 CDA Content Modules</w:delText>
        </w:r>
        <w:r w:rsidR="00887E40" w:rsidRPr="003651D9" w:rsidDel="008E033F">
          <w:delText xml:space="preserve">. </w:delText>
        </w:r>
        <w:r w:rsidRPr="003651D9" w:rsidDel="008E033F">
          <w:delText>All CDA Content Modules will go in Section 6 of Volume 3 of each domain’s Technical Framework d</w:delText>
        </w:r>
        <w:r w:rsidR="00170ED0" w:rsidRPr="003651D9" w:rsidDel="008E033F">
          <w:delText>ocument</w:delText>
        </w:r>
        <w:r w:rsidR="00887E40" w:rsidRPr="003651D9" w:rsidDel="008E033F">
          <w:delText xml:space="preserve">. </w:delText>
        </w:r>
        <w:r w:rsidR="00170ED0" w:rsidRPr="003651D9" w:rsidDel="008E033F">
          <w:delText xml:space="preserve">In the future, this </w:delText>
        </w:r>
        <w:r w:rsidR="003F3E4A" w:rsidRPr="003651D9" w:rsidDel="008E033F">
          <w:delText xml:space="preserve">supplement template </w:delText>
        </w:r>
        <w:r w:rsidR="00170ED0" w:rsidRPr="003651D9" w:rsidDel="008E033F">
          <w:delText>may have additional sections</w:delText>
        </w:r>
        <w:r w:rsidRPr="003651D9" w:rsidDel="008E033F">
          <w:delText xml:space="preserve"> for DICOM Content Modules (section 7 of Volume 3) and other types of Content Modules (section 8, </w:delText>
        </w:r>
        <w:r w:rsidR="00701B3A" w:rsidRPr="003651D9" w:rsidDel="008E033F">
          <w:delText>etc.</w:delText>
        </w:r>
        <w:r w:rsidRPr="003651D9" w:rsidDel="008E033F">
          <w:delText>, of Volume 3)</w:delText>
        </w:r>
        <w:r w:rsidR="00FD3F02" w:rsidRPr="003651D9" w:rsidDel="008E033F">
          <w:delText xml:space="preserve">. </w:delText>
        </w:r>
      </w:del>
    </w:p>
    <w:p w14:paraId="44CF1A07" w14:textId="0108FB28" w:rsidR="003D5A68" w:rsidRPr="003651D9" w:rsidDel="008E033F" w:rsidRDefault="00FD3F02" w:rsidP="00597DB2">
      <w:pPr>
        <w:pStyle w:val="AuthorInstructions"/>
        <w:rPr>
          <w:del w:id="194" w:author="Cole, George" w:date="2016-04-28T18:24:00Z"/>
        </w:rPr>
      </w:pPr>
      <w:del w:id="195" w:author="Cole, George" w:date="2016-04-28T18:24:00Z">
        <w:r w:rsidRPr="003651D9" w:rsidDel="008E033F">
          <w:delText>&lt;Please note that prior to the release of the new template set, some domains may have defined CDA Content Modules in Volume 2 (e.g., PCC); however, going forward CDA Content Modules will be defined in Volume 3</w:delText>
        </w:r>
        <w:r w:rsidR="008D45BC" w:rsidRPr="003651D9" w:rsidDel="008E033F">
          <w:delText>.&gt;</w:delText>
        </w:r>
      </w:del>
    </w:p>
    <w:p w14:paraId="58266605" w14:textId="77777777" w:rsidR="00170ED0" w:rsidRPr="003651D9" w:rsidRDefault="00170ED0" w:rsidP="00170ED0">
      <w:pPr>
        <w:pStyle w:val="Heading1"/>
        <w:numPr>
          <w:ilvl w:val="0"/>
          <w:numId w:val="0"/>
        </w:numPr>
        <w:ind w:left="432" w:hanging="432"/>
        <w:rPr>
          <w:noProof w:val="0"/>
        </w:rPr>
      </w:pPr>
      <w:bookmarkStart w:id="196" w:name="_Toc449631584"/>
      <w:r w:rsidRPr="003651D9">
        <w:rPr>
          <w:noProof w:val="0"/>
        </w:rPr>
        <w:lastRenderedPageBreak/>
        <w:t>5.</w:t>
      </w:r>
      <w:r w:rsidR="00291725">
        <w:rPr>
          <w:noProof w:val="0"/>
        </w:rPr>
        <w:t xml:space="preserve"> </w:t>
      </w:r>
      <w:r w:rsidRPr="003651D9">
        <w:rPr>
          <w:noProof w:val="0"/>
        </w:rPr>
        <w:t>Namespaces and Vocabularies</w:t>
      </w:r>
      <w:bookmarkEnd w:id="196"/>
    </w:p>
    <w:p w14:paraId="5424A1BC" w14:textId="77777777" w:rsidR="00701B3A" w:rsidRPr="003651D9" w:rsidRDefault="00170ED0" w:rsidP="00170ED0">
      <w:pPr>
        <w:pStyle w:val="EditorInstructions"/>
      </w:pPr>
      <w:r w:rsidRPr="003651D9">
        <w:t>Add to section 5 Namespaces and Vocabularies</w:t>
      </w:r>
      <w:bookmarkStart w:id="197" w:name="_IHEActCode_Vocabulary"/>
      <w:bookmarkStart w:id="198" w:name="_IHERoleCode_Vocabulary"/>
      <w:bookmarkEnd w:id="197"/>
      <w:bookmarkEnd w:id="198"/>
    </w:p>
    <w:p w14:paraId="1C5D93EC" w14:textId="0C9EEF09" w:rsidR="00701B3A" w:rsidRPr="003651D9" w:rsidDel="008E033F" w:rsidRDefault="00170ED0" w:rsidP="00597DB2">
      <w:pPr>
        <w:pStyle w:val="AuthorInstructions"/>
        <w:rPr>
          <w:del w:id="199" w:author="Cole, George" w:date="2016-04-28T18:24:00Z"/>
        </w:rPr>
      </w:pPr>
      <w:del w:id="200" w:author="Cole, George" w:date="2016-04-28T18:24:00Z">
        <w:r w:rsidRPr="003651D9" w:rsidDel="008E033F">
          <w:delText>&lt;Note that the code systems already defined in the Technical Framework of this domain may (but not required) be replicated here just to aid in the supplement review as a standalone document</w:delText>
        </w:r>
        <w:r w:rsidR="00887E40" w:rsidRPr="003651D9" w:rsidDel="008E033F">
          <w:delText xml:space="preserve">. </w:delText>
        </w:r>
        <w:r w:rsidRPr="003651D9" w:rsidDel="008E033F">
          <w:delText>Also note that the Section 5 table numbers and names are already defined in the TF Vol</w:delText>
        </w:r>
        <w:r w:rsidR="003651D9" w:rsidDel="008E033F">
          <w:delText>ume</w:delText>
        </w:r>
        <w:r w:rsidRPr="003651D9" w:rsidDel="008E033F">
          <w:delText xml:space="preserve"> 3.&gt;</w:delText>
        </w:r>
      </w:del>
    </w:p>
    <w:p w14:paraId="4D008A6B" w14:textId="4844E909" w:rsidR="00170ED0" w:rsidRPr="003651D9" w:rsidDel="008E033F" w:rsidRDefault="00170ED0" w:rsidP="00170ED0">
      <w:pPr>
        <w:pStyle w:val="BodyText"/>
        <w:rPr>
          <w:del w:id="201" w:author="Cole, George" w:date="2016-04-28T18:24:00Z"/>
        </w:rPr>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3651D9" w:rsidDel="008E033F" w14:paraId="2A809B74" w14:textId="0B6156CA" w:rsidTr="00730E16">
        <w:trPr>
          <w:tblHeader/>
          <w:jc w:val="center"/>
          <w:del w:id="202" w:author="Cole, George" w:date="2016-04-28T18:24:00Z"/>
        </w:trPr>
        <w:tc>
          <w:tcPr>
            <w:tcW w:w="1853" w:type="dxa"/>
            <w:shd w:val="clear" w:color="auto" w:fill="D9D9D9"/>
          </w:tcPr>
          <w:p w14:paraId="28CB01DD" w14:textId="01B48749" w:rsidR="00170ED0" w:rsidRPr="003651D9" w:rsidDel="008E033F" w:rsidRDefault="00170ED0" w:rsidP="00B9303B">
            <w:pPr>
              <w:pStyle w:val="TableEntryHeader"/>
              <w:rPr>
                <w:del w:id="203" w:author="Cole, George" w:date="2016-04-28T18:24:00Z"/>
                <w:rFonts w:eastAsia="Arial Unicode MS"/>
                <w:szCs w:val="24"/>
              </w:rPr>
            </w:pPr>
            <w:del w:id="204" w:author="Cole, George" w:date="2016-04-28T18:24:00Z">
              <w:r w:rsidRPr="003651D9" w:rsidDel="008E033F">
                <w:delText xml:space="preserve">codeSystem </w:delText>
              </w:r>
            </w:del>
          </w:p>
        </w:tc>
        <w:tc>
          <w:tcPr>
            <w:tcW w:w="2210" w:type="dxa"/>
            <w:shd w:val="clear" w:color="auto" w:fill="D9D9D9"/>
          </w:tcPr>
          <w:p w14:paraId="0F1350B5" w14:textId="4BDD2464" w:rsidR="00170ED0" w:rsidRPr="003651D9" w:rsidDel="008E033F" w:rsidRDefault="00170ED0" w:rsidP="00B9303B">
            <w:pPr>
              <w:pStyle w:val="TableEntryHeader"/>
              <w:rPr>
                <w:del w:id="205" w:author="Cole, George" w:date="2016-04-28T18:24:00Z"/>
                <w:rFonts w:eastAsia="Arial Unicode MS"/>
                <w:szCs w:val="24"/>
              </w:rPr>
            </w:pPr>
            <w:del w:id="206" w:author="Cole, George" w:date="2016-04-28T18:24:00Z">
              <w:r w:rsidRPr="003651D9" w:rsidDel="008E033F">
                <w:delText xml:space="preserve">codeSystemName </w:delText>
              </w:r>
            </w:del>
          </w:p>
        </w:tc>
        <w:tc>
          <w:tcPr>
            <w:tcW w:w="4503" w:type="dxa"/>
            <w:shd w:val="clear" w:color="auto" w:fill="D9D9D9"/>
          </w:tcPr>
          <w:p w14:paraId="730BE5ED" w14:textId="44124156" w:rsidR="00170ED0" w:rsidRPr="003651D9" w:rsidDel="008E033F" w:rsidRDefault="00170ED0" w:rsidP="00B9303B">
            <w:pPr>
              <w:pStyle w:val="TableEntryHeader"/>
              <w:rPr>
                <w:del w:id="207" w:author="Cole, George" w:date="2016-04-28T18:24:00Z"/>
                <w:rFonts w:eastAsia="Arial Unicode MS"/>
                <w:szCs w:val="24"/>
              </w:rPr>
            </w:pPr>
            <w:del w:id="208" w:author="Cole, George" w:date="2016-04-28T18:24:00Z">
              <w:r w:rsidRPr="003651D9" w:rsidDel="008E033F">
                <w:delText xml:space="preserve">Description </w:delText>
              </w:r>
            </w:del>
          </w:p>
        </w:tc>
      </w:tr>
      <w:tr w:rsidR="00170ED0" w:rsidRPr="003651D9" w:rsidDel="008E033F" w14:paraId="3C50AFAA" w14:textId="669BBB87" w:rsidTr="00730E16">
        <w:trPr>
          <w:jc w:val="center"/>
          <w:del w:id="209" w:author="Cole, George" w:date="2016-04-28T18:24:00Z"/>
        </w:trPr>
        <w:tc>
          <w:tcPr>
            <w:tcW w:w="1853" w:type="dxa"/>
            <w:shd w:val="clear" w:color="auto" w:fill="auto"/>
          </w:tcPr>
          <w:p w14:paraId="22D8696A" w14:textId="4F56952C" w:rsidR="00170ED0" w:rsidRPr="003651D9" w:rsidDel="008E033F" w:rsidRDefault="00170ED0" w:rsidP="00B9303B">
            <w:pPr>
              <w:pStyle w:val="TableEntry"/>
              <w:rPr>
                <w:del w:id="210" w:author="Cole, George" w:date="2016-04-28T18:24:00Z"/>
                <w:rFonts w:ascii="Arial Unicode MS" w:eastAsia="Arial Unicode MS" w:hAnsi="Arial Unicode MS" w:cs="Arial Unicode MS"/>
                <w:sz w:val="24"/>
                <w:szCs w:val="24"/>
              </w:rPr>
            </w:pPr>
            <w:del w:id="211" w:author="Cole, George" w:date="2016-04-28T18:24:00Z">
              <w:r w:rsidRPr="003651D9" w:rsidDel="008E033F">
                <w:delText xml:space="preserve">&lt;oid or uid&gt; </w:delText>
              </w:r>
            </w:del>
          </w:p>
        </w:tc>
        <w:tc>
          <w:tcPr>
            <w:tcW w:w="2210" w:type="dxa"/>
            <w:shd w:val="clear" w:color="auto" w:fill="auto"/>
          </w:tcPr>
          <w:p w14:paraId="6350CACB" w14:textId="02564691" w:rsidR="00170ED0" w:rsidRPr="003651D9" w:rsidDel="008E033F" w:rsidRDefault="00170ED0" w:rsidP="00B9303B">
            <w:pPr>
              <w:pStyle w:val="TableEntry"/>
              <w:rPr>
                <w:del w:id="212" w:author="Cole, George" w:date="2016-04-28T18:24:00Z"/>
                <w:rFonts w:ascii="Arial Unicode MS" w:eastAsia="Arial Unicode MS" w:hAnsi="Arial Unicode MS" w:cs="Arial Unicode MS"/>
                <w:sz w:val="24"/>
                <w:szCs w:val="24"/>
              </w:rPr>
            </w:pPr>
            <w:del w:id="213" w:author="Cole, George" w:date="2016-04-28T18:24:00Z">
              <w:r w:rsidRPr="003651D9" w:rsidDel="008E033F">
                <w:delText xml:space="preserve">&lt;code system name&gt; </w:delText>
              </w:r>
            </w:del>
          </w:p>
        </w:tc>
        <w:tc>
          <w:tcPr>
            <w:tcW w:w="4503" w:type="dxa"/>
            <w:shd w:val="clear" w:color="auto" w:fill="auto"/>
          </w:tcPr>
          <w:p w14:paraId="2D80ABEF" w14:textId="54875383" w:rsidR="00170ED0" w:rsidRPr="003651D9" w:rsidDel="008E033F" w:rsidRDefault="00170ED0" w:rsidP="00B9303B">
            <w:pPr>
              <w:pStyle w:val="TableEntry"/>
              <w:rPr>
                <w:del w:id="214" w:author="Cole, George" w:date="2016-04-28T18:24:00Z"/>
                <w:rFonts w:ascii="Arial Unicode MS" w:eastAsia="Arial Unicode MS" w:hAnsi="Arial Unicode MS" w:cs="Arial Unicode MS"/>
                <w:sz w:val="24"/>
                <w:szCs w:val="24"/>
              </w:rPr>
            </w:pPr>
            <w:del w:id="215" w:author="Cole, George" w:date="2016-04-28T18:24:00Z">
              <w:r w:rsidRPr="003651D9" w:rsidDel="008E033F">
                <w:delText xml:space="preserve">&lt;short description or pointer to more detailed description&gt; </w:delText>
              </w:r>
            </w:del>
          </w:p>
        </w:tc>
      </w:tr>
      <w:tr w:rsidR="00170ED0" w:rsidRPr="003651D9" w:rsidDel="008E033F" w14:paraId="5DAE2B2F" w14:textId="5DA40BDF" w:rsidTr="00730E16">
        <w:trPr>
          <w:jc w:val="center"/>
          <w:del w:id="216" w:author="Cole, George" w:date="2016-04-28T18:24:00Z"/>
        </w:trPr>
        <w:tc>
          <w:tcPr>
            <w:tcW w:w="1853" w:type="dxa"/>
            <w:shd w:val="clear" w:color="auto" w:fill="auto"/>
          </w:tcPr>
          <w:p w14:paraId="7E6FDD4D" w14:textId="7128DC9C" w:rsidR="00170ED0" w:rsidRPr="003651D9" w:rsidDel="008E033F" w:rsidRDefault="00170ED0" w:rsidP="00B9303B">
            <w:pPr>
              <w:pStyle w:val="TableEntry"/>
              <w:rPr>
                <w:del w:id="217" w:author="Cole, George" w:date="2016-04-28T18:24:00Z"/>
                <w:rFonts w:ascii="Arial Unicode MS" w:eastAsia="Arial Unicode MS" w:hAnsi="Arial Unicode MS" w:cs="Arial Unicode MS"/>
                <w:sz w:val="24"/>
                <w:szCs w:val="24"/>
              </w:rPr>
            </w:pPr>
            <w:del w:id="218" w:author="Cole, George" w:date="2016-04-28T18:24:00Z">
              <w:r w:rsidRPr="003651D9" w:rsidDel="008E033F">
                <w:delText xml:space="preserve">&lt;oid or uid&gt; </w:delText>
              </w:r>
            </w:del>
          </w:p>
        </w:tc>
        <w:tc>
          <w:tcPr>
            <w:tcW w:w="2210" w:type="dxa"/>
            <w:shd w:val="clear" w:color="auto" w:fill="auto"/>
          </w:tcPr>
          <w:p w14:paraId="2489DD4B" w14:textId="04F80132" w:rsidR="00170ED0" w:rsidRPr="003651D9" w:rsidDel="008E033F" w:rsidRDefault="00170ED0" w:rsidP="00B9303B">
            <w:pPr>
              <w:pStyle w:val="TableEntry"/>
              <w:rPr>
                <w:del w:id="219" w:author="Cole, George" w:date="2016-04-28T18:24:00Z"/>
                <w:rFonts w:ascii="Arial Unicode MS" w:eastAsia="Arial Unicode MS" w:hAnsi="Arial Unicode MS" w:cs="Arial Unicode MS"/>
                <w:sz w:val="24"/>
                <w:szCs w:val="24"/>
              </w:rPr>
            </w:pPr>
            <w:del w:id="220" w:author="Cole, George" w:date="2016-04-28T18:24:00Z">
              <w:r w:rsidRPr="003651D9" w:rsidDel="008E033F">
                <w:delText xml:space="preserve">&lt;code system name&gt; </w:delText>
              </w:r>
            </w:del>
          </w:p>
        </w:tc>
        <w:tc>
          <w:tcPr>
            <w:tcW w:w="4503" w:type="dxa"/>
            <w:shd w:val="clear" w:color="auto" w:fill="auto"/>
          </w:tcPr>
          <w:p w14:paraId="57FB45B6" w14:textId="2E93229F" w:rsidR="00170ED0" w:rsidRPr="003651D9" w:rsidDel="008E033F" w:rsidRDefault="00170ED0" w:rsidP="00B9303B">
            <w:pPr>
              <w:pStyle w:val="TableEntry"/>
              <w:rPr>
                <w:del w:id="221" w:author="Cole, George" w:date="2016-04-28T18:24:00Z"/>
                <w:rFonts w:ascii="Arial Unicode MS" w:eastAsia="Arial Unicode MS" w:hAnsi="Arial Unicode MS" w:cs="Arial Unicode MS"/>
                <w:sz w:val="24"/>
                <w:szCs w:val="24"/>
              </w:rPr>
            </w:pPr>
            <w:del w:id="222" w:author="Cole, George" w:date="2016-04-28T18:24:00Z">
              <w:r w:rsidRPr="003651D9" w:rsidDel="008E033F">
                <w:delText xml:space="preserve">&lt;short description or pointer to more detailed description&gt; </w:delText>
              </w:r>
            </w:del>
          </w:p>
        </w:tc>
      </w:tr>
      <w:tr w:rsidR="00170ED0" w:rsidRPr="003651D9" w:rsidDel="008E033F" w14:paraId="43FC124E" w14:textId="00A32C92" w:rsidTr="00730E16">
        <w:trPr>
          <w:jc w:val="center"/>
          <w:del w:id="223" w:author="Cole, George" w:date="2016-04-28T18:24:00Z"/>
        </w:trPr>
        <w:tc>
          <w:tcPr>
            <w:tcW w:w="1853" w:type="dxa"/>
            <w:shd w:val="clear" w:color="auto" w:fill="auto"/>
          </w:tcPr>
          <w:p w14:paraId="7DBBA2A1" w14:textId="30CECA8F" w:rsidR="00170ED0" w:rsidRPr="003651D9" w:rsidDel="008E033F" w:rsidRDefault="00170ED0" w:rsidP="00B9303B">
            <w:pPr>
              <w:pStyle w:val="TableEntry"/>
              <w:rPr>
                <w:del w:id="224" w:author="Cole, George" w:date="2016-04-28T18:24:00Z"/>
                <w:rFonts w:ascii="Arial Unicode MS" w:eastAsia="Arial Unicode MS" w:hAnsi="Arial Unicode MS" w:cs="Arial Unicode MS"/>
                <w:sz w:val="24"/>
                <w:szCs w:val="24"/>
              </w:rPr>
            </w:pPr>
            <w:del w:id="225" w:author="Cole, George" w:date="2016-04-28T18:24:00Z">
              <w:r w:rsidRPr="003651D9" w:rsidDel="008E033F">
                <w:delText xml:space="preserve">&lt;oid or uid&gt; </w:delText>
              </w:r>
            </w:del>
          </w:p>
        </w:tc>
        <w:tc>
          <w:tcPr>
            <w:tcW w:w="2210" w:type="dxa"/>
            <w:shd w:val="clear" w:color="auto" w:fill="auto"/>
          </w:tcPr>
          <w:p w14:paraId="225B04A8" w14:textId="3C632D33" w:rsidR="00170ED0" w:rsidRPr="003651D9" w:rsidDel="008E033F" w:rsidRDefault="00170ED0" w:rsidP="00B9303B">
            <w:pPr>
              <w:pStyle w:val="TableEntry"/>
              <w:rPr>
                <w:del w:id="226" w:author="Cole, George" w:date="2016-04-28T18:24:00Z"/>
                <w:rFonts w:ascii="Arial Unicode MS" w:eastAsia="Arial Unicode MS" w:hAnsi="Arial Unicode MS" w:cs="Arial Unicode MS"/>
                <w:sz w:val="24"/>
                <w:szCs w:val="24"/>
              </w:rPr>
            </w:pPr>
            <w:del w:id="227" w:author="Cole, George" w:date="2016-04-28T18:24:00Z">
              <w:r w:rsidRPr="003651D9" w:rsidDel="008E033F">
                <w:delText xml:space="preserve">&lt;code system name&gt; </w:delText>
              </w:r>
            </w:del>
          </w:p>
        </w:tc>
        <w:tc>
          <w:tcPr>
            <w:tcW w:w="4503" w:type="dxa"/>
            <w:shd w:val="clear" w:color="auto" w:fill="auto"/>
          </w:tcPr>
          <w:p w14:paraId="18CE78C6" w14:textId="617C8264" w:rsidR="00170ED0" w:rsidRPr="003651D9" w:rsidDel="008E033F" w:rsidRDefault="00170ED0" w:rsidP="00B9303B">
            <w:pPr>
              <w:pStyle w:val="TableEntry"/>
              <w:rPr>
                <w:del w:id="228" w:author="Cole, George" w:date="2016-04-28T18:24:00Z"/>
                <w:rFonts w:ascii="Arial Unicode MS" w:eastAsia="Arial Unicode MS" w:hAnsi="Arial Unicode MS" w:cs="Arial Unicode MS"/>
                <w:sz w:val="24"/>
                <w:szCs w:val="24"/>
              </w:rPr>
            </w:pPr>
            <w:del w:id="229" w:author="Cole, George" w:date="2016-04-28T18:24:00Z">
              <w:r w:rsidRPr="003651D9" w:rsidDel="008E033F">
                <w:delText xml:space="preserve">&lt;short description or pointer to more detailed description&gt; </w:delText>
              </w:r>
            </w:del>
          </w:p>
        </w:tc>
      </w:tr>
    </w:tbl>
    <w:p w14:paraId="38571407" w14:textId="60CF9D49" w:rsidR="00170ED0" w:rsidRPr="003651D9" w:rsidRDefault="008E033F" w:rsidP="00170ED0">
      <w:pPr>
        <w:pStyle w:val="BodyText"/>
      </w:pPr>
      <w:ins w:id="230" w:author="Cole, George" w:date="2016-04-28T18:24:00Z">
        <w:r>
          <w:t>NA</w:t>
        </w:r>
      </w:ins>
    </w:p>
    <w:p w14:paraId="7FA81446" w14:textId="77777777" w:rsidR="00170ED0" w:rsidRPr="003651D9" w:rsidRDefault="00170ED0" w:rsidP="00170ED0">
      <w:pPr>
        <w:pStyle w:val="EditorInstructions"/>
      </w:pPr>
      <w:r w:rsidRPr="003651D9">
        <w:t>Add to section 5.1.1 IHE Format Codes</w:t>
      </w:r>
    </w:p>
    <w:p w14:paraId="6E1EC96C" w14:textId="17D1D5AF" w:rsidR="00170ED0" w:rsidRPr="003651D9" w:rsidDel="008E033F" w:rsidRDefault="00170ED0" w:rsidP="00170ED0">
      <w:pPr>
        <w:pStyle w:val="BodyText"/>
        <w:rPr>
          <w:del w:id="231" w:author="Cole, George" w:date="2016-04-28T18:24:00Z"/>
          <w:lang w:eastAsia="x-none"/>
        </w:rPr>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65"/>
        <w:gridCol w:w="2027"/>
        <w:gridCol w:w="1845"/>
        <w:gridCol w:w="1900"/>
      </w:tblGrid>
      <w:tr w:rsidR="00170ED0" w:rsidRPr="003651D9" w:rsidDel="008E033F" w14:paraId="17A245A4" w14:textId="52A2F6D6" w:rsidTr="00BB76BC">
        <w:trPr>
          <w:tblHeader/>
          <w:jc w:val="center"/>
          <w:del w:id="232" w:author="Cole, George" w:date="2016-04-28T18:24:00Z"/>
        </w:trPr>
        <w:tc>
          <w:tcPr>
            <w:tcW w:w="3655" w:type="dxa"/>
            <w:shd w:val="clear" w:color="auto" w:fill="D9D9D9"/>
          </w:tcPr>
          <w:p w14:paraId="2E222826" w14:textId="4AC93EB8" w:rsidR="00170ED0" w:rsidRPr="003651D9" w:rsidDel="008E033F" w:rsidRDefault="00170ED0" w:rsidP="00B9303B">
            <w:pPr>
              <w:pStyle w:val="TableEntryHeader"/>
              <w:rPr>
                <w:del w:id="233" w:author="Cole, George" w:date="2016-04-28T18:24:00Z"/>
                <w:rFonts w:eastAsia="Arial Unicode MS"/>
                <w:szCs w:val="24"/>
              </w:rPr>
            </w:pPr>
            <w:del w:id="234" w:author="Cole, George" w:date="2016-04-28T18:24:00Z">
              <w:r w:rsidRPr="003651D9" w:rsidDel="008E033F">
                <w:delText xml:space="preserve">Profile </w:delText>
              </w:r>
            </w:del>
          </w:p>
        </w:tc>
        <w:tc>
          <w:tcPr>
            <w:tcW w:w="2075" w:type="dxa"/>
            <w:shd w:val="clear" w:color="auto" w:fill="D9D9D9"/>
          </w:tcPr>
          <w:p w14:paraId="6F6B13A4" w14:textId="05A5F540" w:rsidR="00170ED0" w:rsidRPr="003651D9" w:rsidDel="008E033F" w:rsidRDefault="00170ED0" w:rsidP="00B9303B">
            <w:pPr>
              <w:pStyle w:val="TableEntryHeader"/>
              <w:rPr>
                <w:del w:id="235" w:author="Cole, George" w:date="2016-04-28T18:24:00Z"/>
                <w:rFonts w:eastAsia="Arial Unicode MS"/>
                <w:szCs w:val="24"/>
              </w:rPr>
            </w:pPr>
            <w:del w:id="236" w:author="Cole, George" w:date="2016-04-28T18:24:00Z">
              <w:r w:rsidRPr="003651D9" w:rsidDel="008E033F">
                <w:delText>Format Code</w:delText>
              </w:r>
            </w:del>
          </w:p>
        </w:tc>
        <w:tc>
          <w:tcPr>
            <w:tcW w:w="1888" w:type="dxa"/>
            <w:shd w:val="clear" w:color="auto" w:fill="D9D9D9"/>
          </w:tcPr>
          <w:p w14:paraId="79DD729C" w14:textId="015AB106" w:rsidR="00170ED0" w:rsidRPr="003651D9" w:rsidDel="008E033F" w:rsidRDefault="00170ED0" w:rsidP="00B9303B">
            <w:pPr>
              <w:pStyle w:val="TableEntryHeader"/>
              <w:rPr>
                <w:del w:id="237" w:author="Cole, George" w:date="2016-04-28T18:24:00Z"/>
                <w:rFonts w:eastAsia="Arial Unicode MS"/>
                <w:szCs w:val="24"/>
              </w:rPr>
            </w:pPr>
            <w:del w:id="238" w:author="Cole, George" w:date="2016-04-28T18:24:00Z">
              <w:r w:rsidRPr="003651D9" w:rsidDel="008E033F">
                <w:delText>Media Type</w:delText>
              </w:r>
            </w:del>
          </w:p>
        </w:tc>
        <w:tc>
          <w:tcPr>
            <w:tcW w:w="1945" w:type="dxa"/>
            <w:shd w:val="clear" w:color="auto" w:fill="D9D9D9"/>
          </w:tcPr>
          <w:p w14:paraId="3F82CA93" w14:textId="05922505" w:rsidR="00170ED0" w:rsidRPr="003651D9" w:rsidDel="008E033F" w:rsidRDefault="00170ED0" w:rsidP="00B9303B">
            <w:pPr>
              <w:pStyle w:val="TableEntryHeader"/>
              <w:rPr>
                <w:del w:id="239" w:author="Cole, George" w:date="2016-04-28T18:24:00Z"/>
                <w:rFonts w:eastAsia="Arial Unicode MS"/>
                <w:szCs w:val="24"/>
              </w:rPr>
            </w:pPr>
            <w:del w:id="240" w:author="Cole, George" w:date="2016-04-28T18:24:00Z">
              <w:r w:rsidRPr="003651D9" w:rsidDel="008E033F">
                <w:delText xml:space="preserve">Template ID </w:delText>
              </w:r>
            </w:del>
          </w:p>
        </w:tc>
      </w:tr>
      <w:tr w:rsidR="00170ED0" w:rsidRPr="003651D9" w:rsidDel="008E033F" w14:paraId="66E21A68" w14:textId="7101E9AE" w:rsidTr="00BB76BC">
        <w:trPr>
          <w:jc w:val="center"/>
          <w:del w:id="241" w:author="Cole, George" w:date="2016-04-28T18:24:00Z"/>
        </w:trPr>
        <w:tc>
          <w:tcPr>
            <w:tcW w:w="3655" w:type="dxa"/>
            <w:shd w:val="clear" w:color="auto" w:fill="auto"/>
          </w:tcPr>
          <w:p w14:paraId="47566F0F" w14:textId="50E452E9" w:rsidR="00170ED0" w:rsidRPr="003651D9" w:rsidDel="008E033F" w:rsidRDefault="00170ED0" w:rsidP="00701B3A">
            <w:pPr>
              <w:pStyle w:val="TableEntry"/>
              <w:rPr>
                <w:del w:id="242" w:author="Cole, George" w:date="2016-04-28T18:24:00Z"/>
                <w:rFonts w:eastAsia="Arial Unicode MS"/>
              </w:rPr>
            </w:pPr>
            <w:del w:id="243" w:author="Cole, George" w:date="2016-04-28T18:24:00Z">
              <w:r w:rsidRPr="003651D9" w:rsidDel="008E033F">
                <w:rPr>
                  <w:rFonts w:eastAsia="Arial Unicode MS"/>
                </w:rPr>
                <w:delText>&lt;Profile name (profile acronym)&gt;</w:delText>
              </w:r>
            </w:del>
          </w:p>
        </w:tc>
        <w:tc>
          <w:tcPr>
            <w:tcW w:w="2075" w:type="dxa"/>
            <w:shd w:val="clear" w:color="auto" w:fill="auto"/>
          </w:tcPr>
          <w:p w14:paraId="59EF5B0E" w14:textId="624D8AA9" w:rsidR="00170ED0" w:rsidRPr="003651D9" w:rsidDel="008E033F" w:rsidRDefault="00170ED0" w:rsidP="00701B3A">
            <w:pPr>
              <w:pStyle w:val="TableEntry"/>
              <w:rPr>
                <w:del w:id="244" w:author="Cole, George" w:date="2016-04-28T18:24:00Z"/>
                <w:rFonts w:eastAsia="Arial Unicode MS"/>
              </w:rPr>
            </w:pPr>
            <w:del w:id="245" w:author="Cole, George" w:date="2016-04-28T18:24:00Z">
              <w:r w:rsidRPr="003651D9" w:rsidDel="008E033F">
                <w:rPr>
                  <w:rFonts w:eastAsia="Arial Unicode MS"/>
                </w:rPr>
                <w:delText>&lt;urn:ihe: &gt;</w:delText>
              </w:r>
            </w:del>
          </w:p>
        </w:tc>
        <w:tc>
          <w:tcPr>
            <w:tcW w:w="1888" w:type="dxa"/>
            <w:shd w:val="clear" w:color="auto" w:fill="auto"/>
          </w:tcPr>
          <w:p w14:paraId="4E85024D" w14:textId="53CD6350" w:rsidR="00170ED0" w:rsidRPr="003651D9" w:rsidDel="008E033F" w:rsidRDefault="00170ED0" w:rsidP="00701B3A">
            <w:pPr>
              <w:pStyle w:val="TableEntry"/>
              <w:rPr>
                <w:del w:id="246" w:author="Cole, George" w:date="2016-04-28T18:24:00Z"/>
                <w:rFonts w:eastAsia="Arial Unicode MS"/>
              </w:rPr>
            </w:pPr>
          </w:p>
        </w:tc>
        <w:tc>
          <w:tcPr>
            <w:tcW w:w="1945" w:type="dxa"/>
            <w:shd w:val="clear" w:color="auto" w:fill="auto"/>
          </w:tcPr>
          <w:p w14:paraId="5FB6121F" w14:textId="0967DFD0" w:rsidR="00170ED0" w:rsidRPr="003651D9" w:rsidDel="008E033F" w:rsidRDefault="00170ED0" w:rsidP="00701B3A">
            <w:pPr>
              <w:pStyle w:val="TableEntry"/>
              <w:rPr>
                <w:del w:id="247" w:author="Cole, George" w:date="2016-04-28T18:24:00Z"/>
                <w:rFonts w:eastAsia="Arial Unicode MS"/>
              </w:rPr>
            </w:pPr>
            <w:del w:id="248" w:author="Cole, George" w:date="2016-04-28T18:24:00Z">
              <w:r w:rsidRPr="003651D9" w:rsidDel="008E033F">
                <w:rPr>
                  <w:rFonts w:eastAsia="Arial Unicode MS"/>
                </w:rPr>
                <w:delText>&lt;oids&gt;</w:delText>
              </w:r>
            </w:del>
          </w:p>
        </w:tc>
      </w:tr>
      <w:tr w:rsidR="00170ED0" w:rsidRPr="003651D9" w:rsidDel="008E033F" w14:paraId="393FD977" w14:textId="51EAA29C" w:rsidTr="00BB76BC">
        <w:trPr>
          <w:jc w:val="center"/>
          <w:del w:id="249" w:author="Cole, George" w:date="2016-04-28T18:24:00Z"/>
        </w:trPr>
        <w:tc>
          <w:tcPr>
            <w:tcW w:w="3655" w:type="dxa"/>
            <w:shd w:val="clear" w:color="auto" w:fill="auto"/>
          </w:tcPr>
          <w:p w14:paraId="0B1BFE3F" w14:textId="716E9E1C" w:rsidR="00170ED0" w:rsidRPr="003651D9" w:rsidDel="008E033F" w:rsidRDefault="00170ED0" w:rsidP="00701B3A">
            <w:pPr>
              <w:pStyle w:val="TableEntry"/>
              <w:rPr>
                <w:del w:id="250" w:author="Cole, George" w:date="2016-04-28T18:24:00Z"/>
                <w:rFonts w:eastAsia="Arial Unicode MS"/>
              </w:rPr>
            </w:pPr>
          </w:p>
        </w:tc>
        <w:tc>
          <w:tcPr>
            <w:tcW w:w="2075" w:type="dxa"/>
            <w:shd w:val="clear" w:color="auto" w:fill="auto"/>
          </w:tcPr>
          <w:p w14:paraId="4BF57108" w14:textId="3BB49993" w:rsidR="00170ED0" w:rsidRPr="003651D9" w:rsidDel="008E033F" w:rsidRDefault="00170ED0" w:rsidP="00701B3A">
            <w:pPr>
              <w:pStyle w:val="TableEntry"/>
              <w:rPr>
                <w:del w:id="251" w:author="Cole, George" w:date="2016-04-28T18:24:00Z"/>
                <w:rFonts w:eastAsia="Arial Unicode MS"/>
              </w:rPr>
            </w:pPr>
          </w:p>
        </w:tc>
        <w:tc>
          <w:tcPr>
            <w:tcW w:w="1888" w:type="dxa"/>
            <w:shd w:val="clear" w:color="auto" w:fill="auto"/>
          </w:tcPr>
          <w:p w14:paraId="21FE17F3" w14:textId="1A746A8E" w:rsidR="00170ED0" w:rsidRPr="003651D9" w:rsidDel="008E033F" w:rsidRDefault="00170ED0" w:rsidP="00701B3A">
            <w:pPr>
              <w:pStyle w:val="TableEntry"/>
              <w:rPr>
                <w:del w:id="252" w:author="Cole, George" w:date="2016-04-28T18:24:00Z"/>
                <w:rFonts w:eastAsia="Arial Unicode MS"/>
              </w:rPr>
            </w:pPr>
          </w:p>
        </w:tc>
        <w:tc>
          <w:tcPr>
            <w:tcW w:w="1945" w:type="dxa"/>
            <w:shd w:val="clear" w:color="auto" w:fill="auto"/>
          </w:tcPr>
          <w:p w14:paraId="2BE9892A" w14:textId="7F288E5E" w:rsidR="00170ED0" w:rsidRPr="003651D9" w:rsidDel="008E033F" w:rsidRDefault="00170ED0" w:rsidP="00701B3A">
            <w:pPr>
              <w:pStyle w:val="TableEntry"/>
              <w:rPr>
                <w:del w:id="253" w:author="Cole, George" w:date="2016-04-28T18:24:00Z"/>
                <w:rFonts w:eastAsia="Arial Unicode MS"/>
              </w:rPr>
            </w:pPr>
          </w:p>
        </w:tc>
      </w:tr>
      <w:tr w:rsidR="00170ED0" w:rsidRPr="003651D9" w:rsidDel="008E033F" w14:paraId="7AC7C4A8" w14:textId="4C0E79DB" w:rsidTr="00BB76BC">
        <w:trPr>
          <w:jc w:val="center"/>
          <w:del w:id="254" w:author="Cole, George" w:date="2016-04-28T18:24:00Z"/>
        </w:trPr>
        <w:tc>
          <w:tcPr>
            <w:tcW w:w="3655" w:type="dxa"/>
            <w:shd w:val="clear" w:color="auto" w:fill="auto"/>
          </w:tcPr>
          <w:p w14:paraId="61866F76" w14:textId="316D1B41" w:rsidR="00170ED0" w:rsidRPr="003651D9" w:rsidDel="008E033F" w:rsidRDefault="00170ED0" w:rsidP="00701B3A">
            <w:pPr>
              <w:pStyle w:val="TableEntry"/>
              <w:rPr>
                <w:del w:id="255" w:author="Cole, George" w:date="2016-04-28T18:24:00Z"/>
                <w:rFonts w:eastAsia="Arial Unicode MS"/>
              </w:rPr>
            </w:pPr>
          </w:p>
        </w:tc>
        <w:tc>
          <w:tcPr>
            <w:tcW w:w="2075" w:type="dxa"/>
            <w:shd w:val="clear" w:color="auto" w:fill="auto"/>
          </w:tcPr>
          <w:p w14:paraId="7D6EFBC6" w14:textId="41BB6B9F" w:rsidR="00170ED0" w:rsidRPr="003651D9" w:rsidDel="008E033F" w:rsidRDefault="00170ED0" w:rsidP="00701B3A">
            <w:pPr>
              <w:pStyle w:val="TableEntry"/>
              <w:rPr>
                <w:del w:id="256" w:author="Cole, George" w:date="2016-04-28T18:24:00Z"/>
                <w:rFonts w:eastAsia="Arial Unicode MS"/>
              </w:rPr>
            </w:pPr>
          </w:p>
        </w:tc>
        <w:tc>
          <w:tcPr>
            <w:tcW w:w="1888" w:type="dxa"/>
            <w:shd w:val="clear" w:color="auto" w:fill="auto"/>
          </w:tcPr>
          <w:p w14:paraId="25BDC914" w14:textId="4E1C98E3" w:rsidR="00170ED0" w:rsidRPr="003651D9" w:rsidDel="008E033F" w:rsidRDefault="00170ED0" w:rsidP="00701B3A">
            <w:pPr>
              <w:pStyle w:val="TableEntry"/>
              <w:rPr>
                <w:del w:id="257" w:author="Cole, George" w:date="2016-04-28T18:24:00Z"/>
                <w:rFonts w:eastAsia="Arial Unicode MS"/>
              </w:rPr>
            </w:pPr>
          </w:p>
        </w:tc>
        <w:tc>
          <w:tcPr>
            <w:tcW w:w="1945" w:type="dxa"/>
            <w:shd w:val="clear" w:color="auto" w:fill="auto"/>
          </w:tcPr>
          <w:p w14:paraId="7CD7B856" w14:textId="3A222C69" w:rsidR="00170ED0" w:rsidRPr="003651D9" w:rsidDel="008E033F" w:rsidRDefault="00170ED0" w:rsidP="00701B3A">
            <w:pPr>
              <w:pStyle w:val="TableEntry"/>
              <w:rPr>
                <w:del w:id="258" w:author="Cole, George" w:date="2016-04-28T18:24:00Z"/>
                <w:rFonts w:eastAsia="Arial Unicode MS"/>
              </w:rPr>
            </w:pPr>
          </w:p>
        </w:tc>
      </w:tr>
    </w:tbl>
    <w:p w14:paraId="5CD06654" w14:textId="1EBBC32C" w:rsidR="00170ED0" w:rsidRPr="003651D9" w:rsidRDefault="008E033F" w:rsidP="00170ED0">
      <w:pPr>
        <w:pStyle w:val="BodyText"/>
      </w:pPr>
      <w:ins w:id="259" w:author="Cole, George" w:date="2016-04-28T18:24:00Z">
        <w:r>
          <w:rPr>
            <w:lang w:eastAsia="x-none"/>
          </w:rPr>
          <w:t>NA</w:t>
        </w:r>
      </w:ins>
    </w:p>
    <w:p w14:paraId="41F283C0" w14:textId="77777777" w:rsidR="00170ED0" w:rsidRPr="003651D9" w:rsidRDefault="00170ED0" w:rsidP="00170ED0">
      <w:pPr>
        <w:pStyle w:val="EditorInstructions"/>
      </w:pPr>
      <w:r w:rsidRPr="003651D9">
        <w:t xml:space="preserve">Add to section </w:t>
      </w:r>
      <w:r w:rsidR="003F3E4A" w:rsidRPr="003651D9">
        <w:t>5.1.2 IHE</w:t>
      </w:r>
      <w:r w:rsidRPr="003651D9">
        <w:t xml:space="preserve"> ActCode Vocabulary</w:t>
      </w:r>
    </w:p>
    <w:p w14:paraId="0FB5316C" w14:textId="59F27275" w:rsidR="00170ED0" w:rsidRPr="003651D9" w:rsidDel="008E033F" w:rsidRDefault="00170ED0" w:rsidP="00170ED0">
      <w:pPr>
        <w:pStyle w:val="BodyText"/>
        <w:rPr>
          <w:del w:id="260" w:author="Cole, George" w:date="2016-04-28T18:25:00Z"/>
        </w:rPr>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91"/>
        <w:gridCol w:w="6317"/>
      </w:tblGrid>
      <w:tr w:rsidR="00170ED0" w:rsidRPr="003651D9" w:rsidDel="008E033F" w14:paraId="6640A68E" w14:textId="75F03E01" w:rsidTr="00BB76BC">
        <w:trPr>
          <w:jc w:val="center"/>
          <w:del w:id="261" w:author="Cole, George" w:date="2016-04-28T18:25:00Z"/>
        </w:trPr>
        <w:tc>
          <w:tcPr>
            <w:tcW w:w="1420" w:type="dxa"/>
            <w:shd w:val="clear" w:color="auto" w:fill="D9D9D9"/>
          </w:tcPr>
          <w:p w14:paraId="3535B974" w14:textId="25238766" w:rsidR="00170ED0" w:rsidRPr="003651D9" w:rsidDel="008E033F" w:rsidRDefault="00170ED0" w:rsidP="00B9303B">
            <w:pPr>
              <w:pStyle w:val="TableEntryHeader"/>
              <w:rPr>
                <w:del w:id="262" w:author="Cole, George" w:date="2016-04-28T18:25:00Z"/>
                <w:rFonts w:eastAsia="Arial Unicode MS"/>
                <w:szCs w:val="24"/>
              </w:rPr>
            </w:pPr>
            <w:del w:id="263" w:author="Cole, George" w:date="2016-04-28T18:25:00Z">
              <w:r w:rsidRPr="003651D9" w:rsidDel="008E033F">
                <w:delText xml:space="preserve">Code </w:delText>
              </w:r>
            </w:del>
          </w:p>
        </w:tc>
        <w:tc>
          <w:tcPr>
            <w:tcW w:w="6474" w:type="dxa"/>
            <w:shd w:val="clear" w:color="auto" w:fill="D9D9D9"/>
          </w:tcPr>
          <w:p w14:paraId="691859F9" w14:textId="3B34DC32" w:rsidR="00170ED0" w:rsidRPr="003651D9" w:rsidDel="008E033F" w:rsidRDefault="00170ED0" w:rsidP="00B9303B">
            <w:pPr>
              <w:pStyle w:val="TableEntryHeader"/>
              <w:rPr>
                <w:del w:id="264" w:author="Cole, George" w:date="2016-04-28T18:25:00Z"/>
                <w:rFonts w:eastAsia="Arial Unicode MS"/>
                <w:szCs w:val="24"/>
              </w:rPr>
            </w:pPr>
            <w:del w:id="265" w:author="Cole, George" w:date="2016-04-28T18:25:00Z">
              <w:r w:rsidRPr="003651D9" w:rsidDel="008E033F">
                <w:delText xml:space="preserve">Description </w:delText>
              </w:r>
            </w:del>
          </w:p>
        </w:tc>
      </w:tr>
      <w:tr w:rsidR="00170ED0" w:rsidRPr="003651D9" w:rsidDel="008E033F" w14:paraId="74BB4255" w14:textId="1ED51EBA" w:rsidTr="00BB76BC">
        <w:trPr>
          <w:jc w:val="center"/>
          <w:del w:id="266" w:author="Cole, George" w:date="2016-04-28T18:25:00Z"/>
        </w:trPr>
        <w:tc>
          <w:tcPr>
            <w:tcW w:w="1420" w:type="dxa"/>
            <w:shd w:val="clear" w:color="auto" w:fill="auto"/>
          </w:tcPr>
          <w:p w14:paraId="59429483" w14:textId="1D6C978F" w:rsidR="00170ED0" w:rsidRPr="003651D9" w:rsidDel="008E033F" w:rsidRDefault="00170ED0" w:rsidP="00B9303B">
            <w:pPr>
              <w:pStyle w:val="TableEntry"/>
              <w:rPr>
                <w:del w:id="267" w:author="Cole, George" w:date="2016-04-28T18:25:00Z"/>
                <w:rFonts w:ascii="Arial Unicode MS" w:eastAsia="Arial Unicode MS" w:hAnsi="Arial Unicode MS" w:cs="Arial Unicode MS"/>
                <w:sz w:val="24"/>
                <w:szCs w:val="24"/>
              </w:rPr>
            </w:pPr>
            <w:del w:id="268" w:author="Cole, George" w:date="2016-04-28T18:25:00Z">
              <w:r w:rsidRPr="003651D9" w:rsidDel="008E033F">
                <w:delText>&lt;Code name&gt;</w:delText>
              </w:r>
            </w:del>
          </w:p>
        </w:tc>
        <w:tc>
          <w:tcPr>
            <w:tcW w:w="6474" w:type="dxa"/>
            <w:shd w:val="clear" w:color="auto" w:fill="auto"/>
          </w:tcPr>
          <w:p w14:paraId="6A485A40" w14:textId="5F0D5DD2" w:rsidR="00170ED0" w:rsidRPr="003651D9" w:rsidDel="008E033F" w:rsidRDefault="00170ED0" w:rsidP="00B9303B">
            <w:pPr>
              <w:pStyle w:val="TableEntry"/>
              <w:rPr>
                <w:del w:id="269" w:author="Cole, George" w:date="2016-04-28T18:25:00Z"/>
                <w:rFonts w:ascii="Arial Unicode MS" w:eastAsia="Arial Unicode MS" w:hAnsi="Arial Unicode MS" w:cs="Arial Unicode MS"/>
                <w:sz w:val="24"/>
                <w:szCs w:val="24"/>
              </w:rPr>
            </w:pPr>
            <w:del w:id="270" w:author="Cole, George" w:date="2016-04-28T18:25:00Z">
              <w:r w:rsidRPr="003651D9" w:rsidDel="008E033F">
                <w:delText xml:space="preserve">&lt;short one sentence description or reference to longer description (not preferred)&gt; </w:delText>
              </w:r>
            </w:del>
          </w:p>
        </w:tc>
      </w:tr>
      <w:tr w:rsidR="00170ED0" w:rsidRPr="003651D9" w:rsidDel="008E033F" w14:paraId="3085677A" w14:textId="3B7623E7" w:rsidTr="00BB76BC">
        <w:trPr>
          <w:jc w:val="center"/>
          <w:del w:id="271" w:author="Cole, George" w:date="2016-04-28T18:25:00Z"/>
        </w:trPr>
        <w:tc>
          <w:tcPr>
            <w:tcW w:w="1420" w:type="dxa"/>
            <w:shd w:val="clear" w:color="auto" w:fill="auto"/>
          </w:tcPr>
          <w:p w14:paraId="4EECA519" w14:textId="70011189" w:rsidR="00170ED0" w:rsidRPr="003651D9" w:rsidDel="008E033F" w:rsidRDefault="00170ED0" w:rsidP="00B9303B">
            <w:pPr>
              <w:pStyle w:val="TableEntry"/>
              <w:rPr>
                <w:del w:id="272" w:author="Cole, George" w:date="2016-04-28T18:25:00Z"/>
                <w:rFonts w:ascii="Arial Unicode MS" w:eastAsia="Arial Unicode MS" w:hAnsi="Arial Unicode MS" w:cs="Arial Unicode MS"/>
                <w:sz w:val="24"/>
                <w:szCs w:val="24"/>
              </w:rPr>
            </w:pPr>
            <w:del w:id="273" w:author="Cole, George" w:date="2016-04-28T18:25:00Z">
              <w:r w:rsidRPr="003651D9" w:rsidDel="008E033F">
                <w:delText>&lt;Code name&gt;</w:delText>
              </w:r>
            </w:del>
          </w:p>
        </w:tc>
        <w:tc>
          <w:tcPr>
            <w:tcW w:w="6474" w:type="dxa"/>
            <w:shd w:val="clear" w:color="auto" w:fill="auto"/>
          </w:tcPr>
          <w:p w14:paraId="67869169" w14:textId="5504FD4C" w:rsidR="00170ED0" w:rsidRPr="003651D9" w:rsidDel="008E033F" w:rsidRDefault="00170ED0" w:rsidP="00B9303B">
            <w:pPr>
              <w:pStyle w:val="TableEntry"/>
              <w:rPr>
                <w:del w:id="274" w:author="Cole, George" w:date="2016-04-28T18:25:00Z"/>
                <w:rFonts w:ascii="Arial Unicode MS" w:eastAsia="Arial Unicode MS" w:hAnsi="Arial Unicode MS" w:cs="Arial Unicode MS"/>
                <w:sz w:val="24"/>
                <w:szCs w:val="24"/>
              </w:rPr>
            </w:pPr>
            <w:del w:id="275" w:author="Cole, George" w:date="2016-04-28T18:25:00Z">
              <w:r w:rsidRPr="003651D9" w:rsidDel="008E033F">
                <w:delText xml:space="preserve">&lt;short one sentence description or reference to longer description (not preferred)&gt; </w:delText>
              </w:r>
            </w:del>
          </w:p>
        </w:tc>
      </w:tr>
      <w:tr w:rsidR="00170ED0" w:rsidRPr="003651D9" w:rsidDel="008E033F" w14:paraId="30FCFD45" w14:textId="3E9A9418" w:rsidTr="00BB76BC">
        <w:trPr>
          <w:jc w:val="center"/>
          <w:del w:id="276" w:author="Cole, George" w:date="2016-04-28T18:25:00Z"/>
        </w:trPr>
        <w:tc>
          <w:tcPr>
            <w:tcW w:w="1420" w:type="dxa"/>
            <w:shd w:val="clear" w:color="auto" w:fill="auto"/>
          </w:tcPr>
          <w:p w14:paraId="08DF703E" w14:textId="096E93E3" w:rsidR="00170ED0" w:rsidRPr="003651D9" w:rsidDel="008E033F" w:rsidRDefault="00170ED0" w:rsidP="00B9303B">
            <w:pPr>
              <w:pStyle w:val="TableEntry"/>
              <w:rPr>
                <w:del w:id="277" w:author="Cole, George" w:date="2016-04-28T18:25:00Z"/>
                <w:rFonts w:ascii="Arial Unicode MS" w:eastAsia="Arial Unicode MS" w:hAnsi="Arial Unicode MS" w:cs="Arial Unicode MS"/>
                <w:sz w:val="24"/>
                <w:szCs w:val="24"/>
              </w:rPr>
            </w:pPr>
            <w:del w:id="278" w:author="Cole, George" w:date="2016-04-28T18:25:00Z">
              <w:r w:rsidRPr="003651D9" w:rsidDel="008E033F">
                <w:delText>&lt;Code name&gt;</w:delText>
              </w:r>
            </w:del>
          </w:p>
        </w:tc>
        <w:tc>
          <w:tcPr>
            <w:tcW w:w="6474" w:type="dxa"/>
            <w:shd w:val="clear" w:color="auto" w:fill="auto"/>
          </w:tcPr>
          <w:p w14:paraId="7EE1A17C" w14:textId="658F1EB9" w:rsidR="00170ED0" w:rsidRPr="003651D9" w:rsidDel="008E033F" w:rsidRDefault="00170ED0" w:rsidP="00B9303B">
            <w:pPr>
              <w:pStyle w:val="TableEntry"/>
              <w:rPr>
                <w:del w:id="279" w:author="Cole, George" w:date="2016-04-28T18:25:00Z"/>
                <w:rFonts w:ascii="Arial Unicode MS" w:eastAsia="Arial Unicode MS" w:hAnsi="Arial Unicode MS" w:cs="Arial Unicode MS"/>
                <w:sz w:val="24"/>
                <w:szCs w:val="24"/>
              </w:rPr>
            </w:pPr>
            <w:del w:id="280" w:author="Cole, George" w:date="2016-04-28T18:25:00Z">
              <w:r w:rsidRPr="003651D9" w:rsidDel="008E033F">
                <w:delText xml:space="preserve">&lt;short one sentence description or reference to longer description (not preferred)&gt; </w:delText>
              </w:r>
            </w:del>
          </w:p>
        </w:tc>
      </w:tr>
    </w:tbl>
    <w:p w14:paraId="748D1735" w14:textId="02AD9FCE" w:rsidR="00170ED0" w:rsidRPr="003651D9" w:rsidRDefault="008E033F" w:rsidP="00170ED0">
      <w:pPr>
        <w:pStyle w:val="BodyText"/>
      </w:pPr>
      <w:ins w:id="281" w:author="Cole, George" w:date="2016-04-28T18:25:00Z">
        <w:r>
          <w:rPr>
            <w:rFonts w:ascii="Arial" w:hAnsi="Arial"/>
            <w:b/>
            <w:sz w:val="20"/>
          </w:rPr>
          <w:t>NA</w:t>
        </w:r>
      </w:ins>
    </w:p>
    <w:p w14:paraId="63C02F9B" w14:textId="77777777" w:rsidR="00170ED0" w:rsidRPr="003651D9" w:rsidRDefault="00170ED0" w:rsidP="00170ED0">
      <w:pPr>
        <w:pStyle w:val="EditorInstructions"/>
      </w:pPr>
      <w:r w:rsidRPr="003651D9">
        <w:t xml:space="preserve">Add to section </w:t>
      </w:r>
      <w:r w:rsidR="003F3E4A" w:rsidRPr="003651D9">
        <w:t>5.1.3 IHE</w:t>
      </w:r>
      <w:r w:rsidRPr="003651D9">
        <w:t xml:space="preserve"> RoleCode Vocabulary</w:t>
      </w:r>
    </w:p>
    <w:p w14:paraId="5EEF481D" w14:textId="2929D2C4" w:rsidR="00170ED0" w:rsidRPr="003651D9" w:rsidDel="008E033F" w:rsidRDefault="00170ED0" w:rsidP="00170ED0">
      <w:pPr>
        <w:pStyle w:val="BodyText"/>
        <w:rPr>
          <w:del w:id="282" w:author="Cole, George" w:date="2016-04-28T18:25:00Z"/>
        </w:rPr>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78"/>
        <w:gridCol w:w="5933"/>
      </w:tblGrid>
      <w:tr w:rsidR="00170ED0" w:rsidRPr="003651D9" w:rsidDel="008E033F" w14:paraId="3EEA888F" w14:textId="09A16370" w:rsidTr="00BB76BC">
        <w:trPr>
          <w:tblHeader/>
          <w:jc w:val="center"/>
          <w:del w:id="283" w:author="Cole, George" w:date="2016-04-28T18:25:00Z"/>
        </w:trPr>
        <w:tc>
          <w:tcPr>
            <w:tcW w:w="1715" w:type="dxa"/>
            <w:shd w:val="clear" w:color="auto" w:fill="D9D9D9"/>
          </w:tcPr>
          <w:p w14:paraId="1CAE7593" w14:textId="2C8BE6D5" w:rsidR="00170ED0" w:rsidRPr="003651D9" w:rsidDel="008E033F" w:rsidRDefault="00170ED0" w:rsidP="00B9303B">
            <w:pPr>
              <w:pStyle w:val="TableEntryHeader"/>
              <w:rPr>
                <w:del w:id="284" w:author="Cole, George" w:date="2016-04-28T18:25:00Z"/>
                <w:rFonts w:eastAsia="Arial Unicode MS"/>
                <w:szCs w:val="24"/>
              </w:rPr>
            </w:pPr>
            <w:del w:id="285" w:author="Cole, George" w:date="2016-04-28T18:25:00Z">
              <w:r w:rsidRPr="003651D9" w:rsidDel="008E033F">
                <w:delText xml:space="preserve">Code </w:delText>
              </w:r>
            </w:del>
          </w:p>
        </w:tc>
        <w:tc>
          <w:tcPr>
            <w:tcW w:w="6080" w:type="dxa"/>
            <w:shd w:val="clear" w:color="auto" w:fill="D9D9D9"/>
          </w:tcPr>
          <w:p w14:paraId="6BE15799" w14:textId="7B0BAAB9" w:rsidR="00170ED0" w:rsidRPr="003651D9" w:rsidDel="008E033F" w:rsidRDefault="00170ED0" w:rsidP="00B9303B">
            <w:pPr>
              <w:pStyle w:val="TableEntryHeader"/>
              <w:rPr>
                <w:del w:id="286" w:author="Cole, George" w:date="2016-04-28T18:25:00Z"/>
                <w:rFonts w:eastAsia="Arial Unicode MS"/>
                <w:szCs w:val="24"/>
              </w:rPr>
            </w:pPr>
            <w:del w:id="287" w:author="Cole, George" w:date="2016-04-28T18:25:00Z">
              <w:r w:rsidRPr="003651D9" w:rsidDel="008E033F">
                <w:delText xml:space="preserve">Description </w:delText>
              </w:r>
            </w:del>
          </w:p>
        </w:tc>
      </w:tr>
      <w:tr w:rsidR="00170ED0" w:rsidRPr="003651D9" w:rsidDel="008E033F" w14:paraId="6B64FEEA" w14:textId="6FA78684" w:rsidTr="00BB76BC">
        <w:trPr>
          <w:jc w:val="center"/>
          <w:del w:id="288" w:author="Cole, George" w:date="2016-04-28T18:25:00Z"/>
        </w:trPr>
        <w:tc>
          <w:tcPr>
            <w:tcW w:w="1715" w:type="dxa"/>
            <w:shd w:val="clear" w:color="auto" w:fill="auto"/>
          </w:tcPr>
          <w:p w14:paraId="4685B914" w14:textId="66107A2C" w:rsidR="00170ED0" w:rsidRPr="003651D9" w:rsidDel="008E033F" w:rsidRDefault="00170ED0" w:rsidP="00B9303B">
            <w:pPr>
              <w:pStyle w:val="TableEntry"/>
              <w:rPr>
                <w:del w:id="289" w:author="Cole, George" w:date="2016-04-28T18:25:00Z"/>
                <w:rFonts w:ascii="Arial Unicode MS" w:eastAsia="Arial Unicode MS" w:hAnsi="Arial Unicode MS" w:cs="Arial Unicode MS"/>
                <w:sz w:val="24"/>
                <w:szCs w:val="24"/>
              </w:rPr>
            </w:pPr>
            <w:del w:id="290" w:author="Cole, George" w:date="2016-04-28T18:25:00Z">
              <w:r w:rsidRPr="003651D9" w:rsidDel="008E033F">
                <w:delText>&lt;name of role&gt;</w:delText>
              </w:r>
            </w:del>
          </w:p>
        </w:tc>
        <w:tc>
          <w:tcPr>
            <w:tcW w:w="6080" w:type="dxa"/>
            <w:shd w:val="clear" w:color="auto" w:fill="auto"/>
          </w:tcPr>
          <w:p w14:paraId="131A1A05" w14:textId="29B0688C" w:rsidR="00170ED0" w:rsidRPr="003651D9" w:rsidDel="008E033F" w:rsidRDefault="00170ED0" w:rsidP="00B9303B">
            <w:pPr>
              <w:pStyle w:val="TableEntry"/>
              <w:rPr>
                <w:del w:id="291" w:author="Cole, George" w:date="2016-04-28T18:25:00Z"/>
                <w:rFonts w:ascii="Arial Unicode MS" w:eastAsia="Arial Unicode MS" w:hAnsi="Arial Unicode MS" w:cs="Arial Unicode MS"/>
                <w:sz w:val="24"/>
                <w:szCs w:val="24"/>
              </w:rPr>
            </w:pPr>
            <w:del w:id="292" w:author="Cole, George" w:date="2016-04-28T18:25:00Z">
              <w:r w:rsidRPr="003651D9" w:rsidDel="008E033F">
                <w:delText>&lt;Short, one sentence description of role or reference to more info.&gt;</w:delText>
              </w:r>
            </w:del>
          </w:p>
        </w:tc>
      </w:tr>
      <w:tr w:rsidR="00170ED0" w:rsidRPr="003651D9" w:rsidDel="008E033F" w14:paraId="2B0C736A" w14:textId="17A0BED2" w:rsidTr="00BB76BC">
        <w:trPr>
          <w:jc w:val="center"/>
          <w:del w:id="293" w:author="Cole, George" w:date="2016-04-28T18:25:00Z"/>
        </w:trPr>
        <w:tc>
          <w:tcPr>
            <w:tcW w:w="1715" w:type="dxa"/>
            <w:shd w:val="clear" w:color="auto" w:fill="auto"/>
          </w:tcPr>
          <w:p w14:paraId="1C9453B1" w14:textId="26414CEF" w:rsidR="00170ED0" w:rsidRPr="003651D9" w:rsidDel="008E033F" w:rsidRDefault="00170ED0" w:rsidP="00B9303B">
            <w:pPr>
              <w:pStyle w:val="TableEntry"/>
              <w:rPr>
                <w:del w:id="294" w:author="Cole, George" w:date="2016-04-28T18:25:00Z"/>
                <w:rFonts w:ascii="Arial Unicode MS" w:eastAsia="Arial Unicode MS" w:hAnsi="Arial Unicode MS" w:cs="Arial Unicode MS"/>
                <w:sz w:val="24"/>
                <w:szCs w:val="24"/>
              </w:rPr>
            </w:pPr>
            <w:del w:id="295" w:author="Cole, George" w:date="2016-04-28T18:25:00Z">
              <w:r w:rsidRPr="003651D9" w:rsidDel="008E033F">
                <w:delText>&lt;name of role&gt;</w:delText>
              </w:r>
            </w:del>
          </w:p>
        </w:tc>
        <w:tc>
          <w:tcPr>
            <w:tcW w:w="6080" w:type="dxa"/>
            <w:shd w:val="clear" w:color="auto" w:fill="auto"/>
          </w:tcPr>
          <w:p w14:paraId="015B6A5F" w14:textId="22AB1065" w:rsidR="00170ED0" w:rsidRPr="003651D9" w:rsidDel="008E033F" w:rsidRDefault="00170ED0" w:rsidP="00B9303B">
            <w:pPr>
              <w:pStyle w:val="TableEntry"/>
              <w:rPr>
                <w:del w:id="296" w:author="Cole, George" w:date="2016-04-28T18:25:00Z"/>
                <w:rFonts w:ascii="Arial Unicode MS" w:eastAsia="Arial Unicode MS" w:hAnsi="Arial Unicode MS" w:cs="Arial Unicode MS"/>
                <w:sz w:val="24"/>
                <w:szCs w:val="24"/>
              </w:rPr>
            </w:pPr>
            <w:del w:id="297" w:author="Cole, George" w:date="2016-04-28T18:25:00Z">
              <w:r w:rsidRPr="003651D9" w:rsidDel="008E033F">
                <w:delText>&lt;Short, one sentence description of role or reference to more info.&gt;</w:delText>
              </w:r>
            </w:del>
          </w:p>
        </w:tc>
      </w:tr>
      <w:tr w:rsidR="00170ED0" w:rsidRPr="003651D9" w:rsidDel="008E033F" w14:paraId="76634D8A" w14:textId="47882556" w:rsidTr="00BB76BC">
        <w:trPr>
          <w:jc w:val="center"/>
          <w:del w:id="298" w:author="Cole, George" w:date="2016-04-28T18:25:00Z"/>
        </w:trPr>
        <w:tc>
          <w:tcPr>
            <w:tcW w:w="1715" w:type="dxa"/>
            <w:shd w:val="clear" w:color="auto" w:fill="auto"/>
          </w:tcPr>
          <w:p w14:paraId="17B46621" w14:textId="04A62527" w:rsidR="00170ED0" w:rsidRPr="003651D9" w:rsidDel="008E033F" w:rsidRDefault="00170ED0" w:rsidP="00B9303B">
            <w:pPr>
              <w:pStyle w:val="TableEntry"/>
              <w:rPr>
                <w:del w:id="299" w:author="Cole, George" w:date="2016-04-28T18:25:00Z"/>
                <w:rFonts w:ascii="Arial Unicode MS" w:eastAsia="Arial Unicode MS" w:hAnsi="Arial Unicode MS" w:cs="Arial Unicode MS"/>
                <w:sz w:val="24"/>
                <w:szCs w:val="24"/>
              </w:rPr>
            </w:pPr>
            <w:del w:id="300" w:author="Cole, George" w:date="2016-04-28T18:25:00Z">
              <w:r w:rsidRPr="003651D9" w:rsidDel="008E033F">
                <w:delText>&lt;name of role&gt;</w:delText>
              </w:r>
            </w:del>
          </w:p>
        </w:tc>
        <w:tc>
          <w:tcPr>
            <w:tcW w:w="6080" w:type="dxa"/>
            <w:shd w:val="clear" w:color="auto" w:fill="auto"/>
          </w:tcPr>
          <w:p w14:paraId="7EBEBCF0" w14:textId="1EC35B09" w:rsidR="00170ED0" w:rsidRPr="003651D9" w:rsidDel="008E033F" w:rsidRDefault="00170ED0" w:rsidP="00B9303B">
            <w:pPr>
              <w:pStyle w:val="TableEntry"/>
              <w:rPr>
                <w:del w:id="301" w:author="Cole, George" w:date="2016-04-28T18:25:00Z"/>
                <w:rFonts w:ascii="Arial Unicode MS" w:eastAsia="Arial Unicode MS" w:hAnsi="Arial Unicode MS" w:cs="Arial Unicode MS"/>
                <w:sz w:val="24"/>
                <w:szCs w:val="24"/>
              </w:rPr>
            </w:pPr>
            <w:del w:id="302" w:author="Cole, George" w:date="2016-04-28T18:25:00Z">
              <w:r w:rsidRPr="003651D9" w:rsidDel="008E033F">
                <w:delText>&lt;Short, one sentence description of role or reference to more info.&gt;</w:delText>
              </w:r>
            </w:del>
          </w:p>
        </w:tc>
      </w:tr>
    </w:tbl>
    <w:p w14:paraId="5AA2A396" w14:textId="77777777" w:rsidR="008D45BC" w:rsidRPr="003651D9" w:rsidRDefault="00170ED0" w:rsidP="003D5A68">
      <w:pPr>
        <w:pStyle w:val="Heading1"/>
        <w:numPr>
          <w:ilvl w:val="0"/>
          <w:numId w:val="0"/>
        </w:numPr>
        <w:ind w:left="432" w:hanging="432"/>
        <w:rPr>
          <w:noProof w:val="0"/>
        </w:rPr>
      </w:pPr>
      <w:bookmarkStart w:id="303" w:name="_Toc449631585"/>
      <w:r w:rsidRPr="003651D9">
        <w:rPr>
          <w:noProof w:val="0"/>
        </w:rPr>
        <w:lastRenderedPageBreak/>
        <w:t>6</w:t>
      </w:r>
      <w:r w:rsidR="008D45BC" w:rsidRPr="003651D9">
        <w:rPr>
          <w:noProof w:val="0"/>
        </w:rPr>
        <w:t>.</w:t>
      </w:r>
      <w:r w:rsidR="00291725">
        <w:rPr>
          <w:noProof w:val="0"/>
        </w:rPr>
        <w:t xml:space="preserve"> </w:t>
      </w:r>
      <w:r w:rsidR="008D45BC" w:rsidRPr="003651D9">
        <w:rPr>
          <w:noProof w:val="0"/>
        </w:rPr>
        <w:t>Content Modules</w:t>
      </w:r>
      <w:bookmarkEnd w:id="303"/>
    </w:p>
    <w:p w14:paraId="2C6AA675" w14:textId="1DB83A24" w:rsidR="004C10B4" w:rsidRPr="003651D9" w:rsidDel="00E078B4" w:rsidRDefault="003D5A68" w:rsidP="00597DB2">
      <w:pPr>
        <w:pStyle w:val="AuthorInstructions"/>
        <w:rPr>
          <w:del w:id="304" w:author="Cole, George" w:date="2016-04-28T15:20:00Z"/>
        </w:rPr>
      </w:pPr>
      <w:del w:id="305" w:author="Cole, George" w:date="2016-04-28T15:20:00Z">
        <w:r w:rsidRPr="003651D9" w:rsidDel="00E078B4">
          <w:delText>&lt;</w:delText>
        </w:r>
        <w:r w:rsidR="009D125C" w:rsidRPr="003651D9" w:rsidDel="00E078B4">
          <w:delText>Author</w:delText>
        </w:r>
        <w:r w:rsidRPr="003651D9" w:rsidDel="00E078B4">
          <w:delText xml:space="preserve">s’ notes: This section of the </w:delText>
        </w:r>
        <w:r w:rsidR="003F3E4A" w:rsidRPr="003651D9" w:rsidDel="00E078B4">
          <w:delText>s</w:delText>
        </w:r>
        <w:r w:rsidRPr="003651D9" w:rsidDel="00E078B4">
          <w:delText>upplement template is only for HL7 v3 CDA Content Module definitions</w:delText>
        </w:r>
        <w:r w:rsidR="00887E40" w:rsidRPr="003651D9" w:rsidDel="00E078B4">
          <w:delText xml:space="preserve">. </w:delText>
        </w:r>
        <w:r w:rsidRPr="003651D9" w:rsidDel="00E078B4">
          <w:delText>Ple</w:delText>
        </w:r>
        <w:r w:rsidR="00F847E4" w:rsidRPr="003651D9" w:rsidDel="00E078B4">
          <w:delText>ase delete the</w:delText>
        </w:r>
        <w:r w:rsidRPr="003651D9" w:rsidDel="00E078B4">
          <w:delText xml:space="preserve"> entire section </w:delText>
        </w:r>
        <w:r w:rsidR="00F847E4" w:rsidRPr="003651D9" w:rsidDel="00E078B4">
          <w:delText xml:space="preserve">6.3.1 </w:delText>
        </w:r>
        <w:r w:rsidRPr="003651D9" w:rsidDel="00E078B4">
          <w:delText>if the Content Module is based on DICOM or another standard.</w:delText>
        </w:r>
      </w:del>
    </w:p>
    <w:p w14:paraId="12809EBD" w14:textId="5BF87D8A" w:rsidR="003D5A68" w:rsidRPr="003651D9" w:rsidRDefault="004C10B4" w:rsidP="00597DB2">
      <w:pPr>
        <w:pStyle w:val="AuthorInstructions"/>
      </w:pPr>
      <w:del w:id="306" w:author="Cole, George" w:date="2016-04-28T15:20:00Z">
        <w:r w:rsidRPr="003651D9" w:rsidDel="00E078B4">
          <w:delText>Please note that the template for DICOM or other types of content modules (other than CDA) has not yet been defined, although DICOM modules will eventually go into Volume 3 Section 7; yet another type of content module will go into Volume 3 Section 8, etc.</w:delText>
        </w:r>
        <w:r w:rsidR="003D5A68" w:rsidRPr="003651D9" w:rsidDel="00E078B4">
          <w:delText>&gt;</w:delText>
        </w:r>
      </w:del>
      <w:ins w:id="307" w:author="Cole, George" w:date="2016-04-28T15:20:00Z">
        <w:r w:rsidR="00E078B4">
          <w:t>NA</w:t>
        </w:r>
      </w:ins>
    </w:p>
    <w:p w14:paraId="6B567008" w14:textId="77777777" w:rsidR="00993FF5" w:rsidRPr="003651D9" w:rsidRDefault="008D45BC" w:rsidP="00993FF5">
      <w:pPr>
        <w:pStyle w:val="Heading2"/>
        <w:numPr>
          <w:ilvl w:val="0"/>
          <w:numId w:val="0"/>
        </w:numPr>
        <w:rPr>
          <w:noProof w:val="0"/>
        </w:rPr>
      </w:pPr>
      <w:bookmarkStart w:id="308" w:name="_Toc449631586"/>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308"/>
    </w:p>
    <w:p w14:paraId="6E14C5A9" w14:textId="7C0F5F13" w:rsidR="007B64E0" w:rsidRPr="003651D9" w:rsidDel="00E078B4" w:rsidRDefault="007B64E0" w:rsidP="00597DB2">
      <w:pPr>
        <w:pStyle w:val="AuthorInstructions"/>
        <w:rPr>
          <w:del w:id="309" w:author="Cole, George" w:date="2016-04-28T15:20:00Z"/>
        </w:rPr>
      </w:pPr>
      <w:del w:id="310" w:author="Cole, George" w:date="2016-04-28T15:20:00Z">
        <w:r w:rsidRPr="003651D9" w:rsidDel="00E078B4">
          <w:delText>&lt;</w:delText>
        </w:r>
        <w:r w:rsidR="009D125C" w:rsidRPr="003651D9" w:rsidDel="00E078B4">
          <w:delText>Author</w:delText>
        </w:r>
        <w:r w:rsidR="00250A37" w:rsidRPr="003651D9" w:rsidDel="00E078B4">
          <w:delText>s’ instructions:</w:delText>
        </w:r>
        <w:r w:rsidR="005F3FB5" w:rsidDel="00E078B4">
          <w:delText xml:space="preserve"> </w:delText>
        </w:r>
        <w:r w:rsidRPr="003651D9" w:rsidDel="00E078B4">
          <w:delText>The understanding of content module grouping, options, and bindings are critical to CDA content modules</w:delText>
        </w:r>
        <w:r w:rsidR="00887E40" w:rsidRPr="003651D9" w:rsidDel="00E078B4">
          <w:delText xml:space="preserve">. </w:delText>
        </w:r>
        <w:r w:rsidRPr="003651D9" w:rsidDel="00E078B4">
          <w:delText xml:space="preserve">It is strongly recommended that the </w:delText>
        </w:r>
        <w:r w:rsidR="009D125C" w:rsidRPr="003651D9" w:rsidDel="00E078B4">
          <w:delText>author</w:delText>
        </w:r>
        <w:r w:rsidRPr="003651D9" w:rsidDel="00E078B4">
          <w:delText xml:space="preserve"> review the IHE Technical Frameworks General Introduction section 10.3 and the Patient Care Coordination (PCC) Technical Framework Volume </w:delText>
        </w:r>
        <w:r w:rsidR="005942AE" w:rsidRPr="003651D9" w:rsidDel="00E078B4">
          <w:delText xml:space="preserve">2 </w:delText>
        </w:r>
        <w:r w:rsidRPr="003651D9" w:rsidDel="00E078B4">
          <w:delText>sections 3 and 4 (PCC TF-</w:delText>
        </w:r>
        <w:r w:rsidR="005942AE" w:rsidRPr="003651D9" w:rsidDel="00E078B4">
          <w:delText>2</w:delText>
        </w:r>
        <w:r w:rsidRPr="003651D9" w:rsidDel="00E078B4">
          <w:delText>:3 and 4) prior to continuing</w:delText>
        </w:r>
        <w:r w:rsidR="00887E40" w:rsidRPr="003651D9" w:rsidDel="00E078B4">
          <w:delText xml:space="preserve">. </w:delText>
        </w:r>
        <w:r w:rsidRPr="003651D9" w:rsidDel="00E078B4">
          <w:delText>A critical understanding of CDA definitions for cardinality, optionality,</w:delText>
        </w:r>
        <w:r w:rsidR="005F3FB5" w:rsidDel="00E078B4">
          <w:delText xml:space="preserve"> </w:delText>
        </w:r>
        <w:r w:rsidRPr="003651D9" w:rsidDel="00E078B4">
          <w:delText>coded terminology values, and CDA content module structure, as well as IHE CDA formatting conventions is also necessary</w:delText>
        </w:r>
        <w:r w:rsidR="00887E40" w:rsidRPr="003651D9" w:rsidDel="00E078B4">
          <w:delText xml:space="preserve">. </w:delText>
        </w:r>
        <w:r w:rsidRPr="003651D9" w:rsidDel="00E078B4">
          <w:delText xml:space="preserve">It is strongly recommended that the </w:delText>
        </w:r>
        <w:r w:rsidR="009D125C" w:rsidRPr="003651D9" w:rsidDel="00E078B4">
          <w:delText>author</w:delText>
        </w:r>
        <w:r w:rsidRPr="003651D9" w:rsidDel="00E078B4">
          <w:delText xml:space="preserve"> is also conversant with the IHE Technical Frameworks General Introduction Appendix E “Conventions”.&gt;</w:delText>
        </w:r>
      </w:del>
    </w:p>
    <w:p w14:paraId="2DEFCDD2" w14:textId="0A097526" w:rsidR="003D5A68" w:rsidRPr="003651D9" w:rsidDel="00E078B4" w:rsidRDefault="003D5A68" w:rsidP="00597DB2">
      <w:pPr>
        <w:pStyle w:val="AuthorInstructions"/>
        <w:rPr>
          <w:del w:id="311" w:author="Cole, George" w:date="2016-04-28T15:20:00Z"/>
        </w:rPr>
      </w:pPr>
      <w:del w:id="312" w:author="Cole, George" w:date="2016-04-28T15:20:00Z">
        <w:r w:rsidRPr="003651D9" w:rsidDel="00E078B4">
          <w:delText>&lt;This CDA Content Module template is divided into four parts:</w:delText>
        </w:r>
        <w:r w:rsidR="005F3FB5" w:rsidDel="00E078B4">
          <w:delText xml:space="preserve"> </w:delText>
        </w:r>
      </w:del>
    </w:p>
    <w:p w14:paraId="63B7BAA4" w14:textId="5B896C7B" w:rsidR="003D5A68" w:rsidRPr="003651D9" w:rsidDel="00E078B4" w:rsidRDefault="003D5A68" w:rsidP="00597DB2">
      <w:pPr>
        <w:pStyle w:val="AuthorInstructions"/>
        <w:ind w:left="720"/>
        <w:rPr>
          <w:del w:id="313" w:author="Cole, George" w:date="2016-04-28T15:20:00Z"/>
        </w:rPr>
      </w:pPr>
      <w:del w:id="314" w:author="Cole, George" w:date="2016-04-28T15:20:00Z">
        <w:r w:rsidRPr="003651D9" w:rsidDel="00E078B4">
          <w:delText>D – Document</w:delText>
        </w:r>
        <w:r w:rsidR="00C75E6D" w:rsidRPr="003651D9" w:rsidDel="00E078B4">
          <w:delText xml:space="preserve"> –“D” </w:delText>
        </w:r>
        <w:r w:rsidR="00B9303B" w:rsidRPr="003651D9" w:rsidDel="00E078B4">
          <w:delText>will be replaced with a sub-section number when added to the Technical Framework</w:delText>
        </w:r>
      </w:del>
    </w:p>
    <w:p w14:paraId="1A801F1D" w14:textId="6E4F1A8D" w:rsidR="003D5A68" w:rsidRPr="003651D9" w:rsidDel="00E078B4" w:rsidRDefault="003D5A68" w:rsidP="00597DB2">
      <w:pPr>
        <w:pStyle w:val="AuthorInstructions"/>
        <w:ind w:left="720"/>
        <w:rPr>
          <w:del w:id="315" w:author="Cole, George" w:date="2016-04-28T15:20:00Z"/>
        </w:rPr>
      </w:pPr>
      <w:del w:id="316" w:author="Cole, George" w:date="2016-04-28T15:20:00Z">
        <w:r w:rsidRPr="003651D9" w:rsidDel="00E078B4">
          <w:delText>H – Header</w:delText>
        </w:r>
        <w:r w:rsidR="00B9303B" w:rsidRPr="003651D9" w:rsidDel="00E078B4">
          <w:delText xml:space="preserve"> - “H” will be replaced with a sub-section number when added to the Technical Framework</w:delText>
        </w:r>
      </w:del>
    </w:p>
    <w:p w14:paraId="403666D7" w14:textId="0D36A81F" w:rsidR="003D5A68" w:rsidRPr="003651D9" w:rsidDel="00E078B4" w:rsidRDefault="003D5A68" w:rsidP="00597DB2">
      <w:pPr>
        <w:pStyle w:val="AuthorInstructions"/>
        <w:ind w:left="720"/>
        <w:rPr>
          <w:del w:id="317" w:author="Cole, George" w:date="2016-04-28T15:20:00Z"/>
        </w:rPr>
      </w:pPr>
      <w:del w:id="318" w:author="Cole, George" w:date="2016-04-28T15:20:00Z">
        <w:r w:rsidRPr="003651D9" w:rsidDel="00E078B4">
          <w:delText>S – Section</w:delText>
        </w:r>
        <w:r w:rsidR="00B9303B" w:rsidRPr="003651D9" w:rsidDel="00E078B4">
          <w:delText xml:space="preserve"> - “S” will be replaced with a sub-section number when added to the Technical Framework</w:delText>
        </w:r>
      </w:del>
    </w:p>
    <w:p w14:paraId="02140EA4" w14:textId="15161844" w:rsidR="003D5A68" w:rsidRPr="003651D9" w:rsidDel="00E078B4" w:rsidRDefault="003D5A68" w:rsidP="00597DB2">
      <w:pPr>
        <w:pStyle w:val="AuthorInstructions"/>
        <w:ind w:left="720"/>
        <w:rPr>
          <w:del w:id="319" w:author="Cole, George" w:date="2016-04-28T15:20:00Z"/>
        </w:rPr>
      </w:pPr>
      <w:del w:id="320" w:author="Cole, George" w:date="2016-04-28T15:20:00Z">
        <w:r w:rsidRPr="003651D9" w:rsidDel="00E078B4">
          <w:delText>E – Entry</w:delText>
        </w:r>
        <w:r w:rsidR="00B9303B" w:rsidRPr="003651D9" w:rsidDel="00E078B4">
          <w:delText xml:space="preserve"> - “E” will be replaced with a sub-section number when added to the Technical Framework</w:delText>
        </w:r>
      </w:del>
    </w:p>
    <w:p w14:paraId="56825676" w14:textId="6B185D0E" w:rsidR="00C3617A" w:rsidRPr="003651D9" w:rsidDel="00E078B4" w:rsidRDefault="003D5A68" w:rsidP="00597DB2">
      <w:pPr>
        <w:pStyle w:val="AuthorInstructions"/>
        <w:rPr>
          <w:del w:id="321" w:author="Cole, George" w:date="2016-04-28T15:20:00Z"/>
        </w:rPr>
      </w:pPr>
      <w:del w:id="322" w:author="Cole, George" w:date="2016-04-28T15:20:00Z">
        <w:r w:rsidRPr="003651D9" w:rsidDel="00E078B4">
          <w:delText xml:space="preserve">It is expected that the </w:delText>
        </w:r>
        <w:r w:rsidR="009D125C" w:rsidRPr="003651D9" w:rsidDel="00E078B4">
          <w:delText>author</w:delText>
        </w:r>
        <w:r w:rsidRPr="003651D9" w:rsidDel="00E078B4">
          <w:delText xml:space="preserve"> will </w:delText>
        </w:r>
        <w:r w:rsidRPr="003651D9" w:rsidDel="00E078B4">
          <w:rPr>
            <w:u w:val="single"/>
          </w:rPr>
          <w:delText>replicate</w:delText>
        </w:r>
        <w:r w:rsidRPr="003651D9" w:rsidDel="00E078B4">
          <w:delText xml:space="preserve"> each of these four parts as necessary within a </w:delText>
        </w:r>
        <w:r w:rsidR="0044310A" w:rsidRPr="003651D9" w:rsidDel="00E078B4">
          <w:delText>su</w:delText>
        </w:r>
        <w:r w:rsidRPr="003651D9" w:rsidDel="00E078B4">
          <w:delText>pplement.&gt;</w:delText>
        </w:r>
      </w:del>
    </w:p>
    <w:p w14:paraId="613BBF24" w14:textId="583D4B4F" w:rsidR="004F7C05" w:rsidRPr="003651D9" w:rsidRDefault="004F7C05" w:rsidP="00597DB2">
      <w:pPr>
        <w:pStyle w:val="AuthorInstructions"/>
      </w:pPr>
      <w:del w:id="323" w:author="Cole, George" w:date="2016-04-28T15:20:00Z">
        <w:r w:rsidRPr="003651D9" w:rsidDel="00E078B4">
          <w:delText>All example</w:delText>
        </w:r>
        <w:r w:rsidR="001E206E" w:rsidRPr="003651D9" w:rsidDel="00E078B4">
          <w:delText>s</w:delText>
        </w:r>
        <w:r w:rsidRPr="003651D9" w:rsidDel="00E078B4">
          <w:delText xml:space="preserve"> shou</w:delText>
        </w:r>
        <w:r w:rsidR="001453CC" w:rsidRPr="003651D9" w:rsidDel="00E078B4">
          <w:delText>ld be deleted after the example</w:delText>
        </w:r>
        <w:r w:rsidRPr="003651D9" w:rsidDel="00E078B4">
          <w:delText xml:space="preserve"> has been read and understood.&gt;</w:delText>
        </w:r>
      </w:del>
      <w:ins w:id="324" w:author="Cole, George" w:date="2016-04-28T15:20:00Z">
        <w:r w:rsidR="00E078B4">
          <w:t>NA</w:t>
        </w:r>
      </w:ins>
    </w:p>
    <w:p w14:paraId="4C20A37D" w14:textId="77777777" w:rsidR="00B9308F" w:rsidRPr="003651D9" w:rsidRDefault="00B9308F" w:rsidP="00993FF5">
      <w:pPr>
        <w:pStyle w:val="BodyText"/>
      </w:pPr>
    </w:p>
    <w:p w14:paraId="1B2CE354" w14:textId="77777777" w:rsidR="0022261E" w:rsidRPr="003651D9" w:rsidRDefault="0022261E" w:rsidP="0022261E">
      <w:pPr>
        <w:pStyle w:val="EditorInstructions"/>
      </w:pPr>
      <w:r w:rsidRPr="003651D9">
        <w:t>Add to section 6.3.1</w:t>
      </w:r>
      <w:r w:rsidR="00522F40" w:rsidRPr="003651D9">
        <w:t xml:space="preserve">.D </w:t>
      </w:r>
      <w:r w:rsidRPr="003651D9">
        <w:t>Document Content Modules</w:t>
      </w:r>
    </w:p>
    <w:p w14:paraId="2419DD17" w14:textId="4110A875" w:rsidR="00B9303B" w:rsidRPr="003651D9" w:rsidRDefault="00B9303B" w:rsidP="00597DB2">
      <w:pPr>
        <w:pStyle w:val="AuthorInstructions"/>
      </w:pPr>
      <w:del w:id="325" w:author="Cole, George" w:date="2016-04-28T15:20:00Z">
        <w:r w:rsidRPr="003651D9" w:rsidDel="00E078B4">
          <w:delText>&lt;</w:delText>
        </w:r>
        <w:r w:rsidR="009D125C" w:rsidRPr="003651D9" w:rsidDel="00E078B4">
          <w:delText>Author</w:delText>
        </w:r>
        <w:r w:rsidRPr="003651D9" w:rsidDel="00E078B4">
          <w:delText>s’ note: replicate section 6.3.1.D for every CDA Document defined in this profile.&gt;</w:delText>
        </w:r>
      </w:del>
      <w:ins w:id="326" w:author="Cole, George" w:date="2016-04-28T15:20:00Z">
        <w:r w:rsidR="00E078B4">
          <w:t>NA</w:t>
        </w:r>
      </w:ins>
    </w:p>
    <w:p w14:paraId="0F439174" w14:textId="77777777" w:rsidR="0022261E" w:rsidRPr="003651D9" w:rsidRDefault="0022261E" w:rsidP="0022261E">
      <w:pPr>
        <w:pStyle w:val="BodyText"/>
        <w:rPr>
          <w:lang w:eastAsia="x-none"/>
        </w:rPr>
      </w:pPr>
    </w:p>
    <w:p w14:paraId="2E2FB74E" w14:textId="77777777" w:rsidR="0022261E" w:rsidRPr="003651D9" w:rsidRDefault="00774B6B" w:rsidP="000807AC">
      <w:pPr>
        <w:pStyle w:val="Heading4"/>
        <w:numPr>
          <w:ilvl w:val="0"/>
          <w:numId w:val="0"/>
        </w:numPr>
        <w:ind w:left="864" w:hanging="864"/>
        <w:rPr>
          <w:noProof w:val="0"/>
        </w:rPr>
      </w:pPr>
      <w:bookmarkStart w:id="327" w:name="_Toc449631587"/>
      <w:r w:rsidRPr="003651D9">
        <w:rPr>
          <w:noProof w:val="0"/>
        </w:rPr>
        <w:t>6.3.1.D</w:t>
      </w:r>
      <w:r w:rsidR="00291725">
        <w:rPr>
          <w:noProof w:val="0"/>
        </w:rPr>
        <w:t xml:space="preserve"> </w:t>
      </w:r>
      <w:r w:rsidR="00803E2D" w:rsidRPr="003651D9">
        <w:rPr>
          <w:noProof w:val="0"/>
        </w:rPr>
        <w:t>&lt;</w:t>
      </w:r>
      <w:r w:rsidR="0022261E" w:rsidRPr="003651D9">
        <w:rPr>
          <w:noProof w:val="0"/>
        </w:rPr>
        <w:t xml:space="preserve">Content Module Name </w:t>
      </w:r>
      <w:r w:rsidR="00BB65D8" w:rsidRPr="003651D9">
        <w:rPr>
          <w:noProof w:val="0"/>
        </w:rPr>
        <w:t>(Acronym)</w:t>
      </w:r>
      <w:r w:rsidR="00803E2D" w:rsidRPr="003651D9">
        <w:rPr>
          <w:noProof w:val="0"/>
        </w:rPr>
        <w:t>&gt;</w:t>
      </w:r>
      <w:r w:rsidR="00BB65D8" w:rsidRPr="003651D9">
        <w:rPr>
          <w:noProof w:val="0"/>
        </w:rPr>
        <w:t xml:space="preserve"> </w:t>
      </w:r>
      <w:r w:rsidR="00803E2D" w:rsidRPr="003651D9">
        <w:rPr>
          <w:noProof w:val="0"/>
        </w:rPr>
        <w:t>Document Content Module</w:t>
      </w:r>
      <w:bookmarkEnd w:id="327"/>
      <w:r w:rsidR="00803E2D" w:rsidRPr="003651D9">
        <w:rPr>
          <w:noProof w:val="0"/>
        </w:rPr>
        <w:t xml:space="preserve"> </w:t>
      </w:r>
    </w:p>
    <w:p w14:paraId="7797EC98" w14:textId="77777777" w:rsidR="0022261E" w:rsidRPr="003651D9" w:rsidRDefault="0022261E" w:rsidP="0097454A">
      <w:pPr>
        <w:pStyle w:val="Heading5"/>
        <w:numPr>
          <w:ilvl w:val="0"/>
          <w:numId w:val="0"/>
        </w:numPr>
        <w:rPr>
          <w:noProof w:val="0"/>
        </w:rPr>
      </w:pPr>
      <w:bookmarkStart w:id="328" w:name="_Toc449631588"/>
      <w:r w:rsidRPr="003651D9">
        <w:rPr>
          <w:noProof w:val="0"/>
        </w:rPr>
        <w:t>6.3.1.</w:t>
      </w:r>
      <w:r w:rsidR="008D45BC" w:rsidRPr="003651D9">
        <w:rPr>
          <w:noProof w:val="0"/>
        </w:rPr>
        <w:t>D</w:t>
      </w:r>
      <w:r w:rsidRPr="003651D9">
        <w:rPr>
          <w:noProof w:val="0"/>
        </w:rPr>
        <w:t>.1 Format Code</w:t>
      </w:r>
      <w:bookmarkEnd w:id="328"/>
    </w:p>
    <w:p w14:paraId="1A5C8B71" w14:textId="423BA913" w:rsidR="00665D8F" w:rsidRPr="003651D9" w:rsidRDefault="00665D8F" w:rsidP="00665D8F">
      <w:pPr>
        <w:rPr>
          <w:bCs/>
        </w:rPr>
      </w:pPr>
      <w:del w:id="329" w:author="Cole, George" w:date="2016-04-28T15:21:00Z">
        <w:r w:rsidRPr="003651D9" w:rsidDel="00E078B4">
          <w:delText xml:space="preserve">The XDSDocumentEntry format code for this content is </w:delText>
        </w:r>
        <w:r w:rsidRPr="003651D9" w:rsidDel="00E078B4">
          <w:rPr>
            <w:b/>
            <w:bCs/>
          </w:rPr>
          <w:delText>urn:ihe:</w:delText>
        </w:r>
        <w:r w:rsidR="006C242B" w:rsidRPr="003651D9" w:rsidDel="00E078B4">
          <w:rPr>
            <w:b/>
            <w:bCs/>
          </w:rPr>
          <w:delText xml:space="preserve">xxx:xxx:year </w:delText>
        </w:r>
        <w:r w:rsidR="006C242B" w:rsidRPr="003651D9" w:rsidDel="00E078B4">
          <w:rPr>
            <w:bCs/>
            <w:sz w:val="22"/>
          </w:rPr>
          <w:delText>&lt;</w:delText>
        </w:r>
        <w:r w:rsidR="003651D9" w:rsidRPr="003651D9" w:rsidDel="00E078B4">
          <w:rPr>
            <w:bCs/>
            <w:i/>
            <w:sz w:val="22"/>
          </w:rPr>
          <w:delText>e.</w:delText>
        </w:r>
        <w:r w:rsidR="003651D9" w:rsidRPr="003651D9" w:rsidDel="00E078B4">
          <w:rPr>
            <w:bCs/>
            <w:i/>
          </w:rPr>
          <w:delText>g.</w:delText>
        </w:r>
        <w:r w:rsidR="006C242B" w:rsidRPr="003651D9" w:rsidDel="00E078B4">
          <w:rPr>
            <w:bCs/>
            <w:i/>
          </w:rPr>
          <w:delText>, urn:ihe:</w:delText>
        </w:r>
        <w:r w:rsidRPr="003651D9" w:rsidDel="00E078B4">
          <w:rPr>
            <w:bCs/>
            <w:i/>
          </w:rPr>
          <w:delText>card:imaging:201</w:delText>
        </w:r>
        <w:r w:rsidR="006C242B" w:rsidRPr="003651D9" w:rsidDel="00E078B4">
          <w:rPr>
            <w:bCs/>
            <w:i/>
          </w:rPr>
          <w:delText>1&gt;</w:delText>
        </w:r>
      </w:del>
      <w:ins w:id="330" w:author="Cole, George" w:date="2016-04-28T15:21:00Z">
        <w:r w:rsidR="00E078B4">
          <w:t>NA</w:t>
        </w:r>
      </w:ins>
    </w:p>
    <w:p w14:paraId="6B5E2A37" w14:textId="77777777" w:rsidR="00BB65D8" w:rsidRPr="003651D9" w:rsidRDefault="00BB65D8" w:rsidP="00BB65D8">
      <w:pPr>
        <w:pStyle w:val="Heading5"/>
        <w:numPr>
          <w:ilvl w:val="0"/>
          <w:numId w:val="0"/>
        </w:numPr>
        <w:rPr>
          <w:noProof w:val="0"/>
        </w:rPr>
      </w:pPr>
      <w:bookmarkStart w:id="331" w:name="_Toc449631589"/>
      <w:r w:rsidRPr="003651D9">
        <w:rPr>
          <w:noProof w:val="0"/>
        </w:rPr>
        <w:t>6.3.1.</w:t>
      </w:r>
      <w:r w:rsidR="008D45BC" w:rsidRPr="003651D9">
        <w:rPr>
          <w:noProof w:val="0"/>
        </w:rPr>
        <w:t>D</w:t>
      </w:r>
      <w:r w:rsidRPr="003651D9">
        <w:rPr>
          <w:noProof w:val="0"/>
        </w:rPr>
        <w:t>.2 Parent Template</w:t>
      </w:r>
      <w:bookmarkEnd w:id="331"/>
    </w:p>
    <w:p w14:paraId="16867AB7" w14:textId="3067DFD8" w:rsidR="00250A37" w:rsidRPr="003651D9" w:rsidDel="00E078B4" w:rsidRDefault="00250A37" w:rsidP="00597DB2">
      <w:pPr>
        <w:pStyle w:val="AuthorInstructions"/>
        <w:rPr>
          <w:del w:id="332" w:author="Cole, George" w:date="2016-04-28T15:21:00Z"/>
        </w:rPr>
      </w:pPr>
      <w:del w:id="333" w:author="Cole, George" w:date="2016-04-28T15:21:00Z">
        <w:r w:rsidRPr="003651D9" w:rsidDel="00E078B4">
          <w:delText>&lt;The following text is common, so it is left here for consistency</w:delText>
        </w:r>
        <w:r w:rsidR="00887E40" w:rsidRPr="003651D9" w:rsidDel="00E078B4">
          <w:delText xml:space="preserve">. </w:delText>
        </w:r>
        <w:r w:rsidRPr="003651D9" w:rsidDel="00E078B4">
          <w:delText>If it is not relevant, then change the text to the accurate information, but retain the formatting convention</w:delText>
        </w:r>
        <w:r w:rsidR="00887E40" w:rsidRPr="003651D9" w:rsidDel="00E078B4">
          <w:delText xml:space="preserve">. </w:delText>
        </w:r>
        <w:r w:rsidR="0032060B" w:rsidRPr="003651D9" w:rsidDel="00E078B4">
          <w:delText xml:space="preserve">Be sure to include </w:delText>
        </w:r>
        <w:r w:rsidR="0032060B" w:rsidRPr="003651D9" w:rsidDel="00E078B4">
          <w:rPr>
            <w:u w:val="single"/>
          </w:rPr>
          <w:delText>all</w:delText>
        </w:r>
        <w:r w:rsidR="0032060B" w:rsidRPr="003651D9" w:rsidDel="00E078B4">
          <w:delText xml:space="preserve"> parent templates.</w:delText>
        </w:r>
        <w:r w:rsidRPr="003651D9" w:rsidDel="00E078B4">
          <w:delText>&gt;</w:delText>
        </w:r>
      </w:del>
    </w:p>
    <w:p w14:paraId="401E8656" w14:textId="77C82171" w:rsidR="00665D8F" w:rsidRPr="003651D9" w:rsidDel="00E078B4" w:rsidRDefault="006C242B" w:rsidP="00BB76BC">
      <w:pPr>
        <w:pStyle w:val="BodyText"/>
        <w:rPr>
          <w:del w:id="334" w:author="Cole, George" w:date="2016-04-28T15:21:00Z"/>
        </w:rPr>
      </w:pPr>
      <w:del w:id="335" w:author="Cole, George" w:date="2016-04-28T15:21:00Z">
        <w:r w:rsidRPr="003651D9" w:rsidDel="00E078B4">
          <w:delText>&lt;</w:delText>
        </w:r>
        <w:r w:rsidR="00940FC7" w:rsidDel="00E078B4">
          <w:delText>e.g.,</w:delText>
        </w:r>
        <w:r w:rsidR="003651D9" w:rsidRPr="003651D9" w:rsidDel="00E078B4">
          <w:delText xml:space="preserve"> </w:delText>
        </w:r>
        <w:r w:rsidR="00665D8F" w:rsidRPr="003651D9" w:rsidDel="00E078B4">
          <w:delText>This document is a specialization of the IHE PCC Medical Document template (OID = 1.3.6.1.4.1.19376.1.5.3.1.1.1).</w:delText>
        </w:r>
        <w:r w:rsidRPr="003651D9" w:rsidDel="00E078B4">
          <w:delText>&gt;</w:delText>
        </w:r>
        <w:r w:rsidR="00665D8F" w:rsidRPr="003651D9" w:rsidDel="00E078B4">
          <w:delText xml:space="preserve"> </w:delText>
        </w:r>
      </w:del>
    </w:p>
    <w:p w14:paraId="6E14727F" w14:textId="466C5A46" w:rsidR="00665D8F" w:rsidRPr="003651D9" w:rsidDel="00E078B4" w:rsidRDefault="006C242B" w:rsidP="00BB76BC">
      <w:pPr>
        <w:pStyle w:val="BodyText"/>
        <w:ind w:left="720"/>
        <w:rPr>
          <w:del w:id="336" w:author="Cole, George" w:date="2016-04-28T15:21:00Z"/>
        </w:rPr>
      </w:pPr>
      <w:del w:id="337" w:author="Cole, George" w:date="2016-04-28T15:21:00Z">
        <w:r w:rsidRPr="003651D9" w:rsidDel="00E078B4">
          <w:delText>&lt;</w:delText>
        </w:r>
        <w:r w:rsidR="00940FC7" w:rsidDel="00E078B4">
          <w:delText>e.g.,</w:delText>
        </w:r>
        <w:r w:rsidRPr="003651D9" w:rsidDel="00E078B4">
          <w:delText xml:space="preserve"> </w:delText>
        </w:r>
        <w:r w:rsidR="00665D8F" w:rsidRPr="003651D9" w:rsidDel="00E078B4">
          <w:delText>Note: The Medical Document includes requirements for various header elements; name, addr and telecom elements for identified persons and organizations; and basic participations record target, author, and legal authenticator</w:delText>
        </w:r>
        <w:r w:rsidR="00887E40" w:rsidRPr="003651D9" w:rsidDel="00E078B4">
          <w:delText>.</w:delText>
        </w:r>
        <w:r w:rsidRPr="003651D9" w:rsidDel="00E078B4">
          <w:delText>&gt;</w:delText>
        </w:r>
      </w:del>
    </w:p>
    <w:p w14:paraId="21796980" w14:textId="574B4497" w:rsidR="00665D8F" w:rsidRPr="003651D9" w:rsidDel="00E078B4" w:rsidRDefault="006C242B" w:rsidP="00665D8F">
      <w:pPr>
        <w:rPr>
          <w:del w:id="338" w:author="Cole, George" w:date="2016-04-28T15:21:00Z"/>
        </w:rPr>
      </w:pPr>
      <w:del w:id="339" w:author="Cole, George" w:date="2016-04-28T15:21:00Z">
        <w:r w:rsidRPr="003651D9" w:rsidDel="00E078B4">
          <w:delText>&lt;</w:delText>
        </w:r>
        <w:r w:rsidR="00940FC7" w:rsidDel="00E078B4">
          <w:delText>e.g.,</w:delText>
        </w:r>
        <w:r w:rsidRPr="003651D9" w:rsidDel="00E078B4">
          <w:delText xml:space="preserve"> </w:delText>
        </w:r>
        <w:r w:rsidR="00665D8F" w:rsidRPr="003651D9" w:rsidDel="00E078B4">
          <w:delText>This document is a specialization of the HL7 Procedure Note template (OID = 2.16.840.1.113883.10.20.18.1).</w:delText>
        </w:r>
        <w:r w:rsidRPr="003651D9" w:rsidDel="00E078B4">
          <w:delText>&gt;</w:delText>
        </w:r>
        <w:r w:rsidR="00665D8F" w:rsidRPr="003651D9" w:rsidDel="00E078B4">
          <w:delText xml:space="preserve"> </w:delText>
        </w:r>
      </w:del>
    </w:p>
    <w:p w14:paraId="49D1149D" w14:textId="196AF49B" w:rsidR="00665D8F" w:rsidRPr="003651D9" w:rsidRDefault="006C242B" w:rsidP="00BB76BC">
      <w:pPr>
        <w:pStyle w:val="BodyText"/>
        <w:ind w:left="720"/>
      </w:pPr>
      <w:del w:id="340" w:author="Cole, George" w:date="2016-04-28T15:21:00Z">
        <w:r w:rsidRPr="003651D9" w:rsidDel="00E078B4">
          <w:delText>&lt;</w:delText>
        </w:r>
        <w:r w:rsidR="00940FC7" w:rsidDel="00E078B4">
          <w:delText>e.g.,</w:delText>
        </w:r>
        <w:r w:rsidRPr="003651D9" w:rsidDel="00E078B4">
          <w:delText xml:space="preserve"> </w:delText>
        </w:r>
        <w:r w:rsidR="00665D8F" w:rsidRPr="003651D9" w:rsidDel="00E078B4">
          <w:delText>Note:</w:delText>
        </w:r>
        <w:r w:rsidRPr="003651D9" w:rsidDel="00E078B4">
          <w:delText xml:space="preserve"> </w:delText>
        </w:r>
        <w:r w:rsidR="00665D8F" w:rsidRPr="003651D9" w:rsidDel="00E078B4">
          <w:delText>This document is not a specialization of the HL7 Basic Diagnostic Imaging Report template due to conflicts with two Procedure Note requirements (format of serviceEvent/effectiveTime, and title on DICOM Catalogue section)</w:delText>
        </w:r>
        <w:r w:rsidR="00887E40" w:rsidRPr="003651D9" w:rsidDel="00E078B4">
          <w:delText xml:space="preserve">. </w:delText>
        </w:r>
        <w:r w:rsidR="00665D8F" w:rsidRPr="003651D9" w:rsidDel="00E078B4">
          <w:delText>When and if these are resolved, an instance may also comply to the Diagnostic Imaging Report.</w:delText>
        </w:r>
        <w:r w:rsidRPr="003651D9" w:rsidDel="00E078B4">
          <w:delText>&gt;</w:delText>
        </w:r>
      </w:del>
      <w:ins w:id="341" w:author="Cole, George" w:date="2016-04-28T15:21:00Z">
        <w:r w:rsidR="00E078B4">
          <w:t>NA</w:t>
        </w:r>
      </w:ins>
    </w:p>
    <w:p w14:paraId="75109EF4" w14:textId="77777777" w:rsidR="00BB65D8" w:rsidRPr="003651D9" w:rsidRDefault="00BB65D8" w:rsidP="00BB65D8">
      <w:pPr>
        <w:pStyle w:val="Heading5"/>
        <w:numPr>
          <w:ilvl w:val="0"/>
          <w:numId w:val="0"/>
        </w:numPr>
        <w:rPr>
          <w:noProof w:val="0"/>
        </w:rPr>
      </w:pPr>
      <w:bookmarkStart w:id="342" w:name="_Toc449631590"/>
      <w:r w:rsidRPr="003651D9">
        <w:rPr>
          <w:noProof w:val="0"/>
        </w:rPr>
        <w:t>6.3.1.</w:t>
      </w:r>
      <w:r w:rsidR="008D45BC" w:rsidRPr="003651D9">
        <w:rPr>
          <w:noProof w:val="0"/>
        </w:rPr>
        <w:t>D</w:t>
      </w:r>
      <w:r w:rsidRPr="003651D9">
        <w:rPr>
          <w:noProof w:val="0"/>
        </w:rPr>
        <w:t>.</w:t>
      </w:r>
      <w:r w:rsidR="00871613" w:rsidRPr="003651D9">
        <w:rPr>
          <w:noProof w:val="0"/>
        </w:rPr>
        <w:t>3</w:t>
      </w:r>
      <w:r w:rsidRPr="003651D9">
        <w:rPr>
          <w:noProof w:val="0"/>
        </w:rPr>
        <w:t xml:space="preserve"> </w:t>
      </w:r>
      <w:r w:rsidR="00665D8F" w:rsidRPr="003651D9">
        <w:rPr>
          <w:noProof w:val="0"/>
        </w:rPr>
        <w:t xml:space="preserve">Referenced </w:t>
      </w:r>
      <w:r w:rsidRPr="003651D9">
        <w:rPr>
          <w:noProof w:val="0"/>
        </w:rPr>
        <w:t>Standard</w:t>
      </w:r>
      <w:r w:rsidR="00665D8F" w:rsidRPr="003651D9">
        <w:rPr>
          <w:noProof w:val="0"/>
        </w:rPr>
        <w:t>s</w:t>
      </w:r>
      <w:bookmarkEnd w:id="342"/>
    </w:p>
    <w:p w14:paraId="19AEE144" w14:textId="7BC64542" w:rsidR="0032060B" w:rsidRPr="003651D9" w:rsidDel="00E078B4" w:rsidRDefault="0032060B" w:rsidP="00597DB2">
      <w:pPr>
        <w:pStyle w:val="AuthorInstructions"/>
        <w:rPr>
          <w:del w:id="343" w:author="Cole, George" w:date="2016-04-28T15:21:00Z"/>
        </w:rPr>
      </w:pPr>
      <w:del w:id="344" w:author="Cole, George" w:date="2016-04-28T15:21:00Z">
        <w:r w:rsidRPr="003651D9" w:rsidDel="00E078B4">
          <w:delText>&lt;</w:delText>
        </w:r>
        <w:r w:rsidR="001F68C9" w:rsidRPr="003651D9" w:rsidDel="00E078B4">
          <w:delText>Identify ALL standards referenced by THIS content module.&gt;</w:delText>
        </w:r>
      </w:del>
    </w:p>
    <w:p w14:paraId="6504B376" w14:textId="5FCEBA6E" w:rsidR="0032060B" w:rsidRPr="003651D9" w:rsidDel="00E078B4" w:rsidRDefault="001F68C9" w:rsidP="0032060B">
      <w:pPr>
        <w:pStyle w:val="BodyText"/>
        <w:rPr>
          <w:del w:id="345" w:author="Cole, George" w:date="2016-04-28T15:21:00Z"/>
        </w:rPr>
      </w:pPr>
      <w:del w:id="346" w:author="Cole, George" w:date="2016-04-28T15:21:00Z">
        <w:r w:rsidRPr="003651D9" w:rsidDel="00E078B4">
          <w:delText>All standards which are reference in this document are listed below with their common abbreviation, full title, and link to the standard.</w:delText>
        </w:r>
      </w:del>
    </w:p>
    <w:p w14:paraId="006593D5" w14:textId="18D2EBA0" w:rsidR="001F68C9" w:rsidRPr="003651D9" w:rsidDel="00E078B4" w:rsidRDefault="001F68C9" w:rsidP="0032060B">
      <w:pPr>
        <w:pStyle w:val="BodyText"/>
        <w:rPr>
          <w:del w:id="347" w:author="Cole, George" w:date="2016-04-28T15:21:00Z"/>
          <w:highlight w:val="yellow"/>
        </w:rPr>
      </w:pPr>
    </w:p>
    <w:p w14:paraId="53E4FD50" w14:textId="7E5E1B11" w:rsidR="001F68C9" w:rsidRPr="003651D9" w:rsidDel="00E078B4" w:rsidRDefault="001F68C9" w:rsidP="001F68C9">
      <w:pPr>
        <w:pStyle w:val="TableTitle"/>
        <w:rPr>
          <w:del w:id="348" w:author="Cole, George" w:date="2016-04-28T15:21:00Z"/>
        </w:rPr>
      </w:pPr>
      <w:del w:id="349" w:author="Cole, George" w:date="2016-04-28T15:21:00Z">
        <w:r w:rsidRPr="003651D9" w:rsidDel="00E078B4">
          <w:delText>Table 6.3.1.D</w:delText>
        </w:r>
        <w:r w:rsidR="000D6321" w:rsidRPr="003651D9" w:rsidDel="00E078B4">
          <w:delText>.3</w:delText>
        </w:r>
        <w:r w:rsidRPr="003651D9" w:rsidDel="00E078B4">
          <w:delText>-1</w:delText>
        </w:r>
        <w:r w:rsidR="00C250ED" w:rsidRPr="003651D9" w:rsidDel="00E078B4">
          <w:delText>:</w:delText>
        </w:r>
        <w:r w:rsidRPr="003651D9" w:rsidDel="00E078B4">
          <w:delText xml:space="preserve"> &lt;Document Name&gt; - Referenced Standards</w:delText>
        </w:r>
      </w:del>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4500"/>
        <w:gridCol w:w="3708"/>
      </w:tblGrid>
      <w:tr w:rsidR="00665D8F" w:rsidRPr="003651D9" w:rsidDel="00E078B4" w14:paraId="35B8B66F" w14:textId="190FAB8A" w:rsidTr="00CF508D">
        <w:trPr>
          <w:cantSplit/>
          <w:tblHeader/>
          <w:del w:id="350" w:author="Cole, George" w:date="2016-04-28T15:21:00Z"/>
        </w:trPr>
        <w:tc>
          <w:tcPr>
            <w:tcW w:w="1368" w:type="dxa"/>
            <w:shd w:val="clear" w:color="auto" w:fill="D9D9D9"/>
          </w:tcPr>
          <w:p w14:paraId="12D6C2FA" w14:textId="7B415528" w:rsidR="00665D8F" w:rsidRPr="003651D9" w:rsidDel="00E078B4" w:rsidRDefault="00665D8F" w:rsidP="00730E16">
            <w:pPr>
              <w:pStyle w:val="TableEntryHeader"/>
              <w:rPr>
                <w:del w:id="351" w:author="Cole, George" w:date="2016-04-28T15:21:00Z"/>
              </w:rPr>
            </w:pPr>
            <w:del w:id="352" w:author="Cole, George" w:date="2016-04-28T15:21:00Z">
              <w:r w:rsidRPr="003651D9" w:rsidDel="00E078B4">
                <w:delText>Abbreviation</w:delText>
              </w:r>
            </w:del>
          </w:p>
        </w:tc>
        <w:tc>
          <w:tcPr>
            <w:tcW w:w="4500" w:type="dxa"/>
            <w:shd w:val="clear" w:color="auto" w:fill="D9D9D9"/>
          </w:tcPr>
          <w:p w14:paraId="5402BBAC" w14:textId="146CD4A6" w:rsidR="00665D8F" w:rsidRPr="003651D9" w:rsidDel="00E078B4" w:rsidRDefault="00665D8F" w:rsidP="001F68C9">
            <w:pPr>
              <w:pStyle w:val="TableEntryHeader"/>
              <w:rPr>
                <w:del w:id="353" w:author="Cole, George" w:date="2016-04-28T15:21:00Z"/>
              </w:rPr>
            </w:pPr>
            <w:del w:id="354" w:author="Cole, George" w:date="2016-04-28T15:21:00Z">
              <w:r w:rsidRPr="003651D9" w:rsidDel="00E078B4">
                <w:delText>Title</w:delText>
              </w:r>
            </w:del>
          </w:p>
        </w:tc>
        <w:tc>
          <w:tcPr>
            <w:tcW w:w="3708" w:type="dxa"/>
            <w:shd w:val="clear" w:color="auto" w:fill="D9D9D9"/>
          </w:tcPr>
          <w:p w14:paraId="07E6A0EF" w14:textId="2E26942F" w:rsidR="00665D8F" w:rsidRPr="003651D9" w:rsidDel="00E078B4" w:rsidRDefault="00665D8F" w:rsidP="00CF508D">
            <w:pPr>
              <w:pStyle w:val="TableEntryHeader"/>
              <w:rPr>
                <w:del w:id="355" w:author="Cole, George" w:date="2016-04-28T15:21:00Z"/>
              </w:rPr>
            </w:pPr>
            <w:del w:id="356" w:author="Cole, George" w:date="2016-04-28T15:21:00Z">
              <w:r w:rsidRPr="003651D9" w:rsidDel="00E078B4">
                <w:delText>URL</w:delText>
              </w:r>
            </w:del>
          </w:p>
        </w:tc>
      </w:tr>
      <w:tr w:rsidR="00665D8F" w:rsidRPr="003651D9" w:rsidDel="00E078B4" w14:paraId="725903DB" w14:textId="6F7DE2E8" w:rsidTr="00CF508D">
        <w:trPr>
          <w:cantSplit/>
          <w:del w:id="357" w:author="Cole, George" w:date="2016-04-28T15:21:00Z"/>
        </w:trPr>
        <w:tc>
          <w:tcPr>
            <w:tcW w:w="1368" w:type="dxa"/>
            <w:shd w:val="clear" w:color="auto" w:fill="auto"/>
          </w:tcPr>
          <w:p w14:paraId="0A3B905A" w14:textId="3F0B68C6" w:rsidR="00665D8F" w:rsidRPr="003651D9" w:rsidDel="00E078B4" w:rsidRDefault="0032060B" w:rsidP="00597DB2">
            <w:pPr>
              <w:pStyle w:val="TableEntry"/>
              <w:rPr>
                <w:del w:id="358" w:author="Cole, George" w:date="2016-04-28T15:21:00Z"/>
              </w:rPr>
            </w:pPr>
            <w:del w:id="359" w:author="Cole, George" w:date="2016-04-28T15:21:00Z">
              <w:r w:rsidRPr="003651D9" w:rsidDel="00E078B4">
                <w:delText>&lt;abbreviated name of standard&gt;</w:delText>
              </w:r>
            </w:del>
          </w:p>
        </w:tc>
        <w:tc>
          <w:tcPr>
            <w:tcW w:w="4500" w:type="dxa"/>
            <w:shd w:val="clear" w:color="auto" w:fill="auto"/>
          </w:tcPr>
          <w:p w14:paraId="2A1D7FDF" w14:textId="4D50CDA7" w:rsidR="00665D8F" w:rsidRPr="003651D9" w:rsidDel="00E078B4" w:rsidRDefault="0032060B" w:rsidP="00597DB2">
            <w:pPr>
              <w:pStyle w:val="TableEntry"/>
              <w:rPr>
                <w:del w:id="360" w:author="Cole, George" w:date="2016-04-28T15:21:00Z"/>
              </w:rPr>
            </w:pPr>
            <w:del w:id="361" w:author="Cole, George" w:date="2016-04-28T15:21:00Z">
              <w:r w:rsidRPr="003651D9" w:rsidDel="00E078B4">
                <w:delText>&lt;full name of standard&gt;</w:delText>
              </w:r>
            </w:del>
          </w:p>
        </w:tc>
        <w:tc>
          <w:tcPr>
            <w:tcW w:w="3708" w:type="dxa"/>
            <w:shd w:val="clear" w:color="auto" w:fill="auto"/>
          </w:tcPr>
          <w:p w14:paraId="48BF6A2C" w14:textId="6500EC80" w:rsidR="00665D8F" w:rsidRPr="003651D9" w:rsidDel="00E078B4" w:rsidRDefault="0032060B" w:rsidP="00597DB2">
            <w:pPr>
              <w:pStyle w:val="TableEntry"/>
              <w:rPr>
                <w:del w:id="362" w:author="Cole, George" w:date="2016-04-28T15:21:00Z"/>
                <w:sz w:val="20"/>
              </w:rPr>
            </w:pPr>
            <w:del w:id="363" w:author="Cole, George" w:date="2016-04-28T15:21:00Z">
              <w:r w:rsidRPr="003651D9" w:rsidDel="00E078B4">
                <w:rPr>
                  <w:sz w:val="20"/>
                </w:rPr>
                <w:delText>&lt;link to standard&gt;</w:delText>
              </w:r>
            </w:del>
          </w:p>
        </w:tc>
      </w:tr>
      <w:tr w:rsidR="0032060B" w:rsidRPr="003651D9" w:rsidDel="00E078B4" w14:paraId="7B614BEC" w14:textId="0B44AD0F" w:rsidTr="00CF508D">
        <w:trPr>
          <w:cantSplit/>
          <w:del w:id="364" w:author="Cole, George" w:date="2016-04-28T15:21:00Z"/>
        </w:trPr>
        <w:tc>
          <w:tcPr>
            <w:tcW w:w="1368" w:type="dxa"/>
            <w:shd w:val="clear" w:color="auto" w:fill="auto"/>
          </w:tcPr>
          <w:p w14:paraId="5BF5DBA6" w14:textId="4B76DA83" w:rsidR="0032060B" w:rsidRPr="003651D9" w:rsidDel="00E078B4" w:rsidRDefault="0032060B" w:rsidP="00597DB2">
            <w:pPr>
              <w:pStyle w:val="TableEntry"/>
              <w:rPr>
                <w:del w:id="365" w:author="Cole, George" w:date="2016-04-28T15:21:00Z"/>
              </w:rPr>
            </w:pPr>
            <w:del w:id="366" w:author="Cole, George" w:date="2016-04-28T15:21:00Z">
              <w:r w:rsidRPr="003651D9" w:rsidDel="00E078B4">
                <w:delText>&lt;abbreviated name of standard&gt;</w:delText>
              </w:r>
            </w:del>
          </w:p>
        </w:tc>
        <w:tc>
          <w:tcPr>
            <w:tcW w:w="4500" w:type="dxa"/>
            <w:shd w:val="clear" w:color="auto" w:fill="auto"/>
          </w:tcPr>
          <w:p w14:paraId="01F84926" w14:textId="29A9B3B9" w:rsidR="0032060B" w:rsidRPr="003651D9" w:rsidDel="00E078B4" w:rsidRDefault="0032060B" w:rsidP="00597DB2">
            <w:pPr>
              <w:pStyle w:val="TableEntry"/>
              <w:rPr>
                <w:del w:id="367" w:author="Cole, George" w:date="2016-04-28T15:21:00Z"/>
              </w:rPr>
            </w:pPr>
            <w:del w:id="368" w:author="Cole, George" w:date="2016-04-28T15:21:00Z">
              <w:r w:rsidRPr="003651D9" w:rsidDel="00E078B4">
                <w:delText>&lt;full name of standard&gt;</w:delText>
              </w:r>
            </w:del>
          </w:p>
        </w:tc>
        <w:tc>
          <w:tcPr>
            <w:tcW w:w="3708" w:type="dxa"/>
            <w:shd w:val="clear" w:color="auto" w:fill="auto"/>
          </w:tcPr>
          <w:p w14:paraId="2D1AE21D" w14:textId="6E609BC4" w:rsidR="0032060B" w:rsidRPr="003651D9" w:rsidDel="00E078B4" w:rsidRDefault="0032060B" w:rsidP="00597DB2">
            <w:pPr>
              <w:pStyle w:val="TableEntry"/>
              <w:rPr>
                <w:del w:id="369" w:author="Cole, George" w:date="2016-04-28T15:21:00Z"/>
                <w:sz w:val="20"/>
              </w:rPr>
            </w:pPr>
            <w:del w:id="370" w:author="Cole, George" w:date="2016-04-28T15:21:00Z">
              <w:r w:rsidRPr="003651D9" w:rsidDel="00E078B4">
                <w:rPr>
                  <w:sz w:val="20"/>
                </w:rPr>
                <w:delText>&lt;link to standard&gt;</w:delText>
              </w:r>
            </w:del>
          </w:p>
        </w:tc>
      </w:tr>
      <w:tr w:rsidR="0032060B" w:rsidRPr="003651D9" w:rsidDel="00E078B4" w14:paraId="7783D4FF" w14:textId="44C9CD12" w:rsidTr="00CF508D">
        <w:trPr>
          <w:cantSplit/>
          <w:del w:id="371" w:author="Cole, George" w:date="2016-04-28T15:21:00Z"/>
        </w:trPr>
        <w:tc>
          <w:tcPr>
            <w:tcW w:w="1368" w:type="dxa"/>
            <w:shd w:val="clear" w:color="auto" w:fill="auto"/>
          </w:tcPr>
          <w:p w14:paraId="5EAAA853" w14:textId="428FB52A" w:rsidR="0032060B" w:rsidRPr="003651D9" w:rsidDel="00E078B4" w:rsidRDefault="00C250ED" w:rsidP="00EF1E77">
            <w:pPr>
              <w:pStyle w:val="TableEntry"/>
              <w:rPr>
                <w:del w:id="372" w:author="Cole, George" w:date="2016-04-28T15:21:00Z"/>
              </w:rPr>
            </w:pPr>
            <w:del w:id="373" w:author="Cole, George" w:date="2016-04-28T15:21:00Z">
              <w:r w:rsidRPr="003651D9" w:rsidDel="00E078B4">
                <w:delText>&lt;</w:delText>
              </w:r>
              <w:r w:rsidR="0032060B" w:rsidRPr="003651D9" w:rsidDel="00E078B4">
                <w:delText>e.g., CDA-PN</w:delText>
              </w:r>
              <w:r w:rsidRPr="003651D9" w:rsidDel="00E078B4">
                <w:delText>&gt;</w:delText>
              </w:r>
            </w:del>
          </w:p>
        </w:tc>
        <w:tc>
          <w:tcPr>
            <w:tcW w:w="4500" w:type="dxa"/>
            <w:shd w:val="clear" w:color="auto" w:fill="auto"/>
          </w:tcPr>
          <w:p w14:paraId="54086147" w14:textId="7D95C2B2" w:rsidR="0032060B" w:rsidRPr="003651D9" w:rsidDel="00E078B4" w:rsidRDefault="00C250ED" w:rsidP="00EF1E77">
            <w:pPr>
              <w:pStyle w:val="TableEntry"/>
              <w:rPr>
                <w:del w:id="374" w:author="Cole, George" w:date="2016-04-28T15:21:00Z"/>
              </w:rPr>
            </w:pPr>
            <w:del w:id="375" w:author="Cole, George" w:date="2016-04-28T15:21:00Z">
              <w:r w:rsidRPr="003651D9" w:rsidDel="00E078B4">
                <w:delText>&lt;</w:delText>
              </w:r>
              <w:r w:rsidR="0032060B" w:rsidRPr="003651D9" w:rsidDel="00E078B4">
                <w:delText>e.g., HL7 Implementation Guide for CDA Release 2: Procedure Note (Universal Realm) (DSTU)</w:delText>
              </w:r>
              <w:r w:rsidRPr="003651D9" w:rsidDel="00E078B4">
                <w:delText>&gt;</w:delText>
              </w:r>
            </w:del>
          </w:p>
        </w:tc>
        <w:tc>
          <w:tcPr>
            <w:tcW w:w="3708" w:type="dxa"/>
            <w:shd w:val="clear" w:color="auto" w:fill="auto"/>
          </w:tcPr>
          <w:p w14:paraId="6088B490" w14:textId="5BA42FC7" w:rsidR="0032060B" w:rsidRPr="003651D9" w:rsidDel="00E078B4" w:rsidRDefault="00C250ED" w:rsidP="005D6176">
            <w:pPr>
              <w:pStyle w:val="TableEntry"/>
              <w:rPr>
                <w:del w:id="376" w:author="Cole, George" w:date="2016-04-28T15:21:00Z"/>
              </w:rPr>
            </w:pPr>
            <w:del w:id="377" w:author="Cole, George" w:date="2016-04-28T15:21:00Z">
              <w:r w:rsidRPr="003651D9" w:rsidDel="00E078B4">
                <w:delText>&lt;</w:delText>
              </w:r>
              <w:r w:rsidR="0032060B" w:rsidRPr="003651D9" w:rsidDel="00E078B4">
                <w:delText>e.g., http://www.hl7.org/documentcenter/public/standards/dstu/CDAR2_IG_PROCNOTE_DSTU_R1_2010JUL.zip</w:delText>
              </w:r>
              <w:r w:rsidRPr="003651D9" w:rsidDel="00E078B4">
                <w:delText>&gt;</w:delText>
              </w:r>
            </w:del>
          </w:p>
        </w:tc>
      </w:tr>
    </w:tbl>
    <w:p w14:paraId="178F2EEE" w14:textId="32136CE4" w:rsidR="00665D8F" w:rsidRPr="003651D9" w:rsidRDefault="00E078B4" w:rsidP="0032060B">
      <w:pPr>
        <w:pStyle w:val="BodyText"/>
        <w:rPr>
          <w:lang w:eastAsia="x-none"/>
        </w:rPr>
      </w:pPr>
      <w:ins w:id="378" w:author="Cole, George" w:date="2016-04-28T15:21:00Z">
        <w:r>
          <w:rPr>
            <w:lang w:eastAsia="x-none"/>
          </w:rPr>
          <w:t>NA</w:t>
        </w:r>
      </w:ins>
    </w:p>
    <w:p w14:paraId="6B081056" w14:textId="77777777" w:rsidR="00BB65D8" w:rsidRPr="003651D9" w:rsidRDefault="00BB65D8" w:rsidP="00BB65D8">
      <w:pPr>
        <w:pStyle w:val="Heading5"/>
        <w:numPr>
          <w:ilvl w:val="0"/>
          <w:numId w:val="0"/>
        </w:numPr>
        <w:rPr>
          <w:noProof w:val="0"/>
        </w:rPr>
      </w:pPr>
      <w:bookmarkStart w:id="379" w:name="_Toc449631591"/>
      <w:r w:rsidRPr="003651D9">
        <w:rPr>
          <w:noProof w:val="0"/>
        </w:rPr>
        <w:t>6.3.1.</w:t>
      </w:r>
      <w:r w:rsidR="008D45BC" w:rsidRPr="003651D9">
        <w:rPr>
          <w:noProof w:val="0"/>
        </w:rPr>
        <w:t>D</w:t>
      </w:r>
      <w:r w:rsidRPr="003651D9">
        <w:rPr>
          <w:noProof w:val="0"/>
        </w:rPr>
        <w:t>.</w:t>
      </w:r>
      <w:r w:rsidR="00871613" w:rsidRPr="003651D9">
        <w:rPr>
          <w:noProof w:val="0"/>
        </w:rPr>
        <w:t>4</w:t>
      </w:r>
      <w:r w:rsidRPr="003651D9">
        <w:rPr>
          <w:noProof w:val="0"/>
        </w:rPr>
        <w:t xml:space="preserve"> Data Element Requirement</w:t>
      </w:r>
      <w:r w:rsidR="00BB62C0" w:rsidRPr="003651D9">
        <w:rPr>
          <w:noProof w:val="0"/>
        </w:rPr>
        <w:t xml:space="preserve"> </w:t>
      </w:r>
      <w:r w:rsidRPr="003651D9">
        <w:rPr>
          <w:noProof w:val="0"/>
        </w:rPr>
        <w:t>Mappings</w:t>
      </w:r>
      <w:r w:rsidR="00BB62C0" w:rsidRPr="003651D9">
        <w:rPr>
          <w:noProof w:val="0"/>
        </w:rPr>
        <w:t xml:space="preserve"> to CDA</w:t>
      </w:r>
      <w:bookmarkEnd w:id="379"/>
    </w:p>
    <w:p w14:paraId="2F67B611" w14:textId="12C83B76" w:rsidR="00CD4D46" w:rsidRPr="003651D9" w:rsidDel="00116999" w:rsidRDefault="00CD4D46" w:rsidP="00BB76BC">
      <w:pPr>
        <w:pStyle w:val="BodyText"/>
        <w:rPr>
          <w:del w:id="380" w:author="Cole, George" w:date="2016-04-28T15:21:00Z"/>
        </w:rPr>
      </w:pPr>
      <w:del w:id="381" w:author="Cole, George" w:date="2016-04-28T15:21:00Z">
        <w:r w:rsidRPr="003651D9" w:rsidDel="00116999">
          <w:delText>This section identifies the mapping of data between referenced standards into the CDA implementation guide.</w:delText>
        </w:r>
      </w:del>
    </w:p>
    <w:p w14:paraId="38C089B6" w14:textId="73A1BD53" w:rsidR="00CD4D46" w:rsidRPr="003651D9" w:rsidDel="00116999" w:rsidRDefault="00CD4D46" w:rsidP="00597DB2">
      <w:pPr>
        <w:pStyle w:val="AuthorInstructions"/>
        <w:rPr>
          <w:del w:id="382" w:author="Cole, George" w:date="2016-04-28T15:21:00Z"/>
        </w:rPr>
      </w:pPr>
      <w:del w:id="383" w:author="Cole, George" w:date="2016-04-28T15:21:00Z">
        <w:r w:rsidRPr="003651D9" w:rsidDel="00116999">
          <w:delText xml:space="preserve">&lt;Any </w:delText>
        </w:r>
        <w:r w:rsidR="001F68C9" w:rsidRPr="003651D9" w:rsidDel="00116999">
          <w:delText xml:space="preserve">required data mappings should be listed </w:delText>
        </w:r>
        <w:r w:rsidRPr="003651D9" w:rsidDel="00116999">
          <w:delText>in this section (mark NA if not needed).</w:delText>
        </w:r>
        <w:r w:rsidR="00875BFD" w:rsidRPr="003651D9" w:rsidDel="00116999">
          <w:delText xml:space="preserve"> Delete SAMPLE table before publishing</w:delText>
        </w:r>
        <w:r w:rsidR="005F3FB5" w:rsidDel="00116999">
          <w:delText>.</w:delText>
        </w:r>
        <w:r w:rsidRPr="003651D9" w:rsidDel="00116999">
          <w:delText>&gt;</w:delText>
        </w:r>
        <w:r w:rsidR="001F68C9" w:rsidRPr="003651D9" w:rsidDel="00116999">
          <w:delText xml:space="preserve"> </w:delText>
        </w:r>
      </w:del>
    </w:p>
    <w:p w14:paraId="4D6FD54C" w14:textId="0F83CC7F" w:rsidR="00875BFD" w:rsidRPr="003651D9" w:rsidDel="00116999" w:rsidRDefault="00CD4D46" w:rsidP="003579DA">
      <w:pPr>
        <w:pStyle w:val="BodyText"/>
        <w:rPr>
          <w:del w:id="384" w:author="Cole, George" w:date="2016-04-28T15:21:00Z"/>
          <w:i/>
        </w:rPr>
      </w:pPr>
      <w:del w:id="385" w:author="Cole, George" w:date="2016-04-28T15:21:00Z">
        <w:r w:rsidRPr="003651D9" w:rsidDel="00116999">
          <w:rPr>
            <w:i/>
          </w:rPr>
          <w:delText>&lt;To complete Table 6.3.1.D.4-1, t</w:delText>
        </w:r>
        <w:r w:rsidR="001F68C9" w:rsidRPr="003651D9" w:rsidDel="00116999">
          <w:rPr>
            <w:i/>
          </w:rPr>
          <w:delText xml:space="preserve">he </w:delText>
        </w:r>
        <w:r w:rsidR="009D125C" w:rsidRPr="003651D9" w:rsidDel="00116999">
          <w:rPr>
            <w:i/>
          </w:rPr>
          <w:delText>author</w:delText>
        </w:r>
        <w:r w:rsidR="001F68C9" w:rsidRPr="003651D9" w:rsidDel="00116999">
          <w:rPr>
            <w:i/>
          </w:rPr>
          <w:delText xml:space="preserve"> should add the referenced standards abbreviations in the first row/title bar</w:delText>
        </w:r>
        <w:r w:rsidR="00887E40" w:rsidRPr="003651D9" w:rsidDel="00116999">
          <w:rPr>
            <w:i/>
          </w:rPr>
          <w:delText xml:space="preserve">. </w:delText>
        </w:r>
        <w:r w:rsidR="001F68C9" w:rsidRPr="003651D9" w:rsidDel="00116999">
          <w:rPr>
            <w:i/>
          </w:rPr>
          <w:delText>Add or delete columns and sub-rows as necessary. If this table is more than 8 to 10 rows long, consider putting this table into</w:delText>
        </w:r>
        <w:r w:rsidR="003F3E4A" w:rsidRPr="003651D9" w:rsidDel="00116999">
          <w:rPr>
            <w:i/>
          </w:rPr>
          <w:delText xml:space="preserve"> </w:delText>
        </w:r>
        <w:r w:rsidR="001F68C9" w:rsidRPr="003651D9" w:rsidDel="00116999">
          <w:rPr>
            <w:i/>
          </w:rPr>
          <w:delText xml:space="preserve">an </w:delText>
        </w:r>
        <w:r w:rsidR="001606A7" w:rsidRPr="003651D9" w:rsidDel="00116999">
          <w:rPr>
            <w:i/>
          </w:rPr>
          <w:delText>a</w:delText>
        </w:r>
        <w:r w:rsidR="001F68C9" w:rsidRPr="003651D9" w:rsidDel="00116999">
          <w:rPr>
            <w:i/>
          </w:rPr>
          <w:delText>ppendix of this supplement.</w:delText>
        </w:r>
        <w:r w:rsidRPr="003651D9" w:rsidDel="00116999">
          <w:rPr>
            <w:i/>
          </w:rPr>
          <w:delText xml:space="preserve"> A brief sample follows.</w:delText>
        </w:r>
        <w:r w:rsidR="00C250ED" w:rsidRPr="003651D9" w:rsidDel="00116999">
          <w:rPr>
            <w:i/>
          </w:rPr>
          <w:delText>&gt;</w:delText>
        </w:r>
      </w:del>
    </w:p>
    <w:p w14:paraId="565697B4" w14:textId="4E48D98F" w:rsidR="00AD069D" w:rsidRPr="003651D9" w:rsidDel="00116999" w:rsidRDefault="00AD069D" w:rsidP="003579DA">
      <w:pPr>
        <w:pStyle w:val="BodyText"/>
        <w:rPr>
          <w:del w:id="386" w:author="Cole, George" w:date="2016-04-28T15:21:00Z"/>
          <w:i/>
        </w:rPr>
      </w:pPr>
    </w:p>
    <w:p w14:paraId="5306BF16" w14:textId="367E814D" w:rsidR="000D6321" w:rsidRPr="003651D9" w:rsidDel="00116999" w:rsidRDefault="00CD4D46" w:rsidP="00EF1E77">
      <w:pPr>
        <w:pStyle w:val="TableTitle"/>
        <w:rPr>
          <w:del w:id="387" w:author="Cole, George" w:date="2016-04-28T15:21:00Z"/>
        </w:rPr>
      </w:pPr>
      <w:del w:id="388" w:author="Cole, George" w:date="2016-04-28T15:21:00Z">
        <w:r w:rsidRPr="003651D9" w:rsidDel="00116999">
          <w:delText>SAMPLE</w:delText>
        </w:r>
      </w:del>
    </w:p>
    <w:tbl>
      <w:tblPr>
        <w:tblW w:w="7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4537"/>
        <w:gridCol w:w="3111"/>
      </w:tblGrid>
      <w:tr w:rsidR="004F7C05" w:rsidRPr="003651D9" w:rsidDel="00116999" w14:paraId="7220385F" w14:textId="20CC2A99" w:rsidTr="00BB76BC">
        <w:trPr>
          <w:cantSplit/>
          <w:tblHeader/>
          <w:jc w:val="center"/>
          <w:del w:id="389" w:author="Cole, George" w:date="2016-04-28T15:21:00Z"/>
        </w:trPr>
        <w:tc>
          <w:tcPr>
            <w:tcW w:w="4537" w:type="dxa"/>
            <w:tcBorders>
              <w:bottom w:val="single" w:sz="4" w:space="0" w:color="000000"/>
            </w:tcBorders>
            <w:shd w:val="clear" w:color="auto" w:fill="D9D9D9"/>
          </w:tcPr>
          <w:p w14:paraId="44DDA202" w14:textId="7F026077" w:rsidR="004F7C05" w:rsidRPr="003651D9" w:rsidDel="00116999" w:rsidRDefault="004F7C05" w:rsidP="005D6176">
            <w:pPr>
              <w:pStyle w:val="TableEntryHeader"/>
              <w:rPr>
                <w:del w:id="390" w:author="Cole, George" w:date="2016-04-28T15:21:00Z"/>
              </w:rPr>
            </w:pPr>
            <w:del w:id="391" w:author="Cole, George" w:date="2016-04-28T15:21:00Z">
              <w:r w:rsidRPr="003651D9" w:rsidDel="00116999">
                <w:delText>ACC Key Data Element (KDECI)</w:delText>
              </w:r>
            </w:del>
          </w:p>
        </w:tc>
        <w:tc>
          <w:tcPr>
            <w:tcW w:w="3111" w:type="dxa"/>
            <w:tcBorders>
              <w:bottom w:val="single" w:sz="4" w:space="0" w:color="000000"/>
            </w:tcBorders>
            <w:shd w:val="clear" w:color="auto" w:fill="D9D9D9"/>
          </w:tcPr>
          <w:p w14:paraId="059CF99A" w14:textId="193BA8EC" w:rsidR="004F7C05" w:rsidRPr="003651D9" w:rsidDel="00116999" w:rsidRDefault="004F7C05" w:rsidP="0032600B">
            <w:pPr>
              <w:pStyle w:val="TableEntryHeader"/>
              <w:rPr>
                <w:del w:id="392" w:author="Cole, George" w:date="2016-04-28T15:21:00Z"/>
              </w:rPr>
            </w:pPr>
            <w:del w:id="393" w:author="Cole, George" w:date="2016-04-28T15:21:00Z">
              <w:r w:rsidRPr="003651D9" w:rsidDel="00116999">
                <w:delText>CDA-DIR</w:delText>
              </w:r>
            </w:del>
          </w:p>
        </w:tc>
      </w:tr>
      <w:tr w:rsidR="004F7C05" w:rsidRPr="003651D9" w:rsidDel="00116999" w14:paraId="6AEDDEC2" w14:textId="3A8698B3" w:rsidTr="00BB76BC">
        <w:trPr>
          <w:cantSplit/>
          <w:jc w:val="center"/>
          <w:del w:id="394" w:author="Cole, George" w:date="2016-04-28T15:21:00Z"/>
        </w:trPr>
        <w:tc>
          <w:tcPr>
            <w:tcW w:w="4537" w:type="dxa"/>
            <w:shd w:val="clear" w:color="auto" w:fill="auto"/>
          </w:tcPr>
          <w:p w14:paraId="591F93E3" w14:textId="538AE049" w:rsidR="004F7C05" w:rsidRPr="003651D9" w:rsidDel="00116999" w:rsidRDefault="004F7C05" w:rsidP="00EF1E77">
            <w:pPr>
              <w:pStyle w:val="TableEntry"/>
              <w:rPr>
                <w:del w:id="395" w:author="Cole, George" w:date="2016-04-28T15:21:00Z"/>
              </w:rPr>
            </w:pPr>
          </w:p>
        </w:tc>
        <w:tc>
          <w:tcPr>
            <w:tcW w:w="3111" w:type="dxa"/>
            <w:shd w:val="clear" w:color="auto" w:fill="auto"/>
          </w:tcPr>
          <w:p w14:paraId="2B796394" w14:textId="11CB2CE9" w:rsidR="004F7C05" w:rsidRPr="003651D9" w:rsidDel="00116999" w:rsidRDefault="004F7C05" w:rsidP="00EF1E77">
            <w:pPr>
              <w:pStyle w:val="TableEntry"/>
              <w:rPr>
                <w:del w:id="396" w:author="Cole, George" w:date="2016-04-28T15:21:00Z"/>
              </w:rPr>
            </w:pPr>
            <w:del w:id="397" w:author="Cole, George" w:date="2016-04-28T15:21:00Z">
              <w:r w:rsidRPr="003651D9" w:rsidDel="00116999">
                <w:delText>DICOM Object Catalog (5)</w:delText>
              </w:r>
            </w:del>
          </w:p>
        </w:tc>
      </w:tr>
      <w:tr w:rsidR="004F7C05" w:rsidRPr="003651D9" w:rsidDel="00116999" w14:paraId="09A9FB12" w14:textId="6CD8B836" w:rsidTr="00BB76BC">
        <w:trPr>
          <w:cantSplit/>
          <w:jc w:val="center"/>
          <w:del w:id="398" w:author="Cole, George" w:date="2016-04-28T15:21:00Z"/>
        </w:trPr>
        <w:tc>
          <w:tcPr>
            <w:tcW w:w="4537" w:type="dxa"/>
          </w:tcPr>
          <w:p w14:paraId="4287A8F2" w14:textId="589CCB64" w:rsidR="004F7C05" w:rsidRPr="003651D9" w:rsidDel="00116999" w:rsidRDefault="004F7C05" w:rsidP="00EF1E77">
            <w:pPr>
              <w:pStyle w:val="TableEntry"/>
              <w:rPr>
                <w:del w:id="399" w:author="Cole, George" w:date="2016-04-28T15:21:00Z"/>
              </w:rPr>
            </w:pPr>
            <w:del w:id="400" w:author="Cole, George" w:date="2016-04-28T15:21:00Z">
              <w:r w:rsidRPr="003651D9" w:rsidDel="00116999">
                <w:delText>Administrative</w:delText>
              </w:r>
            </w:del>
          </w:p>
          <w:p w14:paraId="6969181D" w14:textId="1233964B" w:rsidR="004F7C05" w:rsidRPr="003651D9" w:rsidDel="00116999" w:rsidRDefault="004F7C05" w:rsidP="00BB76BC">
            <w:pPr>
              <w:pStyle w:val="TableEntry"/>
              <w:rPr>
                <w:del w:id="401" w:author="Cole, George" w:date="2016-04-28T15:21:00Z"/>
              </w:rPr>
            </w:pPr>
            <w:del w:id="402" w:author="Cole, George" w:date="2016-04-28T15:21:00Z">
              <w:r w:rsidRPr="003651D9" w:rsidDel="00116999">
                <w:delText>Facility (5)</w:delText>
              </w:r>
            </w:del>
          </w:p>
          <w:p w14:paraId="7FCF0652" w14:textId="6019825A" w:rsidR="004F7C05" w:rsidRPr="003651D9" w:rsidDel="00116999" w:rsidRDefault="004F7C05" w:rsidP="00BB76BC">
            <w:pPr>
              <w:pStyle w:val="TableEntry"/>
              <w:rPr>
                <w:del w:id="403" w:author="Cole, George" w:date="2016-04-28T15:21:00Z"/>
              </w:rPr>
            </w:pPr>
            <w:del w:id="404" w:author="Cole, George" w:date="2016-04-28T15:21:00Z">
              <w:r w:rsidRPr="003651D9" w:rsidDel="00116999">
                <w:delText>Data Source (1)</w:delText>
              </w:r>
            </w:del>
          </w:p>
          <w:p w14:paraId="4432664F" w14:textId="4DAA9EFF" w:rsidR="004F7C05" w:rsidRPr="003651D9" w:rsidDel="00116999" w:rsidRDefault="004F7C05" w:rsidP="00BB76BC">
            <w:pPr>
              <w:pStyle w:val="TableEntry"/>
              <w:rPr>
                <w:del w:id="405" w:author="Cole, George" w:date="2016-04-28T15:21:00Z"/>
              </w:rPr>
            </w:pPr>
            <w:del w:id="406" w:author="Cole, George" w:date="2016-04-28T15:21:00Z">
              <w:r w:rsidRPr="003651D9" w:rsidDel="00116999">
                <w:delText>Priority (1)</w:delText>
              </w:r>
            </w:del>
          </w:p>
          <w:p w14:paraId="5C8BBB8A" w14:textId="25A2707C" w:rsidR="004F7C05" w:rsidRPr="003651D9" w:rsidDel="00116999" w:rsidRDefault="004F7C05" w:rsidP="00BB76BC">
            <w:pPr>
              <w:pStyle w:val="TableEntry"/>
              <w:rPr>
                <w:del w:id="407" w:author="Cole, George" w:date="2016-04-28T15:21:00Z"/>
              </w:rPr>
            </w:pPr>
            <w:del w:id="408" w:author="Cole, George" w:date="2016-04-28T15:21:00Z">
              <w:r w:rsidRPr="003651D9" w:rsidDel="00116999">
                <w:delText>Accreditation (2)</w:delText>
              </w:r>
            </w:del>
          </w:p>
          <w:p w14:paraId="77A68AFA" w14:textId="63C20256" w:rsidR="004F7C05" w:rsidRPr="003651D9" w:rsidDel="00116999" w:rsidRDefault="004F7C05" w:rsidP="00BB76BC">
            <w:pPr>
              <w:pStyle w:val="TableEntry"/>
              <w:rPr>
                <w:del w:id="409" w:author="Cole, George" w:date="2016-04-28T15:21:00Z"/>
              </w:rPr>
            </w:pPr>
            <w:del w:id="410" w:author="Cole, George" w:date="2016-04-28T15:21:00Z">
              <w:r w:rsidRPr="003651D9" w:rsidDel="00116999">
                <w:delText>Insurance (1)</w:delText>
              </w:r>
            </w:del>
          </w:p>
        </w:tc>
        <w:tc>
          <w:tcPr>
            <w:tcW w:w="3111" w:type="dxa"/>
          </w:tcPr>
          <w:p w14:paraId="4B2E7D99" w14:textId="24E08D69" w:rsidR="004F7C05" w:rsidRPr="003651D9" w:rsidDel="00116999" w:rsidRDefault="004F7C05" w:rsidP="00EF1E77">
            <w:pPr>
              <w:pStyle w:val="TableEntry"/>
              <w:rPr>
                <w:del w:id="411" w:author="Cole, George" w:date="2016-04-28T15:21:00Z"/>
              </w:rPr>
            </w:pPr>
            <w:del w:id="412" w:author="Cole, George" w:date="2016-04-28T15:21:00Z">
              <w:r w:rsidRPr="003651D9" w:rsidDel="00116999">
                <w:delText>CDA Header</w:delText>
              </w:r>
            </w:del>
          </w:p>
          <w:p w14:paraId="51953C42" w14:textId="559DCBC3" w:rsidR="004F7C05" w:rsidRPr="003651D9" w:rsidDel="00116999" w:rsidRDefault="004F7C05" w:rsidP="00EF1E77">
            <w:pPr>
              <w:pStyle w:val="TableEntry"/>
              <w:rPr>
                <w:del w:id="413" w:author="Cole, George" w:date="2016-04-28T15:21:00Z"/>
              </w:rPr>
            </w:pPr>
            <w:del w:id="414" w:author="Cole, George" w:date="2016-04-28T15:21:00Z">
              <w:r w:rsidRPr="003651D9" w:rsidDel="00116999">
                <w:delText>General (10)</w:delText>
              </w:r>
            </w:del>
          </w:p>
          <w:p w14:paraId="65359C79" w14:textId="219ED0C8" w:rsidR="004F7C05" w:rsidRPr="003651D9" w:rsidDel="00116999" w:rsidRDefault="004F7C05" w:rsidP="005D6176">
            <w:pPr>
              <w:pStyle w:val="TableEntry"/>
              <w:rPr>
                <w:del w:id="415" w:author="Cole, George" w:date="2016-04-28T15:21:00Z"/>
              </w:rPr>
            </w:pPr>
            <w:del w:id="416" w:author="Cole, George" w:date="2016-04-28T15:21:00Z">
              <w:r w:rsidRPr="003651D9" w:rsidDel="00116999">
                <w:delText>Document (19)</w:delText>
              </w:r>
            </w:del>
          </w:p>
          <w:p w14:paraId="54C0A865" w14:textId="64BC536F" w:rsidR="004F7C05" w:rsidRPr="003651D9" w:rsidDel="00116999" w:rsidRDefault="004F7C05" w:rsidP="0032600B">
            <w:pPr>
              <w:pStyle w:val="TableEntry"/>
              <w:rPr>
                <w:del w:id="417" w:author="Cole, George" w:date="2016-04-28T15:21:00Z"/>
              </w:rPr>
            </w:pPr>
            <w:del w:id="418" w:author="Cole, George" w:date="2016-04-28T15:21:00Z">
              <w:r w:rsidRPr="003651D9" w:rsidDel="00116999">
                <w:delText>Participants (20)</w:delText>
              </w:r>
            </w:del>
          </w:p>
          <w:p w14:paraId="7E090DBE" w14:textId="27D9ADCE" w:rsidR="004F7C05" w:rsidRPr="003651D9" w:rsidDel="00116999" w:rsidRDefault="004F7C05" w:rsidP="00BB76BC">
            <w:pPr>
              <w:pStyle w:val="TableEntry"/>
              <w:rPr>
                <w:del w:id="419" w:author="Cole, George" w:date="2016-04-28T15:21:00Z"/>
              </w:rPr>
            </w:pPr>
            <w:del w:id="420" w:author="Cole, George" w:date="2016-04-28T15:21:00Z">
              <w:r w:rsidRPr="003651D9" w:rsidDel="00116999">
                <w:delText>Order (1)</w:delText>
              </w:r>
            </w:del>
          </w:p>
          <w:p w14:paraId="3C61372C" w14:textId="64ED8190" w:rsidR="004F7C05" w:rsidRPr="003651D9" w:rsidDel="00116999" w:rsidRDefault="004F7C05" w:rsidP="00BB76BC">
            <w:pPr>
              <w:pStyle w:val="TableEntry"/>
              <w:rPr>
                <w:del w:id="421" w:author="Cole, George" w:date="2016-04-28T15:21:00Z"/>
              </w:rPr>
            </w:pPr>
            <w:del w:id="422" w:author="Cole, George" w:date="2016-04-28T15:21:00Z">
              <w:r w:rsidRPr="003651D9" w:rsidDel="00116999">
                <w:delText>Service Event (12)</w:delText>
              </w:r>
            </w:del>
          </w:p>
          <w:p w14:paraId="788E6447" w14:textId="06906754" w:rsidR="004F7C05" w:rsidRPr="003651D9" w:rsidDel="00116999" w:rsidRDefault="004F7C05" w:rsidP="00BB76BC">
            <w:pPr>
              <w:pStyle w:val="TableEntry"/>
              <w:rPr>
                <w:del w:id="423" w:author="Cole, George" w:date="2016-04-28T15:21:00Z"/>
              </w:rPr>
            </w:pPr>
            <w:del w:id="424" w:author="Cole, George" w:date="2016-04-28T15:21:00Z">
              <w:r w:rsidRPr="003651D9" w:rsidDel="00116999">
                <w:delText>Encounter (10)</w:delText>
              </w:r>
            </w:del>
          </w:p>
        </w:tc>
      </w:tr>
      <w:tr w:rsidR="004F7C05" w:rsidRPr="003651D9" w:rsidDel="00116999" w14:paraId="32A423E5" w14:textId="281CDAD3" w:rsidTr="00BB76BC">
        <w:trPr>
          <w:cantSplit/>
          <w:jc w:val="center"/>
          <w:del w:id="425" w:author="Cole, George" w:date="2016-04-28T15:21:00Z"/>
        </w:trPr>
        <w:tc>
          <w:tcPr>
            <w:tcW w:w="4537" w:type="dxa"/>
          </w:tcPr>
          <w:p w14:paraId="59119E01" w14:textId="4EEFF7AD" w:rsidR="004F7C05" w:rsidRPr="003651D9" w:rsidDel="00116999" w:rsidRDefault="004F7C05" w:rsidP="00EF1E77">
            <w:pPr>
              <w:pStyle w:val="TableEntry"/>
              <w:rPr>
                <w:del w:id="426" w:author="Cole, George" w:date="2016-04-28T15:21:00Z"/>
              </w:rPr>
            </w:pPr>
            <w:del w:id="427" w:author="Cole, George" w:date="2016-04-28T15:21:00Z">
              <w:r w:rsidRPr="003651D9" w:rsidDel="00116999">
                <w:delText>Study Referral Data (2)</w:delText>
              </w:r>
            </w:del>
          </w:p>
        </w:tc>
        <w:tc>
          <w:tcPr>
            <w:tcW w:w="3111" w:type="dxa"/>
          </w:tcPr>
          <w:p w14:paraId="13E77C9C" w14:textId="66FD8D26" w:rsidR="004F7C05" w:rsidRPr="003651D9" w:rsidDel="00116999" w:rsidRDefault="004F7C05" w:rsidP="005D6176">
            <w:pPr>
              <w:pStyle w:val="TableEntry"/>
              <w:rPr>
                <w:del w:id="428" w:author="Cole, George" w:date="2016-04-28T15:21:00Z"/>
              </w:rPr>
            </w:pPr>
            <w:del w:id="429" w:author="Cole, George" w:date="2016-04-28T15:21:00Z">
              <w:r w:rsidRPr="003651D9" w:rsidDel="00116999">
                <w:delText>Request</w:delText>
              </w:r>
            </w:del>
          </w:p>
        </w:tc>
      </w:tr>
      <w:tr w:rsidR="004F7C05" w:rsidRPr="003651D9" w:rsidDel="00116999" w14:paraId="22C14FC5" w14:textId="447FAF9F" w:rsidTr="00BB76BC">
        <w:trPr>
          <w:cantSplit/>
          <w:jc w:val="center"/>
          <w:del w:id="430" w:author="Cole, George" w:date="2016-04-28T15:21:00Z"/>
        </w:trPr>
        <w:tc>
          <w:tcPr>
            <w:tcW w:w="4537" w:type="dxa"/>
          </w:tcPr>
          <w:p w14:paraId="5E01DD02" w14:textId="76039954" w:rsidR="004F7C05" w:rsidRPr="003651D9" w:rsidDel="00116999" w:rsidRDefault="004F7C05" w:rsidP="00EF1E77">
            <w:pPr>
              <w:pStyle w:val="TableEntry"/>
              <w:rPr>
                <w:del w:id="431" w:author="Cole, George" w:date="2016-04-28T15:21:00Z"/>
              </w:rPr>
            </w:pPr>
            <w:del w:id="432" w:author="Cole, George" w:date="2016-04-28T15:21:00Z">
              <w:r w:rsidRPr="003651D9" w:rsidDel="00116999">
                <w:delText>History and Risk Factors</w:delText>
              </w:r>
            </w:del>
          </w:p>
          <w:p w14:paraId="0888873F" w14:textId="031E3311" w:rsidR="004F7C05" w:rsidRPr="003651D9" w:rsidDel="00116999" w:rsidRDefault="004F7C05" w:rsidP="00BB76BC">
            <w:pPr>
              <w:pStyle w:val="TableEntry"/>
              <w:rPr>
                <w:del w:id="433" w:author="Cole, George" w:date="2016-04-28T15:21:00Z"/>
              </w:rPr>
            </w:pPr>
            <w:del w:id="434" w:author="Cole, George" w:date="2016-04-28T15:21:00Z">
              <w:r w:rsidRPr="003651D9" w:rsidDel="00116999">
                <w:delText>Vital Signs (4)</w:delText>
              </w:r>
            </w:del>
          </w:p>
          <w:p w14:paraId="78B9367A" w14:textId="3899B6EB" w:rsidR="004F7C05" w:rsidRPr="003651D9" w:rsidDel="00116999" w:rsidRDefault="004F7C05" w:rsidP="00BB76BC">
            <w:pPr>
              <w:pStyle w:val="TableEntry"/>
              <w:rPr>
                <w:del w:id="435" w:author="Cole, George" w:date="2016-04-28T15:21:00Z"/>
              </w:rPr>
            </w:pPr>
            <w:del w:id="436" w:author="Cole, George" w:date="2016-04-28T15:21:00Z">
              <w:r w:rsidRPr="003651D9" w:rsidDel="00116999">
                <w:delText>Labs (2)</w:delText>
              </w:r>
            </w:del>
          </w:p>
          <w:p w14:paraId="746BE82B" w14:textId="7C0B217F" w:rsidR="004F7C05" w:rsidRPr="003651D9" w:rsidDel="00116999" w:rsidRDefault="004F7C05" w:rsidP="00BB76BC">
            <w:pPr>
              <w:pStyle w:val="TableEntry"/>
              <w:rPr>
                <w:del w:id="437" w:author="Cole, George" w:date="2016-04-28T15:21:00Z"/>
              </w:rPr>
            </w:pPr>
            <w:del w:id="438" w:author="Cole, George" w:date="2016-04-28T15:21:00Z">
              <w:r w:rsidRPr="003651D9" w:rsidDel="00116999">
                <w:delText>Problems (14)</w:delText>
              </w:r>
            </w:del>
          </w:p>
          <w:p w14:paraId="6AB6B194" w14:textId="52110AF5" w:rsidR="004F7C05" w:rsidRPr="003651D9" w:rsidDel="00116999" w:rsidRDefault="004F7C05" w:rsidP="00BB76BC">
            <w:pPr>
              <w:pStyle w:val="TableEntry"/>
              <w:rPr>
                <w:del w:id="439" w:author="Cole, George" w:date="2016-04-28T15:21:00Z"/>
              </w:rPr>
            </w:pPr>
            <w:del w:id="440" w:author="Cole, George" w:date="2016-04-28T15:21:00Z">
              <w:r w:rsidRPr="003651D9" w:rsidDel="00116999">
                <w:delText>Chest Pain (5)</w:delText>
              </w:r>
            </w:del>
          </w:p>
          <w:p w14:paraId="7DC7739F" w14:textId="72DE42BA" w:rsidR="004F7C05" w:rsidRPr="003651D9" w:rsidDel="00116999" w:rsidRDefault="004F7C05" w:rsidP="00BB76BC">
            <w:pPr>
              <w:pStyle w:val="TableEntry"/>
              <w:rPr>
                <w:del w:id="441" w:author="Cole, George" w:date="2016-04-28T15:21:00Z"/>
              </w:rPr>
            </w:pPr>
            <w:del w:id="442" w:author="Cole, George" w:date="2016-04-28T15:21:00Z">
              <w:r w:rsidRPr="003651D9" w:rsidDel="00116999">
                <w:delText>Family History (1)</w:delText>
              </w:r>
            </w:del>
          </w:p>
          <w:p w14:paraId="67AB9A70" w14:textId="53B2BEB9" w:rsidR="004F7C05" w:rsidRPr="003651D9" w:rsidDel="00116999" w:rsidRDefault="004F7C05" w:rsidP="00BB76BC">
            <w:pPr>
              <w:pStyle w:val="TableEntry"/>
              <w:rPr>
                <w:del w:id="443" w:author="Cole, George" w:date="2016-04-28T15:21:00Z"/>
              </w:rPr>
            </w:pPr>
            <w:del w:id="444" w:author="Cole, George" w:date="2016-04-28T15:21:00Z">
              <w:r w:rsidRPr="003651D9" w:rsidDel="00116999">
                <w:delText>Tobacco Use (1)</w:delText>
              </w:r>
            </w:del>
          </w:p>
          <w:p w14:paraId="3D50A84F" w14:textId="0B4BA171" w:rsidR="004F7C05" w:rsidRPr="003651D9" w:rsidDel="00116999" w:rsidRDefault="004F7C05" w:rsidP="00BB76BC">
            <w:pPr>
              <w:pStyle w:val="TableEntry"/>
              <w:rPr>
                <w:del w:id="445" w:author="Cole, George" w:date="2016-04-28T15:21:00Z"/>
              </w:rPr>
            </w:pPr>
            <w:del w:id="446" w:author="Cole, George" w:date="2016-04-28T15:21:00Z">
              <w:r w:rsidRPr="003651D9" w:rsidDel="00116999">
                <w:delText>Risk Estimates (6)</w:delText>
              </w:r>
            </w:del>
          </w:p>
          <w:p w14:paraId="5A55AE92" w14:textId="6F7D248B" w:rsidR="004F7C05" w:rsidRPr="003651D9" w:rsidDel="00116999" w:rsidRDefault="004F7C05" w:rsidP="00BB76BC">
            <w:pPr>
              <w:pStyle w:val="TableEntry"/>
              <w:rPr>
                <w:del w:id="447" w:author="Cole, George" w:date="2016-04-28T15:21:00Z"/>
              </w:rPr>
            </w:pPr>
          </w:p>
        </w:tc>
        <w:tc>
          <w:tcPr>
            <w:tcW w:w="3111" w:type="dxa"/>
          </w:tcPr>
          <w:p w14:paraId="24170902" w14:textId="2EEFE70D" w:rsidR="004F7C05" w:rsidRPr="003651D9" w:rsidDel="00116999" w:rsidRDefault="004F7C05" w:rsidP="00EF1E77">
            <w:pPr>
              <w:pStyle w:val="TableEntry"/>
              <w:rPr>
                <w:del w:id="448" w:author="Cole, George" w:date="2016-04-28T15:21:00Z"/>
              </w:rPr>
            </w:pPr>
            <w:del w:id="449" w:author="Cole, George" w:date="2016-04-28T15:21:00Z">
              <w:r w:rsidRPr="003651D9" w:rsidDel="00116999">
                <w:delText>History</w:delText>
              </w:r>
            </w:del>
          </w:p>
        </w:tc>
      </w:tr>
    </w:tbl>
    <w:p w14:paraId="6D1DFB53" w14:textId="03E92488" w:rsidR="000D6321" w:rsidRPr="003651D9" w:rsidDel="00116999" w:rsidRDefault="00CD4D46" w:rsidP="0032060B">
      <w:pPr>
        <w:pStyle w:val="BodyText"/>
        <w:rPr>
          <w:del w:id="450" w:author="Cole, George" w:date="2016-04-28T15:21:00Z"/>
          <w:i/>
        </w:rPr>
      </w:pPr>
      <w:del w:id="451" w:author="Cole, George" w:date="2016-04-28T15:21:00Z">
        <w:r w:rsidRPr="003651D9" w:rsidDel="00116999">
          <w:rPr>
            <w:i/>
          </w:rPr>
          <w:delText>&gt;</w:delText>
        </w:r>
      </w:del>
    </w:p>
    <w:p w14:paraId="323F9949" w14:textId="222B1BFF" w:rsidR="000D6321" w:rsidRPr="003651D9" w:rsidDel="00116999" w:rsidRDefault="000D6321" w:rsidP="0032060B">
      <w:pPr>
        <w:pStyle w:val="BodyText"/>
        <w:rPr>
          <w:del w:id="452" w:author="Cole, George" w:date="2016-04-28T15:21:00Z"/>
          <w:i/>
        </w:rPr>
      </w:pPr>
    </w:p>
    <w:p w14:paraId="4CE8625B" w14:textId="1E14D96A" w:rsidR="0032060B" w:rsidRPr="003651D9" w:rsidDel="00116999" w:rsidRDefault="000D6321" w:rsidP="000807AC">
      <w:pPr>
        <w:pStyle w:val="TableTitle"/>
        <w:rPr>
          <w:del w:id="453" w:author="Cole, George" w:date="2016-04-28T15:21:00Z"/>
        </w:rPr>
      </w:pPr>
      <w:del w:id="454" w:author="Cole, George" w:date="2016-04-28T15:21:00Z">
        <w:r w:rsidRPr="003651D9" w:rsidDel="00116999">
          <w:delText>Table 6.3.1.D.4-1</w:delText>
        </w:r>
        <w:r w:rsidR="001606A7" w:rsidRPr="003651D9" w:rsidDel="00116999">
          <w:delText>:</w:delText>
        </w:r>
        <w:r w:rsidRPr="003651D9" w:rsidDel="00116999">
          <w:delText xml:space="preserve"> &lt; Document Name</w:delText>
        </w:r>
        <w:r w:rsidR="0097454A" w:rsidRPr="003651D9" w:rsidDel="00116999">
          <w:delText xml:space="preserve"> Acronym</w:delText>
        </w:r>
        <w:r w:rsidRPr="003651D9" w:rsidDel="00116999">
          <w:delText xml:space="preserve">&gt; - </w:delText>
        </w:r>
        <w:r w:rsidR="00BB62C0" w:rsidRPr="003651D9" w:rsidDel="00116999">
          <w:delText xml:space="preserve">Data Element Requirement </w:delText>
        </w:r>
        <w:r w:rsidRPr="003651D9" w:rsidDel="00116999">
          <w:delText>Mappings</w:delText>
        </w:r>
        <w:r w:rsidR="00BB62C0" w:rsidRPr="003651D9" w:rsidDel="00116999">
          <w:delText xml:space="preserve"> to CDA</w:delText>
        </w:r>
      </w:del>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3651D9" w:rsidDel="00116999" w14:paraId="4DF78082" w14:textId="4F1F6472" w:rsidTr="00BB76BC">
        <w:trPr>
          <w:cantSplit/>
          <w:tblHeader/>
          <w:jc w:val="center"/>
          <w:del w:id="455" w:author="Cole, George" w:date="2016-04-28T15:21:00Z"/>
        </w:trPr>
        <w:tc>
          <w:tcPr>
            <w:tcW w:w="3378" w:type="dxa"/>
            <w:tcBorders>
              <w:bottom w:val="single" w:sz="4" w:space="0" w:color="000000"/>
            </w:tcBorders>
            <w:shd w:val="clear" w:color="auto" w:fill="D9D9D9"/>
          </w:tcPr>
          <w:p w14:paraId="0A1218ED" w14:textId="1DD5A53F" w:rsidR="00B82D84" w:rsidRPr="003651D9" w:rsidDel="00116999" w:rsidRDefault="00B82D84" w:rsidP="00CF508D">
            <w:pPr>
              <w:pStyle w:val="TableEntryHeader"/>
              <w:rPr>
                <w:del w:id="456" w:author="Cole, George" w:date="2016-04-28T15:21:00Z"/>
              </w:rPr>
            </w:pPr>
            <w:del w:id="457" w:author="Cole, George" w:date="2016-04-28T15:21:00Z">
              <w:r w:rsidRPr="003651D9" w:rsidDel="00116999">
                <w:delText>Clinical Data Element &lt;source&gt;</w:delText>
              </w:r>
            </w:del>
          </w:p>
        </w:tc>
        <w:tc>
          <w:tcPr>
            <w:tcW w:w="4818" w:type="dxa"/>
            <w:tcBorders>
              <w:bottom w:val="single" w:sz="4" w:space="0" w:color="000000"/>
            </w:tcBorders>
            <w:shd w:val="clear" w:color="auto" w:fill="D9D9D9"/>
          </w:tcPr>
          <w:p w14:paraId="7352E3BB" w14:textId="6080FAB9" w:rsidR="00B82D84" w:rsidRPr="003651D9" w:rsidDel="00116999" w:rsidRDefault="00B82D84" w:rsidP="003651D9">
            <w:pPr>
              <w:pStyle w:val="TableEntryHeader"/>
              <w:rPr>
                <w:del w:id="458" w:author="Cole, George" w:date="2016-04-28T15:21:00Z"/>
              </w:rPr>
            </w:pPr>
            <w:del w:id="459" w:author="Cole, George" w:date="2016-04-28T15:21:00Z">
              <w:r w:rsidRPr="003651D9" w:rsidDel="00116999">
                <w:delText>&lt; this document acronym&gt;</w:delText>
              </w:r>
              <w:r w:rsidR="00C250ED" w:rsidRPr="003651D9" w:rsidDel="00116999">
                <w:delText xml:space="preserve"> </w:delText>
              </w:r>
            </w:del>
          </w:p>
        </w:tc>
      </w:tr>
      <w:tr w:rsidR="00B82D84" w:rsidRPr="003651D9" w:rsidDel="00116999" w14:paraId="12091E69" w14:textId="273D1337" w:rsidTr="00BB76BC">
        <w:trPr>
          <w:cantSplit/>
          <w:jc w:val="center"/>
          <w:del w:id="460" w:author="Cole, George" w:date="2016-04-28T15:21:00Z"/>
        </w:trPr>
        <w:tc>
          <w:tcPr>
            <w:tcW w:w="3378" w:type="dxa"/>
            <w:shd w:val="clear" w:color="auto" w:fill="auto"/>
          </w:tcPr>
          <w:p w14:paraId="2B09D392" w14:textId="025D5012" w:rsidR="00B82D84" w:rsidRPr="003651D9" w:rsidDel="00116999" w:rsidRDefault="00B82D84" w:rsidP="00AD069D">
            <w:pPr>
              <w:pStyle w:val="TableEntry"/>
              <w:rPr>
                <w:del w:id="461" w:author="Cole, George" w:date="2016-04-28T15:21:00Z"/>
              </w:rPr>
            </w:pPr>
          </w:p>
        </w:tc>
        <w:tc>
          <w:tcPr>
            <w:tcW w:w="4818" w:type="dxa"/>
            <w:shd w:val="clear" w:color="auto" w:fill="auto"/>
          </w:tcPr>
          <w:p w14:paraId="3306416F" w14:textId="50D5702B" w:rsidR="00B82D84" w:rsidRPr="003651D9" w:rsidDel="00116999" w:rsidRDefault="00B82D84" w:rsidP="003579DA">
            <w:pPr>
              <w:pStyle w:val="TableEntry"/>
              <w:rPr>
                <w:del w:id="462" w:author="Cole, George" w:date="2016-04-28T15:21:00Z"/>
              </w:rPr>
            </w:pPr>
          </w:p>
        </w:tc>
      </w:tr>
      <w:tr w:rsidR="00B82D84" w:rsidRPr="003651D9" w:rsidDel="00116999" w14:paraId="687F779D" w14:textId="5D04A1B0" w:rsidTr="00BB76BC">
        <w:trPr>
          <w:cantSplit/>
          <w:jc w:val="center"/>
          <w:del w:id="463" w:author="Cole, George" w:date="2016-04-28T15:21:00Z"/>
        </w:trPr>
        <w:tc>
          <w:tcPr>
            <w:tcW w:w="3378" w:type="dxa"/>
          </w:tcPr>
          <w:p w14:paraId="02E068E2" w14:textId="6D16FD8B" w:rsidR="00B82D84" w:rsidRPr="003651D9" w:rsidDel="00116999" w:rsidRDefault="00B82D84" w:rsidP="00BB76BC">
            <w:pPr>
              <w:pStyle w:val="TableEntry"/>
              <w:rPr>
                <w:del w:id="464" w:author="Cole, George" w:date="2016-04-28T15:21:00Z"/>
              </w:rPr>
            </w:pPr>
          </w:p>
        </w:tc>
        <w:tc>
          <w:tcPr>
            <w:tcW w:w="4818" w:type="dxa"/>
          </w:tcPr>
          <w:p w14:paraId="76244532" w14:textId="2609B229" w:rsidR="00B82D84" w:rsidRPr="003651D9" w:rsidDel="00116999" w:rsidRDefault="00B82D84" w:rsidP="00AD069D">
            <w:pPr>
              <w:pStyle w:val="TableEntry"/>
              <w:rPr>
                <w:del w:id="465" w:author="Cole, George" w:date="2016-04-28T15:21:00Z"/>
              </w:rPr>
            </w:pPr>
          </w:p>
        </w:tc>
      </w:tr>
      <w:tr w:rsidR="00B82D84" w:rsidRPr="003651D9" w:rsidDel="00116999" w14:paraId="325E8E7C" w14:textId="7805F435" w:rsidTr="00BB76BC">
        <w:trPr>
          <w:cantSplit/>
          <w:jc w:val="center"/>
          <w:del w:id="466" w:author="Cole, George" w:date="2016-04-28T15:21:00Z"/>
        </w:trPr>
        <w:tc>
          <w:tcPr>
            <w:tcW w:w="3378" w:type="dxa"/>
          </w:tcPr>
          <w:p w14:paraId="7D1CBAE4" w14:textId="15BBD221" w:rsidR="00B82D84" w:rsidRPr="003651D9" w:rsidDel="00116999" w:rsidRDefault="00B82D84" w:rsidP="00AD069D">
            <w:pPr>
              <w:pStyle w:val="TableEntry"/>
              <w:rPr>
                <w:del w:id="467" w:author="Cole, George" w:date="2016-04-28T15:21:00Z"/>
              </w:rPr>
            </w:pPr>
          </w:p>
        </w:tc>
        <w:tc>
          <w:tcPr>
            <w:tcW w:w="4818" w:type="dxa"/>
          </w:tcPr>
          <w:p w14:paraId="523ABC81" w14:textId="6178F2C2" w:rsidR="00B82D84" w:rsidRPr="003651D9" w:rsidDel="00116999" w:rsidRDefault="00B82D84" w:rsidP="003579DA">
            <w:pPr>
              <w:pStyle w:val="TableEntry"/>
              <w:rPr>
                <w:del w:id="468" w:author="Cole, George" w:date="2016-04-28T15:21:00Z"/>
              </w:rPr>
            </w:pPr>
          </w:p>
        </w:tc>
      </w:tr>
      <w:tr w:rsidR="00B82D84" w:rsidRPr="003651D9" w:rsidDel="00116999" w14:paraId="1AF0F6B9" w14:textId="527093F5" w:rsidTr="00BB76BC">
        <w:trPr>
          <w:cantSplit/>
          <w:jc w:val="center"/>
          <w:del w:id="469" w:author="Cole, George" w:date="2016-04-28T15:21:00Z"/>
        </w:trPr>
        <w:tc>
          <w:tcPr>
            <w:tcW w:w="3378" w:type="dxa"/>
          </w:tcPr>
          <w:p w14:paraId="708CFAEB" w14:textId="17769F80" w:rsidR="00B82D84" w:rsidRPr="003651D9" w:rsidDel="00116999" w:rsidRDefault="00B82D84" w:rsidP="00BB76BC">
            <w:pPr>
              <w:pStyle w:val="TableEntry"/>
              <w:rPr>
                <w:del w:id="470" w:author="Cole, George" w:date="2016-04-28T15:21:00Z"/>
              </w:rPr>
            </w:pPr>
          </w:p>
        </w:tc>
        <w:tc>
          <w:tcPr>
            <w:tcW w:w="4818" w:type="dxa"/>
          </w:tcPr>
          <w:p w14:paraId="6B82FB56" w14:textId="3CD1A9EC" w:rsidR="00B82D84" w:rsidRPr="003651D9" w:rsidDel="00116999" w:rsidRDefault="00B82D84" w:rsidP="00AD069D">
            <w:pPr>
              <w:pStyle w:val="TableEntry"/>
              <w:rPr>
                <w:del w:id="471" w:author="Cole, George" w:date="2016-04-28T15:21:00Z"/>
              </w:rPr>
            </w:pPr>
          </w:p>
        </w:tc>
      </w:tr>
      <w:tr w:rsidR="00B82D84" w:rsidRPr="003651D9" w:rsidDel="00116999" w14:paraId="693C26B1" w14:textId="62941B27" w:rsidTr="00BB76BC">
        <w:trPr>
          <w:cantSplit/>
          <w:jc w:val="center"/>
          <w:del w:id="472" w:author="Cole, George" w:date="2016-04-28T15:21:00Z"/>
        </w:trPr>
        <w:tc>
          <w:tcPr>
            <w:tcW w:w="3378" w:type="dxa"/>
          </w:tcPr>
          <w:p w14:paraId="2935E103" w14:textId="43E8F3F2" w:rsidR="00B82D84" w:rsidRPr="003651D9" w:rsidDel="00116999" w:rsidRDefault="00B82D84" w:rsidP="00AD069D">
            <w:pPr>
              <w:pStyle w:val="TableEntry"/>
              <w:rPr>
                <w:del w:id="473" w:author="Cole, George" w:date="2016-04-28T15:21:00Z"/>
              </w:rPr>
            </w:pPr>
          </w:p>
        </w:tc>
        <w:tc>
          <w:tcPr>
            <w:tcW w:w="4818" w:type="dxa"/>
          </w:tcPr>
          <w:p w14:paraId="130606B6" w14:textId="5AE371DD" w:rsidR="00B82D84" w:rsidRPr="003651D9" w:rsidDel="00116999" w:rsidRDefault="00B82D84" w:rsidP="003579DA">
            <w:pPr>
              <w:pStyle w:val="TableEntry"/>
              <w:rPr>
                <w:del w:id="474" w:author="Cole, George" w:date="2016-04-28T15:21:00Z"/>
              </w:rPr>
            </w:pPr>
          </w:p>
        </w:tc>
      </w:tr>
      <w:tr w:rsidR="00B82D84" w:rsidRPr="003651D9" w:rsidDel="00116999" w14:paraId="7DFCFF22" w14:textId="6A1670D6" w:rsidTr="00BB76BC">
        <w:trPr>
          <w:cantSplit/>
          <w:jc w:val="center"/>
          <w:del w:id="475" w:author="Cole, George" w:date="2016-04-28T15:21:00Z"/>
        </w:trPr>
        <w:tc>
          <w:tcPr>
            <w:tcW w:w="3378" w:type="dxa"/>
          </w:tcPr>
          <w:p w14:paraId="43A54571" w14:textId="66E28846" w:rsidR="00B82D84" w:rsidRPr="003651D9" w:rsidDel="00116999" w:rsidRDefault="00B82D84" w:rsidP="00BB76BC">
            <w:pPr>
              <w:pStyle w:val="TableEntry"/>
              <w:rPr>
                <w:del w:id="476" w:author="Cole, George" w:date="2016-04-28T15:21:00Z"/>
              </w:rPr>
            </w:pPr>
          </w:p>
        </w:tc>
        <w:tc>
          <w:tcPr>
            <w:tcW w:w="4818" w:type="dxa"/>
          </w:tcPr>
          <w:p w14:paraId="3665E488" w14:textId="1B92CEDB" w:rsidR="00B82D84" w:rsidRPr="003651D9" w:rsidDel="00116999" w:rsidRDefault="00B82D84" w:rsidP="00AD069D">
            <w:pPr>
              <w:pStyle w:val="TableEntry"/>
              <w:rPr>
                <w:del w:id="477" w:author="Cole, George" w:date="2016-04-28T15:21:00Z"/>
              </w:rPr>
            </w:pPr>
          </w:p>
        </w:tc>
      </w:tr>
    </w:tbl>
    <w:p w14:paraId="6DD4B15C" w14:textId="79F3B44E" w:rsidR="00665D8F" w:rsidRPr="003651D9" w:rsidDel="00116999" w:rsidRDefault="00665D8F" w:rsidP="000D6321">
      <w:pPr>
        <w:pStyle w:val="BodyText"/>
        <w:rPr>
          <w:del w:id="478" w:author="Cole, George" w:date="2016-04-28T15:21:00Z"/>
          <w:lang w:eastAsia="x-none"/>
        </w:rPr>
      </w:pPr>
    </w:p>
    <w:p w14:paraId="13A519ED" w14:textId="5C086756" w:rsidR="00DF683C" w:rsidRPr="003651D9" w:rsidDel="00116999" w:rsidRDefault="00E90AC0" w:rsidP="00597DB2">
      <w:pPr>
        <w:pStyle w:val="AuthorInstructions"/>
        <w:rPr>
          <w:del w:id="479" w:author="Cole, George" w:date="2016-04-28T15:21:00Z"/>
        </w:rPr>
      </w:pPr>
      <w:del w:id="480" w:author="Cole, George" w:date="2016-04-28T15:21:00Z">
        <w:r w:rsidRPr="003651D9" w:rsidDel="00116999">
          <w:delText>&lt;</w:delText>
        </w:r>
        <w:r w:rsidRPr="003651D9" w:rsidDel="00116999">
          <w:rPr>
            <w:b/>
          </w:rPr>
          <w:delText>Very important note:</w:delText>
        </w:r>
        <w:r w:rsidR="005F3FB5" w:rsidDel="00116999">
          <w:delText xml:space="preserve"> </w:delText>
        </w:r>
        <w:r w:rsidRPr="003651D9" w:rsidDel="00116999">
          <w:delText xml:space="preserve">From this point forward, the </w:delText>
        </w:r>
        <w:r w:rsidR="009D125C" w:rsidRPr="003651D9" w:rsidDel="00116999">
          <w:delText>author</w:delText>
        </w:r>
        <w:r w:rsidRPr="003651D9" w:rsidDel="00116999">
          <w:delText xml:space="preserve"> may select one of two formats to represent the same data</w:delText>
        </w:r>
        <w:r w:rsidR="00887E40" w:rsidRPr="003651D9" w:rsidDel="00116999">
          <w:delText xml:space="preserve">. </w:delText>
        </w:r>
        <w:r w:rsidRPr="003651D9" w:rsidDel="00116999">
          <w:delText>The first format is a tabular format as was implemented in the Cardiology CIRC profile</w:delText>
        </w:r>
        <w:r w:rsidR="00887E40" w:rsidRPr="003651D9" w:rsidDel="00116999">
          <w:delText xml:space="preserve">. </w:delText>
        </w:r>
        <w:r w:rsidRPr="003651D9" w:rsidDel="00116999">
          <w:delText>The advantages to this format include that large amounts of data may be represented more concisely and that it is sometimes visually easier to determine if any information is missing</w:delText>
        </w:r>
        <w:r w:rsidR="00887E40" w:rsidRPr="003651D9" w:rsidDel="00116999">
          <w:delText xml:space="preserve">. </w:delText>
        </w:r>
        <w:r w:rsidRPr="003651D9" w:rsidDel="00116999">
          <w:delText>The second format is more similar to the</w:delText>
        </w:r>
        <w:r w:rsidR="00B82D84" w:rsidRPr="003651D9" w:rsidDel="00116999">
          <w:delText xml:space="preserve"> current </w:delText>
        </w:r>
        <w:r w:rsidRPr="003651D9" w:rsidDel="00116999">
          <w:delText>Consolidated CDA (C-CDA format)</w:delText>
        </w:r>
        <w:r w:rsidR="00887E40" w:rsidRPr="003651D9" w:rsidDel="00116999">
          <w:delText xml:space="preserve">. </w:delText>
        </w:r>
        <w:r w:rsidRPr="003651D9" w:rsidDel="00116999">
          <w:delText>This format may be more verbose but may also be more recognizable to implementers familiar with other HL7 CDA Implementation Guides</w:delText>
        </w:r>
        <w:r w:rsidR="00DF683C" w:rsidRPr="003651D9" w:rsidDel="00116999">
          <w:delText xml:space="preserve"> and may be easier for implementers to design and test with discrete conformance assertions</w:delText>
        </w:r>
        <w:r w:rsidR="00887E40" w:rsidRPr="003651D9" w:rsidDel="00116999">
          <w:delText xml:space="preserve">. </w:delText>
        </w:r>
      </w:del>
    </w:p>
    <w:p w14:paraId="3FE0442F" w14:textId="10A04846" w:rsidR="00E90AC0" w:rsidRPr="003651D9" w:rsidRDefault="00E90AC0" w:rsidP="00597DB2">
      <w:pPr>
        <w:pStyle w:val="AuthorInstructions"/>
      </w:pPr>
      <w:del w:id="481" w:author="Cole, George" w:date="2016-04-28T15:21:00Z">
        <w:r w:rsidRPr="003651D9" w:rsidDel="00116999">
          <w:delText>The format that you select must be consistent through this supplement (do not mix and match formats)</w:delText>
        </w:r>
        <w:r w:rsidR="00887E40" w:rsidRPr="003651D9" w:rsidDel="00116999">
          <w:delText xml:space="preserve">. </w:delText>
        </w:r>
        <w:r w:rsidRPr="003651D9" w:rsidDel="00116999">
          <w:delText>The format changes are identified by ###Begin Tabular format</w:delText>
        </w:r>
        <w:r w:rsidR="005F3FB5" w:rsidDel="00116999">
          <w:delText xml:space="preserve"> </w:delText>
        </w:r>
        <w:r w:rsidRPr="003651D9" w:rsidDel="00116999">
          <w:delText xml:space="preserve">###End CDA Tabular format and </w:delText>
        </w:r>
        <w:r w:rsidR="004F7C05" w:rsidRPr="003651D9" w:rsidDel="00116999">
          <w:delText>###Begin Discrete Conformance format ###End Discrete Conformance</w:delText>
        </w:r>
        <w:r w:rsidRPr="003651D9" w:rsidDel="00116999">
          <w:delText xml:space="preserve"> format</w:delText>
        </w:r>
        <w:r w:rsidR="00887E40" w:rsidRPr="003651D9" w:rsidDel="00116999">
          <w:delText xml:space="preserve">. </w:delText>
        </w:r>
        <w:r w:rsidR="002322FF" w:rsidRPr="003651D9" w:rsidDel="00116999">
          <w:delText>Delete all references to the format which was not selected between the hash marks</w:delText>
        </w:r>
        <w:r w:rsidR="00887E40" w:rsidRPr="003651D9" w:rsidDel="00116999">
          <w:delText xml:space="preserve">. </w:delText>
        </w:r>
        <w:r w:rsidRPr="003651D9" w:rsidDel="00116999">
          <w:delText>Also, a domain may decide on a single format for all new supplements within that domain.&gt;</w:delText>
        </w:r>
      </w:del>
      <w:ins w:id="482" w:author="Cole, George" w:date="2016-04-28T15:21:00Z">
        <w:r w:rsidR="00116999">
          <w:t>NA</w:t>
        </w:r>
      </w:ins>
    </w:p>
    <w:p w14:paraId="19A48390" w14:textId="77777777" w:rsidR="00E90AC0" w:rsidRPr="003651D9" w:rsidRDefault="00E90AC0" w:rsidP="000D6321">
      <w:pPr>
        <w:pStyle w:val="BodyText"/>
        <w:rPr>
          <w:lang w:eastAsia="x-none"/>
        </w:rPr>
      </w:pPr>
    </w:p>
    <w:p w14:paraId="5757DF89" w14:textId="77777777" w:rsidR="00BB65D8" w:rsidRPr="003651D9" w:rsidRDefault="00774B6B" w:rsidP="00BB65D8">
      <w:pPr>
        <w:pStyle w:val="Heading5"/>
        <w:numPr>
          <w:ilvl w:val="0"/>
          <w:numId w:val="0"/>
        </w:numPr>
        <w:rPr>
          <w:noProof w:val="0"/>
        </w:rPr>
      </w:pPr>
      <w:bookmarkStart w:id="483" w:name="_Toc449631592"/>
      <w:r w:rsidRPr="003651D9">
        <w:rPr>
          <w:noProof w:val="0"/>
        </w:rPr>
        <w:t>6.3.1.</w:t>
      </w:r>
      <w:r w:rsidR="008D45BC" w:rsidRPr="003651D9">
        <w:rPr>
          <w:noProof w:val="0"/>
        </w:rPr>
        <w:t>D</w:t>
      </w:r>
      <w:r w:rsidR="000D6321" w:rsidRPr="003651D9">
        <w:rPr>
          <w:noProof w:val="0"/>
        </w:rPr>
        <w:t>.5</w:t>
      </w:r>
      <w:r w:rsidR="00BB65D8" w:rsidRPr="003651D9">
        <w:rPr>
          <w:noProof w:val="0"/>
        </w:rPr>
        <w:t xml:space="preserve"> &lt;</w:t>
      </w:r>
      <w:r w:rsidR="00C3617A" w:rsidRPr="003651D9">
        <w:rPr>
          <w:noProof w:val="0"/>
        </w:rPr>
        <w:t>Content Module Name (</w:t>
      </w:r>
      <w:r w:rsidR="00BB65D8" w:rsidRPr="003651D9">
        <w:rPr>
          <w:noProof w:val="0"/>
        </w:rPr>
        <w:t>Acronym</w:t>
      </w:r>
      <w:r w:rsidR="00C3617A" w:rsidRPr="003651D9">
        <w:rPr>
          <w:noProof w:val="0"/>
        </w:rPr>
        <w:t>, if appl</w:t>
      </w:r>
      <w:r w:rsidR="005F3FB5">
        <w:rPr>
          <w:noProof w:val="0"/>
        </w:rPr>
        <w:t>icable</w:t>
      </w:r>
      <w:r w:rsidR="00C3617A" w:rsidRPr="003651D9">
        <w:rPr>
          <w:noProof w:val="0"/>
        </w:rPr>
        <w:t>)</w:t>
      </w:r>
      <w:r w:rsidR="00BB65D8" w:rsidRPr="003651D9">
        <w:rPr>
          <w:noProof w:val="0"/>
        </w:rPr>
        <w:t xml:space="preserve">&gt; </w:t>
      </w:r>
      <w:r w:rsidR="00665D8F" w:rsidRPr="003651D9">
        <w:rPr>
          <w:noProof w:val="0"/>
        </w:rPr>
        <w:t xml:space="preserve">Document </w:t>
      </w:r>
      <w:r w:rsidR="00C05CCE" w:rsidRPr="003651D9">
        <w:rPr>
          <w:noProof w:val="0"/>
        </w:rPr>
        <w:t xml:space="preserve">Content Module </w:t>
      </w:r>
      <w:r w:rsidR="000D6321" w:rsidRPr="003651D9">
        <w:rPr>
          <w:noProof w:val="0"/>
        </w:rPr>
        <w:t>Specification</w:t>
      </w:r>
      <w:bookmarkEnd w:id="483"/>
    </w:p>
    <w:p w14:paraId="61277BC2" w14:textId="22DAFCD6" w:rsidR="00871613" w:rsidRPr="003651D9" w:rsidDel="00116999" w:rsidRDefault="00871613" w:rsidP="00871613">
      <w:pPr>
        <w:pStyle w:val="BodyText"/>
        <w:rPr>
          <w:del w:id="484" w:author="Cole, George" w:date="2016-04-28T15:22:00Z"/>
        </w:rPr>
      </w:pPr>
      <w:del w:id="485" w:author="Cole, George" w:date="2016-04-28T15:22:00Z">
        <w:r w:rsidRPr="003651D9" w:rsidDel="00116999">
          <w:delText xml:space="preserve">This section specifies </w:delText>
        </w:r>
        <w:r w:rsidR="002322FF" w:rsidRPr="003651D9" w:rsidDel="00116999">
          <w:delText>the header, section, and entr</w:delText>
        </w:r>
        <w:r w:rsidR="00AA69C0" w:rsidRPr="003651D9" w:rsidDel="00116999">
          <w:delText>y</w:delText>
        </w:r>
        <w:r w:rsidRPr="003651D9" w:rsidDel="00116999">
          <w:delText xml:space="preserve"> content modules </w:delText>
        </w:r>
        <w:r w:rsidR="002322FF" w:rsidRPr="003651D9" w:rsidDel="00116999">
          <w:delText>which comprise</w:delText>
        </w:r>
        <w:r w:rsidRPr="003651D9" w:rsidDel="00116999">
          <w:delText xml:space="preserve"> the &lt;Content Module Name (Acronym)&gt;</w:delText>
        </w:r>
        <w:r w:rsidR="002322FF" w:rsidRPr="003651D9" w:rsidDel="00116999">
          <w:delText xml:space="preserve"> Document Content Module</w:delText>
        </w:r>
        <w:r w:rsidRPr="003651D9" w:rsidDel="00116999">
          <w:delText xml:space="preserve">, using the Template ID as the key identifier. </w:delText>
        </w:r>
      </w:del>
    </w:p>
    <w:p w14:paraId="42C3BE62" w14:textId="30E57CBD" w:rsidR="00871613" w:rsidRPr="003651D9" w:rsidDel="00116999" w:rsidRDefault="00871613" w:rsidP="00871613">
      <w:pPr>
        <w:pStyle w:val="BodyText"/>
        <w:rPr>
          <w:del w:id="486" w:author="Cole, George" w:date="2016-04-28T15:22:00Z"/>
        </w:rPr>
      </w:pPr>
      <w:del w:id="487" w:author="Cole, George" w:date="2016-04-28T15:22:00Z">
        <w:r w:rsidRPr="003651D9" w:rsidDel="00116999">
          <w:delText>Sections that are used according to the definitions in other specifications are identified with the relevant specification document. Additional constraints on vocabulary value sets, not specifically constrained within the section template, are also identified.</w:delText>
        </w:r>
      </w:del>
    </w:p>
    <w:p w14:paraId="6A6B8792" w14:textId="6EEF197A" w:rsidR="007F7801" w:rsidRPr="003651D9" w:rsidDel="00116999" w:rsidRDefault="007F7801" w:rsidP="00871613">
      <w:pPr>
        <w:pStyle w:val="BodyText"/>
        <w:rPr>
          <w:del w:id="488" w:author="Cole, George" w:date="2016-04-28T15:22:00Z"/>
          <w:i/>
        </w:rPr>
      </w:pPr>
    </w:p>
    <w:p w14:paraId="3A3CE14D" w14:textId="274044B7" w:rsidR="007F7801" w:rsidRPr="003651D9" w:rsidDel="00116999" w:rsidRDefault="007F7801" w:rsidP="00597DB2">
      <w:pPr>
        <w:pStyle w:val="AuthorInstructions"/>
        <w:rPr>
          <w:del w:id="489" w:author="Cole, George" w:date="2016-04-28T15:22:00Z"/>
        </w:rPr>
      </w:pPr>
      <w:del w:id="490" w:author="Cole, George" w:date="2016-04-28T15:22:00Z">
        <w:r w:rsidRPr="003651D9" w:rsidDel="00116999">
          <w:delText>&lt;</w:delText>
        </w:r>
        <w:r w:rsidR="009D125C" w:rsidRPr="003651D9" w:rsidDel="00116999">
          <w:delText>Author</w:delText>
        </w:r>
        <w:r w:rsidRPr="003651D9" w:rsidDel="00116999">
          <w:delText>s’ note: A critical understanding of CDA definitions for cardinality, optionality,</w:delText>
        </w:r>
        <w:r w:rsidR="005F3FB5" w:rsidDel="00116999">
          <w:delText xml:space="preserve"> </w:delText>
        </w:r>
        <w:r w:rsidRPr="003651D9" w:rsidDel="00116999">
          <w:delText>coded terminology values, and CDA content module structure, as well as IHE CDA</w:delText>
        </w:r>
        <w:r w:rsidR="006C2C14" w:rsidRPr="003651D9" w:rsidDel="00116999">
          <w:delText xml:space="preserve"> formatting conventions is </w:delText>
        </w:r>
        <w:r w:rsidRPr="003651D9" w:rsidDel="00116999">
          <w:delText>necessary</w:delText>
        </w:r>
        <w:r w:rsidR="00887E40" w:rsidRPr="003651D9" w:rsidDel="00116999">
          <w:delText xml:space="preserve">. </w:delText>
        </w:r>
        <w:r w:rsidRPr="003651D9" w:rsidDel="00116999">
          <w:delText xml:space="preserve">It is strongly recommended that the </w:delText>
        </w:r>
        <w:r w:rsidR="009D125C" w:rsidRPr="003651D9" w:rsidDel="00116999">
          <w:delText>author</w:delText>
        </w:r>
        <w:r w:rsidRPr="003651D9" w:rsidDel="00116999">
          <w:delText xml:space="preserve"> is also conversant with the IHE Technical Frameworks General Introduction Appendix E “Conventions”. &gt;</w:delText>
        </w:r>
      </w:del>
    </w:p>
    <w:p w14:paraId="4C9C2B14" w14:textId="6798D587" w:rsidR="00871613" w:rsidRPr="003651D9" w:rsidDel="00116999" w:rsidRDefault="00871613" w:rsidP="00597DB2">
      <w:pPr>
        <w:pStyle w:val="BodyText"/>
        <w:rPr>
          <w:del w:id="491" w:author="Cole, George" w:date="2016-04-28T15:22:00Z"/>
        </w:rPr>
      </w:pPr>
    </w:p>
    <w:p w14:paraId="1E2D6B85" w14:textId="35F25BCB" w:rsidR="002322FF" w:rsidRPr="003651D9" w:rsidDel="00116999" w:rsidRDefault="002322FF" w:rsidP="00597DB2">
      <w:pPr>
        <w:pStyle w:val="AuthorInstructions"/>
        <w:rPr>
          <w:del w:id="492" w:author="Cole, George" w:date="2016-04-28T15:22:00Z"/>
        </w:rPr>
      </w:pPr>
      <w:del w:id="493" w:author="Cole, George" w:date="2016-04-28T15:22:00Z">
        <w:r w:rsidRPr="003651D9" w:rsidDel="00116999">
          <w:delText>###Begin Tabular format</w:delText>
        </w:r>
        <w:r w:rsidR="00D35F24" w:rsidRPr="003651D9" w:rsidDel="00116999">
          <w:delText xml:space="preserve"> - Document</w:delText>
        </w:r>
      </w:del>
    </w:p>
    <w:p w14:paraId="4F828B35" w14:textId="2DB85749" w:rsidR="002322FF" w:rsidRPr="003651D9" w:rsidDel="00116999" w:rsidRDefault="002322FF" w:rsidP="00597DB2">
      <w:pPr>
        <w:pStyle w:val="BodyText"/>
        <w:rPr>
          <w:del w:id="494" w:author="Cole, George" w:date="2016-04-28T15:22:00Z"/>
        </w:rPr>
      </w:pPr>
    </w:p>
    <w:p w14:paraId="5E234B71" w14:textId="103A2FBC" w:rsidR="00871613" w:rsidRPr="003651D9" w:rsidDel="00116999" w:rsidRDefault="00871613" w:rsidP="00871613">
      <w:pPr>
        <w:keepNext/>
        <w:spacing w:before="60" w:after="60"/>
        <w:jc w:val="center"/>
        <w:rPr>
          <w:del w:id="495" w:author="Cole, George" w:date="2016-04-28T15:22:00Z"/>
          <w:rFonts w:ascii="Arial" w:hAnsi="Arial"/>
          <w:b/>
          <w:sz w:val="22"/>
        </w:rPr>
      </w:pPr>
      <w:del w:id="496" w:author="Cole, George" w:date="2016-04-28T15:22:00Z">
        <w:r w:rsidRPr="003651D9" w:rsidDel="00116999">
          <w:rPr>
            <w:rFonts w:ascii="Arial" w:hAnsi="Arial"/>
            <w:b/>
            <w:sz w:val="22"/>
          </w:rPr>
          <w:delText>Table 6.</w:delText>
        </w:r>
        <w:r w:rsidR="000F13F5" w:rsidRPr="003651D9" w:rsidDel="00116999">
          <w:rPr>
            <w:rFonts w:ascii="Arial" w:hAnsi="Arial"/>
            <w:b/>
            <w:sz w:val="22"/>
          </w:rPr>
          <w:delText>3</w:delText>
        </w:r>
        <w:r w:rsidRPr="003651D9" w:rsidDel="00116999">
          <w:rPr>
            <w:rFonts w:ascii="Arial" w:hAnsi="Arial"/>
            <w:b/>
            <w:sz w:val="22"/>
          </w:rPr>
          <w:delText>.1.</w:delText>
        </w:r>
        <w:r w:rsidR="00774B6B" w:rsidRPr="003651D9" w:rsidDel="00116999">
          <w:rPr>
            <w:rFonts w:ascii="Arial" w:hAnsi="Arial"/>
            <w:b/>
            <w:sz w:val="22"/>
          </w:rPr>
          <w:delText>D</w:delText>
        </w:r>
        <w:r w:rsidR="000F13F5" w:rsidRPr="003651D9" w:rsidDel="00116999">
          <w:rPr>
            <w:rFonts w:ascii="Arial" w:hAnsi="Arial"/>
            <w:b/>
            <w:sz w:val="22"/>
          </w:rPr>
          <w:delText>.5</w:delText>
        </w:r>
        <w:r w:rsidRPr="003651D9" w:rsidDel="00116999">
          <w:rPr>
            <w:rFonts w:ascii="Arial" w:hAnsi="Arial"/>
            <w:b/>
            <w:sz w:val="22"/>
          </w:rPr>
          <w:delText xml:space="preserve">-1 &lt;Content Module Name (Acronym)&gt; </w:delText>
        </w:r>
        <w:r w:rsidR="00665D8F" w:rsidRPr="003651D9" w:rsidDel="00116999">
          <w:rPr>
            <w:rFonts w:ascii="Arial" w:hAnsi="Arial"/>
            <w:b/>
            <w:sz w:val="22"/>
          </w:rPr>
          <w:delText xml:space="preserve">Document </w:delText>
        </w:r>
        <w:r w:rsidRPr="003651D9" w:rsidDel="00116999">
          <w:rPr>
            <w:rFonts w:ascii="Arial" w:hAnsi="Arial"/>
            <w:b/>
            <w:sz w:val="22"/>
          </w:rPr>
          <w:delText xml:space="preserve">Content </w:delText>
        </w:r>
        <w:r w:rsidR="00C3617A" w:rsidRPr="003651D9" w:rsidDel="00116999">
          <w:rPr>
            <w:rFonts w:ascii="Arial" w:hAnsi="Arial"/>
            <w:b/>
            <w:sz w:val="22"/>
          </w:rPr>
          <w:delText>Module</w:delText>
        </w:r>
        <w:r w:rsidR="00712AE6" w:rsidRPr="003651D9" w:rsidDel="00116999">
          <w:rPr>
            <w:rFonts w:ascii="Arial" w:hAnsi="Arial"/>
            <w:b/>
            <w:sz w:val="22"/>
          </w:rPr>
          <w:delText xml:space="preserve"> Specification</w:delText>
        </w:r>
        <w:r w:rsidR="00C3617A" w:rsidRPr="003651D9" w:rsidDel="00116999">
          <w:rPr>
            <w:rFonts w:ascii="Arial" w:hAnsi="Arial"/>
            <w:b/>
            <w:sz w:val="22"/>
          </w:rPr>
          <w:delText xml:space="preserve"> </w:delText>
        </w:r>
      </w:del>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585"/>
        <w:gridCol w:w="1313"/>
        <w:gridCol w:w="2332"/>
        <w:gridCol w:w="2459"/>
        <w:gridCol w:w="1414"/>
        <w:gridCol w:w="1247"/>
      </w:tblGrid>
      <w:tr w:rsidR="008E3F6C" w:rsidRPr="003651D9" w:rsidDel="00116999" w14:paraId="2BE611B8" w14:textId="61BC2642" w:rsidTr="00BB76BC">
        <w:trPr>
          <w:cantSplit/>
          <w:jc w:val="center"/>
          <w:del w:id="497" w:author="Cole, George" w:date="2016-04-28T15:22: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B120A11" w14:textId="4F17953D" w:rsidR="008E3F6C" w:rsidRPr="003651D9" w:rsidDel="00116999" w:rsidRDefault="008E3F6C" w:rsidP="00597DB2">
            <w:pPr>
              <w:pStyle w:val="TableEntryHeader"/>
              <w:rPr>
                <w:del w:id="498" w:author="Cole, George" w:date="2016-04-28T15:22:00Z"/>
                <w:sz w:val="18"/>
              </w:rPr>
            </w:pPr>
            <w:del w:id="499" w:author="Cole, George" w:date="2016-04-28T15:22:00Z">
              <w:r w:rsidRPr="003651D9" w:rsidDel="00116999">
                <w:delText>Template Name</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4E18E3C0" w14:textId="56C514CF" w:rsidR="008E3F6C" w:rsidRPr="003651D9" w:rsidDel="00116999" w:rsidRDefault="008E3F6C" w:rsidP="00597DB2">
            <w:pPr>
              <w:pStyle w:val="TableEntry"/>
              <w:rPr>
                <w:del w:id="500" w:author="Cole, George" w:date="2016-04-28T15:22:00Z"/>
              </w:rPr>
            </w:pPr>
            <w:del w:id="501" w:author="Cole, George" w:date="2016-04-28T15:22:00Z">
              <w:r w:rsidRPr="003651D9" w:rsidDel="00116999">
                <w:delText>&lt;Template Name (Acronym, if applicable)&gt;</w:delText>
              </w:r>
            </w:del>
          </w:p>
        </w:tc>
      </w:tr>
      <w:tr w:rsidR="008E3F6C" w:rsidRPr="003651D9" w:rsidDel="00116999" w14:paraId="4F66475E" w14:textId="063CFA3E" w:rsidTr="00BB76BC">
        <w:trPr>
          <w:cantSplit/>
          <w:jc w:val="center"/>
          <w:del w:id="502" w:author="Cole, George" w:date="2016-04-28T15:22: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44298EF" w14:textId="21493384" w:rsidR="008E3F6C" w:rsidRPr="003651D9" w:rsidDel="00116999" w:rsidRDefault="008E3F6C" w:rsidP="00597DB2">
            <w:pPr>
              <w:pStyle w:val="TableEntryHeader"/>
              <w:rPr>
                <w:del w:id="503" w:author="Cole, George" w:date="2016-04-28T15:22:00Z"/>
                <w:sz w:val="18"/>
              </w:rPr>
            </w:pPr>
            <w:del w:id="504" w:author="Cole, George" w:date="2016-04-28T15:22:00Z">
              <w:r w:rsidRPr="003651D9" w:rsidDel="00116999">
                <w:delText xml:space="preserve">Template ID </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79F1E189" w14:textId="104A1CBB" w:rsidR="008E3F6C" w:rsidRPr="003651D9" w:rsidDel="00116999" w:rsidRDefault="008E3F6C" w:rsidP="00597DB2">
            <w:pPr>
              <w:pStyle w:val="TableEntry"/>
              <w:rPr>
                <w:del w:id="505" w:author="Cole, George" w:date="2016-04-28T15:22:00Z"/>
              </w:rPr>
            </w:pPr>
            <w:del w:id="506" w:author="Cole, George" w:date="2016-04-28T15:22:00Z">
              <w:r w:rsidRPr="003651D9" w:rsidDel="00116999">
                <w:delText>&lt;oid/uid&gt;</w:delText>
              </w:r>
            </w:del>
          </w:p>
        </w:tc>
      </w:tr>
      <w:tr w:rsidR="008E3F6C" w:rsidRPr="003651D9" w:rsidDel="00116999" w14:paraId="639A08FE" w14:textId="2058477E" w:rsidTr="00BB76BC">
        <w:trPr>
          <w:cantSplit/>
          <w:jc w:val="center"/>
          <w:del w:id="507" w:author="Cole, George" w:date="2016-04-28T15:22: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1CCD211" w14:textId="27D12EEC" w:rsidR="008E3F6C" w:rsidRPr="003651D9" w:rsidDel="00116999" w:rsidRDefault="008E3F6C" w:rsidP="00597DB2">
            <w:pPr>
              <w:pStyle w:val="TableEntryHeader"/>
              <w:rPr>
                <w:del w:id="508" w:author="Cole, George" w:date="2016-04-28T15:22:00Z"/>
                <w:sz w:val="18"/>
              </w:rPr>
            </w:pPr>
            <w:del w:id="509" w:author="Cole, George" w:date="2016-04-28T15:22:00Z">
              <w:r w:rsidRPr="003651D9" w:rsidDel="00116999">
                <w:delText xml:space="preserve">Parent Template </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49A3A5C0" w14:textId="7FE68517" w:rsidR="008E3F6C" w:rsidRPr="003651D9" w:rsidDel="00116999" w:rsidRDefault="008E3F6C" w:rsidP="00597DB2">
            <w:pPr>
              <w:pStyle w:val="TableEntry"/>
              <w:rPr>
                <w:del w:id="510" w:author="Cole, George" w:date="2016-04-28T15:22:00Z"/>
              </w:rPr>
            </w:pPr>
            <w:del w:id="511" w:author="Cole, George" w:date="2016-04-28T15:22:00Z">
              <w:r w:rsidRPr="003651D9" w:rsidDel="00116999">
                <w:delText>&lt;Parent Template Name</w:delText>
              </w:r>
              <w:r w:rsidR="005F3FB5" w:rsidDel="00116999">
                <w:delText xml:space="preserve"> </w:delText>
              </w:r>
              <w:r w:rsidRPr="003651D9" w:rsidDel="00116999">
                <w:delText>oid/uid [Domain Reference]&gt;</w:delText>
              </w:r>
            </w:del>
          </w:p>
          <w:p w14:paraId="261A8CD8" w14:textId="7E6268B8" w:rsidR="008E3F6C" w:rsidRPr="003651D9" w:rsidDel="00116999" w:rsidRDefault="008E3F6C" w:rsidP="00597DB2">
            <w:pPr>
              <w:pStyle w:val="TableEntry"/>
              <w:rPr>
                <w:del w:id="512" w:author="Cole, George" w:date="2016-04-28T15:22:00Z"/>
              </w:rPr>
            </w:pPr>
            <w:del w:id="513" w:author="Cole, George" w:date="2016-04-28T15:22:00Z">
              <w:r w:rsidRPr="003651D9" w:rsidDel="00116999">
                <w:delText>&lt;Parent Template Name</w:delText>
              </w:r>
              <w:r w:rsidR="005F3FB5" w:rsidDel="00116999">
                <w:delText xml:space="preserve"> </w:delText>
              </w:r>
              <w:r w:rsidRPr="003651D9" w:rsidDel="00116999">
                <w:delText>oid/uid [Domain Reference]&gt;</w:delText>
              </w:r>
              <w:r w:rsidR="005F3FB5" w:rsidDel="00116999">
                <w:delText xml:space="preserve"> </w:delText>
              </w:r>
              <w:r w:rsidRPr="003651D9" w:rsidDel="00116999">
                <w:delText>&lt;delete 2</w:delText>
              </w:r>
              <w:r w:rsidRPr="003651D9" w:rsidDel="00116999">
                <w:rPr>
                  <w:vertAlign w:val="superscript"/>
                </w:rPr>
                <w:delText>nd</w:delText>
              </w:r>
              <w:r w:rsidRPr="003651D9" w:rsidDel="00116999">
                <w:delText>/additional parent templates if not applicable&gt;</w:delText>
              </w:r>
            </w:del>
          </w:p>
        </w:tc>
      </w:tr>
      <w:tr w:rsidR="008E3F6C" w:rsidRPr="003651D9" w:rsidDel="00116999" w14:paraId="27270A87" w14:textId="613B4455" w:rsidTr="00BB76BC">
        <w:trPr>
          <w:cantSplit/>
          <w:jc w:val="center"/>
          <w:del w:id="514" w:author="Cole, George" w:date="2016-04-28T15:22: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757DFE7" w14:textId="329BAF93" w:rsidR="008E3F6C" w:rsidRPr="003651D9" w:rsidDel="00116999" w:rsidRDefault="008E3F6C" w:rsidP="00597DB2">
            <w:pPr>
              <w:pStyle w:val="TableEntryHeader"/>
              <w:rPr>
                <w:del w:id="515" w:author="Cole, George" w:date="2016-04-28T15:22:00Z"/>
                <w:sz w:val="18"/>
              </w:rPr>
            </w:pPr>
            <w:del w:id="516" w:author="Cole, George" w:date="2016-04-28T15:22:00Z">
              <w:r w:rsidRPr="003651D9" w:rsidDel="00116999">
                <w:delText xml:space="preserve">General Description </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355C69" w14:textId="19AB71D9" w:rsidR="008E3F6C" w:rsidRPr="003651D9" w:rsidDel="00116999" w:rsidRDefault="008E3F6C" w:rsidP="00597DB2">
            <w:pPr>
              <w:pStyle w:val="TableEntry"/>
              <w:rPr>
                <w:del w:id="517" w:author="Cole, George" w:date="2016-04-28T15:22:00Z"/>
              </w:rPr>
            </w:pPr>
            <w:del w:id="518" w:author="Cole, George" w:date="2016-04-28T15:22:00Z">
              <w:r w:rsidRPr="003651D9" w:rsidDel="00116999">
                <w:delText>&lt;short textual description&gt;</w:delText>
              </w:r>
            </w:del>
          </w:p>
        </w:tc>
      </w:tr>
      <w:tr w:rsidR="008E3F6C" w:rsidRPr="003651D9" w:rsidDel="00116999" w14:paraId="6C734687" w14:textId="65A1BD5B" w:rsidTr="00BB76BC">
        <w:trPr>
          <w:cantSplit/>
          <w:jc w:val="center"/>
          <w:del w:id="519" w:author="Cole, George" w:date="2016-04-28T15:22: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FCBA38E" w14:textId="16E6EA53" w:rsidR="008E3F6C" w:rsidRPr="003651D9" w:rsidDel="00116999" w:rsidRDefault="008E3F6C" w:rsidP="00597DB2">
            <w:pPr>
              <w:pStyle w:val="TableEntryHeader"/>
              <w:rPr>
                <w:del w:id="520" w:author="Cole, George" w:date="2016-04-28T15:22:00Z"/>
                <w:sz w:val="18"/>
              </w:rPr>
            </w:pPr>
            <w:del w:id="521" w:author="Cole, George" w:date="2016-04-28T15:22:00Z">
              <w:r w:rsidRPr="003651D9" w:rsidDel="00116999">
                <w:delText>Document Code</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24E2F23" w14:textId="3DCFBD66" w:rsidR="008E3F6C" w:rsidRPr="003651D9" w:rsidDel="00116999" w:rsidRDefault="008E3F6C" w:rsidP="00597DB2">
            <w:pPr>
              <w:pStyle w:val="TableEntry"/>
              <w:rPr>
                <w:del w:id="522" w:author="Cole, George" w:date="2016-04-28T15:22:00Z"/>
              </w:rPr>
            </w:pPr>
            <w:del w:id="523" w:author="Cole, George" w:date="2016-04-28T15:22:00Z">
              <w:r w:rsidRPr="003651D9" w:rsidDel="00116999">
                <w:delText>&lt;MAY or SHALL&gt; be &lt; code/oid/uid, Code System, “Value Set name”&gt;</w:delText>
              </w:r>
            </w:del>
          </w:p>
        </w:tc>
      </w:tr>
      <w:tr w:rsidR="008E3F6C" w:rsidRPr="003651D9" w:rsidDel="00116999" w14:paraId="6DAB442F" w14:textId="2E98D792" w:rsidTr="00BB76BC">
        <w:trPr>
          <w:cantSplit/>
          <w:jc w:val="center"/>
          <w:del w:id="524" w:author="Cole, George" w:date="2016-04-28T15:22:00Z"/>
        </w:trPr>
        <w:tc>
          <w:tcPr>
            <w:tcW w:w="313" w:type="pct"/>
            <w:tcBorders>
              <w:top w:val="single" w:sz="4" w:space="0" w:color="auto"/>
              <w:left w:val="single" w:sz="4" w:space="0" w:color="auto"/>
              <w:bottom w:val="single" w:sz="4" w:space="0" w:color="auto"/>
              <w:right w:val="single" w:sz="4" w:space="0" w:color="auto"/>
            </w:tcBorders>
            <w:shd w:val="clear" w:color="auto" w:fill="E6E6E6"/>
            <w:vAlign w:val="center"/>
          </w:tcPr>
          <w:p w14:paraId="1D6589B4" w14:textId="038B57BD" w:rsidR="008E3F6C" w:rsidRPr="003651D9" w:rsidDel="00116999" w:rsidRDefault="008E3F6C" w:rsidP="00597DB2">
            <w:pPr>
              <w:pStyle w:val="TableEntryHeader"/>
              <w:rPr>
                <w:del w:id="525" w:author="Cole, George" w:date="2016-04-28T15:22:00Z"/>
              </w:rPr>
            </w:pPr>
            <w:del w:id="526" w:author="Cole, George" w:date="2016-04-28T15:22:00Z">
              <w:r w:rsidRPr="003651D9" w:rsidDel="00116999">
                <w:delText>Opt</w:delText>
              </w:r>
              <w:r w:rsidR="00AD069D" w:rsidRPr="003651D9" w:rsidDel="00116999">
                <w:delText xml:space="preserve"> and Card</w:delText>
              </w:r>
            </w:del>
          </w:p>
        </w:tc>
        <w:tc>
          <w:tcPr>
            <w:tcW w:w="702" w:type="pct"/>
            <w:tcBorders>
              <w:top w:val="single" w:sz="4" w:space="0" w:color="auto"/>
              <w:left w:val="single" w:sz="4" w:space="0" w:color="auto"/>
              <w:bottom w:val="single" w:sz="4" w:space="0" w:color="auto"/>
              <w:right w:val="single" w:sz="4" w:space="0" w:color="auto"/>
            </w:tcBorders>
            <w:shd w:val="clear" w:color="auto" w:fill="E6E6E6"/>
            <w:vAlign w:val="center"/>
          </w:tcPr>
          <w:p w14:paraId="5B607E27" w14:textId="23093029" w:rsidR="008E3F6C" w:rsidRPr="003651D9" w:rsidDel="00116999" w:rsidRDefault="00B84D95" w:rsidP="00597DB2">
            <w:pPr>
              <w:pStyle w:val="TableEntryHeader"/>
              <w:rPr>
                <w:del w:id="527" w:author="Cole, George" w:date="2016-04-28T15:22:00Z"/>
              </w:rPr>
            </w:pPr>
            <w:del w:id="528" w:author="Cole, George" w:date="2016-04-28T15:22:00Z">
              <w:r w:rsidRPr="003651D9" w:rsidDel="00116999">
                <w:delText>Condition</w:delText>
              </w:r>
            </w:del>
          </w:p>
        </w:tc>
        <w:tc>
          <w:tcPr>
            <w:tcW w:w="1247" w:type="pct"/>
            <w:tcBorders>
              <w:top w:val="single" w:sz="4" w:space="0" w:color="auto"/>
              <w:left w:val="single" w:sz="4" w:space="0" w:color="auto"/>
              <w:bottom w:val="single" w:sz="4" w:space="0" w:color="auto"/>
              <w:right w:val="single" w:sz="4" w:space="0" w:color="auto"/>
            </w:tcBorders>
            <w:shd w:val="clear" w:color="auto" w:fill="E6E6E6"/>
          </w:tcPr>
          <w:p w14:paraId="1FD48E1D" w14:textId="328963A5" w:rsidR="008E3F6C" w:rsidRPr="003651D9" w:rsidDel="00116999" w:rsidRDefault="008E3F6C" w:rsidP="00597DB2">
            <w:pPr>
              <w:pStyle w:val="TableEntryHeader"/>
              <w:rPr>
                <w:del w:id="529" w:author="Cole, George" w:date="2016-04-28T15:22:00Z"/>
              </w:rPr>
            </w:pPr>
            <w:del w:id="530" w:author="Cole, George" w:date="2016-04-28T15:22:00Z">
              <w:r w:rsidRPr="003651D9" w:rsidDel="00116999">
                <w:delText>Header Element or Section Name</w:delText>
              </w:r>
            </w:del>
          </w:p>
        </w:tc>
        <w:tc>
          <w:tcPr>
            <w:tcW w:w="1315" w:type="pct"/>
            <w:tcBorders>
              <w:top w:val="single" w:sz="4" w:space="0" w:color="auto"/>
              <w:left w:val="single" w:sz="4" w:space="0" w:color="auto"/>
              <w:bottom w:val="single" w:sz="4" w:space="0" w:color="auto"/>
              <w:right w:val="single" w:sz="4" w:space="0" w:color="auto"/>
            </w:tcBorders>
            <w:shd w:val="clear" w:color="auto" w:fill="E6E6E6"/>
            <w:vAlign w:val="center"/>
          </w:tcPr>
          <w:p w14:paraId="385CB040" w14:textId="5BC0871C" w:rsidR="008E3F6C" w:rsidRPr="003651D9" w:rsidDel="00116999" w:rsidRDefault="008E3F6C" w:rsidP="00597DB2">
            <w:pPr>
              <w:pStyle w:val="TableEntryHeader"/>
              <w:rPr>
                <w:del w:id="531" w:author="Cole, George" w:date="2016-04-28T15:22:00Z"/>
              </w:rPr>
            </w:pPr>
            <w:del w:id="532" w:author="Cole, George" w:date="2016-04-28T15:22:00Z">
              <w:r w:rsidRPr="003651D9" w:rsidDel="00116999">
                <w:delText xml:space="preserve">Template ID </w:delText>
              </w:r>
            </w:del>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56E24630" w14:textId="040C12AB" w:rsidR="008E3F6C" w:rsidRPr="003651D9" w:rsidDel="00116999" w:rsidRDefault="008E3F6C" w:rsidP="00597DB2">
            <w:pPr>
              <w:pStyle w:val="TableEntryHeader"/>
              <w:rPr>
                <w:del w:id="533" w:author="Cole, George" w:date="2016-04-28T15:22:00Z"/>
              </w:rPr>
            </w:pPr>
            <w:del w:id="534" w:author="Cole, George" w:date="2016-04-28T15:22:00Z">
              <w:r w:rsidRPr="003651D9" w:rsidDel="00116999">
                <w:delText>Specification Document</w:delText>
              </w:r>
            </w:del>
          </w:p>
        </w:tc>
        <w:tc>
          <w:tcPr>
            <w:tcW w:w="667" w:type="pct"/>
            <w:tcBorders>
              <w:top w:val="single" w:sz="4" w:space="0" w:color="auto"/>
              <w:left w:val="single" w:sz="4" w:space="0" w:color="auto"/>
              <w:bottom w:val="single" w:sz="4" w:space="0" w:color="auto"/>
              <w:right w:val="single" w:sz="4" w:space="0" w:color="auto"/>
            </w:tcBorders>
            <w:shd w:val="clear" w:color="auto" w:fill="E6E6E6"/>
            <w:vAlign w:val="center"/>
          </w:tcPr>
          <w:p w14:paraId="41AB8F75" w14:textId="5E34E743" w:rsidR="008E3F6C" w:rsidRPr="003651D9" w:rsidDel="00116999" w:rsidRDefault="008E3F6C" w:rsidP="00597DB2">
            <w:pPr>
              <w:pStyle w:val="TableEntryHeader"/>
              <w:rPr>
                <w:del w:id="535" w:author="Cole, George" w:date="2016-04-28T15:22:00Z"/>
              </w:rPr>
            </w:pPr>
            <w:del w:id="536" w:author="Cole, George" w:date="2016-04-28T15:22:00Z">
              <w:r w:rsidRPr="003651D9" w:rsidDel="00116999">
                <w:delText>Vocabulary Constraint</w:delText>
              </w:r>
            </w:del>
          </w:p>
        </w:tc>
      </w:tr>
      <w:tr w:rsidR="00B84D95" w:rsidRPr="003651D9" w:rsidDel="00116999" w14:paraId="2F07CE15" w14:textId="74E481BE" w:rsidTr="00BB76BC">
        <w:trPr>
          <w:cantSplit/>
          <w:jc w:val="center"/>
          <w:del w:id="537" w:author="Cole, George" w:date="2016-04-28T15:22:00Z"/>
        </w:trPr>
        <w:tc>
          <w:tcPr>
            <w:tcW w:w="5000" w:type="pct"/>
            <w:gridSpan w:val="6"/>
            <w:tcBorders>
              <w:top w:val="single" w:sz="4" w:space="0" w:color="auto"/>
              <w:left w:val="single" w:sz="4" w:space="0" w:color="auto"/>
              <w:bottom w:val="single" w:sz="4" w:space="0" w:color="auto"/>
              <w:right w:val="single" w:sz="4" w:space="0" w:color="auto"/>
            </w:tcBorders>
          </w:tcPr>
          <w:p w14:paraId="5E63A041" w14:textId="3892DAE6" w:rsidR="00B84D95" w:rsidRPr="003651D9" w:rsidDel="00116999" w:rsidRDefault="00B84D95" w:rsidP="00CF508D">
            <w:pPr>
              <w:spacing w:before="40" w:after="40"/>
              <w:ind w:left="72" w:right="72"/>
              <w:jc w:val="center"/>
              <w:rPr>
                <w:del w:id="538" w:author="Cole, George" w:date="2016-04-28T15:22:00Z"/>
                <w:rFonts w:ascii="Arial" w:hAnsi="Arial"/>
                <w:b/>
                <w:sz w:val="20"/>
              </w:rPr>
            </w:pPr>
            <w:del w:id="539" w:author="Cole, George" w:date="2016-04-28T15:22:00Z">
              <w:r w:rsidRPr="003651D9" w:rsidDel="00116999">
                <w:rPr>
                  <w:rFonts w:ascii="Arial" w:hAnsi="Arial"/>
                  <w:b/>
                  <w:sz w:val="20"/>
                </w:rPr>
                <w:delText>Header Elements</w:delText>
              </w:r>
            </w:del>
          </w:p>
        </w:tc>
      </w:tr>
      <w:tr w:rsidR="008E3F6C" w:rsidRPr="003651D9" w:rsidDel="00116999" w14:paraId="71AD04B2" w14:textId="48FA7EF1" w:rsidTr="00BB76BC">
        <w:trPr>
          <w:cantSplit/>
          <w:jc w:val="center"/>
          <w:del w:id="540" w:author="Cole, George" w:date="2016-04-28T15:22:00Z"/>
        </w:trPr>
        <w:tc>
          <w:tcPr>
            <w:tcW w:w="313" w:type="pct"/>
            <w:tcBorders>
              <w:top w:val="single" w:sz="4" w:space="0" w:color="auto"/>
              <w:left w:val="single" w:sz="4" w:space="0" w:color="auto"/>
              <w:bottom w:val="single" w:sz="4" w:space="0" w:color="auto"/>
              <w:right w:val="single" w:sz="4" w:space="0" w:color="auto"/>
            </w:tcBorders>
            <w:vAlign w:val="center"/>
          </w:tcPr>
          <w:p w14:paraId="5979C7C1" w14:textId="7D524E34" w:rsidR="008E3F6C" w:rsidRPr="003651D9" w:rsidDel="00116999" w:rsidRDefault="008E3F6C" w:rsidP="00EF1E77">
            <w:pPr>
              <w:pStyle w:val="TableEntry"/>
              <w:rPr>
                <w:del w:id="541" w:author="Cole, George" w:date="2016-04-28T15:22:00Z"/>
              </w:rPr>
            </w:pPr>
            <w:del w:id="542" w:author="Cole, George" w:date="2016-04-28T15:22:00Z">
              <w:r w:rsidRPr="003651D9" w:rsidDel="00116999">
                <w:delText>x [?..?]</w:delText>
              </w:r>
            </w:del>
          </w:p>
        </w:tc>
        <w:tc>
          <w:tcPr>
            <w:tcW w:w="702" w:type="pct"/>
            <w:tcBorders>
              <w:top w:val="single" w:sz="4" w:space="0" w:color="auto"/>
              <w:left w:val="single" w:sz="4" w:space="0" w:color="auto"/>
              <w:bottom w:val="single" w:sz="4" w:space="0" w:color="auto"/>
              <w:right w:val="single" w:sz="4" w:space="0" w:color="auto"/>
            </w:tcBorders>
            <w:vAlign w:val="center"/>
          </w:tcPr>
          <w:p w14:paraId="2FF125EF" w14:textId="598F2E94" w:rsidR="008E3F6C" w:rsidRPr="003651D9" w:rsidDel="00116999" w:rsidRDefault="008E3F6C" w:rsidP="005D6176">
            <w:pPr>
              <w:pStyle w:val="TableEntry"/>
              <w:rPr>
                <w:del w:id="543" w:author="Cole, George" w:date="2016-04-28T15:22:00Z"/>
              </w:rPr>
            </w:pPr>
          </w:p>
        </w:tc>
        <w:tc>
          <w:tcPr>
            <w:tcW w:w="1247" w:type="pct"/>
            <w:tcBorders>
              <w:top w:val="single" w:sz="4" w:space="0" w:color="auto"/>
              <w:left w:val="single" w:sz="4" w:space="0" w:color="auto"/>
              <w:bottom w:val="single" w:sz="4" w:space="0" w:color="auto"/>
              <w:right w:val="single" w:sz="4" w:space="0" w:color="auto"/>
            </w:tcBorders>
            <w:vAlign w:val="center"/>
          </w:tcPr>
          <w:p w14:paraId="51490E1A" w14:textId="64FAD02F" w:rsidR="008E3F6C" w:rsidRPr="003651D9" w:rsidDel="00116999" w:rsidRDefault="008E3F6C" w:rsidP="0032600B">
            <w:pPr>
              <w:pStyle w:val="TableEntry"/>
              <w:rPr>
                <w:del w:id="544" w:author="Cole, George" w:date="2016-04-28T15:22:00Z"/>
              </w:rPr>
            </w:pPr>
            <w:del w:id="545" w:author="Cole, George" w:date="2016-04-28T15:22:00Z">
              <w:r w:rsidRPr="003651D9" w:rsidDel="00116999">
                <w:delText>&lt;Header Element name&gt;</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7AAED1D6" w14:textId="051194E9" w:rsidR="008E3F6C" w:rsidRPr="003651D9" w:rsidDel="00116999" w:rsidRDefault="008E3F6C" w:rsidP="00BB76BC">
            <w:pPr>
              <w:pStyle w:val="TableEntry"/>
              <w:rPr>
                <w:del w:id="546" w:author="Cole, George" w:date="2016-04-28T15:22:00Z"/>
              </w:rPr>
            </w:pPr>
            <w:del w:id="547" w:author="Cole, George" w:date="2016-04-28T15:22:00Z">
              <w:r w:rsidRPr="003651D9" w:rsidDel="00116999">
                <w:delText>&lt;oid&gt;</w:delText>
              </w:r>
            </w:del>
          </w:p>
        </w:tc>
        <w:tc>
          <w:tcPr>
            <w:tcW w:w="756" w:type="pct"/>
            <w:tcBorders>
              <w:top w:val="single" w:sz="4" w:space="0" w:color="auto"/>
              <w:left w:val="single" w:sz="4" w:space="0" w:color="auto"/>
              <w:bottom w:val="single" w:sz="4" w:space="0" w:color="auto"/>
              <w:right w:val="single" w:sz="4" w:space="0" w:color="auto"/>
            </w:tcBorders>
          </w:tcPr>
          <w:p w14:paraId="1FB4E925" w14:textId="5A26225F" w:rsidR="008E3F6C" w:rsidRPr="003651D9" w:rsidDel="00116999" w:rsidRDefault="008E3F6C" w:rsidP="00BB76BC">
            <w:pPr>
              <w:pStyle w:val="TableEntry"/>
              <w:rPr>
                <w:del w:id="548" w:author="Cole, George" w:date="2016-04-28T15:22:00Z"/>
              </w:rPr>
            </w:pPr>
            <w:del w:id="549" w:author="Cole, George" w:date="2016-04-28T15:22:00Z">
              <w:r w:rsidRPr="003651D9" w:rsidDel="00116999">
                <w:delText>&lt;reference to section of TF or supple</w:delText>
              </w:r>
              <w:r w:rsidR="002322FF" w:rsidRPr="003651D9" w:rsidDel="00116999">
                <w:delText>ment document for details</w:delText>
              </w:r>
              <w:r w:rsidRPr="003651D9" w:rsidDel="00116999">
                <w:delText>&gt;</w:delText>
              </w:r>
            </w:del>
          </w:p>
        </w:tc>
        <w:tc>
          <w:tcPr>
            <w:tcW w:w="667" w:type="pct"/>
            <w:tcBorders>
              <w:top w:val="single" w:sz="4" w:space="0" w:color="auto"/>
              <w:left w:val="single" w:sz="4" w:space="0" w:color="auto"/>
              <w:bottom w:val="single" w:sz="4" w:space="0" w:color="auto"/>
              <w:right w:val="single" w:sz="4" w:space="0" w:color="auto"/>
            </w:tcBorders>
          </w:tcPr>
          <w:p w14:paraId="7A60E137" w14:textId="04018290" w:rsidR="008E3F6C" w:rsidRPr="003651D9" w:rsidDel="00116999" w:rsidRDefault="008E3F6C" w:rsidP="00BB76BC">
            <w:pPr>
              <w:pStyle w:val="TableEntry"/>
              <w:rPr>
                <w:del w:id="550" w:author="Cole, George" w:date="2016-04-28T15:22:00Z"/>
              </w:rPr>
            </w:pPr>
            <w:del w:id="551" w:author="Cole, George" w:date="2016-04-28T15:22:00Z">
              <w:r w:rsidRPr="003651D9" w:rsidDel="00116999">
                <w:delText>&lt;reference to section of TF or supplement document for explanation, if applicable&gt;</w:delText>
              </w:r>
            </w:del>
          </w:p>
        </w:tc>
      </w:tr>
      <w:tr w:rsidR="008E3F6C" w:rsidRPr="003651D9" w:rsidDel="00116999" w14:paraId="16C13F9B" w14:textId="7775D1AB" w:rsidTr="00BB76BC">
        <w:trPr>
          <w:cantSplit/>
          <w:jc w:val="center"/>
          <w:del w:id="552" w:author="Cole, George" w:date="2016-04-28T15:22:00Z"/>
        </w:trPr>
        <w:tc>
          <w:tcPr>
            <w:tcW w:w="313" w:type="pct"/>
            <w:tcBorders>
              <w:top w:val="single" w:sz="4" w:space="0" w:color="auto"/>
              <w:left w:val="single" w:sz="4" w:space="0" w:color="auto"/>
              <w:bottom w:val="single" w:sz="4" w:space="0" w:color="auto"/>
              <w:right w:val="single" w:sz="4" w:space="0" w:color="auto"/>
            </w:tcBorders>
            <w:vAlign w:val="center"/>
          </w:tcPr>
          <w:p w14:paraId="159A1B79" w14:textId="7D98DEA0" w:rsidR="008E3F6C" w:rsidRPr="003651D9" w:rsidDel="00116999" w:rsidRDefault="00C250ED" w:rsidP="00EF1E77">
            <w:pPr>
              <w:pStyle w:val="TableEntry"/>
              <w:rPr>
                <w:del w:id="553" w:author="Cole, George" w:date="2016-04-28T15:22:00Z"/>
              </w:rPr>
            </w:pPr>
            <w:del w:id="554" w:author="Cole, George" w:date="2016-04-28T15:22:00Z">
              <w:r w:rsidRPr="003651D9" w:rsidDel="00116999">
                <w:delText>&lt;</w:delText>
              </w:r>
              <w:r w:rsidR="008E3F6C" w:rsidRPr="003651D9" w:rsidDel="00116999">
                <w:delText>e.g., R [0..1]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541CBFB5" w14:textId="6CA1ACD7" w:rsidR="008E3F6C" w:rsidRPr="003651D9" w:rsidDel="00116999" w:rsidRDefault="008E3F6C" w:rsidP="005D6176">
            <w:pPr>
              <w:pStyle w:val="TableEntry"/>
              <w:rPr>
                <w:del w:id="555" w:author="Cole, George" w:date="2016-04-28T15:22:00Z"/>
              </w:rPr>
            </w:pPr>
          </w:p>
        </w:tc>
        <w:tc>
          <w:tcPr>
            <w:tcW w:w="1247" w:type="pct"/>
            <w:tcBorders>
              <w:top w:val="single" w:sz="4" w:space="0" w:color="auto"/>
              <w:left w:val="single" w:sz="4" w:space="0" w:color="auto"/>
              <w:bottom w:val="single" w:sz="4" w:space="0" w:color="auto"/>
              <w:right w:val="single" w:sz="4" w:space="0" w:color="auto"/>
            </w:tcBorders>
            <w:vAlign w:val="center"/>
          </w:tcPr>
          <w:p w14:paraId="6DF358EB" w14:textId="117092BE" w:rsidR="008E3F6C" w:rsidRPr="003651D9" w:rsidDel="00116999" w:rsidRDefault="008E3F6C" w:rsidP="0032600B">
            <w:pPr>
              <w:pStyle w:val="TableEntry"/>
              <w:rPr>
                <w:del w:id="556" w:author="Cole, George" w:date="2016-04-28T15:22:00Z"/>
              </w:rPr>
            </w:pPr>
            <w:del w:id="557" w:author="Cole, George" w:date="2016-04-28T15:22:00Z">
              <w:r w:rsidRPr="003651D9" w:rsidDel="00116999">
                <w:delText>Order</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2BA72B3B" w14:textId="26BA4663" w:rsidR="008E3F6C" w:rsidRPr="003651D9" w:rsidDel="00116999" w:rsidRDefault="008E3F6C" w:rsidP="00BB76BC">
            <w:pPr>
              <w:pStyle w:val="TableEntry"/>
              <w:rPr>
                <w:del w:id="558" w:author="Cole, George" w:date="2016-04-28T15:22:00Z"/>
              </w:rPr>
            </w:pPr>
            <w:del w:id="559" w:author="Cole, George" w:date="2016-04-28T15:22:00Z">
              <w:r w:rsidRPr="003651D9" w:rsidDel="00116999">
                <w:delText>1.3.6.1.4.1.19376.1.4.1.3.2</w:delText>
              </w:r>
            </w:del>
          </w:p>
        </w:tc>
        <w:tc>
          <w:tcPr>
            <w:tcW w:w="756" w:type="pct"/>
            <w:tcBorders>
              <w:top w:val="single" w:sz="4" w:space="0" w:color="auto"/>
              <w:left w:val="single" w:sz="4" w:space="0" w:color="auto"/>
              <w:bottom w:val="single" w:sz="4" w:space="0" w:color="auto"/>
              <w:right w:val="single" w:sz="4" w:space="0" w:color="auto"/>
            </w:tcBorders>
          </w:tcPr>
          <w:p w14:paraId="473233A6" w14:textId="3916B716" w:rsidR="008E3F6C" w:rsidRPr="003651D9" w:rsidDel="00116999" w:rsidRDefault="00AA69C0" w:rsidP="00BB76BC">
            <w:pPr>
              <w:pStyle w:val="TableEntry"/>
              <w:rPr>
                <w:del w:id="560" w:author="Cole, George" w:date="2016-04-28T15:22:00Z"/>
              </w:rPr>
            </w:pPr>
            <w:del w:id="561" w:author="Cole, George" w:date="2016-04-28T15:22:00Z">
              <w:r w:rsidRPr="003651D9" w:rsidDel="00116999">
                <w:delText>CARD TF-3 6.3.2.H</w:delText>
              </w:r>
              <w:r w:rsidR="003F252B" w:rsidRPr="003651D9" w:rsidDel="00116999">
                <w:delText>&gt;</w:delText>
              </w:r>
            </w:del>
          </w:p>
        </w:tc>
        <w:tc>
          <w:tcPr>
            <w:tcW w:w="667" w:type="pct"/>
            <w:tcBorders>
              <w:top w:val="single" w:sz="4" w:space="0" w:color="auto"/>
              <w:left w:val="single" w:sz="4" w:space="0" w:color="auto"/>
              <w:bottom w:val="single" w:sz="4" w:space="0" w:color="auto"/>
              <w:right w:val="single" w:sz="4" w:space="0" w:color="auto"/>
            </w:tcBorders>
          </w:tcPr>
          <w:p w14:paraId="6BF45080" w14:textId="377AA76D" w:rsidR="008E3F6C" w:rsidRPr="003651D9" w:rsidDel="00116999" w:rsidRDefault="008E3F6C" w:rsidP="00BB76BC">
            <w:pPr>
              <w:pStyle w:val="TableEntry"/>
              <w:rPr>
                <w:del w:id="562" w:author="Cole, George" w:date="2016-04-28T15:22:00Z"/>
              </w:rPr>
            </w:pPr>
          </w:p>
        </w:tc>
      </w:tr>
      <w:tr w:rsidR="008E3F6C" w:rsidRPr="003651D9" w:rsidDel="00116999" w14:paraId="07F4B968" w14:textId="6711059F" w:rsidTr="00BB76BC">
        <w:trPr>
          <w:cantSplit/>
          <w:jc w:val="center"/>
          <w:del w:id="563" w:author="Cole, George" w:date="2016-04-28T15:22:00Z"/>
        </w:trPr>
        <w:tc>
          <w:tcPr>
            <w:tcW w:w="313" w:type="pct"/>
            <w:tcBorders>
              <w:top w:val="single" w:sz="4" w:space="0" w:color="auto"/>
              <w:left w:val="single" w:sz="4" w:space="0" w:color="auto"/>
              <w:bottom w:val="single" w:sz="4" w:space="0" w:color="auto"/>
              <w:right w:val="single" w:sz="4" w:space="0" w:color="auto"/>
            </w:tcBorders>
            <w:vAlign w:val="center"/>
          </w:tcPr>
          <w:p w14:paraId="0EB1CF97" w14:textId="670359AD" w:rsidR="008E3F6C" w:rsidRPr="003651D9" w:rsidDel="00116999" w:rsidRDefault="003F252B" w:rsidP="00EF1E77">
            <w:pPr>
              <w:pStyle w:val="TableEntry"/>
              <w:rPr>
                <w:del w:id="564" w:author="Cole, George" w:date="2016-04-28T15:22:00Z"/>
              </w:rPr>
            </w:pPr>
            <w:del w:id="565" w:author="Cole, George" w:date="2016-04-28T15:22:00Z">
              <w:r w:rsidRPr="003651D9" w:rsidDel="00116999">
                <w:delText>&lt;</w:delText>
              </w:r>
              <w:r w:rsidR="008E3F6C" w:rsidRPr="003651D9" w:rsidDel="00116999">
                <w:delText>e.g., M [1..1]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567582C2" w14:textId="06943803" w:rsidR="008E3F6C" w:rsidRPr="003651D9" w:rsidDel="00116999" w:rsidRDefault="008E3F6C" w:rsidP="005D6176">
            <w:pPr>
              <w:pStyle w:val="TableEntry"/>
              <w:rPr>
                <w:del w:id="566" w:author="Cole, George" w:date="2016-04-28T15:22:00Z"/>
              </w:rPr>
            </w:pPr>
          </w:p>
        </w:tc>
        <w:tc>
          <w:tcPr>
            <w:tcW w:w="1247" w:type="pct"/>
            <w:tcBorders>
              <w:top w:val="single" w:sz="4" w:space="0" w:color="auto"/>
              <w:left w:val="single" w:sz="4" w:space="0" w:color="auto"/>
              <w:bottom w:val="single" w:sz="4" w:space="0" w:color="auto"/>
              <w:right w:val="single" w:sz="4" w:space="0" w:color="auto"/>
            </w:tcBorders>
            <w:vAlign w:val="center"/>
          </w:tcPr>
          <w:p w14:paraId="75264170" w14:textId="7F358FB8" w:rsidR="008E3F6C" w:rsidRPr="003651D9" w:rsidDel="00116999" w:rsidRDefault="008E3F6C" w:rsidP="0032600B">
            <w:pPr>
              <w:pStyle w:val="TableEntry"/>
              <w:rPr>
                <w:del w:id="567" w:author="Cole, George" w:date="2016-04-28T15:22:00Z"/>
              </w:rPr>
            </w:pPr>
            <w:del w:id="568" w:author="Cole, George" w:date="2016-04-28T15:22:00Z">
              <w:r w:rsidRPr="003651D9" w:rsidDel="00116999">
                <w:delText>Patient Demographics</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57A95448" w14:textId="1D71B2C3" w:rsidR="008E3F6C" w:rsidRPr="003651D9" w:rsidDel="00116999" w:rsidRDefault="008E3F6C" w:rsidP="00BB76BC">
            <w:pPr>
              <w:pStyle w:val="TableEntry"/>
              <w:rPr>
                <w:del w:id="569" w:author="Cole, George" w:date="2016-04-28T15:22:00Z"/>
              </w:rPr>
            </w:pPr>
            <w:del w:id="570" w:author="Cole, George" w:date="2016-04-28T15:22:00Z">
              <w:r w:rsidRPr="003651D9" w:rsidDel="00116999">
                <w:delText>1.3.6.1.4.1.19376.1.4.1.3.3</w:delText>
              </w:r>
            </w:del>
          </w:p>
        </w:tc>
        <w:tc>
          <w:tcPr>
            <w:tcW w:w="756" w:type="pct"/>
            <w:tcBorders>
              <w:top w:val="single" w:sz="4" w:space="0" w:color="auto"/>
              <w:left w:val="single" w:sz="4" w:space="0" w:color="auto"/>
              <w:bottom w:val="single" w:sz="4" w:space="0" w:color="auto"/>
              <w:right w:val="single" w:sz="4" w:space="0" w:color="auto"/>
            </w:tcBorders>
          </w:tcPr>
          <w:p w14:paraId="16132BE5" w14:textId="0FB40B78" w:rsidR="008E3F6C" w:rsidRPr="003651D9" w:rsidDel="00116999" w:rsidRDefault="00AA69C0" w:rsidP="00BB76BC">
            <w:pPr>
              <w:pStyle w:val="TableEntry"/>
              <w:rPr>
                <w:del w:id="571" w:author="Cole, George" w:date="2016-04-28T15:22:00Z"/>
              </w:rPr>
            </w:pPr>
            <w:del w:id="572" w:author="Cole, George" w:date="2016-04-28T15:22:00Z">
              <w:r w:rsidRPr="003651D9" w:rsidDel="00116999">
                <w:delText>CARD TF-3 6.3.2.H</w:delText>
              </w:r>
            </w:del>
          </w:p>
        </w:tc>
        <w:tc>
          <w:tcPr>
            <w:tcW w:w="667" w:type="pct"/>
            <w:tcBorders>
              <w:top w:val="single" w:sz="4" w:space="0" w:color="auto"/>
              <w:left w:val="single" w:sz="4" w:space="0" w:color="auto"/>
              <w:bottom w:val="single" w:sz="4" w:space="0" w:color="auto"/>
              <w:right w:val="single" w:sz="4" w:space="0" w:color="auto"/>
            </w:tcBorders>
          </w:tcPr>
          <w:p w14:paraId="7887AC95" w14:textId="3A4E4099" w:rsidR="008E3F6C" w:rsidRPr="003651D9" w:rsidDel="00116999" w:rsidRDefault="00AA69C0" w:rsidP="00BB76BC">
            <w:pPr>
              <w:pStyle w:val="TableEntry"/>
              <w:rPr>
                <w:del w:id="573" w:author="Cole, George" w:date="2016-04-28T15:22:00Z"/>
              </w:rPr>
            </w:pPr>
            <w:del w:id="574" w:author="Cole, George" w:date="2016-04-28T15:22:00Z">
              <w:r w:rsidRPr="003651D9" w:rsidDel="00116999">
                <w:delText>CARD TF-3 6.3.1.D.5.1</w:delText>
              </w:r>
              <w:r w:rsidR="00C250ED" w:rsidRPr="003651D9" w:rsidDel="00116999">
                <w:delText>&gt;</w:delText>
              </w:r>
            </w:del>
          </w:p>
        </w:tc>
      </w:tr>
      <w:tr w:rsidR="00B84D95" w:rsidRPr="003651D9" w:rsidDel="00116999" w14:paraId="1B1E2DF1" w14:textId="23A82F4C" w:rsidTr="00BB76BC">
        <w:trPr>
          <w:cantSplit/>
          <w:jc w:val="center"/>
          <w:del w:id="575" w:author="Cole, George" w:date="2016-04-28T15:22:00Z"/>
        </w:trPr>
        <w:tc>
          <w:tcPr>
            <w:tcW w:w="5000" w:type="pct"/>
            <w:gridSpan w:val="6"/>
            <w:tcBorders>
              <w:top w:val="single" w:sz="4" w:space="0" w:color="auto"/>
              <w:left w:val="single" w:sz="4" w:space="0" w:color="auto"/>
              <w:bottom w:val="single" w:sz="4" w:space="0" w:color="auto"/>
              <w:right w:val="single" w:sz="4" w:space="0" w:color="auto"/>
            </w:tcBorders>
          </w:tcPr>
          <w:p w14:paraId="52798633" w14:textId="13118F03" w:rsidR="00B84D95" w:rsidRPr="003651D9" w:rsidDel="00116999" w:rsidRDefault="00B84D95" w:rsidP="00597DB2">
            <w:pPr>
              <w:pStyle w:val="TableEntryHeader"/>
              <w:rPr>
                <w:del w:id="576" w:author="Cole, George" w:date="2016-04-28T15:22:00Z"/>
              </w:rPr>
            </w:pPr>
            <w:del w:id="577" w:author="Cole, George" w:date="2016-04-28T15:22:00Z">
              <w:r w:rsidRPr="003651D9" w:rsidDel="00116999">
                <w:delText>Sections</w:delText>
              </w:r>
            </w:del>
          </w:p>
        </w:tc>
      </w:tr>
      <w:tr w:rsidR="00B84D95" w:rsidRPr="003651D9" w:rsidDel="00116999" w14:paraId="55A8912F" w14:textId="2D8D3C15" w:rsidTr="00BB76BC">
        <w:trPr>
          <w:cantSplit/>
          <w:jc w:val="center"/>
          <w:del w:id="578" w:author="Cole, George" w:date="2016-04-28T15:22:00Z"/>
        </w:trPr>
        <w:tc>
          <w:tcPr>
            <w:tcW w:w="313" w:type="pct"/>
            <w:tcBorders>
              <w:top w:val="single" w:sz="4" w:space="0" w:color="auto"/>
              <w:left w:val="single" w:sz="4" w:space="0" w:color="auto"/>
              <w:bottom w:val="single" w:sz="4" w:space="0" w:color="auto"/>
              <w:right w:val="single" w:sz="4" w:space="0" w:color="auto"/>
            </w:tcBorders>
            <w:vAlign w:val="center"/>
          </w:tcPr>
          <w:p w14:paraId="6FD5411A" w14:textId="062B3BD9" w:rsidR="00B84D95" w:rsidRPr="003651D9" w:rsidDel="00116999" w:rsidRDefault="00B84D95" w:rsidP="00EF1E77">
            <w:pPr>
              <w:pStyle w:val="TableEntry"/>
              <w:rPr>
                <w:del w:id="579" w:author="Cole, George" w:date="2016-04-28T15:22:00Z"/>
              </w:rPr>
            </w:pPr>
            <w:del w:id="580" w:author="Cole, George" w:date="2016-04-28T15:22:00Z">
              <w:r w:rsidRPr="003651D9" w:rsidDel="00116999">
                <w:delText>x [?..?]</w:delText>
              </w:r>
            </w:del>
          </w:p>
        </w:tc>
        <w:tc>
          <w:tcPr>
            <w:tcW w:w="702" w:type="pct"/>
            <w:tcBorders>
              <w:top w:val="single" w:sz="4" w:space="0" w:color="auto"/>
              <w:left w:val="single" w:sz="4" w:space="0" w:color="auto"/>
              <w:bottom w:val="single" w:sz="4" w:space="0" w:color="auto"/>
              <w:right w:val="single" w:sz="4" w:space="0" w:color="auto"/>
            </w:tcBorders>
            <w:vAlign w:val="center"/>
          </w:tcPr>
          <w:p w14:paraId="632F7861" w14:textId="43A3A104" w:rsidR="00B84D95" w:rsidRPr="003651D9" w:rsidDel="00116999" w:rsidRDefault="00B84D95" w:rsidP="005D6176">
            <w:pPr>
              <w:pStyle w:val="TableEntry"/>
              <w:rPr>
                <w:del w:id="581" w:author="Cole, George" w:date="2016-04-28T15:22:00Z"/>
              </w:rPr>
            </w:pPr>
          </w:p>
        </w:tc>
        <w:tc>
          <w:tcPr>
            <w:tcW w:w="1247" w:type="pct"/>
            <w:tcBorders>
              <w:top w:val="single" w:sz="4" w:space="0" w:color="auto"/>
              <w:left w:val="single" w:sz="4" w:space="0" w:color="auto"/>
              <w:bottom w:val="single" w:sz="4" w:space="0" w:color="auto"/>
              <w:right w:val="single" w:sz="4" w:space="0" w:color="auto"/>
            </w:tcBorders>
            <w:vAlign w:val="center"/>
          </w:tcPr>
          <w:p w14:paraId="2F2A1DD8" w14:textId="7764DE3B" w:rsidR="00B84D95" w:rsidRPr="003651D9" w:rsidDel="00116999" w:rsidRDefault="00B84D95" w:rsidP="0032600B">
            <w:pPr>
              <w:pStyle w:val="TableEntry"/>
              <w:rPr>
                <w:del w:id="582" w:author="Cole, George" w:date="2016-04-28T15:22:00Z"/>
              </w:rPr>
            </w:pPr>
            <w:del w:id="583" w:author="Cole, George" w:date="2016-04-28T15:22:00Z">
              <w:r w:rsidRPr="003651D9" w:rsidDel="00116999">
                <w:delText>&lt;Section name&gt;</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7DC7C3ED" w14:textId="73AE7E15" w:rsidR="00B84D95" w:rsidRPr="003651D9" w:rsidDel="00116999" w:rsidRDefault="00B84D95" w:rsidP="00BB76BC">
            <w:pPr>
              <w:pStyle w:val="TableEntry"/>
              <w:rPr>
                <w:del w:id="584" w:author="Cole, George" w:date="2016-04-28T15:22:00Z"/>
              </w:rPr>
            </w:pPr>
            <w:del w:id="585" w:author="Cole, George" w:date="2016-04-28T15:22:00Z">
              <w:r w:rsidRPr="003651D9" w:rsidDel="00116999">
                <w:delText>&lt;oid&gt;</w:delText>
              </w:r>
            </w:del>
          </w:p>
        </w:tc>
        <w:tc>
          <w:tcPr>
            <w:tcW w:w="756" w:type="pct"/>
            <w:tcBorders>
              <w:top w:val="single" w:sz="4" w:space="0" w:color="auto"/>
              <w:left w:val="single" w:sz="4" w:space="0" w:color="auto"/>
              <w:bottom w:val="single" w:sz="4" w:space="0" w:color="auto"/>
              <w:right w:val="single" w:sz="4" w:space="0" w:color="auto"/>
            </w:tcBorders>
          </w:tcPr>
          <w:p w14:paraId="73B460D8" w14:textId="7DDCE424" w:rsidR="00B84D95" w:rsidRPr="003651D9" w:rsidDel="00116999" w:rsidRDefault="002322FF" w:rsidP="00BB76BC">
            <w:pPr>
              <w:pStyle w:val="TableEntry"/>
              <w:rPr>
                <w:del w:id="586" w:author="Cole, George" w:date="2016-04-28T15:22:00Z"/>
              </w:rPr>
            </w:pPr>
            <w:del w:id="587" w:author="Cole, George" w:date="2016-04-28T15:22:00Z">
              <w:r w:rsidRPr="003651D9" w:rsidDel="00116999">
                <w:delText>&lt;reference to section of TF or supplement document for details&gt;</w:delText>
              </w:r>
            </w:del>
          </w:p>
        </w:tc>
        <w:tc>
          <w:tcPr>
            <w:tcW w:w="667" w:type="pct"/>
            <w:tcBorders>
              <w:top w:val="single" w:sz="4" w:space="0" w:color="auto"/>
              <w:left w:val="single" w:sz="4" w:space="0" w:color="auto"/>
              <w:bottom w:val="single" w:sz="4" w:space="0" w:color="auto"/>
              <w:right w:val="single" w:sz="4" w:space="0" w:color="auto"/>
            </w:tcBorders>
          </w:tcPr>
          <w:p w14:paraId="69F42126" w14:textId="1E2932C4" w:rsidR="00B84D95" w:rsidRPr="003651D9" w:rsidDel="00116999" w:rsidRDefault="00B84D95" w:rsidP="00BB76BC">
            <w:pPr>
              <w:pStyle w:val="TableEntry"/>
              <w:rPr>
                <w:del w:id="588" w:author="Cole, George" w:date="2016-04-28T15:22:00Z"/>
              </w:rPr>
            </w:pPr>
            <w:del w:id="589" w:author="Cole, George" w:date="2016-04-28T15:22:00Z">
              <w:r w:rsidRPr="003651D9" w:rsidDel="00116999">
                <w:delText>&lt;reference to section of TF or supplement document for explanation, if applicable&gt;</w:delText>
              </w:r>
            </w:del>
          </w:p>
        </w:tc>
      </w:tr>
      <w:tr w:rsidR="00B84D95" w:rsidRPr="003651D9" w:rsidDel="00116999" w14:paraId="11228B70" w14:textId="5AAA17F6" w:rsidTr="00BB76BC">
        <w:trPr>
          <w:cantSplit/>
          <w:jc w:val="center"/>
          <w:del w:id="590" w:author="Cole, George" w:date="2016-04-28T15:22:00Z"/>
        </w:trPr>
        <w:tc>
          <w:tcPr>
            <w:tcW w:w="313" w:type="pct"/>
            <w:tcBorders>
              <w:top w:val="single" w:sz="4" w:space="0" w:color="auto"/>
              <w:left w:val="single" w:sz="4" w:space="0" w:color="auto"/>
              <w:bottom w:val="single" w:sz="4" w:space="0" w:color="auto"/>
              <w:right w:val="single" w:sz="4" w:space="0" w:color="auto"/>
            </w:tcBorders>
            <w:vAlign w:val="center"/>
          </w:tcPr>
          <w:p w14:paraId="3ED6A4DF" w14:textId="1924585E" w:rsidR="00B84D95" w:rsidRPr="003651D9" w:rsidDel="00116999" w:rsidRDefault="00C250ED" w:rsidP="00EF1E77">
            <w:pPr>
              <w:pStyle w:val="TableEntry"/>
              <w:rPr>
                <w:del w:id="591" w:author="Cole, George" w:date="2016-04-28T15:22:00Z"/>
              </w:rPr>
            </w:pPr>
            <w:del w:id="592" w:author="Cole, George" w:date="2016-04-28T15:22:00Z">
              <w:r w:rsidRPr="003651D9" w:rsidDel="00116999">
                <w:delText>&lt;</w:delText>
              </w:r>
              <w:r w:rsidR="00B84D95" w:rsidRPr="003651D9" w:rsidDel="00116999">
                <w:delText>e.g., M [1..1]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4B7FCEF6" w14:textId="225ED961" w:rsidR="00B84D95" w:rsidRPr="003651D9" w:rsidDel="00116999" w:rsidRDefault="00B84D95" w:rsidP="005D6176">
            <w:pPr>
              <w:pStyle w:val="TableEntry"/>
              <w:rPr>
                <w:del w:id="593" w:author="Cole, George" w:date="2016-04-28T15:22:00Z"/>
              </w:rPr>
            </w:pPr>
          </w:p>
        </w:tc>
        <w:tc>
          <w:tcPr>
            <w:tcW w:w="1247" w:type="pct"/>
            <w:tcBorders>
              <w:top w:val="single" w:sz="4" w:space="0" w:color="auto"/>
              <w:left w:val="single" w:sz="4" w:space="0" w:color="auto"/>
              <w:bottom w:val="single" w:sz="4" w:space="0" w:color="auto"/>
              <w:right w:val="single" w:sz="4" w:space="0" w:color="auto"/>
            </w:tcBorders>
            <w:vAlign w:val="center"/>
          </w:tcPr>
          <w:p w14:paraId="013385F1" w14:textId="6ABED2D6" w:rsidR="00B84D95" w:rsidRPr="003651D9" w:rsidDel="00116999" w:rsidRDefault="00B84D95" w:rsidP="0032600B">
            <w:pPr>
              <w:pStyle w:val="TableEntry"/>
              <w:rPr>
                <w:del w:id="594" w:author="Cole, George" w:date="2016-04-28T15:22:00Z"/>
              </w:rPr>
            </w:pPr>
            <w:del w:id="595" w:author="Cole, George" w:date="2016-04-28T15:22:00Z">
              <w:r w:rsidRPr="003651D9" w:rsidDel="00116999">
                <w:delText xml:space="preserve">Medications </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30A62879" w14:textId="35AB5401" w:rsidR="00B84D95" w:rsidRPr="003651D9" w:rsidDel="00116999" w:rsidRDefault="00B84D95" w:rsidP="00BB76BC">
            <w:pPr>
              <w:pStyle w:val="TableEntry"/>
              <w:rPr>
                <w:del w:id="596" w:author="Cole, George" w:date="2016-04-28T15:22:00Z"/>
              </w:rPr>
            </w:pPr>
            <w:del w:id="597" w:author="Cole, George" w:date="2016-04-28T15:22:00Z">
              <w:r w:rsidRPr="003651D9" w:rsidDel="00116999">
                <w:delText xml:space="preserve"> 1.3.6.1.4.1.19376.1.5.3.1.3.19</w:delText>
              </w:r>
            </w:del>
          </w:p>
        </w:tc>
        <w:tc>
          <w:tcPr>
            <w:tcW w:w="756" w:type="pct"/>
            <w:tcBorders>
              <w:top w:val="single" w:sz="4" w:space="0" w:color="auto"/>
              <w:left w:val="single" w:sz="4" w:space="0" w:color="auto"/>
              <w:bottom w:val="single" w:sz="4" w:space="0" w:color="auto"/>
              <w:right w:val="single" w:sz="4" w:space="0" w:color="auto"/>
            </w:tcBorders>
          </w:tcPr>
          <w:p w14:paraId="716B6D17" w14:textId="08C2724C" w:rsidR="00B84D95" w:rsidRPr="003651D9" w:rsidDel="00116999" w:rsidRDefault="00B84D95" w:rsidP="00BB76BC">
            <w:pPr>
              <w:pStyle w:val="TableEntry"/>
              <w:rPr>
                <w:del w:id="598" w:author="Cole, George" w:date="2016-04-28T15:22:00Z"/>
              </w:rPr>
            </w:pPr>
            <w:del w:id="599" w:author="Cole, George" w:date="2016-04-28T15:22:00Z">
              <w:r w:rsidRPr="003651D9" w:rsidDel="00116999">
                <w:delText>PCC TF-2</w:delText>
              </w:r>
            </w:del>
          </w:p>
        </w:tc>
        <w:tc>
          <w:tcPr>
            <w:tcW w:w="667" w:type="pct"/>
            <w:tcBorders>
              <w:top w:val="single" w:sz="4" w:space="0" w:color="auto"/>
              <w:left w:val="single" w:sz="4" w:space="0" w:color="auto"/>
              <w:bottom w:val="single" w:sz="4" w:space="0" w:color="auto"/>
              <w:right w:val="single" w:sz="4" w:space="0" w:color="auto"/>
            </w:tcBorders>
          </w:tcPr>
          <w:p w14:paraId="41450D78" w14:textId="4BDF9027" w:rsidR="00B84D95" w:rsidRPr="003651D9" w:rsidDel="00116999" w:rsidRDefault="00AA69C0" w:rsidP="00BB76BC">
            <w:pPr>
              <w:pStyle w:val="TableEntry"/>
              <w:rPr>
                <w:del w:id="600" w:author="Cole, George" w:date="2016-04-28T15:22:00Z"/>
              </w:rPr>
            </w:pPr>
            <w:del w:id="601" w:author="Cole, George" w:date="2016-04-28T15:22:00Z">
              <w:r w:rsidRPr="003651D9" w:rsidDel="00116999">
                <w:delText>CARD TF-3 6.3.1.D.5.2</w:delText>
              </w:r>
              <w:r w:rsidR="003F252B" w:rsidRPr="003651D9" w:rsidDel="00116999">
                <w:delText>&gt;</w:delText>
              </w:r>
            </w:del>
          </w:p>
        </w:tc>
      </w:tr>
      <w:tr w:rsidR="00B84D95" w:rsidRPr="003651D9" w:rsidDel="00116999" w14:paraId="74D8EC63" w14:textId="130E75C1" w:rsidTr="00BB76BC">
        <w:trPr>
          <w:cantSplit/>
          <w:jc w:val="center"/>
          <w:del w:id="602" w:author="Cole, George" w:date="2016-04-28T15:22:00Z"/>
        </w:trPr>
        <w:tc>
          <w:tcPr>
            <w:tcW w:w="313" w:type="pct"/>
            <w:tcBorders>
              <w:top w:val="single" w:sz="4" w:space="0" w:color="auto"/>
              <w:left w:val="single" w:sz="4" w:space="0" w:color="auto"/>
              <w:bottom w:val="single" w:sz="4" w:space="0" w:color="auto"/>
              <w:right w:val="single" w:sz="4" w:space="0" w:color="auto"/>
            </w:tcBorders>
            <w:vAlign w:val="center"/>
          </w:tcPr>
          <w:p w14:paraId="754C0F2B" w14:textId="48E0CC69" w:rsidR="00B84D95" w:rsidRPr="003651D9" w:rsidDel="00116999" w:rsidRDefault="003F252B" w:rsidP="00EF1E77">
            <w:pPr>
              <w:pStyle w:val="TableEntry"/>
              <w:rPr>
                <w:del w:id="603" w:author="Cole, George" w:date="2016-04-28T15:22:00Z"/>
              </w:rPr>
            </w:pPr>
            <w:del w:id="604" w:author="Cole, George" w:date="2016-04-28T15:22:00Z">
              <w:r w:rsidRPr="003651D9" w:rsidDel="00116999">
                <w:delText>&lt;</w:delText>
              </w:r>
              <w:r w:rsidR="00B84D95" w:rsidRPr="003651D9" w:rsidDel="00116999">
                <w:delText>e.g., R [1..1]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01EEC967" w14:textId="730EA10C" w:rsidR="00B84D95" w:rsidRPr="003651D9" w:rsidDel="00116999" w:rsidRDefault="00B84D95" w:rsidP="005D6176">
            <w:pPr>
              <w:pStyle w:val="TableEntry"/>
              <w:rPr>
                <w:del w:id="605" w:author="Cole, George" w:date="2016-04-28T15:22:00Z"/>
              </w:rPr>
            </w:pPr>
          </w:p>
        </w:tc>
        <w:tc>
          <w:tcPr>
            <w:tcW w:w="1247" w:type="pct"/>
            <w:tcBorders>
              <w:top w:val="single" w:sz="4" w:space="0" w:color="auto"/>
              <w:left w:val="single" w:sz="4" w:space="0" w:color="auto"/>
              <w:bottom w:val="single" w:sz="4" w:space="0" w:color="auto"/>
              <w:right w:val="single" w:sz="4" w:space="0" w:color="auto"/>
            </w:tcBorders>
            <w:vAlign w:val="center"/>
          </w:tcPr>
          <w:p w14:paraId="40B133BC" w14:textId="13453F73" w:rsidR="00B84D95" w:rsidRPr="003651D9" w:rsidDel="00116999" w:rsidRDefault="00B84D95" w:rsidP="0032600B">
            <w:pPr>
              <w:pStyle w:val="TableEntry"/>
              <w:rPr>
                <w:del w:id="606" w:author="Cole, George" w:date="2016-04-28T15:22:00Z"/>
              </w:rPr>
            </w:pPr>
            <w:del w:id="607" w:author="Cole, George" w:date="2016-04-28T15:22:00Z">
              <w:r w:rsidRPr="003651D9" w:rsidDel="00116999">
                <w:delText>Coded Social History</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691A796E" w14:textId="629FDC71" w:rsidR="00B84D95" w:rsidRPr="003651D9" w:rsidDel="00116999" w:rsidRDefault="00B84D95" w:rsidP="00BB76BC">
            <w:pPr>
              <w:pStyle w:val="TableEntry"/>
              <w:rPr>
                <w:del w:id="608" w:author="Cole, George" w:date="2016-04-28T15:22:00Z"/>
              </w:rPr>
            </w:pPr>
            <w:del w:id="609" w:author="Cole, George" w:date="2016-04-28T15:22:00Z">
              <w:r w:rsidRPr="003651D9" w:rsidDel="00116999">
                <w:delText xml:space="preserve"> 1.3.6.1.4.1.19376.1.5.3.1.3.16.1</w:delText>
              </w:r>
            </w:del>
          </w:p>
        </w:tc>
        <w:tc>
          <w:tcPr>
            <w:tcW w:w="756" w:type="pct"/>
            <w:tcBorders>
              <w:top w:val="single" w:sz="4" w:space="0" w:color="auto"/>
              <w:left w:val="single" w:sz="4" w:space="0" w:color="auto"/>
              <w:bottom w:val="single" w:sz="4" w:space="0" w:color="auto"/>
              <w:right w:val="single" w:sz="4" w:space="0" w:color="auto"/>
            </w:tcBorders>
          </w:tcPr>
          <w:p w14:paraId="37B16267" w14:textId="7C71E009" w:rsidR="00B84D95" w:rsidRPr="003651D9" w:rsidDel="00116999" w:rsidRDefault="00AA69C0" w:rsidP="00BB76BC">
            <w:pPr>
              <w:pStyle w:val="TableEntry"/>
              <w:rPr>
                <w:del w:id="610" w:author="Cole, George" w:date="2016-04-28T15:22:00Z"/>
              </w:rPr>
            </w:pPr>
            <w:del w:id="611" w:author="Cole, George" w:date="2016-04-28T15:22:00Z">
              <w:r w:rsidRPr="003651D9" w:rsidDel="00116999">
                <w:delText>CARD TF-3 6.3.3.S</w:delText>
              </w:r>
            </w:del>
          </w:p>
        </w:tc>
        <w:tc>
          <w:tcPr>
            <w:tcW w:w="667" w:type="pct"/>
            <w:tcBorders>
              <w:top w:val="single" w:sz="4" w:space="0" w:color="auto"/>
              <w:left w:val="single" w:sz="4" w:space="0" w:color="auto"/>
              <w:bottom w:val="single" w:sz="4" w:space="0" w:color="auto"/>
              <w:right w:val="single" w:sz="4" w:space="0" w:color="auto"/>
            </w:tcBorders>
          </w:tcPr>
          <w:p w14:paraId="2B18E369" w14:textId="693AE274" w:rsidR="00B84D95" w:rsidRPr="003651D9" w:rsidDel="00116999" w:rsidRDefault="00AA69C0" w:rsidP="00BB76BC">
            <w:pPr>
              <w:pStyle w:val="TableEntry"/>
              <w:rPr>
                <w:del w:id="612" w:author="Cole, George" w:date="2016-04-28T15:22:00Z"/>
              </w:rPr>
            </w:pPr>
            <w:del w:id="613" w:author="Cole, George" w:date="2016-04-28T15:22:00Z">
              <w:r w:rsidRPr="003651D9" w:rsidDel="00116999">
                <w:delText>CARD TF-3 6.3.1.D.5.3</w:delText>
              </w:r>
              <w:r w:rsidR="003F252B" w:rsidRPr="003651D9" w:rsidDel="00116999">
                <w:delText>&gt;</w:delText>
              </w:r>
            </w:del>
          </w:p>
        </w:tc>
      </w:tr>
      <w:tr w:rsidR="00B84D95" w:rsidRPr="003651D9" w:rsidDel="00116999" w14:paraId="01836F70" w14:textId="2CB8D630" w:rsidTr="00BB76BC">
        <w:trPr>
          <w:cantSplit/>
          <w:jc w:val="center"/>
          <w:del w:id="614" w:author="Cole, George" w:date="2016-04-28T15:22:00Z"/>
        </w:trPr>
        <w:tc>
          <w:tcPr>
            <w:tcW w:w="313" w:type="pct"/>
            <w:tcBorders>
              <w:top w:val="single" w:sz="4" w:space="0" w:color="auto"/>
              <w:left w:val="single" w:sz="4" w:space="0" w:color="auto"/>
              <w:bottom w:val="single" w:sz="4" w:space="0" w:color="auto"/>
              <w:right w:val="single" w:sz="4" w:space="0" w:color="auto"/>
            </w:tcBorders>
            <w:vAlign w:val="center"/>
          </w:tcPr>
          <w:p w14:paraId="40F1897A" w14:textId="1374BF98" w:rsidR="00B84D95" w:rsidRPr="003651D9" w:rsidDel="00116999" w:rsidRDefault="003F252B" w:rsidP="00EF1E77">
            <w:pPr>
              <w:pStyle w:val="TableEntry"/>
              <w:rPr>
                <w:del w:id="615" w:author="Cole, George" w:date="2016-04-28T15:22:00Z"/>
              </w:rPr>
            </w:pPr>
            <w:del w:id="616" w:author="Cole, George" w:date="2016-04-28T15:22:00Z">
              <w:r w:rsidRPr="003651D9" w:rsidDel="00116999">
                <w:delText>&lt;</w:delText>
              </w:r>
              <w:r w:rsidR="00B84D95" w:rsidRPr="003651D9" w:rsidDel="00116999">
                <w:delText>e.g., O [0..1]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0D33DC60" w14:textId="00E6D77B" w:rsidR="00B84D95" w:rsidRPr="003651D9" w:rsidDel="00116999" w:rsidRDefault="00B84D95" w:rsidP="005D6176">
            <w:pPr>
              <w:pStyle w:val="TableEntry"/>
              <w:rPr>
                <w:del w:id="617" w:author="Cole, George" w:date="2016-04-28T15:22:00Z"/>
              </w:rPr>
            </w:pPr>
          </w:p>
        </w:tc>
        <w:tc>
          <w:tcPr>
            <w:tcW w:w="1247" w:type="pct"/>
            <w:tcBorders>
              <w:top w:val="single" w:sz="4" w:space="0" w:color="auto"/>
              <w:left w:val="single" w:sz="4" w:space="0" w:color="auto"/>
              <w:bottom w:val="single" w:sz="4" w:space="0" w:color="auto"/>
              <w:right w:val="single" w:sz="4" w:space="0" w:color="auto"/>
            </w:tcBorders>
            <w:vAlign w:val="center"/>
          </w:tcPr>
          <w:p w14:paraId="1999F431" w14:textId="32E53212" w:rsidR="00B84D95" w:rsidRPr="003651D9" w:rsidDel="00116999" w:rsidRDefault="00B84D95" w:rsidP="0032600B">
            <w:pPr>
              <w:pStyle w:val="TableEntry"/>
              <w:rPr>
                <w:del w:id="618" w:author="Cole, George" w:date="2016-04-28T15:22:00Z"/>
              </w:rPr>
            </w:pPr>
            <w:del w:id="619" w:author="Cole, George" w:date="2016-04-28T15:22:00Z">
              <w:r w:rsidRPr="003651D9" w:rsidDel="00116999">
                <w:delText>Physical Examination</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4239C0CF" w14:textId="37DAAAC0" w:rsidR="00B84D95" w:rsidRPr="003651D9" w:rsidDel="00116999" w:rsidRDefault="00B84D95" w:rsidP="00BB76BC">
            <w:pPr>
              <w:pStyle w:val="TableEntry"/>
              <w:rPr>
                <w:del w:id="620" w:author="Cole, George" w:date="2016-04-28T15:22:00Z"/>
              </w:rPr>
            </w:pPr>
            <w:del w:id="621" w:author="Cole, George" w:date="2016-04-28T15:22:00Z">
              <w:r w:rsidRPr="003651D9" w:rsidDel="00116999">
                <w:delText>2.16.840.1.113883.10.20.2.10</w:delText>
              </w:r>
            </w:del>
          </w:p>
        </w:tc>
        <w:tc>
          <w:tcPr>
            <w:tcW w:w="756" w:type="pct"/>
            <w:tcBorders>
              <w:top w:val="single" w:sz="4" w:space="0" w:color="auto"/>
              <w:left w:val="single" w:sz="4" w:space="0" w:color="auto"/>
              <w:bottom w:val="single" w:sz="4" w:space="0" w:color="auto"/>
              <w:right w:val="single" w:sz="4" w:space="0" w:color="auto"/>
            </w:tcBorders>
          </w:tcPr>
          <w:p w14:paraId="3CA6AA34" w14:textId="2E7FA900" w:rsidR="00B84D95" w:rsidRPr="003651D9" w:rsidDel="00116999" w:rsidRDefault="00B84D95" w:rsidP="00BB76BC">
            <w:pPr>
              <w:pStyle w:val="TableEntry"/>
              <w:rPr>
                <w:del w:id="622" w:author="Cole, George" w:date="2016-04-28T15:22:00Z"/>
              </w:rPr>
            </w:pPr>
            <w:del w:id="623" w:author="Cole, George" w:date="2016-04-28T15:22:00Z">
              <w:r w:rsidRPr="003651D9" w:rsidDel="00116999">
                <w:delText>CDA-PN</w:delText>
              </w:r>
              <w:r w:rsidR="003F252B" w:rsidRPr="003651D9" w:rsidDel="00116999">
                <w:delText>&gt;</w:delText>
              </w:r>
            </w:del>
          </w:p>
        </w:tc>
        <w:tc>
          <w:tcPr>
            <w:tcW w:w="667" w:type="pct"/>
            <w:tcBorders>
              <w:top w:val="single" w:sz="4" w:space="0" w:color="auto"/>
              <w:left w:val="single" w:sz="4" w:space="0" w:color="auto"/>
              <w:bottom w:val="single" w:sz="4" w:space="0" w:color="auto"/>
              <w:right w:val="single" w:sz="4" w:space="0" w:color="auto"/>
            </w:tcBorders>
          </w:tcPr>
          <w:p w14:paraId="60DC6109" w14:textId="72832895" w:rsidR="00B84D95" w:rsidRPr="003651D9" w:rsidDel="00116999" w:rsidRDefault="00B84D95" w:rsidP="00BB76BC">
            <w:pPr>
              <w:pStyle w:val="TableEntry"/>
              <w:rPr>
                <w:del w:id="624" w:author="Cole, George" w:date="2016-04-28T15:22:00Z"/>
              </w:rPr>
            </w:pPr>
          </w:p>
        </w:tc>
      </w:tr>
      <w:tr w:rsidR="00B84D95" w:rsidRPr="003651D9" w:rsidDel="00116999" w14:paraId="2ADB3AA3" w14:textId="1A1C77A1" w:rsidTr="00BB76BC">
        <w:trPr>
          <w:cantSplit/>
          <w:trHeight w:val="195"/>
          <w:jc w:val="center"/>
          <w:del w:id="625" w:author="Cole, George" w:date="2016-04-28T15:22:00Z"/>
        </w:trPr>
        <w:tc>
          <w:tcPr>
            <w:tcW w:w="313" w:type="pct"/>
            <w:tcBorders>
              <w:top w:val="single" w:sz="4" w:space="0" w:color="auto"/>
              <w:left w:val="single" w:sz="4" w:space="0" w:color="auto"/>
              <w:bottom w:val="single" w:sz="4" w:space="0" w:color="auto"/>
              <w:right w:val="single" w:sz="4" w:space="0" w:color="auto"/>
            </w:tcBorders>
            <w:vAlign w:val="center"/>
          </w:tcPr>
          <w:p w14:paraId="2A56D502" w14:textId="27844173" w:rsidR="00B84D95" w:rsidRPr="003651D9" w:rsidDel="00116999" w:rsidRDefault="003F252B" w:rsidP="00EF1E77">
            <w:pPr>
              <w:pStyle w:val="TableEntry"/>
              <w:rPr>
                <w:del w:id="626" w:author="Cole, George" w:date="2016-04-28T15:22:00Z"/>
              </w:rPr>
            </w:pPr>
            <w:del w:id="627" w:author="Cole, George" w:date="2016-04-28T15:22:00Z">
              <w:r w:rsidRPr="003651D9" w:rsidDel="00116999">
                <w:delText>&lt;</w:delText>
              </w:r>
              <w:r w:rsidR="00B84D95" w:rsidRPr="003651D9" w:rsidDel="00116999">
                <w:delText>e.g., C [1..1]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603685D7" w14:textId="14CDB70A" w:rsidR="00B84D95" w:rsidRPr="003651D9" w:rsidDel="00116999" w:rsidRDefault="00AA69C0" w:rsidP="005D6176">
            <w:pPr>
              <w:pStyle w:val="TableEntry"/>
              <w:rPr>
                <w:del w:id="628" w:author="Cole, George" w:date="2016-04-28T15:22:00Z"/>
              </w:rPr>
            </w:pPr>
            <w:del w:id="629" w:author="Cole, George" w:date="2016-04-28T15:22:00Z">
              <w:r w:rsidRPr="003651D9" w:rsidDel="00116999">
                <w:delText>CARD TF-3 6.3.1.D.5.4</w:delText>
              </w:r>
            </w:del>
          </w:p>
        </w:tc>
        <w:tc>
          <w:tcPr>
            <w:tcW w:w="1247" w:type="pct"/>
            <w:tcBorders>
              <w:top w:val="single" w:sz="4" w:space="0" w:color="auto"/>
              <w:left w:val="single" w:sz="4" w:space="0" w:color="auto"/>
              <w:bottom w:val="single" w:sz="4" w:space="0" w:color="auto"/>
              <w:right w:val="single" w:sz="4" w:space="0" w:color="auto"/>
            </w:tcBorders>
            <w:vAlign w:val="center"/>
          </w:tcPr>
          <w:p w14:paraId="26B985D3" w14:textId="32F3C4BD" w:rsidR="00B84D95" w:rsidRPr="003651D9" w:rsidDel="00116999" w:rsidRDefault="00B84D95" w:rsidP="0032600B">
            <w:pPr>
              <w:pStyle w:val="TableEntry"/>
              <w:rPr>
                <w:del w:id="630" w:author="Cole, George" w:date="2016-04-28T15:22:00Z"/>
              </w:rPr>
            </w:pPr>
            <w:del w:id="631" w:author="Cole, George" w:date="2016-04-28T15:22:00Z">
              <w:r w:rsidRPr="003651D9" w:rsidDel="00116999">
                <w:delText xml:space="preserve">DICOM Object Catalog </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364FC36C" w14:textId="4CCF52C9" w:rsidR="00B84D95" w:rsidRPr="003651D9" w:rsidDel="00116999" w:rsidRDefault="00B84D95" w:rsidP="00BB76BC">
            <w:pPr>
              <w:pStyle w:val="TableEntry"/>
              <w:rPr>
                <w:del w:id="632" w:author="Cole, George" w:date="2016-04-28T15:22:00Z"/>
              </w:rPr>
            </w:pPr>
            <w:del w:id="633" w:author="Cole, George" w:date="2016-04-28T15:22:00Z">
              <w:r w:rsidRPr="003651D9" w:rsidDel="00116999">
                <w:delText>1.3.6.1.4.1.19376.1.4.1.2.15</w:delText>
              </w:r>
            </w:del>
          </w:p>
        </w:tc>
        <w:tc>
          <w:tcPr>
            <w:tcW w:w="756" w:type="pct"/>
            <w:tcBorders>
              <w:top w:val="single" w:sz="4" w:space="0" w:color="auto"/>
              <w:left w:val="single" w:sz="4" w:space="0" w:color="auto"/>
              <w:bottom w:val="single" w:sz="4" w:space="0" w:color="auto"/>
              <w:right w:val="single" w:sz="4" w:space="0" w:color="auto"/>
            </w:tcBorders>
          </w:tcPr>
          <w:p w14:paraId="2D08E2EC" w14:textId="0790C8FF" w:rsidR="00B84D95" w:rsidRPr="003651D9" w:rsidDel="00116999" w:rsidRDefault="00B84D95" w:rsidP="00BB76BC">
            <w:pPr>
              <w:pStyle w:val="TableEntry"/>
              <w:rPr>
                <w:del w:id="634" w:author="Cole, George" w:date="2016-04-28T15:22:00Z"/>
              </w:rPr>
            </w:pPr>
            <w:del w:id="635" w:author="Cole, George" w:date="2016-04-28T15:22:00Z">
              <w:r w:rsidRPr="003651D9" w:rsidDel="00116999">
                <w:delText>CDA-PN</w:delText>
              </w:r>
              <w:r w:rsidR="00C250ED" w:rsidRPr="003651D9" w:rsidDel="00116999">
                <w:delText>&gt;</w:delText>
              </w:r>
            </w:del>
          </w:p>
        </w:tc>
        <w:tc>
          <w:tcPr>
            <w:tcW w:w="667" w:type="pct"/>
            <w:tcBorders>
              <w:top w:val="single" w:sz="4" w:space="0" w:color="auto"/>
              <w:left w:val="single" w:sz="4" w:space="0" w:color="auto"/>
              <w:bottom w:val="single" w:sz="4" w:space="0" w:color="auto"/>
              <w:right w:val="single" w:sz="4" w:space="0" w:color="auto"/>
            </w:tcBorders>
          </w:tcPr>
          <w:p w14:paraId="48F645A9" w14:textId="587BA2AC" w:rsidR="00B84D95" w:rsidRPr="003651D9" w:rsidDel="00116999" w:rsidRDefault="00B84D95" w:rsidP="00BB76BC">
            <w:pPr>
              <w:pStyle w:val="TableEntry"/>
              <w:rPr>
                <w:del w:id="636" w:author="Cole, George" w:date="2016-04-28T15:22:00Z"/>
              </w:rPr>
            </w:pPr>
          </w:p>
        </w:tc>
      </w:tr>
    </w:tbl>
    <w:p w14:paraId="37655BAD" w14:textId="5126187B" w:rsidR="00871613" w:rsidRPr="003651D9" w:rsidDel="00116999" w:rsidRDefault="00871613" w:rsidP="00871613">
      <w:pPr>
        <w:spacing w:before="0" w:after="200" w:line="276" w:lineRule="auto"/>
        <w:rPr>
          <w:del w:id="637" w:author="Cole, George" w:date="2016-04-28T15:22:00Z"/>
          <w:rFonts w:ascii="Calibri" w:eastAsia="Calibri" w:hAnsi="Calibri"/>
          <w:kern w:val="28"/>
          <w:sz w:val="22"/>
          <w:szCs w:val="22"/>
        </w:rPr>
      </w:pPr>
    </w:p>
    <w:p w14:paraId="467ADB3B" w14:textId="2E51820F" w:rsidR="00B84D95" w:rsidRPr="003651D9" w:rsidDel="00116999" w:rsidRDefault="00B84D95" w:rsidP="00597DB2">
      <w:pPr>
        <w:pStyle w:val="AuthorInstructions"/>
        <w:rPr>
          <w:del w:id="638" w:author="Cole, George" w:date="2016-04-28T15:22:00Z"/>
        </w:rPr>
      </w:pPr>
      <w:del w:id="639" w:author="Cole, George" w:date="2016-04-28T15:22:00Z">
        <w:r w:rsidRPr="003651D9" w:rsidDel="00116999">
          <w:delText xml:space="preserve">&lt;For each </w:delText>
        </w:r>
        <w:r w:rsidR="002322FF" w:rsidRPr="003651D9" w:rsidDel="00116999">
          <w:delText xml:space="preserve">(1:1 correspondence) </w:delText>
        </w:r>
        <w:r w:rsidRPr="003651D9" w:rsidDel="00116999">
          <w:delText>Vocabulary Constraint or Condition listed in the table above, create an additional section/reference below</w:delText>
        </w:r>
        <w:r w:rsidR="00887E40" w:rsidRPr="003651D9" w:rsidDel="00116999">
          <w:delText xml:space="preserve">. </w:delText>
        </w:r>
        <w:r w:rsidRPr="003651D9" w:rsidDel="00116999">
          <w:delText>Add the Header Element or Section Name and then select either “Vocabulary Constraint” or “Condition” and delete the other word.&gt;</w:delText>
        </w:r>
      </w:del>
    </w:p>
    <w:p w14:paraId="72394909" w14:textId="07F749C7" w:rsidR="00BC3E9F" w:rsidRPr="003651D9" w:rsidDel="00116999" w:rsidRDefault="00BC3E9F" w:rsidP="00597DB2">
      <w:pPr>
        <w:pStyle w:val="AuthorInstructions"/>
        <w:rPr>
          <w:del w:id="640" w:author="Cole, George" w:date="2016-04-28T15:22:00Z"/>
        </w:rPr>
      </w:pPr>
      <w:del w:id="641" w:author="Cole, George" w:date="2016-04-28T15:22:00Z">
        <w:r w:rsidRPr="003651D9" w:rsidDel="00116999">
          <w:delText>&lt;Note that every Conditional element MUST have an explanatory paragraph referenced below.&gt;</w:delText>
        </w:r>
      </w:del>
    </w:p>
    <w:p w14:paraId="1AB3DFF9" w14:textId="3AE2AF75" w:rsidR="00B84D95" w:rsidRPr="003651D9" w:rsidRDefault="00B84D95" w:rsidP="00597DB2">
      <w:pPr>
        <w:pStyle w:val="AuthorInstructions"/>
      </w:pPr>
      <w:del w:id="642" w:author="Cole, George" w:date="2016-04-28T15:22:00Z">
        <w:r w:rsidRPr="003651D9" w:rsidDel="00116999">
          <w:delText>&lt;It is required to use SHALL, SHOULD, or MAY in each definition as defined in Appendix E of the Technical Frameworks General Introduction.&gt;</w:delText>
        </w:r>
      </w:del>
      <w:ins w:id="643" w:author="Cole, George" w:date="2016-04-28T15:22:00Z">
        <w:r w:rsidR="00116999">
          <w:t>NA</w:t>
        </w:r>
      </w:ins>
    </w:p>
    <w:p w14:paraId="01A4171F" w14:textId="77777777" w:rsidR="00871613" w:rsidRPr="003651D9" w:rsidRDefault="000F13F5" w:rsidP="004046B6">
      <w:pPr>
        <w:pStyle w:val="Heading6"/>
        <w:numPr>
          <w:ilvl w:val="0"/>
          <w:numId w:val="0"/>
        </w:numPr>
        <w:rPr>
          <w:noProof w:val="0"/>
        </w:rPr>
      </w:pPr>
      <w:bookmarkStart w:id="644" w:name="_6.2.1.1.6.1_Service_Event"/>
      <w:bookmarkStart w:id="645" w:name="_Toc296340347"/>
      <w:bookmarkStart w:id="646" w:name="_Toc449631593"/>
      <w:bookmarkEnd w:id="644"/>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.1 </w:t>
      </w:r>
      <w:r w:rsidR="00570B52" w:rsidRPr="003651D9">
        <w:rPr>
          <w:noProof w:val="0"/>
        </w:rPr>
        <w:t>&lt;Header Element or Section Name&gt;</w:t>
      </w:r>
      <w:r w:rsidR="00871613" w:rsidRPr="003651D9">
        <w:rPr>
          <w:noProof w:val="0"/>
        </w:rPr>
        <w:t xml:space="preserve"> </w:t>
      </w:r>
      <w:r w:rsidR="00B84D95" w:rsidRPr="003651D9">
        <w:rPr>
          <w:noProof w:val="0"/>
        </w:rPr>
        <w:t>&lt;</w:t>
      </w:r>
      <w:r w:rsidR="007F7801" w:rsidRPr="003651D9">
        <w:rPr>
          <w:noProof w:val="0"/>
        </w:rPr>
        <w:t xml:space="preserve">Vocabulary </w:t>
      </w:r>
      <w:r w:rsidR="00871613" w:rsidRPr="003651D9">
        <w:rPr>
          <w:noProof w:val="0"/>
        </w:rPr>
        <w:t>Constraint</w:t>
      </w:r>
      <w:bookmarkEnd w:id="645"/>
      <w:r w:rsidR="00B84D95" w:rsidRPr="003651D9">
        <w:rPr>
          <w:noProof w:val="0"/>
        </w:rPr>
        <w:t xml:space="preserve"> or Condition&gt;</w:t>
      </w:r>
      <w:bookmarkEnd w:id="646"/>
    </w:p>
    <w:p w14:paraId="0F17B491" w14:textId="5BA9B356" w:rsidR="00570B52" w:rsidRPr="003651D9" w:rsidDel="00270D8B" w:rsidRDefault="00570B52" w:rsidP="00597DB2">
      <w:pPr>
        <w:pStyle w:val="AuthorInstructions"/>
        <w:rPr>
          <w:del w:id="647" w:author="Cole, George" w:date="2016-04-28T15:22:00Z"/>
          <w:lang w:eastAsia="x-none"/>
        </w:rPr>
      </w:pPr>
      <w:del w:id="648" w:author="Cole, George" w:date="2016-04-28T15:22:00Z">
        <w:r w:rsidRPr="003651D9" w:rsidDel="00270D8B">
          <w:rPr>
            <w:lang w:eastAsia="x-none"/>
          </w:rPr>
          <w:delText>&lt;</w:delText>
        </w:r>
        <w:r w:rsidRPr="003651D9" w:rsidDel="00270D8B">
          <w:delText xml:space="preserve">add vocabulary constraint </w:delText>
        </w:r>
        <w:r w:rsidR="00B84D95" w:rsidRPr="003651D9" w:rsidDel="00270D8B">
          <w:delText xml:space="preserve">or condition </w:delText>
        </w:r>
        <w:r w:rsidRPr="003651D9" w:rsidDel="00270D8B">
          <w:delText>definition&gt;</w:delText>
        </w:r>
      </w:del>
    </w:p>
    <w:p w14:paraId="1B76C9EA" w14:textId="1315D43A" w:rsidR="00570B52" w:rsidRPr="003651D9" w:rsidDel="00270D8B" w:rsidRDefault="00570B52" w:rsidP="00597DB2">
      <w:pPr>
        <w:pStyle w:val="AuthorInstructions"/>
        <w:rPr>
          <w:del w:id="649" w:author="Cole, George" w:date="2016-04-28T15:22:00Z"/>
          <w:lang w:eastAsia="x-none"/>
        </w:rPr>
      </w:pPr>
      <w:del w:id="650" w:author="Cole, George" w:date="2016-04-28T15:22:00Z">
        <w:r w:rsidRPr="003651D9" w:rsidDel="00270D8B">
          <w:rPr>
            <w:lang w:eastAsia="x-none"/>
          </w:rPr>
          <w:delText>&lt;remove example below prior to public comment:&gt;</w:delText>
        </w:r>
      </w:del>
    </w:p>
    <w:p w14:paraId="372CCD91" w14:textId="5C2BDD94" w:rsidR="00871613" w:rsidRPr="003651D9" w:rsidDel="00270D8B" w:rsidRDefault="00340176" w:rsidP="00EF1E77">
      <w:pPr>
        <w:pStyle w:val="BodyText"/>
        <w:rPr>
          <w:del w:id="651" w:author="Cole, George" w:date="2016-04-28T15:22:00Z"/>
          <w:rFonts w:eastAsia="Calibri"/>
        </w:rPr>
      </w:pPr>
      <w:del w:id="652" w:author="Cole, George" w:date="2016-04-28T15:22:00Z">
        <w:r w:rsidRPr="003651D9" w:rsidDel="00270D8B">
          <w:delText>&lt;</w:delText>
        </w:r>
        <w:r w:rsidR="00570B52" w:rsidRPr="003651D9" w:rsidDel="00270D8B">
          <w:delText xml:space="preserve">e.g., </w:delText>
        </w:r>
        <w:r w:rsidR="00871613" w:rsidRPr="003651D9" w:rsidDel="00270D8B">
          <w:delText xml:space="preserve">The value for serviceEvent / code SHOULD be drawn from value set </w:delText>
        </w:r>
        <w:r w:rsidR="00AA69C0" w:rsidRPr="003651D9" w:rsidDel="00270D8B">
          <w:rPr>
            <w:rFonts w:eastAsia="Calibri"/>
          </w:rPr>
          <w:delText>1.3.6.1.4.1.19376.1.4.1.5.2 Cardiac Imaging Procedures</w:delText>
        </w:r>
        <w:r w:rsidR="00871613" w:rsidRPr="003651D9" w:rsidDel="00270D8B">
          <w:rPr>
            <w:rFonts w:eastAsia="Calibri"/>
          </w:rPr>
          <w:delText>.</w:delText>
        </w:r>
        <w:r w:rsidRPr="003651D9" w:rsidDel="00270D8B">
          <w:rPr>
            <w:rFonts w:eastAsia="Calibri"/>
          </w:rPr>
          <w:delText>&gt;</w:delText>
        </w:r>
      </w:del>
    </w:p>
    <w:p w14:paraId="4CD714AC" w14:textId="1EF561A4" w:rsidR="00570B52" w:rsidRPr="003651D9" w:rsidRDefault="00270D8B" w:rsidP="00871613">
      <w:pPr>
        <w:pStyle w:val="BodyText"/>
        <w:rPr>
          <w:rFonts w:eastAsia="Calibri"/>
        </w:rPr>
      </w:pPr>
      <w:ins w:id="653" w:author="Cole, George" w:date="2016-04-28T15:22:00Z">
        <w:r>
          <w:rPr>
            <w:rFonts w:eastAsia="Calibri"/>
          </w:rPr>
          <w:t>NA</w:t>
        </w:r>
      </w:ins>
    </w:p>
    <w:p w14:paraId="7240D64F" w14:textId="77777777" w:rsidR="00871613" w:rsidRPr="003651D9" w:rsidRDefault="000F13F5" w:rsidP="004046B6">
      <w:pPr>
        <w:pStyle w:val="Heading6"/>
        <w:numPr>
          <w:ilvl w:val="0"/>
          <w:numId w:val="0"/>
        </w:numPr>
        <w:ind w:left="1152" w:hanging="1152"/>
        <w:rPr>
          <w:noProof w:val="0"/>
        </w:rPr>
      </w:pPr>
      <w:bookmarkStart w:id="654" w:name="_6.2.1.1.6.2_Medications_Section"/>
      <w:bookmarkStart w:id="655" w:name="_Toc296340348"/>
      <w:bookmarkStart w:id="656" w:name="_Toc449631594"/>
      <w:bookmarkEnd w:id="654"/>
      <w:r w:rsidRPr="003651D9">
        <w:rPr>
          <w:noProof w:val="0"/>
        </w:rPr>
        <w:lastRenderedPageBreak/>
        <w:t>6.3.1.</w:t>
      </w:r>
      <w:r w:rsidR="008D45BC" w:rsidRPr="003651D9">
        <w:rPr>
          <w:noProof w:val="0"/>
        </w:rPr>
        <w:t>D</w:t>
      </w:r>
      <w:r w:rsidR="00570B52" w:rsidRPr="003651D9">
        <w:rPr>
          <w:noProof w:val="0"/>
        </w:rPr>
        <w:t>.5</w:t>
      </w:r>
      <w:r w:rsidR="00871613" w:rsidRPr="003651D9">
        <w:rPr>
          <w:noProof w:val="0"/>
        </w:rPr>
        <w:t xml:space="preserve">.2 </w:t>
      </w:r>
      <w:r w:rsidR="00570B52" w:rsidRPr="003651D9">
        <w:rPr>
          <w:noProof w:val="0"/>
        </w:rPr>
        <w:t xml:space="preserve">&lt;Header Element or Section Name&gt; </w:t>
      </w:r>
      <w:r w:rsidR="00B84D95" w:rsidRPr="003651D9">
        <w:rPr>
          <w:noProof w:val="0"/>
        </w:rPr>
        <w:t>&lt;</w:t>
      </w:r>
      <w:r w:rsidR="00570B52" w:rsidRPr="003651D9">
        <w:rPr>
          <w:noProof w:val="0"/>
        </w:rPr>
        <w:t xml:space="preserve">Vocabulary </w:t>
      </w:r>
      <w:r w:rsidR="00871613" w:rsidRPr="003651D9">
        <w:rPr>
          <w:noProof w:val="0"/>
        </w:rPr>
        <w:t>Constraint</w:t>
      </w:r>
      <w:bookmarkEnd w:id="655"/>
      <w:r w:rsidR="00B84D95" w:rsidRPr="003651D9">
        <w:rPr>
          <w:noProof w:val="0"/>
        </w:rPr>
        <w:t xml:space="preserve"> or Condition&gt;</w:t>
      </w:r>
      <w:bookmarkEnd w:id="656"/>
    </w:p>
    <w:p w14:paraId="3C6A8E02" w14:textId="1EB36BAC" w:rsidR="00B84D95" w:rsidRPr="003651D9" w:rsidDel="00270D8B" w:rsidRDefault="00B84D95" w:rsidP="00597DB2">
      <w:pPr>
        <w:pStyle w:val="AuthorInstructions"/>
        <w:rPr>
          <w:del w:id="657" w:author="Cole, George" w:date="2016-04-28T15:22:00Z"/>
        </w:rPr>
      </w:pPr>
      <w:del w:id="658" w:author="Cole, George" w:date="2016-04-28T15:22:00Z">
        <w:r w:rsidRPr="003651D9" w:rsidDel="00270D8B">
          <w:rPr>
            <w:lang w:eastAsia="x-none"/>
          </w:rPr>
          <w:delText>&lt;</w:delText>
        </w:r>
        <w:r w:rsidRPr="003651D9" w:rsidDel="00270D8B">
          <w:delText>add vocabulary constraint or condition definition&gt;</w:delText>
        </w:r>
      </w:del>
    </w:p>
    <w:p w14:paraId="5ED6BF90" w14:textId="643677D4" w:rsidR="00570B52" w:rsidRPr="003651D9" w:rsidDel="00270D8B" w:rsidRDefault="00570B52" w:rsidP="00597DB2">
      <w:pPr>
        <w:pStyle w:val="AuthorInstructions"/>
        <w:rPr>
          <w:del w:id="659" w:author="Cole, George" w:date="2016-04-28T15:22:00Z"/>
        </w:rPr>
      </w:pPr>
      <w:del w:id="660" w:author="Cole, George" w:date="2016-04-28T15:22:00Z">
        <w:r w:rsidRPr="003651D9" w:rsidDel="00270D8B">
          <w:delText>&lt;remove example below prior to public comment:&gt;</w:delText>
        </w:r>
      </w:del>
    </w:p>
    <w:p w14:paraId="6F7FD32C" w14:textId="4BC6FC69" w:rsidR="00871613" w:rsidRPr="003651D9" w:rsidRDefault="00340176" w:rsidP="00EF1E77">
      <w:pPr>
        <w:pStyle w:val="BodyText"/>
        <w:rPr>
          <w:rFonts w:eastAsia="Calibri"/>
        </w:rPr>
      </w:pPr>
      <w:del w:id="661" w:author="Cole, George" w:date="2016-04-28T15:22:00Z">
        <w:r w:rsidRPr="003651D9" w:rsidDel="00270D8B">
          <w:delText>&lt;</w:delText>
        </w:r>
        <w:r w:rsidR="00570B52" w:rsidRPr="003651D9" w:rsidDel="00270D8B">
          <w:delText xml:space="preserve">e.g., </w:delText>
        </w:r>
        <w:r w:rsidR="00871613" w:rsidRPr="003651D9" w:rsidDel="00270D8B">
          <w:delText xml:space="preserve">Within the Medications section the Content Creator SHALL be able to create a Medications entry (templateID 1.3.6.1.4.1.19376.1.5.3.1.4.7 [PCC TF-2]) for each of the cardiac relevant medications identified in Value Set </w:delText>
        </w:r>
        <w:r w:rsidR="00AA69C0" w:rsidRPr="003651D9" w:rsidDel="00270D8B">
          <w:rPr>
            <w:rFonts w:eastAsia="Calibri"/>
          </w:rPr>
          <w:delText>1.3.6.1.4.1.19376.1.4.1.5.14 Cardiac Drug Classes</w:delText>
        </w:r>
        <w:r w:rsidR="00871613" w:rsidRPr="003651D9" w:rsidDel="00270D8B">
          <w:rPr>
            <w:rFonts w:eastAsia="Calibri"/>
          </w:rPr>
          <w:delText>, encoding the value in substanceAdministration/consumable/ManufacturedProduct/Material/code.</w:delText>
        </w:r>
        <w:r w:rsidRPr="003651D9" w:rsidDel="00270D8B">
          <w:rPr>
            <w:rFonts w:eastAsia="Calibri"/>
          </w:rPr>
          <w:delText>&gt;</w:delText>
        </w:r>
      </w:del>
      <w:ins w:id="662" w:author="Cole, George" w:date="2016-04-28T15:22:00Z">
        <w:r w:rsidR="00270D8B">
          <w:rPr>
            <w:rFonts w:eastAsia="Calibri"/>
          </w:rPr>
          <w:t>NA</w:t>
        </w:r>
      </w:ins>
    </w:p>
    <w:p w14:paraId="15D5335A" w14:textId="77777777" w:rsidR="00871613" w:rsidRPr="003651D9" w:rsidRDefault="000F13F5" w:rsidP="004046B6">
      <w:pPr>
        <w:pStyle w:val="Heading6"/>
        <w:numPr>
          <w:ilvl w:val="0"/>
          <w:numId w:val="0"/>
        </w:numPr>
        <w:ind w:left="1152" w:hanging="1152"/>
        <w:rPr>
          <w:noProof w:val="0"/>
        </w:rPr>
      </w:pPr>
      <w:bookmarkStart w:id="663" w:name="_6.2.1.1.6.3_Allergies_and"/>
      <w:bookmarkStart w:id="664" w:name="_Toc296340349"/>
      <w:bookmarkStart w:id="665" w:name="_Toc449631595"/>
      <w:bookmarkEnd w:id="663"/>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.3 </w:t>
      </w:r>
      <w:bookmarkEnd w:id="664"/>
      <w:r w:rsidR="00570B52" w:rsidRPr="003651D9">
        <w:rPr>
          <w:noProof w:val="0"/>
        </w:rPr>
        <w:t xml:space="preserve">&lt;Header Element or Section Name&gt; </w:t>
      </w:r>
      <w:r w:rsidR="00B84D95" w:rsidRPr="003651D9">
        <w:rPr>
          <w:noProof w:val="0"/>
        </w:rPr>
        <w:t>&lt;</w:t>
      </w:r>
      <w:r w:rsidR="00570B52" w:rsidRPr="003651D9">
        <w:rPr>
          <w:noProof w:val="0"/>
        </w:rPr>
        <w:t>Vocabulary Constraint</w:t>
      </w:r>
      <w:r w:rsidR="00B84D95" w:rsidRPr="003651D9">
        <w:rPr>
          <w:noProof w:val="0"/>
        </w:rPr>
        <w:t xml:space="preserve"> or Condition&gt;</w:t>
      </w:r>
      <w:bookmarkEnd w:id="665"/>
    </w:p>
    <w:p w14:paraId="2F1FBA9E" w14:textId="1328E4D1" w:rsidR="00B84D95" w:rsidRPr="003651D9" w:rsidDel="00270D8B" w:rsidRDefault="00B84D95" w:rsidP="00597DB2">
      <w:pPr>
        <w:pStyle w:val="AuthorInstructions"/>
        <w:rPr>
          <w:del w:id="666" w:author="Cole, George" w:date="2016-04-28T15:22:00Z"/>
        </w:rPr>
      </w:pPr>
      <w:del w:id="667" w:author="Cole, George" w:date="2016-04-28T15:22:00Z">
        <w:r w:rsidRPr="003651D9" w:rsidDel="00270D8B">
          <w:delText>&lt;add vocabulary constraint or condition definition&gt;</w:delText>
        </w:r>
      </w:del>
    </w:p>
    <w:p w14:paraId="6F471EB4" w14:textId="22DEDEA6" w:rsidR="00570B52" w:rsidRPr="003651D9" w:rsidDel="00270D8B" w:rsidRDefault="00570B52" w:rsidP="00597DB2">
      <w:pPr>
        <w:pStyle w:val="AuthorInstructions"/>
        <w:rPr>
          <w:del w:id="668" w:author="Cole, George" w:date="2016-04-28T15:22:00Z"/>
        </w:rPr>
      </w:pPr>
      <w:del w:id="669" w:author="Cole, George" w:date="2016-04-28T15:22:00Z">
        <w:r w:rsidRPr="003651D9" w:rsidDel="00270D8B">
          <w:delText>&lt;remove example below prior to public comment:&gt;</w:delText>
        </w:r>
      </w:del>
    </w:p>
    <w:p w14:paraId="1671E165" w14:textId="346421D5" w:rsidR="00871613" w:rsidRPr="003651D9" w:rsidRDefault="00340176" w:rsidP="00EF1E77">
      <w:pPr>
        <w:pStyle w:val="BodyText"/>
        <w:rPr>
          <w:rFonts w:eastAsia="Calibri"/>
        </w:rPr>
      </w:pPr>
      <w:del w:id="670" w:author="Cole, George" w:date="2016-04-28T15:22:00Z">
        <w:r w:rsidRPr="003651D9" w:rsidDel="00270D8B">
          <w:delText>&lt;</w:delText>
        </w:r>
        <w:r w:rsidR="00570B52" w:rsidRPr="003651D9" w:rsidDel="00270D8B">
          <w:delText xml:space="preserve">e.g., </w:delText>
        </w:r>
        <w:r w:rsidR="00871613" w:rsidRPr="003651D9" w:rsidDel="00270D8B">
          <w:delText xml:space="preserve">Within the Allergies and Other Adverse Reactions section the Content Creator SHALL be able to create an Allergies and Intolerances Concern Entry (templateID 1.3.6.1.4.1.19376.1.5.3.1.4.5.3 [PCC TF-2]) for each of the cardiac imaging agent classes identified in Value Set </w:delText>
        </w:r>
        <w:r w:rsidR="00AA69C0" w:rsidRPr="003651D9" w:rsidDel="00270D8B">
          <w:rPr>
            <w:rFonts w:eastAsia="Calibri"/>
          </w:rPr>
          <w:delText>1.3.6.1.4.1.19376.1.4.1.5.10 Contrast Agents Classes for Adverse Reactions</w:delText>
        </w:r>
        <w:r w:rsidR="00871613" w:rsidRPr="003651D9" w:rsidDel="00270D8B">
          <w:rPr>
            <w:rFonts w:eastAsia="Calibri"/>
          </w:rPr>
          <w:delText>, encoding the value in observation/participant/participantRole/playingEntity/code.</w:delText>
        </w:r>
        <w:r w:rsidRPr="003651D9" w:rsidDel="00270D8B">
          <w:rPr>
            <w:rFonts w:eastAsia="Calibri"/>
          </w:rPr>
          <w:delText>&gt;</w:delText>
        </w:r>
      </w:del>
      <w:ins w:id="671" w:author="Cole, George" w:date="2016-04-28T15:22:00Z">
        <w:r w:rsidR="00270D8B">
          <w:rPr>
            <w:rFonts w:eastAsia="Calibri"/>
          </w:rPr>
          <w:t>NA</w:t>
        </w:r>
      </w:ins>
    </w:p>
    <w:p w14:paraId="29E098DD" w14:textId="77777777" w:rsidR="00B84D95" w:rsidRPr="003651D9" w:rsidRDefault="00B84D95" w:rsidP="00B84D95">
      <w:pPr>
        <w:pStyle w:val="BodyText"/>
        <w:rPr>
          <w:rFonts w:eastAsia="Calibri"/>
        </w:rPr>
      </w:pPr>
    </w:p>
    <w:p w14:paraId="28552077" w14:textId="77777777" w:rsidR="00B84D95" w:rsidRPr="003651D9" w:rsidRDefault="00B84D95" w:rsidP="00B84D95">
      <w:pPr>
        <w:pStyle w:val="Heading6"/>
        <w:numPr>
          <w:ilvl w:val="0"/>
          <w:numId w:val="0"/>
        </w:numPr>
        <w:ind w:left="1152" w:hanging="1152"/>
        <w:rPr>
          <w:noProof w:val="0"/>
        </w:rPr>
      </w:pPr>
      <w:bookmarkStart w:id="672" w:name="_Toc449631596"/>
      <w:r w:rsidRPr="003651D9">
        <w:rPr>
          <w:noProof w:val="0"/>
        </w:rPr>
        <w:t>6.3.1.D.5.4 &lt;Header Element or Section Name&gt; &lt;Vocabulary Constraint or Condition&gt;</w:t>
      </w:r>
      <w:bookmarkEnd w:id="672"/>
    </w:p>
    <w:p w14:paraId="64CB4853" w14:textId="4F04B061" w:rsidR="00B84D95" w:rsidRPr="003651D9" w:rsidDel="00841623" w:rsidRDefault="00B84D95" w:rsidP="00597DB2">
      <w:pPr>
        <w:pStyle w:val="AuthorInstructions"/>
        <w:rPr>
          <w:del w:id="673" w:author="Cole, George" w:date="2016-04-28T15:22:00Z"/>
        </w:rPr>
      </w:pPr>
      <w:del w:id="674" w:author="Cole, George" w:date="2016-04-28T15:22:00Z">
        <w:r w:rsidRPr="003651D9" w:rsidDel="00841623">
          <w:delText>&lt;add vocabulary constraint or condition definition&gt;</w:delText>
        </w:r>
      </w:del>
    </w:p>
    <w:p w14:paraId="65A282D9" w14:textId="01EF4BD0" w:rsidR="00B84D95" w:rsidRPr="003651D9" w:rsidDel="00841623" w:rsidRDefault="00B84D95" w:rsidP="00597DB2">
      <w:pPr>
        <w:pStyle w:val="AuthorInstructions"/>
        <w:rPr>
          <w:del w:id="675" w:author="Cole, George" w:date="2016-04-28T15:22:00Z"/>
        </w:rPr>
      </w:pPr>
      <w:del w:id="676" w:author="Cole, George" w:date="2016-04-28T15:22:00Z">
        <w:r w:rsidRPr="003651D9" w:rsidDel="00841623">
          <w:delText>&lt;remove example below prior to public comment:&gt;</w:delText>
        </w:r>
      </w:del>
    </w:p>
    <w:p w14:paraId="2682B1D9" w14:textId="44383108" w:rsidR="00B84D95" w:rsidRPr="003651D9" w:rsidDel="00841623" w:rsidRDefault="00340176" w:rsidP="00BB76BC">
      <w:pPr>
        <w:pStyle w:val="BodyText"/>
        <w:rPr>
          <w:del w:id="677" w:author="Cole, George" w:date="2016-04-28T15:22:00Z"/>
          <w:lang w:eastAsia="x-none"/>
        </w:rPr>
      </w:pPr>
      <w:del w:id="678" w:author="Cole, George" w:date="2016-04-28T15:22:00Z">
        <w:r w:rsidRPr="003651D9" w:rsidDel="00841623">
          <w:delText>&lt;</w:delText>
        </w:r>
        <w:r w:rsidR="00B84D95" w:rsidRPr="003651D9" w:rsidDel="00841623">
          <w:delText>e.g., A DICOM Object Catalog Section SHALL be present if other document sections contain references to DICOM SOP Instances (images, structured report measurements, or other information objects), and MAY be present otherwise.</w:delText>
        </w:r>
        <w:r w:rsidRPr="003651D9" w:rsidDel="00841623">
          <w:delText>&gt;</w:delText>
        </w:r>
      </w:del>
    </w:p>
    <w:p w14:paraId="7EEDA4B3" w14:textId="3ABDDB78" w:rsidR="0095594C" w:rsidRPr="003651D9" w:rsidDel="00841623" w:rsidRDefault="0095594C" w:rsidP="00B84D95">
      <w:pPr>
        <w:pStyle w:val="BodyText"/>
        <w:rPr>
          <w:del w:id="679" w:author="Cole, George" w:date="2016-04-28T15:22:00Z"/>
          <w:rFonts w:eastAsia="Calibri"/>
        </w:rPr>
      </w:pPr>
    </w:p>
    <w:p w14:paraId="7DD4632E" w14:textId="0647E900" w:rsidR="0095594C" w:rsidRPr="003651D9" w:rsidDel="00841623" w:rsidRDefault="0095594C" w:rsidP="00597DB2">
      <w:pPr>
        <w:pStyle w:val="AuthorInstructions"/>
        <w:rPr>
          <w:del w:id="680" w:author="Cole, George" w:date="2016-04-28T15:22:00Z"/>
          <w:rFonts w:eastAsia="Calibri"/>
        </w:rPr>
      </w:pPr>
      <w:del w:id="681" w:author="Cole, George" w:date="2016-04-28T15:22:00Z">
        <w:r w:rsidRPr="003651D9" w:rsidDel="00841623">
          <w:rPr>
            <w:rFonts w:eastAsia="Calibri"/>
          </w:rPr>
          <w:delText>###End Tabular Format</w:delText>
        </w:r>
        <w:r w:rsidR="00D35F24" w:rsidRPr="003651D9" w:rsidDel="00841623">
          <w:rPr>
            <w:rFonts w:eastAsia="Calibri"/>
          </w:rPr>
          <w:delText xml:space="preserve"> - Document</w:delText>
        </w:r>
      </w:del>
    </w:p>
    <w:p w14:paraId="57EDDB2A" w14:textId="0FC2461F" w:rsidR="0095594C" w:rsidRPr="003651D9" w:rsidDel="00841623" w:rsidRDefault="0095594C" w:rsidP="00597DB2">
      <w:pPr>
        <w:pStyle w:val="AuthorInstructions"/>
        <w:rPr>
          <w:del w:id="682" w:author="Cole, George" w:date="2016-04-28T15:22:00Z"/>
          <w:rFonts w:eastAsia="Calibri"/>
        </w:rPr>
      </w:pPr>
    </w:p>
    <w:p w14:paraId="5AFDB30C" w14:textId="023CA610" w:rsidR="0095594C" w:rsidRPr="003651D9" w:rsidDel="00841623" w:rsidRDefault="0095594C" w:rsidP="00597DB2">
      <w:pPr>
        <w:pStyle w:val="AuthorInstructions"/>
        <w:rPr>
          <w:del w:id="683" w:author="Cole, George" w:date="2016-04-28T15:22:00Z"/>
          <w:rFonts w:eastAsia="Calibri"/>
        </w:rPr>
      </w:pPr>
      <w:del w:id="684" w:author="Cole, George" w:date="2016-04-28T15:22:00Z">
        <w:r w:rsidRPr="003651D9" w:rsidDel="00841623">
          <w:rPr>
            <w:rFonts w:eastAsia="Calibri"/>
          </w:rPr>
          <w:delText xml:space="preserve">###Begin </w:delText>
        </w:r>
        <w:r w:rsidR="00DF683C" w:rsidRPr="003651D9" w:rsidDel="00841623">
          <w:rPr>
            <w:rFonts w:eastAsia="Calibri"/>
          </w:rPr>
          <w:delText>Discrete Conformance</w:delText>
        </w:r>
        <w:r w:rsidRPr="003651D9" w:rsidDel="00841623">
          <w:rPr>
            <w:rFonts w:eastAsia="Calibri"/>
          </w:rPr>
          <w:delText xml:space="preserve"> Format</w:delText>
        </w:r>
        <w:r w:rsidR="00D35F24" w:rsidRPr="003651D9" w:rsidDel="00841623">
          <w:rPr>
            <w:rFonts w:eastAsia="Calibri"/>
          </w:rPr>
          <w:delText xml:space="preserve"> - Document</w:delText>
        </w:r>
      </w:del>
    </w:p>
    <w:p w14:paraId="51CAB690" w14:textId="1152EDA4" w:rsidR="0095594C" w:rsidRPr="003651D9" w:rsidDel="00841623" w:rsidRDefault="00BC3E9F" w:rsidP="00B84D95">
      <w:pPr>
        <w:pStyle w:val="BodyText"/>
        <w:rPr>
          <w:del w:id="685" w:author="Cole, George" w:date="2016-04-28T15:22:00Z"/>
          <w:rFonts w:eastAsia="Calibri"/>
          <w:i/>
        </w:rPr>
      </w:pPr>
      <w:del w:id="686" w:author="Cole, George" w:date="2016-04-28T15:22:00Z">
        <w:r w:rsidRPr="003651D9" w:rsidDel="00841623">
          <w:rPr>
            <w:rFonts w:eastAsia="Calibri"/>
            <w:i/>
          </w:rPr>
          <w:delText>&lt;</w:delText>
        </w:r>
        <w:r w:rsidR="00340176" w:rsidRPr="003651D9" w:rsidDel="00841623">
          <w:rPr>
            <w:rFonts w:eastAsia="Calibri"/>
            <w:i/>
          </w:rPr>
          <w:delText>D</w:delText>
        </w:r>
        <w:r w:rsidRPr="003651D9" w:rsidDel="00841623">
          <w:rPr>
            <w:rFonts w:eastAsia="Calibri"/>
            <w:i/>
          </w:rPr>
          <w:delText xml:space="preserve">elete the </w:delText>
        </w:r>
        <w:r w:rsidR="00C250ED" w:rsidRPr="003651D9" w:rsidDel="00841623">
          <w:rPr>
            <w:rFonts w:eastAsia="Calibri"/>
            <w:i/>
          </w:rPr>
          <w:delText xml:space="preserve">example </w:delText>
        </w:r>
        <w:r w:rsidRPr="003651D9" w:rsidDel="00841623">
          <w:rPr>
            <w:rFonts w:eastAsia="Calibri"/>
            <w:i/>
          </w:rPr>
          <w:delText>information contained in the material below (from Cardiology CRC)&gt;</w:delText>
        </w:r>
      </w:del>
    </w:p>
    <w:p w14:paraId="68CA9F08" w14:textId="35736C58" w:rsidR="00BC3E9F" w:rsidRPr="003651D9" w:rsidDel="00841623" w:rsidRDefault="00BC3E9F" w:rsidP="00B84D95">
      <w:pPr>
        <w:pStyle w:val="BodyText"/>
        <w:rPr>
          <w:del w:id="687" w:author="Cole, George" w:date="2016-04-28T15:22:00Z"/>
          <w:rFonts w:eastAsia="Calibri"/>
        </w:rPr>
      </w:pPr>
    </w:p>
    <w:p w14:paraId="4043E540" w14:textId="46F554A5" w:rsidR="00BC3E9F" w:rsidRPr="003651D9" w:rsidDel="00841623" w:rsidRDefault="00C250ED" w:rsidP="00BC3E9F">
      <w:pPr>
        <w:rPr>
          <w:del w:id="688" w:author="Cole, George" w:date="2016-04-28T15:22:00Z"/>
        </w:rPr>
      </w:pPr>
      <w:del w:id="689" w:author="Cole, George" w:date="2016-04-28T15:22:00Z">
        <w:r w:rsidRPr="003651D9" w:rsidDel="00841623">
          <w:delText>&lt;</w:delText>
        </w:r>
        <w:r w:rsidR="00940FC7" w:rsidDel="00841623">
          <w:delText>e.g.,</w:delText>
        </w:r>
        <w:r w:rsidRPr="003651D9" w:rsidDel="00841623">
          <w:delText xml:space="preserve"> </w:delText>
        </w:r>
        <w:r w:rsidR="00BC3E9F" w:rsidRPr="003651D9" w:rsidDel="00841623">
          <w:delText>The complete set of body constraints, including those from C-CDA section/entry definitions are:</w:delText>
        </w:r>
      </w:del>
    </w:p>
    <w:p w14:paraId="07BE9EF2" w14:textId="110660DA" w:rsidR="00BC3E9F" w:rsidRPr="003651D9" w:rsidDel="00841623" w:rsidRDefault="00BC3E9F" w:rsidP="00AA3771">
      <w:pPr>
        <w:numPr>
          <w:ilvl w:val="0"/>
          <w:numId w:val="13"/>
        </w:numPr>
        <w:spacing w:before="0" w:after="40" w:line="260" w:lineRule="exact"/>
        <w:rPr>
          <w:del w:id="690" w:author="Cole, George" w:date="2016-04-28T15:22:00Z"/>
        </w:rPr>
      </w:pPr>
      <w:del w:id="691" w:author="Cole, George" w:date="2016-04-28T15:22:00Z">
        <w:r w:rsidRPr="003651D9" w:rsidDel="00841623">
          <w:rPr>
            <w:b/>
            <w:bCs/>
            <w:sz w:val="16"/>
            <w:szCs w:val="16"/>
          </w:rPr>
          <w:delText>SHALL</w:delText>
        </w:r>
        <w:r w:rsidRPr="003651D9" w:rsidDel="00841623">
          <w:delText xml:space="preserve"> contain exactly one [1..1] </w:delText>
        </w:r>
        <w:r w:rsidRPr="003651D9" w:rsidDel="00841623">
          <w:rPr>
            <w:rFonts w:ascii="Courier New" w:hAnsi="Courier New"/>
            <w:b/>
            <w:bCs/>
          </w:rPr>
          <w:delText>component</w:delText>
        </w:r>
        <w:r w:rsidRPr="003651D9" w:rsidDel="00841623">
          <w:delText xml:space="preserve"> (CONF:9588). </w:delText>
        </w:r>
      </w:del>
    </w:p>
    <w:p w14:paraId="36E46376" w14:textId="3CBE427E" w:rsidR="00BC3E9F" w:rsidRPr="003651D9" w:rsidDel="00841623" w:rsidRDefault="00BC3E9F" w:rsidP="00AA3771">
      <w:pPr>
        <w:numPr>
          <w:ilvl w:val="1"/>
          <w:numId w:val="13"/>
        </w:numPr>
        <w:spacing w:before="0" w:after="40" w:line="260" w:lineRule="exact"/>
        <w:rPr>
          <w:del w:id="692" w:author="Cole, George" w:date="2016-04-28T15:22:00Z"/>
        </w:rPr>
      </w:pPr>
      <w:del w:id="693" w:author="Cole, George" w:date="2016-04-28T15:22:00Z">
        <w:r w:rsidRPr="003651D9" w:rsidDel="00841623">
          <w:delText>A Cath Report Content SHALL have a structuredBody (CONF:9589-CRC).</w:delText>
        </w:r>
      </w:del>
    </w:p>
    <w:p w14:paraId="72C86C86" w14:textId="11D3D659" w:rsidR="00BC3E9F" w:rsidRPr="003651D9" w:rsidDel="00841623" w:rsidRDefault="00BC3E9F" w:rsidP="00AA3771">
      <w:pPr>
        <w:numPr>
          <w:ilvl w:val="2"/>
          <w:numId w:val="13"/>
        </w:numPr>
        <w:spacing w:before="0" w:after="40" w:line="260" w:lineRule="exact"/>
        <w:rPr>
          <w:del w:id="694" w:author="Cole, George" w:date="2016-04-28T15:22:00Z"/>
        </w:rPr>
      </w:pPr>
      <w:del w:id="695" w:author="Cole, George" w:date="2016-04-28T15:22:00Z">
        <w:r w:rsidRPr="003651D9" w:rsidDel="00841623">
          <w:delText>A Cath Report Content SHALL conform to CDA Level 3 (structuredBody containing sections that contain a narrative block and coded entries). In this template (templateId 2.16.840.1.113883.10.20.22.1.6), coded entries are optional. (CONF:9590-CRC).</w:delText>
        </w:r>
      </w:del>
    </w:p>
    <w:p w14:paraId="0DF83589" w14:textId="00C99E79" w:rsidR="00BC3E9F" w:rsidRPr="003651D9" w:rsidDel="00841623" w:rsidRDefault="00BC3E9F" w:rsidP="00AA3771">
      <w:pPr>
        <w:numPr>
          <w:ilvl w:val="1"/>
          <w:numId w:val="13"/>
        </w:numPr>
        <w:spacing w:before="0" w:after="40" w:line="260" w:lineRule="exact"/>
        <w:rPr>
          <w:del w:id="696" w:author="Cole, George" w:date="2016-04-28T15:22:00Z"/>
        </w:rPr>
      </w:pPr>
      <w:del w:id="697" w:author="Cole, George" w:date="2016-04-28T15:22:00Z">
        <w:r w:rsidRPr="003651D9" w:rsidDel="00841623">
          <w:delText xml:space="preserve">The component/structuredBody </w:delText>
        </w:r>
        <w:r w:rsidRPr="003651D9" w:rsidDel="00841623">
          <w:rPr>
            <w:rStyle w:val="keyword"/>
          </w:rPr>
          <w:delText>SHALL</w:delText>
        </w:r>
        <w:r w:rsidRPr="003651D9" w:rsidDel="00841623">
          <w:delText xml:space="preserve"> conform to the section constraints below (CONF:9595-CRC).</w:delText>
        </w:r>
      </w:del>
    </w:p>
    <w:p w14:paraId="062A8F22" w14:textId="398090E2" w:rsidR="00BC3E9F" w:rsidRPr="003651D9" w:rsidDel="00841623" w:rsidRDefault="00BC3E9F" w:rsidP="00AA3771">
      <w:pPr>
        <w:numPr>
          <w:ilvl w:val="2"/>
          <w:numId w:val="13"/>
        </w:numPr>
        <w:spacing w:before="0" w:after="40" w:line="260" w:lineRule="exact"/>
        <w:rPr>
          <w:del w:id="698" w:author="Cole, George" w:date="2016-04-28T15:22:00Z"/>
          <w:rStyle w:val="keyword"/>
          <w:rFonts w:eastAsia="?l?r ??’c"/>
          <w:b w:val="0"/>
          <w:i/>
          <w:iCs/>
          <w:caps w:val="0"/>
          <w:szCs w:val="18"/>
          <w:lang w:eastAsia="zh-CN"/>
        </w:rPr>
      </w:pPr>
      <w:del w:id="699" w:author="Cole, George" w:date="2016-04-28T15:22:00Z">
        <w:r w:rsidRPr="003651D9" w:rsidDel="00841623">
          <w:rPr>
            <w:rStyle w:val="keyword"/>
          </w:rPr>
          <w:delText xml:space="preserve">Each </w:delText>
        </w:r>
        <w:r w:rsidRPr="003651D9" w:rsidDel="00841623">
          <w:rPr>
            <w:rFonts w:ascii="Courier New" w:hAnsi="Courier New"/>
            <w:b/>
            <w:bCs/>
          </w:rPr>
          <w:delText>section</w:delText>
        </w:r>
        <w:r w:rsidRPr="003651D9" w:rsidDel="00841623">
          <w:delText xml:space="preserve"> </w:delText>
        </w:r>
        <w:r w:rsidRPr="003651D9" w:rsidDel="00841623">
          <w:rPr>
            <w:rStyle w:val="keyword"/>
          </w:rPr>
          <w:delText>SHALL</w:delText>
        </w:r>
        <w:r w:rsidRPr="003651D9" w:rsidDel="00841623">
          <w:delText xml:space="preserve"> </w:delText>
        </w:r>
        <w:r w:rsidRPr="003651D9" w:rsidDel="00841623">
          <w:rPr>
            <w:rStyle w:val="keyword"/>
          </w:rPr>
          <w:delText xml:space="preserve">have a </w:delText>
        </w:r>
        <w:r w:rsidRPr="003651D9" w:rsidDel="00841623">
          <w:rPr>
            <w:rFonts w:ascii="Courier New" w:hAnsi="Courier New"/>
            <w:b/>
            <w:bCs/>
          </w:rPr>
          <w:delText>title</w:delText>
        </w:r>
        <w:r w:rsidRPr="003651D9" w:rsidDel="00841623">
          <w:delText xml:space="preserve"> </w:delText>
        </w:r>
        <w:r w:rsidRPr="003651D9" w:rsidDel="00841623">
          <w:rPr>
            <w:rStyle w:val="keyword"/>
          </w:rPr>
          <w:delText xml:space="preserve">and the </w:delText>
        </w:r>
        <w:r w:rsidRPr="003651D9" w:rsidDel="00841623">
          <w:rPr>
            <w:rFonts w:ascii="Courier New" w:hAnsi="Courier New"/>
            <w:b/>
            <w:bCs/>
          </w:rPr>
          <w:delText>title</w:delText>
        </w:r>
        <w:r w:rsidRPr="003651D9" w:rsidDel="00841623">
          <w:delText xml:space="preserve"> </w:delText>
        </w:r>
        <w:r w:rsidRPr="003651D9" w:rsidDel="00841623">
          <w:rPr>
            <w:rStyle w:val="keyword"/>
          </w:rPr>
          <w:delText>SHALL not</w:delText>
        </w:r>
        <w:r w:rsidRPr="003651D9" w:rsidDel="00841623">
          <w:delText xml:space="preserve"> </w:delText>
        </w:r>
        <w:r w:rsidRPr="003651D9" w:rsidDel="00841623">
          <w:rPr>
            <w:rStyle w:val="keyword"/>
          </w:rPr>
          <w:delText xml:space="preserve">be empty </w:delText>
        </w:r>
        <w:r w:rsidRPr="003651D9" w:rsidDel="00841623">
          <w:delText>(CONF:9937)</w:delText>
        </w:r>
        <w:r w:rsidRPr="003651D9" w:rsidDel="00841623">
          <w:rPr>
            <w:rStyle w:val="keyword"/>
          </w:rPr>
          <w:delText>.</w:delText>
        </w:r>
        <w:r w:rsidR="003F252B" w:rsidRPr="003651D9" w:rsidDel="00841623">
          <w:rPr>
            <w:rStyle w:val="BodyTextChar"/>
          </w:rPr>
          <w:delText>&gt;</w:delText>
        </w:r>
      </w:del>
    </w:p>
    <w:p w14:paraId="29C1ADF8" w14:textId="34134F14" w:rsidR="00BC3E9F" w:rsidRPr="003651D9" w:rsidDel="00841623" w:rsidRDefault="003F252B" w:rsidP="00597DB2">
      <w:pPr>
        <w:pStyle w:val="BodyText"/>
        <w:rPr>
          <w:del w:id="700" w:author="Cole, George" w:date="2016-04-28T15:22:00Z"/>
        </w:rPr>
      </w:pPr>
      <w:del w:id="701" w:author="Cole, George" w:date="2016-04-28T15:22:00Z">
        <w:r w:rsidRPr="003651D9" w:rsidDel="00841623">
          <w:delText>&lt;</w:delText>
        </w:r>
        <w:r w:rsidR="00BC3E9F" w:rsidRPr="003651D9" w:rsidDel="00841623">
          <w:delText>The following table shows relationships among the templates in the body of a Cath Report Content document</w:delText>
        </w:r>
        <w:r w:rsidR="00887E40" w:rsidRPr="003651D9" w:rsidDel="00841623">
          <w:delText>.</w:delText>
        </w:r>
        <w:r w:rsidR="00C250ED" w:rsidRPr="003651D9" w:rsidDel="00841623">
          <w:delText>&gt;</w:delText>
        </w:r>
        <w:r w:rsidR="00887E40" w:rsidRPr="003651D9" w:rsidDel="00841623">
          <w:delText xml:space="preserve"> </w:delText>
        </w:r>
      </w:del>
    </w:p>
    <w:p w14:paraId="063BD9CA" w14:textId="63CD90C0" w:rsidR="00BC3E9F" w:rsidRPr="003651D9" w:rsidDel="00841623" w:rsidRDefault="00BC3E9F" w:rsidP="00BC3E9F">
      <w:pPr>
        <w:pStyle w:val="BodyText"/>
        <w:rPr>
          <w:del w:id="702" w:author="Cole, George" w:date="2016-04-28T15:22:00Z"/>
          <w:lang w:eastAsia="x-none"/>
        </w:rPr>
      </w:pPr>
    </w:p>
    <w:p w14:paraId="411ED3EE" w14:textId="6036F176" w:rsidR="00BC3E9F" w:rsidRPr="003651D9" w:rsidDel="00841623" w:rsidRDefault="00BC3E9F" w:rsidP="00BB76BC">
      <w:pPr>
        <w:pStyle w:val="TableTitle"/>
        <w:rPr>
          <w:del w:id="703" w:author="Cole, George" w:date="2016-04-28T15:22:00Z"/>
        </w:rPr>
      </w:pPr>
      <w:del w:id="704" w:author="Cole, George" w:date="2016-04-28T15:22:00Z">
        <w:r w:rsidRPr="003651D9" w:rsidDel="00841623">
          <w:delText xml:space="preserve">Table 6.3.1.D.5-1 &lt;Content Module Name (Acronym)&gt; Document Content Module Specification </w:delText>
        </w:r>
      </w:del>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409"/>
        <w:gridCol w:w="1140"/>
        <w:gridCol w:w="1144"/>
        <w:gridCol w:w="1757"/>
        <w:gridCol w:w="2020"/>
      </w:tblGrid>
      <w:tr w:rsidR="00270EBB" w:rsidRPr="003651D9" w:rsidDel="00841623" w14:paraId="51A048A6" w14:textId="18F1B62A" w:rsidTr="00983131">
        <w:trPr>
          <w:cantSplit/>
          <w:tblHeader/>
          <w:del w:id="705" w:author="Cole, George" w:date="2016-04-28T15:22:00Z"/>
        </w:trPr>
        <w:tc>
          <w:tcPr>
            <w:tcW w:w="1336" w:type="pct"/>
            <w:shd w:val="clear" w:color="auto" w:fill="E6E6E6"/>
          </w:tcPr>
          <w:p w14:paraId="56B5181E" w14:textId="36DA224C" w:rsidR="001263B9" w:rsidRPr="003651D9" w:rsidDel="00841623" w:rsidRDefault="001263B9" w:rsidP="00EF1E77">
            <w:pPr>
              <w:pStyle w:val="TableEntryHeader"/>
              <w:rPr>
                <w:del w:id="706" w:author="Cole, George" w:date="2016-04-28T15:22:00Z"/>
              </w:rPr>
            </w:pPr>
            <w:del w:id="707" w:author="Cole, George" w:date="2016-04-28T15:22:00Z">
              <w:r w:rsidRPr="003651D9" w:rsidDel="00841623">
                <w:delText>Template Title</w:delText>
              </w:r>
            </w:del>
          </w:p>
        </w:tc>
        <w:tc>
          <w:tcPr>
            <w:tcW w:w="691" w:type="pct"/>
            <w:shd w:val="clear" w:color="auto" w:fill="E6E6E6"/>
          </w:tcPr>
          <w:p w14:paraId="7C6B1BC0" w14:textId="53A8B233" w:rsidR="001263B9" w:rsidRPr="003651D9" w:rsidDel="00841623" w:rsidRDefault="001263B9" w:rsidP="00EF1E77">
            <w:pPr>
              <w:pStyle w:val="TableEntryHeader"/>
              <w:rPr>
                <w:del w:id="708" w:author="Cole, George" w:date="2016-04-28T15:22:00Z"/>
              </w:rPr>
            </w:pPr>
            <w:del w:id="709" w:author="Cole, George" w:date="2016-04-28T15:22:00Z">
              <w:r w:rsidRPr="003651D9" w:rsidDel="00841623">
                <w:delText>Opt</w:delText>
              </w:r>
              <w:r w:rsidR="00AD069D" w:rsidRPr="003651D9" w:rsidDel="00841623">
                <w:delText xml:space="preserve"> and </w:delText>
              </w:r>
              <w:r w:rsidRPr="003651D9" w:rsidDel="00841623">
                <w:delText>Card</w:delText>
              </w:r>
            </w:del>
          </w:p>
        </w:tc>
        <w:tc>
          <w:tcPr>
            <w:tcW w:w="559" w:type="pct"/>
            <w:shd w:val="clear" w:color="auto" w:fill="E6E6E6"/>
          </w:tcPr>
          <w:p w14:paraId="34148152" w14:textId="09C93077" w:rsidR="001263B9" w:rsidRPr="003651D9" w:rsidDel="00841623" w:rsidRDefault="001263B9" w:rsidP="00730E16">
            <w:pPr>
              <w:pStyle w:val="TableEntryHeader"/>
              <w:rPr>
                <w:del w:id="710" w:author="Cole, George" w:date="2016-04-28T15:22:00Z"/>
              </w:rPr>
            </w:pPr>
            <w:del w:id="711" w:author="Cole, George" w:date="2016-04-28T15:22:00Z">
              <w:r w:rsidRPr="003651D9" w:rsidDel="00841623">
                <w:delText>Condition</w:delText>
              </w:r>
            </w:del>
          </w:p>
        </w:tc>
        <w:tc>
          <w:tcPr>
            <w:tcW w:w="561" w:type="pct"/>
            <w:shd w:val="clear" w:color="auto" w:fill="E6E6E6"/>
          </w:tcPr>
          <w:p w14:paraId="11B20846" w14:textId="0654F8DC" w:rsidR="001263B9" w:rsidRPr="003651D9" w:rsidDel="00841623" w:rsidRDefault="001263B9" w:rsidP="0032600B">
            <w:pPr>
              <w:pStyle w:val="TableEntryHeader"/>
              <w:rPr>
                <w:del w:id="712" w:author="Cole, George" w:date="2016-04-28T15:22:00Z"/>
              </w:rPr>
            </w:pPr>
            <w:del w:id="713" w:author="Cole, George" w:date="2016-04-28T15:22:00Z">
              <w:r w:rsidRPr="003651D9" w:rsidDel="00841623">
                <w:delText>Template Type</w:delText>
              </w:r>
            </w:del>
          </w:p>
        </w:tc>
        <w:tc>
          <w:tcPr>
            <w:tcW w:w="862" w:type="pct"/>
            <w:shd w:val="clear" w:color="auto" w:fill="E6E6E6"/>
          </w:tcPr>
          <w:p w14:paraId="75F424F7" w14:textId="04DBC92C" w:rsidR="001263B9" w:rsidRPr="003651D9" w:rsidDel="00841623" w:rsidRDefault="001263B9" w:rsidP="00BB76BC">
            <w:pPr>
              <w:pStyle w:val="TableEntryHeader"/>
              <w:rPr>
                <w:del w:id="714" w:author="Cole, George" w:date="2016-04-28T15:22:00Z"/>
              </w:rPr>
            </w:pPr>
            <w:del w:id="715" w:author="Cole, George" w:date="2016-04-28T15:22:00Z">
              <w:r w:rsidRPr="003651D9" w:rsidDel="00841623">
                <w:delText>templateId</w:delText>
              </w:r>
            </w:del>
          </w:p>
        </w:tc>
        <w:tc>
          <w:tcPr>
            <w:tcW w:w="991" w:type="pct"/>
            <w:shd w:val="clear" w:color="auto" w:fill="E6E6E6"/>
          </w:tcPr>
          <w:p w14:paraId="323B1922" w14:textId="7225DC5A" w:rsidR="00270EBB" w:rsidRPr="003651D9" w:rsidDel="00841623" w:rsidRDefault="001263B9" w:rsidP="00BB76BC">
            <w:pPr>
              <w:pStyle w:val="TableEntryHeader"/>
              <w:rPr>
                <w:del w:id="716" w:author="Cole, George" w:date="2016-04-28T15:22:00Z"/>
              </w:rPr>
            </w:pPr>
            <w:del w:id="717" w:author="Cole, George" w:date="2016-04-28T15:22:00Z">
              <w:r w:rsidRPr="003651D9" w:rsidDel="00841623">
                <w:delText xml:space="preserve">Vocabulary </w:delText>
              </w:r>
            </w:del>
          </w:p>
          <w:p w14:paraId="203FFB81" w14:textId="31836620" w:rsidR="001263B9" w:rsidRPr="003651D9" w:rsidDel="00841623" w:rsidRDefault="001263B9" w:rsidP="00BB76BC">
            <w:pPr>
              <w:pStyle w:val="TableEntryHeader"/>
              <w:rPr>
                <w:del w:id="718" w:author="Cole, George" w:date="2016-04-28T15:22:00Z"/>
              </w:rPr>
            </w:pPr>
            <w:del w:id="719" w:author="Cole, George" w:date="2016-04-28T15:22:00Z">
              <w:r w:rsidRPr="003651D9" w:rsidDel="00841623">
                <w:delText>Constraints</w:delText>
              </w:r>
            </w:del>
          </w:p>
        </w:tc>
      </w:tr>
      <w:tr w:rsidR="00340176" w:rsidRPr="003651D9" w:rsidDel="00841623" w14:paraId="52D079A6" w14:textId="54DFB024" w:rsidTr="00983131">
        <w:trPr>
          <w:cantSplit/>
          <w:del w:id="720" w:author="Cole, George" w:date="2016-04-28T15:22:00Z"/>
        </w:trPr>
        <w:tc>
          <w:tcPr>
            <w:tcW w:w="1336" w:type="pct"/>
          </w:tcPr>
          <w:p w14:paraId="0D0FD868" w14:textId="0BE62940" w:rsidR="00340176" w:rsidRPr="003651D9" w:rsidDel="00841623" w:rsidRDefault="00340176" w:rsidP="00340176">
            <w:pPr>
              <w:pStyle w:val="TableEntry"/>
              <w:rPr>
                <w:del w:id="721" w:author="Cole, George" w:date="2016-04-28T15:22:00Z"/>
                <w:rStyle w:val="HyperlinkText9pt"/>
                <w:rFonts w:ascii="Times New Roman" w:hAnsi="Times New Roman"/>
                <w:color w:val="0070C0"/>
                <w:szCs w:val="18"/>
                <w:u w:val="none"/>
              </w:rPr>
            </w:pPr>
          </w:p>
        </w:tc>
        <w:tc>
          <w:tcPr>
            <w:tcW w:w="691" w:type="pct"/>
          </w:tcPr>
          <w:p w14:paraId="33EDC7ED" w14:textId="17C93460" w:rsidR="00340176" w:rsidRPr="003651D9" w:rsidDel="00841623" w:rsidRDefault="00340176" w:rsidP="003579DA">
            <w:pPr>
              <w:pStyle w:val="TableEntry"/>
              <w:rPr>
                <w:del w:id="722" w:author="Cole, George" w:date="2016-04-28T15:22:00Z"/>
                <w:color w:val="0070C0"/>
              </w:rPr>
            </w:pPr>
          </w:p>
        </w:tc>
        <w:tc>
          <w:tcPr>
            <w:tcW w:w="559" w:type="pct"/>
          </w:tcPr>
          <w:p w14:paraId="441BA723" w14:textId="1CEAFC3A" w:rsidR="00340176" w:rsidRPr="003651D9" w:rsidDel="00841623" w:rsidRDefault="00340176" w:rsidP="00017E09">
            <w:pPr>
              <w:pStyle w:val="TableEntry"/>
              <w:rPr>
                <w:del w:id="723" w:author="Cole, George" w:date="2016-04-28T15:22:00Z"/>
                <w:color w:val="0070C0"/>
              </w:rPr>
            </w:pPr>
          </w:p>
        </w:tc>
        <w:tc>
          <w:tcPr>
            <w:tcW w:w="561" w:type="pct"/>
          </w:tcPr>
          <w:p w14:paraId="73E7D3F6" w14:textId="7DDAFD21" w:rsidR="00340176" w:rsidRPr="003651D9" w:rsidDel="00841623" w:rsidRDefault="00340176" w:rsidP="003B70A2">
            <w:pPr>
              <w:pStyle w:val="TableEntry"/>
              <w:rPr>
                <w:del w:id="724" w:author="Cole, George" w:date="2016-04-28T15:22:00Z"/>
                <w:color w:val="0070C0"/>
              </w:rPr>
            </w:pPr>
          </w:p>
        </w:tc>
        <w:tc>
          <w:tcPr>
            <w:tcW w:w="862" w:type="pct"/>
          </w:tcPr>
          <w:p w14:paraId="1FBB73F0" w14:textId="552DE6CE" w:rsidR="00340176" w:rsidRPr="003651D9" w:rsidDel="00841623" w:rsidRDefault="00340176" w:rsidP="00234BE4">
            <w:pPr>
              <w:pStyle w:val="TableEntry"/>
              <w:rPr>
                <w:del w:id="725" w:author="Cole, George" w:date="2016-04-28T15:22:00Z"/>
                <w:color w:val="0070C0"/>
              </w:rPr>
            </w:pPr>
          </w:p>
        </w:tc>
        <w:tc>
          <w:tcPr>
            <w:tcW w:w="991" w:type="pct"/>
          </w:tcPr>
          <w:p w14:paraId="755B837E" w14:textId="5CFC4493" w:rsidR="00340176" w:rsidRPr="003651D9" w:rsidDel="00841623" w:rsidRDefault="00340176" w:rsidP="00234BE4">
            <w:pPr>
              <w:pStyle w:val="TableEntry"/>
              <w:rPr>
                <w:del w:id="726" w:author="Cole, George" w:date="2016-04-28T15:22:00Z"/>
                <w:color w:val="0070C0"/>
              </w:rPr>
            </w:pPr>
          </w:p>
        </w:tc>
      </w:tr>
      <w:tr w:rsidR="00340176" w:rsidRPr="003651D9" w:rsidDel="00841623" w14:paraId="49D3D42E" w14:textId="3E8FFF4D" w:rsidTr="00340176">
        <w:trPr>
          <w:cantSplit/>
          <w:del w:id="727" w:author="Cole, George" w:date="2016-04-28T15:22:00Z"/>
        </w:trPr>
        <w:tc>
          <w:tcPr>
            <w:tcW w:w="5000" w:type="pct"/>
            <w:gridSpan w:val="6"/>
          </w:tcPr>
          <w:p w14:paraId="22D7BF55" w14:textId="24752EC5" w:rsidR="00340176" w:rsidRPr="003651D9" w:rsidDel="00841623" w:rsidRDefault="00340176" w:rsidP="00EF1E77">
            <w:pPr>
              <w:pStyle w:val="TableEntry"/>
              <w:rPr>
                <w:del w:id="728" w:author="Cole, George" w:date="2016-04-28T15:22:00Z"/>
              </w:rPr>
            </w:pPr>
            <w:del w:id="729" w:author="Cole, George" w:date="2016-04-28T15:22:00Z">
              <w:r w:rsidRPr="003651D9" w:rsidDel="00841623">
                <w:delText>Delete this row and the example information in the rows below.</w:delText>
              </w:r>
            </w:del>
          </w:p>
        </w:tc>
      </w:tr>
      <w:tr w:rsidR="00270EBB" w:rsidRPr="003651D9" w:rsidDel="00841623" w14:paraId="40B60706" w14:textId="4EBD4869" w:rsidTr="00983131">
        <w:trPr>
          <w:cantSplit/>
          <w:del w:id="730" w:author="Cole, George" w:date="2016-04-28T15:22:00Z"/>
        </w:trPr>
        <w:tc>
          <w:tcPr>
            <w:tcW w:w="1336" w:type="pct"/>
          </w:tcPr>
          <w:p w14:paraId="5E7FBA4E" w14:textId="1F510CE3" w:rsidR="001263B9" w:rsidRPr="003651D9" w:rsidDel="00841623" w:rsidRDefault="00340176" w:rsidP="00EF1E77">
            <w:pPr>
              <w:pStyle w:val="TableEntry"/>
              <w:rPr>
                <w:del w:id="731" w:author="Cole, George" w:date="2016-04-28T15:22:00Z"/>
              </w:rPr>
            </w:pPr>
            <w:del w:id="732" w:author="Cole, George" w:date="2016-04-28T15:22:00Z">
              <w:r w:rsidRPr="003651D9" w:rsidDel="00841623">
                <w:rPr>
                  <w:rStyle w:val="HyperlinkText9pt"/>
                  <w:rFonts w:ascii="Times New Roman" w:hAnsi="Times New Roman" w:cs="Times New Roman"/>
                  <w:color w:val="auto"/>
                  <w:szCs w:val="20"/>
                  <w:u w:val="none"/>
                  <w:lang w:eastAsia="en-US"/>
                </w:rPr>
                <w:delText>&lt;</w:delText>
              </w:r>
              <w:r w:rsidR="00940FC7" w:rsidDel="00841623">
                <w:rPr>
                  <w:rStyle w:val="HyperlinkText9pt"/>
                  <w:rFonts w:ascii="Times New Roman" w:hAnsi="Times New Roman" w:cs="Times New Roman"/>
                  <w:color w:val="auto"/>
                  <w:szCs w:val="20"/>
                  <w:u w:val="none"/>
                  <w:lang w:eastAsia="en-US"/>
                </w:rPr>
                <w:delText>e.g.,</w:delText>
              </w:r>
              <w:r w:rsidRPr="003651D9" w:rsidDel="00841623">
                <w:rPr>
                  <w:rStyle w:val="HyperlinkText9pt"/>
                  <w:rFonts w:ascii="Times New Roman" w:hAnsi="Times New Roman" w:cs="Times New Roman"/>
                  <w:color w:val="auto"/>
                  <w:szCs w:val="20"/>
                  <w:u w:val="none"/>
                  <w:lang w:eastAsia="en-US"/>
                </w:rPr>
                <w:delText xml:space="preserve"> </w:delText>
              </w:r>
              <w:r w:rsidR="00AA69C0" w:rsidRPr="003651D9" w:rsidDel="00841623">
                <w:rPr>
                  <w:rStyle w:val="HyperlinkText9pt"/>
                  <w:rFonts w:ascii="Times New Roman" w:hAnsi="Times New Roman" w:cs="Times New Roman"/>
                  <w:color w:val="auto"/>
                  <w:szCs w:val="20"/>
                  <w:u w:val="none"/>
                  <w:lang w:eastAsia="en-US"/>
                </w:rPr>
                <w:delText>Cath Report Content</w:delText>
              </w:r>
            </w:del>
          </w:p>
        </w:tc>
        <w:tc>
          <w:tcPr>
            <w:tcW w:w="691" w:type="pct"/>
          </w:tcPr>
          <w:p w14:paraId="651B3B1E" w14:textId="036831D7" w:rsidR="001263B9" w:rsidRPr="003651D9" w:rsidDel="00841623" w:rsidRDefault="001263B9" w:rsidP="005D6176">
            <w:pPr>
              <w:pStyle w:val="TableEntry"/>
              <w:rPr>
                <w:del w:id="733" w:author="Cole, George" w:date="2016-04-28T15:22:00Z"/>
              </w:rPr>
            </w:pPr>
            <w:del w:id="734" w:author="Cole, George" w:date="2016-04-28T15:22:00Z">
              <w:r w:rsidRPr="003651D9" w:rsidDel="00841623">
                <w:delText>R[1..1]</w:delText>
              </w:r>
            </w:del>
          </w:p>
        </w:tc>
        <w:tc>
          <w:tcPr>
            <w:tcW w:w="559" w:type="pct"/>
          </w:tcPr>
          <w:p w14:paraId="60B7E69B" w14:textId="4F4CC29F" w:rsidR="001263B9" w:rsidRPr="003651D9" w:rsidDel="00841623" w:rsidRDefault="001263B9" w:rsidP="0032600B">
            <w:pPr>
              <w:pStyle w:val="TableEntry"/>
              <w:rPr>
                <w:del w:id="735" w:author="Cole, George" w:date="2016-04-28T15:22:00Z"/>
              </w:rPr>
            </w:pPr>
          </w:p>
        </w:tc>
        <w:tc>
          <w:tcPr>
            <w:tcW w:w="561" w:type="pct"/>
          </w:tcPr>
          <w:p w14:paraId="0A16BA0E" w14:textId="4ED32C78" w:rsidR="001263B9" w:rsidRPr="003651D9" w:rsidDel="00841623" w:rsidRDefault="001263B9" w:rsidP="00BB76BC">
            <w:pPr>
              <w:pStyle w:val="TableEntry"/>
              <w:rPr>
                <w:del w:id="736" w:author="Cole, George" w:date="2016-04-28T15:22:00Z"/>
              </w:rPr>
            </w:pPr>
            <w:del w:id="737" w:author="Cole, George" w:date="2016-04-28T15:22:00Z">
              <w:r w:rsidRPr="003651D9" w:rsidDel="00841623">
                <w:delText>document</w:delText>
              </w:r>
            </w:del>
          </w:p>
        </w:tc>
        <w:tc>
          <w:tcPr>
            <w:tcW w:w="862" w:type="pct"/>
          </w:tcPr>
          <w:p w14:paraId="24EC5439" w14:textId="165DE837" w:rsidR="001263B9" w:rsidRPr="003651D9" w:rsidDel="00841623" w:rsidRDefault="001263B9" w:rsidP="00BB76BC">
            <w:pPr>
              <w:pStyle w:val="TableEntry"/>
              <w:rPr>
                <w:del w:id="738" w:author="Cole, George" w:date="2016-04-28T15:22:00Z"/>
              </w:rPr>
            </w:pPr>
            <w:del w:id="739" w:author="Cole, George" w:date="2016-04-28T15:22:00Z">
              <w:r w:rsidRPr="003651D9" w:rsidDel="00841623">
                <w:delText>1.3.6.1.4.1.19376.1.4.1.1.2</w:delText>
              </w:r>
            </w:del>
          </w:p>
        </w:tc>
        <w:tc>
          <w:tcPr>
            <w:tcW w:w="991" w:type="pct"/>
          </w:tcPr>
          <w:p w14:paraId="1967DDD6" w14:textId="098BAECB" w:rsidR="001263B9" w:rsidRPr="003651D9" w:rsidDel="00841623" w:rsidRDefault="00983131" w:rsidP="00BB76BC">
            <w:pPr>
              <w:pStyle w:val="TableEntry"/>
              <w:rPr>
                <w:del w:id="740" w:author="Cole, George" w:date="2016-04-28T15:22:00Z"/>
                <w:highlight w:val="yellow"/>
              </w:rPr>
            </w:pPr>
            <w:del w:id="741" w:author="Cole, George" w:date="2016-04-28T15:22:00Z">
              <w:r w:rsidRPr="003651D9" w:rsidDel="00841623">
                <w:delText>6.3.1.D.5.1</w:delText>
              </w:r>
            </w:del>
          </w:p>
        </w:tc>
      </w:tr>
      <w:tr w:rsidR="00270EBB" w:rsidRPr="003651D9" w:rsidDel="00841623" w14:paraId="33A83146" w14:textId="7AF15DC6" w:rsidTr="00983131">
        <w:trPr>
          <w:cantSplit/>
          <w:del w:id="742" w:author="Cole, George" w:date="2016-04-28T15:22:00Z"/>
        </w:trPr>
        <w:tc>
          <w:tcPr>
            <w:tcW w:w="1336" w:type="pct"/>
          </w:tcPr>
          <w:p w14:paraId="2238586F" w14:textId="0075DB0B" w:rsidR="001263B9" w:rsidRPr="003651D9" w:rsidDel="00841623" w:rsidRDefault="001263B9" w:rsidP="00EF1E77">
            <w:pPr>
              <w:pStyle w:val="TableEntry"/>
              <w:rPr>
                <w:del w:id="743" w:author="Cole, George" w:date="2016-04-28T15:22:00Z"/>
              </w:rPr>
            </w:pPr>
            <w:del w:id="744" w:author="Cole, George" w:date="2016-04-28T15:22:00Z">
              <w:r w:rsidRPr="003651D9" w:rsidDel="00841623">
                <w:delText xml:space="preserve">   </w:delText>
              </w:r>
              <w:r w:rsidR="00AA69C0" w:rsidRPr="003651D9" w:rsidDel="00841623">
                <w:delText>Document Summary-Cardiac Section</w:delText>
              </w:r>
            </w:del>
          </w:p>
        </w:tc>
        <w:tc>
          <w:tcPr>
            <w:tcW w:w="691" w:type="pct"/>
          </w:tcPr>
          <w:p w14:paraId="66A55956" w14:textId="4460F536" w:rsidR="001263B9" w:rsidRPr="003651D9" w:rsidDel="00841623" w:rsidRDefault="001263B9" w:rsidP="005D6176">
            <w:pPr>
              <w:pStyle w:val="TableEntry"/>
              <w:rPr>
                <w:del w:id="745" w:author="Cole, George" w:date="2016-04-28T15:22:00Z"/>
              </w:rPr>
            </w:pPr>
            <w:del w:id="746" w:author="Cole, George" w:date="2016-04-28T15:22:00Z">
              <w:r w:rsidRPr="003651D9" w:rsidDel="00841623">
                <w:delText>O[0..1]</w:delText>
              </w:r>
            </w:del>
          </w:p>
        </w:tc>
        <w:tc>
          <w:tcPr>
            <w:tcW w:w="559" w:type="pct"/>
          </w:tcPr>
          <w:p w14:paraId="70612F3A" w14:textId="56ABE5A5" w:rsidR="001263B9" w:rsidRPr="003651D9" w:rsidDel="00841623" w:rsidRDefault="001263B9" w:rsidP="0032600B">
            <w:pPr>
              <w:pStyle w:val="TableEntry"/>
              <w:rPr>
                <w:del w:id="747" w:author="Cole, George" w:date="2016-04-28T15:22:00Z"/>
              </w:rPr>
            </w:pPr>
          </w:p>
        </w:tc>
        <w:tc>
          <w:tcPr>
            <w:tcW w:w="561" w:type="pct"/>
          </w:tcPr>
          <w:p w14:paraId="5B5DAEFE" w14:textId="1B95C5C2" w:rsidR="001263B9" w:rsidRPr="003651D9" w:rsidDel="00841623" w:rsidRDefault="001263B9" w:rsidP="00BB76BC">
            <w:pPr>
              <w:pStyle w:val="TableEntry"/>
              <w:rPr>
                <w:del w:id="748" w:author="Cole, George" w:date="2016-04-28T15:22:00Z"/>
              </w:rPr>
            </w:pPr>
            <w:del w:id="749" w:author="Cole, George" w:date="2016-04-28T15:22:00Z">
              <w:r w:rsidRPr="003651D9" w:rsidDel="00841623">
                <w:delText>section</w:delText>
              </w:r>
            </w:del>
          </w:p>
        </w:tc>
        <w:tc>
          <w:tcPr>
            <w:tcW w:w="862" w:type="pct"/>
          </w:tcPr>
          <w:p w14:paraId="340F27E8" w14:textId="637F167B" w:rsidR="001263B9" w:rsidRPr="003651D9" w:rsidDel="00841623" w:rsidRDefault="001263B9" w:rsidP="00BB76BC">
            <w:pPr>
              <w:pStyle w:val="TableEntry"/>
              <w:rPr>
                <w:del w:id="750" w:author="Cole, George" w:date="2016-04-28T15:22:00Z"/>
              </w:rPr>
            </w:pPr>
            <w:del w:id="751" w:author="Cole, George" w:date="2016-04-28T15:22:00Z">
              <w:r w:rsidRPr="003651D9" w:rsidDel="00841623">
                <w:delText>1.3.6.1.4.1.19376.1.4.1.2.16</w:delText>
              </w:r>
            </w:del>
          </w:p>
        </w:tc>
        <w:tc>
          <w:tcPr>
            <w:tcW w:w="991" w:type="pct"/>
          </w:tcPr>
          <w:p w14:paraId="447ABCC2" w14:textId="1D8E6625" w:rsidR="001263B9" w:rsidRPr="003651D9" w:rsidDel="00841623" w:rsidRDefault="001263B9" w:rsidP="00BB76BC">
            <w:pPr>
              <w:pStyle w:val="TableEntry"/>
              <w:rPr>
                <w:del w:id="752" w:author="Cole, George" w:date="2016-04-28T15:22:00Z"/>
              </w:rPr>
            </w:pPr>
          </w:p>
        </w:tc>
      </w:tr>
      <w:tr w:rsidR="00270EBB" w:rsidRPr="003651D9" w:rsidDel="00841623" w14:paraId="11DC4C5B" w14:textId="0A7A3935" w:rsidTr="00983131">
        <w:trPr>
          <w:cantSplit/>
          <w:del w:id="753" w:author="Cole, George" w:date="2016-04-28T15:22:00Z"/>
        </w:trPr>
        <w:tc>
          <w:tcPr>
            <w:tcW w:w="1336" w:type="pct"/>
          </w:tcPr>
          <w:p w14:paraId="56771941" w14:textId="10C1B1B0" w:rsidR="001263B9" w:rsidRPr="003651D9" w:rsidDel="00841623" w:rsidRDefault="001263B9" w:rsidP="00EF1E77">
            <w:pPr>
              <w:pStyle w:val="TableEntry"/>
              <w:rPr>
                <w:del w:id="754" w:author="Cole, George" w:date="2016-04-28T15:22:00Z"/>
              </w:rPr>
            </w:pPr>
            <w:del w:id="755" w:author="Cole, George" w:date="2016-04-28T15:22:00Z">
              <w:r w:rsidRPr="003651D9" w:rsidDel="00841623">
                <w:delText xml:space="preserve">   </w:delText>
              </w:r>
              <w:r w:rsidR="00AA69C0" w:rsidRPr="003651D9" w:rsidDel="00841623">
                <w:delText>Medical History - Cardiac Section</w:delText>
              </w:r>
            </w:del>
          </w:p>
        </w:tc>
        <w:tc>
          <w:tcPr>
            <w:tcW w:w="691" w:type="pct"/>
          </w:tcPr>
          <w:p w14:paraId="3210AFC0" w14:textId="71CA5B77" w:rsidR="001263B9" w:rsidRPr="003651D9" w:rsidDel="00841623" w:rsidRDefault="001263B9" w:rsidP="005D6176">
            <w:pPr>
              <w:pStyle w:val="TableEntry"/>
              <w:rPr>
                <w:del w:id="756" w:author="Cole, George" w:date="2016-04-28T15:22:00Z"/>
              </w:rPr>
            </w:pPr>
            <w:del w:id="757" w:author="Cole, George" w:date="2016-04-28T15:22:00Z">
              <w:r w:rsidRPr="003651D9" w:rsidDel="00841623">
                <w:delText>R[1..1]</w:delText>
              </w:r>
            </w:del>
          </w:p>
        </w:tc>
        <w:tc>
          <w:tcPr>
            <w:tcW w:w="559" w:type="pct"/>
          </w:tcPr>
          <w:p w14:paraId="45332A1F" w14:textId="7B23DCB6" w:rsidR="001263B9" w:rsidRPr="003651D9" w:rsidDel="00841623" w:rsidRDefault="001263B9" w:rsidP="0032600B">
            <w:pPr>
              <w:pStyle w:val="TableEntry"/>
              <w:rPr>
                <w:del w:id="758" w:author="Cole, George" w:date="2016-04-28T15:22:00Z"/>
              </w:rPr>
            </w:pPr>
          </w:p>
        </w:tc>
        <w:tc>
          <w:tcPr>
            <w:tcW w:w="561" w:type="pct"/>
          </w:tcPr>
          <w:p w14:paraId="56E3CB24" w14:textId="29D73551" w:rsidR="001263B9" w:rsidRPr="003651D9" w:rsidDel="00841623" w:rsidRDefault="001263B9" w:rsidP="00BB76BC">
            <w:pPr>
              <w:pStyle w:val="TableEntry"/>
              <w:rPr>
                <w:del w:id="759" w:author="Cole, George" w:date="2016-04-28T15:22:00Z"/>
              </w:rPr>
            </w:pPr>
            <w:del w:id="760" w:author="Cole, George" w:date="2016-04-28T15:22:00Z">
              <w:r w:rsidRPr="003651D9" w:rsidDel="00841623">
                <w:delText>section</w:delText>
              </w:r>
            </w:del>
          </w:p>
        </w:tc>
        <w:tc>
          <w:tcPr>
            <w:tcW w:w="862" w:type="pct"/>
          </w:tcPr>
          <w:p w14:paraId="7BF502C9" w14:textId="4025405D" w:rsidR="001263B9" w:rsidRPr="003651D9" w:rsidDel="00841623" w:rsidRDefault="001263B9" w:rsidP="00BB76BC">
            <w:pPr>
              <w:pStyle w:val="TableEntry"/>
              <w:rPr>
                <w:del w:id="761" w:author="Cole, George" w:date="2016-04-28T15:22:00Z"/>
              </w:rPr>
            </w:pPr>
            <w:del w:id="762" w:author="Cole, George" w:date="2016-04-28T15:22:00Z">
              <w:r w:rsidRPr="003651D9" w:rsidDel="00841623">
                <w:delText>1.3.6.1.4.1.19376.1.4.1.2.17</w:delText>
              </w:r>
            </w:del>
          </w:p>
        </w:tc>
        <w:tc>
          <w:tcPr>
            <w:tcW w:w="991" w:type="pct"/>
          </w:tcPr>
          <w:p w14:paraId="0178C9A4" w14:textId="702304C0" w:rsidR="001263B9" w:rsidRPr="003651D9" w:rsidDel="00841623" w:rsidRDefault="001263B9" w:rsidP="00BB76BC">
            <w:pPr>
              <w:pStyle w:val="TableEntry"/>
              <w:rPr>
                <w:del w:id="763" w:author="Cole, George" w:date="2016-04-28T15:22:00Z"/>
              </w:rPr>
            </w:pPr>
          </w:p>
        </w:tc>
      </w:tr>
      <w:tr w:rsidR="00270EBB" w:rsidRPr="003651D9" w:rsidDel="00841623" w14:paraId="2A5AFA13" w14:textId="20DEACC5" w:rsidTr="00983131">
        <w:trPr>
          <w:cantSplit/>
          <w:del w:id="764" w:author="Cole, George" w:date="2016-04-28T15:22:00Z"/>
        </w:trPr>
        <w:tc>
          <w:tcPr>
            <w:tcW w:w="1336" w:type="pct"/>
          </w:tcPr>
          <w:p w14:paraId="4B6A063E" w14:textId="093E453C" w:rsidR="001263B9" w:rsidRPr="003651D9" w:rsidDel="00841623" w:rsidRDefault="001263B9" w:rsidP="00EF1E77">
            <w:pPr>
              <w:pStyle w:val="TableEntry"/>
              <w:rPr>
                <w:del w:id="765" w:author="Cole, George" w:date="2016-04-28T15:22:00Z"/>
              </w:rPr>
            </w:pPr>
            <w:del w:id="766" w:author="Cole, George" w:date="2016-04-28T15:22:00Z">
              <w:r w:rsidRPr="003651D9" w:rsidDel="00841623">
                <w:delText xml:space="preserve">     </w:delText>
              </w:r>
              <w:r w:rsidR="00AA69C0" w:rsidRPr="003651D9" w:rsidDel="00841623">
                <w:delText>Procedure Activity Observation</w:delText>
              </w:r>
            </w:del>
          </w:p>
        </w:tc>
        <w:tc>
          <w:tcPr>
            <w:tcW w:w="691" w:type="pct"/>
          </w:tcPr>
          <w:p w14:paraId="3D7E4CEE" w14:textId="34F2B17D" w:rsidR="001263B9" w:rsidRPr="003651D9" w:rsidDel="00841623" w:rsidRDefault="001263B9" w:rsidP="005D6176">
            <w:pPr>
              <w:pStyle w:val="TableEntry"/>
              <w:rPr>
                <w:del w:id="767" w:author="Cole, George" w:date="2016-04-28T15:22:00Z"/>
              </w:rPr>
            </w:pPr>
            <w:del w:id="768" w:author="Cole, George" w:date="2016-04-28T15:22:00Z">
              <w:r w:rsidRPr="003651D9" w:rsidDel="00841623">
                <w:delText>O[0..*]</w:delText>
              </w:r>
            </w:del>
          </w:p>
        </w:tc>
        <w:tc>
          <w:tcPr>
            <w:tcW w:w="559" w:type="pct"/>
          </w:tcPr>
          <w:p w14:paraId="315A24DF" w14:textId="5D8FE612" w:rsidR="001263B9" w:rsidRPr="003651D9" w:rsidDel="00841623" w:rsidRDefault="001263B9" w:rsidP="0032600B">
            <w:pPr>
              <w:pStyle w:val="TableEntry"/>
              <w:rPr>
                <w:del w:id="769" w:author="Cole, George" w:date="2016-04-28T15:22:00Z"/>
              </w:rPr>
            </w:pPr>
          </w:p>
        </w:tc>
        <w:tc>
          <w:tcPr>
            <w:tcW w:w="561" w:type="pct"/>
          </w:tcPr>
          <w:p w14:paraId="6A4553C1" w14:textId="747A1C53" w:rsidR="001263B9" w:rsidRPr="003651D9" w:rsidDel="00841623" w:rsidRDefault="001263B9" w:rsidP="00BB76BC">
            <w:pPr>
              <w:pStyle w:val="TableEntry"/>
              <w:rPr>
                <w:del w:id="770" w:author="Cole, George" w:date="2016-04-28T15:22:00Z"/>
              </w:rPr>
            </w:pPr>
            <w:del w:id="771" w:author="Cole, George" w:date="2016-04-28T15:22:00Z">
              <w:r w:rsidRPr="003651D9" w:rsidDel="00841623">
                <w:delText>entry</w:delText>
              </w:r>
            </w:del>
          </w:p>
        </w:tc>
        <w:tc>
          <w:tcPr>
            <w:tcW w:w="862" w:type="pct"/>
          </w:tcPr>
          <w:p w14:paraId="00AAFDAA" w14:textId="0B9D898D" w:rsidR="001263B9" w:rsidRPr="003651D9" w:rsidDel="00841623" w:rsidRDefault="001263B9" w:rsidP="00BB76BC">
            <w:pPr>
              <w:pStyle w:val="TableEntry"/>
              <w:rPr>
                <w:del w:id="772" w:author="Cole, George" w:date="2016-04-28T15:22:00Z"/>
              </w:rPr>
            </w:pPr>
            <w:del w:id="773" w:author="Cole, George" w:date="2016-04-28T15:22:00Z">
              <w:r w:rsidRPr="003651D9" w:rsidDel="00841623">
                <w:delText>2.16.840.1.113883.10.20.22.4.13</w:delText>
              </w:r>
            </w:del>
          </w:p>
        </w:tc>
        <w:tc>
          <w:tcPr>
            <w:tcW w:w="991" w:type="pct"/>
          </w:tcPr>
          <w:p w14:paraId="3AD22179" w14:textId="35B2A131" w:rsidR="001263B9" w:rsidRPr="003651D9" w:rsidDel="00841623" w:rsidRDefault="001263B9" w:rsidP="00BB76BC">
            <w:pPr>
              <w:pStyle w:val="TableEntry"/>
              <w:rPr>
                <w:del w:id="774" w:author="Cole, George" w:date="2016-04-28T15:22:00Z"/>
              </w:rPr>
            </w:pPr>
          </w:p>
        </w:tc>
      </w:tr>
      <w:tr w:rsidR="00270EBB" w:rsidRPr="003651D9" w:rsidDel="00841623" w14:paraId="66CC88C3" w14:textId="57BBBE51" w:rsidTr="00983131">
        <w:trPr>
          <w:cantSplit/>
          <w:del w:id="775" w:author="Cole, George" w:date="2016-04-28T15:22:00Z"/>
        </w:trPr>
        <w:tc>
          <w:tcPr>
            <w:tcW w:w="1336" w:type="pct"/>
          </w:tcPr>
          <w:p w14:paraId="7F38650B" w14:textId="41AEEFBC" w:rsidR="001263B9" w:rsidRPr="003651D9" w:rsidDel="00841623" w:rsidRDefault="001263B9" w:rsidP="00EF1E77">
            <w:pPr>
              <w:pStyle w:val="TableEntry"/>
              <w:rPr>
                <w:del w:id="776" w:author="Cole, George" w:date="2016-04-28T15:22:00Z"/>
              </w:rPr>
            </w:pPr>
            <w:del w:id="777" w:author="Cole, George" w:date="2016-04-28T15:22:00Z">
              <w:r w:rsidRPr="003651D9" w:rsidDel="00841623">
                <w:delText xml:space="preserve">     </w:delText>
              </w:r>
              <w:r w:rsidR="00AA69C0" w:rsidRPr="003651D9" w:rsidDel="00841623">
                <w:delText>Procedure Activity Procedure</w:delText>
              </w:r>
            </w:del>
          </w:p>
        </w:tc>
        <w:tc>
          <w:tcPr>
            <w:tcW w:w="691" w:type="pct"/>
          </w:tcPr>
          <w:p w14:paraId="31895567" w14:textId="6F2FD65C" w:rsidR="001263B9" w:rsidRPr="003651D9" w:rsidDel="00841623" w:rsidRDefault="001263B9" w:rsidP="005D6176">
            <w:pPr>
              <w:pStyle w:val="TableEntry"/>
              <w:rPr>
                <w:del w:id="778" w:author="Cole, George" w:date="2016-04-28T15:22:00Z"/>
              </w:rPr>
            </w:pPr>
            <w:del w:id="779" w:author="Cole, George" w:date="2016-04-28T15:22:00Z">
              <w:r w:rsidRPr="003651D9" w:rsidDel="00841623">
                <w:delText>O[0..*]</w:delText>
              </w:r>
            </w:del>
          </w:p>
        </w:tc>
        <w:tc>
          <w:tcPr>
            <w:tcW w:w="559" w:type="pct"/>
          </w:tcPr>
          <w:p w14:paraId="7C9E1460" w14:textId="193F8A2D" w:rsidR="001263B9" w:rsidRPr="003651D9" w:rsidDel="00841623" w:rsidRDefault="001263B9" w:rsidP="0032600B">
            <w:pPr>
              <w:pStyle w:val="TableEntry"/>
              <w:rPr>
                <w:del w:id="780" w:author="Cole, George" w:date="2016-04-28T15:22:00Z"/>
              </w:rPr>
            </w:pPr>
          </w:p>
        </w:tc>
        <w:tc>
          <w:tcPr>
            <w:tcW w:w="561" w:type="pct"/>
          </w:tcPr>
          <w:p w14:paraId="57809D69" w14:textId="35A4927A" w:rsidR="001263B9" w:rsidRPr="003651D9" w:rsidDel="00841623" w:rsidRDefault="001263B9" w:rsidP="00BB76BC">
            <w:pPr>
              <w:pStyle w:val="TableEntry"/>
              <w:rPr>
                <w:del w:id="781" w:author="Cole, George" w:date="2016-04-28T15:22:00Z"/>
              </w:rPr>
            </w:pPr>
            <w:del w:id="782" w:author="Cole, George" w:date="2016-04-28T15:22:00Z">
              <w:r w:rsidRPr="003651D9" w:rsidDel="00841623">
                <w:delText>entry</w:delText>
              </w:r>
            </w:del>
          </w:p>
        </w:tc>
        <w:tc>
          <w:tcPr>
            <w:tcW w:w="862" w:type="pct"/>
          </w:tcPr>
          <w:p w14:paraId="7C23ACC4" w14:textId="1DA8F283" w:rsidR="001263B9" w:rsidRPr="003651D9" w:rsidDel="00841623" w:rsidRDefault="001263B9" w:rsidP="00BB76BC">
            <w:pPr>
              <w:pStyle w:val="TableEntry"/>
              <w:rPr>
                <w:del w:id="783" w:author="Cole, George" w:date="2016-04-28T15:22:00Z"/>
              </w:rPr>
            </w:pPr>
            <w:del w:id="784" w:author="Cole, George" w:date="2016-04-28T15:22:00Z">
              <w:r w:rsidRPr="003651D9" w:rsidDel="00841623">
                <w:delText>2.16.840.1.113883.10.20.22.4.14</w:delText>
              </w:r>
            </w:del>
          </w:p>
        </w:tc>
        <w:tc>
          <w:tcPr>
            <w:tcW w:w="991" w:type="pct"/>
          </w:tcPr>
          <w:p w14:paraId="7FA7E36B" w14:textId="756C5312" w:rsidR="001263B9" w:rsidRPr="003651D9" w:rsidDel="00841623" w:rsidRDefault="001263B9" w:rsidP="00BB76BC">
            <w:pPr>
              <w:pStyle w:val="TableEntry"/>
              <w:rPr>
                <w:del w:id="785" w:author="Cole, George" w:date="2016-04-28T15:22:00Z"/>
              </w:rPr>
            </w:pPr>
          </w:p>
        </w:tc>
      </w:tr>
      <w:tr w:rsidR="00270EBB" w:rsidRPr="003651D9" w:rsidDel="00841623" w14:paraId="687E614A" w14:textId="59E90665" w:rsidTr="00983131">
        <w:trPr>
          <w:cantSplit/>
          <w:del w:id="786" w:author="Cole, George" w:date="2016-04-28T15:22:00Z"/>
        </w:trPr>
        <w:tc>
          <w:tcPr>
            <w:tcW w:w="1336" w:type="pct"/>
          </w:tcPr>
          <w:p w14:paraId="4FA79BA6" w14:textId="65BAABFD" w:rsidR="001263B9" w:rsidRPr="003651D9" w:rsidDel="00841623" w:rsidRDefault="001263B9" w:rsidP="00EF1E77">
            <w:pPr>
              <w:pStyle w:val="TableEntry"/>
              <w:rPr>
                <w:del w:id="787" w:author="Cole, George" w:date="2016-04-28T15:22:00Z"/>
              </w:rPr>
            </w:pPr>
            <w:del w:id="788" w:author="Cole, George" w:date="2016-04-28T15:22:00Z">
              <w:r w:rsidRPr="003651D9" w:rsidDel="00841623">
                <w:delText xml:space="preserve">     </w:delText>
              </w:r>
              <w:r w:rsidR="00AA69C0" w:rsidRPr="003651D9" w:rsidDel="00841623">
                <w:delText>Problem Observation - Cardiac</w:delText>
              </w:r>
            </w:del>
          </w:p>
        </w:tc>
        <w:tc>
          <w:tcPr>
            <w:tcW w:w="691" w:type="pct"/>
          </w:tcPr>
          <w:p w14:paraId="6C0AFDFA" w14:textId="4564EBF7" w:rsidR="001263B9" w:rsidRPr="003651D9" w:rsidDel="00841623" w:rsidRDefault="001263B9" w:rsidP="005D6176">
            <w:pPr>
              <w:pStyle w:val="TableEntry"/>
              <w:rPr>
                <w:del w:id="789" w:author="Cole, George" w:date="2016-04-28T15:22:00Z"/>
              </w:rPr>
            </w:pPr>
            <w:del w:id="790" w:author="Cole, George" w:date="2016-04-28T15:22:00Z">
              <w:r w:rsidRPr="003651D9" w:rsidDel="00841623">
                <w:delText>O[0..*]</w:delText>
              </w:r>
            </w:del>
          </w:p>
        </w:tc>
        <w:tc>
          <w:tcPr>
            <w:tcW w:w="559" w:type="pct"/>
          </w:tcPr>
          <w:p w14:paraId="7CBE5561" w14:textId="4BBD4184" w:rsidR="001263B9" w:rsidRPr="003651D9" w:rsidDel="00841623" w:rsidRDefault="001263B9" w:rsidP="0032600B">
            <w:pPr>
              <w:pStyle w:val="TableEntry"/>
              <w:rPr>
                <w:del w:id="791" w:author="Cole, George" w:date="2016-04-28T15:22:00Z"/>
              </w:rPr>
            </w:pPr>
          </w:p>
        </w:tc>
        <w:tc>
          <w:tcPr>
            <w:tcW w:w="561" w:type="pct"/>
          </w:tcPr>
          <w:p w14:paraId="2CDE6A4B" w14:textId="3687362D" w:rsidR="001263B9" w:rsidRPr="003651D9" w:rsidDel="00841623" w:rsidRDefault="001263B9" w:rsidP="00BB76BC">
            <w:pPr>
              <w:pStyle w:val="TableEntry"/>
              <w:rPr>
                <w:del w:id="792" w:author="Cole, George" w:date="2016-04-28T15:22:00Z"/>
              </w:rPr>
            </w:pPr>
            <w:del w:id="793" w:author="Cole, George" w:date="2016-04-28T15:22:00Z">
              <w:r w:rsidRPr="003651D9" w:rsidDel="00841623">
                <w:delText>entry</w:delText>
              </w:r>
            </w:del>
          </w:p>
        </w:tc>
        <w:tc>
          <w:tcPr>
            <w:tcW w:w="862" w:type="pct"/>
          </w:tcPr>
          <w:p w14:paraId="6BA0830E" w14:textId="7C363249" w:rsidR="001263B9" w:rsidRPr="003651D9" w:rsidDel="00841623" w:rsidRDefault="001263B9" w:rsidP="00BB76BC">
            <w:pPr>
              <w:pStyle w:val="TableEntry"/>
              <w:rPr>
                <w:del w:id="794" w:author="Cole, George" w:date="2016-04-28T15:22:00Z"/>
              </w:rPr>
            </w:pPr>
            <w:del w:id="795" w:author="Cole, George" w:date="2016-04-28T15:22:00Z">
              <w:r w:rsidRPr="003651D9" w:rsidDel="00841623">
                <w:delText>2.16.840.1.113883.10.20.22.4.4</w:delText>
              </w:r>
            </w:del>
          </w:p>
        </w:tc>
        <w:tc>
          <w:tcPr>
            <w:tcW w:w="991" w:type="pct"/>
          </w:tcPr>
          <w:p w14:paraId="07D098B1" w14:textId="463427D6" w:rsidR="001263B9" w:rsidRPr="003651D9" w:rsidDel="00841623" w:rsidRDefault="001263B9" w:rsidP="00BB76BC">
            <w:pPr>
              <w:pStyle w:val="TableEntry"/>
              <w:rPr>
                <w:del w:id="796" w:author="Cole, George" w:date="2016-04-28T15:22:00Z"/>
              </w:rPr>
            </w:pPr>
          </w:p>
        </w:tc>
      </w:tr>
      <w:tr w:rsidR="00270EBB" w:rsidRPr="003651D9" w:rsidDel="00841623" w14:paraId="20B9BA8A" w14:textId="42905AF0" w:rsidTr="00983131">
        <w:trPr>
          <w:cantSplit/>
          <w:del w:id="797" w:author="Cole, George" w:date="2016-04-28T15:22:00Z"/>
        </w:trPr>
        <w:tc>
          <w:tcPr>
            <w:tcW w:w="1336" w:type="pct"/>
          </w:tcPr>
          <w:p w14:paraId="53674D6A" w14:textId="01CA68B8" w:rsidR="001263B9" w:rsidRPr="003651D9" w:rsidDel="00841623" w:rsidRDefault="001263B9" w:rsidP="00EF1E77">
            <w:pPr>
              <w:pStyle w:val="TableEntry"/>
              <w:rPr>
                <w:del w:id="798" w:author="Cole, George" w:date="2016-04-28T15:22:00Z"/>
              </w:rPr>
            </w:pPr>
            <w:del w:id="799" w:author="Cole, George" w:date="2016-04-28T15:22:00Z">
              <w:r w:rsidRPr="003651D9" w:rsidDel="00841623">
                <w:delText xml:space="preserve">        </w:delText>
              </w:r>
              <w:r w:rsidR="00115A0F" w:rsidRPr="003651D9" w:rsidDel="00841623">
                <w:delText>Age Observation</w:delText>
              </w:r>
            </w:del>
          </w:p>
        </w:tc>
        <w:tc>
          <w:tcPr>
            <w:tcW w:w="691" w:type="pct"/>
          </w:tcPr>
          <w:p w14:paraId="3D11CD2D" w14:textId="4D1FF9A4" w:rsidR="001263B9" w:rsidRPr="003651D9" w:rsidDel="00841623" w:rsidRDefault="001263B9" w:rsidP="00EF1E77">
            <w:pPr>
              <w:pStyle w:val="TableEntry"/>
              <w:rPr>
                <w:del w:id="800" w:author="Cole, George" w:date="2016-04-28T15:22:00Z"/>
              </w:rPr>
            </w:pPr>
            <w:del w:id="801" w:author="Cole, George" w:date="2016-04-28T15:22:00Z">
              <w:r w:rsidRPr="003651D9" w:rsidDel="00841623">
                <w:delText>O[0..1]</w:delText>
              </w:r>
            </w:del>
          </w:p>
        </w:tc>
        <w:tc>
          <w:tcPr>
            <w:tcW w:w="559" w:type="pct"/>
          </w:tcPr>
          <w:p w14:paraId="6EF8FFE0" w14:textId="5EB8D528" w:rsidR="001263B9" w:rsidRPr="003651D9" w:rsidDel="00841623" w:rsidRDefault="001263B9" w:rsidP="005D6176">
            <w:pPr>
              <w:pStyle w:val="TableEntry"/>
              <w:rPr>
                <w:del w:id="802" w:author="Cole, George" w:date="2016-04-28T15:22:00Z"/>
              </w:rPr>
            </w:pPr>
          </w:p>
        </w:tc>
        <w:tc>
          <w:tcPr>
            <w:tcW w:w="561" w:type="pct"/>
          </w:tcPr>
          <w:p w14:paraId="617D2DFB" w14:textId="73D6426F" w:rsidR="001263B9" w:rsidRPr="003651D9" w:rsidDel="00841623" w:rsidRDefault="001263B9" w:rsidP="005D6176">
            <w:pPr>
              <w:pStyle w:val="TableEntry"/>
              <w:rPr>
                <w:del w:id="803" w:author="Cole, George" w:date="2016-04-28T15:22:00Z"/>
              </w:rPr>
            </w:pPr>
            <w:del w:id="804" w:author="Cole, George" w:date="2016-04-28T15:22:00Z">
              <w:r w:rsidRPr="003651D9" w:rsidDel="00841623">
                <w:delText>entry</w:delText>
              </w:r>
            </w:del>
          </w:p>
        </w:tc>
        <w:tc>
          <w:tcPr>
            <w:tcW w:w="862" w:type="pct"/>
          </w:tcPr>
          <w:p w14:paraId="1A59EEE5" w14:textId="7DBF9388" w:rsidR="001263B9" w:rsidRPr="003651D9" w:rsidDel="00841623" w:rsidRDefault="001263B9" w:rsidP="0032600B">
            <w:pPr>
              <w:pStyle w:val="TableEntry"/>
              <w:rPr>
                <w:del w:id="805" w:author="Cole, George" w:date="2016-04-28T15:22:00Z"/>
              </w:rPr>
            </w:pPr>
            <w:del w:id="806" w:author="Cole, George" w:date="2016-04-28T15:22:00Z">
              <w:r w:rsidRPr="003651D9" w:rsidDel="00841623">
                <w:delText>2.16.840.1.113883.10.20.22.4.31</w:delText>
              </w:r>
            </w:del>
          </w:p>
        </w:tc>
        <w:tc>
          <w:tcPr>
            <w:tcW w:w="991" w:type="pct"/>
          </w:tcPr>
          <w:p w14:paraId="072E9293" w14:textId="398BC84F" w:rsidR="001263B9" w:rsidRPr="003651D9" w:rsidDel="00841623" w:rsidRDefault="001263B9" w:rsidP="00BB76BC">
            <w:pPr>
              <w:pStyle w:val="TableEntry"/>
              <w:rPr>
                <w:del w:id="807" w:author="Cole, George" w:date="2016-04-28T15:22:00Z"/>
              </w:rPr>
            </w:pPr>
          </w:p>
        </w:tc>
      </w:tr>
      <w:tr w:rsidR="00270EBB" w:rsidRPr="003651D9" w:rsidDel="00841623" w14:paraId="5FFB8B79" w14:textId="77076772" w:rsidTr="00983131">
        <w:trPr>
          <w:cantSplit/>
          <w:del w:id="808" w:author="Cole, George" w:date="2016-04-28T15:22:00Z"/>
        </w:trPr>
        <w:tc>
          <w:tcPr>
            <w:tcW w:w="1336" w:type="pct"/>
          </w:tcPr>
          <w:p w14:paraId="10360F43" w14:textId="4372CCC9" w:rsidR="001263B9" w:rsidRPr="003651D9" w:rsidDel="00841623" w:rsidRDefault="001263B9" w:rsidP="00EF1E77">
            <w:pPr>
              <w:pStyle w:val="TableEntry"/>
              <w:rPr>
                <w:del w:id="809" w:author="Cole, George" w:date="2016-04-28T15:22:00Z"/>
              </w:rPr>
            </w:pPr>
            <w:del w:id="810" w:author="Cole, George" w:date="2016-04-28T15:22:00Z">
              <w:r w:rsidRPr="003651D9" w:rsidDel="00841623">
                <w:delText xml:space="preserve">        </w:delText>
              </w:r>
              <w:r w:rsidR="00115A0F" w:rsidRPr="003651D9" w:rsidDel="00841623">
                <w:delText>Health Status Observation</w:delText>
              </w:r>
            </w:del>
          </w:p>
        </w:tc>
        <w:tc>
          <w:tcPr>
            <w:tcW w:w="691" w:type="pct"/>
          </w:tcPr>
          <w:p w14:paraId="04F429A0" w14:textId="2627092C" w:rsidR="001263B9" w:rsidRPr="003651D9" w:rsidDel="00841623" w:rsidRDefault="001263B9" w:rsidP="00EF1E77">
            <w:pPr>
              <w:pStyle w:val="TableEntry"/>
              <w:rPr>
                <w:del w:id="811" w:author="Cole, George" w:date="2016-04-28T15:22:00Z"/>
              </w:rPr>
            </w:pPr>
            <w:del w:id="812" w:author="Cole, George" w:date="2016-04-28T15:22:00Z">
              <w:r w:rsidRPr="003651D9" w:rsidDel="00841623">
                <w:delText>O[0..1]</w:delText>
              </w:r>
            </w:del>
          </w:p>
        </w:tc>
        <w:tc>
          <w:tcPr>
            <w:tcW w:w="559" w:type="pct"/>
          </w:tcPr>
          <w:p w14:paraId="25EDA004" w14:textId="1C0FA445" w:rsidR="001263B9" w:rsidRPr="003651D9" w:rsidDel="00841623" w:rsidRDefault="00270EBB" w:rsidP="00BB76BC">
            <w:pPr>
              <w:pStyle w:val="TableEntry"/>
              <w:rPr>
                <w:del w:id="813" w:author="Cole, George" w:date="2016-04-28T15:22:00Z"/>
              </w:rPr>
            </w:pPr>
            <w:del w:id="814" w:author="Cole, George" w:date="2016-04-28T15:22:00Z">
              <w:r w:rsidRPr="003651D9" w:rsidDel="00841623">
                <w:delText>6.3.1.D.5.</w:delText>
              </w:r>
              <w:r w:rsidR="00983131" w:rsidRPr="003651D9" w:rsidDel="00841623">
                <w:delText>2</w:delText>
              </w:r>
            </w:del>
          </w:p>
        </w:tc>
        <w:tc>
          <w:tcPr>
            <w:tcW w:w="561" w:type="pct"/>
          </w:tcPr>
          <w:p w14:paraId="28207878" w14:textId="1F1D9CBF" w:rsidR="001263B9" w:rsidRPr="003651D9" w:rsidDel="00841623" w:rsidRDefault="001263B9" w:rsidP="00EF1E77">
            <w:pPr>
              <w:pStyle w:val="TableEntry"/>
              <w:rPr>
                <w:del w:id="815" w:author="Cole, George" w:date="2016-04-28T15:22:00Z"/>
              </w:rPr>
            </w:pPr>
            <w:del w:id="816" w:author="Cole, George" w:date="2016-04-28T15:22:00Z">
              <w:r w:rsidRPr="003651D9" w:rsidDel="00841623">
                <w:delText>entry</w:delText>
              </w:r>
            </w:del>
          </w:p>
        </w:tc>
        <w:tc>
          <w:tcPr>
            <w:tcW w:w="862" w:type="pct"/>
          </w:tcPr>
          <w:p w14:paraId="00BA6439" w14:textId="4E130F45" w:rsidR="001263B9" w:rsidRPr="003651D9" w:rsidDel="00841623" w:rsidRDefault="001263B9" w:rsidP="00EF1E77">
            <w:pPr>
              <w:pStyle w:val="TableEntry"/>
              <w:rPr>
                <w:del w:id="817" w:author="Cole, George" w:date="2016-04-28T15:22:00Z"/>
              </w:rPr>
            </w:pPr>
            <w:del w:id="818" w:author="Cole, George" w:date="2016-04-28T15:22:00Z">
              <w:r w:rsidRPr="003651D9" w:rsidDel="00841623">
                <w:delText>2.16.840.1.113883.10.20.22.4.5</w:delText>
              </w:r>
            </w:del>
          </w:p>
        </w:tc>
        <w:tc>
          <w:tcPr>
            <w:tcW w:w="991" w:type="pct"/>
          </w:tcPr>
          <w:p w14:paraId="09A37CE8" w14:textId="4C3DB9A2" w:rsidR="001263B9" w:rsidRPr="003651D9" w:rsidDel="00841623" w:rsidRDefault="001263B9" w:rsidP="005D6176">
            <w:pPr>
              <w:pStyle w:val="TableEntry"/>
              <w:rPr>
                <w:del w:id="819" w:author="Cole, George" w:date="2016-04-28T15:22:00Z"/>
              </w:rPr>
            </w:pPr>
          </w:p>
        </w:tc>
      </w:tr>
      <w:tr w:rsidR="00270EBB" w:rsidRPr="003651D9" w:rsidDel="00841623" w14:paraId="6EADC68F" w14:textId="6261861F" w:rsidTr="00983131">
        <w:trPr>
          <w:cantSplit/>
          <w:del w:id="820" w:author="Cole, George" w:date="2016-04-28T15:22:00Z"/>
        </w:trPr>
        <w:tc>
          <w:tcPr>
            <w:tcW w:w="1336" w:type="pct"/>
          </w:tcPr>
          <w:p w14:paraId="50229954" w14:textId="19A0F0CA" w:rsidR="001263B9" w:rsidRPr="003651D9" w:rsidDel="00841623" w:rsidRDefault="001263B9" w:rsidP="00EF1E77">
            <w:pPr>
              <w:pStyle w:val="TableEntry"/>
              <w:rPr>
                <w:del w:id="821" w:author="Cole, George" w:date="2016-04-28T15:22:00Z"/>
              </w:rPr>
            </w:pPr>
            <w:del w:id="822" w:author="Cole, George" w:date="2016-04-28T15:22:00Z">
              <w:r w:rsidRPr="003651D9" w:rsidDel="00841623">
                <w:delText xml:space="preserve">        </w:delText>
              </w:r>
              <w:r w:rsidR="00115A0F" w:rsidRPr="003651D9" w:rsidDel="00841623">
                <w:delText>Problem Status</w:delText>
              </w:r>
              <w:r w:rsidRPr="003651D9" w:rsidDel="00841623">
                <w:delText xml:space="preserve"> </w:delText>
              </w:r>
            </w:del>
          </w:p>
        </w:tc>
        <w:tc>
          <w:tcPr>
            <w:tcW w:w="691" w:type="pct"/>
          </w:tcPr>
          <w:p w14:paraId="5A61111E" w14:textId="4E4242C8" w:rsidR="001263B9" w:rsidRPr="003651D9" w:rsidDel="00841623" w:rsidRDefault="001263B9" w:rsidP="00EF1E77">
            <w:pPr>
              <w:pStyle w:val="TableEntry"/>
              <w:rPr>
                <w:del w:id="823" w:author="Cole, George" w:date="2016-04-28T15:22:00Z"/>
              </w:rPr>
            </w:pPr>
            <w:del w:id="824" w:author="Cole, George" w:date="2016-04-28T15:22:00Z">
              <w:r w:rsidRPr="003651D9" w:rsidDel="00841623">
                <w:delText>O[0..1]</w:delText>
              </w:r>
            </w:del>
          </w:p>
        </w:tc>
        <w:tc>
          <w:tcPr>
            <w:tcW w:w="559" w:type="pct"/>
          </w:tcPr>
          <w:p w14:paraId="58DA916D" w14:textId="5F08E4D8" w:rsidR="001263B9" w:rsidRPr="003651D9" w:rsidDel="00841623" w:rsidRDefault="001263B9" w:rsidP="005D6176">
            <w:pPr>
              <w:pStyle w:val="TableEntry"/>
              <w:rPr>
                <w:del w:id="825" w:author="Cole, George" w:date="2016-04-28T15:22:00Z"/>
              </w:rPr>
            </w:pPr>
          </w:p>
        </w:tc>
        <w:tc>
          <w:tcPr>
            <w:tcW w:w="561" w:type="pct"/>
          </w:tcPr>
          <w:p w14:paraId="5409E128" w14:textId="73402BC6" w:rsidR="001263B9" w:rsidRPr="003651D9" w:rsidDel="00841623" w:rsidRDefault="001263B9" w:rsidP="005D6176">
            <w:pPr>
              <w:pStyle w:val="TableEntry"/>
              <w:rPr>
                <w:del w:id="826" w:author="Cole, George" w:date="2016-04-28T15:22:00Z"/>
              </w:rPr>
            </w:pPr>
            <w:del w:id="827" w:author="Cole, George" w:date="2016-04-28T15:22:00Z">
              <w:r w:rsidRPr="003651D9" w:rsidDel="00841623">
                <w:delText>entry</w:delText>
              </w:r>
            </w:del>
          </w:p>
        </w:tc>
        <w:tc>
          <w:tcPr>
            <w:tcW w:w="862" w:type="pct"/>
          </w:tcPr>
          <w:p w14:paraId="1A0F9E37" w14:textId="7FDC4E0D" w:rsidR="001263B9" w:rsidRPr="003651D9" w:rsidDel="00841623" w:rsidRDefault="001263B9" w:rsidP="0032600B">
            <w:pPr>
              <w:pStyle w:val="TableEntry"/>
              <w:rPr>
                <w:del w:id="828" w:author="Cole, George" w:date="2016-04-28T15:22:00Z"/>
              </w:rPr>
            </w:pPr>
            <w:del w:id="829" w:author="Cole, George" w:date="2016-04-28T15:22:00Z">
              <w:r w:rsidRPr="003651D9" w:rsidDel="00841623">
                <w:delText>2.16.840.1.113883.10.20.22.4.6</w:delText>
              </w:r>
            </w:del>
          </w:p>
        </w:tc>
        <w:tc>
          <w:tcPr>
            <w:tcW w:w="991" w:type="pct"/>
          </w:tcPr>
          <w:p w14:paraId="64355FEC" w14:textId="41AB4421" w:rsidR="001263B9" w:rsidRPr="003651D9" w:rsidDel="00841623" w:rsidRDefault="001263B9" w:rsidP="00BB76BC">
            <w:pPr>
              <w:pStyle w:val="TableEntry"/>
              <w:rPr>
                <w:del w:id="830" w:author="Cole, George" w:date="2016-04-28T15:22:00Z"/>
              </w:rPr>
            </w:pPr>
          </w:p>
        </w:tc>
      </w:tr>
      <w:tr w:rsidR="00270EBB" w:rsidRPr="003651D9" w:rsidDel="00841623" w14:paraId="4EBB7C45" w14:textId="744D2F6C" w:rsidTr="00983131">
        <w:trPr>
          <w:cantSplit/>
          <w:del w:id="831" w:author="Cole, George" w:date="2016-04-28T15:22:00Z"/>
        </w:trPr>
        <w:tc>
          <w:tcPr>
            <w:tcW w:w="1336" w:type="pct"/>
          </w:tcPr>
          <w:p w14:paraId="1BA75662" w14:textId="4EB8ABC6" w:rsidR="001263B9" w:rsidRPr="003651D9" w:rsidDel="00841623" w:rsidRDefault="001263B9" w:rsidP="00EF1E77">
            <w:pPr>
              <w:pStyle w:val="TableEntry"/>
              <w:rPr>
                <w:del w:id="832" w:author="Cole, George" w:date="2016-04-28T15:22:00Z"/>
              </w:rPr>
            </w:pPr>
            <w:del w:id="833" w:author="Cole, George" w:date="2016-04-28T15:22:00Z">
              <w:r w:rsidRPr="003651D9" w:rsidDel="00841623">
                <w:delText xml:space="preserve">      </w:delText>
              </w:r>
              <w:r w:rsidR="00115A0F" w:rsidRPr="003651D9" w:rsidDel="00841623">
                <w:delText>Severity Observation</w:delText>
              </w:r>
            </w:del>
          </w:p>
        </w:tc>
        <w:tc>
          <w:tcPr>
            <w:tcW w:w="691" w:type="pct"/>
          </w:tcPr>
          <w:p w14:paraId="7DA9BFF2" w14:textId="1DA2A1C6" w:rsidR="001263B9" w:rsidRPr="003651D9" w:rsidDel="00841623" w:rsidRDefault="001263B9" w:rsidP="00EF1E77">
            <w:pPr>
              <w:pStyle w:val="TableEntry"/>
              <w:rPr>
                <w:del w:id="834" w:author="Cole, George" w:date="2016-04-28T15:22:00Z"/>
              </w:rPr>
            </w:pPr>
            <w:del w:id="835" w:author="Cole, George" w:date="2016-04-28T15:22:00Z">
              <w:r w:rsidRPr="003651D9" w:rsidDel="00841623">
                <w:delText>O[0..1]</w:delText>
              </w:r>
            </w:del>
          </w:p>
        </w:tc>
        <w:tc>
          <w:tcPr>
            <w:tcW w:w="559" w:type="pct"/>
          </w:tcPr>
          <w:p w14:paraId="743598A7" w14:textId="0324F06A" w:rsidR="001263B9" w:rsidRPr="003651D9" w:rsidDel="00841623" w:rsidRDefault="001263B9" w:rsidP="005D6176">
            <w:pPr>
              <w:pStyle w:val="TableEntry"/>
              <w:rPr>
                <w:del w:id="836" w:author="Cole, George" w:date="2016-04-28T15:22:00Z"/>
              </w:rPr>
            </w:pPr>
          </w:p>
        </w:tc>
        <w:tc>
          <w:tcPr>
            <w:tcW w:w="561" w:type="pct"/>
          </w:tcPr>
          <w:p w14:paraId="472E34AE" w14:textId="3B27D0EC" w:rsidR="001263B9" w:rsidRPr="003651D9" w:rsidDel="00841623" w:rsidRDefault="001263B9" w:rsidP="005D6176">
            <w:pPr>
              <w:pStyle w:val="TableEntry"/>
              <w:rPr>
                <w:del w:id="837" w:author="Cole, George" w:date="2016-04-28T15:22:00Z"/>
              </w:rPr>
            </w:pPr>
            <w:del w:id="838" w:author="Cole, George" w:date="2016-04-28T15:22:00Z">
              <w:r w:rsidRPr="003651D9" w:rsidDel="00841623">
                <w:delText>entry</w:delText>
              </w:r>
            </w:del>
          </w:p>
        </w:tc>
        <w:tc>
          <w:tcPr>
            <w:tcW w:w="862" w:type="pct"/>
          </w:tcPr>
          <w:p w14:paraId="52A7D459" w14:textId="0186D358" w:rsidR="001263B9" w:rsidRPr="003651D9" w:rsidDel="00841623" w:rsidRDefault="001263B9" w:rsidP="0032600B">
            <w:pPr>
              <w:pStyle w:val="TableEntry"/>
              <w:rPr>
                <w:del w:id="839" w:author="Cole, George" w:date="2016-04-28T15:22:00Z"/>
              </w:rPr>
            </w:pPr>
            <w:del w:id="840" w:author="Cole, George" w:date="2016-04-28T15:22:00Z">
              <w:r w:rsidRPr="003651D9" w:rsidDel="00841623">
                <w:delText>2.16.840.1.113883.10.20.22.4.8</w:delText>
              </w:r>
            </w:del>
          </w:p>
        </w:tc>
        <w:tc>
          <w:tcPr>
            <w:tcW w:w="991" w:type="pct"/>
          </w:tcPr>
          <w:p w14:paraId="0B8A2BB5" w14:textId="2C6686C6" w:rsidR="001263B9" w:rsidRPr="003651D9" w:rsidDel="00841623" w:rsidRDefault="001263B9" w:rsidP="00BB76BC">
            <w:pPr>
              <w:pStyle w:val="TableEntry"/>
              <w:rPr>
                <w:del w:id="841" w:author="Cole, George" w:date="2016-04-28T15:22:00Z"/>
              </w:rPr>
            </w:pPr>
          </w:p>
        </w:tc>
      </w:tr>
      <w:tr w:rsidR="00270EBB" w:rsidRPr="003651D9" w:rsidDel="00841623" w14:paraId="708BAED4" w14:textId="0B280AD2" w:rsidTr="00983131">
        <w:trPr>
          <w:cantSplit/>
          <w:del w:id="842" w:author="Cole, George" w:date="2016-04-28T15:22:00Z"/>
        </w:trPr>
        <w:tc>
          <w:tcPr>
            <w:tcW w:w="1336" w:type="pct"/>
          </w:tcPr>
          <w:p w14:paraId="099B41C8" w14:textId="246AE214" w:rsidR="001263B9" w:rsidRPr="003651D9" w:rsidDel="00841623" w:rsidRDefault="00115A0F" w:rsidP="00EF1E77">
            <w:pPr>
              <w:pStyle w:val="TableEntry"/>
              <w:rPr>
                <w:del w:id="843" w:author="Cole, George" w:date="2016-04-28T15:22:00Z"/>
              </w:rPr>
            </w:pPr>
            <w:del w:id="844" w:author="Cole, George" w:date="2016-04-28T15:22:00Z">
              <w:r w:rsidRPr="003651D9" w:rsidDel="00841623">
                <w:rPr>
                  <w:rStyle w:val="HyperlinkText9pt"/>
                  <w:rFonts w:ascii="Times New Roman" w:hAnsi="Times New Roman" w:cs="Times New Roman"/>
                  <w:color w:val="auto"/>
                  <w:szCs w:val="20"/>
                  <w:u w:val="none"/>
                  <w:lang w:eastAsia="en-US"/>
                </w:rPr>
                <w:delText>Allergies Section</w:delText>
              </w:r>
            </w:del>
          </w:p>
        </w:tc>
        <w:tc>
          <w:tcPr>
            <w:tcW w:w="691" w:type="pct"/>
          </w:tcPr>
          <w:p w14:paraId="2437398D" w14:textId="336FE8D7" w:rsidR="001263B9" w:rsidRPr="003651D9" w:rsidDel="00841623" w:rsidRDefault="001263B9" w:rsidP="00EF1E77">
            <w:pPr>
              <w:pStyle w:val="TableEntry"/>
              <w:rPr>
                <w:del w:id="845" w:author="Cole, George" w:date="2016-04-28T15:22:00Z"/>
              </w:rPr>
            </w:pPr>
            <w:del w:id="846" w:author="Cole, George" w:date="2016-04-28T15:22:00Z">
              <w:r w:rsidRPr="003651D9" w:rsidDel="00841623">
                <w:delText>R[1..1]</w:delText>
              </w:r>
            </w:del>
          </w:p>
        </w:tc>
        <w:tc>
          <w:tcPr>
            <w:tcW w:w="559" w:type="pct"/>
          </w:tcPr>
          <w:p w14:paraId="75A789EC" w14:textId="67445632" w:rsidR="001263B9" w:rsidRPr="003651D9" w:rsidDel="00841623" w:rsidRDefault="001263B9" w:rsidP="005D6176">
            <w:pPr>
              <w:pStyle w:val="TableEntry"/>
              <w:rPr>
                <w:del w:id="847" w:author="Cole, George" w:date="2016-04-28T15:22:00Z"/>
              </w:rPr>
            </w:pPr>
          </w:p>
        </w:tc>
        <w:tc>
          <w:tcPr>
            <w:tcW w:w="561" w:type="pct"/>
          </w:tcPr>
          <w:p w14:paraId="37630950" w14:textId="43ABB10D" w:rsidR="001263B9" w:rsidRPr="003651D9" w:rsidDel="00841623" w:rsidRDefault="001263B9" w:rsidP="0032600B">
            <w:pPr>
              <w:pStyle w:val="TableEntry"/>
              <w:rPr>
                <w:del w:id="848" w:author="Cole, George" w:date="2016-04-28T15:22:00Z"/>
              </w:rPr>
            </w:pPr>
            <w:del w:id="849" w:author="Cole, George" w:date="2016-04-28T15:22:00Z">
              <w:r w:rsidRPr="003651D9" w:rsidDel="00841623">
                <w:delText>section</w:delText>
              </w:r>
            </w:del>
          </w:p>
        </w:tc>
        <w:tc>
          <w:tcPr>
            <w:tcW w:w="862" w:type="pct"/>
          </w:tcPr>
          <w:p w14:paraId="6D690F29" w14:textId="2CB4275A" w:rsidR="001263B9" w:rsidRPr="003651D9" w:rsidDel="00841623" w:rsidRDefault="001263B9" w:rsidP="00BB76BC">
            <w:pPr>
              <w:pStyle w:val="TableEntry"/>
              <w:rPr>
                <w:del w:id="850" w:author="Cole, George" w:date="2016-04-28T15:22:00Z"/>
              </w:rPr>
            </w:pPr>
            <w:del w:id="851" w:author="Cole, George" w:date="2016-04-28T15:22:00Z">
              <w:r w:rsidRPr="003651D9" w:rsidDel="00841623">
                <w:delText>2.16.840.1.113883.10.20.22.2.6</w:delText>
              </w:r>
            </w:del>
          </w:p>
        </w:tc>
        <w:tc>
          <w:tcPr>
            <w:tcW w:w="991" w:type="pct"/>
          </w:tcPr>
          <w:p w14:paraId="72779493" w14:textId="16566331" w:rsidR="001263B9" w:rsidRPr="003651D9" w:rsidDel="00841623" w:rsidRDefault="001263B9" w:rsidP="00BB76BC">
            <w:pPr>
              <w:pStyle w:val="TableEntry"/>
              <w:rPr>
                <w:del w:id="852" w:author="Cole, George" w:date="2016-04-28T15:22:00Z"/>
                <w:sz w:val="16"/>
              </w:rPr>
            </w:pPr>
          </w:p>
        </w:tc>
      </w:tr>
      <w:tr w:rsidR="00270EBB" w:rsidRPr="003651D9" w:rsidDel="00841623" w14:paraId="0C4CF71E" w14:textId="7DD07F0E" w:rsidTr="00983131">
        <w:trPr>
          <w:cantSplit/>
          <w:del w:id="853" w:author="Cole, George" w:date="2016-04-28T15:22:00Z"/>
        </w:trPr>
        <w:tc>
          <w:tcPr>
            <w:tcW w:w="1336" w:type="pct"/>
          </w:tcPr>
          <w:p w14:paraId="39BEFCB8" w14:textId="5340E928" w:rsidR="001263B9" w:rsidRPr="003651D9" w:rsidDel="00841623" w:rsidRDefault="00115A0F" w:rsidP="00EF1E77">
            <w:pPr>
              <w:pStyle w:val="TableEntry"/>
              <w:rPr>
                <w:del w:id="854" w:author="Cole, George" w:date="2016-04-28T15:22:00Z"/>
              </w:rPr>
            </w:pPr>
            <w:del w:id="855" w:author="Cole, George" w:date="2016-04-28T15:22:00Z">
              <w:r w:rsidRPr="003651D9" w:rsidDel="00841623">
                <w:rPr>
                  <w:rStyle w:val="HyperlinkText9pt"/>
                  <w:rFonts w:ascii="Times New Roman" w:hAnsi="Times New Roman" w:cs="Times New Roman"/>
                  <w:color w:val="auto"/>
                  <w:szCs w:val="20"/>
                  <w:u w:val="none"/>
                  <w:lang w:eastAsia="en-US"/>
                </w:rPr>
                <w:delText>Allergy Problem Act</w:delText>
              </w:r>
            </w:del>
          </w:p>
        </w:tc>
        <w:tc>
          <w:tcPr>
            <w:tcW w:w="691" w:type="pct"/>
          </w:tcPr>
          <w:p w14:paraId="6EF1E280" w14:textId="7C3D7619" w:rsidR="001263B9" w:rsidRPr="003651D9" w:rsidDel="00841623" w:rsidRDefault="001263B9" w:rsidP="00EF1E77">
            <w:pPr>
              <w:pStyle w:val="TableEntry"/>
              <w:rPr>
                <w:del w:id="856" w:author="Cole, George" w:date="2016-04-28T15:22:00Z"/>
              </w:rPr>
            </w:pPr>
            <w:del w:id="857" w:author="Cole, George" w:date="2016-04-28T15:22:00Z">
              <w:r w:rsidRPr="003651D9" w:rsidDel="00841623">
                <w:delText>O[0..*]</w:delText>
              </w:r>
            </w:del>
          </w:p>
        </w:tc>
        <w:tc>
          <w:tcPr>
            <w:tcW w:w="559" w:type="pct"/>
          </w:tcPr>
          <w:p w14:paraId="508B4987" w14:textId="5CE8A3BA" w:rsidR="001263B9" w:rsidRPr="003651D9" w:rsidDel="00841623" w:rsidRDefault="001263B9" w:rsidP="005D6176">
            <w:pPr>
              <w:pStyle w:val="TableEntry"/>
              <w:rPr>
                <w:del w:id="858" w:author="Cole, George" w:date="2016-04-28T15:22:00Z"/>
              </w:rPr>
            </w:pPr>
          </w:p>
        </w:tc>
        <w:tc>
          <w:tcPr>
            <w:tcW w:w="561" w:type="pct"/>
          </w:tcPr>
          <w:p w14:paraId="0A9091CB" w14:textId="63DE0024" w:rsidR="001263B9" w:rsidRPr="003651D9" w:rsidDel="00841623" w:rsidRDefault="001263B9" w:rsidP="0032600B">
            <w:pPr>
              <w:pStyle w:val="TableEntry"/>
              <w:rPr>
                <w:del w:id="859" w:author="Cole, George" w:date="2016-04-28T15:22:00Z"/>
              </w:rPr>
            </w:pPr>
            <w:del w:id="860" w:author="Cole, George" w:date="2016-04-28T15:22:00Z">
              <w:r w:rsidRPr="003651D9" w:rsidDel="00841623">
                <w:delText>entry</w:delText>
              </w:r>
            </w:del>
          </w:p>
        </w:tc>
        <w:tc>
          <w:tcPr>
            <w:tcW w:w="862" w:type="pct"/>
          </w:tcPr>
          <w:p w14:paraId="6735D2BD" w14:textId="7AADB15A" w:rsidR="001263B9" w:rsidRPr="003651D9" w:rsidDel="00841623" w:rsidRDefault="001263B9" w:rsidP="00BB76BC">
            <w:pPr>
              <w:pStyle w:val="TableEntry"/>
              <w:rPr>
                <w:del w:id="861" w:author="Cole, George" w:date="2016-04-28T15:22:00Z"/>
              </w:rPr>
            </w:pPr>
            <w:del w:id="862" w:author="Cole, George" w:date="2016-04-28T15:22:00Z">
              <w:r w:rsidRPr="003651D9" w:rsidDel="00841623">
                <w:delText>2.16.840.1.113883.10.20.22.4.30</w:delText>
              </w:r>
            </w:del>
          </w:p>
        </w:tc>
        <w:tc>
          <w:tcPr>
            <w:tcW w:w="991" w:type="pct"/>
          </w:tcPr>
          <w:p w14:paraId="16E28D21" w14:textId="7479C03B" w:rsidR="001263B9" w:rsidRPr="003651D9" w:rsidDel="00841623" w:rsidRDefault="001263B9" w:rsidP="00BB76BC">
            <w:pPr>
              <w:pStyle w:val="TableEntry"/>
              <w:rPr>
                <w:del w:id="863" w:author="Cole, George" w:date="2016-04-28T15:22:00Z"/>
                <w:sz w:val="16"/>
              </w:rPr>
            </w:pPr>
          </w:p>
        </w:tc>
      </w:tr>
      <w:tr w:rsidR="00270EBB" w:rsidRPr="003651D9" w:rsidDel="00841623" w14:paraId="63CC109B" w14:textId="11F4A954" w:rsidTr="00983131">
        <w:trPr>
          <w:cantSplit/>
          <w:del w:id="864" w:author="Cole, George" w:date="2016-04-28T15:22:00Z"/>
        </w:trPr>
        <w:tc>
          <w:tcPr>
            <w:tcW w:w="1336" w:type="pct"/>
          </w:tcPr>
          <w:p w14:paraId="7FB1025A" w14:textId="25F726AA" w:rsidR="001263B9" w:rsidRPr="003651D9" w:rsidDel="00841623" w:rsidRDefault="00115A0F" w:rsidP="00EF1E77">
            <w:pPr>
              <w:pStyle w:val="TableEntry"/>
              <w:rPr>
                <w:del w:id="865" w:author="Cole, George" w:date="2016-04-28T15:22:00Z"/>
              </w:rPr>
            </w:pPr>
            <w:del w:id="866" w:author="Cole, George" w:date="2016-04-28T15:22:00Z">
              <w:r w:rsidRPr="003651D9" w:rsidDel="00841623">
                <w:rPr>
                  <w:rStyle w:val="HyperlinkText9pt"/>
                  <w:rFonts w:ascii="Times New Roman" w:hAnsi="Times New Roman" w:cs="Times New Roman"/>
                  <w:color w:val="auto"/>
                  <w:szCs w:val="20"/>
                  <w:u w:val="none"/>
                  <w:lang w:eastAsia="en-US"/>
                </w:rPr>
                <w:delText>Allergy Observation</w:delText>
              </w:r>
            </w:del>
          </w:p>
        </w:tc>
        <w:tc>
          <w:tcPr>
            <w:tcW w:w="691" w:type="pct"/>
          </w:tcPr>
          <w:p w14:paraId="44B42956" w14:textId="1593110A" w:rsidR="001263B9" w:rsidRPr="003651D9" w:rsidDel="00841623" w:rsidRDefault="001263B9" w:rsidP="00EF1E77">
            <w:pPr>
              <w:pStyle w:val="TableEntry"/>
              <w:rPr>
                <w:del w:id="867" w:author="Cole, George" w:date="2016-04-28T15:22:00Z"/>
              </w:rPr>
            </w:pPr>
            <w:del w:id="868" w:author="Cole, George" w:date="2016-04-28T15:22:00Z">
              <w:r w:rsidRPr="003651D9" w:rsidDel="00841623">
                <w:delText>R[1..*]</w:delText>
              </w:r>
            </w:del>
          </w:p>
        </w:tc>
        <w:tc>
          <w:tcPr>
            <w:tcW w:w="559" w:type="pct"/>
          </w:tcPr>
          <w:p w14:paraId="4EA29EC9" w14:textId="460178D6" w:rsidR="001263B9" w:rsidRPr="003651D9" w:rsidDel="00841623" w:rsidRDefault="001263B9" w:rsidP="005D6176">
            <w:pPr>
              <w:pStyle w:val="TableEntry"/>
              <w:rPr>
                <w:del w:id="869" w:author="Cole, George" w:date="2016-04-28T15:22:00Z"/>
              </w:rPr>
            </w:pPr>
          </w:p>
        </w:tc>
        <w:tc>
          <w:tcPr>
            <w:tcW w:w="561" w:type="pct"/>
          </w:tcPr>
          <w:p w14:paraId="4FB256FE" w14:textId="4185792B" w:rsidR="001263B9" w:rsidRPr="003651D9" w:rsidDel="00841623" w:rsidRDefault="001263B9" w:rsidP="0032600B">
            <w:pPr>
              <w:pStyle w:val="TableEntry"/>
              <w:rPr>
                <w:del w:id="870" w:author="Cole, George" w:date="2016-04-28T15:22:00Z"/>
              </w:rPr>
            </w:pPr>
            <w:del w:id="871" w:author="Cole, George" w:date="2016-04-28T15:22:00Z">
              <w:r w:rsidRPr="003651D9" w:rsidDel="00841623">
                <w:delText>entry</w:delText>
              </w:r>
            </w:del>
          </w:p>
        </w:tc>
        <w:tc>
          <w:tcPr>
            <w:tcW w:w="862" w:type="pct"/>
          </w:tcPr>
          <w:p w14:paraId="07C01D2D" w14:textId="38862EC7" w:rsidR="001263B9" w:rsidRPr="003651D9" w:rsidDel="00841623" w:rsidRDefault="001263B9" w:rsidP="00BB76BC">
            <w:pPr>
              <w:pStyle w:val="TableEntry"/>
              <w:rPr>
                <w:del w:id="872" w:author="Cole, George" w:date="2016-04-28T15:22:00Z"/>
              </w:rPr>
            </w:pPr>
            <w:del w:id="873" w:author="Cole, George" w:date="2016-04-28T15:22:00Z">
              <w:r w:rsidRPr="003651D9" w:rsidDel="00841623">
                <w:delText>2.16.840.1.113883.10.20.22.4.7</w:delText>
              </w:r>
            </w:del>
          </w:p>
        </w:tc>
        <w:tc>
          <w:tcPr>
            <w:tcW w:w="991" w:type="pct"/>
          </w:tcPr>
          <w:p w14:paraId="702C0516" w14:textId="0EBD5F10" w:rsidR="001263B9" w:rsidRPr="003651D9" w:rsidDel="00841623" w:rsidRDefault="001263B9" w:rsidP="00BB76BC">
            <w:pPr>
              <w:pStyle w:val="TableEntry"/>
              <w:rPr>
                <w:del w:id="874" w:author="Cole, George" w:date="2016-04-28T15:22:00Z"/>
                <w:sz w:val="16"/>
              </w:rPr>
            </w:pPr>
          </w:p>
        </w:tc>
      </w:tr>
      <w:tr w:rsidR="00270EBB" w:rsidRPr="003651D9" w:rsidDel="00841623" w14:paraId="5A7C4594" w14:textId="4003F2B2" w:rsidTr="00983131">
        <w:trPr>
          <w:cantSplit/>
          <w:del w:id="875" w:author="Cole, George" w:date="2016-04-28T15:22:00Z"/>
        </w:trPr>
        <w:tc>
          <w:tcPr>
            <w:tcW w:w="1336" w:type="pct"/>
          </w:tcPr>
          <w:p w14:paraId="26A5EEA4" w14:textId="0757DDF4" w:rsidR="001263B9" w:rsidRPr="003651D9" w:rsidDel="00841623" w:rsidRDefault="00115A0F" w:rsidP="00EF1E77">
            <w:pPr>
              <w:pStyle w:val="TableEntry"/>
              <w:rPr>
                <w:del w:id="876" w:author="Cole, George" w:date="2016-04-28T15:22:00Z"/>
              </w:rPr>
            </w:pPr>
            <w:del w:id="877" w:author="Cole, George" w:date="2016-04-28T15:22:00Z">
              <w:r w:rsidRPr="003651D9" w:rsidDel="00841623">
                <w:rPr>
                  <w:rStyle w:val="HyperlinkText9pt"/>
                  <w:rFonts w:ascii="Times New Roman" w:hAnsi="Times New Roman" w:cs="Times New Roman"/>
                  <w:color w:val="auto"/>
                  <w:szCs w:val="20"/>
                  <w:u w:val="none"/>
                  <w:lang w:eastAsia="en-US"/>
                </w:rPr>
                <w:delText>Allergy Status Observation</w:delText>
              </w:r>
            </w:del>
          </w:p>
        </w:tc>
        <w:tc>
          <w:tcPr>
            <w:tcW w:w="691" w:type="pct"/>
          </w:tcPr>
          <w:p w14:paraId="46C0C55F" w14:textId="50EA9C67" w:rsidR="001263B9" w:rsidRPr="003651D9" w:rsidDel="00841623" w:rsidRDefault="001263B9" w:rsidP="00EF1E77">
            <w:pPr>
              <w:pStyle w:val="TableEntry"/>
              <w:rPr>
                <w:del w:id="878" w:author="Cole, George" w:date="2016-04-28T15:22:00Z"/>
              </w:rPr>
            </w:pPr>
            <w:del w:id="879" w:author="Cole, George" w:date="2016-04-28T15:22:00Z">
              <w:r w:rsidRPr="003651D9" w:rsidDel="00841623">
                <w:delText>O[0..1]</w:delText>
              </w:r>
            </w:del>
          </w:p>
        </w:tc>
        <w:tc>
          <w:tcPr>
            <w:tcW w:w="559" w:type="pct"/>
          </w:tcPr>
          <w:p w14:paraId="6C60A566" w14:textId="537EEF30" w:rsidR="001263B9" w:rsidRPr="003651D9" w:rsidDel="00841623" w:rsidRDefault="001263B9" w:rsidP="005D6176">
            <w:pPr>
              <w:pStyle w:val="TableEntry"/>
              <w:rPr>
                <w:del w:id="880" w:author="Cole, George" w:date="2016-04-28T15:22:00Z"/>
              </w:rPr>
            </w:pPr>
          </w:p>
        </w:tc>
        <w:tc>
          <w:tcPr>
            <w:tcW w:w="561" w:type="pct"/>
          </w:tcPr>
          <w:p w14:paraId="52B63CBB" w14:textId="47AAE120" w:rsidR="001263B9" w:rsidRPr="003651D9" w:rsidDel="00841623" w:rsidRDefault="001263B9" w:rsidP="0032600B">
            <w:pPr>
              <w:pStyle w:val="TableEntry"/>
              <w:rPr>
                <w:del w:id="881" w:author="Cole, George" w:date="2016-04-28T15:22:00Z"/>
              </w:rPr>
            </w:pPr>
            <w:del w:id="882" w:author="Cole, George" w:date="2016-04-28T15:22:00Z">
              <w:r w:rsidRPr="003651D9" w:rsidDel="00841623">
                <w:delText>entry</w:delText>
              </w:r>
            </w:del>
          </w:p>
        </w:tc>
        <w:tc>
          <w:tcPr>
            <w:tcW w:w="862" w:type="pct"/>
          </w:tcPr>
          <w:p w14:paraId="3444A362" w14:textId="018B568E" w:rsidR="001263B9" w:rsidRPr="003651D9" w:rsidDel="00841623" w:rsidRDefault="001263B9" w:rsidP="00BB76BC">
            <w:pPr>
              <w:pStyle w:val="TableEntry"/>
              <w:rPr>
                <w:del w:id="883" w:author="Cole, George" w:date="2016-04-28T15:22:00Z"/>
              </w:rPr>
            </w:pPr>
            <w:del w:id="884" w:author="Cole, George" w:date="2016-04-28T15:22:00Z">
              <w:r w:rsidRPr="003651D9" w:rsidDel="00841623">
                <w:delText>2.16.840.1.113883.10.20.22.4.28</w:delText>
              </w:r>
            </w:del>
          </w:p>
        </w:tc>
        <w:tc>
          <w:tcPr>
            <w:tcW w:w="991" w:type="pct"/>
          </w:tcPr>
          <w:p w14:paraId="483CAB16" w14:textId="59843577" w:rsidR="001263B9" w:rsidRPr="003651D9" w:rsidDel="00841623" w:rsidRDefault="001263B9" w:rsidP="00BB76BC">
            <w:pPr>
              <w:pStyle w:val="TableEntry"/>
              <w:rPr>
                <w:del w:id="885" w:author="Cole, George" w:date="2016-04-28T15:22:00Z"/>
                <w:sz w:val="16"/>
              </w:rPr>
            </w:pPr>
          </w:p>
        </w:tc>
      </w:tr>
      <w:tr w:rsidR="00270EBB" w:rsidRPr="003651D9" w:rsidDel="00841623" w14:paraId="1F6976AF" w14:textId="20CDF6D0" w:rsidTr="00983131">
        <w:trPr>
          <w:cantSplit/>
          <w:del w:id="886" w:author="Cole, George" w:date="2016-04-28T15:22:00Z"/>
        </w:trPr>
        <w:tc>
          <w:tcPr>
            <w:tcW w:w="1336" w:type="pct"/>
            <w:tcBorders>
              <w:bottom w:val="single" w:sz="4" w:space="0" w:color="auto"/>
            </w:tcBorders>
          </w:tcPr>
          <w:p w14:paraId="6C862FC1" w14:textId="0DEF9B65" w:rsidR="001263B9" w:rsidRPr="003651D9" w:rsidDel="00841623" w:rsidRDefault="00115A0F" w:rsidP="00EF1E77">
            <w:pPr>
              <w:pStyle w:val="TableEntry"/>
              <w:rPr>
                <w:del w:id="887" w:author="Cole, George" w:date="2016-04-28T15:22:00Z"/>
              </w:rPr>
            </w:pPr>
            <w:del w:id="888" w:author="Cole, George" w:date="2016-04-28T15:22:00Z">
              <w:r w:rsidRPr="003651D9" w:rsidDel="00841623">
                <w:rPr>
                  <w:rStyle w:val="HyperlinkText9pt"/>
                  <w:rFonts w:ascii="Times New Roman" w:hAnsi="Times New Roman" w:cs="Times New Roman"/>
                  <w:color w:val="auto"/>
                  <w:szCs w:val="20"/>
                  <w:u w:val="none"/>
                  <w:lang w:eastAsia="en-US"/>
                </w:rPr>
                <w:delText>Reaction Observation</w:delText>
              </w:r>
            </w:del>
          </w:p>
        </w:tc>
        <w:tc>
          <w:tcPr>
            <w:tcW w:w="691" w:type="pct"/>
          </w:tcPr>
          <w:p w14:paraId="72E2FC04" w14:textId="3C293C65" w:rsidR="001263B9" w:rsidRPr="003651D9" w:rsidDel="00841623" w:rsidRDefault="001263B9" w:rsidP="00EF1E77">
            <w:pPr>
              <w:pStyle w:val="TableEntry"/>
              <w:rPr>
                <w:del w:id="889" w:author="Cole, George" w:date="2016-04-28T15:22:00Z"/>
              </w:rPr>
            </w:pPr>
            <w:del w:id="890" w:author="Cole, George" w:date="2016-04-28T15:22:00Z">
              <w:r w:rsidRPr="003651D9" w:rsidDel="00841623">
                <w:delText>O[0..1]</w:delText>
              </w:r>
            </w:del>
          </w:p>
        </w:tc>
        <w:tc>
          <w:tcPr>
            <w:tcW w:w="559" w:type="pct"/>
          </w:tcPr>
          <w:p w14:paraId="08EB1DDE" w14:textId="14FECC34" w:rsidR="001263B9" w:rsidRPr="003651D9" w:rsidDel="00841623" w:rsidRDefault="001263B9" w:rsidP="005D6176">
            <w:pPr>
              <w:pStyle w:val="TableEntry"/>
              <w:rPr>
                <w:del w:id="891" w:author="Cole, George" w:date="2016-04-28T15:22:00Z"/>
              </w:rPr>
            </w:pPr>
          </w:p>
        </w:tc>
        <w:tc>
          <w:tcPr>
            <w:tcW w:w="561" w:type="pct"/>
          </w:tcPr>
          <w:p w14:paraId="3EE57D3A" w14:textId="0DECB4BF" w:rsidR="001263B9" w:rsidRPr="003651D9" w:rsidDel="00841623" w:rsidRDefault="001263B9" w:rsidP="0032600B">
            <w:pPr>
              <w:pStyle w:val="TableEntry"/>
              <w:rPr>
                <w:del w:id="892" w:author="Cole, George" w:date="2016-04-28T15:22:00Z"/>
              </w:rPr>
            </w:pPr>
            <w:del w:id="893" w:author="Cole, George" w:date="2016-04-28T15:22:00Z">
              <w:r w:rsidRPr="003651D9" w:rsidDel="00841623">
                <w:delText>entry</w:delText>
              </w:r>
            </w:del>
          </w:p>
        </w:tc>
        <w:tc>
          <w:tcPr>
            <w:tcW w:w="862" w:type="pct"/>
          </w:tcPr>
          <w:p w14:paraId="05020107" w14:textId="4CDEAC4C" w:rsidR="001263B9" w:rsidRPr="003651D9" w:rsidDel="00841623" w:rsidRDefault="001263B9" w:rsidP="00BB76BC">
            <w:pPr>
              <w:pStyle w:val="TableEntry"/>
              <w:rPr>
                <w:del w:id="894" w:author="Cole, George" w:date="2016-04-28T15:22:00Z"/>
              </w:rPr>
            </w:pPr>
            <w:del w:id="895" w:author="Cole, George" w:date="2016-04-28T15:22:00Z">
              <w:r w:rsidRPr="003651D9" w:rsidDel="00841623">
                <w:delText>2.16.840.1.113883.10.20.22.4.9</w:delText>
              </w:r>
            </w:del>
          </w:p>
        </w:tc>
        <w:tc>
          <w:tcPr>
            <w:tcW w:w="991" w:type="pct"/>
          </w:tcPr>
          <w:p w14:paraId="38EE0CAF" w14:textId="1584C032" w:rsidR="001263B9" w:rsidRPr="003651D9" w:rsidDel="00841623" w:rsidRDefault="001263B9" w:rsidP="00BB76BC">
            <w:pPr>
              <w:pStyle w:val="TableEntry"/>
              <w:rPr>
                <w:del w:id="896" w:author="Cole, George" w:date="2016-04-28T15:22:00Z"/>
                <w:sz w:val="16"/>
              </w:rPr>
            </w:pPr>
          </w:p>
        </w:tc>
      </w:tr>
      <w:tr w:rsidR="00270EBB" w:rsidRPr="003651D9" w:rsidDel="00841623" w14:paraId="16E88CCB" w14:textId="48BD1EC3" w:rsidTr="00983131">
        <w:trPr>
          <w:cantSplit/>
          <w:del w:id="897" w:author="Cole, George" w:date="2016-04-28T15:22:00Z"/>
        </w:trPr>
        <w:tc>
          <w:tcPr>
            <w:tcW w:w="1336" w:type="pct"/>
            <w:tcBorders>
              <w:bottom w:val="single" w:sz="4" w:space="0" w:color="auto"/>
            </w:tcBorders>
          </w:tcPr>
          <w:p w14:paraId="2BFADAA3" w14:textId="1CB8B1CC" w:rsidR="001263B9" w:rsidRPr="003651D9" w:rsidDel="00841623" w:rsidRDefault="00115A0F" w:rsidP="00EF1E77">
            <w:pPr>
              <w:pStyle w:val="TableEntry"/>
              <w:rPr>
                <w:del w:id="898" w:author="Cole, George" w:date="2016-04-28T15:22:00Z"/>
              </w:rPr>
            </w:pPr>
            <w:del w:id="899" w:author="Cole, George" w:date="2016-04-28T15:22:00Z">
              <w:r w:rsidRPr="003651D9" w:rsidDel="00841623">
                <w:rPr>
                  <w:rStyle w:val="HyperlinkText9pt"/>
                  <w:rFonts w:ascii="Times New Roman" w:hAnsi="Times New Roman" w:cs="Times New Roman"/>
                  <w:color w:val="auto"/>
                  <w:szCs w:val="20"/>
                  <w:u w:val="none"/>
                  <w:lang w:eastAsia="en-US"/>
                </w:rPr>
                <w:delText>Severity Observation</w:delText>
              </w:r>
            </w:del>
          </w:p>
        </w:tc>
        <w:tc>
          <w:tcPr>
            <w:tcW w:w="691" w:type="pct"/>
          </w:tcPr>
          <w:p w14:paraId="51A2687E" w14:textId="74899E0C" w:rsidR="001263B9" w:rsidRPr="003651D9" w:rsidDel="00841623" w:rsidRDefault="001263B9" w:rsidP="00EF1E77">
            <w:pPr>
              <w:pStyle w:val="TableEntry"/>
              <w:rPr>
                <w:del w:id="900" w:author="Cole, George" w:date="2016-04-28T15:22:00Z"/>
              </w:rPr>
            </w:pPr>
            <w:del w:id="901" w:author="Cole, George" w:date="2016-04-28T15:22:00Z">
              <w:r w:rsidRPr="003651D9" w:rsidDel="00841623">
                <w:delText>O[0..1]</w:delText>
              </w:r>
            </w:del>
          </w:p>
        </w:tc>
        <w:tc>
          <w:tcPr>
            <w:tcW w:w="559" w:type="pct"/>
          </w:tcPr>
          <w:p w14:paraId="5E8F9C56" w14:textId="5E812260" w:rsidR="001263B9" w:rsidRPr="003651D9" w:rsidDel="00841623" w:rsidRDefault="001263B9" w:rsidP="005D6176">
            <w:pPr>
              <w:pStyle w:val="TableEntry"/>
              <w:rPr>
                <w:del w:id="902" w:author="Cole, George" w:date="2016-04-28T15:22:00Z"/>
              </w:rPr>
            </w:pPr>
          </w:p>
        </w:tc>
        <w:tc>
          <w:tcPr>
            <w:tcW w:w="561" w:type="pct"/>
          </w:tcPr>
          <w:p w14:paraId="466D8508" w14:textId="1B10ABFF" w:rsidR="001263B9" w:rsidRPr="003651D9" w:rsidDel="00841623" w:rsidRDefault="001263B9" w:rsidP="0032600B">
            <w:pPr>
              <w:pStyle w:val="TableEntry"/>
              <w:rPr>
                <w:del w:id="903" w:author="Cole, George" w:date="2016-04-28T15:22:00Z"/>
              </w:rPr>
            </w:pPr>
            <w:del w:id="904" w:author="Cole, George" w:date="2016-04-28T15:22:00Z">
              <w:r w:rsidRPr="003651D9" w:rsidDel="00841623">
                <w:delText>entry</w:delText>
              </w:r>
            </w:del>
          </w:p>
        </w:tc>
        <w:tc>
          <w:tcPr>
            <w:tcW w:w="862" w:type="pct"/>
          </w:tcPr>
          <w:p w14:paraId="72954C0F" w14:textId="69A3176C" w:rsidR="001263B9" w:rsidRPr="003651D9" w:rsidDel="00841623" w:rsidRDefault="001263B9" w:rsidP="00BB76BC">
            <w:pPr>
              <w:pStyle w:val="TableEntry"/>
              <w:rPr>
                <w:del w:id="905" w:author="Cole, George" w:date="2016-04-28T15:22:00Z"/>
              </w:rPr>
            </w:pPr>
            <w:del w:id="906" w:author="Cole, George" w:date="2016-04-28T15:22:00Z">
              <w:r w:rsidRPr="003651D9" w:rsidDel="00841623">
                <w:delText>2.16.840.1.113883.10.20.22.4.8</w:delText>
              </w:r>
            </w:del>
          </w:p>
        </w:tc>
        <w:tc>
          <w:tcPr>
            <w:tcW w:w="991" w:type="pct"/>
          </w:tcPr>
          <w:p w14:paraId="6493D894" w14:textId="30C67682" w:rsidR="001263B9" w:rsidRPr="003651D9" w:rsidDel="00841623" w:rsidRDefault="001263B9" w:rsidP="00BB76BC">
            <w:pPr>
              <w:pStyle w:val="TableEntry"/>
              <w:rPr>
                <w:del w:id="907" w:author="Cole, George" w:date="2016-04-28T15:22:00Z"/>
                <w:sz w:val="16"/>
              </w:rPr>
            </w:pPr>
          </w:p>
        </w:tc>
      </w:tr>
      <w:tr w:rsidR="00270EBB" w:rsidRPr="003651D9" w:rsidDel="00841623" w14:paraId="3C4B33F5" w14:textId="55AFF6E7" w:rsidTr="00983131">
        <w:trPr>
          <w:cantSplit/>
          <w:trHeight w:val="332"/>
          <w:del w:id="908" w:author="Cole, George" w:date="2016-04-28T15:22:00Z"/>
        </w:trPr>
        <w:tc>
          <w:tcPr>
            <w:tcW w:w="1336" w:type="pct"/>
            <w:shd w:val="clear" w:color="auto" w:fill="auto"/>
          </w:tcPr>
          <w:p w14:paraId="726E1837" w14:textId="533A19DA" w:rsidR="001263B9" w:rsidRPr="003651D9" w:rsidDel="00841623" w:rsidRDefault="00115A0F" w:rsidP="00EF1E77">
            <w:pPr>
              <w:pStyle w:val="TableEntry"/>
              <w:rPr>
                <w:del w:id="909" w:author="Cole, George" w:date="2016-04-28T15:22:00Z"/>
              </w:rPr>
            </w:pPr>
            <w:del w:id="910" w:author="Cole, George" w:date="2016-04-28T15:22:00Z">
              <w:r w:rsidRPr="003651D9" w:rsidDel="00841623">
                <w:rPr>
                  <w:rStyle w:val="HyperlinkText9pt"/>
                  <w:rFonts w:ascii="Times New Roman" w:hAnsi="Times New Roman" w:cs="Times New Roman"/>
                  <w:color w:val="auto"/>
                  <w:szCs w:val="20"/>
                  <w:u w:val="none"/>
                  <w:lang w:eastAsia="en-US"/>
                </w:rPr>
                <w:delText>Family History – Cardiac Section</w:delText>
              </w:r>
            </w:del>
          </w:p>
        </w:tc>
        <w:tc>
          <w:tcPr>
            <w:tcW w:w="691" w:type="pct"/>
          </w:tcPr>
          <w:p w14:paraId="04A3F955" w14:textId="76FE9BFB" w:rsidR="001263B9" w:rsidRPr="003651D9" w:rsidDel="00841623" w:rsidRDefault="001263B9" w:rsidP="00EF1E77">
            <w:pPr>
              <w:pStyle w:val="TableEntry"/>
              <w:rPr>
                <w:del w:id="911" w:author="Cole, George" w:date="2016-04-28T15:22:00Z"/>
              </w:rPr>
            </w:pPr>
            <w:del w:id="912" w:author="Cole, George" w:date="2016-04-28T15:22:00Z">
              <w:r w:rsidRPr="003651D9" w:rsidDel="00841623">
                <w:delText>O[0..1]</w:delText>
              </w:r>
            </w:del>
          </w:p>
        </w:tc>
        <w:tc>
          <w:tcPr>
            <w:tcW w:w="559" w:type="pct"/>
          </w:tcPr>
          <w:p w14:paraId="21A0F564" w14:textId="20B2D995" w:rsidR="001263B9" w:rsidRPr="003651D9" w:rsidDel="00841623" w:rsidRDefault="001263B9" w:rsidP="005D6176">
            <w:pPr>
              <w:pStyle w:val="TableEntry"/>
              <w:rPr>
                <w:del w:id="913" w:author="Cole, George" w:date="2016-04-28T15:22:00Z"/>
              </w:rPr>
            </w:pPr>
          </w:p>
        </w:tc>
        <w:tc>
          <w:tcPr>
            <w:tcW w:w="561" w:type="pct"/>
          </w:tcPr>
          <w:p w14:paraId="36F2CA0E" w14:textId="0851E41A" w:rsidR="001263B9" w:rsidRPr="003651D9" w:rsidDel="00841623" w:rsidRDefault="001263B9" w:rsidP="0032600B">
            <w:pPr>
              <w:pStyle w:val="TableEntry"/>
              <w:rPr>
                <w:del w:id="914" w:author="Cole, George" w:date="2016-04-28T15:22:00Z"/>
              </w:rPr>
            </w:pPr>
            <w:del w:id="915" w:author="Cole, George" w:date="2016-04-28T15:22:00Z">
              <w:r w:rsidRPr="003651D9" w:rsidDel="00841623">
                <w:delText>section</w:delText>
              </w:r>
            </w:del>
          </w:p>
        </w:tc>
        <w:tc>
          <w:tcPr>
            <w:tcW w:w="862" w:type="pct"/>
          </w:tcPr>
          <w:p w14:paraId="1B3E54ED" w14:textId="48A86B0C" w:rsidR="001263B9" w:rsidRPr="003651D9" w:rsidDel="00841623" w:rsidRDefault="001263B9" w:rsidP="00BB76BC">
            <w:pPr>
              <w:pStyle w:val="TableEntry"/>
              <w:rPr>
                <w:del w:id="916" w:author="Cole, George" w:date="2016-04-28T15:22:00Z"/>
              </w:rPr>
            </w:pPr>
            <w:del w:id="917" w:author="Cole, George" w:date="2016-04-28T15:22:00Z">
              <w:r w:rsidRPr="003651D9" w:rsidDel="00841623">
                <w:delText>1.3.6.1.4.1.19376.1.4.1.2.18</w:delText>
              </w:r>
            </w:del>
          </w:p>
        </w:tc>
        <w:tc>
          <w:tcPr>
            <w:tcW w:w="991" w:type="pct"/>
          </w:tcPr>
          <w:p w14:paraId="414CD9C5" w14:textId="001F8EA5" w:rsidR="001263B9" w:rsidRPr="003651D9" w:rsidDel="00841623" w:rsidRDefault="001263B9" w:rsidP="00BB76BC">
            <w:pPr>
              <w:pStyle w:val="TableEntry"/>
              <w:rPr>
                <w:del w:id="918" w:author="Cole, George" w:date="2016-04-28T15:22:00Z"/>
                <w:sz w:val="16"/>
                <w:highlight w:val="yellow"/>
              </w:rPr>
            </w:pPr>
          </w:p>
        </w:tc>
      </w:tr>
      <w:tr w:rsidR="00270EBB" w:rsidRPr="003651D9" w:rsidDel="00841623" w14:paraId="1AE98467" w14:textId="7A9C25F7" w:rsidTr="00983131">
        <w:trPr>
          <w:cantSplit/>
          <w:del w:id="919" w:author="Cole, George" w:date="2016-04-28T15:22:00Z"/>
        </w:trPr>
        <w:tc>
          <w:tcPr>
            <w:tcW w:w="1336" w:type="pct"/>
          </w:tcPr>
          <w:p w14:paraId="2C150C3B" w14:textId="35D97A00" w:rsidR="001263B9" w:rsidRPr="003651D9" w:rsidDel="00841623" w:rsidRDefault="001263B9" w:rsidP="00EF1E77">
            <w:pPr>
              <w:pStyle w:val="TableEntry"/>
              <w:rPr>
                <w:del w:id="920" w:author="Cole, George" w:date="2016-04-28T15:22:00Z"/>
              </w:rPr>
            </w:pPr>
            <w:del w:id="921" w:author="Cole, George" w:date="2016-04-28T15:22:00Z">
              <w:r w:rsidRPr="003651D9" w:rsidDel="00841623">
                <w:delText xml:space="preserve">     </w:delText>
              </w:r>
              <w:r w:rsidR="00115A0F" w:rsidRPr="003651D9" w:rsidDel="00841623">
                <w:delText>Problem Observation - Cardiac</w:delText>
              </w:r>
            </w:del>
          </w:p>
        </w:tc>
        <w:tc>
          <w:tcPr>
            <w:tcW w:w="691" w:type="pct"/>
          </w:tcPr>
          <w:p w14:paraId="3E82FF30" w14:textId="732A126F" w:rsidR="001263B9" w:rsidRPr="003651D9" w:rsidDel="00841623" w:rsidRDefault="001263B9" w:rsidP="00EF1E77">
            <w:pPr>
              <w:pStyle w:val="TableEntry"/>
              <w:rPr>
                <w:del w:id="922" w:author="Cole, George" w:date="2016-04-28T15:22:00Z"/>
              </w:rPr>
            </w:pPr>
            <w:del w:id="923" w:author="Cole, George" w:date="2016-04-28T15:22:00Z">
              <w:r w:rsidRPr="003651D9" w:rsidDel="00841623">
                <w:delText>O[0..*]</w:delText>
              </w:r>
            </w:del>
          </w:p>
        </w:tc>
        <w:tc>
          <w:tcPr>
            <w:tcW w:w="559" w:type="pct"/>
          </w:tcPr>
          <w:p w14:paraId="4284A06A" w14:textId="3012349F" w:rsidR="001263B9" w:rsidRPr="003651D9" w:rsidDel="00841623" w:rsidRDefault="001263B9" w:rsidP="005D6176">
            <w:pPr>
              <w:pStyle w:val="TableEntry"/>
              <w:rPr>
                <w:del w:id="924" w:author="Cole, George" w:date="2016-04-28T15:22:00Z"/>
              </w:rPr>
            </w:pPr>
          </w:p>
        </w:tc>
        <w:tc>
          <w:tcPr>
            <w:tcW w:w="561" w:type="pct"/>
          </w:tcPr>
          <w:p w14:paraId="750AE363" w14:textId="45797AD3" w:rsidR="001263B9" w:rsidRPr="003651D9" w:rsidDel="00841623" w:rsidRDefault="001263B9" w:rsidP="0032600B">
            <w:pPr>
              <w:pStyle w:val="TableEntry"/>
              <w:rPr>
                <w:del w:id="925" w:author="Cole, George" w:date="2016-04-28T15:22:00Z"/>
              </w:rPr>
            </w:pPr>
            <w:del w:id="926" w:author="Cole, George" w:date="2016-04-28T15:22:00Z">
              <w:r w:rsidRPr="003651D9" w:rsidDel="00841623">
                <w:delText>entry</w:delText>
              </w:r>
            </w:del>
          </w:p>
        </w:tc>
        <w:tc>
          <w:tcPr>
            <w:tcW w:w="862" w:type="pct"/>
          </w:tcPr>
          <w:p w14:paraId="3DC247D9" w14:textId="6069B9EE" w:rsidR="001263B9" w:rsidRPr="003651D9" w:rsidDel="00841623" w:rsidRDefault="001263B9" w:rsidP="00BB76BC">
            <w:pPr>
              <w:pStyle w:val="TableEntry"/>
              <w:rPr>
                <w:del w:id="927" w:author="Cole, George" w:date="2016-04-28T15:22:00Z"/>
              </w:rPr>
            </w:pPr>
            <w:del w:id="928" w:author="Cole, George" w:date="2016-04-28T15:22:00Z">
              <w:r w:rsidRPr="003651D9" w:rsidDel="00841623">
                <w:delText>2.16.840.1.113883.10.20.22.4.4</w:delText>
              </w:r>
            </w:del>
          </w:p>
        </w:tc>
        <w:tc>
          <w:tcPr>
            <w:tcW w:w="991" w:type="pct"/>
          </w:tcPr>
          <w:p w14:paraId="614B2579" w14:textId="530ED207" w:rsidR="001263B9" w:rsidRPr="003651D9" w:rsidDel="00841623" w:rsidRDefault="001263B9" w:rsidP="00BB76BC">
            <w:pPr>
              <w:pStyle w:val="TableEntry"/>
              <w:rPr>
                <w:del w:id="929" w:author="Cole, George" w:date="2016-04-28T15:22:00Z"/>
                <w:sz w:val="16"/>
              </w:rPr>
            </w:pPr>
          </w:p>
        </w:tc>
      </w:tr>
      <w:tr w:rsidR="00270EBB" w:rsidRPr="003651D9" w:rsidDel="00841623" w14:paraId="05F2D4EC" w14:textId="522D82AF" w:rsidTr="00983131">
        <w:trPr>
          <w:cantSplit/>
          <w:del w:id="930" w:author="Cole, George" w:date="2016-04-28T15:22:00Z"/>
        </w:trPr>
        <w:tc>
          <w:tcPr>
            <w:tcW w:w="1336" w:type="pct"/>
            <w:tcBorders>
              <w:bottom w:val="single" w:sz="4" w:space="0" w:color="auto"/>
            </w:tcBorders>
          </w:tcPr>
          <w:p w14:paraId="0B89170C" w14:textId="0D116518" w:rsidR="001263B9" w:rsidRPr="003651D9" w:rsidDel="00841623" w:rsidRDefault="00115A0F" w:rsidP="00EF1E77">
            <w:pPr>
              <w:pStyle w:val="TableEntry"/>
              <w:rPr>
                <w:del w:id="931" w:author="Cole, George" w:date="2016-04-28T15:22:00Z"/>
              </w:rPr>
            </w:pPr>
            <w:del w:id="932" w:author="Cole, George" w:date="2016-04-28T15:22:00Z">
              <w:r w:rsidRPr="003651D9" w:rsidDel="00841623">
                <w:rPr>
                  <w:rStyle w:val="HyperlinkText9pt"/>
                  <w:rFonts w:ascii="Times New Roman" w:hAnsi="Times New Roman" w:cs="Times New Roman"/>
                  <w:color w:val="auto"/>
                  <w:szCs w:val="20"/>
                  <w:u w:val="none"/>
                  <w:lang w:eastAsia="en-US"/>
                </w:rPr>
                <w:delText>Social History Section</w:delText>
              </w:r>
            </w:del>
          </w:p>
        </w:tc>
        <w:tc>
          <w:tcPr>
            <w:tcW w:w="691" w:type="pct"/>
            <w:tcBorders>
              <w:bottom w:val="single" w:sz="4" w:space="0" w:color="auto"/>
            </w:tcBorders>
          </w:tcPr>
          <w:p w14:paraId="2545E09B" w14:textId="6F601133" w:rsidR="001263B9" w:rsidRPr="003651D9" w:rsidDel="00841623" w:rsidRDefault="001263B9" w:rsidP="00EF1E77">
            <w:pPr>
              <w:pStyle w:val="TableEntry"/>
              <w:rPr>
                <w:del w:id="933" w:author="Cole, George" w:date="2016-04-28T15:22:00Z"/>
              </w:rPr>
            </w:pPr>
            <w:del w:id="934" w:author="Cole, George" w:date="2016-04-28T15:22:00Z">
              <w:r w:rsidRPr="003651D9" w:rsidDel="00841623">
                <w:delText>O[0..1]</w:delText>
              </w:r>
            </w:del>
          </w:p>
        </w:tc>
        <w:tc>
          <w:tcPr>
            <w:tcW w:w="559" w:type="pct"/>
          </w:tcPr>
          <w:p w14:paraId="04C66B76" w14:textId="5380B64E" w:rsidR="001263B9" w:rsidRPr="003651D9" w:rsidDel="00841623" w:rsidRDefault="001263B9" w:rsidP="005D6176">
            <w:pPr>
              <w:pStyle w:val="TableEntry"/>
              <w:rPr>
                <w:del w:id="935" w:author="Cole, George" w:date="2016-04-28T15:22:00Z"/>
              </w:rPr>
            </w:pPr>
          </w:p>
        </w:tc>
        <w:tc>
          <w:tcPr>
            <w:tcW w:w="561" w:type="pct"/>
          </w:tcPr>
          <w:p w14:paraId="4B15367A" w14:textId="0BDEB404" w:rsidR="001263B9" w:rsidRPr="003651D9" w:rsidDel="00841623" w:rsidRDefault="001263B9" w:rsidP="0032600B">
            <w:pPr>
              <w:pStyle w:val="TableEntry"/>
              <w:rPr>
                <w:del w:id="936" w:author="Cole, George" w:date="2016-04-28T15:22:00Z"/>
              </w:rPr>
            </w:pPr>
            <w:del w:id="937" w:author="Cole, George" w:date="2016-04-28T15:22:00Z">
              <w:r w:rsidRPr="003651D9" w:rsidDel="00841623">
                <w:delText>section</w:delText>
              </w:r>
            </w:del>
          </w:p>
        </w:tc>
        <w:tc>
          <w:tcPr>
            <w:tcW w:w="862" w:type="pct"/>
          </w:tcPr>
          <w:p w14:paraId="07D7D166" w14:textId="73D82BEE" w:rsidR="001263B9" w:rsidRPr="003651D9" w:rsidDel="00841623" w:rsidRDefault="001263B9" w:rsidP="00BB76BC">
            <w:pPr>
              <w:pStyle w:val="TableEntry"/>
              <w:rPr>
                <w:del w:id="938" w:author="Cole, George" w:date="2016-04-28T15:22:00Z"/>
              </w:rPr>
            </w:pPr>
            <w:del w:id="939" w:author="Cole, George" w:date="2016-04-28T15:22:00Z">
              <w:r w:rsidRPr="003651D9" w:rsidDel="00841623">
                <w:delText>2.16.840.1.113883.10.20.22.2.17</w:delText>
              </w:r>
            </w:del>
          </w:p>
        </w:tc>
        <w:tc>
          <w:tcPr>
            <w:tcW w:w="991" w:type="pct"/>
          </w:tcPr>
          <w:p w14:paraId="7D88D8D1" w14:textId="471A2C97" w:rsidR="001263B9" w:rsidRPr="003651D9" w:rsidDel="00841623" w:rsidRDefault="001263B9" w:rsidP="00BB76BC">
            <w:pPr>
              <w:pStyle w:val="TableEntry"/>
              <w:rPr>
                <w:del w:id="940" w:author="Cole, George" w:date="2016-04-28T15:22:00Z"/>
                <w:sz w:val="16"/>
              </w:rPr>
            </w:pPr>
          </w:p>
        </w:tc>
      </w:tr>
      <w:tr w:rsidR="00270EBB" w:rsidRPr="003651D9" w:rsidDel="00841623" w14:paraId="50A0F632" w14:textId="04BD19E6" w:rsidTr="00983131">
        <w:trPr>
          <w:cantSplit/>
          <w:del w:id="941" w:author="Cole, George" w:date="2016-04-28T15:22:00Z"/>
        </w:trPr>
        <w:tc>
          <w:tcPr>
            <w:tcW w:w="1336" w:type="pct"/>
            <w:tcBorders>
              <w:bottom w:val="single" w:sz="4" w:space="0" w:color="auto"/>
            </w:tcBorders>
          </w:tcPr>
          <w:p w14:paraId="4FDF131D" w14:textId="60F85723" w:rsidR="001263B9" w:rsidRPr="003651D9" w:rsidDel="00841623" w:rsidRDefault="00115A0F" w:rsidP="00EF1E77">
            <w:pPr>
              <w:pStyle w:val="TableEntry"/>
              <w:rPr>
                <w:del w:id="942" w:author="Cole, George" w:date="2016-04-28T15:22:00Z"/>
              </w:rPr>
            </w:pPr>
            <w:del w:id="943" w:author="Cole, George" w:date="2016-04-28T15:22:00Z">
              <w:r w:rsidRPr="003651D9" w:rsidDel="00841623">
                <w:rPr>
                  <w:rStyle w:val="HyperlinkText9pt"/>
                  <w:rFonts w:ascii="Times New Roman" w:hAnsi="Times New Roman" w:cs="Times New Roman"/>
                  <w:color w:val="auto"/>
                  <w:szCs w:val="20"/>
                  <w:u w:val="none"/>
                  <w:lang w:eastAsia="en-US"/>
                </w:rPr>
                <w:delText>Physical Exam Section</w:delText>
              </w:r>
            </w:del>
          </w:p>
        </w:tc>
        <w:tc>
          <w:tcPr>
            <w:tcW w:w="691" w:type="pct"/>
            <w:tcBorders>
              <w:bottom w:val="single" w:sz="4" w:space="0" w:color="auto"/>
            </w:tcBorders>
          </w:tcPr>
          <w:p w14:paraId="3BED0DE9" w14:textId="3233BD85" w:rsidR="001263B9" w:rsidRPr="003651D9" w:rsidDel="00841623" w:rsidRDefault="001263B9" w:rsidP="00EF1E77">
            <w:pPr>
              <w:pStyle w:val="TableEntry"/>
              <w:rPr>
                <w:del w:id="944" w:author="Cole, George" w:date="2016-04-28T15:22:00Z"/>
              </w:rPr>
            </w:pPr>
            <w:del w:id="945" w:author="Cole, George" w:date="2016-04-28T15:22:00Z">
              <w:r w:rsidRPr="003651D9" w:rsidDel="00841623">
                <w:delText>R[1..1]</w:delText>
              </w:r>
            </w:del>
          </w:p>
        </w:tc>
        <w:tc>
          <w:tcPr>
            <w:tcW w:w="559" w:type="pct"/>
          </w:tcPr>
          <w:p w14:paraId="103B7D56" w14:textId="05FA6F10" w:rsidR="001263B9" w:rsidRPr="003651D9" w:rsidDel="00841623" w:rsidRDefault="001263B9" w:rsidP="005D6176">
            <w:pPr>
              <w:pStyle w:val="TableEntry"/>
              <w:rPr>
                <w:del w:id="946" w:author="Cole, George" w:date="2016-04-28T15:22:00Z"/>
              </w:rPr>
            </w:pPr>
          </w:p>
        </w:tc>
        <w:tc>
          <w:tcPr>
            <w:tcW w:w="561" w:type="pct"/>
          </w:tcPr>
          <w:p w14:paraId="55440FFA" w14:textId="738360D2" w:rsidR="001263B9" w:rsidRPr="003651D9" w:rsidDel="00841623" w:rsidRDefault="001263B9" w:rsidP="0032600B">
            <w:pPr>
              <w:pStyle w:val="TableEntry"/>
              <w:rPr>
                <w:del w:id="947" w:author="Cole, George" w:date="2016-04-28T15:22:00Z"/>
              </w:rPr>
            </w:pPr>
            <w:del w:id="948" w:author="Cole, George" w:date="2016-04-28T15:22:00Z">
              <w:r w:rsidRPr="003651D9" w:rsidDel="00841623">
                <w:delText>section</w:delText>
              </w:r>
            </w:del>
          </w:p>
        </w:tc>
        <w:tc>
          <w:tcPr>
            <w:tcW w:w="862" w:type="pct"/>
          </w:tcPr>
          <w:p w14:paraId="2F25CB74" w14:textId="12265858" w:rsidR="001263B9" w:rsidRPr="003651D9" w:rsidDel="00841623" w:rsidRDefault="001263B9" w:rsidP="00BB76BC">
            <w:pPr>
              <w:pStyle w:val="TableEntry"/>
              <w:rPr>
                <w:del w:id="949" w:author="Cole, George" w:date="2016-04-28T15:22:00Z"/>
              </w:rPr>
            </w:pPr>
            <w:del w:id="950" w:author="Cole, George" w:date="2016-04-28T15:22:00Z">
              <w:r w:rsidRPr="003651D9" w:rsidDel="00841623">
                <w:delText>2.16.840.1.113883.10.20.2.10</w:delText>
              </w:r>
            </w:del>
          </w:p>
        </w:tc>
        <w:tc>
          <w:tcPr>
            <w:tcW w:w="991" w:type="pct"/>
          </w:tcPr>
          <w:p w14:paraId="57FAEE9E" w14:textId="6417EBC7" w:rsidR="001263B9" w:rsidRPr="003651D9" w:rsidDel="00841623" w:rsidRDefault="001263B9" w:rsidP="00BB76BC">
            <w:pPr>
              <w:pStyle w:val="TableEntry"/>
              <w:rPr>
                <w:del w:id="951" w:author="Cole, George" w:date="2016-04-28T15:22:00Z"/>
                <w:sz w:val="16"/>
              </w:rPr>
            </w:pPr>
          </w:p>
        </w:tc>
      </w:tr>
      <w:tr w:rsidR="00270EBB" w:rsidRPr="003651D9" w:rsidDel="00841623" w14:paraId="790947A3" w14:textId="0A2A6836" w:rsidTr="00983131">
        <w:trPr>
          <w:cantSplit/>
          <w:del w:id="952" w:author="Cole, George" w:date="2016-04-28T15:22:00Z"/>
        </w:trPr>
        <w:tc>
          <w:tcPr>
            <w:tcW w:w="1336" w:type="pct"/>
            <w:shd w:val="clear" w:color="auto" w:fill="auto"/>
          </w:tcPr>
          <w:p w14:paraId="4A11AAFD" w14:textId="6D50BB35" w:rsidR="001263B9" w:rsidRPr="003651D9" w:rsidDel="00841623" w:rsidRDefault="001263B9" w:rsidP="00EF1E77">
            <w:pPr>
              <w:pStyle w:val="TableEntry"/>
              <w:rPr>
                <w:del w:id="953" w:author="Cole, George" w:date="2016-04-28T15:22:00Z"/>
                <w:szCs w:val="18"/>
              </w:rPr>
            </w:pPr>
            <w:del w:id="954" w:author="Cole, George" w:date="2016-04-28T15:22:00Z">
              <w:r w:rsidRPr="003651D9" w:rsidDel="00841623">
                <w:rPr>
                  <w:szCs w:val="18"/>
                </w:rPr>
                <w:delText xml:space="preserve">   </w:delText>
              </w:r>
              <w:r w:rsidR="00115A0F" w:rsidRPr="003651D9" w:rsidDel="00841623">
                <w:rPr>
                  <w:szCs w:val="18"/>
                </w:rPr>
                <w:delText>Vital Signs</w:delText>
              </w:r>
            </w:del>
          </w:p>
        </w:tc>
        <w:tc>
          <w:tcPr>
            <w:tcW w:w="691" w:type="pct"/>
          </w:tcPr>
          <w:p w14:paraId="22D9890C" w14:textId="4D2ACF39" w:rsidR="001263B9" w:rsidRPr="003651D9" w:rsidDel="00841623" w:rsidRDefault="001263B9" w:rsidP="00EF1E77">
            <w:pPr>
              <w:pStyle w:val="TableEntry"/>
              <w:rPr>
                <w:del w:id="955" w:author="Cole, George" w:date="2016-04-28T15:22:00Z"/>
              </w:rPr>
            </w:pPr>
            <w:del w:id="956" w:author="Cole, George" w:date="2016-04-28T15:22:00Z">
              <w:r w:rsidRPr="003651D9" w:rsidDel="00841623">
                <w:delText>R[1..1]</w:delText>
              </w:r>
            </w:del>
          </w:p>
        </w:tc>
        <w:tc>
          <w:tcPr>
            <w:tcW w:w="559" w:type="pct"/>
          </w:tcPr>
          <w:p w14:paraId="0E6B62BC" w14:textId="7E5C97FE" w:rsidR="001263B9" w:rsidRPr="003651D9" w:rsidDel="00841623" w:rsidRDefault="001263B9" w:rsidP="005D6176">
            <w:pPr>
              <w:pStyle w:val="TableEntry"/>
              <w:rPr>
                <w:del w:id="957" w:author="Cole, George" w:date="2016-04-28T15:22:00Z"/>
              </w:rPr>
            </w:pPr>
          </w:p>
        </w:tc>
        <w:tc>
          <w:tcPr>
            <w:tcW w:w="561" w:type="pct"/>
          </w:tcPr>
          <w:p w14:paraId="48B783D0" w14:textId="413FE6C1" w:rsidR="001263B9" w:rsidRPr="003651D9" w:rsidDel="00841623" w:rsidRDefault="001263B9" w:rsidP="0032600B">
            <w:pPr>
              <w:pStyle w:val="TableEntry"/>
              <w:rPr>
                <w:del w:id="958" w:author="Cole, George" w:date="2016-04-28T15:22:00Z"/>
              </w:rPr>
            </w:pPr>
            <w:del w:id="959" w:author="Cole, George" w:date="2016-04-28T15:22:00Z">
              <w:r w:rsidRPr="003651D9" w:rsidDel="00841623">
                <w:delText>section</w:delText>
              </w:r>
            </w:del>
          </w:p>
        </w:tc>
        <w:tc>
          <w:tcPr>
            <w:tcW w:w="862" w:type="pct"/>
          </w:tcPr>
          <w:p w14:paraId="4348A146" w14:textId="4B846124" w:rsidR="001263B9" w:rsidRPr="003651D9" w:rsidDel="00841623" w:rsidRDefault="001263B9" w:rsidP="00BB76BC">
            <w:pPr>
              <w:pStyle w:val="TableEntry"/>
              <w:rPr>
                <w:del w:id="960" w:author="Cole, George" w:date="2016-04-28T15:22:00Z"/>
              </w:rPr>
            </w:pPr>
            <w:del w:id="961" w:author="Cole, George" w:date="2016-04-28T15:22:00Z">
              <w:r w:rsidRPr="003651D9" w:rsidDel="00841623">
                <w:delText>2.16.840.1.113883.10.20.22.2.4.1</w:delText>
              </w:r>
            </w:del>
          </w:p>
        </w:tc>
        <w:tc>
          <w:tcPr>
            <w:tcW w:w="991" w:type="pct"/>
          </w:tcPr>
          <w:p w14:paraId="545FC4AF" w14:textId="308F728D" w:rsidR="001263B9" w:rsidRPr="003651D9" w:rsidDel="00841623" w:rsidRDefault="001263B9" w:rsidP="00BB76BC">
            <w:pPr>
              <w:pStyle w:val="TableEntry"/>
              <w:rPr>
                <w:del w:id="962" w:author="Cole, George" w:date="2016-04-28T15:22:00Z"/>
                <w:sz w:val="16"/>
              </w:rPr>
            </w:pPr>
          </w:p>
        </w:tc>
      </w:tr>
      <w:tr w:rsidR="00270EBB" w:rsidRPr="003651D9" w:rsidDel="00841623" w14:paraId="03F2E04D" w14:textId="775F3F44" w:rsidTr="00983131">
        <w:trPr>
          <w:cantSplit/>
          <w:del w:id="963" w:author="Cole, George" w:date="2016-04-28T15:22:00Z"/>
        </w:trPr>
        <w:tc>
          <w:tcPr>
            <w:tcW w:w="1336" w:type="pct"/>
            <w:shd w:val="clear" w:color="auto" w:fill="auto"/>
          </w:tcPr>
          <w:p w14:paraId="740E1ECA" w14:textId="3EAADD6E" w:rsidR="001263B9" w:rsidRPr="003651D9" w:rsidDel="00841623" w:rsidRDefault="001263B9" w:rsidP="00EF1E77">
            <w:pPr>
              <w:pStyle w:val="TableEntry"/>
              <w:rPr>
                <w:del w:id="964" w:author="Cole, George" w:date="2016-04-28T15:22:00Z"/>
                <w:szCs w:val="18"/>
              </w:rPr>
            </w:pPr>
            <w:del w:id="965" w:author="Cole, George" w:date="2016-04-28T15:22:00Z">
              <w:r w:rsidRPr="003651D9" w:rsidDel="00841623">
                <w:rPr>
                  <w:szCs w:val="18"/>
                </w:rPr>
                <w:delText xml:space="preserve">      </w:delText>
              </w:r>
              <w:r w:rsidR="00115A0F" w:rsidRPr="003651D9" w:rsidDel="00841623">
                <w:rPr>
                  <w:szCs w:val="18"/>
                </w:rPr>
                <w:delText>Vital Signs Organizer</w:delText>
              </w:r>
            </w:del>
          </w:p>
        </w:tc>
        <w:tc>
          <w:tcPr>
            <w:tcW w:w="691" w:type="pct"/>
          </w:tcPr>
          <w:p w14:paraId="5CC01ED9" w14:textId="3BFD9669" w:rsidR="001263B9" w:rsidRPr="003651D9" w:rsidDel="00841623" w:rsidRDefault="001263B9" w:rsidP="00EF1E77">
            <w:pPr>
              <w:pStyle w:val="TableEntry"/>
              <w:rPr>
                <w:del w:id="966" w:author="Cole, George" w:date="2016-04-28T15:22:00Z"/>
              </w:rPr>
            </w:pPr>
            <w:del w:id="967" w:author="Cole, George" w:date="2016-04-28T15:22:00Z">
              <w:r w:rsidRPr="003651D9" w:rsidDel="00841623">
                <w:delText>R[1..*]</w:delText>
              </w:r>
            </w:del>
          </w:p>
        </w:tc>
        <w:tc>
          <w:tcPr>
            <w:tcW w:w="559" w:type="pct"/>
          </w:tcPr>
          <w:p w14:paraId="516C4139" w14:textId="0A7FFEA2" w:rsidR="001263B9" w:rsidRPr="003651D9" w:rsidDel="00841623" w:rsidRDefault="001263B9" w:rsidP="005D6176">
            <w:pPr>
              <w:pStyle w:val="TableEntry"/>
              <w:rPr>
                <w:del w:id="968" w:author="Cole, George" w:date="2016-04-28T15:22:00Z"/>
              </w:rPr>
            </w:pPr>
          </w:p>
        </w:tc>
        <w:tc>
          <w:tcPr>
            <w:tcW w:w="561" w:type="pct"/>
          </w:tcPr>
          <w:p w14:paraId="410F121B" w14:textId="6B584113" w:rsidR="001263B9" w:rsidRPr="003651D9" w:rsidDel="00841623" w:rsidRDefault="001263B9" w:rsidP="0032600B">
            <w:pPr>
              <w:pStyle w:val="TableEntry"/>
              <w:rPr>
                <w:del w:id="969" w:author="Cole, George" w:date="2016-04-28T15:22:00Z"/>
              </w:rPr>
            </w:pPr>
            <w:del w:id="970" w:author="Cole, George" w:date="2016-04-28T15:22:00Z">
              <w:r w:rsidRPr="003651D9" w:rsidDel="00841623">
                <w:delText>entry</w:delText>
              </w:r>
            </w:del>
          </w:p>
        </w:tc>
        <w:tc>
          <w:tcPr>
            <w:tcW w:w="862" w:type="pct"/>
          </w:tcPr>
          <w:p w14:paraId="7A366CF2" w14:textId="33C566E5" w:rsidR="001263B9" w:rsidRPr="003651D9" w:rsidDel="00841623" w:rsidRDefault="001263B9" w:rsidP="00BB76BC">
            <w:pPr>
              <w:pStyle w:val="TableEntry"/>
              <w:rPr>
                <w:del w:id="971" w:author="Cole, George" w:date="2016-04-28T15:22:00Z"/>
              </w:rPr>
            </w:pPr>
            <w:del w:id="972" w:author="Cole, George" w:date="2016-04-28T15:22:00Z">
              <w:r w:rsidRPr="003651D9" w:rsidDel="00841623">
                <w:delText>2.16.840.1.113883.10.20.22.4.26</w:delText>
              </w:r>
            </w:del>
          </w:p>
        </w:tc>
        <w:tc>
          <w:tcPr>
            <w:tcW w:w="991" w:type="pct"/>
          </w:tcPr>
          <w:p w14:paraId="14FE89A3" w14:textId="370935BC" w:rsidR="001263B9" w:rsidRPr="003651D9" w:rsidDel="00841623" w:rsidRDefault="001263B9" w:rsidP="00BB76BC">
            <w:pPr>
              <w:pStyle w:val="TableEntry"/>
              <w:rPr>
                <w:del w:id="973" w:author="Cole, George" w:date="2016-04-28T15:22:00Z"/>
                <w:sz w:val="16"/>
              </w:rPr>
            </w:pPr>
          </w:p>
        </w:tc>
      </w:tr>
      <w:tr w:rsidR="00270EBB" w:rsidRPr="003651D9" w:rsidDel="00841623" w14:paraId="36D60176" w14:textId="5366B692" w:rsidTr="00983131">
        <w:trPr>
          <w:cantSplit/>
          <w:del w:id="974" w:author="Cole, George" w:date="2016-04-28T15:22:00Z"/>
        </w:trPr>
        <w:tc>
          <w:tcPr>
            <w:tcW w:w="1336" w:type="pct"/>
            <w:shd w:val="clear" w:color="auto" w:fill="auto"/>
          </w:tcPr>
          <w:p w14:paraId="17939249" w14:textId="062BF1DE" w:rsidR="001263B9" w:rsidRPr="003651D9" w:rsidDel="00841623" w:rsidRDefault="001263B9" w:rsidP="00EF1E77">
            <w:pPr>
              <w:pStyle w:val="TableEntry"/>
              <w:rPr>
                <w:del w:id="975" w:author="Cole, George" w:date="2016-04-28T15:22:00Z"/>
                <w:szCs w:val="18"/>
              </w:rPr>
            </w:pPr>
            <w:del w:id="976" w:author="Cole, George" w:date="2016-04-28T15:22:00Z">
              <w:r w:rsidRPr="003651D9" w:rsidDel="00841623">
                <w:rPr>
                  <w:szCs w:val="18"/>
                </w:rPr>
                <w:delText xml:space="preserve">          </w:delText>
              </w:r>
              <w:r w:rsidR="00115A0F" w:rsidRPr="003651D9" w:rsidDel="00841623">
                <w:rPr>
                  <w:szCs w:val="18"/>
                </w:rPr>
                <w:delText>Vital Sign Observation</w:delText>
              </w:r>
            </w:del>
          </w:p>
        </w:tc>
        <w:tc>
          <w:tcPr>
            <w:tcW w:w="691" w:type="pct"/>
          </w:tcPr>
          <w:p w14:paraId="135FC9B9" w14:textId="5EEA8B6B" w:rsidR="001263B9" w:rsidRPr="003651D9" w:rsidDel="00841623" w:rsidRDefault="001263B9" w:rsidP="00EF1E77">
            <w:pPr>
              <w:pStyle w:val="TableEntry"/>
              <w:rPr>
                <w:del w:id="977" w:author="Cole, George" w:date="2016-04-28T15:22:00Z"/>
              </w:rPr>
            </w:pPr>
            <w:del w:id="978" w:author="Cole, George" w:date="2016-04-28T15:22:00Z">
              <w:r w:rsidRPr="003651D9" w:rsidDel="00841623">
                <w:delText>R[2..*]</w:delText>
              </w:r>
            </w:del>
          </w:p>
        </w:tc>
        <w:tc>
          <w:tcPr>
            <w:tcW w:w="559" w:type="pct"/>
          </w:tcPr>
          <w:p w14:paraId="5CCA7175" w14:textId="66F3636E" w:rsidR="001263B9" w:rsidRPr="003651D9" w:rsidDel="00841623" w:rsidRDefault="001263B9" w:rsidP="005D6176">
            <w:pPr>
              <w:pStyle w:val="TableEntry"/>
              <w:rPr>
                <w:del w:id="979" w:author="Cole, George" w:date="2016-04-28T15:22:00Z"/>
              </w:rPr>
            </w:pPr>
          </w:p>
        </w:tc>
        <w:tc>
          <w:tcPr>
            <w:tcW w:w="561" w:type="pct"/>
          </w:tcPr>
          <w:p w14:paraId="5D6F78A2" w14:textId="223A71D1" w:rsidR="001263B9" w:rsidRPr="003651D9" w:rsidDel="00841623" w:rsidRDefault="001263B9" w:rsidP="0032600B">
            <w:pPr>
              <w:pStyle w:val="TableEntry"/>
              <w:rPr>
                <w:del w:id="980" w:author="Cole, George" w:date="2016-04-28T15:22:00Z"/>
              </w:rPr>
            </w:pPr>
            <w:del w:id="981" w:author="Cole, George" w:date="2016-04-28T15:22:00Z">
              <w:r w:rsidRPr="003651D9" w:rsidDel="00841623">
                <w:delText>entry</w:delText>
              </w:r>
            </w:del>
          </w:p>
        </w:tc>
        <w:tc>
          <w:tcPr>
            <w:tcW w:w="862" w:type="pct"/>
          </w:tcPr>
          <w:p w14:paraId="1873C49B" w14:textId="538AA7C5" w:rsidR="001263B9" w:rsidRPr="003651D9" w:rsidDel="00841623" w:rsidRDefault="001263B9" w:rsidP="00BB76BC">
            <w:pPr>
              <w:pStyle w:val="TableEntry"/>
              <w:rPr>
                <w:del w:id="982" w:author="Cole, George" w:date="2016-04-28T15:22:00Z"/>
              </w:rPr>
            </w:pPr>
            <w:del w:id="983" w:author="Cole, George" w:date="2016-04-28T15:22:00Z">
              <w:r w:rsidRPr="003651D9" w:rsidDel="00841623">
                <w:delText>2.16.840.1.113883.10.20.22.4.27</w:delText>
              </w:r>
              <w:r w:rsidR="00340176" w:rsidRPr="003651D9" w:rsidDel="00841623">
                <w:delText>&gt;</w:delText>
              </w:r>
            </w:del>
          </w:p>
        </w:tc>
        <w:tc>
          <w:tcPr>
            <w:tcW w:w="991" w:type="pct"/>
          </w:tcPr>
          <w:p w14:paraId="2C4A3B69" w14:textId="09531559" w:rsidR="001263B9" w:rsidRPr="003651D9" w:rsidDel="00841623" w:rsidRDefault="001263B9" w:rsidP="00BB76BC">
            <w:pPr>
              <w:pStyle w:val="TableEntry"/>
              <w:rPr>
                <w:del w:id="984" w:author="Cole, George" w:date="2016-04-28T15:22:00Z"/>
                <w:sz w:val="16"/>
              </w:rPr>
            </w:pPr>
          </w:p>
        </w:tc>
      </w:tr>
    </w:tbl>
    <w:p w14:paraId="4B02EF4C" w14:textId="2676E492" w:rsidR="00BC3E9F" w:rsidRPr="003651D9" w:rsidDel="00841623" w:rsidRDefault="00BC3E9F" w:rsidP="00BC3E9F">
      <w:pPr>
        <w:rPr>
          <w:del w:id="985" w:author="Cole, George" w:date="2016-04-28T15:22:00Z"/>
          <w:lang w:eastAsia="x-none"/>
        </w:rPr>
      </w:pPr>
    </w:p>
    <w:p w14:paraId="4AA311DF" w14:textId="074122F5" w:rsidR="001E206E" w:rsidRPr="003651D9" w:rsidDel="00841623" w:rsidRDefault="001E206E" w:rsidP="00597DB2">
      <w:pPr>
        <w:pStyle w:val="AuthorInstructions"/>
        <w:rPr>
          <w:del w:id="986" w:author="Cole, George" w:date="2016-04-28T15:22:00Z"/>
        </w:rPr>
      </w:pPr>
      <w:del w:id="987" w:author="Cole, George" w:date="2016-04-28T15:22:00Z">
        <w:r w:rsidRPr="003651D9" w:rsidDel="00841623">
          <w:delText>&lt;For each (1:1 correspondence) Vocabulary Constraint or Condition listed in the table above, create an additional section/reference below</w:delText>
        </w:r>
        <w:r w:rsidR="00887E40" w:rsidRPr="003651D9" w:rsidDel="00841623">
          <w:delText xml:space="preserve">. </w:delText>
        </w:r>
        <w:r w:rsidRPr="003651D9" w:rsidDel="00841623">
          <w:delText>Add the Header Element or Section Name and then select either “Vocabulary Constraint” or “Condition” and delete the other word.&gt;</w:delText>
        </w:r>
      </w:del>
    </w:p>
    <w:p w14:paraId="6CF17AFD" w14:textId="68E6BEB5" w:rsidR="001E206E" w:rsidRPr="003651D9" w:rsidDel="00841623" w:rsidRDefault="001E206E" w:rsidP="00597DB2">
      <w:pPr>
        <w:pStyle w:val="AuthorInstructions"/>
        <w:rPr>
          <w:del w:id="988" w:author="Cole, George" w:date="2016-04-28T15:22:00Z"/>
        </w:rPr>
      </w:pPr>
      <w:del w:id="989" w:author="Cole, George" w:date="2016-04-28T15:22:00Z">
        <w:r w:rsidRPr="003651D9" w:rsidDel="00841623">
          <w:delText>&lt;Note that every Conditional element MUST have an explanatory paragraph referenced below.&gt;</w:delText>
        </w:r>
      </w:del>
    </w:p>
    <w:p w14:paraId="07083A18" w14:textId="33946E47" w:rsidR="00270EBB" w:rsidRPr="003651D9" w:rsidRDefault="00270EBB" w:rsidP="00597DB2">
      <w:pPr>
        <w:pStyle w:val="AuthorInstructions"/>
      </w:pPr>
      <w:del w:id="990" w:author="Cole, George" w:date="2016-04-28T15:22:00Z">
        <w:r w:rsidRPr="003651D9" w:rsidDel="00841623">
          <w:delText>&lt;It is required to use SHALL, SHOULD, or MAY in each definition as defined in Appendix E of the Technical Frameworks General Introduction.&gt;</w:delText>
        </w:r>
      </w:del>
      <w:ins w:id="991" w:author="Cole, George" w:date="2016-04-28T15:22:00Z">
        <w:r w:rsidR="00841623">
          <w:t>NA</w:t>
        </w:r>
      </w:ins>
    </w:p>
    <w:p w14:paraId="61A959B2" w14:textId="77777777" w:rsidR="00270EBB" w:rsidRPr="003651D9" w:rsidRDefault="00270EBB" w:rsidP="00270EBB">
      <w:pPr>
        <w:pStyle w:val="Heading6"/>
        <w:numPr>
          <w:ilvl w:val="0"/>
          <w:numId w:val="0"/>
        </w:numPr>
        <w:rPr>
          <w:noProof w:val="0"/>
        </w:rPr>
      </w:pPr>
      <w:bookmarkStart w:id="992" w:name="_Toc449631597"/>
      <w:r w:rsidRPr="003651D9">
        <w:rPr>
          <w:noProof w:val="0"/>
        </w:rPr>
        <w:t>6.3.1.D.5.1 &lt;</w:t>
      </w:r>
      <w:r w:rsidR="00983131" w:rsidRPr="003651D9">
        <w:rPr>
          <w:noProof w:val="0"/>
        </w:rPr>
        <w:t>Template Title name</w:t>
      </w:r>
      <w:r w:rsidRPr="003651D9">
        <w:rPr>
          <w:noProof w:val="0"/>
        </w:rPr>
        <w:t>&gt; &lt;Vocabulary Constraint or Condition&gt;</w:t>
      </w:r>
      <w:bookmarkEnd w:id="992"/>
    </w:p>
    <w:p w14:paraId="38E2FD99" w14:textId="1235041F" w:rsidR="00270EBB" w:rsidRPr="003651D9" w:rsidDel="0002785C" w:rsidRDefault="00270EBB" w:rsidP="00597DB2">
      <w:pPr>
        <w:pStyle w:val="AuthorInstructions"/>
        <w:rPr>
          <w:del w:id="993" w:author="Cole, George" w:date="2016-04-28T15:22:00Z"/>
        </w:rPr>
      </w:pPr>
      <w:del w:id="994" w:author="Cole, George" w:date="2016-04-28T15:22:00Z">
        <w:r w:rsidRPr="003651D9" w:rsidDel="0002785C">
          <w:delText>&lt;add vocabulary constraint or condition definition&gt;</w:delText>
        </w:r>
      </w:del>
    </w:p>
    <w:p w14:paraId="77279AB0" w14:textId="16EBDAC0" w:rsidR="00270EBB" w:rsidRPr="003651D9" w:rsidDel="0002785C" w:rsidRDefault="00270EBB" w:rsidP="00597DB2">
      <w:pPr>
        <w:pStyle w:val="AuthorInstructions"/>
        <w:rPr>
          <w:del w:id="995" w:author="Cole, George" w:date="2016-04-28T15:22:00Z"/>
        </w:rPr>
      </w:pPr>
      <w:del w:id="996" w:author="Cole, George" w:date="2016-04-28T15:22:00Z">
        <w:r w:rsidRPr="003651D9" w:rsidDel="0002785C">
          <w:delText>&lt;remove example below prior to public comment:&gt;</w:delText>
        </w:r>
      </w:del>
    </w:p>
    <w:p w14:paraId="45665669" w14:textId="50EC62DE" w:rsidR="00270EBB" w:rsidRPr="003651D9" w:rsidRDefault="003F252B" w:rsidP="00EF1E77">
      <w:pPr>
        <w:pStyle w:val="BodyText"/>
        <w:rPr>
          <w:rFonts w:eastAsia="Calibri"/>
        </w:rPr>
      </w:pPr>
      <w:del w:id="997" w:author="Cole, George" w:date="2016-04-28T15:22:00Z">
        <w:r w:rsidRPr="003651D9" w:rsidDel="0002785C">
          <w:delText>&lt;</w:delText>
        </w:r>
        <w:r w:rsidR="00270EBB" w:rsidRPr="003651D9" w:rsidDel="0002785C">
          <w:delText xml:space="preserve">e.g., The value for serviceEvent / code SHOULD be drawn from value set </w:delText>
        </w:r>
        <w:r w:rsidR="00115A0F" w:rsidRPr="003651D9" w:rsidDel="0002785C">
          <w:rPr>
            <w:rFonts w:eastAsia="Calibri"/>
          </w:rPr>
          <w:delText>1.3.6.1.4.1.19376.1.4.1.5.2</w:delText>
        </w:r>
        <w:r w:rsidR="00115A0F" w:rsidRPr="003651D9" w:rsidDel="0002785C">
          <w:rPr>
            <w:rFonts w:eastAsia="Calibri"/>
          </w:rPr>
          <w:tab/>
          <w:delText xml:space="preserve"> Cardiac Imaging Procedures</w:delText>
        </w:r>
        <w:r w:rsidR="00270EBB" w:rsidRPr="003651D9" w:rsidDel="0002785C">
          <w:rPr>
            <w:rFonts w:eastAsia="Calibri"/>
          </w:rPr>
          <w:delText>.</w:delText>
        </w:r>
        <w:r w:rsidRPr="003651D9" w:rsidDel="0002785C">
          <w:rPr>
            <w:rFonts w:eastAsia="Calibri"/>
          </w:rPr>
          <w:delText>&gt;</w:delText>
        </w:r>
      </w:del>
      <w:ins w:id="998" w:author="Cole, George" w:date="2016-04-28T15:22:00Z">
        <w:r w:rsidR="0002785C">
          <w:rPr>
            <w:rFonts w:eastAsia="Calibri"/>
          </w:rPr>
          <w:t>NA</w:t>
        </w:r>
      </w:ins>
    </w:p>
    <w:p w14:paraId="020DD962" w14:textId="77777777" w:rsidR="00270EBB" w:rsidRPr="003651D9" w:rsidRDefault="00270EBB" w:rsidP="00270EBB">
      <w:pPr>
        <w:pStyle w:val="Heading6"/>
        <w:numPr>
          <w:ilvl w:val="0"/>
          <w:numId w:val="0"/>
        </w:numPr>
        <w:ind w:left="1152" w:hanging="1152"/>
        <w:rPr>
          <w:noProof w:val="0"/>
        </w:rPr>
      </w:pPr>
      <w:bookmarkStart w:id="999" w:name="_Toc449631598"/>
      <w:r w:rsidRPr="003651D9">
        <w:rPr>
          <w:noProof w:val="0"/>
        </w:rPr>
        <w:t>6.3.1.D.5.2 &lt;</w:t>
      </w:r>
      <w:r w:rsidR="00983131" w:rsidRPr="003651D9">
        <w:rPr>
          <w:noProof w:val="0"/>
        </w:rPr>
        <w:t>Template Title name</w:t>
      </w:r>
      <w:r w:rsidRPr="003651D9">
        <w:rPr>
          <w:noProof w:val="0"/>
        </w:rPr>
        <w:t>&gt; &lt;Vocabulary Constraint or Condition&gt;</w:t>
      </w:r>
      <w:bookmarkEnd w:id="999"/>
    </w:p>
    <w:p w14:paraId="685932E8" w14:textId="1799CE4B" w:rsidR="00270EBB" w:rsidRPr="003651D9" w:rsidDel="0002785C" w:rsidRDefault="00270EBB" w:rsidP="00597DB2">
      <w:pPr>
        <w:pStyle w:val="AuthorInstructions"/>
        <w:rPr>
          <w:del w:id="1000" w:author="Cole, George" w:date="2016-04-28T15:23:00Z"/>
        </w:rPr>
      </w:pPr>
      <w:del w:id="1001" w:author="Cole, George" w:date="2016-04-28T15:23:00Z">
        <w:r w:rsidRPr="003651D9" w:rsidDel="0002785C">
          <w:delText>&lt;add vocabulary constraint or condition definition&gt;</w:delText>
        </w:r>
      </w:del>
    </w:p>
    <w:p w14:paraId="4102D1DD" w14:textId="4B080E33" w:rsidR="00270EBB" w:rsidRPr="003651D9" w:rsidDel="0002785C" w:rsidRDefault="00270EBB" w:rsidP="00597DB2">
      <w:pPr>
        <w:pStyle w:val="AuthorInstructions"/>
        <w:rPr>
          <w:del w:id="1002" w:author="Cole, George" w:date="2016-04-28T15:23:00Z"/>
        </w:rPr>
      </w:pPr>
      <w:del w:id="1003" w:author="Cole, George" w:date="2016-04-28T15:23:00Z">
        <w:r w:rsidRPr="003651D9" w:rsidDel="0002785C">
          <w:delText>&lt;remove example below prior to public comment:&gt;</w:delText>
        </w:r>
      </w:del>
    </w:p>
    <w:p w14:paraId="2439E520" w14:textId="2F580C13" w:rsidR="00270EBB" w:rsidRPr="003651D9" w:rsidDel="0002785C" w:rsidRDefault="003F252B" w:rsidP="00EF1E77">
      <w:pPr>
        <w:pStyle w:val="BodyText"/>
        <w:rPr>
          <w:del w:id="1004" w:author="Cole, George" w:date="2016-04-28T15:23:00Z"/>
          <w:rFonts w:eastAsia="Calibri"/>
        </w:rPr>
      </w:pPr>
      <w:del w:id="1005" w:author="Cole, George" w:date="2016-04-28T15:23:00Z">
        <w:r w:rsidRPr="003651D9" w:rsidDel="0002785C">
          <w:delText>&lt;</w:delText>
        </w:r>
        <w:r w:rsidR="00270EBB" w:rsidRPr="003651D9" w:rsidDel="0002785C">
          <w:delText xml:space="preserve">e.g., Within the Medications section the Content Creator SHALL be able to create a Medications entry (templateID 1.3.6.1.4.1.19376.1.5.3.1.4.7 [PCC TF-2]) for each of the cardiac relevant medications identified in Value Set </w:delText>
        </w:r>
        <w:r w:rsidR="00115A0F" w:rsidRPr="003651D9" w:rsidDel="0002785C">
          <w:rPr>
            <w:rFonts w:eastAsia="Calibri"/>
          </w:rPr>
          <w:delText>1.3.6.1.4.1.19376.1.4.1.5.14 Cardiac Drug Classes</w:delText>
        </w:r>
        <w:r w:rsidR="00270EBB" w:rsidRPr="003651D9" w:rsidDel="0002785C">
          <w:rPr>
            <w:rFonts w:eastAsia="Calibri"/>
          </w:rPr>
          <w:delText>, encoding the value in substanceAdministration/consumable/ManufacturedProduct/Material/code.</w:delText>
        </w:r>
        <w:r w:rsidRPr="003651D9" w:rsidDel="0002785C">
          <w:rPr>
            <w:rFonts w:eastAsia="Calibri"/>
          </w:rPr>
          <w:delText>&gt;</w:delText>
        </w:r>
      </w:del>
    </w:p>
    <w:p w14:paraId="5C17CE4C" w14:textId="28EA9A5E" w:rsidR="00BC3E9F" w:rsidRPr="003651D9" w:rsidRDefault="00270EBB" w:rsidP="00BC3E9F">
      <w:pPr>
        <w:pStyle w:val="BodyText"/>
        <w:rPr>
          <w:rFonts w:eastAsia="Calibri"/>
        </w:rPr>
      </w:pPr>
      <w:del w:id="1006" w:author="Cole, George" w:date="2016-04-28T15:23:00Z">
        <w:r w:rsidRPr="003651D9" w:rsidDel="0002785C">
          <w:rPr>
            <w:rFonts w:eastAsia="Calibri"/>
          </w:rPr>
          <w:delText>###End Discrete Conformance</w:delText>
        </w:r>
        <w:r w:rsidR="00BC3E9F" w:rsidRPr="003651D9" w:rsidDel="0002785C">
          <w:rPr>
            <w:rFonts w:eastAsia="Calibri"/>
          </w:rPr>
          <w:delText xml:space="preserve"> Format</w:delText>
        </w:r>
        <w:r w:rsidR="00D35F24" w:rsidRPr="003651D9" w:rsidDel="0002785C">
          <w:rPr>
            <w:rFonts w:eastAsia="Calibri"/>
          </w:rPr>
          <w:delText xml:space="preserve"> - Document</w:delText>
        </w:r>
      </w:del>
      <w:ins w:id="1007" w:author="Cole, George" w:date="2016-04-28T15:23:00Z">
        <w:r w:rsidR="0002785C">
          <w:rPr>
            <w:rFonts w:eastAsia="Calibri"/>
          </w:rPr>
          <w:t>NA</w:t>
        </w:r>
      </w:ins>
    </w:p>
    <w:p w14:paraId="18521300" w14:textId="77777777" w:rsidR="00570B52" w:rsidRPr="003651D9" w:rsidRDefault="00570B52" w:rsidP="004046B6">
      <w:pPr>
        <w:pStyle w:val="BodyText"/>
        <w:rPr>
          <w:lang w:eastAsia="x-none"/>
        </w:rPr>
      </w:pPr>
    </w:p>
    <w:p w14:paraId="1FAFB53A" w14:textId="77777777" w:rsidR="005D6104" w:rsidRPr="003651D9" w:rsidRDefault="005D6104" w:rsidP="004046B6">
      <w:pPr>
        <w:pStyle w:val="Heading5"/>
        <w:numPr>
          <w:ilvl w:val="0"/>
          <w:numId w:val="0"/>
        </w:numPr>
        <w:rPr>
          <w:noProof w:val="0"/>
        </w:rPr>
      </w:pPr>
      <w:bookmarkStart w:id="1008" w:name="_Toc449631599"/>
      <w:r w:rsidRPr="003651D9">
        <w:rPr>
          <w:noProof w:val="0"/>
        </w:rPr>
        <w:t>6.3.1.</w:t>
      </w:r>
      <w:r w:rsidR="008D45BC" w:rsidRPr="003651D9">
        <w:rPr>
          <w:noProof w:val="0"/>
        </w:rPr>
        <w:t>D</w:t>
      </w:r>
      <w:r w:rsidRPr="003651D9">
        <w:rPr>
          <w:noProof w:val="0"/>
        </w:rPr>
        <w:t>.</w:t>
      </w:r>
      <w:r w:rsidR="00570B52" w:rsidRPr="003651D9">
        <w:rPr>
          <w:noProof w:val="0"/>
        </w:rPr>
        <w:t>6</w:t>
      </w:r>
      <w:r w:rsidRPr="003651D9">
        <w:rPr>
          <w:noProof w:val="0"/>
        </w:rPr>
        <w:t xml:space="preserve"> &lt;</w:t>
      </w:r>
      <w:r w:rsidR="0095298A" w:rsidRPr="003651D9">
        <w:rPr>
          <w:noProof w:val="0"/>
        </w:rPr>
        <w:t xml:space="preserve">Document and </w:t>
      </w:r>
      <w:r w:rsidRPr="003651D9">
        <w:rPr>
          <w:noProof w:val="0"/>
        </w:rPr>
        <w:t xml:space="preserve">Acronym Name&gt; Conformance </w:t>
      </w:r>
      <w:r w:rsidR="0095298A" w:rsidRPr="003651D9">
        <w:rPr>
          <w:noProof w:val="0"/>
        </w:rPr>
        <w:t>and Example</w:t>
      </w:r>
      <w:bookmarkEnd w:id="1008"/>
    </w:p>
    <w:p w14:paraId="32C83DD3" w14:textId="5F821384" w:rsidR="00270EBB" w:rsidRPr="003651D9" w:rsidDel="004F0FE3" w:rsidRDefault="00BC3E9F" w:rsidP="00597DB2">
      <w:pPr>
        <w:pStyle w:val="AuthorInstructions"/>
        <w:rPr>
          <w:del w:id="1009" w:author="Cole, George" w:date="2016-04-28T15:24:00Z"/>
        </w:rPr>
      </w:pPr>
      <w:del w:id="1010" w:author="Cole, George" w:date="2016-04-28T15:24:00Z">
        <w:r w:rsidRPr="003651D9" w:rsidDel="004F0FE3">
          <w:delText xml:space="preserve">&lt;This section is the same, independent of whether the tabular </w:delText>
        </w:r>
        <w:r w:rsidR="00270EBB" w:rsidRPr="003651D9" w:rsidDel="004F0FE3">
          <w:delText>or discrete conformance</w:delText>
        </w:r>
        <w:r w:rsidRPr="003651D9" w:rsidDel="004F0FE3">
          <w:delText xml:space="preserve"> formats were chosen.&gt;</w:delText>
        </w:r>
      </w:del>
    </w:p>
    <w:p w14:paraId="46F893A1" w14:textId="65803A66" w:rsidR="0095298A" w:rsidRPr="003651D9" w:rsidDel="004F0FE3" w:rsidRDefault="0095298A" w:rsidP="00597DB2">
      <w:pPr>
        <w:pStyle w:val="AuthorInstructions"/>
        <w:rPr>
          <w:del w:id="1011" w:author="Cole, George" w:date="2016-04-28T15:24:00Z"/>
        </w:rPr>
      </w:pPr>
      <w:del w:id="1012" w:author="Cole, George" w:date="2016-04-28T15:24:00Z">
        <w:r w:rsidRPr="003651D9" w:rsidDel="004F0FE3">
          <w:delText>&lt;Describe the conformance of this Document in terms of inheritance from other template(s)</w:delText>
        </w:r>
        <w:r w:rsidR="00887E40" w:rsidRPr="003651D9" w:rsidDel="004F0FE3">
          <w:delText xml:space="preserve">. </w:delText>
        </w:r>
        <w:r w:rsidRPr="003651D9" w:rsidDel="004F0FE3">
          <w:delText xml:space="preserve">Use the </w:delText>
        </w:r>
        <w:r w:rsidR="00115A0F" w:rsidRPr="003651D9" w:rsidDel="004F0FE3">
          <w:delText xml:space="preserve">OIDs </w:delText>
        </w:r>
        <w:r w:rsidRPr="003651D9" w:rsidDel="004F0FE3">
          <w:delText>of those templates for clarity</w:delText>
        </w:r>
        <w:r w:rsidR="00887E40" w:rsidRPr="003651D9" w:rsidDel="004F0FE3">
          <w:delText xml:space="preserve">. </w:delText>
        </w:r>
        <w:r w:rsidRPr="003651D9" w:rsidDel="004F0FE3">
          <w:delText xml:space="preserve">A </w:delText>
        </w:r>
        <w:r w:rsidR="00115A0F" w:rsidRPr="003651D9" w:rsidDel="004F0FE3">
          <w:delText xml:space="preserve">complete </w:delText>
        </w:r>
        <w:r w:rsidRPr="003651D9" w:rsidDel="004F0FE3">
          <w:delText xml:space="preserve">example of this document MUST be placed on the </w:delText>
        </w:r>
        <w:r w:rsidR="00115A0F" w:rsidRPr="003651D9" w:rsidDel="004F0FE3">
          <w:delText>IHE</w:delText>
        </w:r>
        <w:r w:rsidRPr="003651D9" w:rsidDel="004F0FE3">
          <w:delText xml:space="preserve"> ftp server as part of the Public Comment process of a Content Module supplement</w:delText>
        </w:r>
        <w:r w:rsidR="00887E40" w:rsidRPr="003651D9" w:rsidDel="004F0FE3">
          <w:delText xml:space="preserve">. </w:delText>
        </w:r>
        <w:r w:rsidR="00270EBB" w:rsidRPr="00207571" w:rsidDel="004F0FE3">
          <w:rPr>
            <w:highlight w:val="yellow"/>
          </w:rPr>
          <w:delText>WHERE ON THE FTP SERVER?</w:delText>
        </w:r>
        <w:r w:rsidR="005F3FB5" w:rsidRPr="00207571" w:rsidDel="004F0FE3">
          <w:rPr>
            <w:highlight w:val="yellow"/>
          </w:rPr>
          <w:delText xml:space="preserve"> </w:delText>
        </w:r>
        <w:r w:rsidR="00270EBB" w:rsidRPr="00207571" w:rsidDel="004F0FE3">
          <w:rPr>
            <w:highlight w:val="yellow"/>
          </w:rPr>
          <w:delText xml:space="preserve">The file naming convention for these files should be </w:delText>
        </w:r>
        <w:r w:rsidR="00662BE5" w:rsidDel="004F0FE3">
          <w:rPr>
            <w:highlight w:val="yellow"/>
          </w:rPr>
          <w:delText>PCC</w:delText>
        </w:r>
        <w:r w:rsidR="00115A0F" w:rsidRPr="00207571" w:rsidDel="004F0FE3">
          <w:rPr>
            <w:highlight w:val="yellow"/>
          </w:rPr>
          <w:delText>_</w:delText>
        </w:r>
        <w:r w:rsidR="00E60F58" w:rsidDel="004F0FE3">
          <w:rPr>
            <w:highlight w:val="yellow"/>
          </w:rPr>
          <w:delText>DCP</w:delText>
        </w:r>
        <w:r w:rsidR="00115A0F" w:rsidRPr="00207571" w:rsidDel="004F0FE3">
          <w:rPr>
            <w:highlight w:val="yellow"/>
          </w:rPr>
          <w:delText>_</w:delText>
        </w:r>
        <w:r w:rsidR="00270EBB" w:rsidRPr="00207571" w:rsidDel="004F0FE3">
          <w:rPr>
            <w:highlight w:val="yellow"/>
          </w:rPr>
          <w:delText>CDA-sample</w:delText>
        </w:r>
        <w:r w:rsidR="00115A0F" w:rsidRPr="00207571" w:rsidDel="004F0FE3">
          <w:rPr>
            <w:highlight w:val="yellow"/>
          </w:rPr>
          <w:delText>_</w:delText>
        </w:r>
        <w:r w:rsidR="00270EBB" w:rsidRPr="00207571" w:rsidDel="004F0FE3">
          <w:rPr>
            <w:highlight w:val="yellow"/>
          </w:rPr>
          <w:delText>&lt;version</w:delText>
        </w:r>
        <w:r w:rsidR="00115A0F" w:rsidRPr="00207571" w:rsidDel="004F0FE3">
          <w:rPr>
            <w:highlight w:val="yellow"/>
          </w:rPr>
          <w:delText xml:space="preserve"> </w:delText>
        </w:r>
        <w:r w:rsidR="00270EBB" w:rsidRPr="00207571" w:rsidDel="004F0FE3">
          <w:rPr>
            <w:highlight w:val="yellow"/>
          </w:rPr>
          <w:delText>number&gt;.</w:delText>
        </w:r>
        <w:r w:rsidR="00115A0F" w:rsidRPr="00207571" w:rsidDel="004F0FE3">
          <w:rPr>
            <w:highlight w:val="yellow"/>
          </w:rPr>
          <w:delText>xml&gt;.</w:delText>
        </w:r>
      </w:del>
    </w:p>
    <w:p w14:paraId="4944685F" w14:textId="53B94665" w:rsidR="00A81A7C" w:rsidRPr="003651D9" w:rsidDel="004F0FE3" w:rsidRDefault="00A81A7C" w:rsidP="00A81A7C">
      <w:pPr>
        <w:pStyle w:val="BodyText"/>
        <w:rPr>
          <w:del w:id="1013" w:author="Cole, George" w:date="2016-04-28T15:24:00Z"/>
        </w:rPr>
      </w:pPr>
      <w:del w:id="1014" w:author="Cole, George" w:date="2016-04-28T15:24:00Z">
        <w:r w:rsidRPr="003651D9" w:rsidDel="004F0FE3">
          <w:delText>CDA Release 2.0 documents that conform to the requirements of this document content module shall indicate their conformance by the inclusion of the &lt;templateId&gt; XML elements in the header of the document</w:delText>
        </w:r>
        <w:r w:rsidR="00887E40" w:rsidRPr="003651D9" w:rsidDel="004F0FE3">
          <w:delText xml:space="preserve">. </w:delText>
        </w:r>
      </w:del>
    </w:p>
    <w:p w14:paraId="6064D907" w14:textId="21199DFF" w:rsidR="0095298A" w:rsidRPr="003651D9" w:rsidDel="004F0FE3" w:rsidRDefault="00A81A7C" w:rsidP="004046B6">
      <w:pPr>
        <w:pStyle w:val="BodyText"/>
        <w:rPr>
          <w:del w:id="1015" w:author="Cole, George" w:date="2016-04-28T15:24:00Z"/>
          <w:lang w:eastAsia="x-none"/>
        </w:rPr>
      </w:pPr>
      <w:del w:id="1016" w:author="Cole, George" w:date="2016-04-28T15:24:00Z">
        <w:r w:rsidRPr="003651D9" w:rsidDel="004F0FE3">
          <w:delText xml:space="preserve">A CDA Document may conform to more than one template. This content module inherits from the </w:delText>
        </w:r>
        <w:r w:rsidRPr="003651D9" w:rsidDel="004F0FE3">
          <w:rPr>
            <w:i/>
          </w:rPr>
          <w:delText>&lt;template name(s) and template ID(s)&gt;</w:delText>
        </w:r>
        <w:r w:rsidR="005F3FB5" w:rsidDel="004F0FE3">
          <w:delText xml:space="preserve"> </w:delText>
        </w:r>
        <w:r w:rsidRPr="003651D9" w:rsidDel="004F0FE3">
          <w:delText>&lt;</w:delText>
        </w:r>
        <w:r w:rsidR="00115A0F" w:rsidRPr="003651D9" w:rsidDel="004F0FE3">
          <w:delText>e.g.</w:delText>
        </w:r>
        <w:r w:rsidRPr="003651D9" w:rsidDel="004F0FE3">
          <w:delText>, CDA-PN, 2.16.840.1.113883.10.20.18.1, and the PCC TF Medical Document, 1.3.6.1.4.1.19376.1.5.3.1.1.1,</w:delText>
        </w:r>
        <w:r w:rsidR="005F3FB5" w:rsidDel="004F0FE3">
          <w:delText xml:space="preserve"> </w:delText>
        </w:r>
        <w:r w:rsidRPr="003651D9" w:rsidDel="004F0FE3">
          <w:delText>content modules&gt;</w:delText>
        </w:r>
        <w:r w:rsidR="005F3FB5" w:rsidDel="004F0FE3">
          <w:delText xml:space="preserve"> </w:delText>
        </w:r>
        <w:r w:rsidRPr="003651D9" w:rsidDel="004F0FE3">
          <w:delText xml:space="preserve">and so must conform to the requirements of those templates as well this document specification, </w:delText>
        </w:r>
        <w:r w:rsidRPr="003651D9" w:rsidDel="004F0FE3">
          <w:rPr>
            <w:i/>
          </w:rPr>
          <w:delText>&lt;templateName and templateID&gt;</w:delText>
        </w:r>
        <w:r w:rsidRPr="003651D9" w:rsidDel="004F0FE3">
          <w:delText xml:space="preserve"> &lt;e.g., Cardiac Imaging Report template, </w:delText>
        </w:r>
        <w:r w:rsidRPr="003651D9" w:rsidDel="004F0FE3">
          <w:rPr>
            <w:szCs w:val="24"/>
          </w:rPr>
          <w:delText>1.3.6.1.4.1.19376.1.4.1.1.1</w:delText>
        </w:r>
        <w:r w:rsidRPr="003651D9" w:rsidDel="004F0FE3">
          <w:delText xml:space="preserve">&gt;. </w:delText>
        </w:r>
      </w:del>
    </w:p>
    <w:p w14:paraId="17E6DD8D" w14:textId="1B68DF80" w:rsidR="00B84D95" w:rsidRPr="003651D9" w:rsidDel="004F0FE3" w:rsidRDefault="00A81A7C" w:rsidP="005D6104">
      <w:pPr>
        <w:pStyle w:val="BodyText"/>
        <w:rPr>
          <w:del w:id="1017" w:author="Cole, George" w:date="2016-04-28T15:24:00Z"/>
          <w:lang w:eastAsia="x-none"/>
        </w:rPr>
      </w:pPr>
      <w:del w:id="1018" w:author="Cole, George" w:date="2016-04-28T15:24:00Z">
        <w:r w:rsidRPr="003651D9" w:rsidDel="004F0FE3">
          <w:delText>A complete example</w:delText>
        </w:r>
        <w:r w:rsidRPr="003651D9" w:rsidDel="004F0FE3">
          <w:rPr>
            <w:lang w:eastAsia="x-none"/>
          </w:rPr>
          <w:delText xml:space="preserve"> of the &lt;Content Module Name and Acronym&gt; Document Content Module is available on the IHE ftp server at: </w:delText>
        </w:r>
        <w:r w:rsidR="003651D9" w:rsidRPr="003651D9" w:rsidDel="004F0FE3">
          <w:rPr>
            <w:lang w:eastAsia="x-none"/>
          </w:rPr>
          <w:delText>&lt;indicate location here&gt;.</w:delText>
        </w:r>
      </w:del>
    </w:p>
    <w:p w14:paraId="0ECE354E" w14:textId="27EB30A0" w:rsidR="00A81A7C" w:rsidRPr="003651D9" w:rsidRDefault="00A81A7C" w:rsidP="005D6104">
      <w:pPr>
        <w:pStyle w:val="BodyText"/>
      </w:pPr>
      <w:del w:id="1019" w:author="Cole, George" w:date="2016-04-28T15:24:00Z">
        <w:r w:rsidRPr="003651D9" w:rsidDel="004F0FE3">
          <w:delText>Note th</w:delText>
        </w:r>
        <w:r w:rsidR="008E3F6C" w:rsidRPr="003651D9" w:rsidDel="004F0FE3">
          <w:delText>at this is an example and is meant to be informative and not normative</w:delText>
        </w:r>
        <w:r w:rsidR="00887E40" w:rsidRPr="003651D9" w:rsidDel="004F0FE3">
          <w:delText xml:space="preserve">. </w:delText>
        </w:r>
        <w:r w:rsidRPr="003651D9" w:rsidDel="004F0FE3">
          <w:delText xml:space="preserve">This </w:delText>
        </w:r>
        <w:r w:rsidR="008E3F6C" w:rsidRPr="003651D9" w:rsidDel="004F0FE3">
          <w:delText xml:space="preserve">example shows the </w:delText>
        </w:r>
        <w:r w:rsidRPr="003651D9" w:rsidDel="004F0FE3">
          <w:delText>&lt;templateId</w:delText>
        </w:r>
        <w:r w:rsidR="008E3F6C" w:rsidRPr="003651D9" w:rsidDel="004F0FE3">
          <w:delText xml:space="preserve"> (OIDs)</w:delText>
        </w:r>
        <w:r w:rsidRPr="003651D9" w:rsidDel="004F0FE3">
          <w:delText>&gt;</w:delText>
        </w:r>
        <w:r w:rsidR="008E3F6C" w:rsidRPr="003651D9" w:rsidDel="004F0FE3">
          <w:delText xml:space="preserve"> elements for all of the specified</w:delText>
        </w:r>
        <w:r w:rsidRPr="003651D9" w:rsidDel="004F0FE3">
          <w:delText xml:space="preserve"> templates.</w:delText>
        </w:r>
      </w:del>
      <w:ins w:id="1020" w:author="Cole, George" w:date="2016-04-28T15:24:00Z">
        <w:r w:rsidR="004F0FE3">
          <w:t>NA</w:t>
        </w:r>
      </w:ins>
    </w:p>
    <w:p w14:paraId="17DFA4F7" w14:textId="77777777" w:rsidR="005D6104" w:rsidRPr="003651D9" w:rsidRDefault="005D6104" w:rsidP="00870306">
      <w:pPr>
        <w:pStyle w:val="BodyText"/>
      </w:pPr>
    </w:p>
    <w:p w14:paraId="79C850F9" w14:textId="77777777" w:rsidR="00951F63" w:rsidRPr="003651D9" w:rsidRDefault="00951F63" w:rsidP="00951F63">
      <w:pPr>
        <w:pStyle w:val="EditorInstructions"/>
      </w:pPr>
      <w:r w:rsidRPr="003651D9">
        <w:t>Add to section 6.3.2 Header Content Modules</w:t>
      </w:r>
    </w:p>
    <w:p w14:paraId="14D757F8" w14:textId="77777777" w:rsidR="00B9303B" w:rsidRPr="003651D9" w:rsidRDefault="00B9303B" w:rsidP="00B9303B">
      <w:pPr>
        <w:pStyle w:val="Heading2"/>
        <w:numPr>
          <w:ilvl w:val="0"/>
          <w:numId w:val="0"/>
        </w:numPr>
        <w:rPr>
          <w:noProof w:val="0"/>
        </w:rPr>
      </w:pPr>
      <w:bookmarkStart w:id="1021" w:name="_Toc449631600"/>
      <w:r w:rsidRPr="003651D9">
        <w:rPr>
          <w:noProof w:val="0"/>
        </w:rPr>
        <w:t>6.3.2</w:t>
      </w:r>
      <w:r w:rsidR="00291725">
        <w:rPr>
          <w:noProof w:val="0"/>
        </w:rPr>
        <w:t xml:space="preserve"> </w:t>
      </w:r>
      <w:r w:rsidRPr="003651D9">
        <w:rPr>
          <w:noProof w:val="0"/>
        </w:rPr>
        <w:t>CDA Header Content Modules</w:t>
      </w:r>
      <w:bookmarkEnd w:id="1021"/>
    </w:p>
    <w:p w14:paraId="24569425" w14:textId="77777777" w:rsidR="00951F63" w:rsidRPr="003651D9" w:rsidRDefault="00951F63" w:rsidP="00951F63">
      <w:pPr>
        <w:pStyle w:val="Heading4"/>
        <w:numPr>
          <w:ilvl w:val="0"/>
          <w:numId w:val="0"/>
        </w:numPr>
        <w:ind w:left="864" w:hanging="864"/>
        <w:rPr>
          <w:noProof w:val="0"/>
        </w:rPr>
      </w:pPr>
      <w:bookmarkStart w:id="1022" w:name="_Toc449631601"/>
      <w:r w:rsidRPr="003651D9">
        <w:rPr>
          <w:noProof w:val="0"/>
        </w:rPr>
        <w:t>6.3.2</w:t>
      </w:r>
      <w:r w:rsidR="00EA7E83" w:rsidRPr="003651D9">
        <w:rPr>
          <w:noProof w:val="0"/>
        </w:rPr>
        <w:t>.</w:t>
      </w:r>
      <w:r w:rsidR="00774B6B" w:rsidRPr="003651D9">
        <w:rPr>
          <w:noProof w:val="0"/>
        </w:rPr>
        <w:t>H</w:t>
      </w:r>
      <w:r w:rsidR="00291725">
        <w:rPr>
          <w:noProof w:val="0"/>
        </w:rPr>
        <w:t xml:space="preserve"> </w:t>
      </w:r>
      <w:r w:rsidRPr="003651D9">
        <w:rPr>
          <w:noProof w:val="0"/>
        </w:rPr>
        <w:t xml:space="preserve">&lt;Header Element </w:t>
      </w:r>
      <w:r w:rsidR="00774B6B" w:rsidRPr="003651D9">
        <w:rPr>
          <w:noProof w:val="0"/>
        </w:rPr>
        <w:t>Module Name</w:t>
      </w:r>
      <w:r w:rsidRPr="003651D9">
        <w:rPr>
          <w:noProof w:val="0"/>
        </w:rPr>
        <w:t xml:space="preserve">&gt; Header </w:t>
      </w:r>
      <w:r w:rsidR="00774B6B" w:rsidRPr="003651D9">
        <w:rPr>
          <w:noProof w:val="0"/>
        </w:rPr>
        <w:t xml:space="preserve">Content </w:t>
      </w:r>
      <w:r w:rsidR="00EA7E83" w:rsidRPr="003651D9">
        <w:rPr>
          <w:noProof w:val="0"/>
        </w:rPr>
        <w:t>Module</w:t>
      </w:r>
      <w:bookmarkEnd w:id="1022"/>
      <w:r w:rsidR="00EA7E83" w:rsidRPr="003651D9">
        <w:rPr>
          <w:noProof w:val="0"/>
        </w:rPr>
        <w:t xml:space="preserve"> </w:t>
      </w:r>
    </w:p>
    <w:p w14:paraId="287E1B1F" w14:textId="349356DD" w:rsidR="00D34E63" w:rsidRPr="003651D9" w:rsidDel="004F0FE3" w:rsidRDefault="00D34E63" w:rsidP="00597DB2">
      <w:pPr>
        <w:pStyle w:val="AuthorInstructions"/>
        <w:rPr>
          <w:del w:id="1023" w:author="Cole, George" w:date="2016-04-28T15:24:00Z"/>
        </w:rPr>
      </w:pPr>
      <w:del w:id="1024" w:author="Cole, George" w:date="2016-04-28T15:24:00Z">
        <w:r w:rsidRPr="003651D9" w:rsidDel="004F0FE3">
          <w:delText>&lt;Replicate this section/table for as many new Header Elements are added in this supplement.&gt;</w:delText>
        </w:r>
      </w:del>
    </w:p>
    <w:p w14:paraId="08E33946" w14:textId="13783574" w:rsidR="00D35F24" w:rsidRPr="003651D9" w:rsidDel="004F0FE3" w:rsidRDefault="00D35F24" w:rsidP="00597DB2">
      <w:pPr>
        <w:pStyle w:val="AuthorInstructions"/>
        <w:rPr>
          <w:del w:id="1025" w:author="Cole, George" w:date="2016-04-28T15:24:00Z"/>
        </w:rPr>
      </w:pPr>
      <w:del w:id="1026" w:author="Cole, George" w:date="2016-04-28T15:24:00Z">
        <w:r w:rsidRPr="003651D9" w:rsidDel="004F0FE3">
          <w:delText>###Begin Tabular Format - Header</w:delText>
        </w:r>
      </w:del>
    </w:p>
    <w:p w14:paraId="1018F113" w14:textId="107D8631" w:rsidR="00E25761" w:rsidRPr="003651D9" w:rsidDel="004F0FE3" w:rsidRDefault="008A3FD2" w:rsidP="00597DB2">
      <w:pPr>
        <w:pStyle w:val="AuthorInstructions"/>
        <w:rPr>
          <w:del w:id="1027" w:author="Cole, George" w:date="2016-04-28T15:24:00Z"/>
        </w:rPr>
      </w:pPr>
      <w:del w:id="1028" w:author="Cole, George" w:date="2016-04-28T15:24:00Z">
        <w:r w:rsidRPr="003651D9" w:rsidDel="004F0FE3">
          <w:delText xml:space="preserve">&lt;Either the </w:delText>
        </w:r>
        <w:r w:rsidR="00E25761" w:rsidRPr="003651D9" w:rsidDel="004F0FE3">
          <w:delText xml:space="preserve">Parent Template </w:delText>
        </w:r>
        <w:r w:rsidRPr="003651D9" w:rsidDel="004F0FE3">
          <w:delText xml:space="preserve">OR </w:delText>
        </w:r>
        <w:r w:rsidR="001055CB" w:rsidRPr="003651D9" w:rsidDel="004F0FE3">
          <w:delText>the Header</w:delText>
        </w:r>
        <w:r w:rsidRPr="003651D9" w:rsidDel="004F0FE3">
          <w:delText xml:space="preserve"> Element may constrain this</w:delText>
        </w:r>
        <w:r w:rsidR="00E25761" w:rsidRPr="003651D9" w:rsidDel="004F0FE3">
          <w:delText xml:space="preserve"> Header Element</w:delText>
        </w:r>
        <w:r w:rsidRPr="003651D9" w:rsidDel="004F0FE3">
          <w:delText>, not both</w:delText>
        </w:r>
        <w:r w:rsidR="00887E40" w:rsidRPr="003651D9" w:rsidDel="004F0FE3">
          <w:delText xml:space="preserve">. </w:delText>
        </w:r>
        <w:r w:rsidRPr="003651D9" w:rsidDel="004F0FE3">
          <w:delText>One should be “N/A”.</w:delText>
        </w:r>
        <w:r w:rsidR="00E25761" w:rsidRPr="003651D9" w:rsidDel="004F0FE3">
          <w:delText>&gt;</w:delText>
        </w:r>
      </w:del>
    </w:p>
    <w:p w14:paraId="27E513AF" w14:textId="1F4DC93D" w:rsidR="00E25761" w:rsidRPr="003651D9" w:rsidDel="004F0FE3" w:rsidRDefault="00E25761" w:rsidP="00597DB2">
      <w:pPr>
        <w:pStyle w:val="AuthorInstructions"/>
        <w:rPr>
          <w:del w:id="1029" w:author="Cole, George" w:date="2016-04-28T15:24:00Z"/>
        </w:rPr>
      </w:pPr>
      <w:del w:id="1030" w:author="Cole, George" w:date="2016-04-28T15:24:00Z">
        <w:r w:rsidRPr="003651D9" w:rsidDel="004F0FE3">
          <w:delText>&lt;</w:delText>
        </w:r>
        <w:r w:rsidR="008341AE" w:rsidRPr="003651D9" w:rsidDel="004F0FE3">
          <w:delText xml:space="preserve">The values in the </w:delText>
        </w:r>
        <w:r w:rsidR="001055CB" w:rsidRPr="003651D9" w:rsidDel="004F0FE3">
          <w:delText>column “</w:delText>
        </w:r>
        <w:r w:rsidR="008341AE" w:rsidRPr="003651D9" w:rsidDel="004F0FE3">
          <w:delText xml:space="preserve">Participations and Act Relationships” </w:delText>
        </w:r>
        <w:r w:rsidRPr="003651D9" w:rsidDel="004F0FE3">
          <w:delText>must come from the defined terms in the CDA schema.</w:delText>
        </w:r>
        <w:r w:rsidR="008A3FD2" w:rsidRPr="003651D9" w:rsidDel="004F0FE3">
          <w:delText xml:space="preserve"> See the IHE Technical Frameworks General Introduction, Appendix E, CDA Conventions.</w:delText>
        </w:r>
        <w:r w:rsidRPr="003651D9" w:rsidDel="004F0FE3">
          <w:delText>&gt;</w:delText>
        </w:r>
      </w:del>
    </w:p>
    <w:p w14:paraId="1A30F9BE" w14:textId="062DE807" w:rsidR="008A3FD2" w:rsidRPr="003651D9" w:rsidDel="004F0FE3" w:rsidRDefault="008A3FD2" w:rsidP="008A3FD2">
      <w:pPr>
        <w:pStyle w:val="BodyText"/>
        <w:rPr>
          <w:del w:id="1031" w:author="Cole, George" w:date="2016-04-28T15:24:00Z"/>
          <w:i/>
          <w:lang w:eastAsia="x-none"/>
        </w:rPr>
      </w:pPr>
    </w:p>
    <w:p w14:paraId="63E9A757" w14:textId="3D1A819B" w:rsidR="00951F63" w:rsidRPr="003651D9" w:rsidDel="004F0FE3" w:rsidRDefault="00712AE6" w:rsidP="00712AE6">
      <w:pPr>
        <w:keepNext/>
        <w:spacing w:before="60" w:after="60"/>
        <w:jc w:val="center"/>
        <w:rPr>
          <w:del w:id="1032" w:author="Cole, George" w:date="2016-04-28T15:24:00Z"/>
          <w:rFonts w:ascii="Arial" w:hAnsi="Arial"/>
          <w:b/>
          <w:sz w:val="22"/>
        </w:rPr>
      </w:pPr>
      <w:del w:id="1033" w:author="Cole, George" w:date="2016-04-28T15:24:00Z">
        <w:r w:rsidRPr="003651D9" w:rsidDel="004F0FE3">
          <w:rPr>
            <w:rFonts w:ascii="Arial" w:hAnsi="Arial"/>
            <w:b/>
            <w:sz w:val="22"/>
          </w:rPr>
          <w:delText>Table 6.3.2.H-1 &lt;Content Module Name (Acronym)&gt; Header</w:delText>
        </w:r>
        <w:r w:rsidR="005F3FB5" w:rsidDel="004F0FE3">
          <w:rPr>
            <w:rFonts w:ascii="Arial" w:hAnsi="Arial"/>
            <w:b/>
            <w:sz w:val="22"/>
          </w:rPr>
          <w:delText xml:space="preserve"> </w:delText>
        </w:r>
      </w:del>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420"/>
        <w:gridCol w:w="1165"/>
        <w:gridCol w:w="986"/>
        <w:gridCol w:w="15"/>
      </w:tblGrid>
      <w:tr w:rsidR="00774B6B" w:rsidRPr="003651D9" w:rsidDel="004F0FE3" w14:paraId="6DA9D2EA" w14:textId="22931BA5" w:rsidTr="00597DB2">
        <w:trPr>
          <w:del w:id="1034" w:author="Cole, George" w:date="2016-04-28T15:24: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5C5B316" w14:textId="3CEAE4DC" w:rsidR="00774B6B" w:rsidRPr="003651D9" w:rsidDel="004F0FE3" w:rsidRDefault="00774B6B" w:rsidP="00CF508D">
            <w:pPr>
              <w:pStyle w:val="TableEntryHeader"/>
              <w:rPr>
                <w:del w:id="1035" w:author="Cole, George" w:date="2016-04-28T15:24:00Z"/>
              </w:rPr>
            </w:pPr>
            <w:del w:id="1036" w:author="Cole, George" w:date="2016-04-28T15:24:00Z">
              <w:r w:rsidRPr="003651D9" w:rsidDel="004F0FE3">
                <w:delText>Template Name</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C741DD8" w14:textId="1A5AA5B0" w:rsidR="00774B6B" w:rsidRPr="003651D9" w:rsidDel="004F0FE3" w:rsidRDefault="00774B6B" w:rsidP="00AD069D">
            <w:pPr>
              <w:pStyle w:val="TableEntry"/>
              <w:rPr>
                <w:del w:id="1037" w:author="Cole, George" w:date="2016-04-28T15:24:00Z"/>
              </w:rPr>
            </w:pPr>
            <w:del w:id="1038" w:author="Cole, George" w:date="2016-04-28T15:24:00Z">
              <w:r w:rsidRPr="003651D9" w:rsidDel="004F0FE3">
                <w:delText>&lt;Template Name&gt;</w:delText>
              </w:r>
            </w:del>
          </w:p>
        </w:tc>
      </w:tr>
      <w:tr w:rsidR="00951F63" w:rsidRPr="003651D9" w:rsidDel="004F0FE3" w14:paraId="28B139AA" w14:textId="3A26672A" w:rsidTr="00597DB2">
        <w:trPr>
          <w:del w:id="1039" w:author="Cole, George" w:date="2016-04-28T15:24: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70D46FB" w14:textId="00984018" w:rsidR="00951F63" w:rsidRPr="003651D9" w:rsidDel="004F0FE3" w:rsidRDefault="00951F63" w:rsidP="00CF508D">
            <w:pPr>
              <w:pStyle w:val="TableEntryHeader"/>
              <w:rPr>
                <w:del w:id="1040" w:author="Cole, George" w:date="2016-04-28T15:24:00Z"/>
              </w:rPr>
            </w:pPr>
            <w:del w:id="1041" w:author="Cole, George" w:date="2016-04-28T15:24:00Z">
              <w:r w:rsidRPr="003651D9" w:rsidDel="004F0FE3">
                <w:delText xml:space="preserve">Template ID </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4368DB48" w14:textId="78464087" w:rsidR="00951F63" w:rsidRPr="003651D9" w:rsidDel="004F0FE3" w:rsidRDefault="00774B6B" w:rsidP="00AD069D">
            <w:pPr>
              <w:pStyle w:val="TableEntry"/>
              <w:rPr>
                <w:del w:id="1042" w:author="Cole, George" w:date="2016-04-28T15:24:00Z"/>
              </w:rPr>
            </w:pPr>
            <w:del w:id="1043" w:author="Cole, George" w:date="2016-04-28T15:24:00Z">
              <w:r w:rsidRPr="003651D9" w:rsidDel="004F0FE3">
                <w:delText>&lt;oid&gt;</w:delText>
              </w:r>
            </w:del>
          </w:p>
        </w:tc>
      </w:tr>
      <w:tr w:rsidR="00951F63" w:rsidRPr="003651D9" w:rsidDel="004F0FE3" w14:paraId="332F54A1" w14:textId="298E2214" w:rsidTr="00597DB2">
        <w:trPr>
          <w:del w:id="1044" w:author="Cole, George" w:date="2016-04-28T15:24: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FE06CD" w14:textId="6E50944A" w:rsidR="00951F63" w:rsidRPr="003651D9" w:rsidDel="004F0FE3" w:rsidRDefault="00951F63" w:rsidP="00CF508D">
            <w:pPr>
              <w:pStyle w:val="TableEntryHeader"/>
              <w:rPr>
                <w:del w:id="1045" w:author="Cole, George" w:date="2016-04-28T15:24:00Z"/>
              </w:rPr>
            </w:pPr>
            <w:del w:id="1046" w:author="Cole, George" w:date="2016-04-28T15:24:00Z">
              <w:r w:rsidRPr="003651D9" w:rsidDel="004F0FE3">
                <w:delText xml:space="preserve">Parent Template </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7957AA5B" w14:textId="4EB8FB51" w:rsidR="00951F63" w:rsidRPr="003651D9" w:rsidDel="004F0FE3" w:rsidRDefault="00774B6B" w:rsidP="00AD069D">
            <w:pPr>
              <w:pStyle w:val="TableEntry"/>
              <w:rPr>
                <w:del w:id="1047" w:author="Cole, George" w:date="2016-04-28T15:24:00Z"/>
              </w:rPr>
            </w:pPr>
            <w:del w:id="1048" w:author="Cole, George" w:date="2016-04-28T15:24:00Z">
              <w:r w:rsidRPr="003651D9" w:rsidDel="004F0FE3">
                <w:delText>&lt;Name and oid of parent template</w:delText>
              </w:r>
              <w:r w:rsidR="005F3FB5" w:rsidDel="004F0FE3">
                <w:delText xml:space="preserve"> </w:delText>
              </w:r>
              <w:r w:rsidR="008A3FD2" w:rsidRPr="003651D9" w:rsidDel="004F0FE3">
                <w:delText>or N/A&gt;</w:delText>
              </w:r>
              <w:r w:rsidR="00291725" w:rsidDel="004F0FE3">
                <w:delText xml:space="preserve"> </w:delText>
              </w:r>
            </w:del>
          </w:p>
        </w:tc>
      </w:tr>
      <w:tr w:rsidR="00E25761" w:rsidRPr="003651D9" w:rsidDel="004F0FE3" w14:paraId="51757BAF" w14:textId="13F9B13A" w:rsidTr="00597DB2">
        <w:trPr>
          <w:del w:id="1049" w:author="Cole, George" w:date="2016-04-28T15:24: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9CE69CC" w14:textId="4CBE0FF6" w:rsidR="00E25761" w:rsidRPr="003651D9" w:rsidDel="004F0FE3" w:rsidRDefault="00E25761" w:rsidP="00CF508D">
            <w:pPr>
              <w:pStyle w:val="TableEntryHeader"/>
              <w:rPr>
                <w:del w:id="1050" w:author="Cole, George" w:date="2016-04-28T15:24:00Z"/>
              </w:rPr>
            </w:pPr>
            <w:del w:id="1051" w:author="Cole, George" w:date="2016-04-28T15:24:00Z">
              <w:r w:rsidRPr="003651D9" w:rsidDel="004F0FE3">
                <w:delText>Header Element</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EBD91A0" w14:textId="46436408" w:rsidR="00E25761" w:rsidRPr="003651D9" w:rsidDel="004F0FE3" w:rsidRDefault="00E25761" w:rsidP="00AD069D">
            <w:pPr>
              <w:pStyle w:val="TableEntry"/>
              <w:rPr>
                <w:del w:id="1052" w:author="Cole, George" w:date="2016-04-28T15:24:00Z"/>
              </w:rPr>
            </w:pPr>
            <w:del w:id="1053" w:author="Cole, George" w:date="2016-04-28T15:24:00Z">
              <w:r w:rsidRPr="003651D9" w:rsidDel="004F0FE3">
                <w:delText>&lt;CDA Header Elements participant or componentOf</w:delText>
              </w:r>
              <w:r w:rsidR="008A3FD2" w:rsidRPr="003651D9" w:rsidDel="004F0FE3">
                <w:delText xml:space="preserve"> or N/A</w:delText>
              </w:r>
              <w:r w:rsidRPr="003651D9" w:rsidDel="004F0FE3">
                <w:delText>&gt;</w:delText>
              </w:r>
            </w:del>
          </w:p>
          <w:p w14:paraId="09886ACA" w14:textId="3417E6B0" w:rsidR="00E25761" w:rsidRPr="003651D9" w:rsidDel="004F0FE3" w:rsidRDefault="00E25761" w:rsidP="003579DA">
            <w:pPr>
              <w:pStyle w:val="TableEntry"/>
              <w:rPr>
                <w:del w:id="1054" w:author="Cole, George" w:date="2016-04-28T15:24:00Z"/>
              </w:rPr>
            </w:pPr>
            <w:del w:id="1055" w:author="Cole, George" w:date="2016-04-28T15:24:00Z">
              <w:r w:rsidRPr="003651D9" w:rsidDel="004F0FE3">
                <w:delText>e.g., componentOf / encompassingEncounter</w:delText>
              </w:r>
              <w:r w:rsidR="005F3FB5" w:rsidDel="004F0FE3">
                <w:delText xml:space="preserve"> </w:delText>
              </w:r>
            </w:del>
          </w:p>
        </w:tc>
      </w:tr>
      <w:tr w:rsidR="00E25761" w:rsidRPr="003651D9" w:rsidDel="004F0FE3" w14:paraId="6D0FF420" w14:textId="388C0BEE" w:rsidTr="00597DB2">
        <w:trPr>
          <w:del w:id="1056" w:author="Cole, George" w:date="2016-04-28T15:24: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316BA2C" w14:textId="6D10B5E4" w:rsidR="00E25761" w:rsidRPr="003651D9" w:rsidDel="004F0FE3" w:rsidRDefault="00E25761" w:rsidP="00CF508D">
            <w:pPr>
              <w:pStyle w:val="TableEntryHeader"/>
              <w:rPr>
                <w:del w:id="1057" w:author="Cole, George" w:date="2016-04-28T15:24:00Z"/>
              </w:rPr>
            </w:pPr>
            <w:del w:id="1058" w:author="Cole, George" w:date="2016-04-28T15:24:00Z">
              <w:r w:rsidRPr="003651D9" w:rsidDel="004F0FE3">
                <w:delText xml:space="preserve">General Description </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9F0FC68" w14:textId="7A55618B" w:rsidR="00E25761" w:rsidRPr="003651D9" w:rsidDel="004F0FE3" w:rsidRDefault="008A3FD2" w:rsidP="00AD069D">
            <w:pPr>
              <w:pStyle w:val="TableEntry"/>
              <w:rPr>
                <w:del w:id="1059" w:author="Cole, George" w:date="2016-04-28T15:24:00Z"/>
              </w:rPr>
            </w:pPr>
            <w:del w:id="1060" w:author="Cole, George" w:date="2016-04-28T15:24:00Z">
              <w:r w:rsidRPr="003651D9" w:rsidDel="004F0FE3">
                <w:delText>&lt;short textual description</w:delText>
              </w:r>
              <w:r w:rsidR="00887E40" w:rsidRPr="003651D9" w:rsidDel="004F0FE3">
                <w:delText xml:space="preserve">. </w:delText>
              </w:r>
              <w:r w:rsidRPr="003651D9" w:rsidDel="004F0FE3">
                <w:delText>Short paragraph at most.&gt;</w:delText>
              </w:r>
            </w:del>
          </w:p>
        </w:tc>
      </w:tr>
      <w:tr w:rsidR="00E25761" w:rsidRPr="003651D9" w:rsidDel="004F0FE3" w14:paraId="4384F83D" w14:textId="3C4CA512" w:rsidTr="00597DB2">
        <w:trPr>
          <w:gridAfter w:val="1"/>
          <w:wAfter w:w="8" w:type="pct"/>
          <w:del w:id="1061" w:author="Cole, George" w:date="2016-04-28T15:24:00Z"/>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1815615E" w14:textId="37DF206A" w:rsidR="00E25761" w:rsidRPr="003651D9" w:rsidDel="004F0FE3" w:rsidRDefault="00E25761" w:rsidP="00CF508D">
            <w:pPr>
              <w:pStyle w:val="TableEntryHeader"/>
              <w:rPr>
                <w:del w:id="1062" w:author="Cole, George" w:date="2016-04-28T15:24:00Z"/>
              </w:rPr>
            </w:pPr>
            <w:del w:id="1063" w:author="Cole, George" w:date="2016-04-28T15:24:00Z">
              <w:r w:rsidRPr="003651D9" w:rsidDel="004F0FE3">
                <w:delText xml:space="preserve">Opt </w:delText>
              </w:r>
              <w:r w:rsidR="00FD3F02" w:rsidRPr="003651D9" w:rsidDel="004F0FE3">
                <w:delText>and Card</w:delText>
              </w:r>
            </w:del>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074522CD" w14:textId="68088D0D" w:rsidR="00E25761" w:rsidRPr="003651D9" w:rsidDel="004F0FE3" w:rsidRDefault="00E25761" w:rsidP="00CF508D">
            <w:pPr>
              <w:pStyle w:val="TableEntryHeader"/>
              <w:rPr>
                <w:del w:id="1064" w:author="Cole, George" w:date="2016-04-28T15:24:00Z"/>
              </w:rPr>
            </w:pPr>
            <w:del w:id="1065" w:author="Cole, George" w:date="2016-04-28T15:24:00Z">
              <w:r w:rsidRPr="003651D9" w:rsidDel="004F0FE3">
                <w:delText>Participation</w:delText>
              </w:r>
              <w:r w:rsidR="008341AE" w:rsidRPr="003651D9" w:rsidDel="004F0FE3">
                <w:delText>/ Act Relationship</w:delText>
              </w:r>
            </w:del>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0254C92D" w14:textId="2B180A0F" w:rsidR="00E25761" w:rsidRPr="003651D9" w:rsidDel="004F0FE3" w:rsidRDefault="00E25761" w:rsidP="00CF508D">
            <w:pPr>
              <w:pStyle w:val="TableEntryHeader"/>
              <w:rPr>
                <w:del w:id="1066" w:author="Cole, George" w:date="2016-04-28T15:24:00Z"/>
              </w:rPr>
            </w:pPr>
            <w:del w:id="1067" w:author="Cole, George" w:date="2016-04-28T15:24:00Z">
              <w:r w:rsidRPr="003651D9" w:rsidDel="004F0FE3">
                <w:delText xml:space="preserve">Description </w:delText>
              </w:r>
            </w:del>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09B66764" w14:textId="5446AF39" w:rsidR="00E25761" w:rsidRPr="003651D9" w:rsidDel="004F0FE3" w:rsidRDefault="00E25761" w:rsidP="00CF508D">
            <w:pPr>
              <w:pStyle w:val="TableEntryHeader"/>
              <w:rPr>
                <w:del w:id="1068" w:author="Cole, George" w:date="2016-04-28T15:24:00Z"/>
              </w:rPr>
            </w:pPr>
            <w:del w:id="1069" w:author="Cole, George" w:date="2016-04-28T15:24:00Z">
              <w:r w:rsidRPr="003651D9" w:rsidDel="004F0FE3">
                <w:delText xml:space="preserve">Template </w:delText>
              </w:r>
            </w:del>
          </w:p>
        </w:tc>
        <w:tc>
          <w:tcPr>
            <w:tcW w:w="623" w:type="pct"/>
            <w:tcBorders>
              <w:top w:val="single" w:sz="4" w:space="0" w:color="auto"/>
              <w:left w:val="single" w:sz="4" w:space="0" w:color="auto"/>
              <w:bottom w:val="single" w:sz="4" w:space="0" w:color="auto"/>
              <w:right w:val="single" w:sz="4" w:space="0" w:color="auto"/>
            </w:tcBorders>
            <w:shd w:val="clear" w:color="auto" w:fill="E6E6E6"/>
            <w:vAlign w:val="center"/>
          </w:tcPr>
          <w:p w14:paraId="35A928F8" w14:textId="00E04367" w:rsidR="00E25761" w:rsidRPr="003651D9" w:rsidDel="004F0FE3" w:rsidRDefault="00E25761" w:rsidP="00CF508D">
            <w:pPr>
              <w:pStyle w:val="TableEntryHeader"/>
              <w:rPr>
                <w:del w:id="1070" w:author="Cole, George" w:date="2016-04-28T15:24:00Z"/>
              </w:rPr>
            </w:pPr>
            <w:del w:id="1071" w:author="Cole, George" w:date="2016-04-28T15:24:00Z">
              <w:r w:rsidRPr="003651D9" w:rsidDel="004F0FE3">
                <w:delText>Spec</w:delText>
              </w:r>
              <w:r w:rsidR="00363069" w:rsidRPr="003651D9" w:rsidDel="004F0FE3">
                <w:delText>ification</w:delText>
              </w:r>
              <w:r w:rsidRPr="003651D9" w:rsidDel="004F0FE3">
                <w:delText xml:space="preserve"> Document</w:delText>
              </w:r>
            </w:del>
          </w:p>
        </w:tc>
        <w:tc>
          <w:tcPr>
            <w:tcW w:w="527" w:type="pct"/>
            <w:tcBorders>
              <w:top w:val="single" w:sz="4" w:space="0" w:color="auto"/>
              <w:left w:val="single" w:sz="4" w:space="0" w:color="auto"/>
              <w:bottom w:val="single" w:sz="4" w:space="0" w:color="auto"/>
              <w:right w:val="single" w:sz="4" w:space="0" w:color="auto"/>
            </w:tcBorders>
            <w:shd w:val="clear" w:color="auto" w:fill="E4E4E4"/>
            <w:vAlign w:val="center"/>
          </w:tcPr>
          <w:p w14:paraId="3595810F" w14:textId="625D9C93" w:rsidR="00E25761" w:rsidRPr="003651D9" w:rsidDel="004F0FE3" w:rsidRDefault="003601D3" w:rsidP="00CF508D">
            <w:pPr>
              <w:pStyle w:val="TableEntryHeader"/>
              <w:rPr>
                <w:del w:id="1072" w:author="Cole, George" w:date="2016-04-28T15:24:00Z"/>
              </w:rPr>
            </w:pPr>
            <w:del w:id="1073" w:author="Cole, George" w:date="2016-04-28T15:24:00Z">
              <w:r w:rsidRPr="003651D9" w:rsidDel="004F0FE3">
                <w:delText xml:space="preserve">Vocabulary </w:delText>
              </w:r>
              <w:r w:rsidR="00E25761" w:rsidRPr="003651D9" w:rsidDel="004F0FE3">
                <w:delText>Con-straint</w:delText>
              </w:r>
            </w:del>
          </w:p>
        </w:tc>
      </w:tr>
      <w:tr w:rsidR="00E25761" w:rsidRPr="003651D9" w:rsidDel="004F0FE3" w14:paraId="0A70C77B" w14:textId="2ADB7582" w:rsidTr="00597DB2">
        <w:trPr>
          <w:gridAfter w:val="1"/>
          <w:wAfter w:w="8" w:type="pct"/>
          <w:del w:id="1074" w:author="Cole, George" w:date="2016-04-28T15:24:00Z"/>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5F340331" w14:textId="44EFC1C9" w:rsidR="00E25761" w:rsidRPr="003651D9" w:rsidDel="004F0FE3" w:rsidRDefault="00286433" w:rsidP="00AD069D">
            <w:pPr>
              <w:pStyle w:val="TableEntry"/>
              <w:rPr>
                <w:del w:id="1075" w:author="Cole, George" w:date="2016-04-28T15:24:00Z"/>
              </w:rPr>
            </w:pPr>
            <w:del w:id="1076" w:author="Cole, George" w:date="2016-04-28T15:24:00Z">
              <w:r w:rsidRPr="003651D9" w:rsidDel="004F0FE3">
                <w:delText>x [?..?]</w:delText>
              </w:r>
            </w:del>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96B5021" w14:textId="151F5BA7" w:rsidR="00E25761" w:rsidRPr="003651D9" w:rsidDel="004F0FE3" w:rsidRDefault="00286433" w:rsidP="003579DA">
            <w:pPr>
              <w:pStyle w:val="TableEntry"/>
              <w:rPr>
                <w:del w:id="1077" w:author="Cole, George" w:date="2016-04-28T15:24:00Z"/>
              </w:rPr>
            </w:pPr>
            <w:del w:id="1078" w:author="Cole, George" w:date="2016-04-28T15:24:00Z">
              <w:r w:rsidRPr="003651D9" w:rsidDel="004F0FE3">
                <w:delText>&lt;select from defined part /act relationship terms; App E&gt;</w:delText>
              </w:r>
            </w:del>
          </w:p>
        </w:tc>
        <w:tc>
          <w:tcPr>
            <w:tcW w:w="1294" w:type="pct"/>
            <w:tcBorders>
              <w:top w:val="single" w:sz="4" w:space="0" w:color="auto"/>
              <w:left w:val="single" w:sz="4" w:space="0" w:color="auto"/>
              <w:bottom w:val="single" w:sz="4" w:space="0" w:color="auto"/>
              <w:right w:val="single" w:sz="4" w:space="0" w:color="auto"/>
            </w:tcBorders>
            <w:vAlign w:val="center"/>
          </w:tcPr>
          <w:p w14:paraId="54EE0051" w14:textId="3646B30A" w:rsidR="00E25761" w:rsidRPr="003651D9" w:rsidDel="004F0FE3" w:rsidRDefault="00286433" w:rsidP="00017E09">
            <w:pPr>
              <w:pStyle w:val="TableEntry"/>
              <w:rPr>
                <w:del w:id="1079" w:author="Cole, George" w:date="2016-04-28T15:24:00Z"/>
              </w:rPr>
            </w:pPr>
            <w:del w:id="1080" w:author="Cole, George" w:date="2016-04-28T15:24:00Z">
              <w:r w:rsidRPr="003651D9" w:rsidDel="004F0FE3">
                <w:delText>&lt;Header Content description name&gt;</w:delText>
              </w:r>
            </w:del>
          </w:p>
        </w:tc>
        <w:tc>
          <w:tcPr>
            <w:tcW w:w="1294" w:type="pct"/>
            <w:tcBorders>
              <w:top w:val="single" w:sz="4" w:space="0" w:color="auto"/>
              <w:left w:val="single" w:sz="4" w:space="0" w:color="auto"/>
              <w:bottom w:val="single" w:sz="4" w:space="0" w:color="auto"/>
              <w:right w:val="single" w:sz="4" w:space="0" w:color="auto"/>
            </w:tcBorders>
            <w:vAlign w:val="center"/>
          </w:tcPr>
          <w:p w14:paraId="498F06B5" w14:textId="6C93DADE" w:rsidR="00E25761" w:rsidRPr="003651D9" w:rsidDel="004F0FE3" w:rsidRDefault="00286433" w:rsidP="003B70A2">
            <w:pPr>
              <w:pStyle w:val="TableEntry"/>
              <w:rPr>
                <w:del w:id="1081" w:author="Cole, George" w:date="2016-04-28T15:24:00Z"/>
              </w:rPr>
            </w:pPr>
            <w:del w:id="1082" w:author="Cole, George" w:date="2016-04-28T15:24:00Z">
              <w:r w:rsidRPr="003651D9" w:rsidDel="004F0FE3">
                <w:delText>&lt;oid&gt;</w:delText>
              </w:r>
            </w:del>
          </w:p>
        </w:tc>
        <w:tc>
          <w:tcPr>
            <w:tcW w:w="623" w:type="pct"/>
            <w:tcBorders>
              <w:top w:val="single" w:sz="4" w:space="0" w:color="auto"/>
              <w:left w:val="single" w:sz="4" w:space="0" w:color="auto"/>
              <w:bottom w:val="single" w:sz="4" w:space="0" w:color="auto"/>
              <w:right w:val="single" w:sz="4" w:space="0" w:color="auto"/>
            </w:tcBorders>
            <w:vAlign w:val="center"/>
          </w:tcPr>
          <w:p w14:paraId="0F011B15" w14:textId="67221AAE" w:rsidR="00E25761" w:rsidRPr="003651D9" w:rsidDel="004F0FE3" w:rsidRDefault="00286433" w:rsidP="00EF1E77">
            <w:pPr>
              <w:pStyle w:val="TableEntry"/>
              <w:rPr>
                <w:del w:id="1083" w:author="Cole, George" w:date="2016-04-28T15:24:00Z"/>
              </w:rPr>
            </w:pPr>
            <w:del w:id="1084" w:author="Cole, George" w:date="2016-04-28T15:24:00Z">
              <w:r w:rsidRPr="003651D9" w:rsidDel="004F0FE3">
                <w:delText>&lt;document reference, if applicable&gt;</w:delText>
              </w:r>
            </w:del>
          </w:p>
        </w:tc>
        <w:tc>
          <w:tcPr>
            <w:tcW w:w="527" w:type="pct"/>
            <w:tcBorders>
              <w:top w:val="single" w:sz="4" w:space="0" w:color="auto"/>
              <w:left w:val="single" w:sz="4" w:space="0" w:color="auto"/>
              <w:bottom w:val="single" w:sz="4" w:space="0" w:color="auto"/>
              <w:right w:val="single" w:sz="4" w:space="0" w:color="auto"/>
            </w:tcBorders>
            <w:vAlign w:val="center"/>
          </w:tcPr>
          <w:p w14:paraId="3878B97D" w14:textId="51D9C806" w:rsidR="00E25761" w:rsidRPr="003651D9" w:rsidDel="004F0FE3" w:rsidRDefault="00286433" w:rsidP="00BB76BC">
            <w:pPr>
              <w:pStyle w:val="TableEntry"/>
              <w:rPr>
                <w:del w:id="1085" w:author="Cole, George" w:date="2016-04-28T15:24:00Z"/>
              </w:rPr>
            </w:pPr>
            <w:del w:id="1086" w:author="Cole, George" w:date="2016-04-28T15:24:00Z">
              <w:r w:rsidRPr="003651D9" w:rsidDel="004F0FE3">
                <w:delText>&lt;Vocab constraint, if applicable&gt;</w:delText>
              </w:r>
            </w:del>
          </w:p>
        </w:tc>
      </w:tr>
      <w:tr w:rsidR="003F252B" w:rsidRPr="003651D9" w:rsidDel="004F0FE3" w14:paraId="48C782EF" w14:textId="298ED6FA" w:rsidTr="00597DB2">
        <w:trPr>
          <w:gridAfter w:val="1"/>
          <w:wAfter w:w="8" w:type="pct"/>
          <w:del w:id="1087" w:author="Cole, George" w:date="2016-04-28T15:24:00Z"/>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3A16FB5" w14:textId="4037C236" w:rsidR="003F252B" w:rsidRPr="003651D9" w:rsidDel="004F0FE3" w:rsidRDefault="003F252B" w:rsidP="003F252B">
            <w:pPr>
              <w:pStyle w:val="TableEntry"/>
              <w:rPr>
                <w:del w:id="1088" w:author="Cole, George" w:date="2016-04-28T15:24:00Z"/>
              </w:rPr>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03474B2C" w14:textId="36225E1F" w:rsidR="003F252B" w:rsidRPr="003651D9" w:rsidDel="004F0FE3" w:rsidRDefault="003F252B" w:rsidP="003F252B">
            <w:pPr>
              <w:pStyle w:val="TableEntry"/>
              <w:rPr>
                <w:del w:id="1089" w:author="Cole, George" w:date="2016-04-28T15:24:00Z"/>
              </w:rPr>
            </w:pPr>
          </w:p>
        </w:tc>
        <w:tc>
          <w:tcPr>
            <w:tcW w:w="1294" w:type="pct"/>
            <w:tcBorders>
              <w:top w:val="single" w:sz="4" w:space="0" w:color="auto"/>
              <w:left w:val="single" w:sz="4" w:space="0" w:color="auto"/>
              <w:bottom w:val="single" w:sz="4" w:space="0" w:color="auto"/>
              <w:right w:val="single" w:sz="4" w:space="0" w:color="auto"/>
            </w:tcBorders>
            <w:vAlign w:val="center"/>
          </w:tcPr>
          <w:p w14:paraId="611B9759" w14:textId="5F819032" w:rsidR="003F252B" w:rsidRPr="003651D9" w:rsidDel="004F0FE3" w:rsidRDefault="003F252B" w:rsidP="003F252B">
            <w:pPr>
              <w:pStyle w:val="TableEntry"/>
              <w:rPr>
                <w:del w:id="1090" w:author="Cole, George" w:date="2016-04-28T15:24:00Z"/>
              </w:rPr>
            </w:pPr>
          </w:p>
        </w:tc>
        <w:tc>
          <w:tcPr>
            <w:tcW w:w="1294" w:type="pct"/>
            <w:tcBorders>
              <w:top w:val="single" w:sz="4" w:space="0" w:color="auto"/>
              <w:left w:val="single" w:sz="4" w:space="0" w:color="auto"/>
              <w:bottom w:val="single" w:sz="4" w:space="0" w:color="auto"/>
              <w:right w:val="single" w:sz="4" w:space="0" w:color="auto"/>
            </w:tcBorders>
            <w:vAlign w:val="center"/>
          </w:tcPr>
          <w:p w14:paraId="7A8A0C4B" w14:textId="0885AC34" w:rsidR="003F252B" w:rsidRPr="003651D9" w:rsidDel="004F0FE3" w:rsidRDefault="003F252B" w:rsidP="003F252B">
            <w:pPr>
              <w:pStyle w:val="TableEntry"/>
              <w:rPr>
                <w:del w:id="1091" w:author="Cole, George" w:date="2016-04-28T15:24:00Z"/>
              </w:rPr>
            </w:pPr>
          </w:p>
        </w:tc>
        <w:tc>
          <w:tcPr>
            <w:tcW w:w="623" w:type="pct"/>
            <w:tcBorders>
              <w:top w:val="single" w:sz="4" w:space="0" w:color="auto"/>
              <w:left w:val="single" w:sz="4" w:space="0" w:color="auto"/>
              <w:bottom w:val="single" w:sz="4" w:space="0" w:color="auto"/>
              <w:right w:val="single" w:sz="4" w:space="0" w:color="auto"/>
            </w:tcBorders>
            <w:vAlign w:val="center"/>
          </w:tcPr>
          <w:p w14:paraId="1D069DB9" w14:textId="0B2BF8CC" w:rsidR="003F252B" w:rsidRPr="003651D9" w:rsidDel="004F0FE3" w:rsidRDefault="003F252B" w:rsidP="003F252B">
            <w:pPr>
              <w:pStyle w:val="TableEntry"/>
              <w:rPr>
                <w:del w:id="1092" w:author="Cole, George" w:date="2016-04-28T15:24:00Z"/>
              </w:rPr>
            </w:pPr>
          </w:p>
        </w:tc>
        <w:tc>
          <w:tcPr>
            <w:tcW w:w="527" w:type="pct"/>
            <w:tcBorders>
              <w:top w:val="single" w:sz="4" w:space="0" w:color="auto"/>
              <w:left w:val="single" w:sz="4" w:space="0" w:color="auto"/>
              <w:bottom w:val="single" w:sz="4" w:space="0" w:color="auto"/>
              <w:right w:val="single" w:sz="4" w:space="0" w:color="auto"/>
            </w:tcBorders>
            <w:vAlign w:val="center"/>
          </w:tcPr>
          <w:p w14:paraId="21DD7B14" w14:textId="30F45C8A" w:rsidR="003F252B" w:rsidRPr="003651D9" w:rsidDel="004F0FE3" w:rsidRDefault="003F252B" w:rsidP="003F252B">
            <w:pPr>
              <w:pStyle w:val="TableEntry"/>
              <w:rPr>
                <w:del w:id="1093" w:author="Cole, George" w:date="2016-04-28T15:24:00Z"/>
              </w:rPr>
            </w:pPr>
          </w:p>
        </w:tc>
      </w:tr>
      <w:tr w:rsidR="00286433" w:rsidRPr="003651D9" w:rsidDel="004F0FE3" w14:paraId="0A9510EE" w14:textId="26F233E3" w:rsidTr="00597DB2">
        <w:trPr>
          <w:gridAfter w:val="1"/>
          <w:wAfter w:w="8" w:type="pct"/>
          <w:del w:id="1094" w:author="Cole, George" w:date="2016-04-28T15:24:00Z"/>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8F6EE68" w14:textId="3085DCB1" w:rsidR="00286433" w:rsidRPr="003651D9" w:rsidDel="004F0FE3" w:rsidRDefault="003F252B" w:rsidP="00EF1E77">
            <w:pPr>
              <w:pStyle w:val="TableEntry"/>
              <w:rPr>
                <w:del w:id="1095" w:author="Cole, George" w:date="2016-04-28T15:24:00Z"/>
              </w:rPr>
            </w:pPr>
            <w:del w:id="1096" w:author="Cole, George" w:date="2016-04-28T15:24:00Z">
              <w:r w:rsidRPr="003651D9" w:rsidDel="004F0FE3">
                <w:delText>&lt;</w:delText>
              </w:r>
              <w:r w:rsidR="00286433" w:rsidRPr="003651D9" w:rsidDel="004F0FE3">
                <w:delText>e.g., R [1..1]</w:delText>
              </w:r>
            </w:del>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424CE9F" w14:textId="1A7048FF" w:rsidR="00286433" w:rsidRPr="003651D9" w:rsidDel="004F0FE3" w:rsidRDefault="00286433" w:rsidP="005D6176">
            <w:pPr>
              <w:pStyle w:val="TableEntry"/>
              <w:rPr>
                <w:del w:id="1097" w:author="Cole, George" w:date="2016-04-28T15:24:00Z"/>
              </w:rPr>
            </w:pPr>
            <w:del w:id="1098" w:author="Cole, George" w:date="2016-04-28T15:24:00Z">
              <w:r w:rsidRPr="003651D9" w:rsidDel="004F0FE3">
                <w:delText>RESP</w:delText>
              </w:r>
            </w:del>
          </w:p>
        </w:tc>
        <w:tc>
          <w:tcPr>
            <w:tcW w:w="1294" w:type="pct"/>
            <w:tcBorders>
              <w:top w:val="single" w:sz="4" w:space="0" w:color="auto"/>
              <w:left w:val="single" w:sz="4" w:space="0" w:color="auto"/>
              <w:bottom w:val="single" w:sz="4" w:space="0" w:color="auto"/>
              <w:right w:val="single" w:sz="4" w:space="0" w:color="auto"/>
            </w:tcBorders>
            <w:vAlign w:val="center"/>
          </w:tcPr>
          <w:p w14:paraId="33175E23" w14:textId="60AD182E" w:rsidR="00286433" w:rsidRPr="003651D9" w:rsidDel="004F0FE3" w:rsidRDefault="00286433" w:rsidP="0032600B">
            <w:pPr>
              <w:pStyle w:val="TableEntry"/>
              <w:rPr>
                <w:del w:id="1099" w:author="Cole, George" w:date="2016-04-28T15:24:00Z"/>
              </w:rPr>
            </w:pPr>
            <w:del w:id="1100" w:author="Cole, George" w:date="2016-04-28T15:24:00Z">
              <w:r w:rsidRPr="003651D9" w:rsidDel="004F0FE3">
                <w:delText>Responsible Party</w:delText>
              </w:r>
            </w:del>
          </w:p>
        </w:tc>
        <w:tc>
          <w:tcPr>
            <w:tcW w:w="1294" w:type="pct"/>
            <w:tcBorders>
              <w:top w:val="single" w:sz="4" w:space="0" w:color="auto"/>
              <w:left w:val="single" w:sz="4" w:space="0" w:color="auto"/>
              <w:bottom w:val="single" w:sz="4" w:space="0" w:color="auto"/>
              <w:right w:val="single" w:sz="4" w:space="0" w:color="auto"/>
            </w:tcBorders>
            <w:vAlign w:val="center"/>
          </w:tcPr>
          <w:p w14:paraId="22833D48" w14:textId="6B8589BB" w:rsidR="00286433" w:rsidRPr="003651D9" w:rsidDel="004F0FE3" w:rsidRDefault="00286433" w:rsidP="00BB76BC">
            <w:pPr>
              <w:pStyle w:val="TableEntry"/>
              <w:rPr>
                <w:del w:id="1101" w:author="Cole, George" w:date="2016-04-28T15:24:00Z"/>
              </w:rPr>
            </w:pPr>
          </w:p>
        </w:tc>
        <w:tc>
          <w:tcPr>
            <w:tcW w:w="623" w:type="pct"/>
            <w:tcBorders>
              <w:top w:val="single" w:sz="4" w:space="0" w:color="auto"/>
              <w:left w:val="single" w:sz="4" w:space="0" w:color="auto"/>
              <w:bottom w:val="single" w:sz="4" w:space="0" w:color="auto"/>
              <w:right w:val="single" w:sz="4" w:space="0" w:color="auto"/>
            </w:tcBorders>
            <w:vAlign w:val="center"/>
          </w:tcPr>
          <w:p w14:paraId="1FD2C175" w14:textId="52F3A814" w:rsidR="00286433" w:rsidRPr="003651D9" w:rsidDel="004F0FE3" w:rsidRDefault="00115A0F" w:rsidP="00BB76BC">
            <w:pPr>
              <w:pStyle w:val="TableEntry"/>
              <w:rPr>
                <w:del w:id="1102" w:author="Cole, George" w:date="2016-04-28T15:24:00Z"/>
              </w:rPr>
            </w:pPr>
            <w:del w:id="1103" w:author="Cole, George" w:date="2016-04-28T15:24:00Z">
              <w:r w:rsidRPr="003651D9" w:rsidDel="004F0FE3">
                <w:delText>CARD TF-3: 6.3.2.H.1</w:delText>
              </w:r>
              <w:r w:rsidR="003F252B" w:rsidRPr="003651D9" w:rsidDel="004F0FE3">
                <w:delText>&gt;</w:delText>
              </w:r>
            </w:del>
          </w:p>
        </w:tc>
        <w:tc>
          <w:tcPr>
            <w:tcW w:w="527" w:type="pct"/>
            <w:tcBorders>
              <w:top w:val="single" w:sz="4" w:space="0" w:color="auto"/>
              <w:left w:val="single" w:sz="4" w:space="0" w:color="auto"/>
              <w:bottom w:val="single" w:sz="4" w:space="0" w:color="auto"/>
              <w:right w:val="single" w:sz="4" w:space="0" w:color="auto"/>
            </w:tcBorders>
            <w:vAlign w:val="center"/>
          </w:tcPr>
          <w:p w14:paraId="73547839" w14:textId="6883E4ED" w:rsidR="00286433" w:rsidRPr="003651D9" w:rsidDel="004F0FE3" w:rsidRDefault="00286433" w:rsidP="00BB76BC">
            <w:pPr>
              <w:pStyle w:val="TableEntry"/>
              <w:rPr>
                <w:del w:id="1104" w:author="Cole, George" w:date="2016-04-28T15:24:00Z"/>
              </w:rPr>
            </w:pPr>
          </w:p>
        </w:tc>
      </w:tr>
      <w:tr w:rsidR="00286433" w:rsidRPr="003651D9" w:rsidDel="004F0FE3" w14:paraId="2320E455" w14:textId="450B3DB1" w:rsidTr="00597DB2">
        <w:trPr>
          <w:gridAfter w:val="1"/>
          <w:wAfter w:w="8" w:type="pct"/>
          <w:del w:id="1105" w:author="Cole, George" w:date="2016-04-28T15:24:00Z"/>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13B7356F" w14:textId="5E12B378" w:rsidR="00286433" w:rsidRPr="003651D9" w:rsidDel="004F0FE3" w:rsidRDefault="003F252B" w:rsidP="00EF1E77">
            <w:pPr>
              <w:pStyle w:val="TableEntry"/>
              <w:rPr>
                <w:del w:id="1106" w:author="Cole, George" w:date="2016-04-28T15:24:00Z"/>
              </w:rPr>
            </w:pPr>
            <w:del w:id="1107" w:author="Cole, George" w:date="2016-04-28T15:24:00Z">
              <w:r w:rsidRPr="003651D9" w:rsidDel="004F0FE3">
                <w:delText>&lt;</w:delText>
              </w:r>
              <w:r w:rsidR="00286433" w:rsidRPr="003651D9" w:rsidDel="004F0FE3">
                <w:delText>e.g., R [1..1]</w:delText>
              </w:r>
            </w:del>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768994EC" w14:textId="0E7BDA90" w:rsidR="00286433" w:rsidRPr="003651D9" w:rsidDel="004F0FE3" w:rsidRDefault="00286433" w:rsidP="005D6176">
            <w:pPr>
              <w:pStyle w:val="TableEntry"/>
              <w:rPr>
                <w:del w:id="1108" w:author="Cole, George" w:date="2016-04-28T15:24:00Z"/>
              </w:rPr>
            </w:pPr>
            <w:del w:id="1109" w:author="Cole, George" w:date="2016-04-28T15:24:00Z">
              <w:r w:rsidRPr="003651D9" w:rsidDel="004F0FE3">
                <w:delText>LOC</w:delText>
              </w:r>
            </w:del>
          </w:p>
        </w:tc>
        <w:tc>
          <w:tcPr>
            <w:tcW w:w="1294" w:type="pct"/>
            <w:tcBorders>
              <w:top w:val="single" w:sz="4" w:space="0" w:color="auto"/>
              <w:left w:val="single" w:sz="6" w:space="0" w:color="000000"/>
              <w:bottom w:val="single" w:sz="6" w:space="0" w:color="000000"/>
              <w:right w:val="single" w:sz="6" w:space="0" w:color="000000"/>
            </w:tcBorders>
            <w:vAlign w:val="center"/>
          </w:tcPr>
          <w:p w14:paraId="17232B61" w14:textId="03C33BC3" w:rsidR="00286433" w:rsidRPr="003651D9" w:rsidDel="004F0FE3" w:rsidRDefault="00286433" w:rsidP="0032600B">
            <w:pPr>
              <w:pStyle w:val="TableEntry"/>
              <w:rPr>
                <w:del w:id="1110" w:author="Cole, George" w:date="2016-04-28T15:24:00Z"/>
              </w:rPr>
            </w:pPr>
            <w:del w:id="1111" w:author="Cole, George" w:date="2016-04-28T15:24:00Z">
              <w:r w:rsidRPr="003651D9" w:rsidDel="004F0FE3">
                <w:delText xml:space="preserve"> Health Care Facility</w:delText>
              </w:r>
            </w:del>
          </w:p>
        </w:tc>
        <w:tc>
          <w:tcPr>
            <w:tcW w:w="1294" w:type="pct"/>
            <w:tcBorders>
              <w:top w:val="single" w:sz="4" w:space="0" w:color="auto"/>
              <w:left w:val="single" w:sz="6" w:space="0" w:color="000000"/>
              <w:bottom w:val="single" w:sz="6" w:space="0" w:color="000000"/>
              <w:right w:val="single" w:sz="6" w:space="0" w:color="000000"/>
            </w:tcBorders>
            <w:vAlign w:val="center"/>
          </w:tcPr>
          <w:p w14:paraId="3B43F5A4" w14:textId="73D86CB2" w:rsidR="00286433" w:rsidRPr="003651D9" w:rsidDel="004F0FE3" w:rsidRDefault="00286433" w:rsidP="00BB76BC">
            <w:pPr>
              <w:pStyle w:val="TableEntry"/>
              <w:rPr>
                <w:del w:id="1112" w:author="Cole, George" w:date="2016-04-28T15:24:00Z"/>
              </w:rPr>
            </w:pPr>
          </w:p>
        </w:tc>
        <w:tc>
          <w:tcPr>
            <w:tcW w:w="623" w:type="pct"/>
            <w:tcBorders>
              <w:top w:val="single" w:sz="4" w:space="0" w:color="auto"/>
              <w:left w:val="single" w:sz="6" w:space="0" w:color="000000"/>
              <w:bottom w:val="single" w:sz="6" w:space="0" w:color="000000"/>
              <w:right w:val="single" w:sz="6" w:space="0" w:color="000000"/>
            </w:tcBorders>
            <w:vAlign w:val="center"/>
          </w:tcPr>
          <w:p w14:paraId="39336068" w14:textId="2DAFBAF7" w:rsidR="00286433" w:rsidRPr="003651D9" w:rsidDel="004F0FE3" w:rsidRDefault="00115A0F" w:rsidP="00BB76BC">
            <w:pPr>
              <w:pStyle w:val="TableEntry"/>
              <w:rPr>
                <w:del w:id="1113" w:author="Cole, George" w:date="2016-04-28T15:24:00Z"/>
              </w:rPr>
            </w:pPr>
            <w:del w:id="1114" w:author="Cole, George" w:date="2016-04-28T15:24:00Z">
              <w:r w:rsidRPr="003651D9" w:rsidDel="004F0FE3">
                <w:delText>CARD TF-3: 6.3.2.H.2</w:delText>
              </w:r>
              <w:r w:rsidR="003F252B" w:rsidRPr="003651D9" w:rsidDel="004F0FE3">
                <w:delText>&gt;</w:delText>
              </w:r>
            </w:del>
          </w:p>
        </w:tc>
        <w:tc>
          <w:tcPr>
            <w:tcW w:w="527" w:type="pct"/>
            <w:tcBorders>
              <w:top w:val="single" w:sz="4" w:space="0" w:color="auto"/>
              <w:left w:val="single" w:sz="6" w:space="0" w:color="000000"/>
              <w:bottom w:val="single" w:sz="6" w:space="0" w:color="000000"/>
              <w:right w:val="single" w:sz="6" w:space="0" w:color="000000"/>
            </w:tcBorders>
            <w:vAlign w:val="center"/>
          </w:tcPr>
          <w:p w14:paraId="030648BB" w14:textId="49A47437" w:rsidR="00286433" w:rsidRPr="003651D9" w:rsidDel="004F0FE3" w:rsidRDefault="00286433" w:rsidP="00BB76BC">
            <w:pPr>
              <w:pStyle w:val="TableEntry"/>
              <w:rPr>
                <w:del w:id="1115" w:author="Cole, George" w:date="2016-04-28T15:24:00Z"/>
              </w:rPr>
            </w:pPr>
          </w:p>
        </w:tc>
      </w:tr>
      <w:tr w:rsidR="00286433" w:rsidRPr="003651D9" w:rsidDel="004F0FE3" w14:paraId="16FE1031" w14:textId="3D014504" w:rsidTr="00363069">
        <w:trPr>
          <w:gridAfter w:val="1"/>
          <w:wAfter w:w="8" w:type="pct"/>
          <w:del w:id="1116" w:author="Cole, George" w:date="2016-04-28T15:24:00Z"/>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FE465C6" w14:textId="575EE606" w:rsidR="00286433" w:rsidRPr="003651D9" w:rsidDel="004F0FE3" w:rsidRDefault="003F252B" w:rsidP="00EF1E77">
            <w:pPr>
              <w:pStyle w:val="TableEntry"/>
              <w:rPr>
                <w:del w:id="1117" w:author="Cole, George" w:date="2016-04-28T15:24:00Z"/>
              </w:rPr>
            </w:pPr>
            <w:del w:id="1118" w:author="Cole, George" w:date="2016-04-28T15:24:00Z">
              <w:r w:rsidRPr="003651D9" w:rsidDel="004F0FE3">
                <w:delText>&lt;</w:delText>
              </w:r>
              <w:r w:rsidR="00286433" w:rsidRPr="003651D9" w:rsidDel="004F0FE3">
                <w:delText>e.g., O [0..1]</w:delText>
              </w:r>
            </w:del>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821460E" w14:textId="6EAB4BC5" w:rsidR="00286433" w:rsidRPr="003651D9" w:rsidDel="004F0FE3" w:rsidRDefault="00286433" w:rsidP="005D6176">
            <w:pPr>
              <w:pStyle w:val="TableEntry"/>
              <w:rPr>
                <w:del w:id="1119" w:author="Cole, George" w:date="2016-04-28T15:24:00Z"/>
              </w:rPr>
            </w:pPr>
            <w:del w:id="1120" w:author="Cole, George" w:date="2016-04-28T15:24:00Z">
              <w:r w:rsidRPr="003651D9" w:rsidDel="004F0FE3">
                <w:delText>REF</w:delText>
              </w:r>
            </w:del>
          </w:p>
        </w:tc>
        <w:tc>
          <w:tcPr>
            <w:tcW w:w="1294" w:type="pct"/>
            <w:tcBorders>
              <w:top w:val="single" w:sz="6" w:space="0" w:color="000000"/>
              <w:left w:val="single" w:sz="6" w:space="0" w:color="000000"/>
              <w:bottom w:val="single" w:sz="6" w:space="0" w:color="000000"/>
              <w:right w:val="single" w:sz="6" w:space="0" w:color="000000"/>
            </w:tcBorders>
            <w:vAlign w:val="center"/>
          </w:tcPr>
          <w:p w14:paraId="6F895ADA" w14:textId="3C86AB5E" w:rsidR="00286433" w:rsidRPr="003651D9" w:rsidDel="004F0FE3" w:rsidRDefault="00286433" w:rsidP="0032600B">
            <w:pPr>
              <w:pStyle w:val="TableEntry"/>
              <w:rPr>
                <w:del w:id="1121" w:author="Cole, George" w:date="2016-04-28T15:24:00Z"/>
              </w:rPr>
            </w:pPr>
            <w:del w:id="1122" w:author="Cole, George" w:date="2016-04-28T15:24:00Z">
              <w:r w:rsidRPr="003651D9" w:rsidDel="004F0FE3">
                <w:delText>Referring Provider</w:delText>
              </w:r>
            </w:del>
          </w:p>
        </w:tc>
        <w:tc>
          <w:tcPr>
            <w:tcW w:w="1294" w:type="pct"/>
            <w:tcBorders>
              <w:top w:val="single" w:sz="6" w:space="0" w:color="000000"/>
              <w:left w:val="single" w:sz="6" w:space="0" w:color="000000"/>
              <w:bottom w:val="single" w:sz="6" w:space="0" w:color="000000"/>
              <w:right w:val="single" w:sz="6" w:space="0" w:color="000000"/>
            </w:tcBorders>
            <w:vAlign w:val="center"/>
          </w:tcPr>
          <w:p w14:paraId="036F6040" w14:textId="15691715" w:rsidR="00286433" w:rsidRPr="003651D9" w:rsidDel="004F0FE3" w:rsidRDefault="00286433" w:rsidP="00BB76BC">
            <w:pPr>
              <w:pStyle w:val="TableEntry"/>
              <w:rPr>
                <w:del w:id="1123" w:author="Cole, George" w:date="2016-04-28T15:24:00Z"/>
              </w:rPr>
            </w:pPr>
          </w:p>
        </w:tc>
        <w:tc>
          <w:tcPr>
            <w:tcW w:w="623" w:type="pct"/>
            <w:tcBorders>
              <w:top w:val="single" w:sz="6" w:space="0" w:color="000000"/>
              <w:left w:val="single" w:sz="6" w:space="0" w:color="000000"/>
              <w:bottom w:val="single" w:sz="6" w:space="0" w:color="000000"/>
              <w:right w:val="single" w:sz="6" w:space="0" w:color="000000"/>
            </w:tcBorders>
            <w:vAlign w:val="center"/>
          </w:tcPr>
          <w:p w14:paraId="62CC1EE3" w14:textId="6FA90483" w:rsidR="00286433" w:rsidRPr="003651D9" w:rsidDel="004F0FE3" w:rsidRDefault="00115A0F" w:rsidP="00BB76BC">
            <w:pPr>
              <w:pStyle w:val="TableEntry"/>
              <w:rPr>
                <w:del w:id="1124" w:author="Cole, George" w:date="2016-04-28T15:24:00Z"/>
              </w:rPr>
            </w:pPr>
            <w:del w:id="1125" w:author="Cole, George" w:date="2016-04-28T15:24:00Z">
              <w:r w:rsidRPr="003651D9" w:rsidDel="004F0FE3">
                <w:delText>CARD TF-3: 6.3.2.H.3</w:delText>
              </w:r>
              <w:r w:rsidR="003F252B" w:rsidRPr="003651D9" w:rsidDel="004F0FE3">
                <w:delText>&gt;</w:delText>
              </w:r>
            </w:del>
          </w:p>
        </w:tc>
        <w:tc>
          <w:tcPr>
            <w:tcW w:w="527" w:type="pct"/>
            <w:tcBorders>
              <w:top w:val="single" w:sz="6" w:space="0" w:color="000000"/>
              <w:left w:val="single" w:sz="6" w:space="0" w:color="000000"/>
              <w:bottom w:val="single" w:sz="6" w:space="0" w:color="000000"/>
              <w:right w:val="single" w:sz="6" w:space="0" w:color="000000"/>
            </w:tcBorders>
            <w:vAlign w:val="center"/>
          </w:tcPr>
          <w:p w14:paraId="4BC9C7AD" w14:textId="421F11F9" w:rsidR="00286433" w:rsidRPr="003651D9" w:rsidDel="004F0FE3" w:rsidRDefault="00286433" w:rsidP="00BB76BC">
            <w:pPr>
              <w:pStyle w:val="TableEntry"/>
              <w:rPr>
                <w:del w:id="1126" w:author="Cole, George" w:date="2016-04-28T15:24:00Z"/>
              </w:rPr>
            </w:pPr>
          </w:p>
        </w:tc>
      </w:tr>
      <w:tr w:rsidR="00286433" w:rsidRPr="003651D9" w:rsidDel="004F0FE3" w14:paraId="4F036E61" w14:textId="3F4C146F" w:rsidTr="00363069">
        <w:trPr>
          <w:gridAfter w:val="1"/>
          <w:wAfter w:w="8" w:type="pct"/>
          <w:del w:id="1127" w:author="Cole, George" w:date="2016-04-28T15:24:00Z"/>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BFE133" w14:textId="3BEC4639" w:rsidR="00286433" w:rsidRPr="003651D9" w:rsidDel="004F0FE3" w:rsidRDefault="003F252B" w:rsidP="00EF1E77">
            <w:pPr>
              <w:pStyle w:val="TableEntry"/>
              <w:rPr>
                <w:del w:id="1128" w:author="Cole, George" w:date="2016-04-28T15:24:00Z"/>
              </w:rPr>
            </w:pPr>
            <w:del w:id="1129" w:author="Cole, George" w:date="2016-04-28T15:24:00Z">
              <w:r w:rsidRPr="003651D9" w:rsidDel="004F0FE3">
                <w:delText>&lt;</w:delText>
              </w:r>
              <w:r w:rsidR="00286433" w:rsidRPr="003651D9" w:rsidDel="004F0FE3">
                <w:delText>e.g., C [0..1]</w:delText>
              </w:r>
            </w:del>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B2F1A3F" w14:textId="724EDEAF" w:rsidR="00286433" w:rsidRPr="003651D9" w:rsidDel="004F0FE3" w:rsidRDefault="00286433" w:rsidP="005D6176">
            <w:pPr>
              <w:pStyle w:val="TableEntry"/>
              <w:rPr>
                <w:del w:id="1130" w:author="Cole, George" w:date="2016-04-28T15:24:00Z"/>
              </w:rPr>
            </w:pPr>
            <w:del w:id="1131" w:author="Cole, George" w:date="2016-04-28T15:24:00Z">
              <w:r w:rsidRPr="003651D9" w:rsidDel="004F0FE3">
                <w:delText>ATND</w:delText>
              </w:r>
            </w:del>
          </w:p>
        </w:tc>
        <w:tc>
          <w:tcPr>
            <w:tcW w:w="1294" w:type="pct"/>
            <w:tcBorders>
              <w:top w:val="single" w:sz="6" w:space="0" w:color="000000"/>
              <w:left w:val="single" w:sz="6" w:space="0" w:color="000000"/>
              <w:bottom w:val="single" w:sz="6" w:space="0" w:color="000000"/>
              <w:right w:val="single" w:sz="6" w:space="0" w:color="000000"/>
            </w:tcBorders>
            <w:vAlign w:val="center"/>
          </w:tcPr>
          <w:p w14:paraId="590ECFFB" w14:textId="56C1C194" w:rsidR="00286433" w:rsidRPr="003651D9" w:rsidDel="004F0FE3" w:rsidRDefault="00286433" w:rsidP="0032600B">
            <w:pPr>
              <w:pStyle w:val="TableEntry"/>
              <w:rPr>
                <w:del w:id="1132" w:author="Cole, George" w:date="2016-04-28T15:24:00Z"/>
              </w:rPr>
            </w:pPr>
            <w:del w:id="1133" w:author="Cole, George" w:date="2016-04-28T15:24:00Z">
              <w:r w:rsidRPr="003651D9" w:rsidDel="004F0FE3">
                <w:delText>Physician of Record</w:delText>
              </w:r>
            </w:del>
          </w:p>
        </w:tc>
        <w:tc>
          <w:tcPr>
            <w:tcW w:w="1294" w:type="pct"/>
            <w:tcBorders>
              <w:top w:val="single" w:sz="6" w:space="0" w:color="000000"/>
              <w:left w:val="single" w:sz="6" w:space="0" w:color="000000"/>
              <w:bottom w:val="single" w:sz="6" w:space="0" w:color="000000"/>
              <w:right w:val="single" w:sz="6" w:space="0" w:color="000000"/>
            </w:tcBorders>
            <w:vAlign w:val="center"/>
          </w:tcPr>
          <w:p w14:paraId="284DBC02" w14:textId="622C3B15" w:rsidR="00286433" w:rsidRPr="003651D9" w:rsidDel="004F0FE3" w:rsidRDefault="00286433" w:rsidP="00BB76BC">
            <w:pPr>
              <w:pStyle w:val="TableEntry"/>
              <w:rPr>
                <w:del w:id="1134" w:author="Cole, George" w:date="2016-04-28T15:24:00Z"/>
              </w:rPr>
            </w:pPr>
            <w:del w:id="1135" w:author="Cole, George" w:date="2016-04-28T15:24:00Z">
              <w:r w:rsidRPr="003651D9" w:rsidDel="004F0FE3">
                <w:delText>2.16.840.1.113883.10.20.6.2.2</w:delText>
              </w:r>
            </w:del>
          </w:p>
        </w:tc>
        <w:tc>
          <w:tcPr>
            <w:tcW w:w="623" w:type="pct"/>
            <w:tcBorders>
              <w:top w:val="single" w:sz="6" w:space="0" w:color="000000"/>
              <w:left w:val="single" w:sz="6" w:space="0" w:color="000000"/>
              <w:bottom w:val="single" w:sz="6" w:space="0" w:color="000000"/>
              <w:right w:val="single" w:sz="6" w:space="0" w:color="000000"/>
            </w:tcBorders>
            <w:vAlign w:val="center"/>
          </w:tcPr>
          <w:p w14:paraId="49325AD0" w14:textId="55E3792F" w:rsidR="00286433" w:rsidRPr="003651D9" w:rsidDel="004F0FE3" w:rsidRDefault="00286433" w:rsidP="00BB76BC">
            <w:pPr>
              <w:pStyle w:val="TableEntry"/>
              <w:rPr>
                <w:del w:id="1136" w:author="Cole, George" w:date="2016-04-28T15:24:00Z"/>
              </w:rPr>
            </w:pPr>
            <w:del w:id="1137" w:author="Cole, George" w:date="2016-04-28T15:24:00Z">
              <w:r w:rsidRPr="003651D9" w:rsidDel="004F0FE3">
                <w:delText>CDA-DIR</w:delText>
              </w:r>
            </w:del>
          </w:p>
        </w:tc>
        <w:tc>
          <w:tcPr>
            <w:tcW w:w="527" w:type="pct"/>
            <w:tcBorders>
              <w:top w:val="single" w:sz="6" w:space="0" w:color="000000"/>
              <w:left w:val="single" w:sz="6" w:space="0" w:color="000000"/>
              <w:bottom w:val="single" w:sz="6" w:space="0" w:color="000000"/>
              <w:right w:val="single" w:sz="6" w:space="0" w:color="000000"/>
            </w:tcBorders>
            <w:vAlign w:val="center"/>
          </w:tcPr>
          <w:p w14:paraId="2BD2BF58" w14:textId="3674F0F1" w:rsidR="00286433" w:rsidRPr="003651D9" w:rsidDel="004F0FE3" w:rsidRDefault="00115A0F" w:rsidP="00BB76BC">
            <w:pPr>
              <w:pStyle w:val="TableEntry"/>
              <w:rPr>
                <w:del w:id="1138" w:author="Cole, George" w:date="2016-04-28T15:24:00Z"/>
              </w:rPr>
            </w:pPr>
            <w:del w:id="1139" w:author="Cole, George" w:date="2016-04-28T15:24:00Z">
              <w:r w:rsidRPr="003651D9" w:rsidDel="004F0FE3">
                <w:delText>CARD TF-3: 6.3.2.H.4</w:delText>
              </w:r>
              <w:r w:rsidR="003F252B" w:rsidRPr="003651D9" w:rsidDel="004F0FE3">
                <w:delText>&gt;</w:delText>
              </w:r>
            </w:del>
          </w:p>
        </w:tc>
      </w:tr>
    </w:tbl>
    <w:p w14:paraId="51AE7028" w14:textId="64B8B9B8" w:rsidR="003602DC" w:rsidRPr="003651D9" w:rsidDel="004F0FE3" w:rsidRDefault="003602DC" w:rsidP="00597DB2">
      <w:pPr>
        <w:pStyle w:val="BodyText"/>
        <w:rPr>
          <w:del w:id="1140" w:author="Cole, George" w:date="2016-04-28T15:24:00Z"/>
        </w:rPr>
      </w:pPr>
      <w:bookmarkStart w:id="1141" w:name="_Toc291167520"/>
      <w:bookmarkStart w:id="1142" w:name="_Toc291231459"/>
      <w:bookmarkStart w:id="1143" w:name="_Toc296340389"/>
    </w:p>
    <w:p w14:paraId="2C117E1B" w14:textId="6F6632D8" w:rsidR="00C20EFF" w:rsidRPr="003651D9" w:rsidDel="004F0FE3" w:rsidRDefault="00C20EFF" w:rsidP="00C20EFF">
      <w:pPr>
        <w:pStyle w:val="BodyText"/>
        <w:rPr>
          <w:del w:id="1144" w:author="Cole, George" w:date="2016-04-28T15:24:00Z"/>
          <w:i/>
          <w:lang w:eastAsia="x-none"/>
        </w:rPr>
      </w:pPr>
      <w:del w:id="1145" w:author="Cole, George" w:date="2016-04-28T15:24:00Z">
        <w:r w:rsidRPr="003651D9" w:rsidDel="004F0FE3">
          <w:rPr>
            <w:i/>
            <w:lang w:eastAsia="x-none"/>
          </w:rPr>
          <w:delText>&lt;For each Vocabulary Constraint or Spec</w:delText>
        </w:r>
        <w:r w:rsidR="00363069" w:rsidRPr="003651D9" w:rsidDel="004F0FE3">
          <w:rPr>
            <w:i/>
            <w:lang w:eastAsia="x-none"/>
          </w:rPr>
          <w:delText>ification</w:delText>
        </w:r>
        <w:r w:rsidRPr="003651D9" w:rsidDel="004F0FE3">
          <w:rPr>
            <w:i/>
            <w:lang w:eastAsia="x-none"/>
          </w:rPr>
          <w:delText xml:space="preserve"> Document listed in the table above, create an additional section/reference below</w:delText>
        </w:r>
        <w:r w:rsidR="00887E40" w:rsidRPr="003651D9" w:rsidDel="004F0FE3">
          <w:rPr>
            <w:i/>
            <w:lang w:eastAsia="x-none"/>
          </w:rPr>
          <w:delText xml:space="preserve">. </w:delText>
        </w:r>
        <w:r w:rsidRPr="003651D9" w:rsidDel="004F0FE3">
          <w:rPr>
            <w:i/>
            <w:lang w:eastAsia="x-none"/>
          </w:rPr>
          <w:delText>Add the Description Name and then select either “Vocabulary Constraint” or “Spec Document” and delete the other word.&gt;</w:delText>
        </w:r>
      </w:del>
    </w:p>
    <w:p w14:paraId="361FA7E7" w14:textId="6CBD5740" w:rsidR="00C20EFF" w:rsidRPr="003651D9" w:rsidDel="004F0FE3" w:rsidRDefault="00C20EFF" w:rsidP="00C20EFF">
      <w:pPr>
        <w:pStyle w:val="BodyText"/>
        <w:rPr>
          <w:del w:id="1146" w:author="Cole, George" w:date="2016-04-28T15:24:00Z"/>
          <w:i/>
          <w:lang w:eastAsia="x-none"/>
        </w:rPr>
      </w:pPr>
      <w:del w:id="1147" w:author="Cole, George" w:date="2016-04-28T15:24:00Z">
        <w:r w:rsidRPr="003651D9" w:rsidDel="004F0FE3">
          <w:rPr>
            <w:i/>
            <w:lang w:eastAsia="x-none"/>
          </w:rPr>
          <w:delText>&lt;It is required to use SHALL, SHOULD, or MAY in each definition as defined in Appendix E of the Technical Frameworks General Introduction.&gt;</w:delText>
        </w:r>
      </w:del>
    </w:p>
    <w:p w14:paraId="77791771" w14:textId="6F255925" w:rsidR="00C20EFF" w:rsidRPr="003651D9" w:rsidRDefault="00C20EFF" w:rsidP="00C20EFF">
      <w:pPr>
        <w:pStyle w:val="BodyText"/>
        <w:rPr>
          <w:i/>
          <w:lang w:eastAsia="x-none"/>
        </w:rPr>
      </w:pPr>
      <w:del w:id="1148" w:author="Cole, George" w:date="2016-04-28T15:24:00Z">
        <w:r w:rsidRPr="003651D9" w:rsidDel="004F0FE3">
          <w:rPr>
            <w:i/>
            <w:lang w:eastAsia="x-none"/>
          </w:rPr>
          <w:delText>&lt;Also note that the Spec Document link can be a link to an outside document/reference</w:delText>
        </w:r>
        <w:r w:rsidR="00887E40" w:rsidRPr="003651D9" w:rsidDel="004F0FE3">
          <w:rPr>
            <w:i/>
            <w:lang w:eastAsia="x-none"/>
          </w:rPr>
          <w:delText xml:space="preserve">. </w:delText>
        </w:r>
        <w:r w:rsidRPr="003651D9" w:rsidDel="004F0FE3">
          <w:rPr>
            <w:i/>
            <w:lang w:eastAsia="x-none"/>
          </w:rPr>
          <w:delText>Do not replicate (cut and paste) sections of other documents into this document since they could become out of sync.&gt;</w:delText>
        </w:r>
      </w:del>
      <w:ins w:id="1149" w:author="Cole, George" w:date="2016-04-28T15:24:00Z">
        <w:r w:rsidR="004F0FE3">
          <w:rPr>
            <w:i/>
            <w:lang w:eastAsia="x-none"/>
          </w:rPr>
          <w:t>NA</w:t>
        </w:r>
      </w:ins>
    </w:p>
    <w:p w14:paraId="7B8531AC" w14:textId="77777777" w:rsidR="00951F63" w:rsidRPr="003651D9" w:rsidRDefault="00951F63" w:rsidP="008A3FD2">
      <w:pPr>
        <w:pStyle w:val="Heading5"/>
        <w:numPr>
          <w:ilvl w:val="0"/>
          <w:numId w:val="0"/>
        </w:numPr>
        <w:rPr>
          <w:noProof w:val="0"/>
        </w:rPr>
      </w:pPr>
      <w:bookmarkStart w:id="1150" w:name="_Toc449631602"/>
      <w:r w:rsidRPr="003651D9">
        <w:rPr>
          <w:noProof w:val="0"/>
        </w:rPr>
        <w:t>6.3.2.</w:t>
      </w:r>
      <w:r w:rsidR="008A3FD2" w:rsidRPr="003651D9">
        <w:rPr>
          <w:noProof w:val="0"/>
        </w:rPr>
        <w:t>H</w:t>
      </w:r>
      <w:r w:rsidRPr="003651D9">
        <w:rPr>
          <w:noProof w:val="0"/>
        </w:rPr>
        <w:t xml:space="preserve">.1 </w:t>
      </w:r>
      <w:r w:rsidR="00C20EFF" w:rsidRPr="003651D9">
        <w:rPr>
          <w:noProof w:val="0"/>
        </w:rPr>
        <w:t xml:space="preserve">&lt;Description Name&gt; &lt;e.g., </w:t>
      </w:r>
      <w:r w:rsidRPr="003651D9">
        <w:rPr>
          <w:rFonts w:eastAsia="Calibri"/>
          <w:noProof w:val="0"/>
        </w:rPr>
        <w:t>Responsible Party</w:t>
      </w:r>
      <w:bookmarkEnd w:id="1141"/>
      <w:bookmarkEnd w:id="1142"/>
      <w:bookmarkEnd w:id="1143"/>
      <w:r w:rsidR="00C20EFF" w:rsidRPr="003651D9">
        <w:rPr>
          <w:rFonts w:eastAsia="Calibri"/>
          <w:noProof w:val="0"/>
        </w:rPr>
        <w:t>&gt; &lt;Spec</w:t>
      </w:r>
      <w:r w:rsidR="00363069" w:rsidRPr="003651D9">
        <w:rPr>
          <w:rFonts w:eastAsia="Calibri"/>
          <w:noProof w:val="0"/>
        </w:rPr>
        <w:t>ification</w:t>
      </w:r>
      <w:r w:rsidR="00C20EFF" w:rsidRPr="003651D9">
        <w:rPr>
          <w:rFonts w:eastAsia="Calibri"/>
          <w:noProof w:val="0"/>
        </w:rPr>
        <w:t xml:space="preserve"> Document </w:t>
      </w:r>
      <w:r w:rsidR="00154B7B" w:rsidRPr="003651D9">
        <w:rPr>
          <w:rFonts w:eastAsia="Calibri"/>
          <w:i/>
          <w:noProof w:val="0"/>
        </w:rPr>
        <w:t>or</w:t>
      </w:r>
      <w:r w:rsidR="00154B7B" w:rsidRPr="003651D9">
        <w:rPr>
          <w:rFonts w:eastAsia="Calibri"/>
          <w:noProof w:val="0"/>
        </w:rPr>
        <w:t xml:space="preserve"> </w:t>
      </w:r>
      <w:r w:rsidR="00C20EFF" w:rsidRPr="003651D9">
        <w:rPr>
          <w:rFonts w:eastAsia="Calibri"/>
          <w:noProof w:val="0"/>
        </w:rPr>
        <w:t>Vocabulary Constraint&gt;</w:t>
      </w:r>
      <w:bookmarkEnd w:id="1150"/>
    </w:p>
    <w:p w14:paraId="3FCF9BC7" w14:textId="2B3C30EC" w:rsidR="00C20EFF" w:rsidRPr="003651D9" w:rsidDel="002E22E2" w:rsidRDefault="00C20EFF" w:rsidP="00597DB2">
      <w:pPr>
        <w:pStyle w:val="AuthorInstructions"/>
        <w:rPr>
          <w:del w:id="1151" w:author="Cole, George" w:date="2016-04-28T15:24:00Z"/>
          <w:rFonts w:eastAsia="Calibri"/>
        </w:rPr>
      </w:pPr>
      <w:del w:id="1152" w:author="Cole, George" w:date="2016-04-28T15:24:00Z">
        <w:r w:rsidRPr="003651D9" w:rsidDel="002E22E2">
          <w:rPr>
            <w:rFonts w:eastAsia="Calibri"/>
          </w:rPr>
          <w:delText>&lt;</w:delText>
        </w:r>
        <w:r w:rsidR="00154B7B" w:rsidRPr="003651D9" w:rsidDel="002E22E2">
          <w:rPr>
            <w:rFonts w:eastAsia="Calibri"/>
          </w:rPr>
          <w:delText>D</w:delText>
        </w:r>
        <w:r w:rsidRPr="003651D9" w:rsidDel="002E22E2">
          <w:rPr>
            <w:rFonts w:eastAsia="Calibri"/>
          </w:rPr>
          <w:delText>escribe constraints or other info</w:delText>
        </w:r>
        <w:r w:rsidR="00887E40" w:rsidRPr="003651D9" w:rsidDel="002E22E2">
          <w:rPr>
            <w:rFonts w:eastAsia="Calibri"/>
          </w:rPr>
          <w:delText xml:space="preserve">. </w:delText>
        </w:r>
        <w:r w:rsidRPr="003651D9" w:rsidDel="002E22E2">
          <w:rPr>
            <w:rFonts w:eastAsia="Calibri"/>
          </w:rPr>
          <w:delText>This specification may include more information on conditions or cardinality, additions elements, data mappings, or data types, or other information.&gt;</w:delText>
        </w:r>
      </w:del>
    </w:p>
    <w:p w14:paraId="1A980AB8" w14:textId="7FC76B03" w:rsidR="00C20EFF" w:rsidRPr="003651D9" w:rsidDel="002E22E2" w:rsidRDefault="00C20EFF" w:rsidP="00597DB2">
      <w:pPr>
        <w:pStyle w:val="AuthorInstructions"/>
        <w:rPr>
          <w:del w:id="1153" w:author="Cole, George" w:date="2016-04-28T15:24:00Z"/>
          <w:rFonts w:eastAsia="Calibri"/>
        </w:rPr>
      </w:pPr>
      <w:del w:id="1154" w:author="Cole, George" w:date="2016-04-28T15:24:00Z">
        <w:r w:rsidRPr="003651D9" w:rsidDel="002E22E2">
          <w:rPr>
            <w:rFonts w:eastAsia="Calibri"/>
          </w:rPr>
          <w:delText>&lt;</w:delText>
        </w:r>
        <w:r w:rsidR="00154B7B" w:rsidRPr="003651D9" w:rsidDel="002E22E2">
          <w:rPr>
            <w:rFonts w:eastAsia="Calibri"/>
          </w:rPr>
          <w:delText>D</w:delText>
        </w:r>
        <w:r w:rsidRPr="003651D9" w:rsidDel="002E22E2">
          <w:rPr>
            <w:rFonts w:eastAsia="Calibri"/>
          </w:rPr>
          <w:delText>elete the example below prior to publishing for Public Comment.&gt;</w:delText>
        </w:r>
      </w:del>
    </w:p>
    <w:p w14:paraId="55DFFE1F" w14:textId="246D9C8F" w:rsidR="00951F63" w:rsidRPr="003651D9" w:rsidDel="002E22E2" w:rsidRDefault="003F252B" w:rsidP="00951F63">
      <w:pPr>
        <w:rPr>
          <w:del w:id="1155" w:author="Cole, George" w:date="2016-04-28T15:24:00Z"/>
          <w:rFonts w:eastAsia="Calibri"/>
        </w:rPr>
      </w:pPr>
      <w:del w:id="1156" w:author="Cole, George" w:date="2016-04-28T15:24:00Z">
        <w:r w:rsidRPr="003651D9" w:rsidDel="002E22E2">
          <w:rPr>
            <w:rFonts w:eastAsia="Calibri"/>
          </w:rPr>
          <w:delText>&lt;</w:delText>
        </w:r>
        <w:r w:rsidR="00C20EFF" w:rsidRPr="003651D9" w:rsidDel="002E22E2">
          <w:rPr>
            <w:rFonts w:eastAsia="Calibri"/>
          </w:rPr>
          <w:delText xml:space="preserve">e.g., </w:delText>
        </w:r>
        <w:r w:rsidR="00951F63" w:rsidRPr="003651D9" w:rsidDel="002E22E2">
          <w:rPr>
            <w:rFonts w:eastAsia="Calibri"/>
          </w:rPr>
          <w:delText>The responsible party element represents only the party responsible for the encounter, not necessarily the entire episode of care</w:delText>
        </w:r>
        <w:r w:rsidR="00887E40" w:rsidRPr="003651D9" w:rsidDel="002E22E2">
          <w:rPr>
            <w:rFonts w:eastAsia="Calibri"/>
          </w:rPr>
          <w:delText>.</w:delText>
        </w:r>
        <w:r w:rsidRPr="003651D9" w:rsidDel="002E22E2">
          <w:rPr>
            <w:rFonts w:eastAsia="Calibri"/>
          </w:rPr>
          <w:delText>&gt;</w:delText>
        </w:r>
        <w:r w:rsidR="00887E40" w:rsidRPr="003651D9" w:rsidDel="002E22E2">
          <w:rPr>
            <w:rFonts w:eastAsia="Calibri"/>
          </w:rPr>
          <w:delText xml:space="preserve"> </w:delText>
        </w:r>
      </w:del>
    </w:p>
    <w:p w14:paraId="0D24DDD5" w14:textId="66F61F37" w:rsidR="00951F63" w:rsidRPr="003651D9" w:rsidDel="002E22E2" w:rsidRDefault="003F252B" w:rsidP="00951F63">
      <w:pPr>
        <w:rPr>
          <w:del w:id="1157" w:author="Cole, George" w:date="2016-04-28T15:24:00Z"/>
          <w:rFonts w:eastAsia="Calibri"/>
        </w:rPr>
      </w:pPr>
      <w:del w:id="1158" w:author="Cole, George" w:date="2016-04-28T15:24:00Z">
        <w:r w:rsidRPr="003651D9" w:rsidDel="002E22E2">
          <w:rPr>
            <w:rFonts w:eastAsia="Calibri"/>
          </w:rPr>
          <w:delText>&lt;</w:delText>
        </w:r>
        <w:r w:rsidR="00940FC7" w:rsidDel="002E22E2">
          <w:rPr>
            <w:rFonts w:eastAsia="Calibri"/>
          </w:rPr>
          <w:delText>e.g.,</w:delText>
        </w:r>
        <w:r w:rsidRPr="003651D9" w:rsidDel="002E22E2">
          <w:rPr>
            <w:rFonts w:eastAsia="Calibri"/>
          </w:rPr>
          <w:delText xml:space="preserve"> </w:delText>
        </w:r>
        <w:r w:rsidR="00951F63" w:rsidRPr="003651D9" w:rsidDel="002E22E2">
          <w:rPr>
            <w:rFonts w:eastAsia="Calibri"/>
          </w:rPr>
          <w:delText xml:space="preserve">The </w:delText>
        </w:r>
        <w:r w:rsidR="00951F63" w:rsidRPr="003651D9" w:rsidDel="002E22E2">
          <w:rPr>
            <w:rFonts w:ascii="Courier New" w:eastAsia="Calibri" w:hAnsi="Courier New" w:cs="Courier New"/>
            <w:sz w:val="22"/>
          </w:rPr>
          <w:delText>responsibleParty</w:delText>
        </w:r>
        <w:r w:rsidR="00951F63" w:rsidRPr="003651D9" w:rsidDel="002E22E2">
          <w:rPr>
            <w:rFonts w:eastAsia="Calibri"/>
          </w:rPr>
          <w:delText xml:space="preserve"> element MAY be present. If present, </w:delText>
        </w:r>
        <w:r w:rsidR="00951F63" w:rsidRPr="003651D9" w:rsidDel="002E22E2">
          <w:rPr>
            <w:rFonts w:ascii="Courier New" w:eastAsia="Calibri" w:hAnsi="Courier New" w:cs="Courier New"/>
            <w:sz w:val="22"/>
          </w:rPr>
          <w:delText>responsibleParty/ assignedEntity</w:delText>
        </w:r>
        <w:r w:rsidR="00951F63" w:rsidRPr="003651D9" w:rsidDel="002E22E2">
          <w:rPr>
            <w:rFonts w:eastAsia="Calibri"/>
          </w:rPr>
          <w:delText xml:space="preserve"> SHALL have at least one </w:delText>
        </w:r>
        <w:r w:rsidR="00951F63" w:rsidRPr="003651D9" w:rsidDel="002E22E2">
          <w:rPr>
            <w:rFonts w:ascii="Courier New" w:eastAsia="Calibri" w:hAnsi="Courier New" w:cs="Courier New"/>
            <w:sz w:val="22"/>
          </w:rPr>
          <w:delText>assignedPerson</w:delText>
        </w:r>
        <w:r w:rsidR="00951F63" w:rsidRPr="003651D9" w:rsidDel="002E22E2">
          <w:rPr>
            <w:rFonts w:eastAsia="Calibri"/>
          </w:rPr>
          <w:delText xml:space="preserve"> or </w:delText>
        </w:r>
        <w:r w:rsidR="00951F63" w:rsidRPr="003651D9" w:rsidDel="002E22E2">
          <w:rPr>
            <w:rFonts w:ascii="Courier New" w:eastAsia="Calibri" w:hAnsi="Courier New" w:cs="Courier New"/>
            <w:sz w:val="22"/>
          </w:rPr>
          <w:delText>representedOrganization</w:delText>
        </w:r>
        <w:r w:rsidR="00951F63" w:rsidRPr="003651D9" w:rsidDel="002E22E2">
          <w:rPr>
            <w:rFonts w:eastAsia="Calibri"/>
          </w:rPr>
          <w:delText xml:space="preserve"> element present.</w:delText>
        </w:r>
        <w:r w:rsidRPr="003651D9" w:rsidDel="002E22E2">
          <w:rPr>
            <w:rFonts w:eastAsia="Calibri"/>
          </w:rPr>
          <w:delText>&gt;</w:delText>
        </w:r>
      </w:del>
    </w:p>
    <w:p w14:paraId="5A5EDD70" w14:textId="71C3BA92" w:rsidR="00951F63" w:rsidRPr="003651D9" w:rsidDel="002E22E2" w:rsidRDefault="003F252B" w:rsidP="00951F63">
      <w:pPr>
        <w:pStyle w:val="BodyTextFirstIndent"/>
        <w:rPr>
          <w:del w:id="1159" w:author="Cole, George" w:date="2016-04-28T15:24:00Z"/>
          <w:rFonts w:eastAsia="Calibri"/>
        </w:rPr>
      </w:pPr>
      <w:del w:id="1160" w:author="Cole, George" w:date="2016-04-28T15:24:00Z">
        <w:r w:rsidRPr="003651D9" w:rsidDel="002E22E2">
          <w:rPr>
            <w:rFonts w:eastAsia="Calibri"/>
          </w:rPr>
          <w:delText>&lt;</w:delText>
        </w:r>
        <w:r w:rsidR="00940FC7" w:rsidDel="002E22E2">
          <w:rPr>
            <w:rFonts w:eastAsia="Calibri"/>
          </w:rPr>
          <w:delText>e.g.,</w:delText>
        </w:r>
        <w:r w:rsidRPr="003651D9" w:rsidDel="002E22E2">
          <w:rPr>
            <w:rFonts w:eastAsia="Calibri"/>
          </w:rPr>
          <w:delText xml:space="preserve"> </w:delText>
        </w:r>
        <w:r w:rsidR="00951F63" w:rsidRPr="003651D9" w:rsidDel="002E22E2">
          <w:rPr>
            <w:rFonts w:eastAsia="Calibri"/>
          </w:rPr>
          <w:delText xml:space="preserve">Note: </w:delText>
        </w:r>
        <w:r w:rsidR="00951F63" w:rsidRPr="003651D9" w:rsidDel="002E22E2">
          <w:rPr>
            <w:rFonts w:eastAsia="Calibri"/>
          </w:rPr>
          <w:tab/>
          <w:delText>This is identical to CDA-DIR CONF-DIR-67</w:delText>
        </w:r>
        <w:r w:rsidRPr="003651D9" w:rsidDel="002E22E2">
          <w:rPr>
            <w:rFonts w:eastAsia="Calibri"/>
          </w:rPr>
          <w:delText>&gt;</w:delText>
        </w:r>
      </w:del>
    </w:p>
    <w:p w14:paraId="04620036" w14:textId="372D3A58" w:rsidR="00951F63" w:rsidRPr="003651D9" w:rsidDel="002E22E2" w:rsidRDefault="003F252B" w:rsidP="00951F63">
      <w:pPr>
        <w:rPr>
          <w:del w:id="1161" w:author="Cole, George" w:date="2016-04-28T15:24:00Z"/>
          <w:rFonts w:eastAsia="Calibri"/>
        </w:rPr>
      </w:pPr>
      <w:del w:id="1162" w:author="Cole, George" w:date="2016-04-28T15:24:00Z">
        <w:r w:rsidRPr="003651D9" w:rsidDel="002E22E2">
          <w:rPr>
            <w:rFonts w:ascii="Courier New" w:eastAsia="Calibri" w:hAnsi="Courier New" w:cs="Courier New"/>
            <w:sz w:val="22"/>
          </w:rPr>
          <w:delText>&lt;</w:delText>
        </w:r>
        <w:r w:rsidR="00940FC7" w:rsidDel="002E22E2">
          <w:rPr>
            <w:rFonts w:ascii="Courier New" w:eastAsia="Calibri" w:hAnsi="Courier New" w:cs="Courier New"/>
            <w:sz w:val="22"/>
          </w:rPr>
          <w:delText>e.g.,</w:delText>
        </w:r>
        <w:r w:rsidRPr="003651D9" w:rsidDel="002E22E2">
          <w:rPr>
            <w:rFonts w:ascii="Courier New" w:eastAsia="Calibri" w:hAnsi="Courier New" w:cs="Courier New"/>
            <w:sz w:val="22"/>
          </w:rPr>
          <w:delText xml:space="preserve"> </w:delText>
        </w:r>
        <w:r w:rsidR="00951F63" w:rsidRPr="003651D9" w:rsidDel="002E22E2">
          <w:rPr>
            <w:rFonts w:ascii="Courier New" w:eastAsia="Calibri" w:hAnsi="Courier New" w:cs="Courier New"/>
            <w:sz w:val="22"/>
          </w:rPr>
          <w:delText>responsibleParty assignedEntity</w:delText>
        </w:r>
        <w:r w:rsidR="00951F63" w:rsidRPr="003651D9" w:rsidDel="002E22E2">
          <w:rPr>
            <w:rFonts w:eastAsia="Calibri"/>
          </w:rPr>
          <w:delText xml:space="preserve"> </w:delText>
        </w:r>
        <w:r w:rsidR="00951F63" w:rsidRPr="003651D9" w:rsidDel="002E22E2">
          <w:rPr>
            <w:rFonts w:ascii="Courier New" w:eastAsia="Calibri" w:hAnsi="Courier New" w:cs="Courier New"/>
            <w:sz w:val="22"/>
          </w:rPr>
          <w:delText>id</w:delText>
        </w:r>
        <w:r w:rsidR="00951F63" w:rsidRPr="003651D9" w:rsidDel="002E22E2">
          <w:rPr>
            <w:rFonts w:eastAsia="Calibri"/>
          </w:rPr>
          <w:delText xml:space="preserve"> SHALL be present with the responsible physician’s identifier.</w:delText>
        </w:r>
        <w:r w:rsidRPr="003651D9" w:rsidDel="002E22E2">
          <w:rPr>
            <w:rFonts w:eastAsia="Calibri"/>
          </w:rPr>
          <w:delText>&gt;</w:delText>
        </w:r>
        <w:r w:rsidR="00951F63" w:rsidRPr="003651D9" w:rsidDel="002E22E2">
          <w:rPr>
            <w:rFonts w:eastAsia="Calibri"/>
          </w:rPr>
          <w:delText xml:space="preserve"> </w:delText>
        </w:r>
      </w:del>
    </w:p>
    <w:p w14:paraId="3EAEC805" w14:textId="1A6CFF68" w:rsidR="00951F63" w:rsidRPr="003651D9" w:rsidDel="002E22E2" w:rsidRDefault="003F252B" w:rsidP="00951F63">
      <w:pPr>
        <w:rPr>
          <w:del w:id="1163" w:author="Cole, George" w:date="2016-04-28T15:24:00Z"/>
          <w:rFonts w:eastAsia="Calibri"/>
        </w:rPr>
      </w:pPr>
      <w:del w:id="1164" w:author="Cole, George" w:date="2016-04-28T15:24:00Z">
        <w:r w:rsidRPr="003651D9" w:rsidDel="002E22E2">
          <w:rPr>
            <w:rFonts w:ascii="Courier New" w:eastAsia="Calibri" w:hAnsi="Courier New" w:cs="Courier New"/>
            <w:sz w:val="22"/>
          </w:rPr>
          <w:delText>&lt;</w:delText>
        </w:r>
        <w:r w:rsidR="00940FC7" w:rsidDel="002E22E2">
          <w:rPr>
            <w:rFonts w:ascii="Courier New" w:eastAsia="Calibri" w:hAnsi="Courier New" w:cs="Courier New"/>
            <w:sz w:val="22"/>
          </w:rPr>
          <w:delText>e.g.,</w:delText>
        </w:r>
        <w:r w:rsidRPr="003651D9" w:rsidDel="002E22E2">
          <w:rPr>
            <w:rFonts w:ascii="Courier New" w:eastAsia="Calibri" w:hAnsi="Courier New" w:cs="Courier New"/>
            <w:sz w:val="22"/>
          </w:rPr>
          <w:delText xml:space="preserve"> </w:delText>
        </w:r>
        <w:r w:rsidR="00951F63" w:rsidRPr="003651D9" w:rsidDel="002E22E2">
          <w:rPr>
            <w:rFonts w:ascii="Courier New" w:eastAsia="Calibri" w:hAnsi="Courier New" w:cs="Courier New"/>
            <w:sz w:val="22"/>
          </w:rPr>
          <w:delText>assignedEntity</w:delText>
        </w:r>
        <w:r w:rsidR="00951F63" w:rsidRPr="003651D9" w:rsidDel="002E22E2">
          <w:rPr>
            <w:rFonts w:eastAsia="Calibri"/>
          </w:rPr>
          <w:delText xml:space="preserve"> </w:delText>
        </w:r>
        <w:r w:rsidR="00951F63" w:rsidRPr="003651D9" w:rsidDel="002E22E2">
          <w:rPr>
            <w:rFonts w:ascii="Courier New" w:eastAsia="Calibri" w:hAnsi="Courier New" w:cs="Courier New"/>
            <w:sz w:val="22"/>
          </w:rPr>
          <w:delText>code</w:delText>
        </w:r>
        <w:r w:rsidR="00951F63" w:rsidRPr="003651D9" w:rsidDel="002E22E2">
          <w:rPr>
            <w:rFonts w:eastAsia="Calibri"/>
          </w:rPr>
          <w:delText xml:space="preserve"> SHOULD be present with the responsible physician’s specialty.</w:delText>
        </w:r>
        <w:r w:rsidRPr="003651D9" w:rsidDel="002E22E2">
          <w:rPr>
            <w:rFonts w:eastAsia="Calibri"/>
          </w:rPr>
          <w:delText>&gt;</w:delText>
        </w:r>
      </w:del>
    </w:p>
    <w:p w14:paraId="523C4EB1" w14:textId="2330A138" w:rsidR="00951F63" w:rsidRPr="003651D9" w:rsidDel="002E22E2" w:rsidRDefault="003F252B" w:rsidP="00951F63">
      <w:pPr>
        <w:rPr>
          <w:del w:id="1165" w:author="Cole, George" w:date="2016-04-28T15:24:00Z"/>
          <w:rFonts w:eastAsia="Calibri"/>
        </w:rPr>
      </w:pPr>
      <w:del w:id="1166" w:author="Cole, George" w:date="2016-04-28T15:24:00Z">
        <w:r w:rsidRPr="003651D9" w:rsidDel="002E22E2">
          <w:rPr>
            <w:rFonts w:ascii="Courier New" w:eastAsia="Calibri" w:hAnsi="Courier New" w:cs="Courier New"/>
            <w:sz w:val="22"/>
          </w:rPr>
          <w:delText>&lt;</w:delText>
        </w:r>
        <w:r w:rsidR="00940FC7" w:rsidDel="002E22E2">
          <w:rPr>
            <w:rFonts w:ascii="Courier New" w:eastAsia="Calibri" w:hAnsi="Courier New" w:cs="Courier New"/>
            <w:sz w:val="22"/>
          </w:rPr>
          <w:delText xml:space="preserve">e.g., </w:delText>
        </w:r>
        <w:r w:rsidR="00951F63" w:rsidRPr="003651D9" w:rsidDel="002E22E2">
          <w:rPr>
            <w:rFonts w:ascii="Courier New" w:eastAsia="Calibri" w:hAnsi="Courier New" w:cs="Courier New"/>
            <w:sz w:val="22"/>
          </w:rPr>
          <w:delText>assignedEntity</w:delText>
        </w:r>
        <w:r w:rsidR="00951F63" w:rsidRPr="003651D9" w:rsidDel="002E22E2">
          <w:rPr>
            <w:rFonts w:eastAsia="Calibri"/>
          </w:rPr>
          <w:delText xml:space="preserve"> MAY include an </w:delText>
        </w:r>
        <w:r w:rsidR="00951F63" w:rsidRPr="003651D9" w:rsidDel="002E22E2">
          <w:rPr>
            <w:rFonts w:ascii="Courier New" w:eastAsia="Calibri" w:hAnsi="Courier New" w:cs="Courier New"/>
            <w:sz w:val="22"/>
          </w:rPr>
          <w:delText xml:space="preserve">accreditation </w:delText>
        </w:r>
        <w:r w:rsidR="00951F63" w:rsidRPr="003651D9" w:rsidDel="002E22E2">
          <w:rPr>
            <w:rFonts w:eastAsia="Calibri"/>
          </w:rPr>
          <w:delText xml:space="preserve">element from the </w:delText>
        </w:r>
        <w:r w:rsidR="00951F63" w:rsidRPr="003651D9" w:rsidDel="002E22E2">
          <w:rPr>
            <w:b/>
            <w:bCs/>
          </w:rPr>
          <w:delText>urn:ihe:card</w:delText>
        </w:r>
        <w:r w:rsidR="00951F63" w:rsidRPr="003651D9" w:rsidDel="002E22E2">
          <w:rPr>
            <w:rFonts w:eastAsia="Calibri"/>
          </w:rPr>
          <w:delText xml:space="preserve"> namespace to provide physician accreditation status.</w:delText>
        </w:r>
        <w:r w:rsidRPr="003651D9" w:rsidDel="002E22E2">
          <w:rPr>
            <w:rFonts w:eastAsia="Calibri"/>
          </w:rPr>
          <w:delText>&gt;</w:delText>
        </w:r>
      </w:del>
    </w:p>
    <w:p w14:paraId="6EA3C533" w14:textId="52E5B3B7" w:rsidR="00951F63" w:rsidRPr="003651D9" w:rsidDel="002E22E2" w:rsidRDefault="003F252B" w:rsidP="00951F63">
      <w:pPr>
        <w:rPr>
          <w:del w:id="1167" w:author="Cole, George" w:date="2016-04-28T15:24:00Z"/>
          <w:rFonts w:eastAsia="Calibri"/>
        </w:rPr>
      </w:pPr>
      <w:del w:id="1168" w:author="Cole, George" w:date="2016-04-28T15:24:00Z">
        <w:r w:rsidRPr="003651D9" w:rsidDel="002E22E2">
          <w:rPr>
            <w:rFonts w:eastAsia="Calibri"/>
          </w:rPr>
          <w:delText>&lt;</w:delText>
        </w:r>
        <w:r w:rsidR="00940FC7" w:rsidDel="002E22E2">
          <w:rPr>
            <w:rFonts w:eastAsia="Calibri"/>
          </w:rPr>
          <w:delText>e.g.,</w:delText>
        </w:r>
        <w:r w:rsidR="003651D9" w:rsidRPr="003651D9" w:rsidDel="002E22E2">
          <w:rPr>
            <w:rFonts w:eastAsia="Calibri"/>
          </w:rPr>
          <w:delText xml:space="preserve"> The</w:delText>
        </w:r>
        <w:r w:rsidR="00951F63" w:rsidRPr="003651D9" w:rsidDel="002E22E2">
          <w:rPr>
            <w:rFonts w:eastAsia="Calibri"/>
          </w:rPr>
          <w:delText xml:space="preserve"> </w:delText>
        </w:r>
        <w:r w:rsidR="00951F63" w:rsidRPr="003651D9" w:rsidDel="002E22E2">
          <w:rPr>
            <w:rFonts w:ascii="Courier New" w:eastAsia="Calibri" w:hAnsi="Courier New" w:cs="Courier New"/>
            <w:sz w:val="22"/>
          </w:rPr>
          <w:delText xml:space="preserve">accreditation </w:delText>
        </w:r>
        <w:r w:rsidR="00951F63" w:rsidRPr="003651D9" w:rsidDel="002E22E2">
          <w:rPr>
            <w:rFonts w:eastAsia="Calibri"/>
          </w:rPr>
          <w:delText>element SHALL use the</w:delText>
        </w:r>
        <w:r w:rsidR="00951F63" w:rsidRPr="003651D9" w:rsidDel="002E22E2">
          <w:delText xml:space="preserve"> character string </w:delText>
        </w:r>
        <w:r w:rsidR="00951F63" w:rsidRPr="003651D9" w:rsidDel="002E22E2">
          <w:rPr>
            <w:rFonts w:eastAsia="Calibri"/>
          </w:rPr>
          <w:delText>(ST) data type.</w:delText>
        </w:r>
      </w:del>
    </w:p>
    <w:p w14:paraId="1BD11AC2" w14:textId="3C28D872" w:rsidR="00951F63" w:rsidRPr="003651D9" w:rsidDel="002E22E2" w:rsidRDefault="00951F63" w:rsidP="00951F63">
      <w:pPr>
        <w:rPr>
          <w:del w:id="1169" w:author="Cole, George" w:date="2016-04-28T15:24:00Z"/>
          <w:rFonts w:eastAsia="Calibri"/>
        </w:rPr>
      </w:pPr>
      <w:del w:id="1170" w:author="Cole, George" w:date="2016-04-28T15:24:00Z">
        <w:r w:rsidRPr="003651D9" w:rsidDel="002E22E2">
          <w:rPr>
            <w:rFonts w:eastAsia="Calibri"/>
          </w:rPr>
          <w:delText xml:space="preserve">The </w:delText>
        </w:r>
        <w:r w:rsidRPr="003651D9" w:rsidDel="002E22E2">
          <w:rPr>
            <w:rFonts w:ascii="Courier New" w:eastAsia="Calibri" w:hAnsi="Courier New" w:cs="Courier New"/>
            <w:sz w:val="22"/>
          </w:rPr>
          <w:delText xml:space="preserve">accreditation </w:delText>
        </w:r>
        <w:r w:rsidRPr="003651D9" w:rsidDel="002E22E2">
          <w:rPr>
            <w:rFonts w:eastAsia="Calibri"/>
          </w:rPr>
          <w:delText>element SHALL appear after the defined elements of the Role class, and before any scoper or player entity elements.</w:delText>
        </w:r>
        <w:r w:rsidR="003F252B" w:rsidRPr="003651D9" w:rsidDel="002E22E2">
          <w:rPr>
            <w:rFonts w:eastAsia="Calibri"/>
          </w:rPr>
          <w:delText>&gt;</w:delText>
        </w:r>
      </w:del>
    </w:p>
    <w:p w14:paraId="3FFC473D" w14:textId="1932F989" w:rsidR="00951F63" w:rsidRPr="003651D9" w:rsidRDefault="003F252B" w:rsidP="00951F63">
      <w:pPr>
        <w:rPr>
          <w:rFonts w:eastAsia="Calibri"/>
        </w:rPr>
      </w:pPr>
      <w:del w:id="1171" w:author="Cole, George" w:date="2016-04-28T15:24:00Z">
        <w:r w:rsidRPr="003651D9" w:rsidDel="002E22E2">
          <w:rPr>
            <w:rFonts w:ascii="Courier New" w:eastAsia="Calibri" w:hAnsi="Courier New" w:cs="Courier New"/>
            <w:sz w:val="22"/>
          </w:rPr>
          <w:delText>&lt;</w:delText>
        </w:r>
        <w:r w:rsidR="00940FC7" w:rsidDel="002E22E2">
          <w:rPr>
            <w:rFonts w:ascii="Courier New" w:eastAsia="Calibri" w:hAnsi="Courier New" w:cs="Courier New"/>
            <w:sz w:val="22"/>
          </w:rPr>
          <w:delText>e.g.,</w:delText>
        </w:r>
        <w:r w:rsidR="00CC0A62" w:rsidDel="002E22E2">
          <w:rPr>
            <w:rFonts w:ascii="Courier New" w:eastAsia="Calibri" w:hAnsi="Courier New" w:cs="Courier New"/>
            <w:sz w:val="22"/>
          </w:rPr>
          <w:delText xml:space="preserve"> </w:delText>
        </w:r>
        <w:r w:rsidR="00951F63" w:rsidRPr="003651D9" w:rsidDel="002E22E2">
          <w:rPr>
            <w:rFonts w:ascii="Courier New" w:eastAsia="Calibri" w:hAnsi="Courier New" w:cs="Courier New"/>
            <w:sz w:val="22"/>
          </w:rPr>
          <w:delText>assignedEntity</w:delText>
        </w:r>
        <w:r w:rsidR="00951F63" w:rsidRPr="003651D9" w:rsidDel="002E22E2">
          <w:rPr>
            <w:rFonts w:eastAsia="Calibri"/>
          </w:rPr>
          <w:delText xml:space="preserve"> </w:delText>
        </w:r>
        <w:r w:rsidR="00951F63" w:rsidRPr="003651D9" w:rsidDel="002E22E2">
          <w:rPr>
            <w:rFonts w:ascii="Courier New" w:eastAsia="Calibri" w:hAnsi="Courier New" w:cs="Courier New"/>
            <w:sz w:val="22"/>
          </w:rPr>
          <w:delText>assignedPerson name</w:delText>
        </w:r>
        <w:r w:rsidR="00951F63" w:rsidRPr="003651D9" w:rsidDel="002E22E2">
          <w:rPr>
            <w:rFonts w:eastAsia="Calibri"/>
          </w:rPr>
          <w:delText xml:space="preserve"> SHALL be present with the responsible physician’s name.</w:delText>
        </w:r>
        <w:r w:rsidRPr="003651D9" w:rsidDel="002E22E2">
          <w:rPr>
            <w:rFonts w:eastAsia="Calibri"/>
          </w:rPr>
          <w:delText>&gt;</w:delText>
        </w:r>
      </w:del>
      <w:ins w:id="1172" w:author="Cole, George" w:date="2016-04-28T15:24:00Z">
        <w:r w:rsidR="002E22E2">
          <w:rPr>
            <w:rFonts w:eastAsia="Calibri"/>
          </w:rPr>
          <w:t>NA</w:t>
        </w:r>
      </w:ins>
    </w:p>
    <w:p w14:paraId="4C45C2EE" w14:textId="77777777" w:rsidR="00363069" w:rsidRPr="003651D9" w:rsidRDefault="00951F63" w:rsidP="00363069">
      <w:pPr>
        <w:pStyle w:val="Heading5"/>
        <w:numPr>
          <w:ilvl w:val="0"/>
          <w:numId w:val="0"/>
        </w:numPr>
        <w:rPr>
          <w:noProof w:val="0"/>
        </w:rPr>
      </w:pPr>
      <w:bookmarkStart w:id="1173" w:name="_Toc291167521"/>
      <w:bookmarkStart w:id="1174" w:name="_Toc291231460"/>
      <w:bookmarkStart w:id="1175" w:name="_Toc296340390"/>
      <w:bookmarkStart w:id="1176" w:name="_Toc449631603"/>
      <w:r w:rsidRPr="003651D9">
        <w:rPr>
          <w:noProof w:val="0"/>
        </w:rPr>
        <w:lastRenderedPageBreak/>
        <w:t>6.</w:t>
      </w:r>
      <w:r w:rsidR="00C20EFF" w:rsidRPr="003651D9">
        <w:rPr>
          <w:noProof w:val="0"/>
        </w:rPr>
        <w:t>3.</w:t>
      </w:r>
      <w:r w:rsidRPr="003651D9">
        <w:rPr>
          <w:noProof w:val="0"/>
        </w:rPr>
        <w:t>2.</w:t>
      </w:r>
      <w:r w:rsidR="00C20EFF" w:rsidRPr="003651D9">
        <w:rPr>
          <w:noProof w:val="0"/>
        </w:rPr>
        <w:t>H</w:t>
      </w:r>
      <w:r w:rsidRPr="003651D9">
        <w:rPr>
          <w:noProof w:val="0"/>
        </w:rPr>
        <w:t xml:space="preserve">.2 </w:t>
      </w:r>
      <w:bookmarkEnd w:id="1173"/>
      <w:bookmarkEnd w:id="1174"/>
      <w:bookmarkEnd w:id="1175"/>
      <w:r w:rsidR="00C20EFF" w:rsidRPr="003651D9">
        <w:rPr>
          <w:noProof w:val="0"/>
        </w:rPr>
        <w:t xml:space="preserve">&lt;Description Name&gt; </w:t>
      </w:r>
      <w:r w:rsidR="00363069" w:rsidRPr="003651D9">
        <w:rPr>
          <w:noProof w:val="0"/>
        </w:rPr>
        <w:t>&lt;</w:t>
      </w:r>
      <w:r w:rsidR="00363069" w:rsidRPr="003651D9">
        <w:rPr>
          <w:rFonts w:eastAsia="Calibri"/>
          <w:noProof w:val="0"/>
        </w:rPr>
        <w:t>Specification Document OR Vocabulary Constraint&gt;</w:t>
      </w:r>
      <w:bookmarkEnd w:id="1176"/>
    </w:p>
    <w:p w14:paraId="2B540126" w14:textId="77777777" w:rsidR="00363069" w:rsidRPr="003651D9" w:rsidRDefault="00C20EFF" w:rsidP="00363069">
      <w:pPr>
        <w:pStyle w:val="Heading5"/>
        <w:numPr>
          <w:ilvl w:val="0"/>
          <w:numId w:val="0"/>
        </w:numPr>
        <w:rPr>
          <w:noProof w:val="0"/>
        </w:rPr>
      </w:pPr>
      <w:bookmarkStart w:id="1177" w:name="_Toc449631604"/>
      <w:r w:rsidRPr="003651D9">
        <w:rPr>
          <w:noProof w:val="0"/>
        </w:rPr>
        <w:t xml:space="preserve">6.3.2.H.3 &lt;Description Name&gt; </w:t>
      </w:r>
      <w:r w:rsidR="00363069" w:rsidRPr="003651D9">
        <w:rPr>
          <w:noProof w:val="0"/>
        </w:rPr>
        <w:t>&lt;</w:t>
      </w:r>
      <w:r w:rsidR="00363069" w:rsidRPr="003651D9">
        <w:rPr>
          <w:rFonts w:eastAsia="Calibri"/>
          <w:noProof w:val="0"/>
        </w:rPr>
        <w:t>Specification Document OR Vocabulary Constraint&gt;</w:t>
      </w:r>
      <w:bookmarkEnd w:id="1177"/>
    </w:p>
    <w:p w14:paraId="50BCDCBB" w14:textId="4246B870" w:rsidR="00D35F24" w:rsidRPr="003651D9" w:rsidDel="0057489B" w:rsidRDefault="00D35F24" w:rsidP="00597DB2">
      <w:pPr>
        <w:pStyle w:val="AuthorInstructions"/>
        <w:rPr>
          <w:del w:id="1178" w:author="Cole, George" w:date="2016-04-28T15:25:00Z"/>
        </w:rPr>
      </w:pPr>
      <w:del w:id="1179" w:author="Cole, George" w:date="2016-04-28T15:25:00Z">
        <w:r w:rsidRPr="003651D9" w:rsidDel="0057489B">
          <w:delText>###End Tabular Format – Header</w:delText>
        </w:r>
      </w:del>
    </w:p>
    <w:p w14:paraId="786CC82C" w14:textId="2E1E7043" w:rsidR="00983131" w:rsidRPr="003651D9" w:rsidDel="0057489B" w:rsidRDefault="00983131" w:rsidP="00597DB2">
      <w:pPr>
        <w:pStyle w:val="AuthorInstructions"/>
        <w:rPr>
          <w:del w:id="1180" w:author="Cole, George" w:date="2016-04-28T15:25:00Z"/>
        </w:rPr>
      </w:pPr>
    </w:p>
    <w:p w14:paraId="004842D0" w14:textId="1642C0DA" w:rsidR="00D35F24" w:rsidRPr="003651D9" w:rsidDel="0057489B" w:rsidRDefault="00270EBB" w:rsidP="00597DB2">
      <w:pPr>
        <w:pStyle w:val="AuthorInstructions"/>
        <w:rPr>
          <w:del w:id="1181" w:author="Cole, George" w:date="2016-04-28T15:25:00Z"/>
        </w:rPr>
      </w:pPr>
      <w:del w:id="1182" w:author="Cole, George" w:date="2016-04-28T15:25:00Z">
        <w:r w:rsidRPr="003651D9" w:rsidDel="0057489B">
          <w:delText>###Begin Discrete Conformance</w:delText>
        </w:r>
        <w:r w:rsidR="00D35F24" w:rsidRPr="003651D9" w:rsidDel="0057489B">
          <w:delText xml:space="preserve"> Format – Header </w:delText>
        </w:r>
      </w:del>
    </w:p>
    <w:p w14:paraId="6F37DEBB" w14:textId="19ED2C76" w:rsidR="001E206E" w:rsidRPr="003651D9" w:rsidDel="0057489B" w:rsidRDefault="001E206E" w:rsidP="00D35F24">
      <w:pPr>
        <w:pStyle w:val="BodyText"/>
        <w:rPr>
          <w:del w:id="1183" w:author="Cole, George" w:date="2016-04-28T15:25:00Z"/>
          <w:lang w:eastAsia="x-none"/>
        </w:rPr>
      </w:pPr>
    </w:p>
    <w:p w14:paraId="4D689C7A" w14:textId="532CE376" w:rsidR="001E206E" w:rsidRPr="003651D9" w:rsidDel="0057489B" w:rsidRDefault="001E206E" w:rsidP="001E206E">
      <w:pPr>
        <w:rPr>
          <w:del w:id="1184" w:author="Cole, George" w:date="2016-04-28T15:25:00Z"/>
        </w:rPr>
      </w:pPr>
      <w:del w:id="1185" w:author="Cole, George" w:date="2016-04-28T15:25:00Z">
        <w:r w:rsidRPr="003651D9" w:rsidDel="0057489B">
          <w:delText>The header for the &lt;</w:delText>
        </w:r>
        <w:r w:rsidRPr="003651D9" w:rsidDel="0057489B">
          <w:rPr>
            <w:i/>
          </w:rPr>
          <w:delText>Document Name</w:delText>
        </w:r>
        <w:r w:rsidRPr="003651D9" w:rsidDel="0057489B">
          <w:delText>&gt; document shall support the following header constraints as noted in this section</w:delText>
        </w:r>
        <w:r w:rsidR="00887E40" w:rsidRPr="003651D9" w:rsidDel="0057489B">
          <w:delText xml:space="preserve">. </w:delText>
        </w:r>
        <w:r w:rsidRPr="003651D9" w:rsidDel="0057489B">
          <w:delText>Note that this content profile is realm agnostic. These header constraints are based on the C-CDA header constraints but all references to US Realm specific types have been removed.</w:delText>
        </w:r>
      </w:del>
    </w:p>
    <w:p w14:paraId="4147D5CD" w14:textId="01D396A0" w:rsidR="001E206E" w:rsidRPr="003651D9" w:rsidDel="0057489B" w:rsidRDefault="001E206E" w:rsidP="00597DB2">
      <w:pPr>
        <w:pStyle w:val="AuthorInstructions"/>
        <w:rPr>
          <w:del w:id="1186" w:author="Cole, George" w:date="2016-04-28T15:25:00Z"/>
        </w:rPr>
      </w:pPr>
      <w:del w:id="1187" w:author="Cole, George" w:date="2016-04-28T15:25:00Z">
        <w:r w:rsidRPr="003651D9" w:rsidDel="0057489B">
          <w:delText>&lt;An example is provided to demonstrate the desired consistent use and format</w:delText>
        </w:r>
        <w:r w:rsidR="00887E40" w:rsidRPr="003651D9" w:rsidDel="0057489B">
          <w:delText xml:space="preserve">. </w:delText>
        </w:r>
        <w:r w:rsidRPr="003651D9" w:rsidDel="0057489B">
          <w:delText>Delete this example prior to publication for Public Comment</w:delText>
        </w:r>
        <w:r w:rsidR="00887E40" w:rsidRPr="003651D9" w:rsidDel="0057489B">
          <w:delText xml:space="preserve">. </w:delText>
        </w:r>
        <w:r w:rsidR="00D609FE" w:rsidRPr="003651D9" w:rsidDel="0057489B">
          <w:delText>The statement must be numbered, begin with SHALL/SHOULD/MAY</w:delText>
        </w:r>
        <w:r w:rsidR="00AD069D" w:rsidRPr="003651D9" w:rsidDel="0057489B">
          <w:delText>,</w:delText>
        </w:r>
        <w:r w:rsidR="00D609FE" w:rsidRPr="003651D9" w:rsidDel="0057489B">
          <w:delText xml:space="preserve"> identify the cardinality using [n..n], the name of the element, and a subitem which describe</w:delText>
        </w:r>
        <w:r w:rsidR="00AD069D" w:rsidRPr="003651D9" w:rsidDel="0057489B">
          <w:delText>s</w:delText>
        </w:r>
        <w:r w:rsidR="00D609FE" w:rsidRPr="003651D9" w:rsidDel="0057489B">
          <w:delText xml:space="preserve"> the value or source of the information.</w:delText>
        </w:r>
        <w:r w:rsidRPr="003651D9" w:rsidDel="0057489B">
          <w:delText>&gt;</w:delText>
        </w:r>
      </w:del>
    </w:p>
    <w:p w14:paraId="7BE1FF5F" w14:textId="51CB0801" w:rsidR="001E206E" w:rsidRPr="003651D9" w:rsidDel="0057489B" w:rsidRDefault="000121FB" w:rsidP="001E206E">
      <w:pPr>
        <w:rPr>
          <w:del w:id="1188" w:author="Cole, George" w:date="2016-04-28T15:25:00Z"/>
        </w:rPr>
      </w:pPr>
      <w:del w:id="1189" w:author="Cole, George" w:date="2016-04-28T15:25:00Z">
        <w:r w:rsidRPr="003651D9" w:rsidDel="0057489B">
          <w:delText>&lt;</w:delText>
        </w:r>
        <w:r w:rsidR="003651D9" w:rsidRPr="003651D9" w:rsidDel="0057489B">
          <w:delText>e.g.</w:delText>
        </w:r>
        <w:r w:rsidRPr="003651D9" w:rsidDel="0057489B">
          <w:delText>,</w:delText>
        </w:r>
      </w:del>
    </w:p>
    <w:p w14:paraId="280EE0EA" w14:textId="2B7AE74B" w:rsidR="001E206E" w:rsidRPr="003651D9" w:rsidDel="0057489B" w:rsidRDefault="001E206E" w:rsidP="00AA3771">
      <w:pPr>
        <w:numPr>
          <w:ilvl w:val="0"/>
          <w:numId w:val="14"/>
        </w:numPr>
        <w:spacing w:before="0" w:after="40" w:line="260" w:lineRule="exact"/>
        <w:rPr>
          <w:del w:id="1190" w:author="Cole, George" w:date="2016-04-28T15:25:00Z"/>
        </w:rPr>
      </w:pPr>
      <w:del w:id="1191" w:author="Cole, George" w:date="2016-04-28T15:25:00Z">
        <w:r w:rsidRPr="003651D9" w:rsidDel="0057489B">
          <w:rPr>
            <w:b/>
            <w:sz w:val="16"/>
            <w:szCs w:val="16"/>
          </w:rPr>
          <w:delText>SHALL</w:delText>
        </w:r>
        <w:r w:rsidRPr="003651D9" w:rsidDel="0057489B">
          <w:delText xml:space="preserve"> contain exactly one [1..1] </w:delText>
        </w:r>
        <w:r w:rsidRPr="003651D9" w:rsidDel="0057489B">
          <w:rPr>
            <w:rFonts w:ascii="Courier New" w:hAnsi="Courier New"/>
            <w:b/>
          </w:rPr>
          <w:delText>typeId</w:delText>
        </w:r>
        <w:r w:rsidRPr="003651D9" w:rsidDel="0057489B">
          <w:delText xml:space="preserve"> (CONF:5361). </w:delText>
        </w:r>
      </w:del>
    </w:p>
    <w:p w14:paraId="5DD73F28" w14:textId="2CD7FE1F" w:rsidR="001E206E" w:rsidRPr="003651D9" w:rsidDel="0057489B" w:rsidRDefault="001E206E" w:rsidP="00AA3771">
      <w:pPr>
        <w:numPr>
          <w:ilvl w:val="1"/>
          <w:numId w:val="14"/>
        </w:numPr>
        <w:spacing w:before="0" w:after="40" w:line="260" w:lineRule="exact"/>
        <w:rPr>
          <w:del w:id="1192" w:author="Cole, George" w:date="2016-04-28T15:25:00Z"/>
        </w:rPr>
      </w:pPr>
      <w:del w:id="1193" w:author="Cole, George" w:date="2016-04-28T15:25:00Z">
        <w:r w:rsidRPr="003651D9" w:rsidDel="0057489B">
          <w:delText xml:space="preserve">This typeId </w:delText>
        </w:r>
        <w:r w:rsidRPr="003651D9" w:rsidDel="0057489B">
          <w:rPr>
            <w:b/>
            <w:sz w:val="16"/>
            <w:szCs w:val="16"/>
          </w:rPr>
          <w:delText>SHALL</w:delText>
        </w:r>
        <w:r w:rsidRPr="003651D9" w:rsidDel="0057489B">
          <w:delText xml:space="preserve"> contain exactly one [1..1] </w:delText>
        </w:r>
        <w:r w:rsidRPr="003651D9" w:rsidDel="0057489B">
          <w:rPr>
            <w:rFonts w:ascii="Courier New" w:hAnsi="Courier New"/>
            <w:b/>
          </w:rPr>
          <w:delText>@root</w:delText>
        </w:r>
        <w:r w:rsidRPr="003651D9" w:rsidDel="0057489B">
          <w:delText>="</w:delText>
        </w:r>
        <w:r w:rsidRPr="003651D9" w:rsidDel="0057489B">
          <w:rPr>
            <w:rFonts w:ascii="Courier New" w:hAnsi="Courier New"/>
          </w:rPr>
          <w:delText>2.16.840.1.113883.1.3</w:delText>
        </w:r>
        <w:r w:rsidRPr="003651D9" w:rsidDel="0057489B">
          <w:delText xml:space="preserve">" (CONF:5250). </w:delText>
        </w:r>
      </w:del>
    </w:p>
    <w:p w14:paraId="259ECCAE" w14:textId="63A9F119" w:rsidR="001E206E" w:rsidRPr="003651D9" w:rsidDel="0057489B" w:rsidRDefault="001E206E" w:rsidP="00AA3771">
      <w:pPr>
        <w:numPr>
          <w:ilvl w:val="1"/>
          <w:numId w:val="14"/>
        </w:numPr>
        <w:spacing w:before="0" w:after="40" w:line="260" w:lineRule="exact"/>
        <w:rPr>
          <w:del w:id="1194" w:author="Cole, George" w:date="2016-04-28T15:25:00Z"/>
        </w:rPr>
      </w:pPr>
      <w:del w:id="1195" w:author="Cole, George" w:date="2016-04-28T15:25:00Z">
        <w:r w:rsidRPr="003651D9" w:rsidDel="0057489B">
          <w:delText xml:space="preserve">This typeId </w:delText>
        </w:r>
        <w:r w:rsidRPr="003651D9" w:rsidDel="0057489B">
          <w:rPr>
            <w:b/>
            <w:sz w:val="16"/>
            <w:szCs w:val="16"/>
          </w:rPr>
          <w:delText>SHALL</w:delText>
        </w:r>
        <w:r w:rsidRPr="003651D9" w:rsidDel="0057489B">
          <w:delText xml:space="preserve"> contain exactly one [1..1] </w:delText>
        </w:r>
        <w:r w:rsidRPr="003651D9" w:rsidDel="0057489B">
          <w:rPr>
            <w:rFonts w:ascii="Courier New" w:hAnsi="Courier New"/>
            <w:b/>
          </w:rPr>
          <w:delText>@extension</w:delText>
        </w:r>
        <w:r w:rsidRPr="003651D9" w:rsidDel="0057489B">
          <w:delText>="</w:delText>
        </w:r>
        <w:r w:rsidRPr="003651D9" w:rsidDel="0057489B">
          <w:rPr>
            <w:rFonts w:ascii="Courier New" w:hAnsi="Courier New"/>
          </w:rPr>
          <w:delText>POCD_HD000040</w:delText>
        </w:r>
        <w:r w:rsidRPr="003651D9" w:rsidDel="0057489B">
          <w:delText xml:space="preserve">" (CONF:5251). </w:delText>
        </w:r>
      </w:del>
    </w:p>
    <w:p w14:paraId="581EFF4F" w14:textId="30BFC2B7" w:rsidR="001E206E" w:rsidRPr="003651D9" w:rsidDel="0057489B" w:rsidRDefault="001E206E" w:rsidP="00AA3771">
      <w:pPr>
        <w:numPr>
          <w:ilvl w:val="0"/>
          <w:numId w:val="14"/>
        </w:numPr>
        <w:spacing w:before="0" w:after="40" w:line="260" w:lineRule="exact"/>
        <w:rPr>
          <w:del w:id="1196" w:author="Cole, George" w:date="2016-04-28T15:25:00Z"/>
        </w:rPr>
      </w:pPr>
      <w:del w:id="1197" w:author="Cole, George" w:date="2016-04-28T15:25:00Z">
        <w:r w:rsidRPr="003651D9" w:rsidDel="0057489B">
          <w:rPr>
            <w:b/>
            <w:bCs/>
            <w:sz w:val="16"/>
            <w:szCs w:val="16"/>
          </w:rPr>
          <w:delText>SHALL</w:delText>
        </w:r>
        <w:r w:rsidRPr="003651D9" w:rsidDel="0057489B">
          <w:delText xml:space="preserve"> contain exactly one [1..1] </w:delText>
        </w:r>
        <w:r w:rsidRPr="003651D9" w:rsidDel="0057489B">
          <w:rPr>
            <w:rFonts w:ascii="Courier New" w:hAnsi="Courier New"/>
            <w:b/>
            <w:bCs/>
          </w:rPr>
          <w:delText>templateId</w:delText>
        </w:r>
        <w:r w:rsidRPr="003651D9" w:rsidDel="0057489B">
          <w:delText xml:space="preserve"> (CONF:5252) such that it </w:delText>
        </w:r>
      </w:del>
    </w:p>
    <w:p w14:paraId="38355A35" w14:textId="57AEEE58" w:rsidR="001E206E" w:rsidRPr="003651D9" w:rsidDel="0057489B" w:rsidRDefault="001E206E" w:rsidP="00AA3771">
      <w:pPr>
        <w:numPr>
          <w:ilvl w:val="1"/>
          <w:numId w:val="14"/>
        </w:numPr>
        <w:spacing w:before="0" w:after="120" w:line="260" w:lineRule="exact"/>
        <w:rPr>
          <w:del w:id="1198" w:author="Cole, George" w:date="2016-04-28T15:25:00Z"/>
        </w:rPr>
      </w:pPr>
      <w:del w:id="1199" w:author="Cole, George" w:date="2016-04-28T15:25:00Z">
        <w:r w:rsidRPr="003651D9" w:rsidDel="0057489B">
          <w:rPr>
            <w:b/>
            <w:bCs/>
            <w:sz w:val="16"/>
            <w:szCs w:val="16"/>
          </w:rPr>
          <w:delText>SHALL</w:delText>
        </w:r>
        <w:r w:rsidRPr="003651D9" w:rsidDel="0057489B">
          <w:delText xml:space="preserve"> contain exactly one [1..1] </w:delText>
        </w:r>
        <w:r w:rsidRPr="003651D9" w:rsidDel="0057489B">
          <w:rPr>
            <w:rFonts w:ascii="Courier New" w:hAnsi="Courier New"/>
            <w:b/>
            <w:bCs/>
          </w:rPr>
          <w:delText>@root</w:delText>
        </w:r>
        <w:r w:rsidRPr="003651D9" w:rsidDel="0057489B">
          <w:delText xml:space="preserve">="1.3.6.1.4.1.19376.1.4.1.1.2" for the Cath Report Content document template (CONF:CRC-xxx). </w:delText>
        </w:r>
      </w:del>
    </w:p>
    <w:p w14:paraId="71D27B4B" w14:textId="4E3EDBF8" w:rsidR="001E206E" w:rsidRPr="003651D9" w:rsidDel="0057489B" w:rsidRDefault="001E206E" w:rsidP="00AA3771">
      <w:pPr>
        <w:numPr>
          <w:ilvl w:val="0"/>
          <w:numId w:val="14"/>
        </w:numPr>
        <w:spacing w:before="0" w:after="40" w:line="260" w:lineRule="exact"/>
        <w:rPr>
          <w:del w:id="1200" w:author="Cole, George" w:date="2016-04-28T15:25:00Z"/>
        </w:rPr>
      </w:pPr>
      <w:del w:id="1201" w:author="Cole, George" w:date="2016-04-28T15:25:00Z">
        <w:r w:rsidRPr="003651D9" w:rsidDel="0057489B">
          <w:rPr>
            <w:b/>
            <w:sz w:val="16"/>
            <w:szCs w:val="16"/>
          </w:rPr>
          <w:delText>SHALL</w:delText>
        </w:r>
        <w:r w:rsidRPr="003651D9" w:rsidDel="0057489B">
          <w:delText xml:space="preserve"> contain exactly one [1..1] </w:delText>
        </w:r>
        <w:r w:rsidRPr="003651D9" w:rsidDel="0057489B">
          <w:rPr>
            <w:rFonts w:ascii="Courier New" w:hAnsi="Courier New"/>
            <w:b/>
          </w:rPr>
          <w:delText>id</w:delText>
        </w:r>
        <w:r w:rsidRPr="003651D9" w:rsidDel="0057489B">
          <w:delText xml:space="preserve"> (CONF:5363). </w:delText>
        </w:r>
      </w:del>
    </w:p>
    <w:p w14:paraId="32D0D67F" w14:textId="27325157" w:rsidR="001E206E" w:rsidRPr="003651D9" w:rsidDel="0057489B" w:rsidRDefault="001E206E" w:rsidP="00AA3771">
      <w:pPr>
        <w:numPr>
          <w:ilvl w:val="1"/>
          <w:numId w:val="14"/>
        </w:numPr>
        <w:spacing w:before="0" w:after="40" w:line="260" w:lineRule="exact"/>
        <w:rPr>
          <w:del w:id="1202" w:author="Cole, George" w:date="2016-04-28T15:25:00Z"/>
        </w:rPr>
      </w:pPr>
      <w:del w:id="1203" w:author="Cole, George" w:date="2016-04-28T15:25:00Z">
        <w:r w:rsidRPr="003651D9" w:rsidDel="0057489B">
          <w:delText>This id SHALL be a globally unique identifier for the document (CONF:9991).</w:delText>
        </w:r>
      </w:del>
    </w:p>
    <w:p w14:paraId="10C18F7F" w14:textId="01F5629F" w:rsidR="001E206E" w:rsidRPr="003651D9" w:rsidDel="0057489B" w:rsidRDefault="001E206E" w:rsidP="00AA3771">
      <w:pPr>
        <w:numPr>
          <w:ilvl w:val="0"/>
          <w:numId w:val="14"/>
        </w:numPr>
        <w:spacing w:before="0" w:after="40" w:line="260" w:lineRule="exact"/>
        <w:rPr>
          <w:del w:id="1204" w:author="Cole, George" w:date="2016-04-28T15:25:00Z"/>
        </w:rPr>
      </w:pPr>
      <w:del w:id="1205" w:author="Cole, George" w:date="2016-04-28T15:25:00Z">
        <w:r w:rsidRPr="003651D9" w:rsidDel="0057489B">
          <w:rPr>
            <w:b/>
            <w:sz w:val="16"/>
            <w:szCs w:val="16"/>
          </w:rPr>
          <w:delText>SHALL</w:delText>
        </w:r>
        <w:r w:rsidRPr="003651D9" w:rsidDel="0057489B">
          <w:delText xml:space="preserve"> contain exactly one or two [1..2] </w:delText>
        </w:r>
        <w:r w:rsidRPr="003651D9" w:rsidDel="0057489B">
          <w:rPr>
            <w:rFonts w:ascii="Courier New" w:hAnsi="Courier New"/>
            <w:b/>
          </w:rPr>
          <w:delText>code</w:delText>
        </w:r>
        <w:r w:rsidRPr="003651D9" w:rsidDel="0057489B">
          <w:delText xml:space="preserve"> (CONF:5253-CRC). </w:delText>
        </w:r>
      </w:del>
    </w:p>
    <w:p w14:paraId="6CAAA7F1" w14:textId="0180BCED" w:rsidR="001E206E" w:rsidRPr="003651D9" w:rsidDel="0057489B" w:rsidRDefault="001E206E" w:rsidP="00AA3771">
      <w:pPr>
        <w:numPr>
          <w:ilvl w:val="1"/>
          <w:numId w:val="14"/>
        </w:numPr>
        <w:spacing w:before="0" w:after="40" w:line="260" w:lineRule="exact"/>
        <w:rPr>
          <w:del w:id="1206" w:author="Cole, George" w:date="2016-04-28T15:25:00Z"/>
        </w:rPr>
      </w:pPr>
      <w:del w:id="1207" w:author="Cole, George" w:date="2016-04-28T15:25:00Z">
        <w:r w:rsidRPr="003651D9" w:rsidDel="0057489B">
          <w:rPr>
            <w:b/>
            <w:bCs/>
            <w:sz w:val="16"/>
            <w:szCs w:val="16"/>
          </w:rPr>
          <w:delText>SHALL</w:delText>
        </w:r>
        <w:r w:rsidRPr="003651D9" w:rsidDel="0057489B">
          <w:delText xml:space="preserve"> be selected from ValueSet </w:delText>
        </w:r>
        <w:r w:rsidRPr="003651D9" w:rsidDel="0057489B">
          <w:rPr>
            <w:rStyle w:val="XMLname"/>
          </w:rPr>
          <w:delText>ProcedureNoteDocumentTypeCodes 2.16.840.1.113883.11.20.6.1</w:delText>
        </w:r>
        <w:r w:rsidRPr="003651D9" w:rsidDel="0057489B">
          <w:delText xml:space="preserve"> </w:delText>
        </w:r>
        <w:r w:rsidRPr="003651D9" w:rsidDel="0057489B">
          <w:rPr>
            <w:rStyle w:val="keyword"/>
          </w:rPr>
          <w:delText>DYNAMIC</w:delText>
        </w:r>
        <w:r w:rsidR="005F3FB5" w:rsidDel="0057489B">
          <w:delText xml:space="preserve"> </w:delText>
        </w:r>
        <w:r w:rsidRPr="003651D9" w:rsidDel="0057489B">
          <w:delText>(CONF:8497)</w:delText>
        </w:r>
        <w:r w:rsidR="00887E40" w:rsidRPr="003651D9" w:rsidDel="0057489B">
          <w:delText xml:space="preserve">. </w:delText>
        </w:r>
        <w:r w:rsidRPr="003651D9" w:rsidDel="0057489B">
          <w:delText>Either or both of the following codes should be included:</w:delText>
        </w:r>
      </w:del>
    </w:p>
    <w:p w14:paraId="69F9BA37" w14:textId="42DC89A5" w:rsidR="001E206E" w:rsidRPr="003651D9" w:rsidDel="0057489B" w:rsidRDefault="001E206E" w:rsidP="001E206E">
      <w:pPr>
        <w:rPr>
          <w:del w:id="1208" w:author="Cole, George" w:date="2016-04-28T15:25:00Z"/>
        </w:rPr>
      </w:pPr>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3651D9" w:rsidDel="0057489B" w14:paraId="7E6991EC" w14:textId="5602D28A" w:rsidTr="00BB76BC">
        <w:trPr>
          <w:cantSplit/>
          <w:trHeight w:val="611"/>
          <w:del w:id="1209" w:author="Cole, George" w:date="2016-04-28T15:25:00Z"/>
        </w:trPr>
        <w:tc>
          <w:tcPr>
            <w:tcW w:w="8640" w:type="dxa"/>
            <w:gridSpan w:val="4"/>
            <w:tcBorders>
              <w:bottom w:val="single" w:sz="4" w:space="0" w:color="auto"/>
            </w:tcBorders>
            <w:shd w:val="clear" w:color="auto" w:fill="auto"/>
          </w:tcPr>
          <w:p w14:paraId="2C69BEF3" w14:textId="4E4CD21C" w:rsidR="001E206E" w:rsidRPr="003651D9" w:rsidDel="0057489B" w:rsidRDefault="001E206E" w:rsidP="00FA1B42">
            <w:pPr>
              <w:pStyle w:val="TableText"/>
              <w:ind w:left="72"/>
              <w:rPr>
                <w:del w:id="1210" w:author="Cole, George" w:date="2016-04-28T15:25:00Z"/>
                <w:noProof w:val="0"/>
                <w:lang w:val="en-US"/>
              </w:rPr>
            </w:pPr>
            <w:del w:id="1211" w:author="Cole, George" w:date="2016-04-28T15:25:00Z">
              <w:r w:rsidRPr="003651D9" w:rsidDel="0057489B">
                <w:rPr>
                  <w:noProof w:val="0"/>
                  <w:lang w:val="en-US"/>
                </w:rPr>
                <w:delText xml:space="preserve">Value Set: ProcedureNoteDocumentTypeCodes 2.16.840.1.113883.11.20.6.1 </w:delText>
              </w:r>
              <w:r w:rsidRPr="003651D9" w:rsidDel="0057489B">
                <w:rPr>
                  <w:rFonts w:cs="Courier New"/>
                  <w:noProof w:val="0"/>
                  <w:lang w:val="en-US"/>
                </w:rPr>
                <w:delText>DYNAMIC</w:delText>
              </w:r>
            </w:del>
          </w:p>
          <w:p w14:paraId="6FCF4A7D" w14:textId="74254CDE" w:rsidR="001E206E" w:rsidRPr="003651D9" w:rsidDel="0057489B" w:rsidRDefault="001E206E" w:rsidP="00FA1B42">
            <w:pPr>
              <w:pStyle w:val="TableText"/>
              <w:ind w:left="72"/>
              <w:rPr>
                <w:del w:id="1212" w:author="Cole, George" w:date="2016-04-28T15:25:00Z"/>
                <w:noProof w:val="0"/>
                <w:lang w:val="en-US"/>
              </w:rPr>
            </w:pPr>
            <w:del w:id="1213" w:author="Cole, George" w:date="2016-04-28T15:25:00Z">
              <w:r w:rsidRPr="003651D9" w:rsidDel="0057489B">
                <w:rPr>
                  <w:noProof w:val="0"/>
                  <w:lang w:val="en-US"/>
                </w:rPr>
                <w:delText>Code System: LOINC 2.16.840.1.113883.6.1</w:delText>
              </w:r>
            </w:del>
          </w:p>
        </w:tc>
      </w:tr>
      <w:tr w:rsidR="001E206E" w:rsidRPr="003651D9" w:rsidDel="0057489B" w14:paraId="5E348D85" w14:textId="45064BB2" w:rsidTr="00BB76BC">
        <w:trPr>
          <w:cantSplit/>
          <w:trHeight w:val="611"/>
          <w:del w:id="1214" w:author="Cole, George" w:date="2016-04-28T15:25:00Z"/>
        </w:trPr>
        <w:tc>
          <w:tcPr>
            <w:tcW w:w="1161" w:type="dxa"/>
            <w:shd w:val="clear" w:color="auto" w:fill="E6E6E6"/>
          </w:tcPr>
          <w:p w14:paraId="330FF5F5" w14:textId="4553D592" w:rsidR="001E206E" w:rsidRPr="003651D9" w:rsidDel="0057489B" w:rsidRDefault="001E206E" w:rsidP="00FA1B42">
            <w:pPr>
              <w:pStyle w:val="TableEntryHeader"/>
              <w:rPr>
                <w:del w:id="1215" w:author="Cole, George" w:date="2016-04-28T15:25:00Z"/>
              </w:rPr>
            </w:pPr>
            <w:del w:id="1216" w:author="Cole, George" w:date="2016-04-28T15:25:00Z">
              <w:r w:rsidRPr="003651D9" w:rsidDel="0057489B">
                <w:delText>LOINC Code</w:delText>
              </w:r>
            </w:del>
          </w:p>
        </w:tc>
        <w:tc>
          <w:tcPr>
            <w:tcW w:w="2074" w:type="dxa"/>
            <w:shd w:val="clear" w:color="auto" w:fill="E6E6E6"/>
          </w:tcPr>
          <w:p w14:paraId="065B8F26" w14:textId="3C3508EC" w:rsidR="001E206E" w:rsidRPr="003651D9" w:rsidDel="0057489B" w:rsidRDefault="001E206E" w:rsidP="00FA1B42">
            <w:pPr>
              <w:pStyle w:val="TableEntryHeader"/>
              <w:rPr>
                <w:del w:id="1217" w:author="Cole, George" w:date="2016-04-28T15:25:00Z"/>
              </w:rPr>
            </w:pPr>
            <w:del w:id="1218" w:author="Cole, George" w:date="2016-04-28T15:25:00Z">
              <w:r w:rsidRPr="003651D9" w:rsidDel="0057489B">
                <w:delText>Type of Service ‘Component’</w:delText>
              </w:r>
            </w:del>
          </w:p>
        </w:tc>
        <w:tc>
          <w:tcPr>
            <w:tcW w:w="1418" w:type="dxa"/>
            <w:shd w:val="clear" w:color="auto" w:fill="E6E6E6"/>
          </w:tcPr>
          <w:p w14:paraId="018F61CD" w14:textId="59A41921" w:rsidR="001E206E" w:rsidRPr="003651D9" w:rsidDel="0057489B" w:rsidRDefault="001E206E" w:rsidP="00FA1B42">
            <w:pPr>
              <w:pStyle w:val="TableEntryHeader"/>
              <w:rPr>
                <w:del w:id="1219" w:author="Cole, George" w:date="2016-04-28T15:25:00Z"/>
              </w:rPr>
            </w:pPr>
            <w:del w:id="1220" w:author="Cole, George" w:date="2016-04-28T15:25:00Z">
              <w:r w:rsidRPr="003651D9" w:rsidDel="0057489B">
                <w:delText>Setting ‘System’</w:delText>
              </w:r>
            </w:del>
          </w:p>
        </w:tc>
        <w:tc>
          <w:tcPr>
            <w:tcW w:w="3987" w:type="dxa"/>
            <w:shd w:val="clear" w:color="auto" w:fill="E6E6E6"/>
          </w:tcPr>
          <w:p w14:paraId="74A7A367" w14:textId="0764E733" w:rsidR="001E206E" w:rsidRPr="003651D9" w:rsidDel="0057489B" w:rsidRDefault="001E206E" w:rsidP="00FA1B42">
            <w:pPr>
              <w:pStyle w:val="TableEntryHeader"/>
              <w:rPr>
                <w:del w:id="1221" w:author="Cole, George" w:date="2016-04-28T15:25:00Z"/>
              </w:rPr>
            </w:pPr>
            <w:del w:id="1222" w:author="Cole, George" w:date="2016-04-28T15:25:00Z">
              <w:r w:rsidRPr="003651D9" w:rsidDel="0057489B">
                <w:delText>Specialty/Training/Professional Level ‘Method_Type’</w:delText>
              </w:r>
            </w:del>
          </w:p>
        </w:tc>
      </w:tr>
      <w:tr w:rsidR="001E206E" w:rsidRPr="003651D9" w:rsidDel="0057489B" w14:paraId="1C78FB60" w14:textId="2938559C" w:rsidTr="00BB76BC">
        <w:trPr>
          <w:cantSplit/>
          <w:del w:id="1223" w:author="Cole, George" w:date="2016-04-28T15:25:00Z"/>
        </w:trPr>
        <w:tc>
          <w:tcPr>
            <w:tcW w:w="1161" w:type="dxa"/>
            <w:vAlign w:val="bottom"/>
          </w:tcPr>
          <w:p w14:paraId="21260A4D" w14:textId="21DDE0FA" w:rsidR="001E206E" w:rsidRPr="003651D9" w:rsidDel="0057489B" w:rsidRDefault="001E206E" w:rsidP="00AD069D">
            <w:pPr>
              <w:pStyle w:val="TableEntry"/>
              <w:rPr>
                <w:del w:id="1224" w:author="Cole, George" w:date="2016-04-28T15:25:00Z"/>
              </w:rPr>
            </w:pPr>
            <w:del w:id="1225" w:author="Cole, George" w:date="2016-04-28T15:25:00Z">
              <w:r w:rsidRPr="003651D9" w:rsidDel="0057489B">
                <w:delText>18745-0</w:delText>
              </w:r>
            </w:del>
          </w:p>
        </w:tc>
        <w:tc>
          <w:tcPr>
            <w:tcW w:w="2074" w:type="dxa"/>
            <w:vAlign w:val="bottom"/>
          </w:tcPr>
          <w:p w14:paraId="4B65DD6D" w14:textId="78E80051" w:rsidR="001E206E" w:rsidRPr="003651D9" w:rsidDel="0057489B" w:rsidRDefault="001E206E" w:rsidP="00AD069D">
            <w:pPr>
              <w:pStyle w:val="TableEntry"/>
              <w:rPr>
                <w:del w:id="1226" w:author="Cole, George" w:date="2016-04-28T15:25:00Z"/>
              </w:rPr>
            </w:pPr>
            <w:del w:id="1227" w:author="Cole, George" w:date="2016-04-28T15:25:00Z">
              <w:r w:rsidRPr="003651D9" w:rsidDel="0057489B">
                <w:delText>Study report</w:delText>
              </w:r>
            </w:del>
          </w:p>
        </w:tc>
        <w:tc>
          <w:tcPr>
            <w:tcW w:w="1418" w:type="dxa"/>
            <w:vAlign w:val="bottom"/>
          </w:tcPr>
          <w:p w14:paraId="1DEC73F2" w14:textId="60CC7569" w:rsidR="001E206E" w:rsidRPr="003651D9" w:rsidDel="0057489B" w:rsidRDefault="001E206E" w:rsidP="003579DA">
            <w:pPr>
              <w:pStyle w:val="TableEntry"/>
              <w:rPr>
                <w:del w:id="1228" w:author="Cole, George" w:date="2016-04-28T15:25:00Z"/>
              </w:rPr>
            </w:pPr>
            <w:del w:id="1229" w:author="Cole, George" w:date="2016-04-28T15:25:00Z">
              <w:r w:rsidRPr="003651D9" w:rsidDel="0057489B">
                <w:delText>Heart</w:delText>
              </w:r>
            </w:del>
          </w:p>
        </w:tc>
        <w:tc>
          <w:tcPr>
            <w:tcW w:w="3987" w:type="dxa"/>
            <w:vAlign w:val="bottom"/>
          </w:tcPr>
          <w:p w14:paraId="1328BA1F" w14:textId="70849440" w:rsidR="001E206E" w:rsidRPr="003651D9" w:rsidDel="0057489B" w:rsidRDefault="001E206E" w:rsidP="003579DA">
            <w:pPr>
              <w:pStyle w:val="TableEntry"/>
              <w:rPr>
                <w:del w:id="1230" w:author="Cole, George" w:date="2016-04-28T15:25:00Z"/>
              </w:rPr>
            </w:pPr>
            <w:del w:id="1231" w:author="Cole, George" w:date="2016-04-28T15:25:00Z">
              <w:r w:rsidRPr="003651D9" w:rsidDel="0057489B">
                <w:delText>Cardiac catheterization</w:delText>
              </w:r>
            </w:del>
          </w:p>
        </w:tc>
      </w:tr>
      <w:tr w:rsidR="001E206E" w:rsidRPr="003651D9" w:rsidDel="0057489B" w14:paraId="57D9D6F3" w14:textId="3AE32F20" w:rsidTr="00BB76BC">
        <w:trPr>
          <w:cantSplit/>
          <w:del w:id="1232" w:author="Cole, George" w:date="2016-04-28T15:25:00Z"/>
        </w:trPr>
        <w:tc>
          <w:tcPr>
            <w:tcW w:w="1161" w:type="dxa"/>
            <w:vAlign w:val="bottom"/>
          </w:tcPr>
          <w:p w14:paraId="6850499F" w14:textId="34B39B5A" w:rsidR="001E206E" w:rsidRPr="003651D9" w:rsidDel="0057489B" w:rsidRDefault="001E206E" w:rsidP="00AD069D">
            <w:pPr>
              <w:pStyle w:val="TableEntry"/>
              <w:rPr>
                <w:del w:id="1233" w:author="Cole, George" w:date="2016-04-28T15:25:00Z"/>
              </w:rPr>
            </w:pPr>
            <w:del w:id="1234" w:author="Cole, George" w:date="2016-04-28T15:25:00Z">
              <w:r w:rsidRPr="003651D9" w:rsidDel="0057489B">
                <w:delText>34896-1</w:delText>
              </w:r>
            </w:del>
          </w:p>
        </w:tc>
        <w:tc>
          <w:tcPr>
            <w:tcW w:w="2074" w:type="dxa"/>
            <w:vAlign w:val="bottom"/>
          </w:tcPr>
          <w:p w14:paraId="6B2537FE" w14:textId="7AED55D2" w:rsidR="001E206E" w:rsidRPr="003651D9" w:rsidDel="0057489B" w:rsidRDefault="001E206E" w:rsidP="00AD069D">
            <w:pPr>
              <w:pStyle w:val="TableEntry"/>
              <w:rPr>
                <w:del w:id="1235" w:author="Cole, George" w:date="2016-04-28T15:25:00Z"/>
              </w:rPr>
            </w:pPr>
            <w:del w:id="1236" w:author="Cole, George" w:date="2016-04-28T15:25:00Z">
              <w:r w:rsidRPr="003651D9" w:rsidDel="0057489B">
                <w:delText>Interventional procedure note</w:delText>
              </w:r>
            </w:del>
          </w:p>
        </w:tc>
        <w:tc>
          <w:tcPr>
            <w:tcW w:w="1418" w:type="dxa"/>
            <w:vAlign w:val="bottom"/>
          </w:tcPr>
          <w:p w14:paraId="0DE2064F" w14:textId="37F9ED82" w:rsidR="001E206E" w:rsidRPr="003651D9" w:rsidDel="0057489B" w:rsidRDefault="001E206E" w:rsidP="003579DA">
            <w:pPr>
              <w:pStyle w:val="TableEntry"/>
              <w:rPr>
                <w:del w:id="1237" w:author="Cole, George" w:date="2016-04-28T15:25:00Z"/>
              </w:rPr>
            </w:pPr>
            <w:del w:id="1238" w:author="Cole, George" w:date="2016-04-28T15:25:00Z">
              <w:r w:rsidRPr="003651D9" w:rsidDel="0057489B">
                <w:delText>{Setting}</w:delText>
              </w:r>
            </w:del>
          </w:p>
        </w:tc>
        <w:tc>
          <w:tcPr>
            <w:tcW w:w="3987" w:type="dxa"/>
            <w:vAlign w:val="bottom"/>
          </w:tcPr>
          <w:p w14:paraId="3318C211" w14:textId="0C051AD6" w:rsidR="001E206E" w:rsidRPr="003651D9" w:rsidDel="0057489B" w:rsidRDefault="001E206E" w:rsidP="003579DA">
            <w:pPr>
              <w:pStyle w:val="TableEntry"/>
              <w:rPr>
                <w:del w:id="1239" w:author="Cole, George" w:date="2016-04-28T15:25:00Z"/>
              </w:rPr>
            </w:pPr>
            <w:del w:id="1240" w:author="Cole, George" w:date="2016-04-28T15:25:00Z">
              <w:r w:rsidRPr="003651D9" w:rsidDel="0057489B">
                <w:delText>Cardiology</w:delText>
              </w:r>
            </w:del>
          </w:p>
        </w:tc>
      </w:tr>
    </w:tbl>
    <w:p w14:paraId="5B17FAC6" w14:textId="3893BEFC" w:rsidR="001E206E" w:rsidRPr="003651D9" w:rsidDel="0057489B" w:rsidRDefault="001E206E" w:rsidP="001E206E">
      <w:pPr>
        <w:rPr>
          <w:del w:id="1241" w:author="Cole, George" w:date="2016-04-28T15:25:00Z"/>
        </w:rPr>
      </w:pPr>
    </w:p>
    <w:p w14:paraId="41FC573F" w14:textId="732EF9F3" w:rsidR="001E206E" w:rsidRPr="003651D9" w:rsidDel="0057489B" w:rsidRDefault="001E206E" w:rsidP="00AA3771">
      <w:pPr>
        <w:numPr>
          <w:ilvl w:val="0"/>
          <w:numId w:val="14"/>
        </w:numPr>
        <w:spacing w:before="0" w:after="40" w:line="260" w:lineRule="exact"/>
        <w:rPr>
          <w:del w:id="1242" w:author="Cole, George" w:date="2016-04-28T15:25:00Z"/>
        </w:rPr>
      </w:pPr>
      <w:del w:id="1243" w:author="Cole, George" w:date="2016-04-28T15:25:00Z">
        <w:r w:rsidRPr="003651D9" w:rsidDel="0057489B">
          <w:rPr>
            <w:b/>
            <w:sz w:val="16"/>
            <w:szCs w:val="16"/>
          </w:rPr>
          <w:delText>SHALL</w:delText>
        </w:r>
        <w:r w:rsidRPr="003651D9" w:rsidDel="0057489B">
          <w:delText xml:space="preserve"> contain exactly one [1..1] </w:delText>
        </w:r>
        <w:r w:rsidRPr="003651D9" w:rsidDel="0057489B">
          <w:rPr>
            <w:rFonts w:ascii="Courier New" w:hAnsi="Courier New"/>
            <w:b/>
          </w:rPr>
          <w:delText>title</w:delText>
        </w:r>
        <w:r w:rsidRPr="003651D9" w:rsidDel="0057489B">
          <w:delText xml:space="preserve"> (CONF:5254). </w:delText>
        </w:r>
      </w:del>
    </w:p>
    <w:p w14:paraId="08ABD326" w14:textId="60D1AC6C" w:rsidR="001E206E" w:rsidRPr="003651D9" w:rsidDel="0057489B" w:rsidRDefault="001E206E" w:rsidP="00AA3771">
      <w:pPr>
        <w:numPr>
          <w:ilvl w:val="1"/>
          <w:numId w:val="14"/>
        </w:numPr>
        <w:spacing w:before="0" w:after="40" w:line="260" w:lineRule="exact"/>
        <w:rPr>
          <w:del w:id="1244" w:author="Cole, George" w:date="2016-04-28T15:25:00Z"/>
        </w:rPr>
      </w:pPr>
      <w:del w:id="1245" w:author="Cole, George" w:date="2016-04-28T15:25:00Z">
        <w:r w:rsidRPr="003651D9" w:rsidDel="0057489B">
          <w:delText>Can either be a locally defined name or the display name corresponding to clinicalDocument/code (CONF:5255).</w:delText>
        </w:r>
        <w:r w:rsidR="000121FB" w:rsidRPr="003651D9" w:rsidDel="0057489B">
          <w:delText>&gt;</w:delText>
        </w:r>
      </w:del>
    </w:p>
    <w:p w14:paraId="42D00251" w14:textId="66D0916F" w:rsidR="00983131" w:rsidRPr="003651D9" w:rsidDel="0057489B" w:rsidRDefault="00983131" w:rsidP="00D35F24">
      <w:pPr>
        <w:pStyle w:val="BodyText"/>
        <w:rPr>
          <w:del w:id="1246" w:author="Cole, George" w:date="2016-04-28T15:25:00Z"/>
          <w:lang w:eastAsia="x-none"/>
        </w:rPr>
      </w:pPr>
    </w:p>
    <w:p w14:paraId="40F5A907" w14:textId="4131F172" w:rsidR="00983131" w:rsidRPr="003651D9" w:rsidRDefault="00983131" w:rsidP="00597DB2">
      <w:pPr>
        <w:pStyle w:val="AuthorInstructions"/>
      </w:pPr>
      <w:del w:id="1247" w:author="Cole, George" w:date="2016-04-28T15:25:00Z">
        <w:r w:rsidRPr="003651D9" w:rsidDel="0057489B">
          <w:delText xml:space="preserve">###End Discrete Conformance Format – Header </w:delText>
        </w:r>
      </w:del>
      <w:ins w:id="1248" w:author="Cole, George" w:date="2016-04-28T15:25:00Z">
        <w:r w:rsidR="0057489B">
          <w:t>NA</w:t>
        </w:r>
      </w:ins>
    </w:p>
    <w:p w14:paraId="2B6255F3" w14:textId="77777777" w:rsidR="00B9303B" w:rsidRPr="003651D9" w:rsidRDefault="00B9303B" w:rsidP="00B9303B">
      <w:pPr>
        <w:pStyle w:val="Heading2"/>
        <w:numPr>
          <w:ilvl w:val="0"/>
          <w:numId w:val="0"/>
        </w:numPr>
        <w:rPr>
          <w:noProof w:val="0"/>
        </w:rPr>
      </w:pPr>
      <w:bookmarkStart w:id="1249" w:name="_Toc449631605"/>
      <w:r w:rsidRPr="003651D9">
        <w:rPr>
          <w:noProof w:val="0"/>
        </w:rPr>
        <w:t>6.3.3</w:t>
      </w:r>
      <w:r w:rsidR="00291725">
        <w:rPr>
          <w:noProof w:val="0"/>
        </w:rPr>
        <w:t xml:space="preserve"> </w:t>
      </w:r>
      <w:r w:rsidRPr="003651D9">
        <w:rPr>
          <w:noProof w:val="0"/>
        </w:rPr>
        <w:t>CDA Section Content Modules</w:t>
      </w:r>
      <w:bookmarkEnd w:id="1249"/>
    </w:p>
    <w:p w14:paraId="76880E09" w14:textId="77777777" w:rsidR="00870306" w:rsidRPr="003651D9" w:rsidRDefault="00870306" w:rsidP="00870306">
      <w:pPr>
        <w:pStyle w:val="EditorInstructions"/>
      </w:pPr>
      <w:r w:rsidRPr="003651D9">
        <w:t>Add to section 6.3.</w:t>
      </w:r>
      <w:r w:rsidR="00951F63" w:rsidRPr="003651D9">
        <w:t>3</w:t>
      </w:r>
      <w:r w:rsidR="00983131" w:rsidRPr="003651D9">
        <w:t>.10</w:t>
      </w:r>
      <w:r w:rsidRPr="003651D9">
        <w:t xml:space="preserve"> </w:t>
      </w:r>
      <w:r w:rsidR="006A2A74" w:rsidRPr="003651D9">
        <w:t>Section</w:t>
      </w:r>
      <w:r w:rsidRPr="003651D9">
        <w:t xml:space="preserve"> Content Modules</w:t>
      </w:r>
    </w:p>
    <w:p w14:paraId="5C8F6967" w14:textId="1E0E1E20" w:rsidR="00AE4AED" w:rsidRPr="003651D9" w:rsidDel="0057489B" w:rsidRDefault="00AE4AED" w:rsidP="00870306">
      <w:pPr>
        <w:pStyle w:val="BodyText"/>
        <w:rPr>
          <w:del w:id="1250" w:author="Cole, George" w:date="2016-04-28T15:25:00Z"/>
          <w:lang w:eastAsia="x-none"/>
        </w:rPr>
      </w:pPr>
    </w:p>
    <w:p w14:paraId="04CB7142" w14:textId="76948BBE" w:rsidR="00A23689" w:rsidRPr="003651D9" w:rsidDel="0057489B" w:rsidRDefault="00A23689" w:rsidP="00597DB2">
      <w:pPr>
        <w:pStyle w:val="AuthorInstructions"/>
        <w:rPr>
          <w:del w:id="1251" w:author="Cole, George" w:date="2016-04-28T15:25:00Z"/>
        </w:rPr>
      </w:pPr>
      <w:del w:id="1252" w:author="Cole, George" w:date="2016-04-28T15:25:00Z">
        <w:r w:rsidRPr="003651D9" w:rsidDel="0057489B">
          <w:delText>&lt;Replicate this section/table for as many new Section</w:delText>
        </w:r>
        <w:r w:rsidR="000121FB" w:rsidRPr="003651D9" w:rsidDel="0057489B">
          <w:delText>s as</w:delText>
        </w:r>
        <w:r w:rsidR="005F3FB5" w:rsidDel="0057489B">
          <w:delText xml:space="preserve"> </w:delText>
        </w:r>
        <w:r w:rsidRPr="003651D9" w:rsidDel="0057489B">
          <w:delText>are added in this supplement.&gt;</w:delText>
        </w:r>
      </w:del>
    </w:p>
    <w:p w14:paraId="0BC4A67B" w14:textId="33B59AE2" w:rsidR="00363069" w:rsidRPr="003651D9" w:rsidDel="0057489B" w:rsidRDefault="00363069" w:rsidP="00597DB2">
      <w:pPr>
        <w:pStyle w:val="AuthorInstructions"/>
        <w:rPr>
          <w:del w:id="1253" w:author="Cole, George" w:date="2016-04-28T15:25:00Z"/>
        </w:rPr>
      </w:pPr>
      <w:del w:id="1254" w:author="Cole, George" w:date="2016-04-28T15:25:00Z">
        <w:r w:rsidRPr="003651D9" w:rsidDel="0057489B">
          <w:delText>&lt;</w:delText>
        </w:r>
        <w:r w:rsidR="009D125C" w:rsidRPr="003651D9" w:rsidDel="0057489B">
          <w:delText>Author</w:delText>
        </w:r>
        <w:r w:rsidRPr="003651D9" w:rsidDel="0057489B">
          <w:delText>s’ notes:</w:delText>
        </w:r>
        <w:r w:rsidR="005F3FB5" w:rsidDel="0057489B">
          <w:delText xml:space="preserve"> </w:delText>
        </w:r>
        <w:r w:rsidRPr="003651D9" w:rsidDel="0057489B">
          <w:delText>Section naming instructions:</w:delText>
        </w:r>
        <w:r w:rsidR="005F3FB5" w:rsidDel="0057489B">
          <w:delText xml:space="preserve"> </w:delText>
        </w:r>
        <w:r w:rsidRPr="003651D9" w:rsidDel="0057489B">
          <w:delText>If a Section is a specialization of an existing Section, begin the name with the original section name</w:delText>
        </w:r>
        <w:r w:rsidR="00887E40" w:rsidRPr="003651D9" w:rsidDel="0057489B">
          <w:delText xml:space="preserve">. </w:delText>
        </w:r>
        <w:r w:rsidRPr="003651D9" w:rsidDel="0057489B">
          <w:delText>For example, if Cardiology is creating a specialization of the “Medical History Section”, the new section should be named “Medical History Section – Cardiac” and not “Cardiac Medical History Section”.&gt;</w:delText>
        </w:r>
      </w:del>
    </w:p>
    <w:p w14:paraId="12336453" w14:textId="5903AC7D" w:rsidR="00D35F24" w:rsidRPr="003651D9" w:rsidDel="0057489B" w:rsidRDefault="00D35F24" w:rsidP="00597DB2">
      <w:pPr>
        <w:pStyle w:val="AuthorInstructions"/>
        <w:rPr>
          <w:del w:id="1255" w:author="Cole, George" w:date="2016-04-28T15:25:00Z"/>
        </w:rPr>
      </w:pPr>
    </w:p>
    <w:p w14:paraId="589C7B00" w14:textId="7CFD0FD2" w:rsidR="00D35F24" w:rsidRPr="003651D9" w:rsidDel="0057489B" w:rsidRDefault="00D35F24" w:rsidP="00597DB2">
      <w:pPr>
        <w:pStyle w:val="AuthorInstructions"/>
        <w:rPr>
          <w:del w:id="1256" w:author="Cole, George" w:date="2016-04-28T15:25:00Z"/>
        </w:rPr>
      </w:pPr>
      <w:del w:id="1257" w:author="Cole, George" w:date="2016-04-28T15:25:00Z">
        <w:r w:rsidRPr="003651D9" w:rsidDel="0057489B">
          <w:delText>###Begin Tabular Format - Section</w:delText>
        </w:r>
      </w:del>
    </w:p>
    <w:p w14:paraId="06278758" w14:textId="7E7C9FDF" w:rsidR="00286433" w:rsidRPr="003651D9" w:rsidRDefault="00286433" w:rsidP="00597DB2">
      <w:pPr>
        <w:pStyle w:val="AuthorInstructions"/>
      </w:pPr>
      <w:del w:id="1258" w:author="Cole, George" w:date="2016-04-28T15:25:00Z">
        <w:r w:rsidRPr="003651D9" w:rsidDel="0057489B">
          <w:delText xml:space="preserve">&lt;Delete </w:delText>
        </w:r>
        <w:r w:rsidR="000121FB" w:rsidRPr="003651D9" w:rsidDel="0057489B">
          <w:delText>examples in</w:delText>
        </w:r>
        <w:r w:rsidRPr="003651D9" w:rsidDel="0057489B">
          <w:delText xml:space="preserve"> rows of table below prior to Public Comment.&gt;</w:delText>
        </w:r>
      </w:del>
      <w:ins w:id="1259" w:author="Cole, George" w:date="2016-04-28T15:25:00Z">
        <w:r w:rsidR="0057489B">
          <w:t>NA</w:t>
        </w:r>
      </w:ins>
    </w:p>
    <w:p w14:paraId="357FF45D" w14:textId="77777777" w:rsidR="00D07411" w:rsidRPr="003651D9" w:rsidRDefault="00870306" w:rsidP="00B84D95">
      <w:pPr>
        <w:pStyle w:val="Heading4"/>
        <w:numPr>
          <w:ilvl w:val="0"/>
          <w:numId w:val="0"/>
        </w:numPr>
        <w:ind w:left="864" w:hanging="864"/>
        <w:rPr>
          <w:noProof w:val="0"/>
        </w:rPr>
      </w:pPr>
      <w:bookmarkStart w:id="1260" w:name="_Toc449631606"/>
      <w:r w:rsidRPr="003651D9">
        <w:rPr>
          <w:noProof w:val="0"/>
        </w:rPr>
        <w:t>6.3.</w:t>
      </w:r>
      <w:r w:rsidR="00951F63" w:rsidRPr="003651D9">
        <w:rPr>
          <w:noProof w:val="0"/>
        </w:rPr>
        <w:t>3</w:t>
      </w:r>
      <w:r w:rsidR="00BA437B" w:rsidRPr="003651D9">
        <w:rPr>
          <w:noProof w:val="0"/>
        </w:rPr>
        <w:t>.</w:t>
      </w:r>
      <w:r w:rsidR="00B9303B" w:rsidRPr="003651D9">
        <w:rPr>
          <w:noProof w:val="0"/>
        </w:rPr>
        <w:t>10</w:t>
      </w:r>
      <w:r w:rsidR="00363069" w:rsidRPr="003651D9">
        <w:rPr>
          <w:noProof w:val="0"/>
        </w:rPr>
        <w:t>.</w:t>
      </w:r>
      <w:r w:rsidR="00774B6B" w:rsidRPr="003651D9">
        <w:rPr>
          <w:noProof w:val="0"/>
        </w:rPr>
        <w:t>S</w:t>
      </w:r>
      <w:r w:rsidR="00291725">
        <w:rPr>
          <w:noProof w:val="0"/>
        </w:rPr>
        <w:t xml:space="preserve"> </w:t>
      </w:r>
      <w:r w:rsidR="006A2A74" w:rsidRPr="003651D9">
        <w:rPr>
          <w:noProof w:val="0"/>
        </w:rPr>
        <w:t>&lt;Section</w:t>
      </w:r>
      <w:r w:rsidR="00D07411" w:rsidRPr="003651D9">
        <w:rPr>
          <w:noProof w:val="0"/>
        </w:rPr>
        <w:t xml:space="preserve"> Module Name</w:t>
      </w:r>
      <w:r w:rsidR="006A2A74" w:rsidRPr="003651D9">
        <w:rPr>
          <w:noProof w:val="0"/>
        </w:rPr>
        <w:t>&gt;</w:t>
      </w:r>
      <w:r w:rsidR="00316247" w:rsidRPr="003651D9">
        <w:rPr>
          <w:noProof w:val="0"/>
        </w:rPr>
        <w:t xml:space="preserve"> - </w:t>
      </w:r>
      <w:r w:rsidR="006A2A74" w:rsidRPr="003651D9">
        <w:rPr>
          <w:noProof w:val="0"/>
        </w:rPr>
        <w:t>Section</w:t>
      </w:r>
      <w:r w:rsidRPr="003651D9">
        <w:rPr>
          <w:noProof w:val="0"/>
        </w:rPr>
        <w:t xml:space="preserve"> </w:t>
      </w:r>
      <w:r w:rsidR="00D07411" w:rsidRPr="003651D9">
        <w:rPr>
          <w:noProof w:val="0"/>
        </w:rPr>
        <w:t xml:space="preserve">Content </w:t>
      </w:r>
      <w:r w:rsidRPr="003651D9">
        <w:rPr>
          <w:noProof w:val="0"/>
        </w:rPr>
        <w:t>Module</w:t>
      </w:r>
      <w:bookmarkEnd w:id="1260"/>
      <w:r w:rsidRPr="003651D9">
        <w:rPr>
          <w:noProof w:val="0"/>
        </w:rPr>
        <w:t xml:space="preserve"> </w:t>
      </w:r>
      <w:bookmarkStart w:id="1261" w:name="_Toc291167503"/>
      <w:bookmarkStart w:id="1262" w:name="_Toc291231442"/>
      <w:bookmarkStart w:id="1263" w:name="_Toc296340356"/>
    </w:p>
    <w:p w14:paraId="08CE72DF" w14:textId="4106E4F3" w:rsidR="005D6104" w:rsidRPr="003651D9" w:rsidDel="0057489B" w:rsidRDefault="00D07411" w:rsidP="00712AE6">
      <w:pPr>
        <w:pStyle w:val="TableTitle"/>
        <w:rPr>
          <w:del w:id="1264" w:author="Cole, George" w:date="2016-04-28T15:26:00Z"/>
        </w:rPr>
      </w:pPr>
      <w:del w:id="1265" w:author="Cole, George" w:date="2016-04-28T15:26:00Z">
        <w:r w:rsidRPr="003651D9" w:rsidDel="0057489B">
          <w:delText xml:space="preserve">Table </w:delText>
        </w:r>
        <w:r w:rsidR="005D6104" w:rsidRPr="003651D9" w:rsidDel="0057489B">
          <w:delText>6.3.</w:delText>
        </w:r>
        <w:r w:rsidR="00951F63" w:rsidRPr="003651D9" w:rsidDel="0057489B">
          <w:delText>3</w:delText>
        </w:r>
        <w:r w:rsidR="004225C9" w:rsidRPr="003651D9" w:rsidDel="0057489B">
          <w:delText>.</w:delText>
        </w:r>
        <w:r w:rsidR="00B9303B" w:rsidRPr="003651D9" w:rsidDel="0057489B">
          <w:delText>10</w:delText>
        </w:r>
        <w:r w:rsidR="00A23689" w:rsidRPr="003651D9" w:rsidDel="0057489B">
          <w:delText>.</w:delText>
        </w:r>
        <w:r w:rsidR="00774B6B" w:rsidRPr="003651D9" w:rsidDel="0057489B">
          <w:delText>S</w:delText>
        </w:r>
        <w:r w:rsidR="00AE4AED" w:rsidRPr="003651D9" w:rsidDel="0057489B">
          <w:delText>-1</w:delText>
        </w:r>
        <w:r w:rsidR="005D6104" w:rsidRPr="003651D9" w:rsidDel="0057489B">
          <w:delText xml:space="preserve"> </w:delText>
        </w:r>
        <w:r w:rsidR="00AE4AED" w:rsidRPr="003651D9" w:rsidDel="0057489B">
          <w:delText>&lt;Section</w:delText>
        </w:r>
        <w:r w:rsidRPr="003651D9" w:rsidDel="0057489B">
          <w:delText xml:space="preserve"> Module Name</w:delText>
        </w:r>
        <w:r w:rsidR="00665D8F" w:rsidRPr="003651D9" w:rsidDel="0057489B">
          <w:delText>&gt;</w:delText>
        </w:r>
        <w:r w:rsidR="00AE4AED" w:rsidRPr="003651D9" w:rsidDel="0057489B">
          <w:delText xml:space="preserve"> </w:delText>
        </w:r>
        <w:r w:rsidR="005D6104" w:rsidRPr="003651D9" w:rsidDel="0057489B">
          <w:delText>Section</w:delText>
        </w:r>
        <w:bookmarkEnd w:id="1261"/>
        <w:bookmarkEnd w:id="1262"/>
        <w:bookmarkEnd w:id="1263"/>
      </w:del>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3651D9" w:rsidDel="0057489B" w14:paraId="09984DFF" w14:textId="5DF55A60" w:rsidTr="00BB76BC">
        <w:trPr>
          <w:del w:id="1266" w:author="Cole, George" w:date="2016-04-28T15:26: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3199BBE" w14:textId="2180459E" w:rsidR="00363069" w:rsidRPr="003651D9" w:rsidDel="0057489B" w:rsidRDefault="00363069" w:rsidP="00597DB2">
            <w:pPr>
              <w:pStyle w:val="TableEntryHeader"/>
              <w:rPr>
                <w:del w:id="1267" w:author="Cole, George" w:date="2016-04-28T15:26:00Z"/>
              </w:rPr>
            </w:pPr>
            <w:del w:id="1268" w:author="Cole, George" w:date="2016-04-28T15:26:00Z">
              <w:r w:rsidRPr="003651D9" w:rsidDel="0057489B">
                <w:delText>Template Name</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878B3D9" w14:textId="50FB90F8" w:rsidR="00363069" w:rsidRPr="003651D9" w:rsidDel="0057489B" w:rsidRDefault="00363069" w:rsidP="003579DA">
            <w:pPr>
              <w:pStyle w:val="TableEntry"/>
              <w:rPr>
                <w:del w:id="1269" w:author="Cole, George" w:date="2016-04-28T15:26:00Z"/>
              </w:rPr>
            </w:pPr>
            <w:del w:id="1270" w:author="Cole, George" w:date="2016-04-28T15:26:00Z">
              <w:r w:rsidRPr="003651D9" w:rsidDel="0057489B">
                <w:delText>&lt;exact same Section Module name listed above&gt;</w:delText>
              </w:r>
            </w:del>
          </w:p>
        </w:tc>
      </w:tr>
      <w:tr w:rsidR="00D34E63" w:rsidRPr="003651D9" w:rsidDel="0057489B" w14:paraId="602697E2" w14:textId="532A88B5" w:rsidTr="00BB76BC">
        <w:trPr>
          <w:del w:id="1271" w:author="Cole, George" w:date="2016-04-28T15:26: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2F4F206" w14:textId="2898FE60" w:rsidR="00D34E63" w:rsidRPr="003651D9" w:rsidDel="0057489B" w:rsidRDefault="00D34E63" w:rsidP="00597DB2">
            <w:pPr>
              <w:pStyle w:val="TableEntryHeader"/>
              <w:rPr>
                <w:del w:id="1272" w:author="Cole, George" w:date="2016-04-28T15:26:00Z"/>
              </w:rPr>
            </w:pPr>
            <w:del w:id="1273" w:author="Cole, George" w:date="2016-04-28T15:26:00Z">
              <w:r w:rsidRPr="003651D9" w:rsidDel="0057489B">
                <w:delText xml:space="preserve">Template ID </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9F5A778" w14:textId="10637920" w:rsidR="00D34E63" w:rsidRPr="003651D9" w:rsidDel="0057489B" w:rsidRDefault="00D34E63" w:rsidP="003579DA">
            <w:pPr>
              <w:pStyle w:val="TableEntry"/>
              <w:rPr>
                <w:del w:id="1274" w:author="Cole, George" w:date="2016-04-28T15:26:00Z"/>
              </w:rPr>
            </w:pPr>
            <w:del w:id="1275" w:author="Cole, George" w:date="2016-04-28T15:26:00Z">
              <w:r w:rsidRPr="003651D9" w:rsidDel="0057489B">
                <w:delText>&lt;oid&gt;</w:delText>
              </w:r>
            </w:del>
          </w:p>
        </w:tc>
      </w:tr>
      <w:tr w:rsidR="00D34E63" w:rsidRPr="003651D9" w:rsidDel="0057489B" w14:paraId="657724D0" w14:textId="0A19E944" w:rsidTr="00BB76BC">
        <w:trPr>
          <w:del w:id="1276" w:author="Cole, George" w:date="2016-04-28T15:26: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9DAB84" w14:textId="21CB578E" w:rsidR="00D34E63" w:rsidRPr="003651D9" w:rsidDel="0057489B" w:rsidRDefault="00D34E63" w:rsidP="00597DB2">
            <w:pPr>
              <w:pStyle w:val="TableEntryHeader"/>
              <w:rPr>
                <w:del w:id="1277" w:author="Cole, George" w:date="2016-04-28T15:26:00Z"/>
              </w:rPr>
            </w:pPr>
            <w:del w:id="1278" w:author="Cole, George" w:date="2016-04-28T15:26:00Z">
              <w:r w:rsidRPr="003651D9" w:rsidDel="0057489B">
                <w:delText xml:space="preserve">Parent Template </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2C9CECF" w14:textId="39BAE866" w:rsidR="00D34E63" w:rsidRPr="003651D9" w:rsidDel="0057489B" w:rsidRDefault="00D34E63" w:rsidP="003579DA">
            <w:pPr>
              <w:pStyle w:val="TableEntry"/>
              <w:rPr>
                <w:del w:id="1279" w:author="Cole, George" w:date="2016-04-28T15:26:00Z"/>
              </w:rPr>
            </w:pPr>
            <w:del w:id="1280" w:author="Cole, George" w:date="2016-04-28T15:26:00Z">
              <w:r w:rsidRPr="003651D9" w:rsidDel="0057489B">
                <w:delText>&lt;Parent Template Name</w:delText>
              </w:r>
              <w:r w:rsidR="005F3FB5" w:rsidDel="0057489B">
                <w:delText xml:space="preserve"> </w:delText>
              </w:r>
              <w:r w:rsidRPr="003651D9" w:rsidDel="0057489B">
                <w:delText>oid/uid [Domain - Reference]&gt;</w:delText>
              </w:r>
            </w:del>
          </w:p>
          <w:p w14:paraId="630F853B" w14:textId="52726858" w:rsidR="00D34E63" w:rsidRPr="003651D9" w:rsidDel="0057489B" w:rsidRDefault="00D34E63" w:rsidP="00017E09">
            <w:pPr>
              <w:pStyle w:val="TableEntry"/>
              <w:rPr>
                <w:del w:id="1281" w:author="Cole, George" w:date="2016-04-28T15:26:00Z"/>
              </w:rPr>
            </w:pPr>
          </w:p>
        </w:tc>
      </w:tr>
      <w:tr w:rsidR="00D34E63" w:rsidRPr="003651D9" w:rsidDel="0057489B" w14:paraId="63656471" w14:textId="5E831C1C" w:rsidTr="00BB76BC">
        <w:trPr>
          <w:del w:id="1282" w:author="Cole, George" w:date="2016-04-28T15:26: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6CC2D7C" w14:textId="1F167B65" w:rsidR="00D34E63" w:rsidRPr="003651D9" w:rsidDel="0057489B" w:rsidRDefault="00D34E63" w:rsidP="00597DB2">
            <w:pPr>
              <w:pStyle w:val="TableEntryHeader"/>
              <w:rPr>
                <w:del w:id="1283" w:author="Cole, George" w:date="2016-04-28T15:26:00Z"/>
              </w:rPr>
            </w:pPr>
            <w:del w:id="1284" w:author="Cole, George" w:date="2016-04-28T15:26:00Z">
              <w:r w:rsidRPr="003651D9" w:rsidDel="0057489B">
                <w:delText xml:space="preserve">General Description </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1F9B36F" w14:textId="3C88932E" w:rsidR="00D34E63" w:rsidRPr="003651D9" w:rsidDel="0057489B" w:rsidRDefault="00D34E63" w:rsidP="003579DA">
            <w:pPr>
              <w:pStyle w:val="TableEntry"/>
              <w:rPr>
                <w:del w:id="1285" w:author="Cole, George" w:date="2016-04-28T15:26:00Z"/>
              </w:rPr>
            </w:pPr>
            <w:del w:id="1286" w:author="Cole, George" w:date="2016-04-28T15:26:00Z">
              <w:r w:rsidRPr="003651D9" w:rsidDel="0057489B">
                <w:delText>&lt;brief textual description, one paragraph&gt;</w:delText>
              </w:r>
            </w:del>
          </w:p>
        </w:tc>
      </w:tr>
      <w:tr w:rsidR="00D34E63" w:rsidRPr="003651D9" w:rsidDel="0057489B" w14:paraId="6479A095" w14:textId="7A77B150" w:rsidTr="00BB76BC">
        <w:trPr>
          <w:del w:id="1287" w:author="Cole, George" w:date="2016-04-28T15:26: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CB28F5" w14:textId="66DA3430" w:rsidR="00D34E63" w:rsidRPr="003651D9" w:rsidDel="0057489B" w:rsidRDefault="00D34E63" w:rsidP="00597DB2">
            <w:pPr>
              <w:pStyle w:val="TableEntryHeader"/>
              <w:rPr>
                <w:del w:id="1288" w:author="Cole, George" w:date="2016-04-28T15:26:00Z"/>
              </w:rPr>
            </w:pPr>
            <w:del w:id="1289" w:author="Cole, George" w:date="2016-04-28T15:26:00Z">
              <w:r w:rsidRPr="003651D9" w:rsidDel="0057489B">
                <w:delText>Section Code</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3EF0AAE" w14:textId="13BAA5CF" w:rsidR="00D34E63" w:rsidRPr="003651D9" w:rsidDel="0057489B" w:rsidRDefault="00D34E63" w:rsidP="003579DA">
            <w:pPr>
              <w:pStyle w:val="TableEntry"/>
              <w:rPr>
                <w:del w:id="1290" w:author="Cole, George" w:date="2016-04-28T15:26:00Z"/>
              </w:rPr>
            </w:pPr>
            <w:del w:id="1291" w:author="Cole, George" w:date="2016-04-28T15:26:00Z">
              <w:r w:rsidRPr="003651D9" w:rsidDel="0057489B">
                <w:delText>&lt;Code, Code Scheme, “Section Code Name”&gt;</w:delText>
              </w:r>
            </w:del>
          </w:p>
        </w:tc>
      </w:tr>
      <w:tr w:rsidR="00D34E63" w:rsidRPr="003651D9" w:rsidDel="0057489B" w14:paraId="4BC77E4D" w14:textId="3813BEB3" w:rsidTr="00BB76BC">
        <w:trPr>
          <w:del w:id="1292" w:author="Cole, George" w:date="2016-04-28T15:26: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9125922" w14:textId="5CDA5654" w:rsidR="00D34E63" w:rsidRPr="003651D9" w:rsidDel="0057489B" w:rsidRDefault="00D34E63" w:rsidP="00597DB2">
            <w:pPr>
              <w:pStyle w:val="TableEntryHeader"/>
              <w:rPr>
                <w:del w:id="1293" w:author="Cole, George" w:date="2016-04-28T15:26:00Z"/>
              </w:rPr>
            </w:pPr>
            <w:del w:id="1294" w:author="Cole, George" w:date="2016-04-28T15:26:00Z">
              <w:r w:rsidRPr="003651D9" w:rsidDel="0057489B">
                <w:delText>Author</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FF2417F" w14:textId="29803F93" w:rsidR="00D34E63" w:rsidRPr="003651D9" w:rsidDel="0057489B" w:rsidRDefault="00D34E63" w:rsidP="003579DA">
            <w:pPr>
              <w:pStyle w:val="TableEntry"/>
              <w:rPr>
                <w:del w:id="1295" w:author="Cole, George" w:date="2016-04-28T15:26:00Z"/>
              </w:rPr>
            </w:pPr>
            <w:del w:id="1296" w:author="Cole, George" w:date="2016-04-28T15:26:00Z">
              <w:r w:rsidRPr="003651D9" w:rsidDel="0057489B">
                <w:delText>&lt;If inherited from encompassing content module use “current recordTarget”, unless otherwise specified</w:delText>
              </w:r>
              <w:r w:rsidR="00887E40" w:rsidRPr="003651D9" w:rsidDel="0057489B">
                <w:delText xml:space="preserve">. </w:delText>
              </w:r>
              <w:r w:rsidRPr="003651D9" w:rsidDel="0057489B">
                <w:delText>Role and entity must be specified if not inherited. &gt;</w:delText>
              </w:r>
            </w:del>
          </w:p>
        </w:tc>
      </w:tr>
      <w:tr w:rsidR="00D34E63" w:rsidRPr="003651D9" w:rsidDel="0057489B" w14:paraId="6EA534A8" w14:textId="68AE3602" w:rsidTr="00BB76BC">
        <w:trPr>
          <w:del w:id="1297" w:author="Cole, George" w:date="2016-04-28T15:26: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F452FA8" w14:textId="688799C3" w:rsidR="00D34E63" w:rsidRPr="003651D9" w:rsidDel="0057489B" w:rsidRDefault="00D34E63" w:rsidP="00597DB2">
            <w:pPr>
              <w:pStyle w:val="TableEntryHeader"/>
              <w:rPr>
                <w:del w:id="1298" w:author="Cole, George" w:date="2016-04-28T15:26:00Z"/>
              </w:rPr>
            </w:pPr>
            <w:del w:id="1299" w:author="Cole, George" w:date="2016-04-28T15:26:00Z">
              <w:r w:rsidRPr="003651D9" w:rsidDel="0057489B">
                <w:delText>Informant</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C421825" w14:textId="12EB51CF" w:rsidR="00D34E63" w:rsidRPr="003651D9" w:rsidDel="0057489B" w:rsidRDefault="00D34E63" w:rsidP="003579DA">
            <w:pPr>
              <w:pStyle w:val="TableEntry"/>
              <w:rPr>
                <w:del w:id="1300" w:author="Cole, George" w:date="2016-04-28T15:26:00Z"/>
              </w:rPr>
            </w:pPr>
            <w:del w:id="1301" w:author="Cole, George" w:date="2016-04-28T15:26:00Z">
              <w:r w:rsidRPr="003651D9" w:rsidDel="0057489B">
                <w:delText>&lt;If inherited from encompassing content module use “current recordTarget”, unless otherwise specified.&gt;</w:delText>
              </w:r>
            </w:del>
          </w:p>
        </w:tc>
      </w:tr>
      <w:tr w:rsidR="00D34E63" w:rsidRPr="003651D9" w:rsidDel="0057489B" w14:paraId="05A68D04" w14:textId="67966C41" w:rsidTr="00BB76BC">
        <w:trPr>
          <w:del w:id="1302" w:author="Cole, George" w:date="2016-04-28T15:26: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2E1FC7A" w14:textId="7E5AD353" w:rsidR="00D34E63" w:rsidRPr="003651D9" w:rsidDel="0057489B" w:rsidRDefault="00D34E63" w:rsidP="00597DB2">
            <w:pPr>
              <w:pStyle w:val="TableEntryHeader"/>
              <w:rPr>
                <w:del w:id="1303" w:author="Cole, George" w:date="2016-04-28T15:26:00Z"/>
              </w:rPr>
            </w:pPr>
            <w:del w:id="1304" w:author="Cole, George" w:date="2016-04-28T15:26:00Z">
              <w:r w:rsidRPr="003651D9" w:rsidDel="0057489B">
                <w:delText>Subject</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29FC071" w14:textId="7D6A06DE" w:rsidR="00D34E63" w:rsidRPr="003651D9" w:rsidDel="0057489B" w:rsidRDefault="00D34E63" w:rsidP="003579DA">
            <w:pPr>
              <w:pStyle w:val="TableEntry"/>
              <w:rPr>
                <w:del w:id="1305" w:author="Cole, George" w:date="2016-04-28T15:26:00Z"/>
              </w:rPr>
            </w:pPr>
            <w:del w:id="1306" w:author="Cole, George" w:date="2016-04-28T15:26:00Z">
              <w:r w:rsidRPr="003651D9" w:rsidDel="0057489B">
                <w:delText>&lt;If inherited from encompassing content module use “current recordTarget”, unless otherwise specified.&gt;</w:delText>
              </w:r>
            </w:del>
          </w:p>
        </w:tc>
      </w:tr>
      <w:tr w:rsidR="00A23689" w:rsidRPr="003651D9" w:rsidDel="0057489B" w14:paraId="75217210" w14:textId="3FC0969C" w:rsidTr="00BB76BC">
        <w:trPr>
          <w:del w:id="1307" w:author="Cole, George" w:date="2016-04-28T15:26:00Z"/>
        </w:trPr>
        <w:tc>
          <w:tcPr>
            <w:tcW w:w="492" w:type="pct"/>
            <w:tcBorders>
              <w:top w:val="single" w:sz="4" w:space="0" w:color="auto"/>
            </w:tcBorders>
            <w:shd w:val="clear" w:color="auto" w:fill="E6E6E6"/>
            <w:vAlign w:val="center"/>
          </w:tcPr>
          <w:p w14:paraId="617C7D63" w14:textId="1390A1E9" w:rsidR="00363069" w:rsidRPr="003651D9" w:rsidDel="0057489B" w:rsidRDefault="00363069" w:rsidP="008358E5">
            <w:pPr>
              <w:pStyle w:val="TableEntryHeader"/>
              <w:rPr>
                <w:del w:id="1308" w:author="Cole, George" w:date="2016-04-28T15:26:00Z"/>
              </w:rPr>
            </w:pPr>
            <w:del w:id="1309" w:author="Cole, George" w:date="2016-04-28T15:26:00Z">
              <w:r w:rsidRPr="003651D9" w:rsidDel="0057489B">
                <w:delText>Opt</w:delText>
              </w:r>
              <w:r w:rsidR="00AD069D" w:rsidRPr="003651D9" w:rsidDel="0057489B">
                <w:delText xml:space="preserve"> and Card</w:delText>
              </w:r>
              <w:r w:rsidRPr="003651D9" w:rsidDel="0057489B">
                <w:delText xml:space="preserve"> </w:delText>
              </w:r>
            </w:del>
          </w:p>
        </w:tc>
        <w:tc>
          <w:tcPr>
            <w:tcW w:w="626" w:type="pct"/>
            <w:tcBorders>
              <w:top w:val="single" w:sz="4" w:space="0" w:color="auto"/>
            </w:tcBorders>
            <w:shd w:val="clear" w:color="auto" w:fill="E6E6E6"/>
            <w:vAlign w:val="center"/>
          </w:tcPr>
          <w:p w14:paraId="7FE31BDF" w14:textId="4DA2386D" w:rsidR="00363069" w:rsidRPr="003651D9" w:rsidDel="0057489B" w:rsidRDefault="00D34E63" w:rsidP="00597DB2">
            <w:pPr>
              <w:pStyle w:val="TableEntryHeader"/>
              <w:rPr>
                <w:del w:id="1310" w:author="Cole, George" w:date="2016-04-28T15:26:00Z"/>
              </w:rPr>
            </w:pPr>
            <w:del w:id="1311" w:author="Cole, George" w:date="2016-04-28T15:26:00Z">
              <w:r w:rsidRPr="003651D9" w:rsidDel="0057489B">
                <w:delText>Condition</w:delText>
              </w:r>
            </w:del>
          </w:p>
        </w:tc>
        <w:tc>
          <w:tcPr>
            <w:tcW w:w="1115" w:type="pct"/>
            <w:tcBorders>
              <w:top w:val="single" w:sz="4" w:space="0" w:color="auto"/>
            </w:tcBorders>
            <w:shd w:val="clear" w:color="auto" w:fill="E4E4E4"/>
          </w:tcPr>
          <w:p w14:paraId="46B14335" w14:textId="4B6A2E36" w:rsidR="00363069" w:rsidRPr="003651D9" w:rsidDel="0057489B" w:rsidRDefault="00D34E63" w:rsidP="008358E5">
            <w:pPr>
              <w:pStyle w:val="TableEntryHeader"/>
              <w:rPr>
                <w:del w:id="1312" w:author="Cole, George" w:date="2016-04-28T15:26:00Z"/>
              </w:rPr>
            </w:pPr>
            <w:del w:id="1313" w:author="Cole, George" w:date="2016-04-28T15:26:00Z">
              <w:r w:rsidRPr="003651D9" w:rsidDel="0057489B">
                <w:delText xml:space="preserve">Data Element or </w:delText>
              </w:r>
              <w:r w:rsidRPr="003651D9" w:rsidDel="0057489B">
                <w:br/>
                <w:delText>Section Name</w:delText>
              </w:r>
            </w:del>
          </w:p>
        </w:tc>
        <w:tc>
          <w:tcPr>
            <w:tcW w:w="1302" w:type="pct"/>
            <w:tcBorders>
              <w:top w:val="single" w:sz="4" w:space="0" w:color="auto"/>
            </w:tcBorders>
            <w:shd w:val="clear" w:color="auto" w:fill="E4E4E4"/>
            <w:vAlign w:val="center"/>
          </w:tcPr>
          <w:p w14:paraId="196C1236" w14:textId="437B9E3D" w:rsidR="00363069" w:rsidRPr="003651D9" w:rsidDel="0057489B" w:rsidRDefault="00363069" w:rsidP="00B92EA1">
            <w:pPr>
              <w:pStyle w:val="TableEntryHeader"/>
              <w:rPr>
                <w:del w:id="1314" w:author="Cole, George" w:date="2016-04-28T15:26:00Z"/>
              </w:rPr>
            </w:pPr>
            <w:del w:id="1315" w:author="Cole, George" w:date="2016-04-28T15:26:00Z">
              <w:r w:rsidRPr="003651D9" w:rsidDel="0057489B">
                <w:delText>Template ID</w:delText>
              </w:r>
            </w:del>
          </w:p>
        </w:tc>
        <w:tc>
          <w:tcPr>
            <w:tcW w:w="773" w:type="pct"/>
            <w:tcBorders>
              <w:top w:val="single" w:sz="4" w:space="0" w:color="auto"/>
            </w:tcBorders>
            <w:shd w:val="clear" w:color="auto" w:fill="E4E4E4"/>
            <w:vAlign w:val="center"/>
          </w:tcPr>
          <w:p w14:paraId="62035FCE" w14:textId="78727514" w:rsidR="00363069" w:rsidRPr="003651D9" w:rsidDel="0057489B" w:rsidRDefault="00363069" w:rsidP="0071309E">
            <w:pPr>
              <w:pStyle w:val="TableEntryHeader"/>
              <w:rPr>
                <w:del w:id="1316" w:author="Cole, George" w:date="2016-04-28T15:26:00Z"/>
              </w:rPr>
            </w:pPr>
            <w:del w:id="1317" w:author="Cole, George" w:date="2016-04-28T15:26:00Z">
              <w:r w:rsidRPr="003651D9" w:rsidDel="0057489B">
                <w:delText>Specification Document</w:delText>
              </w:r>
            </w:del>
          </w:p>
        </w:tc>
        <w:tc>
          <w:tcPr>
            <w:tcW w:w="692" w:type="pct"/>
            <w:tcBorders>
              <w:top w:val="single" w:sz="4" w:space="0" w:color="auto"/>
            </w:tcBorders>
            <w:shd w:val="clear" w:color="auto" w:fill="E4E4E4"/>
            <w:vAlign w:val="center"/>
          </w:tcPr>
          <w:p w14:paraId="367F58E6" w14:textId="2E2F6019" w:rsidR="00363069" w:rsidRPr="003651D9" w:rsidDel="0057489B" w:rsidRDefault="00363069" w:rsidP="004070FB">
            <w:pPr>
              <w:pStyle w:val="TableEntryHeader"/>
              <w:rPr>
                <w:del w:id="1318" w:author="Cole, George" w:date="2016-04-28T15:26:00Z"/>
              </w:rPr>
            </w:pPr>
            <w:del w:id="1319" w:author="Cole, George" w:date="2016-04-28T15:26:00Z">
              <w:r w:rsidRPr="003651D9" w:rsidDel="0057489B">
                <w:delText>Vocabulary</w:delText>
              </w:r>
            </w:del>
          </w:p>
          <w:p w14:paraId="4E823B15" w14:textId="6A865D92" w:rsidR="00363069" w:rsidRPr="003651D9" w:rsidDel="0057489B" w:rsidRDefault="00363069" w:rsidP="0070762D">
            <w:pPr>
              <w:pStyle w:val="TableEntryHeader"/>
              <w:rPr>
                <w:del w:id="1320" w:author="Cole, George" w:date="2016-04-28T15:26:00Z"/>
              </w:rPr>
            </w:pPr>
            <w:del w:id="1321" w:author="Cole, George" w:date="2016-04-28T15:26:00Z">
              <w:r w:rsidRPr="003651D9" w:rsidDel="0057489B">
                <w:delText>Constraint</w:delText>
              </w:r>
            </w:del>
          </w:p>
        </w:tc>
      </w:tr>
      <w:tr w:rsidR="00D34E63" w:rsidRPr="003651D9" w:rsidDel="0057489B" w14:paraId="6C5EBBFE" w14:textId="7FFB9E32" w:rsidTr="00D34E63">
        <w:trPr>
          <w:del w:id="1322" w:author="Cole, George" w:date="2016-04-28T15:26:00Z"/>
        </w:trPr>
        <w:tc>
          <w:tcPr>
            <w:tcW w:w="5000" w:type="pct"/>
            <w:gridSpan w:val="6"/>
          </w:tcPr>
          <w:p w14:paraId="1F21BD0F" w14:textId="5A5EC014" w:rsidR="00D34E63" w:rsidRPr="003651D9" w:rsidDel="0057489B" w:rsidRDefault="00D34E63" w:rsidP="008358E5">
            <w:pPr>
              <w:pStyle w:val="TableEntryHeader"/>
              <w:rPr>
                <w:del w:id="1323" w:author="Cole, George" w:date="2016-04-28T15:26:00Z"/>
              </w:rPr>
            </w:pPr>
            <w:del w:id="1324" w:author="Cole, George" w:date="2016-04-28T15:26:00Z">
              <w:r w:rsidRPr="003651D9" w:rsidDel="0057489B">
                <w:delText>Subsections</w:delText>
              </w:r>
            </w:del>
          </w:p>
        </w:tc>
      </w:tr>
      <w:tr w:rsidR="00A23689" w:rsidRPr="003651D9" w:rsidDel="0057489B" w14:paraId="6DC5340B" w14:textId="6C890D89" w:rsidTr="00BB76BC">
        <w:trPr>
          <w:del w:id="1325" w:author="Cole, George" w:date="2016-04-28T15:26:00Z"/>
        </w:trPr>
        <w:tc>
          <w:tcPr>
            <w:tcW w:w="492" w:type="pct"/>
            <w:vAlign w:val="center"/>
          </w:tcPr>
          <w:p w14:paraId="095EED6C" w14:textId="1F41D2CA" w:rsidR="00A23689" w:rsidRPr="003651D9" w:rsidDel="0057489B" w:rsidRDefault="00286433" w:rsidP="00AD069D">
            <w:pPr>
              <w:pStyle w:val="TableEntry"/>
              <w:rPr>
                <w:del w:id="1326" w:author="Cole, George" w:date="2016-04-28T15:26:00Z"/>
              </w:rPr>
            </w:pPr>
            <w:del w:id="1327" w:author="Cole, George" w:date="2016-04-28T15:26:00Z">
              <w:r w:rsidRPr="003651D9" w:rsidDel="0057489B">
                <w:delText>x [?..?]</w:delText>
              </w:r>
            </w:del>
          </w:p>
        </w:tc>
        <w:tc>
          <w:tcPr>
            <w:tcW w:w="626" w:type="pct"/>
            <w:vAlign w:val="center"/>
          </w:tcPr>
          <w:p w14:paraId="19C6FC50" w14:textId="2F7F137C" w:rsidR="00A23689" w:rsidRPr="003651D9" w:rsidDel="0057489B" w:rsidRDefault="00286433" w:rsidP="003579DA">
            <w:pPr>
              <w:pStyle w:val="TableEntry"/>
              <w:rPr>
                <w:del w:id="1328" w:author="Cole, George" w:date="2016-04-28T15:26:00Z"/>
              </w:rPr>
            </w:pPr>
            <w:del w:id="1329" w:author="Cole, George" w:date="2016-04-28T15:26:00Z">
              <w:r w:rsidRPr="003651D9" w:rsidDel="0057489B">
                <w:delText>&lt;ref or link to cond section below, if applicable&gt;</w:delText>
              </w:r>
            </w:del>
          </w:p>
        </w:tc>
        <w:tc>
          <w:tcPr>
            <w:tcW w:w="1115" w:type="pct"/>
            <w:vAlign w:val="center"/>
          </w:tcPr>
          <w:p w14:paraId="01CA45C2" w14:textId="68E2F553" w:rsidR="00A23689" w:rsidRPr="003651D9" w:rsidDel="0057489B" w:rsidRDefault="00286433" w:rsidP="00017E09">
            <w:pPr>
              <w:pStyle w:val="TableEntry"/>
              <w:rPr>
                <w:del w:id="1330" w:author="Cole, George" w:date="2016-04-28T15:26:00Z"/>
              </w:rPr>
            </w:pPr>
            <w:del w:id="1331" w:author="Cole, George" w:date="2016-04-28T15:26:00Z">
              <w:r w:rsidRPr="003651D9" w:rsidDel="0057489B">
                <w:delText>&lt;name of subsection&gt;</w:delText>
              </w:r>
            </w:del>
          </w:p>
        </w:tc>
        <w:tc>
          <w:tcPr>
            <w:tcW w:w="1302" w:type="pct"/>
            <w:vAlign w:val="center"/>
          </w:tcPr>
          <w:p w14:paraId="47E2DBE6" w14:textId="6B14A3DF" w:rsidR="00A23689" w:rsidRPr="003651D9" w:rsidDel="0057489B" w:rsidRDefault="00286433" w:rsidP="003B70A2">
            <w:pPr>
              <w:pStyle w:val="TableEntry"/>
              <w:rPr>
                <w:del w:id="1332" w:author="Cole, George" w:date="2016-04-28T15:26:00Z"/>
              </w:rPr>
            </w:pPr>
            <w:del w:id="1333" w:author="Cole, George" w:date="2016-04-28T15:26:00Z">
              <w:r w:rsidRPr="003651D9" w:rsidDel="0057489B">
                <w:delText>&lt;oid&gt;</w:delText>
              </w:r>
            </w:del>
          </w:p>
        </w:tc>
        <w:tc>
          <w:tcPr>
            <w:tcW w:w="773" w:type="pct"/>
            <w:vAlign w:val="center"/>
          </w:tcPr>
          <w:p w14:paraId="651AD7C7" w14:textId="4E5124D7" w:rsidR="00A23689" w:rsidRPr="003651D9" w:rsidDel="0057489B" w:rsidRDefault="00286433" w:rsidP="00EF1E77">
            <w:pPr>
              <w:pStyle w:val="TableEntry"/>
              <w:rPr>
                <w:del w:id="1334" w:author="Cole, George" w:date="2016-04-28T15:26:00Z"/>
              </w:rPr>
            </w:pPr>
            <w:del w:id="1335" w:author="Cole, George" w:date="2016-04-28T15:26:00Z">
              <w:r w:rsidRPr="003651D9" w:rsidDel="0057489B">
                <w:delText>&lt;reference or link to specification document location,</w:delText>
              </w:r>
              <w:r w:rsidR="005F3FB5" w:rsidDel="0057489B">
                <w:delText xml:space="preserve"> </w:delText>
              </w:r>
              <w:r w:rsidRPr="003651D9" w:rsidDel="0057489B">
                <w:delText>if applicable&gt;</w:delText>
              </w:r>
            </w:del>
          </w:p>
        </w:tc>
        <w:tc>
          <w:tcPr>
            <w:tcW w:w="692" w:type="pct"/>
            <w:vAlign w:val="center"/>
          </w:tcPr>
          <w:p w14:paraId="51D4DA3D" w14:textId="4B7898C1" w:rsidR="00A23689" w:rsidRPr="003651D9" w:rsidDel="0057489B" w:rsidRDefault="00286433" w:rsidP="005D6176">
            <w:pPr>
              <w:pStyle w:val="TableEntry"/>
              <w:rPr>
                <w:del w:id="1336" w:author="Cole, George" w:date="2016-04-28T15:26:00Z"/>
              </w:rPr>
            </w:pPr>
            <w:del w:id="1337" w:author="Cole, George" w:date="2016-04-28T15:26:00Z">
              <w:r w:rsidRPr="003651D9" w:rsidDel="0057489B">
                <w:delText>&lt;reference or link to vocab constraint,</w:delText>
              </w:r>
              <w:r w:rsidR="005F3FB5" w:rsidDel="0057489B">
                <w:delText xml:space="preserve"> </w:delText>
              </w:r>
              <w:r w:rsidRPr="003651D9" w:rsidDel="0057489B">
                <w:delText>if applicable&gt;</w:delText>
              </w:r>
            </w:del>
          </w:p>
        </w:tc>
      </w:tr>
      <w:tr w:rsidR="00A23689" w:rsidRPr="003651D9" w:rsidDel="0057489B" w14:paraId="0A3B9742" w14:textId="0584E915" w:rsidTr="00BB76BC">
        <w:trPr>
          <w:del w:id="1338" w:author="Cole, George" w:date="2016-04-28T15:26:00Z"/>
        </w:trPr>
        <w:tc>
          <w:tcPr>
            <w:tcW w:w="492" w:type="pct"/>
            <w:vAlign w:val="center"/>
          </w:tcPr>
          <w:p w14:paraId="416A7AB0" w14:textId="32149F6F" w:rsidR="00D34E63" w:rsidRPr="003651D9" w:rsidDel="0057489B" w:rsidRDefault="000121FB" w:rsidP="00EF1E77">
            <w:pPr>
              <w:pStyle w:val="TableEntry"/>
              <w:rPr>
                <w:del w:id="1339" w:author="Cole, George" w:date="2016-04-28T15:26:00Z"/>
              </w:rPr>
            </w:pPr>
            <w:del w:id="1340" w:author="Cole, George" w:date="2016-04-28T15:26:00Z">
              <w:r w:rsidRPr="003651D9" w:rsidDel="0057489B">
                <w:delText>&lt;</w:delText>
              </w:r>
              <w:r w:rsidR="003651D9" w:rsidRPr="003651D9" w:rsidDel="0057489B">
                <w:delText>e.g.</w:delText>
              </w:r>
              <w:r w:rsidRPr="003651D9" w:rsidDel="0057489B">
                <w:delText xml:space="preserve">, </w:delText>
              </w:r>
              <w:r w:rsidR="00D34E63" w:rsidRPr="003651D9" w:rsidDel="0057489B">
                <w:delText>O [0..1]</w:delText>
              </w:r>
            </w:del>
          </w:p>
        </w:tc>
        <w:tc>
          <w:tcPr>
            <w:tcW w:w="626" w:type="pct"/>
            <w:vAlign w:val="center"/>
          </w:tcPr>
          <w:p w14:paraId="2CF192F9" w14:textId="5C353CD7" w:rsidR="00D34E63" w:rsidRPr="003651D9" w:rsidDel="0057489B" w:rsidRDefault="00D34E63" w:rsidP="005D6176">
            <w:pPr>
              <w:pStyle w:val="TableEntry"/>
              <w:rPr>
                <w:del w:id="1341" w:author="Cole, George" w:date="2016-04-28T15:26:00Z"/>
              </w:rPr>
            </w:pPr>
          </w:p>
        </w:tc>
        <w:tc>
          <w:tcPr>
            <w:tcW w:w="1115" w:type="pct"/>
            <w:vAlign w:val="center"/>
          </w:tcPr>
          <w:p w14:paraId="4AA0168D" w14:textId="016BE3F1" w:rsidR="00D34E63" w:rsidRPr="003651D9" w:rsidDel="0057489B" w:rsidRDefault="00D34E63" w:rsidP="0032600B">
            <w:pPr>
              <w:pStyle w:val="TableEntry"/>
              <w:rPr>
                <w:del w:id="1342" w:author="Cole, George" w:date="2016-04-28T15:26:00Z"/>
              </w:rPr>
            </w:pPr>
            <w:del w:id="1343" w:author="Cole, George" w:date="2016-04-28T15:26:00Z">
              <w:r w:rsidRPr="003651D9" w:rsidDel="0057489B">
                <w:delText>Active Problems</w:delText>
              </w:r>
            </w:del>
          </w:p>
        </w:tc>
        <w:tc>
          <w:tcPr>
            <w:tcW w:w="1302" w:type="pct"/>
            <w:vAlign w:val="center"/>
          </w:tcPr>
          <w:p w14:paraId="7A8DEC9F" w14:textId="2314543E" w:rsidR="00D34E63" w:rsidRPr="003651D9" w:rsidDel="0057489B" w:rsidRDefault="00D34E63" w:rsidP="00BB76BC">
            <w:pPr>
              <w:pStyle w:val="TableEntry"/>
              <w:rPr>
                <w:del w:id="1344" w:author="Cole, George" w:date="2016-04-28T15:26:00Z"/>
              </w:rPr>
            </w:pPr>
            <w:del w:id="1345" w:author="Cole, George" w:date="2016-04-28T15:26:00Z">
              <w:r w:rsidRPr="003651D9" w:rsidDel="0057489B">
                <w:delText>1.3.6.1.4.1.19376.1.5.3.1.3.6</w:delText>
              </w:r>
            </w:del>
          </w:p>
        </w:tc>
        <w:tc>
          <w:tcPr>
            <w:tcW w:w="773" w:type="pct"/>
            <w:vAlign w:val="center"/>
          </w:tcPr>
          <w:p w14:paraId="31BB81F4" w14:textId="70DE1CFD" w:rsidR="00D34E63" w:rsidRPr="003651D9" w:rsidDel="0057489B" w:rsidRDefault="00D34E63" w:rsidP="00BB76BC">
            <w:pPr>
              <w:pStyle w:val="TableEntry"/>
              <w:rPr>
                <w:del w:id="1346" w:author="Cole, George" w:date="2016-04-28T15:26:00Z"/>
              </w:rPr>
            </w:pPr>
            <w:del w:id="1347" w:author="Cole, George" w:date="2016-04-28T15:26:00Z">
              <w:r w:rsidRPr="003651D9" w:rsidDel="0057489B">
                <w:delText>PC</w:delText>
              </w:r>
              <w:r w:rsidR="00286433" w:rsidRPr="003651D9" w:rsidDel="0057489B">
                <w:delText>C TF-3</w:delText>
              </w:r>
              <w:r w:rsidR="00746A3D" w:rsidRPr="003651D9" w:rsidDel="0057489B">
                <w:delText>&gt;</w:delText>
              </w:r>
            </w:del>
          </w:p>
        </w:tc>
        <w:tc>
          <w:tcPr>
            <w:tcW w:w="692" w:type="pct"/>
            <w:vAlign w:val="center"/>
          </w:tcPr>
          <w:p w14:paraId="01754097" w14:textId="140B0329" w:rsidR="00D34E63" w:rsidRPr="003651D9" w:rsidDel="0057489B" w:rsidRDefault="00D34E63" w:rsidP="00BB76BC">
            <w:pPr>
              <w:pStyle w:val="TableEntry"/>
              <w:rPr>
                <w:del w:id="1348" w:author="Cole, George" w:date="2016-04-28T15:26:00Z"/>
              </w:rPr>
            </w:pPr>
          </w:p>
        </w:tc>
      </w:tr>
      <w:tr w:rsidR="00A23689" w:rsidRPr="003651D9" w:rsidDel="0057489B" w14:paraId="78C081D2" w14:textId="4AF68B90" w:rsidTr="00BB76BC">
        <w:trPr>
          <w:del w:id="1349" w:author="Cole, George" w:date="2016-04-28T15:26:00Z"/>
        </w:trPr>
        <w:tc>
          <w:tcPr>
            <w:tcW w:w="492" w:type="pct"/>
            <w:vAlign w:val="center"/>
          </w:tcPr>
          <w:p w14:paraId="2B266D83" w14:textId="13B3E2A7" w:rsidR="00D34E63" w:rsidRPr="003651D9" w:rsidDel="0057489B" w:rsidRDefault="000121FB" w:rsidP="00EF1E77">
            <w:pPr>
              <w:pStyle w:val="TableEntry"/>
              <w:rPr>
                <w:del w:id="1350" w:author="Cole, George" w:date="2016-04-28T15:26:00Z"/>
              </w:rPr>
            </w:pPr>
            <w:del w:id="1351" w:author="Cole, George" w:date="2016-04-28T15:26:00Z">
              <w:r w:rsidRPr="003651D9" w:rsidDel="0057489B">
                <w:delText xml:space="preserve">&lt;e.g., </w:delText>
              </w:r>
              <w:r w:rsidR="00D34E63" w:rsidRPr="003651D9" w:rsidDel="0057489B">
                <w:delText>O [0..1]</w:delText>
              </w:r>
            </w:del>
          </w:p>
        </w:tc>
        <w:tc>
          <w:tcPr>
            <w:tcW w:w="626" w:type="pct"/>
            <w:vAlign w:val="center"/>
          </w:tcPr>
          <w:p w14:paraId="7C43F1D9" w14:textId="770ACF6C" w:rsidR="00D34E63" w:rsidRPr="003651D9" w:rsidDel="0057489B" w:rsidRDefault="00D34E63" w:rsidP="005D6176">
            <w:pPr>
              <w:pStyle w:val="TableEntry"/>
              <w:rPr>
                <w:del w:id="1352" w:author="Cole, George" w:date="2016-04-28T15:26:00Z"/>
              </w:rPr>
            </w:pPr>
          </w:p>
        </w:tc>
        <w:tc>
          <w:tcPr>
            <w:tcW w:w="1115" w:type="pct"/>
            <w:vAlign w:val="center"/>
          </w:tcPr>
          <w:p w14:paraId="55A1FD51" w14:textId="74C44942" w:rsidR="00D34E63" w:rsidRPr="003651D9" w:rsidDel="0057489B" w:rsidRDefault="00D34E63" w:rsidP="0032600B">
            <w:pPr>
              <w:pStyle w:val="TableEntry"/>
              <w:rPr>
                <w:del w:id="1353" w:author="Cole, George" w:date="2016-04-28T15:26:00Z"/>
              </w:rPr>
            </w:pPr>
            <w:del w:id="1354" w:author="Cole, George" w:date="2016-04-28T15:26:00Z">
              <w:r w:rsidRPr="003651D9" w:rsidDel="0057489B">
                <w:delText xml:space="preserve">History of Present Illness </w:delText>
              </w:r>
            </w:del>
          </w:p>
        </w:tc>
        <w:tc>
          <w:tcPr>
            <w:tcW w:w="1302" w:type="pct"/>
            <w:vAlign w:val="center"/>
          </w:tcPr>
          <w:p w14:paraId="427FE8D0" w14:textId="293B5FE4" w:rsidR="00D34E63" w:rsidRPr="003651D9" w:rsidDel="0057489B" w:rsidRDefault="00D34E63" w:rsidP="00BB76BC">
            <w:pPr>
              <w:pStyle w:val="TableEntry"/>
              <w:rPr>
                <w:del w:id="1355" w:author="Cole, George" w:date="2016-04-28T15:26:00Z"/>
              </w:rPr>
            </w:pPr>
            <w:del w:id="1356" w:author="Cole, George" w:date="2016-04-28T15:26:00Z">
              <w:r w:rsidRPr="003651D9" w:rsidDel="0057489B">
                <w:delText>1.3.6.1.4.1.19376.1.5.3.1.3.4</w:delText>
              </w:r>
            </w:del>
          </w:p>
        </w:tc>
        <w:tc>
          <w:tcPr>
            <w:tcW w:w="773" w:type="pct"/>
            <w:vAlign w:val="center"/>
          </w:tcPr>
          <w:p w14:paraId="40134BFA" w14:textId="3CBBCA3F" w:rsidR="00D34E63" w:rsidRPr="003651D9" w:rsidDel="0057489B" w:rsidRDefault="00286433" w:rsidP="00BB76BC">
            <w:pPr>
              <w:pStyle w:val="TableEntry"/>
              <w:rPr>
                <w:del w:id="1357" w:author="Cole, George" w:date="2016-04-28T15:26:00Z"/>
              </w:rPr>
            </w:pPr>
            <w:del w:id="1358" w:author="Cole, George" w:date="2016-04-28T15:26:00Z">
              <w:r w:rsidRPr="003651D9" w:rsidDel="0057489B">
                <w:delText>PCC TF-3</w:delText>
              </w:r>
              <w:r w:rsidR="000121FB" w:rsidRPr="003651D9" w:rsidDel="0057489B">
                <w:delText>&gt;</w:delText>
              </w:r>
            </w:del>
          </w:p>
        </w:tc>
        <w:tc>
          <w:tcPr>
            <w:tcW w:w="692" w:type="pct"/>
            <w:vAlign w:val="center"/>
          </w:tcPr>
          <w:p w14:paraId="3F569C8C" w14:textId="0B4AADB4" w:rsidR="00D34E63" w:rsidRPr="003651D9" w:rsidDel="0057489B" w:rsidRDefault="00D34E63" w:rsidP="00BB76BC">
            <w:pPr>
              <w:pStyle w:val="TableEntry"/>
              <w:rPr>
                <w:del w:id="1359" w:author="Cole, George" w:date="2016-04-28T15:26:00Z"/>
              </w:rPr>
            </w:pPr>
          </w:p>
        </w:tc>
      </w:tr>
      <w:tr w:rsidR="00286433" w:rsidRPr="003651D9" w:rsidDel="0057489B" w14:paraId="5C435DD7" w14:textId="3F90DDA7" w:rsidTr="00BB76BC">
        <w:trPr>
          <w:del w:id="1360" w:author="Cole, George" w:date="2016-04-28T15:26:00Z"/>
        </w:trPr>
        <w:tc>
          <w:tcPr>
            <w:tcW w:w="492" w:type="pct"/>
            <w:vAlign w:val="center"/>
          </w:tcPr>
          <w:p w14:paraId="0C4142C3" w14:textId="25C1FDDF" w:rsidR="00286433" w:rsidRPr="003651D9" w:rsidDel="0057489B" w:rsidRDefault="000121FB" w:rsidP="00EF1E77">
            <w:pPr>
              <w:pStyle w:val="TableEntry"/>
              <w:rPr>
                <w:del w:id="1361" w:author="Cole, George" w:date="2016-04-28T15:26:00Z"/>
              </w:rPr>
            </w:pPr>
            <w:del w:id="1362" w:author="Cole, George" w:date="2016-04-28T15:26:00Z">
              <w:r w:rsidRPr="003651D9" w:rsidDel="0057489B">
                <w:delText xml:space="preserve">&lt;e.g., </w:delText>
              </w:r>
              <w:r w:rsidR="00286433" w:rsidRPr="003651D9" w:rsidDel="0057489B">
                <w:delText>O [0..1]</w:delText>
              </w:r>
            </w:del>
          </w:p>
        </w:tc>
        <w:tc>
          <w:tcPr>
            <w:tcW w:w="626" w:type="pct"/>
            <w:vAlign w:val="center"/>
          </w:tcPr>
          <w:p w14:paraId="3EAAF4DA" w14:textId="1E35186C" w:rsidR="00286433" w:rsidRPr="003651D9" w:rsidDel="0057489B" w:rsidRDefault="00286433" w:rsidP="005D6176">
            <w:pPr>
              <w:pStyle w:val="TableEntry"/>
              <w:rPr>
                <w:del w:id="1363" w:author="Cole, George" w:date="2016-04-28T15:26:00Z"/>
              </w:rPr>
            </w:pPr>
          </w:p>
        </w:tc>
        <w:tc>
          <w:tcPr>
            <w:tcW w:w="1115" w:type="pct"/>
            <w:vAlign w:val="center"/>
          </w:tcPr>
          <w:p w14:paraId="3F802A02" w14:textId="75F6BADA" w:rsidR="00286433" w:rsidRPr="003651D9" w:rsidDel="0057489B" w:rsidRDefault="00286433" w:rsidP="0032600B">
            <w:pPr>
              <w:pStyle w:val="TableEntry"/>
              <w:rPr>
                <w:del w:id="1364" w:author="Cole, George" w:date="2016-04-28T15:26:00Z"/>
              </w:rPr>
            </w:pPr>
            <w:del w:id="1365" w:author="Cole, George" w:date="2016-04-28T15:26:00Z">
              <w:r w:rsidRPr="003651D9" w:rsidDel="0057489B">
                <w:delText xml:space="preserve">History of Past Illness </w:delText>
              </w:r>
            </w:del>
          </w:p>
        </w:tc>
        <w:tc>
          <w:tcPr>
            <w:tcW w:w="1302" w:type="pct"/>
            <w:vAlign w:val="center"/>
          </w:tcPr>
          <w:p w14:paraId="32D86E43" w14:textId="156B3250" w:rsidR="00286433" w:rsidRPr="003651D9" w:rsidDel="0057489B" w:rsidRDefault="00286433" w:rsidP="00BB76BC">
            <w:pPr>
              <w:pStyle w:val="TableEntry"/>
              <w:rPr>
                <w:del w:id="1366" w:author="Cole, George" w:date="2016-04-28T15:26:00Z"/>
              </w:rPr>
            </w:pPr>
            <w:del w:id="1367" w:author="Cole, George" w:date="2016-04-28T15:26:00Z">
              <w:r w:rsidRPr="003651D9" w:rsidDel="0057489B">
                <w:delText>2.16.840.1.113883.10.20.2.9</w:delText>
              </w:r>
            </w:del>
          </w:p>
        </w:tc>
        <w:tc>
          <w:tcPr>
            <w:tcW w:w="773" w:type="pct"/>
            <w:vAlign w:val="center"/>
          </w:tcPr>
          <w:p w14:paraId="340ACA85" w14:textId="72772A79" w:rsidR="00286433" w:rsidRPr="003651D9" w:rsidDel="0057489B" w:rsidRDefault="00286433" w:rsidP="00BB76BC">
            <w:pPr>
              <w:pStyle w:val="TableEntry"/>
              <w:rPr>
                <w:del w:id="1368" w:author="Cole, George" w:date="2016-04-28T15:26:00Z"/>
              </w:rPr>
            </w:pPr>
            <w:del w:id="1369" w:author="Cole, George" w:date="2016-04-28T15:26:00Z">
              <w:r w:rsidRPr="003651D9" w:rsidDel="0057489B">
                <w:delText>CDA-PN</w:delText>
              </w:r>
              <w:r w:rsidR="000121FB" w:rsidRPr="003651D9" w:rsidDel="0057489B">
                <w:delText>&gt;</w:delText>
              </w:r>
            </w:del>
          </w:p>
        </w:tc>
        <w:tc>
          <w:tcPr>
            <w:tcW w:w="692" w:type="pct"/>
            <w:vAlign w:val="center"/>
          </w:tcPr>
          <w:p w14:paraId="1D08236A" w14:textId="60A54690" w:rsidR="00286433" w:rsidRPr="003651D9" w:rsidDel="0057489B" w:rsidRDefault="00286433" w:rsidP="00BB76BC">
            <w:pPr>
              <w:pStyle w:val="TableEntry"/>
              <w:rPr>
                <w:del w:id="1370" w:author="Cole, George" w:date="2016-04-28T15:26:00Z"/>
              </w:rPr>
            </w:pPr>
          </w:p>
        </w:tc>
      </w:tr>
      <w:tr w:rsidR="00286433" w:rsidRPr="003651D9" w:rsidDel="0057489B" w14:paraId="3E691C22" w14:textId="52B3784F" w:rsidTr="00597DB2">
        <w:trPr>
          <w:del w:id="1371" w:author="Cole, George" w:date="2016-04-28T15:26:00Z"/>
        </w:trPr>
        <w:tc>
          <w:tcPr>
            <w:tcW w:w="5000" w:type="pct"/>
            <w:gridSpan w:val="6"/>
            <w:tcBorders>
              <w:top w:val="single" w:sz="4" w:space="0" w:color="auto"/>
              <w:left w:val="single" w:sz="4" w:space="0" w:color="auto"/>
              <w:bottom w:val="single" w:sz="4" w:space="0" w:color="auto"/>
              <w:right w:val="single" w:sz="4" w:space="0" w:color="auto"/>
            </w:tcBorders>
          </w:tcPr>
          <w:p w14:paraId="1F73F41F" w14:textId="33941341" w:rsidR="00286433" w:rsidRPr="003651D9" w:rsidDel="0057489B" w:rsidRDefault="00286433" w:rsidP="008358E5">
            <w:pPr>
              <w:pStyle w:val="TableEntryHeader"/>
              <w:rPr>
                <w:del w:id="1372" w:author="Cole, George" w:date="2016-04-28T15:26:00Z"/>
              </w:rPr>
            </w:pPr>
            <w:del w:id="1373" w:author="Cole, George" w:date="2016-04-28T15:26:00Z">
              <w:r w:rsidRPr="003651D9" w:rsidDel="0057489B">
                <w:delText>Entries</w:delText>
              </w:r>
            </w:del>
          </w:p>
        </w:tc>
      </w:tr>
      <w:tr w:rsidR="00286433" w:rsidRPr="003651D9" w:rsidDel="0057489B" w14:paraId="5CB342B1" w14:textId="4805F7C1" w:rsidTr="00BB76BC">
        <w:trPr>
          <w:del w:id="1374" w:author="Cole, George" w:date="2016-04-28T15:26:00Z"/>
        </w:trPr>
        <w:tc>
          <w:tcPr>
            <w:tcW w:w="492" w:type="pct"/>
            <w:tcBorders>
              <w:top w:val="single" w:sz="4" w:space="0" w:color="auto"/>
              <w:left w:val="single" w:sz="4" w:space="0" w:color="auto"/>
              <w:bottom w:val="single" w:sz="4" w:space="0" w:color="auto"/>
              <w:right w:val="single" w:sz="4" w:space="0" w:color="auto"/>
            </w:tcBorders>
            <w:vAlign w:val="center"/>
          </w:tcPr>
          <w:p w14:paraId="61691A25" w14:textId="4A1B446B" w:rsidR="00286433" w:rsidRPr="003651D9" w:rsidDel="0057489B" w:rsidRDefault="00286433" w:rsidP="00BB76BC">
            <w:pPr>
              <w:pStyle w:val="TableEntry"/>
              <w:rPr>
                <w:del w:id="1375" w:author="Cole, George" w:date="2016-04-28T15:26:00Z"/>
              </w:rPr>
            </w:pPr>
            <w:del w:id="1376" w:author="Cole, George" w:date="2016-04-28T15:26:00Z">
              <w:r w:rsidRPr="003651D9" w:rsidDel="0057489B">
                <w:delText>x [?..?]</w:delText>
              </w:r>
            </w:del>
          </w:p>
        </w:tc>
        <w:tc>
          <w:tcPr>
            <w:tcW w:w="626" w:type="pct"/>
            <w:tcBorders>
              <w:top w:val="single" w:sz="4" w:space="0" w:color="auto"/>
              <w:left w:val="single" w:sz="4" w:space="0" w:color="auto"/>
              <w:bottom w:val="single" w:sz="4" w:space="0" w:color="auto"/>
              <w:right w:val="single" w:sz="4" w:space="0" w:color="auto"/>
            </w:tcBorders>
            <w:vAlign w:val="center"/>
          </w:tcPr>
          <w:p w14:paraId="181CD675" w14:textId="49A3A33D" w:rsidR="00286433" w:rsidRPr="003651D9" w:rsidDel="0057489B" w:rsidRDefault="00286433" w:rsidP="00AD069D">
            <w:pPr>
              <w:pStyle w:val="TableEntry"/>
              <w:rPr>
                <w:del w:id="1377" w:author="Cole, George" w:date="2016-04-28T15:26:00Z"/>
              </w:rPr>
            </w:pPr>
            <w:del w:id="1378" w:author="Cole, George" w:date="2016-04-28T15:26:00Z">
              <w:r w:rsidRPr="003651D9" w:rsidDel="0057489B">
                <w:delText>&lt;ref or link to cond section below, if applicable&gt;</w:delText>
              </w:r>
            </w:del>
          </w:p>
        </w:tc>
        <w:tc>
          <w:tcPr>
            <w:tcW w:w="1115" w:type="pct"/>
            <w:tcBorders>
              <w:top w:val="single" w:sz="4" w:space="0" w:color="auto"/>
              <w:left w:val="single" w:sz="4" w:space="0" w:color="auto"/>
              <w:bottom w:val="single" w:sz="4" w:space="0" w:color="auto"/>
              <w:right w:val="single" w:sz="4" w:space="0" w:color="auto"/>
            </w:tcBorders>
            <w:vAlign w:val="center"/>
          </w:tcPr>
          <w:p w14:paraId="255C1841" w14:textId="25BA3B25" w:rsidR="00286433" w:rsidRPr="003651D9" w:rsidDel="0057489B" w:rsidRDefault="00286433" w:rsidP="003579DA">
            <w:pPr>
              <w:pStyle w:val="TableEntry"/>
              <w:rPr>
                <w:del w:id="1379" w:author="Cole, George" w:date="2016-04-28T15:26:00Z"/>
              </w:rPr>
            </w:pPr>
            <w:del w:id="1380" w:author="Cole, George" w:date="2016-04-28T15:26:00Z">
              <w:r w:rsidRPr="003651D9" w:rsidDel="0057489B">
                <w:delText>&lt;name of entry&gt;</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591B2F9B" w14:textId="747BC810" w:rsidR="00286433" w:rsidRPr="003651D9" w:rsidDel="0057489B" w:rsidRDefault="00286433" w:rsidP="00BB76BC">
            <w:pPr>
              <w:pStyle w:val="TableEntry"/>
              <w:rPr>
                <w:del w:id="1381" w:author="Cole, George" w:date="2016-04-28T15:26:00Z"/>
              </w:rPr>
            </w:pPr>
            <w:del w:id="1382" w:author="Cole, George" w:date="2016-04-28T15:26:00Z">
              <w:r w:rsidRPr="003651D9" w:rsidDel="0057489B">
                <w:delText>&lt;oid&gt;</w:delText>
              </w:r>
            </w:del>
          </w:p>
        </w:tc>
        <w:tc>
          <w:tcPr>
            <w:tcW w:w="773" w:type="pct"/>
            <w:tcBorders>
              <w:top w:val="single" w:sz="4" w:space="0" w:color="auto"/>
              <w:left w:val="single" w:sz="4" w:space="0" w:color="auto"/>
              <w:bottom w:val="single" w:sz="4" w:space="0" w:color="auto"/>
              <w:right w:val="single" w:sz="4" w:space="0" w:color="auto"/>
            </w:tcBorders>
            <w:vAlign w:val="center"/>
          </w:tcPr>
          <w:p w14:paraId="02FE3DC8" w14:textId="18346FD4" w:rsidR="00286433" w:rsidRPr="003651D9" w:rsidDel="0057489B" w:rsidRDefault="00286433" w:rsidP="00BB76BC">
            <w:pPr>
              <w:pStyle w:val="TableEntry"/>
              <w:rPr>
                <w:del w:id="1383" w:author="Cole, George" w:date="2016-04-28T15:26:00Z"/>
              </w:rPr>
            </w:pPr>
            <w:del w:id="1384" w:author="Cole, George" w:date="2016-04-28T15:26:00Z">
              <w:r w:rsidRPr="003651D9" w:rsidDel="0057489B">
                <w:delText>&lt;reference or link to specification document location,</w:delText>
              </w:r>
              <w:r w:rsidR="005F3FB5" w:rsidDel="0057489B">
                <w:delText xml:space="preserve"> </w:delText>
              </w:r>
              <w:r w:rsidRPr="003651D9" w:rsidDel="0057489B">
                <w:delText>if applicable&gt;</w:delText>
              </w:r>
            </w:del>
          </w:p>
        </w:tc>
        <w:tc>
          <w:tcPr>
            <w:tcW w:w="692" w:type="pct"/>
            <w:tcBorders>
              <w:top w:val="single" w:sz="4" w:space="0" w:color="auto"/>
              <w:left w:val="single" w:sz="4" w:space="0" w:color="auto"/>
              <w:bottom w:val="single" w:sz="4" w:space="0" w:color="auto"/>
              <w:right w:val="single" w:sz="4" w:space="0" w:color="auto"/>
            </w:tcBorders>
            <w:vAlign w:val="center"/>
          </w:tcPr>
          <w:p w14:paraId="6E94C76B" w14:textId="7A37C177" w:rsidR="00286433" w:rsidRPr="003651D9" w:rsidDel="0057489B" w:rsidRDefault="00286433" w:rsidP="00BB76BC">
            <w:pPr>
              <w:pStyle w:val="TableEntry"/>
              <w:rPr>
                <w:del w:id="1385" w:author="Cole, George" w:date="2016-04-28T15:26:00Z"/>
              </w:rPr>
            </w:pPr>
            <w:del w:id="1386" w:author="Cole, George" w:date="2016-04-28T15:26:00Z">
              <w:r w:rsidRPr="003651D9" w:rsidDel="0057489B">
                <w:delText>&lt;reference or link to vocab constraint,</w:delText>
              </w:r>
              <w:r w:rsidR="005F3FB5" w:rsidDel="0057489B">
                <w:delText xml:space="preserve"> </w:delText>
              </w:r>
              <w:r w:rsidRPr="003651D9" w:rsidDel="0057489B">
                <w:delText>if applicable&gt;</w:delText>
              </w:r>
            </w:del>
          </w:p>
        </w:tc>
      </w:tr>
      <w:tr w:rsidR="00286433" w:rsidRPr="003651D9" w:rsidDel="0057489B" w14:paraId="73C5A938" w14:textId="51C15AC3" w:rsidTr="00BB76BC">
        <w:trPr>
          <w:del w:id="1387" w:author="Cole, George" w:date="2016-04-28T15:26:00Z"/>
        </w:trPr>
        <w:tc>
          <w:tcPr>
            <w:tcW w:w="492" w:type="pct"/>
            <w:tcBorders>
              <w:top w:val="single" w:sz="4" w:space="0" w:color="auto"/>
              <w:left w:val="single" w:sz="4" w:space="0" w:color="auto"/>
              <w:bottom w:val="single" w:sz="4" w:space="0" w:color="auto"/>
              <w:right w:val="single" w:sz="4" w:space="0" w:color="auto"/>
            </w:tcBorders>
            <w:vAlign w:val="center"/>
          </w:tcPr>
          <w:p w14:paraId="64126394" w14:textId="67D9F701" w:rsidR="00286433" w:rsidRPr="003651D9" w:rsidDel="0057489B" w:rsidRDefault="000121FB" w:rsidP="00EF1E77">
            <w:pPr>
              <w:pStyle w:val="TableEntry"/>
              <w:rPr>
                <w:del w:id="1388" w:author="Cole, George" w:date="2016-04-28T15:26:00Z"/>
              </w:rPr>
            </w:pPr>
            <w:del w:id="1389" w:author="Cole, George" w:date="2016-04-28T15:26:00Z">
              <w:r w:rsidRPr="003651D9" w:rsidDel="0057489B">
                <w:delText xml:space="preserve">&lt;e.g., </w:delText>
              </w:r>
              <w:r w:rsidR="00286433" w:rsidRPr="003651D9" w:rsidDel="0057489B">
                <w:delText>C [1..*]</w:delText>
              </w:r>
            </w:del>
          </w:p>
        </w:tc>
        <w:tc>
          <w:tcPr>
            <w:tcW w:w="626" w:type="pct"/>
            <w:tcBorders>
              <w:top w:val="single" w:sz="4" w:space="0" w:color="auto"/>
              <w:left w:val="single" w:sz="4" w:space="0" w:color="auto"/>
              <w:bottom w:val="single" w:sz="4" w:space="0" w:color="auto"/>
              <w:right w:val="single" w:sz="4" w:space="0" w:color="auto"/>
            </w:tcBorders>
            <w:vAlign w:val="center"/>
          </w:tcPr>
          <w:p w14:paraId="30831875" w14:textId="1C4E3FED" w:rsidR="00286433" w:rsidRPr="003651D9" w:rsidDel="0057489B" w:rsidRDefault="003602DC" w:rsidP="005D6176">
            <w:pPr>
              <w:pStyle w:val="TableEntry"/>
              <w:rPr>
                <w:del w:id="1390" w:author="Cole, George" w:date="2016-04-28T15:26:00Z"/>
              </w:rPr>
            </w:pPr>
            <w:del w:id="1391" w:author="Cole, George" w:date="2016-04-28T15:26:00Z">
              <w:r w:rsidRPr="003651D9" w:rsidDel="0057489B">
                <w:delText>CARD TF-3 6.3.3.x.S.1</w:delText>
              </w:r>
            </w:del>
          </w:p>
        </w:tc>
        <w:tc>
          <w:tcPr>
            <w:tcW w:w="1115" w:type="pct"/>
            <w:tcBorders>
              <w:top w:val="single" w:sz="4" w:space="0" w:color="auto"/>
              <w:left w:val="single" w:sz="4" w:space="0" w:color="auto"/>
              <w:bottom w:val="single" w:sz="4" w:space="0" w:color="auto"/>
              <w:right w:val="single" w:sz="4" w:space="0" w:color="auto"/>
            </w:tcBorders>
            <w:vAlign w:val="center"/>
          </w:tcPr>
          <w:p w14:paraId="304E055D" w14:textId="00F726DE" w:rsidR="00286433" w:rsidRPr="003651D9" w:rsidDel="0057489B" w:rsidRDefault="00286433" w:rsidP="0032600B">
            <w:pPr>
              <w:pStyle w:val="TableEntry"/>
              <w:rPr>
                <w:del w:id="1392" w:author="Cole, George" w:date="2016-04-28T15:26:00Z"/>
              </w:rPr>
            </w:pPr>
            <w:del w:id="1393" w:author="Cole, George" w:date="2016-04-28T15:26:00Z">
              <w:r w:rsidRPr="003651D9" w:rsidDel="0057489B">
                <w:delText xml:space="preserve">Problem Concern Entry </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3C3097DA" w14:textId="5E3FC75C" w:rsidR="00286433" w:rsidRPr="003651D9" w:rsidDel="0057489B" w:rsidRDefault="00286433" w:rsidP="00BB76BC">
            <w:pPr>
              <w:pStyle w:val="TableEntry"/>
              <w:rPr>
                <w:del w:id="1394" w:author="Cole, George" w:date="2016-04-28T15:26:00Z"/>
              </w:rPr>
            </w:pPr>
            <w:del w:id="1395" w:author="Cole, George" w:date="2016-04-28T15:26:00Z">
              <w:r w:rsidRPr="003651D9" w:rsidDel="0057489B">
                <w:delText>1.3.6.1.4.1.19376.1.5.3.1.4.5.2</w:delText>
              </w:r>
            </w:del>
          </w:p>
        </w:tc>
        <w:tc>
          <w:tcPr>
            <w:tcW w:w="773" w:type="pct"/>
            <w:tcBorders>
              <w:top w:val="single" w:sz="4" w:space="0" w:color="auto"/>
              <w:left w:val="single" w:sz="4" w:space="0" w:color="auto"/>
              <w:bottom w:val="single" w:sz="4" w:space="0" w:color="auto"/>
              <w:right w:val="single" w:sz="4" w:space="0" w:color="auto"/>
            </w:tcBorders>
            <w:vAlign w:val="center"/>
          </w:tcPr>
          <w:p w14:paraId="2F3E6295" w14:textId="1D476E09" w:rsidR="00286433" w:rsidRPr="003651D9" w:rsidDel="0057489B" w:rsidRDefault="00286433" w:rsidP="00BB76BC">
            <w:pPr>
              <w:pStyle w:val="TableEntry"/>
              <w:rPr>
                <w:del w:id="1396" w:author="Cole, George" w:date="2016-04-28T15:26:00Z"/>
              </w:rPr>
            </w:pPr>
            <w:del w:id="1397" w:author="Cole, George" w:date="2016-04-28T15:26:00Z">
              <w:r w:rsidRPr="003651D9" w:rsidDel="0057489B">
                <w:delText>PCC TF-3</w:delText>
              </w:r>
              <w:r w:rsidR="000121FB" w:rsidRPr="003651D9" w:rsidDel="0057489B">
                <w:delText>&gt;</w:delText>
              </w:r>
            </w:del>
          </w:p>
        </w:tc>
        <w:tc>
          <w:tcPr>
            <w:tcW w:w="692" w:type="pct"/>
            <w:tcBorders>
              <w:top w:val="single" w:sz="4" w:space="0" w:color="auto"/>
              <w:left w:val="single" w:sz="4" w:space="0" w:color="auto"/>
              <w:bottom w:val="single" w:sz="4" w:space="0" w:color="auto"/>
              <w:right w:val="single" w:sz="4" w:space="0" w:color="auto"/>
            </w:tcBorders>
            <w:vAlign w:val="center"/>
          </w:tcPr>
          <w:p w14:paraId="0758C68C" w14:textId="58550C2F" w:rsidR="00286433" w:rsidRPr="003651D9" w:rsidDel="0057489B" w:rsidRDefault="00286433" w:rsidP="00BB76BC">
            <w:pPr>
              <w:pStyle w:val="TableEntry"/>
              <w:rPr>
                <w:del w:id="1398" w:author="Cole, George" w:date="2016-04-28T15:26:00Z"/>
              </w:rPr>
            </w:pPr>
          </w:p>
        </w:tc>
      </w:tr>
      <w:tr w:rsidR="00286433" w:rsidRPr="003651D9" w:rsidDel="0057489B" w14:paraId="7EF9E63C" w14:textId="148A6B5A" w:rsidTr="00BB76BC">
        <w:trPr>
          <w:del w:id="1399" w:author="Cole, George" w:date="2016-04-28T15:26:00Z"/>
        </w:trPr>
        <w:tc>
          <w:tcPr>
            <w:tcW w:w="492" w:type="pct"/>
            <w:tcBorders>
              <w:top w:val="single" w:sz="4" w:space="0" w:color="auto"/>
              <w:left w:val="single" w:sz="4" w:space="0" w:color="auto"/>
              <w:bottom w:val="single" w:sz="4" w:space="0" w:color="auto"/>
              <w:right w:val="single" w:sz="4" w:space="0" w:color="auto"/>
            </w:tcBorders>
            <w:vAlign w:val="center"/>
          </w:tcPr>
          <w:p w14:paraId="00F9CAAD" w14:textId="50F7FAE1" w:rsidR="00286433" w:rsidRPr="003651D9" w:rsidDel="0057489B" w:rsidRDefault="000121FB" w:rsidP="00EF1E77">
            <w:pPr>
              <w:pStyle w:val="TableEntry"/>
              <w:rPr>
                <w:del w:id="1400" w:author="Cole, George" w:date="2016-04-28T15:26:00Z"/>
              </w:rPr>
            </w:pPr>
            <w:del w:id="1401" w:author="Cole, George" w:date="2016-04-28T15:26:00Z">
              <w:r w:rsidRPr="003651D9" w:rsidDel="0057489B">
                <w:delText xml:space="preserve">&lt;e.g., </w:delText>
              </w:r>
              <w:r w:rsidR="00286433" w:rsidRPr="003651D9" w:rsidDel="0057489B">
                <w:delText>C [1..1]</w:delText>
              </w:r>
            </w:del>
          </w:p>
        </w:tc>
        <w:tc>
          <w:tcPr>
            <w:tcW w:w="626" w:type="pct"/>
            <w:tcBorders>
              <w:top w:val="single" w:sz="4" w:space="0" w:color="auto"/>
              <w:left w:val="single" w:sz="4" w:space="0" w:color="auto"/>
              <w:bottom w:val="single" w:sz="4" w:space="0" w:color="auto"/>
              <w:right w:val="single" w:sz="4" w:space="0" w:color="auto"/>
            </w:tcBorders>
            <w:vAlign w:val="center"/>
          </w:tcPr>
          <w:p w14:paraId="09E0EFBF" w14:textId="54606620" w:rsidR="00286433" w:rsidRPr="003651D9" w:rsidDel="0057489B" w:rsidRDefault="00286433" w:rsidP="005D6176">
            <w:pPr>
              <w:pStyle w:val="TableEntry"/>
              <w:rPr>
                <w:del w:id="1402" w:author="Cole, George" w:date="2016-04-28T15:26:00Z"/>
              </w:rPr>
            </w:pPr>
          </w:p>
        </w:tc>
        <w:tc>
          <w:tcPr>
            <w:tcW w:w="1115" w:type="pct"/>
            <w:tcBorders>
              <w:top w:val="single" w:sz="4" w:space="0" w:color="auto"/>
              <w:left w:val="single" w:sz="4" w:space="0" w:color="auto"/>
              <w:bottom w:val="single" w:sz="4" w:space="0" w:color="auto"/>
              <w:right w:val="single" w:sz="4" w:space="0" w:color="auto"/>
            </w:tcBorders>
            <w:vAlign w:val="center"/>
          </w:tcPr>
          <w:p w14:paraId="155A1BE7" w14:textId="113AC90C" w:rsidR="00286433" w:rsidRPr="003651D9" w:rsidDel="0057489B" w:rsidRDefault="00286433" w:rsidP="0032600B">
            <w:pPr>
              <w:pStyle w:val="TableEntry"/>
              <w:rPr>
                <w:del w:id="1403" w:author="Cole, George" w:date="2016-04-28T15:26:00Z"/>
              </w:rPr>
            </w:pPr>
            <w:del w:id="1404" w:author="Cole, George" w:date="2016-04-28T15:26:00Z">
              <w:r w:rsidRPr="003651D9" w:rsidDel="0057489B">
                <w:delText>Diabetes Problem Entry</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3CED1DA9" w14:textId="173F88A9" w:rsidR="00286433" w:rsidRPr="003651D9" w:rsidDel="0057489B" w:rsidRDefault="00286433" w:rsidP="00BB76BC">
            <w:pPr>
              <w:pStyle w:val="TableEntry"/>
              <w:rPr>
                <w:del w:id="1405" w:author="Cole, George" w:date="2016-04-28T15:26:00Z"/>
              </w:rPr>
            </w:pPr>
            <w:del w:id="1406" w:author="Cole, George" w:date="2016-04-28T15:26:00Z">
              <w:r w:rsidRPr="003651D9" w:rsidDel="0057489B">
                <w:delText>1.3.6.1.4.1.19376.1.4.1.4.1</w:delText>
              </w:r>
            </w:del>
          </w:p>
        </w:tc>
        <w:tc>
          <w:tcPr>
            <w:tcW w:w="773" w:type="pct"/>
            <w:tcBorders>
              <w:top w:val="single" w:sz="4" w:space="0" w:color="auto"/>
              <w:left w:val="single" w:sz="4" w:space="0" w:color="auto"/>
              <w:bottom w:val="single" w:sz="4" w:space="0" w:color="auto"/>
              <w:right w:val="single" w:sz="4" w:space="0" w:color="auto"/>
            </w:tcBorders>
            <w:vAlign w:val="center"/>
          </w:tcPr>
          <w:p w14:paraId="6F97A915" w14:textId="16C7FE20" w:rsidR="00286433" w:rsidRPr="003651D9" w:rsidDel="0057489B" w:rsidRDefault="003602DC" w:rsidP="00BB76BC">
            <w:pPr>
              <w:pStyle w:val="TableEntry"/>
              <w:rPr>
                <w:del w:id="1407" w:author="Cole, George" w:date="2016-04-28T15:26:00Z"/>
              </w:rPr>
            </w:pPr>
            <w:del w:id="1408" w:author="Cole, George" w:date="2016-04-28T15:26:00Z">
              <w:r w:rsidRPr="003651D9" w:rsidDel="0057489B">
                <w:delText>CARD TF-3 6.3.3.1</w:delText>
              </w:r>
              <w:r w:rsidR="000121FB" w:rsidRPr="003651D9" w:rsidDel="0057489B">
                <w:delText>&gt;</w:delText>
              </w:r>
            </w:del>
          </w:p>
        </w:tc>
        <w:tc>
          <w:tcPr>
            <w:tcW w:w="692" w:type="pct"/>
            <w:tcBorders>
              <w:top w:val="single" w:sz="4" w:space="0" w:color="auto"/>
              <w:left w:val="single" w:sz="4" w:space="0" w:color="auto"/>
              <w:bottom w:val="single" w:sz="4" w:space="0" w:color="auto"/>
              <w:right w:val="single" w:sz="4" w:space="0" w:color="auto"/>
            </w:tcBorders>
            <w:vAlign w:val="center"/>
          </w:tcPr>
          <w:p w14:paraId="283E7421" w14:textId="116CC33B" w:rsidR="00286433" w:rsidRPr="003651D9" w:rsidDel="0057489B" w:rsidRDefault="00286433" w:rsidP="00BB76BC">
            <w:pPr>
              <w:pStyle w:val="TableEntry"/>
              <w:rPr>
                <w:del w:id="1409" w:author="Cole, George" w:date="2016-04-28T15:26:00Z"/>
              </w:rPr>
            </w:pPr>
          </w:p>
        </w:tc>
      </w:tr>
      <w:tr w:rsidR="00286433" w:rsidRPr="003651D9" w:rsidDel="0057489B" w14:paraId="5301F5DB" w14:textId="06F41FA2" w:rsidTr="00BB76BC">
        <w:trPr>
          <w:del w:id="1410" w:author="Cole, George" w:date="2016-04-28T15:26:00Z"/>
        </w:trPr>
        <w:tc>
          <w:tcPr>
            <w:tcW w:w="492" w:type="pct"/>
            <w:tcBorders>
              <w:top w:val="single" w:sz="4" w:space="0" w:color="auto"/>
              <w:left w:val="single" w:sz="4" w:space="0" w:color="auto"/>
              <w:bottom w:val="single" w:sz="4" w:space="0" w:color="auto"/>
              <w:right w:val="single" w:sz="4" w:space="0" w:color="auto"/>
            </w:tcBorders>
            <w:vAlign w:val="center"/>
          </w:tcPr>
          <w:p w14:paraId="54027A3E" w14:textId="0143900B" w:rsidR="00286433" w:rsidRPr="003651D9" w:rsidDel="0057489B" w:rsidRDefault="000121FB" w:rsidP="00EF1E77">
            <w:pPr>
              <w:pStyle w:val="TableEntry"/>
              <w:rPr>
                <w:del w:id="1411" w:author="Cole, George" w:date="2016-04-28T15:26:00Z"/>
              </w:rPr>
            </w:pPr>
            <w:del w:id="1412" w:author="Cole, George" w:date="2016-04-28T15:26:00Z">
              <w:r w:rsidRPr="003651D9" w:rsidDel="0057489B">
                <w:delText xml:space="preserve">&lt;e.g., </w:delText>
              </w:r>
              <w:r w:rsidR="00286433" w:rsidRPr="003651D9" w:rsidDel="0057489B">
                <w:delText>C [1..1]</w:delText>
              </w:r>
            </w:del>
          </w:p>
        </w:tc>
        <w:tc>
          <w:tcPr>
            <w:tcW w:w="626" w:type="pct"/>
            <w:tcBorders>
              <w:top w:val="single" w:sz="4" w:space="0" w:color="auto"/>
              <w:left w:val="single" w:sz="4" w:space="0" w:color="auto"/>
              <w:bottom w:val="single" w:sz="4" w:space="0" w:color="auto"/>
              <w:right w:val="single" w:sz="4" w:space="0" w:color="auto"/>
            </w:tcBorders>
            <w:vAlign w:val="center"/>
          </w:tcPr>
          <w:p w14:paraId="7E186C78" w14:textId="17F9A6B4" w:rsidR="00286433" w:rsidRPr="003651D9" w:rsidDel="0057489B" w:rsidRDefault="00286433" w:rsidP="005D6176">
            <w:pPr>
              <w:pStyle w:val="TableEntry"/>
              <w:rPr>
                <w:del w:id="1413" w:author="Cole, George" w:date="2016-04-28T15:26:00Z"/>
              </w:rPr>
            </w:pPr>
          </w:p>
        </w:tc>
        <w:tc>
          <w:tcPr>
            <w:tcW w:w="1115" w:type="pct"/>
            <w:tcBorders>
              <w:top w:val="single" w:sz="4" w:space="0" w:color="auto"/>
              <w:left w:val="single" w:sz="4" w:space="0" w:color="auto"/>
              <w:bottom w:val="single" w:sz="4" w:space="0" w:color="auto"/>
              <w:right w:val="single" w:sz="4" w:space="0" w:color="auto"/>
            </w:tcBorders>
            <w:vAlign w:val="center"/>
          </w:tcPr>
          <w:p w14:paraId="0A063088" w14:textId="5F7CFD6A" w:rsidR="00286433" w:rsidRPr="003651D9" w:rsidDel="0057489B" w:rsidRDefault="00286433" w:rsidP="0032600B">
            <w:pPr>
              <w:pStyle w:val="TableEntry"/>
              <w:rPr>
                <w:del w:id="1414" w:author="Cole, George" w:date="2016-04-28T15:26:00Z"/>
              </w:rPr>
            </w:pPr>
            <w:del w:id="1415" w:author="Cole, George" w:date="2016-04-28T15:26:00Z">
              <w:r w:rsidRPr="003651D9" w:rsidDel="0057489B">
                <w:delText>Angina Problem Entry</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2A808B7A" w14:textId="5912AF6C" w:rsidR="00286433" w:rsidRPr="003651D9" w:rsidDel="0057489B" w:rsidRDefault="00286433" w:rsidP="00BB76BC">
            <w:pPr>
              <w:pStyle w:val="TableEntry"/>
              <w:rPr>
                <w:del w:id="1416" w:author="Cole, George" w:date="2016-04-28T15:26:00Z"/>
              </w:rPr>
            </w:pPr>
            <w:del w:id="1417" w:author="Cole, George" w:date="2016-04-28T15:26:00Z">
              <w:r w:rsidRPr="003651D9" w:rsidDel="0057489B">
                <w:delText>1.3.6.1.4.1.19376.1.4.1.4.2</w:delText>
              </w:r>
            </w:del>
          </w:p>
        </w:tc>
        <w:tc>
          <w:tcPr>
            <w:tcW w:w="773" w:type="pct"/>
            <w:tcBorders>
              <w:top w:val="single" w:sz="4" w:space="0" w:color="auto"/>
              <w:left w:val="single" w:sz="4" w:space="0" w:color="auto"/>
              <w:bottom w:val="single" w:sz="4" w:space="0" w:color="auto"/>
              <w:right w:val="single" w:sz="4" w:space="0" w:color="auto"/>
            </w:tcBorders>
            <w:vAlign w:val="center"/>
          </w:tcPr>
          <w:p w14:paraId="20739865" w14:textId="5D87ECAA" w:rsidR="00286433" w:rsidRPr="003651D9" w:rsidDel="0057489B" w:rsidRDefault="003602DC" w:rsidP="00BB76BC">
            <w:pPr>
              <w:pStyle w:val="TableEntry"/>
              <w:rPr>
                <w:del w:id="1418" w:author="Cole, George" w:date="2016-04-28T15:26:00Z"/>
              </w:rPr>
            </w:pPr>
            <w:del w:id="1419" w:author="Cole, George" w:date="2016-04-28T15:26:00Z">
              <w:r w:rsidRPr="003651D9" w:rsidDel="0057489B">
                <w:delText>CARD TF-3 6.3.3.1</w:delText>
              </w:r>
              <w:r w:rsidR="000121FB" w:rsidRPr="003651D9" w:rsidDel="0057489B">
                <w:delText>&gt;</w:delText>
              </w:r>
            </w:del>
          </w:p>
        </w:tc>
        <w:tc>
          <w:tcPr>
            <w:tcW w:w="692" w:type="pct"/>
            <w:tcBorders>
              <w:top w:val="single" w:sz="4" w:space="0" w:color="auto"/>
              <w:left w:val="single" w:sz="4" w:space="0" w:color="auto"/>
              <w:bottom w:val="single" w:sz="4" w:space="0" w:color="auto"/>
              <w:right w:val="single" w:sz="4" w:space="0" w:color="auto"/>
            </w:tcBorders>
            <w:vAlign w:val="center"/>
          </w:tcPr>
          <w:p w14:paraId="0DAA22B3" w14:textId="428F1A63" w:rsidR="00286433" w:rsidRPr="003651D9" w:rsidDel="0057489B" w:rsidRDefault="00286433" w:rsidP="00BB76BC">
            <w:pPr>
              <w:pStyle w:val="TableEntry"/>
              <w:rPr>
                <w:del w:id="1420" w:author="Cole, George" w:date="2016-04-28T15:26:00Z"/>
              </w:rPr>
            </w:pPr>
          </w:p>
        </w:tc>
      </w:tr>
      <w:tr w:rsidR="00286433" w:rsidRPr="003651D9" w:rsidDel="0057489B" w14:paraId="3755C9F2" w14:textId="3188CF5B" w:rsidTr="00BB76BC">
        <w:trPr>
          <w:cantSplit/>
          <w:del w:id="1421" w:author="Cole, George" w:date="2016-04-28T15:26:00Z"/>
        </w:trPr>
        <w:tc>
          <w:tcPr>
            <w:tcW w:w="492" w:type="pct"/>
            <w:tcBorders>
              <w:top w:val="single" w:sz="4" w:space="0" w:color="auto"/>
              <w:left w:val="single" w:sz="4" w:space="0" w:color="auto"/>
              <w:bottom w:val="single" w:sz="4" w:space="0" w:color="auto"/>
              <w:right w:val="single" w:sz="4" w:space="0" w:color="auto"/>
            </w:tcBorders>
            <w:vAlign w:val="center"/>
          </w:tcPr>
          <w:p w14:paraId="0D41C1AE" w14:textId="587FBEBE" w:rsidR="00286433" w:rsidRPr="003651D9" w:rsidDel="0057489B" w:rsidRDefault="000121FB" w:rsidP="00EF1E77">
            <w:pPr>
              <w:pStyle w:val="TableEntry"/>
              <w:rPr>
                <w:del w:id="1422" w:author="Cole, George" w:date="2016-04-28T15:26:00Z"/>
              </w:rPr>
            </w:pPr>
            <w:del w:id="1423" w:author="Cole, George" w:date="2016-04-28T15:26:00Z">
              <w:r w:rsidRPr="003651D9" w:rsidDel="0057489B">
                <w:delText xml:space="preserve">&lt;e.g., </w:delText>
              </w:r>
              <w:r w:rsidR="00286433" w:rsidRPr="003651D9" w:rsidDel="0057489B">
                <w:delText>C [1..*]</w:delText>
              </w:r>
            </w:del>
          </w:p>
        </w:tc>
        <w:tc>
          <w:tcPr>
            <w:tcW w:w="626" w:type="pct"/>
            <w:tcBorders>
              <w:top w:val="single" w:sz="4" w:space="0" w:color="auto"/>
              <w:left w:val="single" w:sz="4" w:space="0" w:color="auto"/>
              <w:bottom w:val="single" w:sz="4" w:space="0" w:color="auto"/>
              <w:right w:val="single" w:sz="4" w:space="0" w:color="auto"/>
            </w:tcBorders>
            <w:vAlign w:val="center"/>
          </w:tcPr>
          <w:p w14:paraId="2EAFF200" w14:textId="2AA0F46E" w:rsidR="00286433" w:rsidRPr="003651D9" w:rsidDel="0057489B" w:rsidRDefault="003602DC" w:rsidP="005D6176">
            <w:pPr>
              <w:pStyle w:val="TableEntry"/>
              <w:rPr>
                <w:del w:id="1424" w:author="Cole, George" w:date="2016-04-28T15:26:00Z"/>
              </w:rPr>
            </w:pPr>
            <w:del w:id="1425" w:author="Cole, George" w:date="2016-04-28T15:26:00Z">
              <w:r w:rsidRPr="003651D9" w:rsidDel="0057489B">
                <w:delText>CARD TF-3 6.3.3.x.S.1</w:delText>
              </w:r>
            </w:del>
          </w:p>
        </w:tc>
        <w:tc>
          <w:tcPr>
            <w:tcW w:w="1115" w:type="pct"/>
            <w:tcBorders>
              <w:top w:val="single" w:sz="4" w:space="0" w:color="auto"/>
              <w:left w:val="single" w:sz="4" w:space="0" w:color="auto"/>
              <w:bottom w:val="single" w:sz="4" w:space="0" w:color="auto"/>
              <w:right w:val="single" w:sz="4" w:space="0" w:color="auto"/>
            </w:tcBorders>
            <w:vAlign w:val="center"/>
          </w:tcPr>
          <w:p w14:paraId="2EE3AFE9" w14:textId="269EEE89" w:rsidR="00286433" w:rsidRPr="003651D9" w:rsidDel="0057489B" w:rsidRDefault="00286433" w:rsidP="0032600B">
            <w:pPr>
              <w:pStyle w:val="TableEntry"/>
              <w:rPr>
                <w:del w:id="1426" w:author="Cole, George" w:date="2016-04-28T15:26:00Z"/>
              </w:rPr>
            </w:pPr>
            <w:del w:id="1427" w:author="Cole, George" w:date="2016-04-28T15:26:00Z">
              <w:r w:rsidRPr="003651D9" w:rsidDel="0057489B">
                <w:delText xml:space="preserve">Simple Observation </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6FE0432D" w14:textId="3A31CEEB" w:rsidR="00286433" w:rsidRPr="003651D9" w:rsidDel="0057489B" w:rsidRDefault="00286433" w:rsidP="00BB76BC">
            <w:pPr>
              <w:pStyle w:val="TableEntry"/>
              <w:rPr>
                <w:del w:id="1428" w:author="Cole, George" w:date="2016-04-28T15:26:00Z"/>
              </w:rPr>
            </w:pPr>
            <w:del w:id="1429" w:author="Cole, George" w:date="2016-04-28T15:26:00Z">
              <w:r w:rsidRPr="003651D9" w:rsidDel="0057489B">
                <w:delText xml:space="preserve">1.3.6.1.4.1.19376.1.5.3.1.4.13 </w:delText>
              </w:r>
            </w:del>
          </w:p>
        </w:tc>
        <w:tc>
          <w:tcPr>
            <w:tcW w:w="773" w:type="pct"/>
            <w:tcBorders>
              <w:top w:val="single" w:sz="4" w:space="0" w:color="auto"/>
              <w:left w:val="single" w:sz="4" w:space="0" w:color="auto"/>
              <w:bottom w:val="single" w:sz="4" w:space="0" w:color="auto"/>
              <w:right w:val="single" w:sz="4" w:space="0" w:color="auto"/>
            </w:tcBorders>
            <w:vAlign w:val="center"/>
          </w:tcPr>
          <w:p w14:paraId="097E04C5" w14:textId="23DBDC59" w:rsidR="00286433" w:rsidRPr="003651D9" w:rsidDel="0057489B" w:rsidRDefault="00286433" w:rsidP="00BB76BC">
            <w:pPr>
              <w:pStyle w:val="TableEntry"/>
              <w:rPr>
                <w:del w:id="1430" w:author="Cole, George" w:date="2016-04-28T15:26:00Z"/>
              </w:rPr>
            </w:pPr>
            <w:del w:id="1431" w:author="Cole, George" w:date="2016-04-28T15:26:00Z">
              <w:r w:rsidRPr="003651D9" w:rsidDel="0057489B">
                <w:delText>PCC TF-3</w:delText>
              </w:r>
            </w:del>
          </w:p>
        </w:tc>
        <w:tc>
          <w:tcPr>
            <w:tcW w:w="692" w:type="pct"/>
            <w:tcBorders>
              <w:top w:val="single" w:sz="4" w:space="0" w:color="auto"/>
              <w:left w:val="single" w:sz="4" w:space="0" w:color="auto"/>
              <w:bottom w:val="single" w:sz="4" w:space="0" w:color="auto"/>
              <w:right w:val="single" w:sz="4" w:space="0" w:color="auto"/>
            </w:tcBorders>
            <w:vAlign w:val="center"/>
          </w:tcPr>
          <w:p w14:paraId="4289B0F0" w14:textId="11638242" w:rsidR="00286433" w:rsidRPr="003651D9" w:rsidDel="0057489B" w:rsidRDefault="003602DC" w:rsidP="00BB76BC">
            <w:pPr>
              <w:pStyle w:val="TableEntry"/>
              <w:rPr>
                <w:del w:id="1432" w:author="Cole, George" w:date="2016-04-28T15:26:00Z"/>
              </w:rPr>
            </w:pPr>
            <w:del w:id="1433" w:author="Cole, George" w:date="2016-04-28T15:26:00Z">
              <w:r w:rsidRPr="003651D9" w:rsidDel="0057489B">
                <w:delText>CARD TF-3 6.3.3.x.S.2</w:delText>
              </w:r>
              <w:r w:rsidR="000121FB" w:rsidRPr="003651D9" w:rsidDel="0057489B">
                <w:delText>&gt;</w:delText>
              </w:r>
            </w:del>
          </w:p>
        </w:tc>
      </w:tr>
    </w:tbl>
    <w:p w14:paraId="71310BD3" w14:textId="5C5284DC" w:rsidR="005D6104" w:rsidRPr="003651D9" w:rsidRDefault="0057489B" w:rsidP="005D6104">
      <w:pPr>
        <w:pStyle w:val="BodyText"/>
      </w:pPr>
      <w:ins w:id="1434" w:author="Cole, George" w:date="2016-04-28T15:26:00Z">
        <w:r>
          <w:t>NA</w:t>
        </w:r>
      </w:ins>
    </w:p>
    <w:p w14:paraId="019F7F5D" w14:textId="77777777" w:rsidR="00A23689" w:rsidRPr="003651D9" w:rsidRDefault="00A23689" w:rsidP="00A23689">
      <w:pPr>
        <w:pStyle w:val="Heading5"/>
        <w:numPr>
          <w:ilvl w:val="0"/>
          <w:numId w:val="0"/>
        </w:numPr>
        <w:rPr>
          <w:noProof w:val="0"/>
        </w:rPr>
      </w:pPr>
      <w:bookmarkStart w:id="1435" w:name="_Toc449631607"/>
      <w:r w:rsidRPr="003651D9">
        <w:rPr>
          <w:noProof w:val="0"/>
        </w:rPr>
        <w:t>6.3.</w:t>
      </w:r>
      <w:r w:rsidR="00B9303B" w:rsidRPr="003651D9">
        <w:rPr>
          <w:noProof w:val="0"/>
        </w:rPr>
        <w:t>3.10</w:t>
      </w:r>
      <w:r w:rsidRPr="003651D9">
        <w:rPr>
          <w:noProof w:val="0"/>
        </w:rPr>
        <w:t>.S.1 &lt;Data Element or Section Name&gt; &lt;Condition, Specification Document, or Vocabulary Constraint&gt;</w:t>
      </w:r>
      <w:bookmarkEnd w:id="1435"/>
      <w:r w:rsidRPr="003651D9">
        <w:rPr>
          <w:noProof w:val="0"/>
        </w:rPr>
        <w:t xml:space="preserve"> </w:t>
      </w:r>
    </w:p>
    <w:p w14:paraId="5EE5C0DD" w14:textId="1BC4046F" w:rsidR="00A23689" w:rsidRPr="003651D9" w:rsidDel="00F776A3" w:rsidRDefault="00A23689" w:rsidP="00597DB2">
      <w:pPr>
        <w:pStyle w:val="AuthorInstructions"/>
        <w:rPr>
          <w:del w:id="1436" w:author="Cole, George" w:date="2016-04-28T15:26:00Z"/>
          <w:rFonts w:eastAsia="Calibri"/>
        </w:rPr>
      </w:pPr>
      <w:del w:id="1437" w:author="Cole, George" w:date="2016-04-28T15:26:00Z">
        <w:r w:rsidRPr="003651D9" w:rsidDel="00F776A3">
          <w:rPr>
            <w:rFonts w:eastAsia="Calibri"/>
          </w:rPr>
          <w:delText>&lt;</w:delText>
        </w:r>
        <w:r w:rsidR="003602DC" w:rsidRPr="003651D9" w:rsidDel="00F776A3">
          <w:rPr>
            <w:rFonts w:eastAsia="Calibri"/>
          </w:rPr>
          <w:delText>D</w:delText>
        </w:r>
        <w:r w:rsidRPr="003651D9" w:rsidDel="00F776A3">
          <w:rPr>
            <w:rFonts w:eastAsia="Calibri"/>
          </w:rPr>
          <w:delText xml:space="preserve">escribe </w:delText>
        </w:r>
        <w:r w:rsidR="001055CB" w:rsidRPr="003651D9" w:rsidDel="00F776A3">
          <w:rPr>
            <w:rFonts w:eastAsia="Calibri"/>
          </w:rPr>
          <w:delText>constraints;</w:delText>
        </w:r>
        <w:r w:rsidRPr="003651D9" w:rsidDel="00F776A3">
          <w:rPr>
            <w:rFonts w:eastAsia="Calibri"/>
          </w:rPr>
          <w:delText xml:space="preserve"> refer to other Specification Document, condition, or other info</w:delText>
        </w:r>
        <w:r w:rsidR="00887E40" w:rsidRPr="003651D9" w:rsidDel="00F776A3">
          <w:rPr>
            <w:rFonts w:eastAsia="Calibri"/>
          </w:rPr>
          <w:delText xml:space="preserve">. </w:delText>
        </w:r>
        <w:r w:rsidRPr="003651D9" w:rsidDel="00F776A3">
          <w:rPr>
            <w:rFonts w:eastAsia="Calibri"/>
          </w:rPr>
          <w:delText>This specification may include more information on conditions or cardinality, additions elements, data mappings, or data types, or other information.&gt;</w:delText>
        </w:r>
      </w:del>
    </w:p>
    <w:p w14:paraId="2F24D353" w14:textId="1CFB9691" w:rsidR="00A23689" w:rsidRPr="003651D9" w:rsidDel="00F776A3" w:rsidRDefault="00A23689" w:rsidP="00597DB2">
      <w:pPr>
        <w:pStyle w:val="AuthorInstructions"/>
        <w:rPr>
          <w:del w:id="1438" w:author="Cole, George" w:date="2016-04-28T15:26:00Z"/>
          <w:rFonts w:eastAsia="Calibri"/>
        </w:rPr>
      </w:pPr>
      <w:del w:id="1439" w:author="Cole, George" w:date="2016-04-28T15:26:00Z">
        <w:r w:rsidRPr="003651D9" w:rsidDel="00F776A3">
          <w:rPr>
            <w:rFonts w:eastAsia="Calibri"/>
          </w:rPr>
          <w:delText>&lt;</w:delText>
        </w:r>
        <w:r w:rsidR="003602DC" w:rsidRPr="003651D9" w:rsidDel="00F776A3">
          <w:rPr>
            <w:rFonts w:eastAsia="Calibri"/>
          </w:rPr>
          <w:delText>D</w:delText>
        </w:r>
        <w:r w:rsidRPr="003651D9" w:rsidDel="00F776A3">
          <w:rPr>
            <w:rFonts w:eastAsia="Calibri"/>
          </w:rPr>
          <w:delText>elete the example below prior to publishing for Public Comment.&gt;</w:delText>
        </w:r>
      </w:del>
    </w:p>
    <w:p w14:paraId="32CBF1D1" w14:textId="6B7EA508" w:rsidR="005D6104" w:rsidRPr="003651D9" w:rsidDel="00F776A3" w:rsidRDefault="000121FB" w:rsidP="00AD069D">
      <w:pPr>
        <w:pStyle w:val="BodyText"/>
        <w:rPr>
          <w:del w:id="1440" w:author="Cole, George" w:date="2016-04-28T15:26:00Z"/>
        </w:rPr>
      </w:pPr>
      <w:del w:id="1441" w:author="Cole, George" w:date="2016-04-28T15:26:00Z">
        <w:r w:rsidRPr="003651D9" w:rsidDel="00F776A3">
          <w:delText>&lt;</w:delText>
        </w:r>
        <w:r w:rsidR="00A23689" w:rsidRPr="003651D9" w:rsidDel="00F776A3">
          <w:delText xml:space="preserve">e.g., </w:delText>
        </w:r>
        <w:r w:rsidR="005D6104" w:rsidRPr="003651D9" w:rsidDel="00F776A3">
          <w:delText xml:space="preserve">The Medical History </w:delText>
        </w:r>
        <w:r w:rsidR="003602DC" w:rsidRPr="003651D9" w:rsidDel="00F776A3">
          <w:delText>Section SHALL</w:delText>
        </w:r>
        <w:r w:rsidR="005D6104" w:rsidRPr="003651D9" w:rsidDel="00F776A3">
          <w:delText xml:space="preserve"> contain at least one Problem Concern Entry or at least one Simple Observation.</w:delText>
        </w:r>
      </w:del>
    </w:p>
    <w:p w14:paraId="5508B086" w14:textId="047DAF06" w:rsidR="005D6104" w:rsidRPr="003651D9" w:rsidRDefault="005D6104" w:rsidP="00BB76BC">
      <w:pPr>
        <w:pStyle w:val="BodyText"/>
        <w:rPr>
          <w:color w:val="0070C0"/>
        </w:rPr>
      </w:pPr>
      <w:del w:id="1442" w:author="Cole, George" w:date="2016-04-28T15:26:00Z">
        <w:r w:rsidRPr="003651D9" w:rsidDel="00F776A3">
          <w:delText>Note:</w:delText>
        </w:r>
        <w:r w:rsidRPr="003651D9" w:rsidDel="00F776A3">
          <w:tab/>
          <w:delText>Problems MAY be recorded directly in the Medical History Section, or in one or more subsections such as Active Problems, History of Present Illness, or History of Past Illness</w:delText>
        </w:r>
        <w:r w:rsidR="00887E40" w:rsidRPr="003651D9" w:rsidDel="00F776A3">
          <w:delText>.</w:delText>
        </w:r>
        <w:r w:rsidR="000121FB" w:rsidRPr="003651D9" w:rsidDel="00F776A3">
          <w:delText>&gt;</w:delText>
        </w:r>
        <w:r w:rsidR="00887E40" w:rsidRPr="003651D9" w:rsidDel="00F776A3">
          <w:rPr>
            <w:color w:val="0070C0"/>
          </w:rPr>
          <w:delText xml:space="preserve"> </w:delText>
        </w:r>
      </w:del>
      <w:ins w:id="1443" w:author="Cole, George" w:date="2016-04-28T15:26:00Z">
        <w:r w:rsidR="00F776A3">
          <w:rPr>
            <w:color w:val="0070C0"/>
          </w:rPr>
          <w:t>NA</w:t>
        </w:r>
      </w:ins>
    </w:p>
    <w:p w14:paraId="4968D71A" w14:textId="77777777" w:rsidR="005D6104" w:rsidRPr="003651D9" w:rsidRDefault="005D6104" w:rsidP="00A23689">
      <w:pPr>
        <w:pStyle w:val="Heading5"/>
        <w:numPr>
          <w:ilvl w:val="0"/>
          <w:numId w:val="0"/>
        </w:numPr>
        <w:rPr>
          <w:noProof w:val="0"/>
        </w:rPr>
      </w:pPr>
      <w:bookmarkStart w:id="1444" w:name="_6.2.2.1.1__Problem"/>
      <w:bookmarkStart w:id="1445" w:name="_Toc296340357"/>
      <w:bookmarkStart w:id="1446" w:name="_Toc449631608"/>
      <w:bookmarkEnd w:id="1444"/>
      <w:r w:rsidRPr="003651D9">
        <w:rPr>
          <w:noProof w:val="0"/>
        </w:rPr>
        <w:t>6.</w:t>
      </w:r>
      <w:r w:rsidR="00665D8F" w:rsidRPr="003651D9">
        <w:rPr>
          <w:noProof w:val="0"/>
        </w:rPr>
        <w:t>3</w:t>
      </w:r>
      <w:r w:rsidRPr="003651D9">
        <w:rPr>
          <w:noProof w:val="0"/>
        </w:rPr>
        <w:t>.</w:t>
      </w:r>
      <w:r w:rsidR="00665D8F" w:rsidRPr="003651D9">
        <w:rPr>
          <w:noProof w:val="0"/>
        </w:rPr>
        <w:t>3.</w:t>
      </w:r>
      <w:r w:rsidR="00B9303B" w:rsidRPr="003651D9">
        <w:rPr>
          <w:noProof w:val="0"/>
        </w:rPr>
        <w:t>10</w:t>
      </w:r>
      <w:r w:rsidR="00A23689" w:rsidRPr="003651D9">
        <w:rPr>
          <w:noProof w:val="0"/>
        </w:rPr>
        <w:t>.S.2</w:t>
      </w:r>
      <w:r w:rsidRPr="003651D9">
        <w:rPr>
          <w:noProof w:val="0"/>
        </w:rPr>
        <w:t xml:space="preserve"> </w:t>
      </w:r>
      <w:bookmarkEnd w:id="1445"/>
      <w:r w:rsidR="00A23689" w:rsidRPr="003651D9">
        <w:rPr>
          <w:noProof w:val="0"/>
        </w:rPr>
        <w:t>&lt;Data Element or Section Name&gt; &lt;Condition, Specification Document, or Vocabulary Constraint&gt;</w:t>
      </w:r>
      <w:bookmarkEnd w:id="1446"/>
    </w:p>
    <w:p w14:paraId="5610D2CA" w14:textId="1A4F0DDF" w:rsidR="00A23689" w:rsidRPr="003651D9" w:rsidDel="00F776A3" w:rsidRDefault="00A23689" w:rsidP="00597DB2">
      <w:pPr>
        <w:pStyle w:val="AuthorInstructions"/>
        <w:rPr>
          <w:del w:id="1447" w:author="Cole, George" w:date="2016-04-28T15:26:00Z"/>
          <w:rFonts w:eastAsia="Calibri"/>
        </w:rPr>
      </w:pPr>
      <w:del w:id="1448" w:author="Cole, George" w:date="2016-04-28T15:26:00Z">
        <w:r w:rsidRPr="003651D9" w:rsidDel="00F776A3">
          <w:rPr>
            <w:rFonts w:eastAsia="Calibri"/>
          </w:rPr>
          <w:delText>&lt;</w:delText>
        </w:r>
        <w:r w:rsidR="003602DC" w:rsidRPr="003651D9" w:rsidDel="00F776A3">
          <w:rPr>
            <w:rFonts w:eastAsia="Calibri"/>
          </w:rPr>
          <w:delText>D</w:delText>
        </w:r>
        <w:r w:rsidRPr="003651D9" w:rsidDel="00F776A3">
          <w:rPr>
            <w:rFonts w:eastAsia="Calibri"/>
          </w:rPr>
          <w:delText>escribe constraints, refer to other Specification Document, condition, or other info</w:delText>
        </w:r>
        <w:r w:rsidR="00887E40" w:rsidRPr="003651D9" w:rsidDel="00F776A3">
          <w:rPr>
            <w:rFonts w:eastAsia="Calibri"/>
          </w:rPr>
          <w:delText xml:space="preserve">. </w:delText>
        </w:r>
        <w:r w:rsidRPr="003651D9" w:rsidDel="00F776A3">
          <w:rPr>
            <w:rFonts w:eastAsia="Calibri"/>
          </w:rPr>
          <w:delText>This specification may include more information on conditions or cardinality, additions elements, data mappings, or data types, or other information.&gt;</w:delText>
        </w:r>
      </w:del>
    </w:p>
    <w:p w14:paraId="5E73811F" w14:textId="299B9754" w:rsidR="00A23689" w:rsidRPr="003651D9" w:rsidDel="00F776A3" w:rsidRDefault="00A23689" w:rsidP="00597DB2">
      <w:pPr>
        <w:pStyle w:val="AuthorInstructions"/>
        <w:rPr>
          <w:del w:id="1449" w:author="Cole, George" w:date="2016-04-28T15:26:00Z"/>
          <w:rFonts w:eastAsia="Calibri"/>
        </w:rPr>
      </w:pPr>
      <w:del w:id="1450" w:author="Cole, George" w:date="2016-04-28T15:26:00Z">
        <w:r w:rsidRPr="003651D9" w:rsidDel="00F776A3">
          <w:rPr>
            <w:rFonts w:eastAsia="Calibri"/>
          </w:rPr>
          <w:delText>&lt;</w:delText>
        </w:r>
        <w:r w:rsidR="003602DC" w:rsidRPr="003651D9" w:rsidDel="00F776A3">
          <w:rPr>
            <w:rFonts w:eastAsia="Calibri"/>
          </w:rPr>
          <w:delText>D</w:delText>
        </w:r>
        <w:r w:rsidRPr="003651D9" w:rsidDel="00F776A3">
          <w:rPr>
            <w:rFonts w:eastAsia="Calibri"/>
          </w:rPr>
          <w:delText>elete the example below prior to publishing for Public Comment.&gt;</w:delText>
        </w:r>
      </w:del>
    </w:p>
    <w:p w14:paraId="102D7821" w14:textId="478AAE9B" w:rsidR="005D6104" w:rsidRPr="003651D9" w:rsidDel="00F776A3" w:rsidRDefault="000121FB" w:rsidP="005D6104">
      <w:pPr>
        <w:pStyle w:val="BodyText"/>
        <w:rPr>
          <w:del w:id="1451" w:author="Cole, George" w:date="2016-04-28T15:26:00Z"/>
        </w:rPr>
      </w:pPr>
      <w:del w:id="1452" w:author="Cole, George" w:date="2016-04-28T15:26:00Z">
        <w:r w:rsidRPr="003651D9" w:rsidDel="00F776A3">
          <w:delText>&lt;</w:delText>
        </w:r>
        <w:r w:rsidR="00A23689" w:rsidRPr="003651D9" w:rsidDel="00F776A3">
          <w:delText xml:space="preserve">e.g., </w:delText>
        </w:r>
        <w:r w:rsidR="005D6104" w:rsidRPr="003651D9" w:rsidDel="00F776A3">
          <w:delText xml:space="preserve">A Content Creator SHALL be able to include a Problem Concern Entry for each of the conditions identified in Value Set </w:delText>
        </w:r>
        <w:r w:rsidR="00E349F6" w:rsidDel="00F776A3">
          <w:fldChar w:fldCharType="begin"/>
        </w:r>
        <w:r w:rsidR="00E349F6" w:rsidDel="00F776A3">
          <w:delInstrText xml:space="preserve"> HYPERLINK \l "_1.3.6.1.4.1.19376.1.4.1.5.4__Cardia" </w:delInstrText>
        </w:r>
        <w:r w:rsidR="00E349F6" w:rsidDel="00F776A3">
          <w:fldChar w:fldCharType="separate"/>
        </w:r>
        <w:r w:rsidR="005D6104" w:rsidRPr="003651D9" w:rsidDel="00F776A3">
          <w:rPr>
            <w:rStyle w:val="Hyperlink"/>
            <w:color w:val="auto"/>
          </w:rPr>
          <w:delText>1.3.6.1.4.1.19376.1.4.1.5.4 Cardiac Problems/Concerns</w:delText>
        </w:r>
        <w:r w:rsidR="00E349F6" w:rsidDel="00F776A3">
          <w:rPr>
            <w:rStyle w:val="Hyperlink"/>
            <w:color w:val="auto"/>
          </w:rPr>
          <w:fldChar w:fldCharType="end"/>
        </w:r>
        <w:r w:rsidR="005D6104" w:rsidRPr="003651D9" w:rsidDel="00F776A3">
          <w:rPr>
            <w:rFonts w:eastAsia="Calibri"/>
          </w:rPr>
          <w:delText>, encoding the value in act/entryRelationship/observation/code</w:delText>
        </w:r>
        <w:r w:rsidR="005D6104" w:rsidRPr="003651D9" w:rsidDel="00F776A3">
          <w:delText>.</w:delText>
        </w:r>
        <w:r w:rsidR="005D6104" w:rsidRPr="003651D9" w:rsidDel="00F776A3">
          <w:tab/>
        </w:r>
      </w:del>
    </w:p>
    <w:p w14:paraId="3B6632C0" w14:textId="34CE8AD6" w:rsidR="005D6104" w:rsidRPr="003651D9" w:rsidDel="00F776A3" w:rsidRDefault="005D6104" w:rsidP="005D6104">
      <w:pPr>
        <w:pStyle w:val="BodyText"/>
        <w:rPr>
          <w:del w:id="1453" w:author="Cole, George" w:date="2016-04-28T15:26:00Z"/>
        </w:rPr>
      </w:pPr>
      <w:del w:id="1454" w:author="Cole, George" w:date="2016-04-28T15:26:00Z">
        <w:r w:rsidRPr="003651D9" w:rsidDel="00F776A3">
          <w:delText>A Problem Concern Entry for {73211009, SNOMED CT, diabetes} SHALL use the specialized Diabetes Problem Entry (OID = 1.3.6.1.4.1.19376.1.4.1.4.1).</w:delText>
        </w:r>
      </w:del>
    </w:p>
    <w:p w14:paraId="5AB5C265" w14:textId="52AFE625" w:rsidR="005D6104" w:rsidRPr="003651D9" w:rsidRDefault="005D6104" w:rsidP="005D6104">
      <w:pPr>
        <w:pStyle w:val="BodyText"/>
        <w:rPr>
          <w:color w:val="0070C0"/>
        </w:rPr>
      </w:pPr>
      <w:del w:id="1455" w:author="Cole, George" w:date="2016-04-28T15:26:00Z">
        <w:r w:rsidRPr="003651D9" w:rsidDel="00F776A3">
          <w:delText>A Problem Concern Entry for {194828000, SNOMED CT, angina} SHALL use the specialized Angina Problem Entry (OID = 1.3.6.1.4.1.19376.1.4.1.4.2)</w:delText>
        </w:r>
        <w:r w:rsidR="00887E40" w:rsidRPr="003651D9" w:rsidDel="00F776A3">
          <w:delText>.</w:delText>
        </w:r>
        <w:r w:rsidR="000121FB" w:rsidRPr="003651D9" w:rsidDel="00F776A3">
          <w:delText>&gt;</w:delText>
        </w:r>
        <w:r w:rsidR="00887E40" w:rsidRPr="003651D9" w:rsidDel="00F776A3">
          <w:delText xml:space="preserve"> </w:delText>
        </w:r>
      </w:del>
      <w:ins w:id="1456" w:author="Cole, George" w:date="2016-04-28T15:26:00Z">
        <w:r w:rsidR="00F776A3">
          <w:t>NA</w:t>
        </w:r>
      </w:ins>
    </w:p>
    <w:p w14:paraId="09EF83F2" w14:textId="77777777" w:rsidR="00A23689" w:rsidRPr="003651D9" w:rsidRDefault="00A23689" w:rsidP="00A23689">
      <w:pPr>
        <w:pStyle w:val="Heading5"/>
        <w:numPr>
          <w:ilvl w:val="0"/>
          <w:numId w:val="0"/>
        </w:numPr>
        <w:rPr>
          <w:noProof w:val="0"/>
        </w:rPr>
      </w:pPr>
      <w:bookmarkStart w:id="1457" w:name="_Toc449631609"/>
      <w:r w:rsidRPr="003651D9">
        <w:rPr>
          <w:noProof w:val="0"/>
        </w:rPr>
        <w:t>6.3.</w:t>
      </w:r>
      <w:r w:rsidR="00B9303B" w:rsidRPr="003651D9">
        <w:rPr>
          <w:noProof w:val="0"/>
        </w:rPr>
        <w:t>3.10</w:t>
      </w:r>
      <w:r w:rsidRPr="003651D9">
        <w:rPr>
          <w:noProof w:val="0"/>
        </w:rPr>
        <w:t>.S.3 &lt;Data Element or Section Name&gt; &lt;Condition, Specification Document, or Vocabulary Constraint&gt;</w:t>
      </w:r>
      <w:bookmarkEnd w:id="1457"/>
    </w:p>
    <w:p w14:paraId="44A599EE" w14:textId="56E4E906" w:rsidR="00AE4AED" w:rsidRPr="003651D9" w:rsidDel="001F12BD" w:rsidRDefault="00AE4AED" w:rsidP="00AE4AED">
      <w:pPr>
        <w:pStyle w:val="BodyText"/>
        <w:rPr>
          <w:del w:id="1458" w:author="Cole, George" w:date="2016-04-28T15:26:00Z"/>
          <w:lang w:eastAsia="x-none"/>
        </w:rPr>
      </w:pPr>
    </w:p>
    <w:p w14:paraId="200F1016" w14:textId="0CD30565" w:rsidR="00A23689" w:rsidRPr="003651D9" w:rsidDel="001F12BD" w:rsidRDefault="00D35F24" w:rsidP="00597DB2">
      <w:pPr>
        <w:pStyle w:val="AuthorInstructions"/>
        <w:rPr>
          <w:del w:id="1459" w:author="Cole, George" w:date="2016-04-28T15:26:00Z"/>
        </w:rPr>
      </w:pPr>
      <w:del w:id="1460" w:author="Cole, George" w:date="2016-04-28T15:26:00Z">
        <w:r w:rsidRPr="003651D9" w:rsidDel="001F12BD">
          <w:delText>###End Tabular Format – Section</w:delText>
        </w:r>
      </w:del>
    </w:p>
    <w:p w14:paraId="7CE8E08C" w14:textId="1682A034" w:rsidR="00D35F24" w:rsidRPr="003651D9" w:rsidDel="001F12BD" w:rsidRDefault="00D35F24" w:rsidP="00597DB2">
      <w:pPr>
        <w:pStyle w:val="AuthorInstructions"/>
        <w:rPr>
          <w:del w:id="1461" w:author="Cole, George" w:date="2016-04-28T15:26:00Z"/>
        </w:rPr>
      </w:pPr>
    </w:p>
    <w:p w14:paraId="0CFB62C8" w14:textId="785514CD" w:rsidR="00D35F24" w:rsidRPr="003651D9" w:rsidDel="001F12BD" w:rsidRDefault="00983131" w:rsidP="00597DB2">
      <w:pPr>
        <w:pStyle w:val="AuthorInstructions"/>
        <w:rPr>
          <w:del w:id="1462" w:author="Cole, George" w:date="2016-04-28T15:26:00Z"/>
        </w:rPr>
      </w:pPr>
      <w:del w:id="1463" w:author="Cole, George" w:date="2016-04-28T15:26:00Z">
        <w:r w:rsidRPr="003651D9" w:rsidDel="001F12BD">
          <w:delText>###Begin Discrete Conformance</w:delText>
        </w:r>
        <w:r w:rsidR="00D35F24" w:rsidRPr="003651D9" w:rsidDel="001F12BD">
          <w:delText xml:space="preserve"> Format – Section</w:delText>
        </w:r>
      </w:del>
    </w:p>
    <w:p w14:paraId="23095951" w14:textId="214359F7" w:rsidR="000121FB" w:rsidRPr="003651D9" w:rsidDel="001F12BD" w:rsidRDefault="00114040" w:rsidP="00597DB2">
      <w:pPr>
        <w:pStyle w:val="AuthorInstructions"/>
        <w:rPr>
          <w:del w:id="1464" w:author="Cole, George" w:date="2016-04-28T15:26:00Z"/>
        </w:rPr>
      </w:pPr>
      <w:del w:id="1465" w:author="Cole, George" w:date="2016-04-28T15:26:00Z">
        <w:r w:rsidRPr="003651D9" w:rsidDel="001F12BD">
          <w:delText>&lt;An example is provided to demonstrate the desired consistent use and format</w:delText>
        </w:r>
        <w:r w:rsidR="00887E40" w:rsidRPr="003651D9" w:rsidDel="001F12BD">
          <w:delText xml:space="preserve">. </w:delText>
        </w:r>
        <w:r w:rsidRPr="003651D9" w:rsidDel="001F12BD">
          <w:delText>Delete this example prior to publication for Public Comment</w:delText>
        </w:r>
        <w:r w:rsidR="00887E40" w:rsidRPr="003651D9" w:rsidDel="001F12BD">
          <w:delText xml:space="preserve">. </w:delText>
        </w:r>
        <w:r w:rsidR="00D609FE" w:rsidRPr="003651D9" w:rsidDel="001F12BD">
          <w:delText>The statements must be numbered, begin with SHALL/SHOULD/MAY identify the cardinality using [n..n], the name of the element, and a subitem which described the value or source of the information.&gt;</w:delText>
        </w:r>
      </w:del>
    </w:p>
    <w:p w14:paraId="38B436EB" w14:textId="2FDF2023" w:rsidR="00746A3D" w:rsidRPr="003651D9" w:rsidDel="001F12BD" w:rsidRDefault="00746A3D" w:rsidP="00875076">
      <w:pPr>
        <w:pStyle w:val="BodyText"/>
        <w:rPr>
          <w:del w:id="1466" w:author="Cole, George" w:date="2016-04-28T15:26:00Z"/>
          <w:lang w:eastAsia="x-none"/>
        </w:rPr>
      </w:pPr>
    </w:p>
    <w:p w14:paraId="74AB9B93" w14:textId="07D04838" w:rsidR="00875076" w:rsidRPr="003651D9" w:rsidRDefault="000121FB" w:rsidP="00875076">
      <w:pPr>
        <w:pStyle w:val="BodyText"/>
        <w:rPr>
          <w:lang w:eastAsia="x-none"/>
        </w:rPr>
      </w:pPr>
      <w:del w:id="1467" w:author="Cole, George" w:date="2016-04-28T15:26:00Z">
        <w:r w:rsidRPr="003651D9" w:rsidDel="001F12BD">
          <w:rPr>
            <w:lang w:eastAsia="x-none"/>
          </w:rPr>
          <w:delText>&lt;</w:delText>
        </w:r>
        <w:r w:rsidR="00940FC7" w:rsidDel="001F12BD">
          <w:rPr>
            <w:lang w:eastAsia="x-none"/>
          </w:rPr>
          <w:delText>e.g.,</w:delText>
        </w:r>
      </w:del>
      <w:ins w:id="1468" w:author="Cole, George" w:date="2016-04-28T15:26:00Z">
        <w:r w:rsidR="001F12BD">
          <w:rPr>
            <w:lang w:eastAsia="x-none"/>
          </w:rPr>
          <w:t>NA</w:t>
        </w:r>
      </w:ins>
    </w:p>
    <w:p w14:paraId="767C5E2B" w14:textId="77777777" w:rsidR="00875076" w:rsidRPr="003651D9" w:rsidRDefault="00875076" w:rsidP="00875076">
      <w:pPr>
        <w:pStyle w:val="Heading4"/>
        <w:numPr>
          <w:ilvl w:val="0"/>
          <w:numId w:val="0"/>
        </w:numPr>
        <w:rPr>
          <w:noProof w:val="0"/>
        </w:rPr>
      </w:pPr>
      <w:bookmarkStart w:id="1469" w:name="S_Medical_General_History"/>
      <w:bookmarkStart w:id="1470" w:name="_Toc322675125"/>
      <w:bookmarkStart w:id="1471" w:name="_Toc449631610"/>
      <w:r w:rsidRPr="003651D9">
        <w:rPr>
          <w:noProof w:val="0"/>
        </w:rPr>
        <w:t>6.3.3.10.S Medical History - Cardiac Section 11329-0</w:t>
      </w:r>
      <w:bookmarkEnd w:id="1469"/>
      <w:bookmarkEnd w:id="1470"/>
      <w:bookmarkEnd w:id="1471"/>
    </w:p>
    <w:p w14:paraId="1C359CEC" w14:textId="0942727B" w:rsidR="00875076" w:rsidRPr="003651D9" w:rsidDel="001F12BD" w:rsidRDefault="00875076" w:rsidP="00875076">
      <w:pPr>
        <w:pStyle w:val="BracketData"/>
        <w:rPr>
          <w:del w:id="1472" w:author="Cole, George" w:date="2016-04-28T15:27:00Z"/>
          <w:rFonts w:ascii="Bookman Old Style" w:hAnsi="Bookman Old Style"/>
        </w:rPr>
      </w:pPr>
      <w:del w:id="1473" w:author="Cole, George" w:date="2016-04-28T15:27:00Z">
        <w:r w:rsidRPr="003651D9" w:rsidDel="001F12BD">
          <w:rPr>
            <w:rFonts w:ascii="Bookman Old Style" w:hAnsi="Bookman Old Style"/>
          </w:rPr>
          <w:delText>[</w:delText>
        </w:r>
        <w:r w:rsidRPr="003651D9" w:rsidDel="001F12BD">
          <w:delText>section</w:delText>
        </w:r>
        <w:r w:rsidRPr="003651D9" w:rsidDel="001F12BD">
          <w:rPr>
            <w:rFonts w:ascii="Bookman Old Style" w:hAnsi="Bookman Old Style"/>
          </w:rPr>
          <w:delText xml:space="preserve">: </w:delText>
        </w:r>
        <w:r w:rsidRPr="003651D9" w:rsidDel="001F12BD">
          <w:rPr>
            <w:rStyle w:val="XMLname"/>
          </w:rPr>
          <w:delText>templateId</w:delText>
        </w:r>
        <w:r w:rsidRPr="003651D9" w:rsidDel="001F12BD">
          <w:rPr>
            <w:rFonts w:ascii="Bookman Old Style" w:hAnsi="Bookman Old Style"/>
          </w:rPr>
          <w:delText xml:space="preserve"> </w:delText>
        </w:r>
        <w:r w:rsidRPr="003651D9" w:rsidDel="001F12BD">
          <w:delText>1.3.6.1.4.1.19376.1.4.1.2.17(open)</w:delText>
        </w:r>
        <w:r w:rsidRPr="003651D9" w:rsidDel="001F12BD">
          <w:rPr>
            <w:rFonts w:ascii="Bookman Old Style" w:hAnsi="Bookman Old Style"/>
          </w:rPr>
          <w:delText xml:space="preserve">] </w:delText>
        </w:r>
      </w:del>
    </w:p>
    <w:p w14:paraId="4FD1C29B" w14:textId="14644A52" w:rsidR="00875076" w:rsidRPr="003651D9" w:rsidDel="001F12BD" w:rsidRDefault="00875076" w:rsidP="00875076">
      <w:pPr>
        <w:pStyle w:val="BracketData"/>
        <w:rPr>
          <w:del w:id="1474" w:author="Cole, George" w:date="2016-04-28T15:27:00Z"/>
          <w:rFonts w:ascii="Bookman Old Style" w:hAnsi="Bookman Old Style"/>
        </w:rPr>
      </w:pPr>
      <w:del w:id="1475" w:author="Cole, George" w:date="2016-04-28T15:27:00Z">
        <w:r w:rsidRPr="003651D9" w:rsidDel="001F12BD">
          <w:rPr>
            <w:rFonts w:ascii="Bookman Old Style" w:hAnsi="Bookman Old Style"/>
          </w:rPr>
          <w:delText>[</w:delText>
        </w:r>
        <w:r w:rsidRPr="003651D9" w:rsidDel="001F12BD">
          <w:delText>section</w:delText>
        </w:r>
        <w:r w:rsidRPr="003651D9" w:rsidDel="001F12BD">
          <w:rPr>
            <w:rFonts w:ascii="Bookman Old Style" w:hAnsi="Bookman Old Style"/>
          </w:rPr>
          <w:delText xml:space="preserve">: </w:delText>
        </w:r>
        <w:r w:rsidRPr="003651D9" w:rsidDel="001F12BD">
          <w:rPr>
            <w:rStyle w:val="XMLname"/>
          </w:rPr>
          <w:delText>templateId</w:delText>
        </w:r>
        <w:r w:rsidRPr="003651D9" w:rsidDel="001F12BD">
          <w:rPr>
            <w:rFonts w:ascii="Bookman Old Style" w:hAnsi="Bookman Old Style"/>
          </w:rPr>
          <w:delText xml:space="preserve"> </w:delText>
        </w:r>
        <w:r w:rsidRPr="003651D9" w:rsidDel="001F12BD">
          <w:delText>2.16.840.1.113883.10.20.22.2.39(open)</w:delText>
        </w:r>
        <w:r w:rsidRPr="003651D9" w:rsidDel="001F12BD">
          <w:rPr>
            <w:rFonts w:ascii="Bookman Old Style" w:hAnsi="Bookman Old Style"/>
          </w:rPr>
          <w:delText>]</w:delText>
        </w:r>
      </w:del>
    </w:p>
    <w:p w14:paraId="3D2388FA" w14:textId="561F4875" w:rsidR="00875076" w:rsidRPr="003651D9" w:rsidDel="001F12BD" w:rsidRDefault="00875076" w:rsidP="00875076">
      <w:pPr>
        <w:pStyle w:val="BodyText0"/>
        <w:rPr>
          <w:del w:id="1476" w:author="Cole, George" w:date="2016-04-28T15:27:00Z"/>
          <w:noProof w:val="0"/>
        </w:rPr>
      </w:pPr>
      <w:del w:id="1477" w:author="Cole, George" w:date="2016-04-28T15:27:00Z">
        <w:r w:rsidRPr="003651D9" w:rsidDel="001F12BD">
          <w:rPr>
            <w:noProof w:val="0"/>
          </w:rPr>
          <w:delTex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delText>
        </w:r>
        <w:r w:rsidR="00887E40" w:rsidRPr="003651D9" w:rsidDel="001F12BD">
          <w:rPr>
            <w:noProof w:val="0"/>
          </w:rPr>
          <w:delText xml:space="preserve">. </w:delText>
        </w:r>
        <w:r w:rsidRPr="003651D9" w:rsidDel="001F12BD">
          <w:rPr>
            <w:noProof w:val="0"/>
          </w:rPr>
          <w:delText>Entries for History of Past Illness and History of Present Illness have been consolidated into this section</w:delText>
        </w:r>
        <w:r w:rsidR="00887E40" w:rsidRPr="003651D9" w:rsidDel="001F12BD">
          <w:rPr>
            <w:noProof w:val="0"/>
          </w:rPr>
          <w:delText xml:space="preserve">. </w:delText>
        </w:r>
        <w:r w:rsidRPr="003651D9" w:rsidDel="001F12BD">
          <w:rPr>
            <w:noProof w:val="0"/>
          </w:rPr>
          <w:delText xml:space="preserve">Social and Family History are discussed in their own </w:delText>
        </w:r>
        <w:r w:rsidR="003651D9" w:rsidRPr="003651D9" w:rsidDel="001F12BD">
          <w:rPr>
            <w:noProof w:val="0"/>
          </w:rPr>
          <w:delText>sections. For</w:delText>
        </w:r>
        <w:r w:rsidRPr="003651D9" w:rsidDel="001F12BD">
          <w:rPr>
            <w:noProof w:val="0"/>
          </w:rPr>
          <w:delText xml:space="preserve"> this Cath Report Content profile, this section may also contain history about specific relevant problems as problem observations</w:delText>
        </w:r>
        <w:r w:rsidR="00887E40" w:rsidRPr="003651D9" w:rsidDel="001F12BD">
          <w:rPr>
            <w:noProof w:val="0"/>
          </w:rPr>
          <w:delText xml:space="preserve">. </w:delText>
        </w:r>
      </w:del>
    </w:p>
    <w:p w14:paraId="174AC267" w14:textId="6AC27176" w:rsidR="00875076" w:rsidRPr="003651D9" w:rsidDel="001F12BD" w:rsidRDefault="00875076" w:rsidP="00875076">
      <w:pPr>
        <w:pStyle w:val="BodyText0"/>
        <w:rPr>
          <w:del w:id="1478" w:author="Cole, George" w:date="2016-04-28T15:27:00Z"/>
          <w:noProof w:val="0"/>
        </w:rPr>
      </w:pPr>
      <w:del w:id="1479" w:author="Cole, George" w:date="2016-04-28T15:27:00Z">
        <w:r w:rsidRPr="003651D9" w:rsidDel="001F12BD">
          <w:rPr>
            <w:noProof w:val="0"/>
          </w:rPr>
          <w:delTex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delText>
        </w:r>
      </w:del>
    </w:p>
    <w:p w14:paraId="2A10AC41" w14:textId="4087A18C" w:rsidR="00875076" w:rsidRPr="003651D9" w:rsidDel="001F12BD" w:rsidRDefault="00875076" w:rsidP="00875076">
      <w:pPr>
        <w:pStyle w:val="BodyText0"/>
        <w:rPr>
          <w:del w:id="1480" w:author="Cole, George" w:date="2016-04-28T15:27:00Z"/>
          <w:noProof w:val="0"/>
        </w:rPr>
      </w:pPr>
    </w:p>
    <w:p w14:paraId="5CAD145A" w14:textId="7CA646C4" w:rsidR="00875076" w:rsidRPr="003651D9" w:rsidDel="001F12BD" w:rsidRDefault="00875076" w:rsidP="00AA3771">
      <w:pPr>
        <w:numPr>
          <w:ilvl w:val="0"/>
          <w:numId w:val="15"/>
        </w:numPr>
        <w:spacing w:before="0" w:after="40" w:line="260" w:lineRule="exact"/>
        <w:rPr>
          <w:del w:id="1481" w:author="Cole, George" w:date="2016-04-28T15:27:00Z"/>
        </w:rPr>
      </w:pPr>
      <w:del w:id="1482" w:author="Cole, George" w:date="2016-04-28T15:27:00Z">
        <w:r w:rsidRPr="003651D9" w:rsidDel="001F12BD">
          <w:rPr>
            <w:rStyle w:val="keyword"/>
          </w:rPr>
          <w:delText>SHALL</w:delText>
        </w:r>
        <w:r w:rsidRPr="003651D9" w:rsidDel="001F12BD">
          <w:delText xml:space="preserve"> contain exactly two [2..2] </w:delText>
        </w:r>
        <w:r w:rsidRPr="003651D9" w:rsidDel="001F12BD">
          <w:rPr>
            <w:rStyle w:val="XMLnameBold"/>
          </w:rPr>
          <w:delText>templateId</w:delText>
        </w:r>
        <w:r w:rsidRPr="003651D9" w:rsidDel="001F12BD">
          <w:delText xml:space="preserve"> (CONF:8160) such that it</w:delText>
        </w:r>
      </w:del>
    </w:p>
    <w:p w14:paraId="76F29942" w14:textId="1796DDDC" w:rsidR="00875076" w:rsidRPr="003651D9" w:rsidDel="001F12BD" w:rsidRDefault="00875076" w:rsidP="00AA3771">
      <w:pPr>
        <w:numPr>
          <w:ilvl w:val="1"/>
          <w:numId w:val="15"/>
        </w:numPr>
        <w:spacing w:before="0" w:after="40" w:line="260" w:lineRule="exact"/>
        <w:rPr>
          <w:del w:id="1483" w:author="Cole, George" w:date="2016-04-28T15:27:00Z"/>
        </w:rPr>
      </w:pPr>
      <w:del w:id="1484" w:author="Cole, George" w:date="2016-04-28T15:27:00Z">
        <w:r w:rsidRPr="003651D9" w:rsidDel="001F12BD">
          <w:rPr>
            <w:rStyle w:val="keyword"/>
          </w:rPr>
          <w:delText>SHALL</w:delText>
        </w:r>
        <w:r w:rsidRPr="003651D9" w:rsidDel="001F12BD">
          <w:delText xml:space="preserve"> contain exactly one [1..1] </w:delText>
        </w:r>
        <w:r w:rsidRPr="003651D9" w:rsidDel="001F12BD">
          <w:rPr>
            <w:rStyle w:val="XMLnameBold"/>
          </w:rPr>
          <w:delText>@root</w:delText>
        </w:r>
        <w:r w:rsidRPr="003651D9" w:rsidDel="001F12BD">
          <w:delText>=</w:delText>
        </w:r>
        <w:r w:rsidRPr="003651D9" w:rsidDel="001F12BD">
          <w:rPr>
            <w:rStyle w:val="XMLname"/>
          </w:rPr>
          <w:delText>"</w:delText>
        </w:r>
        <w:r w:rsidRPr="003651D9" w:rsidDel="001F12BD">
          <w:rPr>
            <w:rFonts w:ascii="Courier New" w:hAnsi="Courier New" w:cs="TimesNewRomanPSMT"/>
            <w:sz w:val="20"/>
          </w:rPr>
          <w:delText>1.3.6.1.4.1.19376.1.4.1.2.17</w:delText>
        </w:r>
        <w:r w:rsidRPr="003651D9" w:rsidDel="001F12BD">
          <w:rPr>
            <w:rStyle w:val="XMLname"/>
          </w:rPr>
          <w:delText>"</w:delText>
        </w:r>
        <w:r w:rsidRPr="003651D9" w:rsidDel="001F12BD">
          <w:delText xml:space="preserve"> (CONF:10403-CRC).</w:delText>
        </w:r>
      </w:del>
    </w:p>
    <w:p w14:paraId="53EE6DA4" w14:textId="37924476" w:rsidR="00875076" w:rsidRPr="003651D9" w:rsidDel="001F12BD" w:rsidRDefault="00875076" w:rsidP="00AA3771">
      <w:pPr>
        <w:numPr>
          <w:ilvl w:val="1"/>
          <w:numId w:val="15"/>
        </w:numPr>
        <w:spacing w:before="0" w:after="40" w:line="260" w:lineRule="exact"/>
        <w:rPr>
          <w:del w:id="1485" w:author="Cole, George" w:date="2016-04-28T15:27:00Z"/>
        </w:rPr>
      </w:pPr>
      <w:del w:id="1486" w:author="Cole, George" w:date="2016-04-28T15:27:00Z">
        <w:r w:rsidRPr="003651D9" w:rsidDel="001F12BD">
          <w:rPr>
            <w:rStyle w:val="keyword"/>
          </w:rPr>
          <w:delText>SHALL</w:delText>
        </w:r>
        <w:r w:rsidRPr="003651D9" w:rsidDel="001F12BD">
          <w:delText xml:space="preserve"> contain exactly one [1..1] </w:delText>
        </w:r>
        <w:r w:rsidRPr="003651D9" w:rsidDel="001F12BD">
          <w:rPr>
            <w:rStyle w:val="XMLnameBold"/>
          </w:rPr>
          <w:delText>@root</w:delText>
        </w:r>
        <w:r w:rsidRPr="003651D9" w:rsidDel="001F12BD">
          <w:delText>=</w:delText>
        </w:r>
        <w:r w:rsidRPr="003651D9" w:rsidDel="001F12BD">
          <w:rPr>
            <w:rStyle w:val="XMLname"/>
          </w:rPr>
          <w:delText>"2.16.840.1.113883.10.20.22.2.39"</w:delText>
        </w:r>
        <w:r w:rsidRPr="003651D9" w:rsidDel="001F12BD">
          <w:delText xml:space="preserve"> (CONF:10403).</w:delText>
        </w:r>
      </w:del>
    </w:p>
    <w:p w14:paraId="7CF0FF5F" w14:textId="0CE26D2C" w:rsidR="00875076" w:rsidRPr="003651D9" w:rsidDel="001F12BD" w:rsidRDefault="00875076" w:rsidP="00AA3771">
      <w:pPr>
        <w:numPr>
          <w:ilvl w:val="0"/>
          <w:numId w:val="15"/>
        </w:numPr>
        <w:spacing w:before="0" w:after="40" w:line="260" w:lineRule="exact"/>
        <w:rPr>
          <w:del w:id="1487" w:author="Cole, George" w:date="2016-04-28T15:27:00Z"/>
        </w:rPr>
      </w:pPr>
      <w:del w:id="1488" w:author="Cole, George" w:date="2016-04-28T15:27:00Z">
        <w:r w:rsidRPr="003651D9" w:rsidDel="001F12BD">
          <w:rPr>
            <w:rStyle w:val="keyword"/>
          </w:rPr>
          <w:delText>SHALL</w:delText>
        </w:r>
        <w:r w:rsidRPr="003651D9" w:rsidDel="001F12BD">
          <w:delText xml:space="preserve"> contain exactly one [1..1] </w:delText>
        </w:r>
        <w:r w:rsidRPr="003651D9" w:rsidDel="001F12BD">
          <w:rPr>
            <w:rStyle w:val="XMLnameBold"/>
          </w:rPr>
          <w:delText>code/@code</w:delText>
        </w:r>
        <w:r w:rsidRPr="003651D9" w:rsidDel="001F12BD">
          <w:delText>=</w:delText>
        </w:r>
        <w:r w:rsidRPr="003651D9" w:rsidDel="001F12BD">
          <w:rPr>
            <w:rStyle w:val="XMLname"/>
          </w:rPr>
          <w:delText>"11329-0"</w:delText>
        </w:r>
        <w:r w:rsidRPr="003651D9" w:rsidDel="001F12BD">
          <w:delText xml:space="preserve"> Medical (General) History (CodeSystem: </w:delText>
        </w:r>
        <w:r w:rsidRPr="003651D9" w:rsidDel="001F12BD">
          <w:rPr>
            <w:rStyle w:val="XMLname"/>
          </w:rPr>
          <w:delText>LOINC 2.16.840.1.113883.6.1</w:delText>
        </w:r>
        <w:r w:rsidRPr="003651D9" w:rsidDel="001F12BD">
          <w:delText>) (CONF:8161).</w:delText>
        </w:r>
      </w:del>
    </w:p>
    <w:p w14:paraId="4481D4B3" w14:textId="39419EAE" w:rsidR="00875076" w:rsidRPr="003651D9" w:rsidDel="001F12BD" w:rsidRDefault="00875076" w:rsidP="00AA3771">
      <w:pPr>
        <w:numPr>
          <w:ilvl w:val="0"/>
          <w:numId w:val="15"/>
        </w:numPr>
        <w:spacing w:before="0" w:after="40" w:line="260" w:lineRule="exact"/>
        <w:rPr>
          <w:del w:id="1489" w:author="Cole, George" w:date="2016-04-28T15:27:00Z"/>
        </w:rPr>
      </w:pPr>
      <w:del w:id="1490" w:author="Cole, George" w:date="2016-04-28T15:27:00Z">
        <w:r w:rsidRPr="003651D9" w:rsidDel="001F12BD">
          <w:rPr>
            <w:rStyle w:val="keyword"/>
          </w:rPr>
          <w:delText>SHALL</w:delText>
        </w:r>
        <w:r w:rsidRPr="003651D9" w:rsidDel="001F12BD">
          <w:delText xml:space="preserve"> contain exactly one [1..1] </w:delText>
        </w:r>
        <w:r w:rsidRPr="003651D9" w:rsidDel="001F12BD">
          <w:rPr>
            <w:rStyle w:val="XMLnameBold"/>
          </w:rPr>
          <w:delText>title</w:delText>
        </w:r>
        <w:r w:rsidRPr="003651D9" w:rsidDel="001F12BD">
          <w:delText xml:space="preserve"> (CONF:8162).</w:delText>
        </w:r>
      </w:del>
    </w:p>
    <w:p w14:paraId="43C9B42A" w14:textId="6C028FF9" w:rsidR="00875076" w:rsidRPr="003651D9" w:rsidDel="001F12BD" w:rsidRDefault="00875076" w:rsidP="00AA3771">
      <w:pPr>
        <w:numPr>
          <w:ilvl w:val="0"/>
          <w:numId w:val="15"/>
        </w:numPr>
        <w:spacing w:before="0" w:after="40" w:line="260" w:lineRule="exact"/>
        <w:rPr>
          <w:del w:id="1491" w:author="Cole, George" w:date="2016-04-28T15:27:00Z"/>
        </w:rPr>
      </w:pPr>
      <w:del w:id="1492" w:author="Cole, George" w:date="2016-04-28T15:27:00Z">
        <w:r w:rsidRPr="003651D9" w:rsidDel="001F12BD">
          <w:rPr>
            <w:rStyle w:val="keyword"/>
          </w:rPr>
          <w:delText>SHALL</w:delText>
        </w:r>
        <w:r w:rsidRPr="003651D9" w:rsidDel="001F12BD">
          <w:delText xml:space="preserve"> contain exactly one [1..1] </w:delText>
        </w:r>
        <w:r w:rsidRPr="003651D9" w:rsidDel="001F12BD">
          <w:rPr>
            <w:rStyle w:val="XMLnameBold"/>
          </w:rPr>
          <w:delText>text</w:delText>
        </w:r>
        <w:r w:rsidRPr="003651D9" w:rsidDel="001F12BD">
          <w:delText xml:space="preserve"> (CONF:8163).</w:delText>
        </w:r>
      </w:del>
    </w:p>
    <w:p w14:paraId="2C1180A2" w14:textId="1A248452" w:rsidR="00875076" w:rsidRPr="003651D9" w:rsidDel="001F12BD" w:rsidRDefault="00875076" w:rsidP="00AA3771">
      <w:pPr>
        <w:numPr>
          <w:ilvl w:val="0"/>
          <w:numId w:val="15"/>
        </w:numPr>
        <w:spacing w:before="0" w:after="40" w:line="260" w:lineRule="exact"/>
        <w:rPr>
          <w:del w:id="1493" w:author="Cole, George" w:date="2016-04-28T15:27:00Z"/>
        </w:rPr>
      </w:pPr>
      <w:del w:id="1494" w:author="Cole, George" w:date="2016-04-28T15:27:00Z">
        <w:r w:rsidRPr="003651D9" w:rsidDel="001F12BD">
          <w:rPr>
            <w:rStyle w:val="keyword"/>
          </w:rPr>
          <w:delText>MAY</w:delText>
        </w:r>
        <w:r w:rsidRPr="003651D9" w:rsidDel="001F12BD">
          <w:delText xml:space="preserve"> contain zero or more [0..*] </w:delText>
        </w:r>
        <w:r w:rsidRPr="003651D9" w:rsidDel="001F12BD">
          <w:rPr>
            <w:rStyle w:val="XMLnameBold"/>
          </w:rPr>
          <w:delText>entry</w:delText>
        </w:r>
        <w:r w:rsidRPr="003651D9" w:rsidDel="001F12BD">
          <w:delText xml:space="preserve"> (CONF:CRC-xxx) such that it</w:delText>
        </w:r>
      </w:del>
    </w:p>
    <w:p w14:paraId="3680845E" w14:textId="1AE9FA25" w:rsidR="00875076" w:rsidRPr="003651D9" w:rsidDel="001F12BD" w:rsidRDefault="00875076" w:rsidP="00AA3771">
      <w:pPr>
        <w:numPr>
          <w:ilvl w:val="1"/>
          <w:numId w:val="15"/>
        </w:numPr>
        <w:spacing w:before="0" w:after="40" w:line="260" w:lineRule="exact"/>
        <w:rPr>
          <w:del w:id="1495" w:author="Cole, George" w:date="2016-04-28T15:27:00Z"/>
        </w:rPr>
      </w:pPr>
      <w:del w:id="1496" w:author="Cole, George" w:date="2016-04-28T15:27:00Z">
        <w:r w:rsidRPr="003651D9" w:rsidDel="001F12BD">
          <w:rPr>
            <w:rStyle w:val="keyword"/>
          </w:rPr>
          <w:delText>SHALL</w:delText>
        </w:r>
        <w:r w:rsidRPr="003651D9" w:rsidDel="001F12BD">
          <w:delText xml:space="preserve"> contain exactly one [1..1] </w:delText>
        </w:r>
        <w:r w:rsidRPr="003651D9" w:rsidDel="001F12BD">
          <w:rPr>
            <w:rStyle w:val="XMLnameBold"/>
            <w:bCs w:val="0"/>
            <w:u w:val="single"/>
          </w:rPr>
          <w:delText>Problem Observation - Cardiac</w:delText>
        </w:r>
        <w:r w:rsidR="005F3FB5" w:rsidDel="001F12BD">
          <w:delText xml:space="preserve"> </w:delText>
        </w:r>
        <w:r w:rsidRPr="003651D9" w:rsidDel="001F12BD">
          <w:rPr>
            <w:rStyle w:val="XMLname"/>
          </w:rPr>
          <w:delText>(</w:delText>
        </w:r>
        <w:r w:rsidRPr="003651D9" w:rsidDel="001F12BD">
          <w:rPr>
            <w:rFonts w:ascii="Courier New" w:hAnsi="Courier New" w:cs="TimesNewRomanPSMT"/>
            <w:sz w:val="20"/>
          </w:rPr>
          <w:delText>1.3.6.1.4.1.19376.1.4.1.4.9</w:delText>
        </w:r>
        <w:r w:rsidRPr="003651D9" w:rsidDel="001F12BD">
          <w:rPr>
            <w:rStyle w:val="XMLname"/>
          </w:rPr>
          <w:delText>)</w:delText>
        </w:r>
        <w:r w:rsidRPr="003651D9" w:rsidDel="001F12BD">
          <w:delText xml:space="preserve"> (CONF:CRC-xxx).</w:delText>
        </w:r>
      </w:del>
    </w:p>
    <w:p w14:paraId="7B62E8DB" w14:textId="7CA1ED1D" w:rsidR="00875076" w:rsidRPr="003651D9" w:rsidDel="001F12BD" w:rsidRDefault="00875076" w:rsidP="00AA3771">
      <w:pPr>
        <w:numPr>
          <w:ilvl w:val="0"/>
          <w:numId w:val="15"/>
        </w:numPr>
        <w:spacing w:before="0" w:after="40" w:line="260" w:lineRule="exact"/>
        <w:rPr>
          <w:del w:id="1497" w:author="Cole, George" w:date="2016-04-28T15:27:00Z"/>
          <w:szCs w:val="13"/>
        </w:rPr>
      </w:pPr>
      <w:del w:id="1498" w:author="Cole, George" w:date="2016-04-28T15:27:00Z">
        <w:r w:rsidRPr="003651D9" w:rsidDel="001F12BD">
          <w:rPr>
            <w:b/>
            <w:bCs/>
            <w:sz w:val="16"/>
            <w:szCs w:val="16"/>
          </w:rPr>
          <w:delText>MAY</w:delText>
        </w:r>
        <w:r w:rsidRPr="003651D9" w:rsidDel="001F12BD">
          <w:rPr>
            <w:sz w:val="16"/>
          </w:rPr>
          <w:delText> </w:delText>
        </w:r>
        <w:r w:rsidRPr="003651D9" w:rsidDel="001F12BD">
          <w:rPr>
            <w:szCs w:val="13"/>
          </w:rPr>
          <w:delText>contain zero or more [0..*]</w:delText>
        </w:r>
        <w:r w:rsidRPr="003651D9" w:rsidDel="001F12BD">
          <w:delText> </w:delText>
        </w:r>
        <w:r w:rsidRPr="003651D9" w:rsidDel="001F12BD">
          <w:rPr>
            <w:rFonts w:ascii="Courier New" w:hAnsi="Courier New" w:cs="Courier New"/>
            <w:b/>
            <w:bCs/>
          </w:rPr>
          <w:delText>entry</w:delText>
        </w:r>
        <w:r w:rsidRPr="003651D9" w:rsidDel="001F12BD">
          <w:delText> </w:delText>
        </w:r>
        <w:r w:rsidRPr="003651D9" w:rsidDel="001F12BD">
          <w:rPr>
            <w:szCs w:val="13"/>
          </w:rPr>
          <w:delText>(CONF:CRC-xxx) such that it</w:delText>
        </w:r>
      </w:del>
    </w:p>
    <w:p w14:paraId="1C8C0A2E" w14:textId="1C3F8FEC" w:rsidR="00875076" w:rsidRPr="003651D9" w:rsidDel="001F12BD" w:rsidRDefault="00875076" w:rsidP="00AA3771">
      <w:pPr>
        <w:numPr>
          <w:ilvl w:val="1"/>
          <w:numId w:val="15"/>
        </w:numPr>
        <w:spacing w:before="0" w:after="40" w:line="260" w:lineRule="exact"/>
        <w:rPr>
          <w:del w:id="1499" w:author="Cole, George" w:date="2016-04-28T15:27:00Z"/>
          <w:szCs w:val="13"/>
        </w:rPr>
      </w:pPr>
      <w:del w:id="1500" w:author="Cole, George" w:date="2016-04-28T15:27:00Z">
        <w:r w:rsidRPr="003651D9" w:rsidDel="001F12BD">
          <w:rPr>
            <w:b/>
            <w:bCs/>
            <w:sz w:val="16"/>
            <w:szCs w:val="16"/>
          </w:rPr>
          <w:delText>SHALL</w:delText>
        </w:r>
        <w:r w:rsidRPr="003651D9" w:rsidDel="001F12BD">
          <w:rPr>
            <w:sz w:val="16"/>
          </w:rPr>
          <w:delText> </w:delText>
        </w:r>
        <w:r w:rsidRPr="003651D9" w:rsidDel="001F12BD">
          <w:rPr>
            <w:szCs w:val="13"/>
          </w:rPr>
          <w:delText>contain exactly one [1..1]</w:delText>
        </w:r>
        <w:r w:rsidRPr="003651D9" w:rsidDel="001F12BD">
          <w:delText> </w:delText>
        </w:r>
        <w:r w:rsidRPr="003651D9" w:rsidDel="001F12BD">
          <w:rPr>
            <w:rFonts w:ascii="Courier New" w:hAnsi="Courier New" w:cs="Courier New"/>
            <w:b/>
            <w:bCs/>
            <w:sz w:val="20"/>
            <w:u w:val="single"/>
          </w:rPr>
          <w:delText>Procedure Activity</w:delText>
        </w:r>
        <w:r w:rsidRPr="003651D9" w:rsidDel="001F12BD">
          <w:rPr>
            <w:rFonts w:ascii="Courier New" w:hAnsi="Courier New" w:cs="Courier New"/>
            <w:b/>
            <w:bCs/>
            <w:sz w:val="20"/>
          </w:rPr>
          <w:delText xml:space="preserve"> Observation</w:delText>
        </w:r>
        <w:r w:rsidRPr="003651D9" w:rsidDel="001F12BD">
          <w:delText> </w:delText>
        </w:r>
        <w:r w:rsidRPr="003651D9" w:rsidDel="001F12BD">
          <w:rPr>
            <w:rFonts w:ascii="Courier New" w:hAnsi="Courier New" w:cs="Courier New"/>
          </w:rPr>
          <w:delText>(</w:delText>
        </w:r>
        <w:r w:rsidRPr="003651D9" w:rsidDel="001F12BD">
          <w:rPr>
            <w:rFonts w:ascii="Courier New" w:hAnsi="Courier New" w:cs="Courier New"/>
            <w:sz w:val="20"/>
          </w:rPr>
          <w:delText>2.16.840.1.113883.10.20.22.4.13</w:delText>
        </w:r>
        <w:r w:rsidRPr="003651D9" w:rsidDel="001F12BD">
          <w:rPr>
            <w:rFonts w:ascii="Courier New" w:hAnsi="Courier New" w:cs="Courier New"/>
          </w:rPr>
          <w:delText>)</w:delText>
        </w:r>
        <w:r w:rsidRPr="003651D9" w:rsidDel="001F12BD">
          <w:delText> </w:delText>
        </w:r>
        <w:r w:rsidRPr="003651D9" w:rsidDel="001F12BD">
          <w:rPr>
            <w:szCs w:val="13"/>
          </w:rPr>
          <w:delText>(CONF:CRC-xxx).</w:delText>
        </w:r>
      </w:del>
    </w:p>
    <w:p w14:paraId="436F3A7D" w14:textId="7BDEDDD5" w:rsidR="00875076" w:rsidRPr="003651D9" w:rsidDel="001F12BD" w:rsidRDefault="00875076" w:rsidP="00AA3771">
      <w:pPr>
        <w:numPr>
          <w:ilvl w:val="0"/>
          <w:numId w:val="15"/>
        </w:numPr>
        <w:spacing w:before="0" w:after="40" w:line="260" w:lineRule="exact"/>
        <w:rPr>
          <w:del w:id="1501" w:author="Cole, George" w:date="2016-04-28T15:27:00Z"/>
        </w:rPr>
      </w:pPr>
      <w:del w:id="1502" w:author="Cole, George" w:date="2016-04-28T15:27:00Z">
        <w:r w:rsidRPr="003651D9" w:rsidDel="001F12BD">
          <w:rPr>
            <w:rStyle w:val="keyword"/>
          </w:rPr>
          <w:delText>MAY</w:delText>
        </w:r>
        <w:r w:rsidRPr="003651D9" w:rsidDel="001F12BD">
          <w:delText xml:space="preserve"> contain zero or more [0..*] </w:delText>
        </w:r>
        <w:r w:rsidRPr="003651D9" w:rsidDel="001F12BD">
          <w:rPr>
            <w:rStyle w:val="XMLnameBold"/>
          </w:rPr>
          <w:delText>entry</w:delText>
        </w:r>
        <w:r w:rsidRPr="003651D9" w:rsidDel="001F12BD">
          <w:delText xml:space="preserve"> (CONF:CRC-xxx) such that it</w:delText>
        </w:r>
      </w:del>
    </w:p>
    <w:p w14:paraId="1D239498" w14:textId="3818533F" w:rsidR="00875076" w:rsidRPr="003651D9" w:rsidDel="001F12BD" w:rsidRDefault="00875076" w:rsidP="00AA3771">
      <w:pPr>
        <w:numPr>
          <w:ilvl w:val="1"/>
          <w:numId w:val="15"/>
        </w:numPr>
        <w:spacing w:before="0" w:after="40" w:line="260" w:lineRule="exact"/>
        <w:rPr>
          <w:del w:id="1503" w:author="Cole, George" w:date="2016-04-28T15:27:00Z"/>
        </w:rPr>
      </w:pPr>
      <w:del w:id="1504" w:author="Cole, George" w:date="2016-04-28T15:27:00Z">
        <w:r w:rsidRPr="003651D9" w:rsidDel="001F12BD">
          <w:rPr>
            <w:rStyle w:val="keyword"/>
          </w:rPr>
          <w:delText>SHALL</w:delText>
        </w:r>
        <w:r w:rsidRPr="003651D9" w:rsidDel="001F12BD">
          <w:delText xml:space="preserve"> contain exactly one [1..1] </w:delText>
        </w:r>
        <w:r w:rsidRPr="003651D9" w:rsidDel="001F12BD">
          <w:rPr>
            <w:rStyle w:val="HyperlinkCourierBold"/>
            <w:color w:val="auto"/>
          </w:rPr>
          <w:delText>Procedure Activity Procedure</w:delText>
        </w:r>
        <w:r w:rsidRPr="003651D9" w:rsidDel="001F12BD">
          <w:rPr>
            <w:rStyle w:val="XMLname"/>
          </w:rPr>
          <w:delText xml:space="preserve"> (2.16.840.1.113883.10.20.22.4.14)</w:delText>
        </w:r>
        <w:r w:rsidRPr="003651D9" w:rsidDel="001F12BD">
          <w:delText xml:space="preserve"> (CONF:CRC-xxx).</w:delText>
        </w:r>
      </w:del>
    </w:p>
    <w:p w14:paraId="7908541F" w14:textId="183E5DF3" w:rsidR="00875076" w:rsidRPr="003651D9" w:rsidDel="001F12BD" w:rsidRDefault="00875076" w:rsidP="00875076">
      <w:pPr>
        <w:pStyle w:val="BodyText"/>
        <w:rPr>
          <w:del w:id="1505" w:author="Cole, George" w:date="2016-04-28T15:27:00Z"/>
          <w:color w:val="0070C0"/>
          <w:lang w:eastAsia="x-none"/>
        </w:rPr>
      </w:pPr>
    </w:p>
    <w:p w14:paraId="4F901F59" w14:textId="2BA6E063" w:rsidR="00875076" w:rsidRPr="003651D9" w:rsidDel="001F12BD" w:rsidRDefault="00875076" w:rsidP="00875076">
      <w:pPr>
        <w:pStyle w:val="Example"/>
        <w:rPr>
          <w:del w:id="1506" w:author="Cole, George" w:date="2016-04-28T15:27:00Z"/>
          <w:lang w:val="en-US"/>
        </w:rPr>
      </w:pPr>
      <w:del w:id="1507" w:author="Cole, George" w:date="2016-04-28T15:27:00Z">
        <w:r w:rsidRPr="003651D9" w:rsidDel="001F12BD">
          <w:rPr>
            <w:lang w:val="en-US"/>
          </w:rPr>
          <w:delText xml:space="preserve">&lt;section&gt; </w:delText>
        </w:r>
      </w:del>
    </w:p>
    <w:p w14:paraId="670F7D5C" w14:textId="3BFAF6C7" w:rsidR="00875076" w:rsidRPr="003651D9" w:rsidDel="001F12BD" w:rsidRDefault="00875076" w:rsidP="00875076">
      <w:pPr>
        <w:pStyle w:val="Example"/>
        <w:rPr>
          <w:del w:id="1508" w:author="Cole, George" w:date="2016-04-28T15:27:00Z"/>
          <w:lang w:val="en-US"/>
        </w:rPr>
      </w:pPr>
      <w:del w:id="1509" w:author="Cole, George" w:date="2016-04-28T15:27:00Z">
        <w:r w:rsidRPr="003651D9" w:rsidDel="001F12BD">
          <w:rPr>
            <w:lang w:val="en-US"/>
          </w:rPr>
          <w:delText xml:space="preserve">  &lt;templateId root="1.3.6.1.4.1.19376.1.4.1.2.17"/&gt; </w:delText>
        </w:r>
      </w:del>
    </w:p>
    <w:p w14:paraId="58491F11" w14:textId="25DA0EB4" w:rsidR="00875076" w:rsidRPr="003651D9" w:rsidDel="001F12BD" w:rsidRDefault="00875076" w:rsidP="00875076">
      <w:pPr>
        <w:pStyle w:val="Example"/>
        <w:rPr>
          <w:del w:id="1510" w:author="Cole, George" w:date="2016-04-28T15:27:00Z"/>
          <w:lang w:val="en-US"/>
        </w:rPr>
      </w:pPr>
      <w:del w:id="1511" w:author="Cole, George" w:date="2016-04-28T15:27:00Z">
        <w:r w:rsidRPr="003651D9" w:rsidDel="001F12BD">
          <w:rPr>
            <w:lang w:val="en-US"/>
          </w:rPr>
          <w:delText xml:space="preserve">  &lt;templateId root="2.16.840.1.113883.10.20.22.2.39"/&gt; </w:delText>
        </w:r>
      </w:del>
    </w:p>
    <w:p w14:paraId="0839B78E" w14:textId="3972E423" w:rsidR="00875076" w:rsidRPr="003651D9" w:rsidDel="001F12BD" w:rsidRDefault="00875076" w:rsidP="00875076">
      <w:pPr>
        <w:pStyle w:val="Example"/>
        <w:rPr>
          <w:del w:id="1512" w:author="Cole, George" w:date="2016-04-28T15:27:00Z"/>
          <w:lang w:val="en-US"/>
        </w:rPr>
      </w:pPr>
      <w:del w:id="1513" w:author="Cole, George" w:date="2016-04-28T15:27:00Z">
        <w:r w:rsidRPr="003651D9" w:rsidDel="001F12BD">
          <w:rPr>
            <w:lang w:val="en-US"/>
          </w:rPr>
          <w:delText xml:space="preserve">  &lt;code code="11329-0" codeSystem="2.16.840.1.113883.6.1" </w:delText>
        </w:r>
      </w:del>
    </w:p>
    <w:p w14:paraId="2943770A" w14:textId="268F1AA3" w:rsidR="00875076" w:rsidRPr="003651D9" w:rsidDel="001F12BD" w:rsidRDefault="00875076" w:rsidP="00875076">
      <w:pPr>
        <w:pStyle w:val="Example"/>
        <w:rPr>
          <w:del w:id="1514" w:author="Cole, George" w:date="2016-04-28T15:27:00Z"/>
          <w:lang w:val="en-US"/>
        </w:rPr>
      </w:pPr>
      <w:del w:id="1515" w:author="Cole, George" w:date="2016-04-28T15:27:00Z">
        <w:r w:rsidRPr="003651D9" w:rsidDel="001F12BD">
          <w:rPr>
            <w:lang w:val="en-US"/>
          </w:rPr>
          <w:delText xml:space="preserve">        codeSystemName="LOINC" </w:delText>
        </w:r>
      </w:del>
    </w:p>
    <w:p w14:paraId="1C3A73CE" w14:textId="5AFD93F7" w:rsidR="00875076" w:rsidRPr="003651D9" w:rsidDel="001F12BD" w:rsidRDefault="00875076" w:rsidP="00875076">
      <w:pPr>
        <w:pStyle w:val="Example"/>
        <w:rPr>
          <w:del w:id="1516" w:author="Cole, George" w:date="2016-04-28T15:27:00Z"/>
          <w:lang w:val="en-US"/>
        </w:rPr>
      </w:pPr>
      <w:del w:id="1517" w:author="Cole, George" w:date="2016-04-28T15:27:00Z">
        <w:r w:rsidRPr="003651D9" w:rsidDel="001F12BD">
          <w:rPr>
            <w:lang w:val="en-US"/>
          </w:rPr>
          <w:delText xml:space="preserve">        displayName="MEDICAL (GENERAL) HISTORY"/&gt; </w:delText>
        </w:r>
      </w:del>
    </w:p>
    <w:p w14:paraId="09797005" w14:textId="4D223FC6" w:rsidR="00875076" w:rsidRPr="003651D9" w:rsidDel="001F12BD" w:rsidRDefault="00875076" w:rsidP="00875076">
      <w:pPr>
        <w:pStyle w:val="Example"/>
        <w:rPr>
          <w:del w:id="1518" w:author="Cole, George" w:date="2016-04-28T15:27:00Z"/>
          <w:lang w:val="en-US"/>
        </w:rPr>
      </w:pPr>
      <w:del w:id="1519" w:author="Cole, George" w:date="2016-04-28T15:27:00Z">
        <w:r w:rsidRPr="003651D9" w:rsidDel="001F12BD">
          <w:rPr>
            <w:lang w:val="en-US"/>
          </w:rPr>
          <w:delText xml:space="preserve">  &lt;title&gt;MEDICAL (GENERAL) HISTORY&lt;/title&gt; </w:delText>
        </w:r>
      </w:del>
    </w:p>
    <w:p w14:paraId="12CB1C8D" w14:textId="35F56EFD" w:rsidR="00875076" w:rsidRPr="003651D9" w:rsidDel="001F12BD" w:rsidRDefault="00875076" w:rsidP="00875076">
      <w:pPr>
        <w:pStyle w:val="Example"/>
        <w:rPr>
          <w:del w:id="1520" w:author="Cole, George" w:date="2016-04-28T15:27:00Z"/>
          <w:lang w:val="en-US"/>
        </w:rPr>
      </w:pPr>
      <w:del w:id="1521" w:author="Cole, George" w:date="2016-04-28T15:27:00Z">
        <w:r w:rsidRPr="003651D9" w:rsidDel="001F12BD">
          <w:rPr>
            <w:lang w:val="en-US"/>
          </w:rPr>
          <w:delText xml:space="preserve">  &lt;text&gt; </w:delText>
        </w:r>
      </w:del>
    </w:p>
    <w:p w14:paraId="1513118F" w14:textId="23AFB482" w:rsidR="00875076" w:rsidRPr="003651D9" w:rsidDel="001F12BD" w:rsidRDefault="00875076" w:rsidP="00875076">
      <w:pPr>
        <w:pStyle w:val="Example"/>
        <w:rPr>
          <w:del w:id="1522" w:author="Cole, George" w:date="2016-04-28T15:27:00Z"/>
          <w:lang w:val="en-US"/>
        </w:rPr>
      </w:pPr>
      <w:del w:id="1523" w:author="Cole, George" w:date="2016-04-28T15:27:00Z">
        <w:r w:rsidRPr="003651D9" w:rsidDel="001F12BD">
          <w:rPr>
            <w:lang w:val="en-US"/>
          </w:rPr>
          <w:delText xml:space="preserve">    &lt;list listType="ordered"&gt; </w:delText>
        </w:r>
      </w:del>
    </w:p>
    <w:p w14:paraId="1795679B" w14:textId="26AC957A" w:rsidR="00875076" w:rsidRPr="003651D9" w:rsidDel="001F12BD" w:rsidRDefault="00875076" w:rsidP="00875076">
      <w:pPr>
        <w:pStyle w:val="Example"/>
        <w:rPr>
          <w:del w:id="1524" w:author="Cole, George" w:date="2016-04-28T15:27:00Z"/>
          <w:lang w:val="en-US"/>
        </w:rPr>
      </w:pPr>
      <w:del w:id="1525" w:author="Cole, George" w:date="2016-04-28T15:27:00Z">
        <w:r w:rsidRPr="003651D9" w:rsidDel="001F12BD">
          <w:rPr>
            <w:lang w:val="en-US"/>
          </w:rPr>
          <w:delText xml:space="preserve">      </w:delText>
        </w:r>
      </w:del>
    </w:p>
    <w:p w14:paraId="59B451D1" w14:textId="041BEE29" w:rsidR="00875076" w:rsidRPr="003651D9" w:rsidDel="001F12BD" w:rsidRDefault="00875076" w:rsidP="00875076">
      <w:pPr>
        <w:pStyle w:val="Example"/>
        <w:rPr>
          <w:del w:id="1526" w:author="Cole, George" w:date="2016-04-28T15:27:00Z"/>
          <w:lang w:val="en-US"/>
        </w:rPr>
      </w:pPr>
      <w:del w:id="1527" w:author="Cole, George" w:date="2016-04-28T15:27:00Z">
        <w:r w:rsidRPr="003651D9" w:rsidDel="001F12BD">
          <w:rPr>
            <w:lang w:val="en-US"/>
          </w:rPr>
          <w:delText xml:space="preserve">      &lt;item&gt;Patient has had a recent issue with chest pain that does </w:delText>
        </w:r>
        <w:r w:rsidRPr="003651D9" w:rsidDel="001F12BD">
          <w:rPr>
            <w:lang w:val="en-US"/>
          </w:rPr>
          <w:tab/>
          <w:delText xml:space="preserve">            </w:delText>
        </w:r>
        <w:r w:rsidRPr="003651D9" w:rsidDel="001F12BD">
          <w:rPr>
            <w:lang w:val="en-US"/>
          </w:rPr>
          <w:tab/>
          <w:delText xml:space="preserve">     not seem to be related to any particular cause.&lt;/item&gt;</w:delText>
        </w:r>
      </w:del>
    </w:p>
    <w:p w14:paraId="75B394B7" w14:textId="3E8C509E" w:rsidR="00875076" w:rsidRPr="003651D9" w:rsidDel="001F12BD" w:rsidRDefault="00875076" w:rsidP="00875076">
      <w:pPr>
        <w:pStyle w:val="Example"/>
        <w:rPr>
          <w:del w:id="1528" w:author="Cole, George" w:date="2016-04-28T15:27:00Z"/>
          <w:lang w:val="en-US"/>
        </w:rPr>
      </w:pPr>
      <w:del w:id="1529" w:author="Cole, George" w:date="2016-04-28T15:27:00Z">
        <w:r w:rsidRPr="003651D9" w:rsidDel="001F12BD">
          <w:rPr>
            <w:lang w:val="en-US"/>
          </w:rPr>
          <w:delText xml:space="preserve">      &lt;item&gt;Previous concerns of heart disease were actually     </w:delText>
        </w:r>
        <w:r w:rsidRPr="003651D9" w:rsidDel="001F12BD">
          <w:rPr>
            <w:lang w:val="en-US"/>
          </w:rPr>
          <w:tab/>
        </w:r>
        <w:r w:rsidRPr="003651D9" w:rsidDel="001F12BD">
          <w:rPr>
            <w:lang w:val="en-US"/>
          </w:rPr>
          <w:tab/>
          <w:delText xml:space="preserve">     related to other causes.&lt;/item&gt;  </w:delText>
        </w:r>
      </w:del>
    </w:p>
    <w:p w14:paraId="055D2FDD" w14:textId="27FDA04E" w:rsidR="00875076" w:rsidRPr="003651D9" w:rsidDel="001F12BD" w:rsidRDefault="00875076" w:rsidP="00875076">
      <w:pPr>
        <w:pStyle w:val="Example"/>
        <w:rPr>
          <w:del w:id="1530" w:author="Cole, George" w:date="2016-04-28T15:27:00Z"/>
          <w:lang w:val="en-US"/>
        </w:rPr>
      </w:pPr>
      <w:del w:id="1531" w:author="Cole, George" w:date="2016-04-28T15:27:00Z">
        <w:r w:rsidRPr="003651D9" w:rsidDel="001F12BD">
          <w:rPr>
            <w:lang w:val="en-US"/>
          </w:rPr>
          <w:delText xml:space="preserve">      &lt;item&gt;Patient had recent weight gain due to sedentary lifestyle and </w:delText>
        </w:r>
      </w:del>
    </w:p>
    <w:p w14:paraId="6301DCAB" w14:textId="47FBA12F" w:rsidR="00875076" w:rsidRPr="003651D9" w:rsidDel="001F12BD" w:rsidRDefault="00875076" w:rsidP="00875076">
      <w:pPr>
        <w:pStyle w:val="Example"/>
        <w:rPr>
          <w:del w:id="1532" w:author="Cole, George" w:date="2016-04-28T15:27:00Z"/>
          <w:lang w:val="en-US"/>
        </w:rPr>
      </w:pPr>
      <w:del w:id="1533" w:author="Cole, George" w:date="2016-04-28T15:27:00Z">
        <w:r w:rsidRPr="003651D9" w:rsidDel="001F12BD">
          <w:rPr>
            <w:lang w:val="en-US"/>
          </w:rPr>
          <w:delText xml:space="preserve">            new job.&lt;/item&gt; </w:delText>
        </w:r>
      </w:del>
    </w:p>
    <w:p w14:paraId="597B6C7A" w14:textId="4EA1C053" w:rsidR="00875076" w:rsidRPr="003651D9" w:rsidDel="001F12BD" w:rsidRDefault="00875076" w:rsidP="00875076">
      <w:pPr>
        <w:pStyle w:val="Example"/>
        <w:rPr>
          <w:del w:id="1534" w:author="Cole, George" w:date="2016-04-28T15:27:00Z"/>
          <w:lang w:val="en-US"/>
        </w:rPr>
      </w:pPr>
      <w:del w:id="1535" w:author="Cole, George" w:date="2016-04-28T15:27:00Z">
        <w:r w:rsidRPr="003651D9" w:rsidDel="001F12BD">
          <w:rPr>
            <w:lang w:val="en-US"/>
          </w:rPr>
          <w:delText xml:space="preserve">    &lt;/list&gt; </w:delText>
        </w:r>
      </w:del>
    </w:p>
    <w:p w14:paraId="6EFD74C9" w14:textId="2E5C1E26" w:rsidR="00875076" w:rsidRPr="003651D9" w:rsidDel="001F12BD" w:rsidRDefault="00875076" w:rsidP="00875076">
      <w:pPr>
        <w:pStyle w:val="Example"/>
        <w:rPr>
          <w:del w:id="1536" w:author="Cole, George" w:date="2016-04-28T15:27:00Z"/>
          <w:lang w:val="en-US"/>
        </w:rPr>
      </w:pPr>
      <w:del w:id="1537" w:author="Cole, George" w:date="2016-04-28T15:27:00Z">
        <w:r w:rsidRPr="003651D9" w:rsidDel="001F12BD">
          <w:rPr>
            <w:lang w:val="en-US"/>
          </w:rPr>
          <w:delText xml:space="preserve">  &lt;/text&gt; </w:delText>
        </w:r>
      </w:del>
    </w:p>
    <w:p w14:paraId="0C763583" w14:textId="1EFD6429" w:rsidR="00875076" w:rsidRPr="003651D9" w:rsidDel="001F12BD" w:rsidRDefault="00875076" w:rsidP="00875076">
      <w:pPr>
        <w:pStyle w:val="Example"/>
        <w:rPr>
          <w:del w:id="1538" w:author="Cole, George" w:date="2016-04-28T15:27:00Z"/>
          <w:lang w:val="en-US"/>
        </w:rPr>
      </w:pPr>
      <w:del w:id="1539" w:author="Cole, George" w:date="2016-04-28T15:27:00Z">
        <w:r w:rsidRPr="003651D9" w:rsidDel="001F12BD">
          <w:rPr>
            <w:lang w:val="en-US"/>
          </w:rPr>
          <w:delText xml:space="preserve">  &lt;entry&gt;</w:delText>
        </w:r>
      </w:del>
    </w:p>
    <w:p w14:paraId="2DEFAB0C" w14:textId="79F82FE4" w:rsidR="00875076" w:rsidRPr="003651D9" w:rsidDel="001F12BD" w:rsidRDefault="00875076" w:rsidP="00875076">
      <w:pPr>
        <w:pStyle w:val="Example"/>
        <w:rPr>
          <w:del w:id="1540" w:author="Cole, George" w:date="2016-04-28T15:27:00Z"/>
          <w:lang w:val="en-US"/>
        </w:rPr>
      </w:pPr>
      <w:del w:id="1541" w:author="Cole, George" w:date="2016-04-28T15:27:00Z">
        <w:r w:rsidRPr="003651D9" w:rsidDel="001F12BD">
          <w:rPr>
            <w:lang w:val="en-US"/>
          </w:rPr>
          <w:delText xml:space="preserve">    &lt;observation classCode=”OBS” moodCode=”EVN”&gt; </w:delText>
        </w:r>
      </w:del>
    </w:p>
    <w:p w14:paraId="5E81B7A3" w14:textId="4152241B" w:rsidR="00875076" w:rsidRPr="003651D9" w:rsidDel="001F12BD" w:rsidRDefault="00875076" w:rsidP="00875076">
      <w:pPr>
        <w:pStyle w:val="Example"/>
        <w:rPr>
          <w:del w:id="1542" w:author="Cole, George" w:date="2016-04-28T15:27:00Z"/>
          <w:lang w:val="en-US"/>
        </w:rPr>
      </w:pPr>
      <w:del w:id="1543" w:author="Cole, George" w:date="2016-04-28T15:27:00Z">
        <w:r w:rsidRPr="003651D9" w:rsidDel="001F12BD">
          <w:rPr>
            <w:lang w:val="en-US"/>
          </w:rPr>
          <w:delText xml:space="preserve">      &lt;templateId root=”1.3.6.1.4.1.19376.1.4.1.9”/&gt;</w:delText>
        </w:r>
      </w:del>
    </w:p>
    <w:p w14:paraId="316EBE9C" w14:textId="073FF767" w:rsidR="00875076" w:rsidRPr="003651D9" w:rsidDel="001F12BD" w:rsidRDefault="00875076" w:rsidP="00875076">
      <w:pPr>
        <w:pStyle w:val="Example"/>
        <w:rPr>
          <w:del w:id="1544" w:author="Cole, George" w:date="2016-04-28T15:27:00Z"/>
          <w:lang w:val="en-US"/>
        </w:rPr>
      </w:pPr>
      <w:del w:id="1545" w:author="Cole, George" w:date="2016-04-28T15:27:00Z">
        <w:r w:rsidRPr="003651D9" w:rsidDel="001F12BD">
          <w:rPr>
            <w:lang w:val="en-US"/>
          </w:rPr>
          <w:delText xml:space="preserve">      &lt;id root=”xyz”/&gt;</w:delText>
        </w:r>
      </w:del>
    </w:p>
    <w:p w14:paraId="00932AB6" w14:textId="3C02EADB" w:rsidR="00875076" w:rsidRPr="003651D9" w:rsidDel="001F12BD" w:rsidRDefault="00875076" w:rsidP="00875076">
      <w:pPr>
        <w:pStyle w:val="Example"/>
        <w:rPr>
          <w:del w:id="1546" w:author="Cole, George" w:date="2016-04-28T15:27:00Z"/>
          <w:lang w:val="en-US"/>
        </w:rPr>
      </w:pPr>
      <w:del w:id="1547" w:author="Cole, George" w:date="2016-04-28T15:27:00Z">
        <w:r w:rsidRPr="003651D9" w:rsidDel="001F12BD">
          <w:rPr>
            <w:lang w:val="en-US"/>
          </w:rPr>
          <w:delText xml:space="preserve">      …</w:delText>
        </w:r>
      </w:del>
    </w:p>
    <w:p w14:paraId="28DA38E6" w14:textId="56F8B57D" w:rsidR="00875076" w:rsidRPr="003651D9" w:rsidDel="001F12BD" w:rsidRDefault="00875076" w:rsidP="00875076">
      <w:pPr>
        <w:pStyle w:val="Example"/>
        <w:rPr>
          <w:del w:id="1548" w:author="Cole, George" w:date="2016-04-28T15:27:00Z"/>
          <w:lang w:val="en-US"/>
        </w:rPr>
      </w:pPr>
      <w:del w:id="1549" w:author="Cole, George" w:date="2016-04-28T15:27:00Z">
        <w:r w:rsidRPr="003651D9" w:rsidDel="001F12BD">
          <w:rPr>
            <w:lang w:val="en-US"/>
          </w:rPr>
          <w:delText xml:space="preserve">    &lt;/observation&gt;</w:delText>
        </w:r>
      </w:del>
    </w:p>
    <w:p w14:paraId="56C58C8C" w14:textId="1E5765C3" w:rsidR="00875076" w:rsidRPr="003651D9" w:rsidDel="001F12BD" w:rsidRDefault="00875076" w:rsidP="00875076">
      <w:pPr>
        <w:pStyle w:val="Example"/>
        <w:rPr>
          <w:del w:id="1550" w:author="Cole, George" w:date="2016-04-28T15:27:00Z"/>
          <w:lang w:val="en-US"/>
        </w:rPr>
      </w:pPr>
      <w:del w:id="1551" w:author="Cole, George" w:date="2016-04-28T15:27:00Z">
        <w:r w:rsidRPr="003651D9" w:rsidDel="001F12BD">
          <w:rPr>
            <w:lang w:val="en-US"/>
          </w:rPr>
          <w:delText xml:space="preserve">  &lt;/entry&gt;</w:delText>
        </w:r>
      </w:del>
    </w:p>
    <w:p w14:paraId="73ADB6A7" w14:textId="19E7AC27" w:rsidR="00875076" w:rsidRPr="003651D9" w:rsidDel="001F12BD" w:rsidRDefault="00875076" w:rsidP="00875076">
      <w:pPr>
        <w:pStyle w:val="Example"/>
        <w:rPr>
          <w:del w:id="1552" w:author="Cole, George" w:date="2016-04-28T15:27:00Z"/>
          <w:lang w:val="en-US"/>
        </w:rPr>
      </w:pPr>
      <w:del w:id="1553" w:author="Cole, George" w:date="2016-04-28T15:27:00Z">
        <w:r w:rsidRPr="003651D9" w:rsidDel="001F12BD">
          <w:rPr>
            <w:lang w:val="en-US"/>
          </w:rPr>
          <w:delText xml:space="preserve">  &lt;/entry&gt;</w:delText>
        </w:r>
      </w:del>
    </w:p>
    <w:p w14:paraId="6A451A74" w14:textId="67C4247D" w:rsidR="00875076" w:rsidRPr="003651D9" w:rsidDel="001F12BD" w:rsidRDefault="00875076" w:rsidP="00875076">
      <w:pPr>
        <w:pStyle w:val="Example"/>
        <w:rPr>
          <w:del w:id="1554" w:author="Cole, George" w:date="2016-04-28T15:27:00Z"/>
          <w:lang w:val="en-US"/>
        </w:rPr>
      </w:pPr>
      <w:del w:id="1555" w:author="Cole, George" w:date="2016-04-28T15:27:00Z">
        <w:r w:rsidRPr="003651D9" w:rsidDel="001F12BD">
          <w:rPr>
            <w:lang w:val="en-US"/>
          </w:rPr>
          <w:delText xml:space="preserve">    &lt;observation classCode="PROC" moodCode="EVN"&gt;</w:delText>
        </w:r>
      </w:del>
    </w:p>
    <w:p w14:paraId="7814C2A8" w14:textId="4D639E54" w:rsidR="00875076" w:rsidRPr="003651D9" w:rsidDel="001F12BD" w:rsidRDefault="00875076" w:rsidP="00875076">
      <w:pPr>
        <w:pStyle w:val="Example"/>
        <w:rPr>
          <w:del w:id="1556" w:author="Cole, George" w:date="2016-04-28T15:27:00Z"/>
          <w:lang w:val="en-US"/>
        </w:rPr>
      </w:pPr>
      <w:del w:id="1557" w:author="Cole, George" w:date="2016-04-28T15:27:00Z">
        <w:r w:rsidRPr="003651D9" w:rsidDel="001F12BD">
          <w:rPr>
            <w:lang w:val="en-US"/>
          </w:rPr>
          <w:delText xml:space="preserve">      &lt;templateId root="2.16.840.1.113883.10.20.22.4.14"/&gt;</w:delText>
        </w:r>
      </w:del>
    </w:p>
    <w:p w14:paraId="4F7CA429" w14:textId="01BDE7E4" w:rsidR="00875076" w:rsidRPr="003651D9" w:rsidDel="001F12BD" w:rsidRDefault="00875076" w:rsidP="00875076">
      <w:pPr>
        <w:pStyle w:val="Example"/>
        <w:rPr>
          <w:del w:id="1558" w:author="Cole, George" w:date="2016-04-28T15:27:00Z"/>
          <w:lang w:val="en-US"/>
        </w:rPr>
      </w:pPr>
      <w:del w:id="1559" w:author="Cole, George" w:date="2016-04-28T15:27:00Z">
        <w:r w:rsidRPr="003651D9" w:rsidDel="001F12BD">
          <w:rPr>
            <w:lang w:val="en-US"/>
          </w:rPr>
          <w:delText xml:space="preserve">      &lt;!-- Procedure Activity Procedure template --&gt;</w:delText>
        </w:r>
      </w:del>
    </w:p>
    <w:p w14:paraId="7BB29FEB" w14:textId="6D75D477" w:rsidR="00875076" w:rsidRPr="003651D9" w:rsidDel="001F12BD" w:rsidRDefault="00875076" w:rsidP="00875076">
      <w:pPr>
        <w:pStyle w:val="Example"/>
        <w:rPr>
          <w:del w:id="1560" w:author="Cole, George" w:date="2016-04-28T15:27:00Z"/>
          <w:lang w:val="en-US"/>
        </w:rPr>
      </w:pPr>
      <w:del w:id="1561" w:author="Cole, George" w:date="2016-04-28T15:27:00Z">
        <w:r w:rsidRPr="003651D9" w:rsidDel="001F12BD">
          <w:rPr>
            <w:lang w:val="en-US"/>
          </w:rPr>
          <w:delText xml:space="preserve">      ...</w:delText>
        </w:r>
      </w:del>
    </w:p>
    <w:p w14:paraId="0EADF136" w14:textId="5C64D3BD" w:rsidR="00875076" w:rsidRPr="003651D9" w:rsidDel="001F12BD" w:rsidRDefault="00875076" w:rsidP="00875076">
      <w:pPr>
        <w:pStyle w:val="Example"/>
        <w:rPr>
          <w:del w:id="1562" w:author="Cole, George" w:date="2016-04-28T15:27:00Z"/>
          <w:lang w:val="en-US"/>
        </w:rPr>
      </w:pPr>
      <w:del w:id="1563" w:author="Cole, George" w:date="2016-04-28T15:27:00Z">
        <w:r w:rsidRPr="003651D9" w:rsidDel="001F12BD">
          <w:rPr>
            <w:lang w:val="en-US"/>
          </w:rPr>
          <w:delText xml:space="preserve">    &lt;/observation&gt;</w:delText>
        </w:r>
      </w:del>
    </w:p>
    <w:p w14:paraId="420B5B64" w14:textId="231BE9D4" w:rsidR="00875076" w:rsidRPr="003651D9" w:rsidDel="001F12BD" w:rsidRDefault="00875076" w:rsidP="00875076">
      <w:pPr>
        <w:pStyle w:val="Example"/>
        <w:rPr>
          <w:del w:id="1564" w:author="Cole, George" w:date="2016-04-28T15:27:00Z"/>
          <w:lang w:val="en-US"/>
        </w:rPr>
      </w:pPr>
      <w:del w:id="1565" w:author="Cole, George" w:date="2016-04-28T15:27:00Z">
        <w:r w:rsidRPr="003651D9" w:rsidDel="001F12BD">
          <w:rPr>
            <w:lang w:val="en-US"/>
          </w:rPr>
          <w:delText xml:space="preserve">  &lt;/entry&gt;</w:delText>
        </w:r>
      </w:del>
    </w:p>
    <w:p w14:paraId="48BDDCB3" w14:textId="00E640A3" w:rsidR="00875076" w:rsidRPr="003651D9" w:rsidDel="001F12BD" w:rsidRDefault="00875076" w:rsidP="00875076">
      <w:pPr>
        <w:pStyle w:val="Example"/>
        <w:rPr>
          <w:del w:id="1566" w:author="Cole, George" w:date="2016-04-28T15:27:00Z"/>
          <w:lang w:val="en-US"/>
        </w:rPr>
      </w:pPr>
      <w:del w:id="1567" w:author="Cole, George" w:date="2016-04-28T15:27:00Z">
        <w:r w:rsidRPr="003651D9" w:rsidDel="001F12BD">
          <w:rPr>
            <w:lang w:val="en-US"/>
          </w:rPr>
          <w:delText xml:space="preserve">  &lt;/entry&gt;</w:delText>
        </w:r>
      </w:del>
    </w:p>
    <w:p w14:paraId="36C8A2E8" w14:textId="1C4A5FCB" w:rsidR="00875076" w:rsidRPr="003651D9" w:rsidDel="001F12BD" w:rsidRDefault="00875076" w:rsidP="00875076">
      <w:pPr>
        <w:pStyle w:val="Example"/>
        <w:rPr>
          <w:del w:id="1568" w:author="Cole, George" w:date="2016-04-28T15:27:00Z"/>
          <w:lang w:val="en-US"/>
        </w:rPr>
      </w:pPr>
      <w:del w:id="1569" w:author="Cole, George" w:date="2016-04-28T15:27:00Z">
        <w:r w:rsidRPr="003651D9" w:rsidDel="001F12BD">
          <w:rPr>
            <w:lang w:val="en-US"/>
          </w:rPr>
          <w:delText xml:space="preserve">    &lt;observation classCode="OBS" moodCode="EVN"&gt;</w:delText>
        </w:r>
      </w:del>
    </w:p>
    <w:p w14:paraId="4A1E7CFE" w14:textId="635F39A8" w:rsidR="00875076" w:rsidRPr="003651D9" w:rsidDel="001F12BD" w:rsidRDefault="00875076" w:rsidP="00875076">
      <w:pPr>
        <w:pStyle w:val="Example"/>
        <w:rPr>
          <w:del w:id="1570" w:author="Cole, George" w:date="2016-04-28T15:27:00Z"/>
          <w:lang w:val="en-US"/>
        </w:rPr>
      </w:pPr>
      <w:del w:id="1571" w:author="Cole, George" w:date="2016-04-28T15:27:00Z">
        <w:r w:rsidRPr="003651D9" w:rsidDel="001F12BD">
          <w:rPr>
            <w:lang w:val="en-US"/>
          </w:rPr>
          <w:delText xml:space="preserve">      &lt;templateId root="2.16.840.1.113883.10.20.22.4.13"/&gt;</w:delText>
        </w:r>
      </w:del>
    </w:p>
    <w:p w14:paraId="0EADE688" w14:textId="5733E0E2" w:rsidR="00875076" w:rsidRPr="003651D9" w:rsidDel="001F12BD" w:rsidRDefault="00875076" w:rsidP="00875076">
      <w:pPr>
        <w:pStyle w:val="Example"/>
        <w:rPr>
          <w:del w:id="1572" w:author="Cole, George" w:date="2016-04-28T15:27:00Z"/>
          <w:lang w:val="en-US"/>
        </w:rPr>
      </w:pPr>
      <w:del w:id="1573" w:author="Cole, George" w:date="2016-04-28T15:27:00Z">
        <w:r w:rsidRPr="003651D9" w:rsidDel="001F12BD">
          <w:rPr>
            <w:lang w:val="en-US"/>
          </w:rPr>
          <w:delText xml:space="preserve">      &lt;!-- Procedure Activity Observation template --&gt;</w:delText>
        </w:r>
      </w:del>
    </w:p>
    <w:p w14:paraId="4071A31B" w14:textId="7C472BCB" w:rsidR="00875076" w:rsidRPr="003651D9" w:rsidDel="001F12BD" w:rsidRDefault="00875076" w:rsidP="00875076">
      <w:pPr>
        <w:pStyle w:val="Example"/>
        <w:rPr>
          <w:del w:id="1574" w:author="Cole, George" w:date="2016-04-28T15:27:00Z"/>
          <w:lang w:val="en-US"/>
        </w:rPr>
      </w:pPr>
      <w:del w:id="1575" w:author="Cole, George" w:date="2016-04-28T15:27:00Z">
        <w:r w:rsidRPr="003651D9" w:rsidDel="001F12BD">
          <w:rPr>
            <w:lang w:val="en-US"/>
          </w:rPr>
          <w:delText xml:space="preserve">      ...</w:delText>
        </w:r>
      </w:del>
    </w:p>
    <w:p w14:paraId="628B2962" w14:textId="516807F3" w:rsidR="00875076" w:rsidRPr="003651D9" w:rsidDel="001F12BD" w:rsidRDefault="00875076" w:rsidP="00875076">
      <w:pPr>
        <w:pStyle w:val="Example"/>
        <w:rPr>
          <w:del w:id="1576" w:author="Cole, George" w:date="2016-04-28T15:27:00Z"/>
          <w:lang w:val="en-US"/>
        </w:rPr>
      </w:pPr>
      <w:del w:id="1577" w:author="Cole, George" w:date="2016-04-28T15:27:00Z">
        <w:r w:rsidRPr="003651D9" w:rsidDel="001F12BD">
          <w:rPr>
            <w:lang w:val="en-US"/>
          </w:rPr>
          <w:delText xml:space="preserve">    &lt;/observation&gt;</w:delText>
        </w:r>
      </w:del>
    </w:p>
    <w:p w14:paraId="0FBF87FF" w14:textId="1F05E333" w:rsidR="00875076" w:rsidRPr="003651D9" w:rsidDel="001F12BD" w:rsidRDefault="00875076" w:rsidP="00875076">
      <w:pPr>
        <w:pStyle w:val="Example"/>
        <w:rPr>
          <w:del w:id="1578" w:author="Cole, George" w:date="2016-04-28T15:27:00Z"/>
          <w:lang w:val="en-US"/>
        </w:rPr>
      </w:pPr>
      <w:del w:id="1579" w:author="Cole, George" w:date="2016-04-28T15:27:00Z">
        <w:r w:rsidRPr="003651D9" w:rsidDel="001F12BD">
          <w:rPr>
            <w:lang w:val="en-US"/>
          </w:rPr>
          <w:delText xml:space="preserve">  &lt;/entry&gt;</w:delText>
        </w:r>
      </w:del>
    </w:p>
    <w:p w14:paraId="41D0EA9F" w14:textId="3FE9E0E9" w:rsidR="00875076" w:rsidRPr="003651D9" w:rsidDel="001F12BD" w:rsidRDefault="00875076" w:rsidP="00875076">
      <w:pPr>
        <w:pStyle w:val="Example"/>
        <w:rPr>
          <w:del w:id="1580" w:author="Cole, George" w:date="2016-04-28T15:27:00Z"/>
          <w:lang w:val="en-US"/>
        </w:rPr>
      </w:pPr>
      <w:del w:id="1581" w:author="Cole, George" w:date="2016-04-28T15:27:00Z">
        <w:r w:rsidRPr="003651D9" w:rsidDel="001F12BD">
          <w:rPr>
            <w:lang w:val="en-US"/>
          </w:rPr>
          <w:delText>&lt;/section&gt;</w:delText>
        </w:r>
      </w:del>
    </w:p>
    <w:p w14:paraId="06C5BD51" w14:textId="58AEBBE4" w:rsidR="00875076" w:rsidRPr="003651D9" w:rsidDel="001F12BD" w:rsidRDefault="00875076" w:rsidP="00875076">
      <w:pPr>
        <w:pStyle w:val="FigureTitle"/>
        <w:rPr>
          <w:del w:id="1582" w:author="Cole, George" w:date="2016-04-28T15:27:00Z"/>
          <w:rFonts w:eastAsia="?l?r ??’c"/>
          <w:lang w:eastAsia="zh-CN"/>
        </w:rPr>
      </w:pPr>
      <w:del w:id="1583" w:author="Cole, George" w:date="2016-04-28T15:27:00Z">
        <w:r w:rsidRPr="003651D9" w:rsidDel="001F12BD">
          <w:rPr>
            <w:rFonts w:eastAsia="?l?r ??’c"/>
            <w:lang w:eastAsia="zh-CN"/>
          </w:rPr>
          <w:delText xml:space="preserve">Figure </w:delText>
        </w:r>
        <w:r w:rsidR="000121FB" w:rsidRPr="003651D9" w:rsidDel="001F12BD">
          <w:rPr>
            <w:rFonts w:eastAsia="?l?r ??’c"/>
            <w:lang w:eastAsia="zh-CN"/>
          </w:rPr>
          <w:delText>Example</w:delText>
        </w:r>
        <w:r w:rsidRPr="003651D9" w:rsidDel="001F12BD">
          <w:rPr>
            <w:rFonts w:eastAsia="?l?r ??’c"/>
            <w:lang w:eastAsia="zh-CN"/>
          </w:rPr>
          <w:delText xml:space="preserve">: </w:delText>
        </w:r>
        <w:r w:rsidR="000121FB" w:rsidRPr="003651D9" w:rsidDel="001F12BD">
          <w:rPr>
            <w:rFonts w:eastAsia="?l?r ??’c"/>
            <w:lang w:eastAsia="zh-CN"/>
          </w:rPr>
          <w:delText>Example</w:delText>
        </w:r>
        <w:r w:rsidRPr="003651D9" w:rsidDel="001F12BD">
          <w:rPr>
            <w:rFonts w:eastAsia="?l?r ??’c"/>
            <w:lang w:eastAsia="zh-CN"/>
          </w:rPr>
          <w:delText xml:space="preserve"> Section example</w:delText>
        </w:r>
        <w:r w:rsidR="000121FB" w:rsidRPr="003651D9" w:rsidDel="001F12BD">
          <w:rPr>
            <w:rFonts w:eastAsia="?l?r ??’c"/>
            <w:lang w:eastAsia="zh-CN"/>
          </w:rPr>
          <w:delText>&gt;</w:delText>
        </w:r>
      </w:del>
    </w:p>
    <w:p w14:paraId="6AFC80F3" w14:textId="426AF624" w:rsidR="00875076" w:rsidRPr="003651D9" w:rsidDel="001F12BD" w:rsidRDefault="00875076" w:rsidP="00875076">
      <w:pPr>
        <w:pStyle w:val="BodyText"/>
        <w:rPr>
          <w:del w:id="1584" w:author="Cole, George" w:date="2016-04-28T15:27:00Z"/>
          <w:lang w:eastAsia="x-none"/>
        </w:rPr>
      </w:pPr>
    </w:p>
    <w:p w14:paraId="73EBD0C7" w14:textId="12B9D336" w:rsidR="00A23689" w:rsidRPr="003651D9" w:rsidRDefault="00983131" w:rsidP="00597DB2">
      <w:pPr>
        <w:pStyle w:val="AuthorInstructions"/>
      </w:pPr>
      <w:del w:id="1585" w:author="Cole, George" w:date="2016-04-28T15:27:00Z">
        <w:r w:rsidRPr="003651D9" w:rsidDel="001F12BD">
          <w:delText>###End Discrete Conformance</w:delText>
        </w:r>
        <w:r w:rsidR="00D35F24" w:rsidRPr="003651D9" w:rsidDel="001F12BD">
          <w:delText xml:space="preserve"> Format - Section</w:delText>
        </w:r>
      </w:del>
      <w:ins w:id="1586" w:author="Cole, George" w:date="2016-04-28T15:27:00Z">
        <w:r w:rsidR="001F12BD">
          <w:t>NA</w:t>
        </w:r>
      </w:ins>
    </w:p>
    <w:p w14:paraId="38B54EB7" w14:textId="77777777" w:rsidR="00B9303B" w:rsidRPr="003651D9" w:rsidRDefault="00B9303B" w:rsidP="00B9303B">
      <w:pPr>
        <w:pStyle w:val="Heading2"/>
        <w:numPr>
          <w:ilvl w:val="0"/>
          <w:numId w:val="0"/>
        </w:numPr>
        <w:rPr>
          <w:noProof w:val="0"/>
        </w:rPr>
      </w:pPr>
      <w:bookmarkStart w:id="1587" w:name="_6.2.3.1_Encompassing_Encounter"/>
      <w:bookmarkStart w:id="1588" w:name="_6.2.3.1.1_Responsible_Party"/>
      <w:bookmarkStart w:id="1589" w:name="_6.2.3.1.2_Health_Care"/>
      <w:bookmarkStart w:id="1590" w:name="_Toc449631611"/>
      <w:bookmarkEnd w:id="1587"/>
      <w:bookmarkEnd w:id="1588"/>
      <w:bookmarkEnd w:id="1589"/>
      <w:r w:rsidRPr="003651D9">
        <w:rPr>
          <w:noProof w:val="0"/>
        </w:rPr>
        <w:t>6.3.4</w:t>
      </w:r>
      <w:r w:rsidR="00291725">
        <w:rPr>
          <w:noProof w:val="0"/>
        </w:rPr>
        <w:t xml:space="preserve"> </w:t>
      </w:r>
      <w:r w:rsidRPr="003651D9">
        <w:rPr>
          <w:noProof w:val="0"/>
        </w:rPr>
        <w:t>CDA Entry Content Modules</w:t>
      </w:r>
      <w:bookmarkEnd w:id="1590"/>
    </w:p>
    <w:p w14:paraId="1E999607" w14:textId="77777777" w:rsidR="00AE4AED" w:rsidRPr="003651D9" w:rsidRDefault="00AE4AED" w:rsidP="00AE4AED">
      <w:pPr>
        <w:pStyle w:val="BodyText"/>
      </w:pPr>
    </w:p>
    <w:p w14:paraId="051D5254" w14:textId="77777777" w:rsidR="00AE4AED" w:rsidRPr="003651D9" w:rsidRDefault="00AE4AED" w:rsidP="00AE4AED">
      <w:pPr>
        <w:pStyle w:val="EditorInstructions"/>
      </w:pPr>
      <w:r w:rsidRPr="003651D9">
        <w:t>Add to section 6.3.4</w:t>
      </w:r>
      <w:r w:rsidR="0023732B" w:rsidRPr="003651D9">
        <w:t>.E</w:t>
      </w:r>
      <w:r w:rsidR="005F3FB5">
        <w:t xml:space="preserve"> </w:t>
      </w:r>
      <w:r w:rsidR="00665D8F" w:rsidRPr="003651D9">
        <w:t>Entry</w:t>
      </w:r>
      <w:r w:rsidRPr="003651D9">
        <w:t xml:space="preserve"> Content Modules</w:t>
      </w:r>
    </w:p>
    <w:p w14:paraId="50EC1471" w14:textId="77777777" w:rsidR="00AE4AED" w:rsidRPr="003651D9" w:rsidRDefault="00AE4AED" w:rsidP="00AE4AED">
      <w:pPr>
        <w:pStyle w:val="Heading4"/>
        <w:numPr>
          <w:ilvl w:val="0"/>
          <w:numId w:val="0"/>
        </w:numPr>
        <w:ind w:left="864" w:hanging="864"/>
        <w:rPr>
          <w:noProof w:val="0"/>
        </w:rPr>
      </w:pPr>
      <w:bookmarkStart w:id="1591" w:name="_Toc449631612"/>
      <w:r w:rsidRPr="003651D9">
        <w:rPr>
          <w:noProof w:val="0"/>
        </w:rPr>
        <w:t>6.3.4</w:t>
      </w:r>
      <w:r w:rsidR="00BA437B" w:rsidRPr="003651D9">
        <w:rPr>
          <w:noProof w:val="0"/>
        </w:rPr>
        <w:t>.</w:t>
      </w:r>
      <w:r w:rsidR="00774B6B" w:rsidRPr="003651D9">
        <w:rPr>
          <w:noProof w:val="0"/>
        </w:rPr>
        <w:t>E</w:t>
      </w:r>
      <w:r w:rsidR="00291725">
        <w:rPr>
          <w:noProof w:val="0"/>
        </w:rPr>
        <w:t xml:space="preserve"> </w:t>
      </w:r>
      <w:r w:rsidRPr="003651D9">
        <w:rPr>
          <w:noProof w:val="0"/>
        </w:rPr>
        <w:t>&lt;Entry Content</w:t>
      </w:r>
      <w:r w:rsidR="0023732B" w:rsidRPr="003651D9">
        <w:rPr>
          <w:noProof w:val="0"/>
        </w:rPr>
        <w:t xml:space="preserve"> Module Name</w:t>
      </w:r>
      <w:r w:rsidRPr="003651D9">
        <w:rPr>
          <w:noProof w:val="0"/>
        </w:rPr>
        <w:t>&gt; Entry</w:t>
      </w:r>
      <w:r w:rsidR="00665D8F" w:rsidRPr="003651D9">
        <w:rPr>
          <w:noProof w:val="0"/>
        </w:rPr>
        <w:t xml:space="preserve"> </w:t>
      </w:r>
      <w:r w:rsidR="0023732B" w:rsidRPr="003651D9">
        <w:rPr>
          <w:noProof w:val="0"/>
        </w:rPr>
        <w:t xml:space="preserve">Content </w:t>
      </w:r>
      <w:r w:rsidR="00665D8F" w:rsidRPr="003651D9">
        <w:rPr>
          <w:noProof w:val="0"/>
        </w:rPr>
        <w:t>Module</w:t>
      </w:r>
      <w:bookmarkEnd w:id="1591"/>
      <w:r w:rsidRPr="003651D9">
        <w:rPr>
          <w:noProof w:val="0"/>
        </w:rPr>
        <w:t xml:space="preserve"> </w:t>
      </w:r>
    </w:p>
    <w:p w14:paraId="0BD9082C" w14:textId="25B4F542" w:rsidR="00BC6EDE" w:rsidRPr="003651D9" w:rsidDel="002D2B78" w:rsidRDefault="00630F33" w:rsidP="00597DB2">
      <w:pPr>
        <w:pStyle w:val="AuthorInstructions"/>
        <w:rPr>
          <w:del w:id="1592" w:author="Cole, George" w:date="2016-04-28T18:21:00Z"/>
        </w:rPr>
      </w:pPr>
      <w:del w:id="1593" w:author="Cole, George" w:date="2016-04-28T18:21:00Z">
        <w:r w:rsidRPr="003651D9" w:rsidDel="002D2B78">
          <w:delText>&lt;Replicate the Entry Content Module as many times as needed for this supplement.&gt;</w:delText>
        </w:r>
      </w:del>
    </w:p>
    <w:p w14:paraId="201B40A6" w14:textId="1A8C4ED0" w:rsidR="00BC6EDE" w:rsidRPr="003651D9" w:rsidDel="002D2B78" w:rsidRDefault="00BC6EDE" w:rsidP="00597DB2">
      <w:pPr>
        <w:pStyle w:val="AuthorInstructions"/>
        <w:rPr>
          <w:del w:id="1594" w:author="Cole, George" w:date="2016-04-28T18:21:00Z"/>
          <w:szCs w:val="24"/>
        </w:rPr>
      </w:pPr>
      <w:del w:id="1595" w:author="Cole, George" w:date="2016-04-28T18:21:00Z">
        <w:r w:rsidRPr="003651D9" w:rsidDel="002D2B78">
          <w:rPr>
            <w:szCs w:val="24"/>
          </w:rPr>
          <w:delText>&lt;</w:delText>
        </w:r>
        <w:r w:rsidR="00E5672F" w:rsidRPr="003651D9" w:rsidDel="002D2B78">
          <w:rPr>
            <w:szCs w:val="24"/>
          </w:rPr>
          <w:delText>If this</w:delText>
        </w:r>
        <w:r w:rsidRPr="003651D9" w:rsidDel="002D2B78">
          <w:rPr>
            <w:szCs w:val="24"/>
          </w:rPr>
          <w:delText xml:space="preserve"> entry has subsidiary/child</w:delText>
        </w:r>
        <w:r w:rsidR="00E5672F" w:rsidRPr="003651D9" w:rsidDel="002D2B78">
          <w:rPr>
            <w:szCs w:val="24"/>
          </w:rPr>
          <w:delText xml:space="preserve"> </w:delText>
        </w:r>
        <w:r w:rsidRPr="003651D9" w:rsidDel="002D2B78">
          <w:rPr>
            <w:szCs w:val="24"/>
          </w:rPr>
          <w:delText>entries</w:delText>
        </w:r>
        <w:r w:rsidR="00E5672F" w:rsidRPr="003651D9" w:rsidDel="002D2B78">
          <w:rPr>
            <w:szCs w:val="24"/>
          </w:rPr>
          <w:delText>, these entries are referenced</w:delText>
        </w:r>
        <w:r w:rsidRPr="003651D9" w:rsidDel="002D2B78">
          <w:rPr>
            <w:szCs w:val="24"/>
          </w:rPr>
          <w:delText xml:space="preserve"> </w:delText>
        </w:r>
        <w:r w:rsidR="00E5672F" w:rsidRPr="003651D9" w:rsidDel="002D2B78">
          <w:rPr>
            <w:szCs w:val="24"/>
          </w:rPr>
          <w:delText>in the table below</w:delText>
        </w:r>
        <w:r w:rsidR="00887E40" w:rsidRPr="003651D9" w:rsidDel="002D2B78">
          <w:rPr>
            <w:szCs w:val="24"/>
          </w:rPr>
          <w:delText xml:space="preserve">. </w:delText>
        </w:r>
        <w:r w:rsidRPr="003651D9" w:rsidDel="002D2B78">
          <w:rPr>
            <w:szCs w:val="24"/>
          </w:rPr>
          <w:delText>Create one row for each subsidiary/child entry.&gt;</w:delText>
        </w:r>
      </w:del>
    </w:p>
    <w:p w14:paraId="508BF0C7" w14:textId="13B84646" w:rsidR="00712AE6" w:rsidRPr="003651D9" w:rsidDel="002D2B78" w:rsidRDefault="00712AE6" w:rsidP="00597DB2">
      <w:pPr>
        <w:pStyle w:val="AuthorInstructions"/>
        <w:rPr>
          <w:del w:id="1596" w:author="Cole, George" w:date="2016-04-28T18:21:00Z"/>
          <w:szCs w:val="24"/>
        </w:rPr>
      </w:pPr>
    </w:p>
    <w:p w14:paraId="23A0DF48" w14:textId="1F6CB490" w:rsidR="00983131" w:rsidRPr="003651D9" w:rsidDel="002D2B78" w:rsidRDefault="00983131" w:rsidP="00597DB2">
      <w:pPr>
        <w:pStyle w:val="AuthorInstructions"/>
        <w:rPr>
          <w:del w:id="1597" w:author="Cole, George" w:date="2016-04-28T18:21:00Z"/>
          <w:szCs w:val="24"/>
        </w:rPr>
      </w:pPr>
      <w:del w:id="1598" w:author="Cole, George" w:date="2016-04-28T18:21:00Z">
        <w:r w:rsidRPr="003651D9" w:rsidDel="002D2B78">
          <w:rPr>
            <w:szCs w:val="24"/>
          </w:rPr>
          <w:delText>### Begin Tabular Format - Entry</w:delText>
        </w:r>
      </w:del>
    </w:p>
    <w:p w14:paraId="6DA29097" w14:textId="2857B694" w:rsidR="00983131" w:rsidRPr="003651D9" w:rsidDel="002D2B78" w:rsidRDefault="00983131" w:rsidP="00BC6EDE">
      <w:pPr>
        <w:pStyle w:val="BodyText"/>
        <w:rPr>
          <w:del w:id="1599" w:author="Cole, George" w:date="2016-04-28T18:21:00Z"/>
          <w:szCs w:val="24"/>
          <w:lang w:eastAsia="x-none"/>
        </w:rPr>
      </w:pPr>
    </w:p>
    <w:p w14:paraId="1091DCFB" w14:textId="61D020BB" w:rsidR="003602DC" w:rsidRPr="003651D9" w:rsidDel="002D2B78" w:rsidRDefault="004046B6" w:rsidP="00597DB2">
      <w:pPr>
        <w:pStyle w:val="TableTitle"/>
        <w:rPr>
          <w:del w:id="1600" w:author="Cole, George" w:date="2016-04-28T18:21:00Z"/>
        </w:rPr>
      </w:pPr>
      <w:del w:id="1601" w:author="Cole, George" w:date="2016-04-28T18:21:00Z">
        <w:r w:rsidRPr="003651D9" w:rsidDel="002D2B78">
          <w:delText>Table 6.3.4.E-1 &lt;Entry Module Name&gt;</w:delText>
        </w:r>
        <w:r w:rsidR="003602DC" w:rsidRPr="003651D9" w:rsidDel="002D2B78">
          <w:delText xml:space="preserve"> Entry</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3651D9" w:rsidDel="002D2B78" w14:paraId="0B1A1C72" w14:textId="5F7FF98A" w:rsidTr="00597DB2">
        <w:trPr>
          <w:del w:id="1602" w:author="Cole, George" w:date="2016-04-28T18:21:00Z"/>
        </w:trPr>
        <w:tc>
          <w:tcPr>
            <w:tcW w:w="1400" w:type="pct"/>
            <w:gridSpan w:val="4"/>
            <w:shd w:val="clear" w:color="auto" w:fill="E6E6E6"/>
            <w:vAlign w:val="center"/>
          </w:tcPr>
          <w:p w14:paraId="46D740DB" w14:textId="088483BF" w:rsidR="009612F6" w:rsidRPr="003651D9" w:rsidDel="002D2B78" w:rsidRDefault="009612F6" w:rsidP="00597DB2">
            <w:pPr>
              <w:pStyle w:val="TableTitle"/>
              <w:rPr>
                <w:del w:id="1603" w:author="Cole, George" w:date="2016-04-28T18:21:00Z"/>
              </w:rPr>
            </w:pPr>
            <w:del w:id="1604" w:author="Cole, George" w:date="2016-04-28T18:21:00Z">
              <w:r w:rsidRPr="003651D9" w:rsidDel="002D2B78">
                <w:delText>Template Name</w:delText>
              </w:r>
            </w:del>
          </w:p>
        </w:tc>
        <w:tc>
          <w:tcPr>
            <w:tcW w:w="3600" w:type="pct"/>
            <w:gridSpan w:val="7"/>
            <w:vAlign w:val="center"/>
          </w:tcPr>
          <w:p w14:paraId="4ADFE9D3" w14:textId="5EBEF9BF" w:rsidR="009612F6" w:rsidRPr="003651D9" w:rsidDel="002D2B78" w:rsidRDefault="009612F6" w:rsidP="00BB76BC">
            <w:pPr>
              <w:pStyle w:val="TableEntry"/>
              <w:rPr>
                <w:del w:id="1605" w:author="Cole, George" w:date="2016-04-28T18:21:00Z"/>
              </w:rPr>
            </w:pPr>
            <w:del w:id="1606" w:author="Cole, George" w:date="2016-04-28T18:21:00Z">
              <w:r w:rsidRPr="003651D9" w:rsidDel="002D2B78">
                <w:delText>&lt;Template name&gt;</w:delText>
              </w:r>
            </w:del>
          </w:p>
        </w:tc>
      </w:tr>
      <w:tr w:rsidR="009612F6" w:rsidRPr="003651D9" w:rsidDel="002D2B78" w14:paraId="7D67DC38" w14:textId="4DBE2AC4" w:rsidTr="00597DB2">
        <w:trPr>
          <w:del w:id="1607" w:author="Cole, George" w:date="2016-04-28T18:21:00Z"/>
        </w:trPr>
        <w:tc>
          <w:tcPr>
            <w:tcW w:w="1400" w:type="pct"/>
            <w:gridSpan w:val="4"/>
            <w:shd w:val="clear" w:color="auto" w:fill="E6E6E6"/>
            <w:vAlign w:val="center"/>
          </w:tcPr>
          <w:p w14:paraId="03C1FE43" w14:textId="4B950537" w:rsidR="009612F6" w:rsidRPr="003651D9" w:rsidDel="002D2B78" w:rsidRDefault="009612F6" w:rsidP="008358E5">
            <w:pPr>
              <w:pStyle w:val="TableEntryHeader"/>
              <w:rPr>
                <w:del w:id="1608" w:author="Cole, George" w:date="2016-04-28T18:21:00Z"/>
              </w:rPr>
            </w:pPr>
            <w:del w:id="1609" w:author="Cole, George" w:date="2016-04-28T18:21:00Z">
              <w:r w:rsidRPr="003651D9" w:rsidDel="002D2B78">
                <w:delText xml:space="preserve">Template ID </w:delText>
              </w:r>
            </w:del>
          </w:p>
        </w:tc>
        <w:tc>
          <w:tcPr>
            <w:tcW w:w="3600" w:type="pct"/>
            <w:gridSpan w:val="7"/>
            <w:vAlign w:val="center"/>
          </w:tcPr>
          <w:p w14:paraId="4443F056" w14:textId="299B815A" w:rsidR="009612F6" w:rsidRPr="003651D9" w:rsidDel="002D2B78" w:rsidRDefault="00B87220" w:rsidP="00BB76BC">
            <w:pPr>
              <w:pStyle w:val="TableEntry"/>
              <w:rPr>
                <w:del w:id="1610" w:author="Cole, George" w:date="2016-04-28T18:21:00Z"/>
              </w:rPr>
            </w:pPr>
            <w:del w:id="1611" w:author="Cole, George" w:date="2016-04-28T18:21:00Z">
              <w:r w:rsidRPr="003651D9" w:rsidDel="002D2B78">
                <w:delText>&lt;oid&gt;</w:delText>
              </w:r>
            </w:del>
          </w:p>
        </w:tc>
      </w:tr>
      <w:tr w:rsidR="009612F6" w:rsidRPr="003651D9" w:rsidDel="002D2B78" w14:paraId="12996FB6" w14:textId="7EF68E8D" w:rsidTr="00597DB2">
        <w:trPr>
          <w:del w:id="1612" w:author="Cole, George" w:date="2016-04-28T18:21:00Z"/>
        </w:trPr>
        <w:tc>
          <w:tcPr>
            <w:tcW w:w="1400" w:type="pct"/>
            <w:gridSpan w:val="4"/>
            <w:shd w:val="clear" w:color="auto" w:fill="E6E6E6"/>
            <w:vAlign w:val="center"/>
          </w:tcPr>
          <w:p w14:paraId="14784D67" w14:textId="137B8F93" w:rsidR="009612F6" w:rsidRPr="003651D9" w:rsidDel="002D2B78" w:rsidRDefault="009612F6" w:rsidP="008358E5">
            <w:pPr>
              <w:pStyle w:val="TableEntryHeader"/>
              <w:rPr>
                <w:del w:id="1613" w:author="Cole, George" w:date="2016-04-28T18:21:00Z"/>
              </w:rPr>
            </w:pPr>
            <w:del w:id="1614" w:author="Cole, George" w:date="2016-04-28T18:21:00Z">
              <w:r w:rsidRPr="003651D9" w:rsidDel="002D2B78">
                <w:delText xml:space="preserve">Parent Template </w:delText>
              </w:r>
            </w:del>
          </w:p>
        </w:tc>
        <w:tc>
          <w:tcPr>
            <w:tcW w:w="3600" w:type="pct"/>
            <w:gridSpan w:val="7"/>
            <w:vAlign w:val="center"/>
          </w:tcPr>
          <w:p w14:paraId="663E2209" w14:textId="25761260" w:rsidR="00B87220" w:rsidRPr="003651D9" w:rsidDel="002D2B78" w:rsidRDefault="00B87220" w:rsidP="00BB76BC">
            <w:pPr>
              <w:pStyle w:val="TableEntry"/>
              <w:rPr>
                <w:del w:id="1615" w:author="Cole, George" w:date="2016-04-28T18:21:00Z"/>
              </w:rPr>
            </w:pPr>
            <w:del w:id="1616" w:author="Cole, George" w:date="2016-04-28T18:21:00Z">
              <w:r w:rsidRPr="003651D9" w:rsidDel="002D2B78">
                <w:delText>&lt;Parent Template Name</w:delText>
              </w:r>
              <w:r w:rsidR="005F3FB5" w:rsidDel="002D2B78">
                <w:delText xml:space="preserve"> </w:delText>
              </w:r>
              <w:r w:rsidRPr="003651D9" w:rsidDel="002D2B78">
                <w:delText>oid/uid [Domain - Reference]&gt;</w:delText>
              </w:r>
            </w:del>
          </w:p>
          <w:p w14:paraId="78ACA741" w14:textId="3DABB2C9" w:rsidR="009612F6" w:rsidRPr="003651D9" w:rsidDel="002D2B78" w:rsidRDefault="009612F6" w:rsidP="00BB76BC">
            <w:pPr>
              <w:pStyle w:val="TableEntry"/>
              <w:rPr>
                <w:del w:id="1617" w:author="Cole, George" w:date="2016-04-28T18:21:00Z"/>
              </w:rPr>
            </w:pPr>
          </w:p>
        </w:tc>
      </w:tr>
      <w:tr w:rsidR="009612F6" w:rsidRPr="003651D9" w:rsidDel="002D2B78" w14:paraId="5B05CC3A" w14:textId="73DDC73B" w:rsidTr="00597DB2">
        <w:trPr>
          <w:del w:id="1618" w:author="Cole, George" w:date="2016-04-28T18:21:00Z"/>
        </w:trPr>
        <w:tc>
          <w:tcPr>
            <w:tcW w:w="1400" w:type="pct"/>
            <w:gridSpan w:val="4"/>
            <w:shd w:val="clear" w:color="auto" w:fill="E6E6E6"/>
            <w:vAlign w:val="center"/>
          </w:tcPr>
          <w:p w14:paraId="235F5FC7" w14:textId="2D50BF51" w:rsidR="009612F6" w:rsidRPr="003651D9" w:rsidDel="002D2B78" w:rsidRDefault="009612F6" w:rsidP="008358E5">
            <w:pPr>
              <w:pStyle w:val="TableEntryHeader"/>
              <w:rPr>
                <w:del w:id="1619" w:author="Cole, George" w:date="2016-04-28T18:21:00Z"/>
              </w:rPr>
            </w:pPr>
            <w:del w:id="1620" w:author="Cole, George" w:date="2016-04-28T18:21:00Z">
              <w:r w:rsidRPr="003651D9" w:rsidDel="002D2B78">
                <w:delText xml:space="preserve">General Description </w:delText>
              </w:r>
            </w:del>
          </w:p>
        </w:tc>
        <w:tc>
          <w:tcPr>
            <w:tcW w:w="3600" w:type="pct"/>
            <w:gridSpan w:val="7"/>
            <w:vAlign w:val="center"/>
          </w:tcPr>
          <w:p w14:paraId="1CEA13C9" w14:textId="56B83533" w:rsidR="009612F6" w:rsidRPr="003651D9" w:rsidDel="002D2B78" w:rsidRDefault="00B87220" w:rsidP="00BB76BC">
            <w:pPr>
              <w:pStyle w:val="TableEntry"/>
              <w:rPr>
                <w:del w:id="1621" w:author="Cole, George" w:date="2016-04-28T18:21:00Z"/>
              </w:rPr>
            </w:pPr>
            <w:del w:id="1622" w:author="Cole, George" w:date="2016-04-28T18:21:00Z">
              <w:r w:rsidRPr="003651D9" w:rsidDel="002D2B78">
                <w:delText>&lt;brief textual description, one paragraph&gt;</w:delText>
              </w:r>
            </w:del>
          </w:p>
        </w:tc>
      </w:tr>
      <w:tr w:rsidR="009612F6" w:rsidRPr="003651D9" w:rsidDel="002D2B78" w14:paraId="5D114A30" w14:textId="1F50E869" w:rsidTr="00597DB2">
        <w:trPr>
          <w:del w:id="1623" w:author="Cole, George" w:date="2016-04-28T18:21:00Z"/>
        </w:trPr>
        <w:tc>
          <w:tcPr>
            <w:tcW w:w="725" w:type="pct"/>
            <w:gridSpan w:val="2"/>
            <w:shd w:val="clear" w:color="auto" w:fill="E6E6E6"/>
            <w:vAlign w:val="center"/>
          </w:tcPr>
          <w:p w14:paraId="0878AE7B" w14:textId="1E311D3E" w:rsidR="009612F6" w:rsidRPr="003651D9" w:rsidDel="002D2B78" w:rsidRDefault="009612F6" w:rsidP="008358E5">
            <w:pPr>
              <w:pStyle w:val="TableEntryHeader"/>
              <w:rPr>
                <w:del w:id="1624" w:author="Cole, George" w:date="2016-04-28T18:21:00Z"/>
              </w:rPr>
            </w:pPr>
            <w:del w:id="1625" w:author="Cole, George" w:date="2016-04-28T18:21:00Z">
              <w:r w:rsidRPr="003651D9" w:rsidDel="002D2B78">
                <w:delText>Class/Mood</w:delText>
              </w:r>
            </w:del>
          </w:p>
        </w:tc>
        <w:tc>
          <w:tcPr>
            <w:tcW w:w="1726" w:type="pct"/>
            <w:gridSpan w:val="4"/>
            <w:shd w:val="clear" w:color="auto" w:fill="E6E6E6"/>
            <w:vAlign w:val="center"/>
          </w:tcPr>
          <w:p w14:paraId="18CA5D42" w14:textId="5D3BA246" w:rsidR="009612F6" w:rsidRPr="003651D9" w:rsidDel="002D2B78" w:rsidRDefault="009612F6" w:rsidP="00B92EA1">
            <w:pPr>
              <w:pStyle w:val="TableEntryHeader"/>
              <w:rPr>
                <w:del w:id="1626" w:author="Cole, George" w:date="2016-04-28T18:21:00Z"/>
              </w:rPr>
            </w:pPr>
            <w:del w:id="1627" w:author="Cole, George" w:date="2016-04-28T18:21:00Z">
              <w:r w:rsidRPr="003651D9" w:rsidDel="002D2B78">
                <w:delText xml:space="preserve">Code </w:delText>
              </w:r>
            </w:del>
          </w:p>
        </w:tc>
        <w:tc>
          <w:tcPr>
            <w:tcW w:w="527" w:type="pct"/>
            <w:shd w:val="clear" w:color="auto" w:fill="E6E6E6"/>
            <w:vAlign w:val="center"/>
          </w:tcPr>
          <w:p w14:paraId="266865C6" w14:textId="53CD2D99" w:rsidR="009612F6" w:rsidRPr="003651D9" w:rsidDel="002D2B78" w:rsidRDefault="009612F6" w:rsidP="0071309E">
            <w:pPr>
              <w:pStyle w:val="TableEntryHeader"/>
              <w:rPr>
                <w:del w:id="1628" w:author="Cole, George" w:date="2016-04-28T18:21:00Z"/>
              </w:rPr>
            </w:pPr>
            <w:del w:id="1629" w:author="Cole, George" w:date="2016-04-28T18:21:00Z">
              <w:r w:rsidRPr="003651D9" w:rsidDel="002D2B78">
                <w:delText>Data Type</w:delText>
              </w:r>
            </w:del>
          </w:p>
        </w:tc>
        <w:tc>
          <w:tcPr>
            <w:tcW w:w="2022" w:type="pct"/>
            <w:gridSpan w:val="4"/>
            <w:shd w:val="clear" w:color="auto" w:fill="E6E6E6"/>
            <w:vAlign w:val="center"/>
          </w:tcPr>
          <w:p w14:paraId="0E152AA2" w14:textId="015B1C14" w:rsidR="009612F6" w:rsidRPr="003651D9" w:rsidDel="002D2B78" w:rsidRDefault="009612F6" w:rsidP="004070FB">
            <w:pPr>
              <w:pStyle w:val="TableEntryHeader"/>
              <w:rPr>
                <w:del w:id="1630" w:author="Cole, George" w:date="2016-04-28T18:21:00Z"/>
              </w:rPr>
            </w:pPr>
            <w:del w:id="1631" w:author="Cole, George" w:date="2016-04-28T18:21:00Z">
              <w:r w:rsidRPr="003651D9" w:rsidDel="002D2B78">
                <w:delText xml:space="preserve">Value </w:delText>
              </w:r>
            </w:del>
          </w:p>
        </w:tc>
      </w:tr>
      <w:tr w:rsidR="009612F6" w:rsidRPr="003651D9" w:rsidDel="002D2B78" w14:paraId="72081351" w14:textId="5FF3B9A2" w:rsidTr="00597DB2">
        <w:trPr>
          <w:del w:id="1632" w:author="Cole, George" w:date="2016-04-28T18:21:00Z"/>
        </w:trPr>
        <w:tc>
          <w:tcPr>
            <w:tcW w:w="725" w:type="pct"/>
            <w:gridSpan w:val="2"/>
            <w:vAlign w:val="center"/>
          </w:tcPr>
          <w:p w14:paraId="7B57FC42" w14:textId="18031D74" w:rsidR="009612F6" w:rsidRPr="003651D9" w:rsidDel="002D2B78" w:rsidRDefault="00B87220" w:rsidP="00BB76BC">
            <w:pPr>
              <w:pStyle w:val="TableEntry"/>
              <w:rPr>
                <w:del w:id="1633" w:author="Cole, George" w:date="2016-04-28T18:21:00Z"/>
              </w:rPr>
            </w:pPr>
            <w:del w:id="1634" w:author="Cole, George" w:date="2016-04-28T18:21:00Z">
              <w:r w:rsidRPr="003651D9" w:rsidDel="002D2B78">
                <w:delText>&lt;use one of defined Class/Mood see General Intro App E&gt;</w:delText>
              </w:r>
            </w:del>
          </w:p>
        </w:tc>
        <w:tc>
          <w:tcPr>
            <w:tcW w:w="1726" w:type="pct"/>
            <w:gridSpan w:val="4"/>
            <w:vAlign w:val="center"/>
          </w:tcPr>
          <w:p w14:paraId="79757499" w14:textId="6CD6C1E5" w:rsidR="00346BB8" w:rsidRPr="003651D9" w:rsidDel="002D2B78" w:rsidRDefault="00746A3D" w:rsidP="00BB76BC">
            <w:pPr>
              <w:pStyle w:val="TableEntry"/>
              <w:rPr>
                <w:del w:id="1635" w:author="Cole, George" w:date="2016-04-28T18:21:00Z"/>
              </w:rPr>
            </w:pPr>
            <w:del w:id="1636" w:author="Cole, George" w:date="2016-04-28T18:21:00Z">
              <w:r w:rsidRPr="003651D9" w:rsidDel="002D2B78">
                <w:delText>&lt;</w:delText>
              </w:r>
              <w:r w:rsidR="00B87220" w:rsidRPr="003651D9" w:rsidDel="002D2B78">
                <w:delText>Code, code system, code meaning</w:delText>
              </w:r>
              <w:r w:rsidR="00346BB8" w:rsidRPr="003651D9" w:rsidDel="002D2B78">
                <w:delText xml:space="preserve"> e.g., 18118-0, LOINC, “LV Wall Motion Segmental Findings”</w:delText>
              </w:r>
              <w:r w:rsidRPr="003651D9" w:rsidDel="002D2B78">
                <w:delText>&gt;</w:delText>
              </w:r>
            </w:del>
          </w:p>
          <w:p w14:paraId="2A06FEE7" w14:textId="05D94F01" w:rsidR="00B87220" w:rsidRPr="003651D9" w:rsidDel="002D2B78" w:rsidRDefault="00B87220" w:rsidP="00BB76BC">
            <w:pPr>
              <w:pStyle w:val="TableEntry"/>
              <w:rPr>
                <w:del w:id="1637" w:author="Cole, George" w:date="2016-04-28T18:21:00Z"/>
              </w:rPr>
            </w:pPr>
          </w:p>
        </w:tc>
        <w:tc>
          <w:tcPr>
            <w:tcW w:w="527" w:type="pct"/>
            <w:vAlign w:val="center"/>
          </w:tcPr>
          <w:p w14:paraId="696DBE5B" w14:textId="250306C4" w:rsidR="009612F6" w:rsidRPr="003651D9" w:rsidDel="002D2B78" w:rsidRDefault="00BC6EDE" w:rsidP="00BB76BC">
            <w:pPr>
              <w:pStyle w:val="TableEntry"/>
              <w:rPr>
                <w:del w:id="1638" w:author="Cole, George" w:date="2016-04-28T18:21:00Z"/>
              </w:rPr>
            </w:pPr>
            <w:del w:id="1639" w:author="Cole, George" w:date="2016-04-28T18:21:00Z">
              <w:r w:rsidRPr="003651D9" w:rsidDel="002D2B78">
                <w:delText>&lt;Applies only if the Class/ Mood is OBS/EVN. Enumerated in HL7 V3 Data Types R1.&gt;</w:delText>
              </w:r>
            </w:del>
          </w:p>
        </w:tc>
        <w:tc>
          <w:tcPr>
            <w:tcW w:w="2022" w:type="pct"/>
            <w:gridSpan w:val="4"/>
            <w:vAlign w:val="center"/>
          </w:tcPr>
          <w:p w14:paraId="322C8C1D" w14:textId="7FF11D08" w:rsidR="009612F6" w:rsidRPr="003651D9" w:rsidDel="002D2B78" w:rsidRDefault="00BC6EDE" w:rsidP="00BB76BC">
            <w:pPr>
              <w:pStyle w:val="TableEntry"/>
              <w:rPr>
                <w:del w:id="1640" w:author="Cole, George" w:date="2016-04-28T18:21:00Z"/>
              </w:rPr>
            </w:pPr>
            <w:del w:id="1641" w:author="Cole, George" w:date="2016-04-28T18:21:00Z">
              <w:r w:rsidRPr="003651D9" w:rsidDel="002D2B78">
                <w:delText>&lt;If the Class/Mood is OBS/EVN, then this Value field is the constraint on Observation Value</w:delText>
              </w:r>
              <w:r w:rsidR="00887E40" w:rsidRPr="003651D9" w:rsidDel="002D2B78">
                <w:delText xml:space="preserve">. </w:delText>
              </w:r>
              <w:r w:rsidRPr="003651D9" w:rsidDel="002D2B78">
                <w:delText>Otherwise, this field should be “N/A”.&gt;</w:delText>
              </w:r>
            </w:del>
          </w:p>
        </w:tc>
      </w:tr>
      <w:tr w:rsidR="009612F6" w:rsidRPr="003651D9" w:rsidDel="002D2B78" w14:paraId="1B139035" w14:textId="6227BB2E" w:rsidTr="00597DB2">
        <w:trPr>
          <w:gridAfter w:val="1"/>
          <w:wAfter w:w="9" w:type="pct"/>
          <w:del w:id="1642" w:author="Cole, George" w:date="2016-04-28T18:21:00Z"/>
        </w:trPr>
        <w:tc>
          <w:tcPr>
            <w:tcW w:w="438" w:type="pct"/>
            <w:shd w:val="clear" w:color="auto" w:fill="E6E6E6"/>
            <w:vAlign w:val="center"/>
          </w:tcPr>
          <w:p w14:paraId="3ADA0203" w14:textId="6BB0453C" w:rsidR="009612F6" w:rsidRPr="003651D9" w:rsidDel="002D2B78" w:rsidRDefault="009612F6" w:rsidP="008358E5">
            <w:pPr>
              <w:pStyle w:val="TableEntryHeader"/>
              <w:rPr>
                <w:del w:id="1643" w:author="Cole, George" w:date="2016-04-28T18:21:00Z"/>
              </w:rPr>
            </w:pPr>
            <w:del w:id="1644" w:author="Cole, George" w:date="2016-04-28T18:21:00Z">
              <w:r w:rsidRPr="003651D9" w:rsidDel="002D2B78">
                <w:delText xml:space="preserve">Opt </w:delText>
              </w:r>
              <w:r w:rsidR="004818E8" w:rsidRPr="003651D9" w:rsidDel="002D2B78">
                <w:delText>and Card</w:delText>
              </w:r>
            </w:del>
          </w:p>
        </w:tc>
        <w:tc>
          <w:tcPr>
            <w:tcW w:w="720" w:type="pct"/>
            <w:gridSpan w:val="2"/>
            <w:shd w:val="clear" w:color="auto" w:fill="E6E6E6"/>
            <w:vAlign w:val="center"/>
          </w:tcPr>
          <w:p w14:paraId="588C0308" w14:textId="645D02C9" w:rsidR="009612F6" w:rsidRPr="003651D9" w:rsidDel="002D2B78" w:rsidRDefault="009612F6" w:rsidP="00B92EA1">
            <w:pPr>
              <w:pStyle w:val="TableEntryHeader"/>
              <w:rPr>
                <w:del w:id="1645" w:author="Cole, George" w:date="2016-04-28T18:21:00Z"/>
              </w:rPr>
            </w:pPr>
            <w:del w:id="1646" w:author="Cole, George" w:date="2016-04-28T18:21:00Z">
              <w:r w:rsidRPr="003651D9" w:rsidDel="002D2B78">
                <w:delText>entryRelationship</w:delText>
              </w:r>
            </w:del>
          </w:p>
        </w:tc>
        <w:tc>
          <w:tcPr>
            <w:tcW w:w="1102" w:type="pct"/>
            <w:gridSpan w:val="2"/>
            <w:shd w:val="clear" w:color="auto" w:fill="E6E6E6"/>
            <w:vAlign w:val="center"/>
          </w:tcPr>
          <w:p w14:paraId="0E5D30DC" w14:textId="5F40B9C0" w:rsidR="009612F6" w:rsidRPr="003651D9" w:rsidDel="002D2B78" w:rsidRDefault="009612F6" w:rsidP="0071309E">
            <w:pPr>
              <w:pStyle w:val="TableEntryHeader"/>
              <w:rPr>
                <w:del w:id="1647" w:author="Cole, George" w:date="2016-04-28T18:21:00Z"/>
              </w:rPr>
            </w:pPr>
            <w:del w:id="1648" w:author="Cole, George" w:date="2016-04-28T18:21:00Z">
              <w:r w:rsidRPr="003651D9" w:rsidDel="002D2B78">
                <w:delText xml:space="preserve">Description </w:delText>
              </w:r>
            </w:del>
          </w:p>
        </w:tc>
        <w:tc>
          <w:tcPr>
            <w:tcW w:w="1247" w:type="pct"/>
            <w:gridSpan w:val="3"/>
            <w:shd w:val="clear" w:color="auto" w:fill="E6E6E6"/>
            <w:vAlign w:val="center"/>
          </w:tcPr>
          <w:p w14:paraId="2828316E" w14:textId="431F758D" w:rsidR="009612F6" w:rsidRPr="003651D9" w:rsidDel="002D2B78" w:rsidRDefault="009612F6" w:rsidP="004070FB">
            <w:pPr>
              <w:pStyle w:val="TableEntryHeader"/>
              <w:rPr>
                <w:del w:id="1649" w:author="Cole, George" w:date="2016-04-28T18:21:00Z"/>
              </w:rPr>
            </w:pPr>
            <w:del w:id="1650" w:author="Cole, George" w:date="2016-04-28T18:21:00Z">
              <w:r w:rsidRPr="003651D9" w:rsidDel="002D2B78">
                <w:delText>Template ID</w:delText>
              </w:r>
            </w:del>
          </w:p>
        </w:tc>
        <w:tc>
          <w:tcPr>
            <w:tcW w:w="670" w:type="pct"/>
            <w:shd w:val="clear" w:color="auto" w:fill="E6E6E6"/>
            <w:vAlign w:val="center"/>
          </w:tcPr>
          <w:p w14:paraId="28FD03B5" w14:textId="01E32613" w:rsidR="009612F6" w:rsidRPr="003651D9" w:rsidDel="002D2B78" w:rsidRDefault="009612F6" w:rsidP="0070762D">
            <w:pPr>
              <w:pStyle w:val="TableEntryHeader"/>
              <w:rPr>
                <w:del w:id="1651" w:author="Cole, George" w:date="2016-04-28T18:21:00Z"/>
              </w:rPr>
            </w:pPr>
            <w:del w:id="1652" w:author="Cole, George" w:date="2016-04-28T18:21:00Z">
              <w:r w:rsidRPr="003651D9" w:rsidDel="002D2B78">
                <w:delText>Spec</w:delText>
              </w:r>
              <w:r w:rsidR="00286433" w:rsidRPr="003651D9" w:rsidDel="002D2B78">
                <w:delText>ification</w:delText>
              </w:r>
              <w:r w:rsidRPr="003651D9" w:rsidDel="002D2B78">
                <w:delText xml:space="preserve"> Document</w:delText>
              </w:r>
            </w:del>
          </w:p>
        </w:tc>
        <w:tc>
          <w:tcPr>
            <w:tcW w:w="814" w:type="pct"/>
            <w:shd w:val="clear" w:color="auto" w:fill="E4E4E4"/>
            <w:vAlign w:val="center"/>
          </w:tcPr>
          <w:p w14:paraId="0D83F9D1" w14:textId="1C93837B" w:rsidR="009612F6" w:rsidRPr="003651D9" w:rsidDel="002D2B78" w:rsidRDefault="00E5672F" w:rsidP="0070762D">
            <w:pPr>
              <w:pStyle w:val="TableEntryHeader"/>
              <w:rPr>
                <w:del w:id="1653" w:author="Cole, George" w:date="2016-04-28T18:21:00Z"/>
              </w:rPr>
            </w:pPr>
            <w:del w:id="1654" w:author="Cole, George" w:date="2016-04-28T18:21:00Z">
              <w:r w:rsidRPr="003651D9" w:rsidDel="002D2B78">
                <w:delText>Vocab</w:delText>
              </w:r>
              <w:r w:rsidR="00286433" w:rsidRPr="003651D9" w:rsidDel="002D2B78">
                <w:delText>ulary</w:delText>
              </w:r>
              <w:r w:rsidRPr="003651D9" w:rsidDel="002D2B78">
                <w:delText xml:space="preserve"> </w:delText>
              </w:r>
              <w:r w:rsidR="00286433" w:rsidRPr="003651D9" w:rsidDel="002D2B78">
                <w:delText>Con</w:delText>
              </w:r>
              <w:r w:rsidR="009612F6" w:rsidRPr="003651D9" w:rsidDel="002D2B78">
                <w:delText>straint</w:delText>
              </w:r>
            </w:del>
          </w:p>
        </w:tc>
      </w:tr>
      <w:tr w:rsidR="009612F6" w:rsidRPr="003651D9" w:rsidDel="002D2B78" w14:paraId="1AA0917B" w14:textId="6EA27D60" w:rsidTr="00597DB2">
        <w:trPr>
          <w:gridAfter w:val="1"/>
          <w:wAfter w:w="9" w:type="pct"/>
          <w:del w:id="1655" w:author="Cole, George" w:date="2016-04-28T18:21:00Z"/>
        </w:trPr>
        <w:tc>
          <w:tcPr>
            <w:tcW w:w="438" w:type="pct"/>
            <w:shd w:val="clear" w:color="auto" w:fill="auto"/>
            <w:vAlign w:val="center"/>
          </w:tcPr>
          <w:p w14:paraId="58900D74" w14:textId="2C96A2F7" w:rsidR="009612F6" w:rsidRPr="003651D9" w:rsidDel="002D2B78" w:rsidRDefault="000121FB" w:rsidP="00EF1E77">
            <w:pPr>
              <w:pStyle w:val="TableEntry"/>
              <w:rPr>
                <w:del w:id="1656" w:author="Cole, George" w:date="2016-04-28T18:21:00Z"/>
              </w:rPr>
            </w:pPr>
            <w:del w:id="1657" w:author="Cole, George" w:date="2016-04-28T18:21:00Z">
              <w:r w:rsidRPr="003651D9" w:rsidDel="002D2B78">
                <w:delText xml:space="preserve">&lt;e.g., </w:delText>
              </w:r>
              <w:r w:rsidR="00B87220" w:rsidRPr="003651D9" w:rsidDel="002D2B78">
                <w:delText>x</w:delText>
              </w:r>
              <w:r w:rsidR="009612F6" w:rsidRPr="003651D9" w:rsidDel="002D2B78">
                <w:delText xml:space="preserve"> [</w:delText>
              </w:r>
              <w:r w:rsidR="00B87220" w:rsidRPr="003651D9" w:rsidDel="002D2B78">
                <w:delText>?</w:delText>
              </w:r>
              <w:r w:rsidR="009612F6" w:rsidRPr="003651D9" w:rsidDel="002D2B78">
                <w:delText>..</w:delText>
              </w:r>
              <w:r w:rsidR="00B87220" w:rsidRPr="003651D9" w:rsidDel="002D2B78">
                <w:delText>?</w:delText>
              </w:r>
              <w:r w:rsidR="009612F6" w:rsidRPr="003651D9" w:rsidDel="002D2B78">
                <w:delText>]</w:delText>
              </w:r>
              <w:r w:rsidR="00746A3D" w:rsidRPr="003651D9" w:rsidDel="002D2B78">
                <w:delText>&gt;</w:delText>
              </w:r>
            </w:del>
          </w:p>
        </w:tc>
        <w:tc>
          <w:tcPr>
            <w:tcW w:w="720" w:type="pct"/>
            <w:gridSpan w:val="2"/>
            <w:shd w:val="clear" w:color="auto" w:fill="auto"/>
            <w:vAlign w:val="center"/>
          </w:tcPr>
          <w:p w14:paraId="296110EE" w14:textId="29F6B912" w:rsidR="009612F6" w:rsidRPr="003651D9" w:rsidDel="002D2B78" w:rsidRDefault="009612F6" w:rsidP="005D6176">
            <w:pPr>
              <w:pStyle w:val="TableEntry"/>
              <w:rPr>
                <w:del w:id="1658" w:author="Cole, George" w:date="2016-04-28T18:21:00Z"/>
              </w:rPr>
            </w:pPr>
          </w:p>
        </w:tc>
        <w:tc>
          <w:tcPr>
            <w:tcW w:w="1102" w:type="pct"/>
            <w:gridSpan w:val="2"/>
            <w:vAlign w:val="center"/>
          </w:tcPr>
          <w:p w14:paraId="0BD3429F" w14:textId="5B7FBE52" w:rsidR="009612F6" w:rsidRPr="003651D9" w:rsidDel="002D2B78" w:rsidRDefault="00E5672F" w:rsidP="0032600B">
            <w:pPr>
              <w:pStyle w:val="TableEntry"/>
              <w:rPr>
                <w:del w:id="1659" w:author="Cole, George" w:date="2016-04-28T18:21:00Z"/>
              </w:rPr>
            </w:pPr>
            <w:del w:id="1660" w:author="Cole, George" w:date="2016-04-28T18:21:00Z">
              <w:r w:rsidRPr="003651D9" w:rsidDel="002D2B78">
                <w:delText>Simple Observation</w:delText>
              </w:r>
            </w:del>
          </w:p>
        </w:tc>
        <w:tc>
          <w:tcPr>
            <w:tcW w:w="1247" w:type="pct"/>
            <w:gridSpan w:val="3"/>
            <w:vAlign w:val="center"/>
          </w:tcPr>
          <w:p w14:paraId="42AF7E2A" w14:textId="166F9E26" w:rsidR="009612F6" w:rsidRPr="003651D9" w:rsidDel="002D2B78" w:rsidRDefault="00B87220" w:rsidP="00BB76BC">
            <w:pPr>
              <w:pStyle w:val="TableEntry"/>
              <w:rPr>
                <w:del w:id="1661" w:author="Cole, George" w:date="2016-04-28T18:21:00Z"/>
              </w:rPr>
            </w:pPr>
            <w:del w:id="1662" w:author="Cole, George" w:date="2016-04-28T18:21:00Z">
              <w:r w:rsidRPr="003651D9" w:rsidDel="002D2B78">
                <w:delText>oid</w:delText>
              </w:r>
              <w:r w:rsidR="009612F6" w:rsidRPr="003651D9" w:rsidDel="002D2B78">
                <w:delText xml:space="preserve"> </w:delText>
              </w:r>
            </w:del>
          </w:p>
        </w:tc>
        <w:tc>
          <w:tcPr>
            <w:tcW w:w="670" w:type="pct"/>
            <w:vAlign w:val="center"/>
          </w:tcPr>
          <w:p w14:paraId="6187F822" w14:textId="7CADA436" w:rsidR="009612F6" w:rsidRPr="003651D9" w:rsidDel="002D2B78" w:rsidRDefault="00B87220" w:rsidP="00BB76BC">
            <w:pPr>
              <w:pStyle w:val="TableEntry"/>
              <w:rPr>
                <w:del w:id="1663" w:author="Cole, George" w:date="2016-04-28T18:21:00Z"/>
              </w:rPr>
            </w:pPr>
            <w:del w:id="1664" w:author="Cole, George" w:date="2016-04-28T18:21:00Z">
              <w:r w:rsidRPr="003651D9" w:rsidDel="002D2B78">
                <w:delText>refe</w:delText>
              </w:r>
              <w:r w:rsidR="00286433" w:rsidRPr="003651D9" w:rsidDel="002D2B78">
                <w:delText>rence to document e.g., PCC-TF-3</w:delText>
              </w:r>
            </w:del>
          </w:p>
        </w:tc>
        <w:tc>
          <w:tcPr>
            <w:tcW w:w="814" w:type="pct"/>
            <w:vAlign w:val="center"/>
          </w:tcPr>
          <w:p w14:paraId="38471941" w14:textId="253B4A6A" w:rsidR="009612F6" w:rsidRPr="003651D9" w:rsidDel="002D2B78" w:rsidRDefault="00B87220" w:rsidP="00BB76BC">
            <w:pPr>
              <w:pStyle w:val="TableEntry"/>
              <w:rPr>
                <w:del w:id="1665" w:author="Cole, George" w:date="2016-04-28T18:21:00Z"/>
              </w:rPr>
            </w:pPr>
            <w:del w:id="1666" w:author="Cole, George" w:date="2016-04-28T18:21:00Z">
              <w:r w:rsidRPr="003651D9" w:rsidDel="002D2B78">
                <w:delText>&lt;reference/link to definition of constraint, often in next para</w:delText>
              </w:r>
              <w:r w:rsidR="00286433" w:rsidRPr="003651D9" w:rsidDel="002D2B78">
                <w:delText>graph/</w:delText>
              </w:r>
              <w:r w:rsidR="00712AE6" w:rsidRPr="003651D9" w:rsidDel="002D2B78">
                <w:delText xml:space="preserve"> </w:delText>
              </w:r>
              <w:r w:rsidR="00286433" w:rsidRPr="003651D9" w:rsidDel="002D2B78">
                <w:delText>subsection e.g., CARD TF-3</w:delText>
              </w:r>
              <w:r w:rsidRPr="003651D9" w:rsidDel="002D2B78">
                <w:delText xml:space="preserve"> 6.3.3.4.9.10&gt;</w:delText>
              </w:r>
            </w:del>
          </w:p>
        </w:tc>
      </w:tr>
      <w:tr w:rsidR="009612F6" w:rsidRPr="003651D9" w:rsidDel="002D2B78" w14:paraId="5E4AF29A" w14:textId="11D9425D" w:rsidTr="00597DB2">
        <w:trPr>
          <w:gridAfter w:val="1"/>
          <w:wAfter w:w="9" w:type="pct"/>
          <w:del w:id="1667" w:author="Cole, George" w:date="2016-04-28T18:21:00Z"/>
        </w:trPr>
        <w:tc>
          <w:tcPr>
            <w:tcW w:w="438" w:type="pct"/>
            <w:shd w:val="clear" w:color="auto" w:fill="auto"/>
            <w:vAlign w:val="center"/>
          </w:tcPr>
          <w:p w14:paraId="1CF9DE5F" w14:textId="0F46C1DE" w:rsidR="009612F6" w:rsidRPr="003651D9" w:rsidDel="002D2B78" w:rsidRDefault="000121FB" w:rsidP="00EF1E77">
            <w:pPr>
              <w:pStyle w:val="TableEntry"/>
              <w:rPr>
                <w:del w:id="1668" w:author="Cole, George" w:date="2016-04-28T18:21:00Z"/>
              </w:rPr>
            </w:pPr>
            <w:del w:id="1669" w:author="Cole, George" w:date="2016-04-28T18:21:00Z">
              <w:r w:rsidRPr="003651D9" w:rsidDel="002D2B78">
                <w:delText>&lt;</w:delText>
              </w:r>
              <w:r w:rsidR="00630F33" w:rsidRPr="003651D9" w:rsidDel="002D2B78">
                <w:delText xml:space="preserve">e.g., </w:delText>
              </w:r>
              <w:r w:rsidR="009612F6" w:rsidRPr="003651D9" w:rsidDel="002D2B78">
                <w:delText>C [1..*]</w:delText>
              </w:r>
            </w:del>
          </w:p>
        </w:tc>
        <w:tc>
          <w:tcPr>
            <w:tcW w:w="720" w:type="pct"/>
            <w:gridSpan w:val="2"/>
            <w:shd w:val="clear" w:color="auto" w:fill="auto"/>
            <w:vAlign w:val="center"/>
          </w:tcPr>
          <w:p w14:paraId="38D4AF50" w14:textId="28880DC8" w:rsidR="009612F6" w:rsidRPr="003651D9" w:rsidDel="002D2B78" w:rsidRDefault="009612F6" w:rsidP="005D6176">
            <w:pPr>
              <w:pStyle w:val="TableEntry"/>
              <w:rPr>
                <w:del w:id="1670" w:author="Cole, George" w:date="2016-04-28T18:21:00Z"/>
              </w:rPr>
            </w:pPr>
            <w:del w:id="1671" w:author="Cole, George" w:date="2016-04-28T18:21:00Z">
              <w:r w:rsidRPr="003651D9" w:rsidDel="002D2B78">
                <w:delText>COMP</w:delText>
              </w:r>
            </w:del>
          </w:p>
        </w:tc>
        <w:tc>
          <w:tcPr>
            <w:tcW w:w="1102" w:type="pct"/>
            <w:gridSpan w:val="2"/>
            <w:vAlign w:val="center"/>
          </w:tcPr>
          <w:p w14:paraId="525670DE" w14:textId="177FF15B" w:rsidR="009612F6" w:rsidRPr="003651D9" w:rsidDel="002D2B78" w:rsidRDefault="009612F6" w:rsidP="0032600B">
            <w:pPr>
              <w:pStyle w:val="TableEntry"/>
              <w:rPr>
                <w:del w:id="1672" w:author="Cole, George" w:date="2016-04-28T18:21:00Z"/>
              </w:rPr>
            </w:pPr>
            <w:del w:id="1673" w:author="Cole, George" w:date="2016-04-28T18:21:00Z">
              <w:r w:rsidRPr="003651D9" w:rsidDel="002D2B78">
                <w:delText>Simp</w:delText>
              </w:r>
              <w:r w:rsidR="00E5672F" w:rsidRPr="003651D9" w:rsidDel="002D2B78">
                <w:delText xml:space="preserve">le Observation </w:delText>
              </w:r>
            </w:del>
          </w:p>
        </w:tc>
        <w:tc>
          <w:tcPr>
            <w:tcW w:w="1247" w:type="pct"/>
            <w:gridSpan w:val="3"/>
            <w:vAlign w:val="center"/>
          </w:tcPr>
          <w:p w14:paraId="5934E890" w14:textId="225AFBAA" w:rsidR="009612F6" w:rsidRPr="003651D9" w:rsidDel="002D2B78" w:rsidRDefault="009612F6" w:rsidP="00BB76BC">
            <w:pPr>
              <w:pStyle w:val="TableEntry"/>
              <w:rPr>
                <w:del w:id="1674" w:author="Cole, George" w:date="2016-04-28T18:21:00Z"/>
              </w:rPr>
            </w:pPr>
            <w:del w:id="1675" w:author="Cole, George" w:date="2016-04-28T18:21:00Z">
              <w:r w:rsidRPr="003651D9" w:rsidDel="002D2B78">
                <w:delText xml:space="preserve">1.3.6.1.4.1.19376.1.5.3.1.4.13 </w:delText>
              </w:r>
            </w:del>
          </w:p>
        </w:tc>
        <w:tc>
          <w:tcPr>
            <w:tcW w:w="670" w:type="pct"/>
            <w:vAlign w:val="center"/>
          </w:tcPr>
          <w:p w14:paraId="5DCAB613" w14:textId="177566CD" w:rsidR="009612F6" w:rsidRPr="003651D9" w:rsidDel="002D2B78" w:rsidRDefault="009612F6" w:rsidP="00BB76BC">
            <w:pPr>
              <w:pStyle w:val="TableEntry"/>
              <w:rPr>
                <w:del w:id="1676" w:author="Cole, George" w:date="2016-04-28T18:21:00Z"/>
              </w:rPr>
            </w:pPr>
            <w:del w:id="1677" w:author="Cole, George" w:date="2016-04-28T18:21:00Z">
              <w:r w:rsidRPr="003651D9" w:rsidDel="002D2B78">
                <w:delText>PCC TF-2</w:delText>
              </w:r>
            </w:del>
          </w:p>
        </w:tc>
        <w:tc>
          <w:tcPr>
            <w:tcW w:w="814" w:type="pct"/>
            <w:vAlign w:val="center"/>
          </w:tcPr>
          <w:p w14:paraId="44B7E7F8" w14:textId="6B575EB5" w:rsidR="009612F6" w:rsidRPr="003651D9" w:rsidDel="002D2B78" w:rsidRDefault="003602DC" w:rsidP="00BB76BC">
            <w:pPr>
              <w:pStyle w:val="TableEntry"/>
              <w:rPr>
                <w:del w:id="1678" w:author="Cole, George" w:date="2016-04-28T18:21:00Z"/>
              </w:rPr>
            </w:pPr>
            <w:del w:id="1679" w:author="Cole, George" w:date="2016-04-28T18:21:00Z">
              <w:r w:rsidRPr="003651D9" w:rsidDel="002D2B78">
                <w:delText>CARD TF-3 6.3.4.E.1</w:delText>
              </w:r>
              <w:r w:rsidR="00E5672F" w:rsidRPr="003651D9" w:rsidDel="002D2B78">
                <w:delText xml:space="preserve"> (Wall morphology)</w:delText>
              </w:r>
              <w:r w:rsidR="000121FB" w:rsidRPr="003651D9" w:rsidDel="002D2B78">
                <w:delText>&gt;</w:delText>
              </w:r>
            </w:del>
          </w:p>
        </w:tc>
      </w:tr>
      <w:tr w:rsidR="009612F6" w:rsidRPr="003651D9" w:rsidDel="002D2B78" w14:paraId="3C2023EA" w14:textId="3F4909B6" w:rsidTr="00597DB2">
        <w:trPr>
          <w:gridAfter w:val="1"/>
          <w:wAfter w:w="9" w:type="pct"/>
          <w:del w:id="1680" w:author="Cole, George" w:date="2016-04-28T18:21:00Z"/>
        </w:trPr>
        <w:tc>
          <w:tcPr>
            <w:tcW w:w="438" w:type="pct"/>
            <w:shd w:val="clear" w:color="auto" w:fill="auto"/>
            <w:vAlign w:val="center"/>
          </w:tcPr>
          <w:p w14:paraId="7C49F228" w14:textId="62F9618B" w:rsidR="009612F6" w:rsidRPr="003651D9" w:rsidDel="002D2B78" w:rsidRDefault="000121FB" w:rsidP="00EF1E77">
            <w:pPr>
              <w:pStyle w:val="TableEntry"/>
              <w:rPr>
                <w:del w:id="1681" w:author="Cole, George" w:date="2016-04-28T18:21:00Z"/>
              </w:rPr>
            </w:pPr>
            <w:del w:id="1682" w:author="Cole, George" w:date="2016-04-28T18:21:00Z">
              <w:r w:rsidRPr="003651D9" w:rsidDel="002D2B78">
                <w:delText>&lt;</w:delText>
              </w:r>
              <w:r w:rsidR="00630F33" w:rsidRPr="003651D9" w:rsidDel="002D2B78">
                <w:delText xml:space="preserve">e.g., </w:delText>
              </w:r>
              <w:r w:rsidR="009612F6" w:rsidRPr="003651D9" w:rsidDel="002D2B78">
                <w:delText>O [0..1]</w:delText>
              </w:r>
            </w:del>
          </w:p>
        </w:tc>
        <w:tc>
          <w:tcPr>
            <w:tcW w:w="720" w:type="pct"/>
            <w:gridSpan w:val="2"/>
            <w:shd w:val="clear" w:color="auto" w:fill="auto"/>
            <w:vAlign w:val="center"/>
          </w:tcPr>
          <w:p w14:paraId="3BDBDE2B" w14:textId="141FED36" w:rsidR="009612F6" w:rsidRPr="003651D9" w:rsidDel="002D2B78" w:rsidRDefault="009612F6" w:rsidP="005D6176">
            <w:pPr>
              <w:pStyle w:val="TableEntry"/>
              <w:rPr>
                <w:del w:id="1683" w:author="Cole, George" w:date="2016-04-28T18:21:00Z"/>
              </w:rPr>
            </w:pPr>
            <w:del w:id="1684" w:author="Cole, George" w:date="2016-04-28T18:21:00Z">
              <w:r w:rsidRPr="003651D9" w:rsidDel="002D2B78">
                <w:delText>COMP</w:delText>
              </w:r>
            </w:del>
          </w:p>
        </w:tc>
        <w:tc>
          <w:tcPr>
            <w:tcW w:w="1102" w:type="pct"/>
            <w:gridSpan w:val="2"/>
            <w:vAlign w:val="center"/>
          </w:tcPr>
          <w:p w14:paraId="7CE6F85A" w14:textId="7CFDD958" w:rsidR="009612F6" w:rsidRPr="003651D9" w:rsidDel="002D2B78" w:rsidRDefault="009612F6" w:rsidP="0032600B">
            <w:pPr>
              <w:pStyle w:val="TableEntry"/>
              <w:rPr>
                <w:del w:id="1685" w:author="Cole, George" w:date="2016-04-28T18:21:00Z"/>
              </w:rPr>
            </w:pPr>
            <w:del w:id="1686" w:author="Cole, George" w:date="2016-04-28T18:21:00Z">
              <w:r w:rsidRPr="003651D9" w:rsidDel="002D2B78">
                <w:delText xml:space="preserve">Simple </w:delText>
              </w:r>
              <w:r w:rsidR="00E5672F" w:rsidRPr="003651D9" w:rsidDel="002D2B78">
                <w:delText>Observation</w:delText>
              </w:r>
            </w:del>
          </w:p>
        </w:tc>
        <w:tc>
          <w:tcPr>
            <w:tcW w:w="1247" w:type="pct"/>
            <w:gridSpan w:val="3"/>
            <w:vAlign w:val="center"/>
          </w:tcPr>
          <w:p w14:paraId="43D281A4" w14:textId="31881223" w:rsidR="009612F6" w:rsidRPr="003651D9" w:rsidDel="002D2B78" w:rsidRDefault="009612F6" w:rsidP="00BB76BC">
            <w:pPr>
              <w:pStyle w:val="TableEntry"/>
              <w:rPr>
                <w:del w:id="1687" w:author="Cole, George" w:date="2016-04-28T18:21:00Z"/>
              </w:rPr>
            </w:pPr>
            <w:del w:id="1688" w:author="Cole, George" w:date="2016-04-28T18:21:00Z">
              <w:r w:rsidRPr="003651D9" w:rsidDel="002D2B78">
                <w:delText xml:space="preserve">1.3.6.1.4.1.19376.1.5.3.1.4.13 </w:delText>
              </w:r>
            </w:del>
          </w:p>
        </w:tc>
        <w:tc>
          <w:tcPr>
            <w:tcW w:w="670" w:type="pct"/>
            <w:vAlign w:val="center"/>
          </w:tcPr>
          <w:p w14:paraId="7DC44E9C" w14:textId="4C2C8448" w:rsidR="009612F6" w:rsidRPr="003651D9" w:rsidDel="002D2B78" w:rsidRDefault="009612F6" w:rsidP="00BB76BC">
            <w:pPr>
              <w:pStyle w:val="TableEntry"/>
              <w:rPr>
                <w:del w:id="1689" w:author="Cole, George" w:date="2016-04-28T18:21:00Z"/>
              </w:rPr>
            </w:pPr>
            <w:del w:id="1690" w:author="Cole, George" w:date="2016-04-28T18:21:00Z">
              <w:r w:rsidRPr="003651D9" w:rsidDel="002D2B78">
                <w:delText>PCC TF-2</w:delText>
              </w:r>
            </w:del>
          </w:p>
        </w:tc>
        <w:tc>
          <w:tcPr>
            <w:tcW w:w="814" w:type="pct"/>
            <w:vAlign w:val="center"/>
          </w:tcPr>
          <w:p w14:paraId="6F08B54C" w14:textId="73312443" w:rsidR="002040DD" w:rsidRPr="003651D9" w:rsidDel="002D2B78" w:rsidRDefault="003602DC" w:rsidP="00BB76BC">
            <w:pPr>
              <w:pStyle w:val="TableEntry"/>
              <w:rPr>
                <w:del w:id="1691" w:author="Cole, George" w:date="2016-04-28T18:21:00Z"/>
              </w:rPr>
            </w:pPr>
            <w:del w:id="1692" w:author="Cole, George" w:date="2016-04-28T18:21:00Z">
              <w:r w:rsidRPr="003651D9" w:rsidDel="002D2B78">
                <w:delText>CARD TF-3 6.3.4.E.2</w:delText>
              </w:r>
              <w:r w:rsidR="00630F33" w:rsidRPr="003651D9" w:rsidDel="002D2B78">
                <w:delText xml:space="preserve"> </w:delText>
              </w:r>
              <w:r w:rsidR="002040DD" w:rsidRPr="003651D9" w:rsidDel="002D2B78">
                <w:delText>(Viability)</w:delText>
              </w:r>
              <w:r w:rsidR="000121FB" w:rsidRPr="003651D9" w:rsidDel="002D2B78">
                <w:delText>&gt;</w:delText>
              </w:r>
            </w:del>
          </w:p>
        </w:tc>
      </w:tr>
      <w:tr w:rsidR="009612F6" w:rsidRPr="003651D9" w:rsidDel="002D2B78" w14:paraId="6248078B" w14:textId="7DC36F59" w:rsidTr="00597DB2">
        <w:trPr>
          <w:gridAfter w:val="1"/>
          <w:wAfter w:w="9" w:type="pct"/>
          <w:del w:id="1693" w:author="Cole, George" w:date="2016-04-28T18:21:00Z"/>
        </w:trPr>
        <w:tc>
          <w:tcPr>
            <w:tcW w:w="438" w:type="pct"/>
            <w:shd w:val="clear" w:color="auto" w:fill="auto"/>
            <w:vAlign w:val="center"/>
          </w:tcPr>
          <w:p w14:paraId="380E92DD" w14:textId="3C6FBDD6" w:rsidR="009612F6" w:rsidRPr="003651D9" w:rsidDel="002D2B78" w:rsidRDefault="000121FB" w:rsidP="00EF1E77">
            <w:pPr>
              <w:pStyle w:val="TableEntry"/>
              <w:rPr>
                <w:del w:id="1694" w:author="Cole, George" w:date="2016-04-28T18:21:00Z"/>
              </w:rPr>
            </w:pPr>
            <w:del w:id="1695" w:author="Cole, George" w:date="2016-04-28T18:21:00Z">
              <w:r w:rsidRPr="003651D9" w:rsidDel="002D2B78">
                <w:delText>&lt;</w:delText>
              </w:r>
              <w:r w:rsidR="00630F33" w:rsidRPr="003651D9" w:rsidDel="002D2B78">
                <w:delText xml:space="preserve">e.g., </w:delText>
              </w:r>
              <w:r w:rsidR="009612F6" w:rsidRPr="003651D9" w:rsidDel="002D2B78">
                <w:delText>O [0..1]</w:delText>
              </w:r>
            </w:del>
          </w:p>
        </w:tc>
        <w:tc>
          <w:tcPr>
            <w:tcW w:w="720" w:type="pct"/>
            <w:gridSpan w:val="2"/>
            <w:shd w:val="clear" w:color="auto" w:fill="auto"/>
            <w:vAlign w:val="center"/>
          </w:tcPr>
          <w:p w14:paraId="2224ED5F" w14:textId="25D29ACD" w:rsidR="009612F6" w:rsidRPr="003651D9" w:rsidDel="002D2B78" w:rsidRDefault="009612F6" w:rsidP="005D6176">
            <w:pPr>
              <w:pStyle w:val="TableEntry"/>
              <w:rPr>
                <w:del w:id="1696" w:author="Cole, George" w:date="2016-04-28T18:21:00Z"/>
              </w:rPr>
            </w:pPr>
            <w:del w:id="1697" w:author="Cole, George" w:date="2016-04-28T18:21:00Z">
              <w:r w:rsidRPr="003651D9" w:rsidDel="002D2B78">
                <w:delText>COMP</w:delText>
              </w:r>
            </w:del>
          </w:p>
        </w:tc>
        <w:tc>
          <w:tcPr>
            <w:tcW w:w="1102" w:type="pct"/>
            <w:gridSpan w:val="2"/>
            <w:vAlign w:val="center"/>
          </w:tcPr>
          <w:p w14:paraId="7DB31B1E" w14:textId="04DC8BCB" w:rsidR="009612F6" w:rsidRPr="003651D9" w:rsidDel="002D2B78" w:rsidRDefault="009612F6" w:rsidP="0032600B">
            <w:pPr>
              <w:pStyle w:val="TableEntry"/>
              <w:rPr>
                <w:del w:id="1698" w:author="Cole, George" w:date="2016-04-28T18:21:00Z"/>
              </w:rPr>
            </w:pPr>
            <w:del w:id="1699" w:author="Cole, George" w:date="2016-04-28T18:21:00Z">
              <w:r w:rsidRPr="003651D9" w:rsidDel="002D2B78">
                <w:delText>observationMedia Entry</w:delText>
              </w:r>
            </w:del>
          </w:p>
        </w:tc>
        <w:tc>
          <w:tcPr>
            <w:tcW w:w="1247" w:type="pct"/>
            <w:gridSpan w:val="3"/>
            <w:vAlign w:val="center"/>
          </w:tcPr>
          <w:p w14:paraId="5B244449" w14:textId="1BEB8B58" w:rsidR="009612F6" w:rsidRPr="003651D9" w:rsidDel="002D2B78" w:rsidRDefault="009612F6" w:rsidP="00BB76BC">
            <w:pPr>
              <w:pStyle w:val="TableEntry"/>
              <w:rPr>
                <w:del w:id="1700" w:author="Cole, George" w:date="2016-04-28T18:21:00Z"/>
              </w:rPr>
            </w:pPr>
            <w:del w:id="1701" w:author="Cole, George" w:date="2016-04-28T18:21:00Z">
              <w:r w:rsidRPr="003651D9" w:rsidDel="002D2B78">
                <w:delText>1.3.6.1.4.1.19376.1.4.1.4.7</w:delText>
              </w:r>
            </w:del>
          </w:p>
        </w:tc>
        <w:tc>
          <w:tcPr>
            <w:tcW w:w="670" w:type="pct"/>
            <w:vAlign w:val="center"/>
          </w:tcPr>
          <w:p w14:paraId="195C7E10" w14:textId="4B3FE79E" w:rsidR="009612F6" w:rsidRPr="003651D9" w:rsidDel="002D2B78" w:rsidRDefault="003602DC" w:rsidP="00BB76BC">
            <w:pPr>
              <w:pStyle w:val="TableEntry"/>
              <w:rPr>
                <w:del w:id="1702" w:author="Cole, George" w:date="2016-04-28T18:21:00Z"/>
              </w:rPr>
            </w:pPr>
            <w:del w:id="1703" w:author="Cole, George" w:date="2016-04-28T18:21:00Z">
              <w:r w:rsidRPr="003651D9" w:rsidDel="002D2B78">
                <w:delText>CARD TF-3 6.3.1.6</w:delText>
              </w:r>
              <w:r w:rsidR="000121FB" w:rsidRPr="003651D9" w:rsidDel="002D2B78">
                <w:delText>&gt;</w:delText>
              </w:r>
            </w:del>
          </w:p>
        </w:tc>
        <w:tc>
          <w:tcPr>
            <w:tcW w:w="814" w:type="pct"/>
            <w:vAlign w:val="center"/>
          </w:tcPr>
          <w:p w14:paraId="0C5CE19D" w14:textId="6DA5693E" w:rsidR="009612F6" w:rsidRPr="003651D9" w:rsidDel="002D2B78" w:rsidRDefault="009612F6" w:rsidP="00BB76BC">
            <w:pPr>
              <w:pStyle w:val="TableEntry"/>
              <w:rPr>
                <w:del w:id="1704" w:author="Cole, George" w:date="2016-04-28T18:21:00Z"/>
              </w:rPr>
            </w:pPr>
          </w:p>
        </w:tc>
      </w:tr>
    </w:tbl>
    <w:p w14:paraId="00565297" w14:textId="3257ADD2" w:rsidR="009612F6" w:rsidRPr="003651D9" w:rsidRDefault="002D2B78" w:rsidP="009612F6">
      <w:pPr>
        <w:pStyle w:val="BodyText"/>
        <w:rPr>
          <w:kern w:val="28"/>
        </w:rPr>
      </w:pPr>
      <w:ins w:id="1705" w:author="Cole, George" w:date="2016-04-28T18:21:00Z">
        <w:r>
          <w:rPr>
            <w:kern w:val="28"/>
          </w:rPr>
          <w:t>NA</w:t>
        </w:r>
      </w:ins>
    </w:p>
    <w:p w14:paraId="0AAB1E56" w14:textId="77777777" w:rsidR="009612F6" w:rsidRPr="003651D9" w:rsidRDefault="009612F6" w:rsidP="00286433">
      <w:pPr>
        <w:pStyle w:val="Heading5"/>
        <w:numPr>
          <w:ilvl w:val="0"/>
          <w:numId w:val="0"/>
        </w:numPr>
        <w:rPr>
          <w:noProof w:val="0"/>
        </w:rPr>
      </w:pPr>
      <w:bookmarkStart w:id="1706" w:name="_6.2.4.4.1__Simple"/>
      <w:bookmarkStart w:id="1707" w:name="_Toc296340404"/>
      <w:bookmarkStart w:id="1708" w:name="_Toc449631613"/>
      <w:bookmarkEnd w:id="1706"/>
      <w:r w:rsidRPr="003651D9">
        <w:rPr>
          <w:noProof w:val="0"/>
        </w:rPr>
        <w:t>6.</w:t>
      </w:r>
      <w:r w:rsidR="00286433" w:rsidRPr="003651D9">
        <w:rPr>
          <w:noProof w:val="0"/>
        </w:rPr>
        <w:t>3.4.E.1</w:t>
      </w:r>
      <w:r w:rsidRPr="003651D9">
        <w:rPr>
          <w:noProof w:val="0"/>
        </w:rPr>
        <w:t xml:space="preserve"> Simple Observation (wall motion) </w:t>
      </w:r>
      <w:r w:rsidR="00286433" w:rsidRPr="003651D9">
        <w:rPr>
          <w:noProof w:val="0"/>
        </w:rPr>
        <w:t xml:space="preserve">Vocabulary </w:t>
      </w:r>
      <w:r w:rsidRPr="003651D9">
        <w:rPr>
          <w:noProof w:val="0"/>
        </w:rPr>
        <w:t>Constraints</w:t>
      </w:r>
      <w:bookmarkEnd w:id="1707"/>
      <w:bookmarkEnd w:id="1708"/>
    </w:p>
    <w:p w14:paraId="61B7748D" w14:textId="1288E70C" w:rsidR="004B7094" w:rsidRPr="003651D9" w:rsidDel="002D2B78" w:rsidRDefault="004B7094" w:rsidP="00597DB2">
      <w:pPr>
        <w:pStyle w:val="AuthorInstructions"/>
        <w:rPr>
          <w:del w:id="1709" w:author="Cole, George" w:date="2016-04-28T18:21:00Z"/>
          <w:rFonts w:eastAsia="Calibri"/>
        </w:rPr>
      </w:pPr>
      <w:del w:id="1710" w:author="Cole, George" w:date="2016-04-28T18:21:00Z">
        <w:r w:rsidRPr="003651D9" w:rsidDel="002D2B78">
          <w:rPr>
            <w:rFonts w:eastAsia="Calibri"/>
          </w:rPr>
          <w:delText>&lt;</w:delText>
        </w:r>
        <w:r w:rsidR="003602DC" w:rsidRPr="003651D9" w:rsidDel="002D2B78">
          <w:rPr>
            <w:rFonts w:eastAsia="Calibri"/>
          </w:rPr>
          <w:delText>D</w:delText>
        </w:r>
        <w:r w:rsidRPr="003651D9" w:rsidDel="002D2B78">
          <w:rPr>
            <w:rFonts w:eastAsia="Calibri"/>
          </w:rPr>
          <w:delText>escribe constraints, refer to other Specification Document, condition, or other info</w:delText>
        </w:r>
        <w:r w:rsidR="00887E40" w:rsidRPr="003651D9" w:rsidDel="002D2B78">
          <w:rPr>
            <w:rFonts w:eastAsia="Calibri"/>
          </w:rPr>
          <w:delText xml:space="preserve">. </w:delText>
        </w:r>
        <w:r w:rsidRPr="003651D9" w:rsidDel="002D2B78">
          <w:rPr>
            <w:rFonts w:eastAsia="Calibri"/>
          </w:rPr>
          <w:delText>This specification may include more information on conditions or cardinality, additions elements, data mappings, or data types, or other information.&gt;</w:delText>
        </w:r>
      </w:del>
    </w:p>
    <w:p w14:paraId="55FF2CFD" w14:textId="29146511" w:rsidR="004B7094" w:rsidRPr="003651D9" w:rsidDel="002D2B78" w:rsidRDefault="004B7094" w:rsidP="00597DB2">
      <w:pPr>
        <w:pStyle w:val="AuthorInstructions"/>
        <w:rPr>
          <w:del w:id="1711" w:author="Cole, George" w:date="2016-04-28T18:21:00Z"/>
          <w:rFonts w:eastAsia="Calibri"/>
        </w:rPr>
      </w:pPr>
      <w:del w:id="1712" w:author="Cole, George" w:date="2016-04-28T18:21:00Z">
        <w:r w:rsidRPr="003651D9" w:rsidDel="002D2B78">
          <w:rPr>
            <w:rFonts w:eastAsia="Calibri"/>
          </w:rPr>
          <w:delText>&lt;Can be in a tabular format or textual description.&gt;</w:delText>
        </w:r>
      </w:del>
    </w:p>
    <w:p w14:paraId="396DC66B" w14:textId="2F78622B" w:rsidR="004B7094" w:rsidRPr="003651D9" w:rsidDel="002D2B78" w:rsidRDefault="004B7094" w:rsidP="00597DB2">
      <w:pPr>
        <w:pStyle w:val="AuthorInstructions"/>
        <w:rPr>
          <w:del w:id="1713" w:author="Cole, George" w:date="2016-04-28T18:21:00Z"/>
          <w:rFonts w:eastAsia="Calibri"/>
        </w:rPr>
      </w:pPr>
      <w:del w:id="1714" w:author="Cole, George" w:date="2016-04-28T18:21:00Z">
        <w:r w:rsidRPr="003651D9" w:rsidDel="002D2B78">
          <w:rPr>
            <w:rFonts w:eastAsia="Calibri"/>
          </w:rPr>
          <w:delText>&lt;</w:delText>
        </w:r>
        <w:r w:rsidR="00154B7B" w:rsidRPr="003651D9" w:rsidDel="002D2B78">
          <w:rPr>
            <w:rFonts w:eastAsia="Calibri"/>
          </w:rPr>
          <w:delText>D</w:delText>
        </w:r>
        <w:r w:rsidRPr="003651D9" w:rsidDel="002D2B78">
          <w:rPr>
            <w:rFonts w:eastAsia="Calibri"/>
          </w:rPr>
          <w:delText>elete the example below prior to publishing for Public Comment.&gt;</w:delText>
        </w:r>
      </w:del>
    </w:p>
    <w:p w14:paraId="4361CEE9" w14:textId="385AD9FF" w:rsidR="004B7094" w:rsidRPr="003651D9" w:rsidDel="002D2B78" w:rsidRDefault="004B7094" w:rsidP="009612F6">
      <w:pPr>
        <w:pStyle w:val="BodyText"/>
        <w:rPr>
          <w:del w:id="1715" w:author="Cole, George" w:date="2016-04-28T18:21:00Z"/>
        </w:rPr>
      </w:pPr>
    </w:p>
    <w:p w14:paraId="1A4BAAE5" w14:textId="360A7923" w:rsidR="009612F6" w:rsidRPr="003651D9" w:rsidDel="002D2B78" w:rsidRDefault="00746A3D" w:rsidP="009612F6">
      <w:pPr>
        <w:pStyle w:val="BodyText"/>
        <w:rPr>
          <w:del w:id="1716" w:author="Cole, George" w:date="2016-04-28T18:21:00Z"/>
        </w:rPr>
      </w:pPr>
      <w:del w:id="1717" w:author="Cole, George" w:date="2016-04-28T18:21:00Z">
        <w:r w:rsidRPr="003651D9" w:rsidDel="002D2B78">
          <w:delText>&lt;</w:delText>
        </w:r>
        <w:r w:rsidR="004B7094" w:rsidRPr="003651D9" w:rsidDel="002D2B78">
          <w:delText xml:space="preserve">e.g., </w:delText>
        </w:r>
        <w:r w:rsidR="009612F6" w:rsidRPr="003651D9" w:rsidDel="002D2B78">
          <w:delText>The conditional entries specified in this table SHALL be present based on the exam type as specified in the CDA Header in the documentationOf / serviceEvent / code element.</w:delText>
        </w:r>
        <w:r w:rsidRPr="003651D9" w:rsidDel="002D2B78">
          <w:delText>&gt;</w:delText>
        </w:r>
      </w:del>
    </w:p>
    <w:p w14:paraId="63E7DC65" w14:textId="4AD610DA" w:rsidR="009612F6" w:rsidRPr="003651D9" w:rsidDel="002D2B78" w:rsidRDefault="009612F6" w:rsidP="009612F6">
      <w:pPr>
        <w:pStyle w:val="BodyText"/>
        <w:rPr>
          <w:del w:id="1718" w:author="Cole, George" w:date="2016-04-28T18:21:00Z"/>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9612F6" w:rsidRPr="003651D9" w:rsidDel="002D2B78" w14:paraId="52842222" w14:textId="5EB13F4C" w:rsidTr="00F6298D">
        <w:trPr>
          <w:cantSplit/>
          <w:del w:id="1719" w:author="Cole, George" w:date="2016-04-28T18:21:00Z"/>
        </w:trPr>
        <w:tc>
          <w:tcPr>
            <w:tcW w:w="968" w:type="dxa"/>
            <w:shd w:val="clear" w:color="auto" w:fill="D9D9D9"/>
          </w:tcPr>
          <w:p w14:paraId="50FEFA4A" w14:textId="6C1A384B" w:rsidR="009612F6" w:rsidRPr="003651D9" w:rsidDel="002D2B78" w:rsidRDefault="009612F6" w:rsidP="00F6298D">
            <w:pPr>
              <w:pStyle w:val="TableEntryHeader"/>
              <w:rPr>
                <w:del w:id="1720" w:author="Cole, George" w:date="2016-04-28T18:21:00Z"/>
              </w:rPr>
            </w:pPr>
            <w:del w:id="1721" w:author="Cole, George" w:date="2016-04-28T18:21:00Z">
              <w:r w:rsidRPr="003651D9" w:rsidDel="002D2B78">
                <w:delText>Opt</w:delText>
              </w:r>
              <w:r w:rsidR="004818E8" w:rsidRPr="003651D9" w:rsidDel="002D2B78">
                <w:delText xml:space="preserve"> and Card</w:delText>
              </w:r>
            </w:del>
          </w:p>
        </w:tc>
        <w:tc>
          <w:tcPr>
            <w:tcW w:w="1480" w:type="dxa"/>
            <w:shd w:val="clear" w:color="auto" w:fill="D9D9D9"/>
          </w:tcPr>
          <w:p w14:paraId="60D4BC6D" w14:textId="44EE85DD" w:rsidR="009612F6" w:rsidRPr="003651D9" w:rsidDel="002D2B78" w:rsidRDefault="009612F6" w:rsidP="00F6298D">
            <w:pPr>
              <w:pStyle w:val="TableEntryHeader"/>
              <w:rPr>
                <w:del w:id="1722" w:author="Cole, George" w:date="2016-04-28T18:21:00Z"/>
                <w:sz w:val="18"/>
              </w:rPr>
            </w:pPr>
            <w:del w:id="1723" w:author="Cole, George" w:date="2016-04-28T18:21:00Z">
              <w:r w:rsidRPr="003651D9" w:rsidDel="002D2B78">
                <w:rPr>
                  <w:sz w:val="18"/>
                </w:rPr>
                <w:delText>Condition</w:delText>
              </w:r>
            </w:del>
          </w:p>
        </w:tc>
        <w:tc>
          <w:tcPr>
            <w:tcW w:w="2499" w:type="dxa"/>
            <w:shd w:val="clear" w:color="auto" w:fill="D9D9D9"/>
          </w:tcPr>
          <w:p w14:paraId="5C4D8FBE" w14:textId="0D92496D" w:rsidR="009612F6" w:rsidRPr="003651D9" w:rsidDel="002D2B78" w:rsidRDefault="009612F6" w:rsidP="00F6298D">
            <w:pPr>
              <w:pStyle w:val="TableEntryHeader"/>
              <w:rPr>
                <w:del w:id="1724" w:author="Cole, George" w:date="2016-04-28T18:21:00Z"/>
              </w:rPr>
            </w:pPr>
            <w:del w:id="1725" w:author="Cole, George" w:date="2016-04-28T18:21:00Z">
              <w:r w:rsidRPr="003651D9" w:rsidDel="002D2B78">
                <w:delText>observation/code</w:delText>
              </w:r>
            </w:del>
          </w:p>
        </w:tc>
        <w:tc>
          <w:tcPr>
            <w:tcW w:w="1016" w:type="dxa"/>
            <w:shd w:val="clear" w:color="auto" w:fill="D9D9D9"/>
          </w:tcPr>
          <w:p w14:paraId="26904650" w14:textId="4017A1C8" w:rsidR="009612F6" w:rsidRPr="003651D9" w:rsidDel="002D2B78" w:rsidRDefault="009612F6" w:rsidP="00F6298D">
            <w:pPr>
              <w:pStyle w:val="TableEntryHeader"/>
              <w:rPr>
                <w:del w:id="1726" w:author="Cole, George" w:date="2016-04-28T18:21:00Z"/>
              </w:rPr>
            </w:pPr>
            <w:del w:id="1727" w:author="Cole, George" w:date="2016-04-28T18:21:00Z">
              <w:r w:rsidRPr="003651D9" w:rsidDel="002D2B78">
                <w:delText>Data Type</w:delText>
              </w:r>
            </w:del>
          </w:p>
        </w:tc>
        <w:tc>
          <w:tcPr>
            <w:tcW w:w="1165" w:type="dxa"/>
            <w:shd w:val="clear" w:color="auto" w:fill="D9D9D9"/>
          </w:tcPr>
          <w:p w14:paraId="07E6402F" w14:textId="65A63E8F" w:rsidR="009612F6" w:rsidRPr="003651D9" w:rsidDel="002D2B78" w:rsidRDefault="009612F6" w:rsidP="00F6298D">
            <w:pPr>
              <w:pStyle w:val="TableEntryHeader"/>
              <w:rPr>
                <w:del w:id="1728" w:author="Cole, George" w:date="2016-04-28T18:21:00Z"/>
                <w:sz w:val="18"/>
              </w:rPr>
            </w:pPr>
            <w:del w:id="1729" w:author="Cole, George" w:date="2016-04-28T18:21:00Z">
              <w:r w:rsidRPr="003651D9" w:rsidDel="002D2B78">
                <w:rPr>
                  <w:sz w:val="18"/>
                </w:rPr>
                <w:delText>Unit of Measure</w:delText>
              </w:r>
            </w:del>
          </w:p>
        </w:tc>
        <w:tc>
          <w:tcPr>
            <w:tcW w:w="2448" w:type="dxa"/>
            <w:shd w:val="clear" w:color="auto" w:fill="D9D9D9"/>
          </w:tcPr>
          <w:p w14:paraId="27390BBD" w14:textId="35BAEA0A" w:rsidR="009612F6" w:rsidRPr="003651D9" w:rsidDel="002D2B78" w:rsidRDefault="009612F6" w:rsidP="00F6298D">
            <w:pPr>
              <w:pStyle w:val="TableEntryHeader"/>
              <w:rPr>
                <w:del w:id="1730" w:author="Cole, George" w:date="2016-04-28T18:21:00Z"/>
              </w:rPr>
            </w:pPr>
            <w:del w:id="1731" w:author="Cole, George" w:date="2016-04-28T18:21:00Z">
              <w:r w:rsidRPr="003651D9" w:rsidDel="002D2B78">
                <w:delText>Value Set</w:delText>
              </w:r>
            </w:del>
          </w:p>
        </w:tc>
      </w:tr>
      <w:tr w:rsidR="009612F6" w:rsidRPr="003651D9" w:rsidDel="002D2B78" w14:paraId="6654AB59" w14:textId="64D616E5" w:rsidTr="00F6298D">
        <w:trPr>
          <w:del w:id="1732" w:author="Cole, George" w:date="2016-04-28T18:21:00Z"/>
        </w:trPr>
        <w:tc>
          <w:tcPr>
            <w:tcW w:w="968" w:type="dxa"/>
          </w:tcPr>
          <w:p w14:paraId="321E4F57" w14:textId="125158BE" w:rsidR="009612F6" w:rsidRPr="003651D9" w:rsidDel="002D2B78" w:rsidRDefault="007D724B" w:rsidP="00EF1E77">
            <w:pPr>
              <w:pStyle w:val="TableEntry"/>
              <w:rPr>
                <w:del w:id="1733" w:author="Cole, George" w:date="2016-04-28T18:21:00Z"/>
              </w:rPr>
            </w:pPr>
            <w:del w:id="1734" w:author="Cole, George" w:date="2016-04-28T18:21:00Z">
              <w:r w:rsidRPr="003651D9" w:rsidDel="002D2B78">
                <w:delText>&lt;</w:delText>
              </w:r>
              <w:r w:rsidR="000121FB" w:rsidRPr="003651D9" w:rsidDel="002D2B78">
                <w:delText xml:space="preserve">e.g., </w:delText>
              </w:r>
              <w:r w:rsidR="00D439FF" w:rsidRPr="003651D9" w:rsidDel="002D2B78">
                <w:delText>C [1..*</w:delText>
              </w:r>
              <w:r w:rsidR="009612F6" w:rsidRPr="003651D9" w:rsidDel="002D2B78">
                <w:delText>]</w:delText>
              </w:r>
            </w:del>
          </w:p>
        </w:tc>
        <w:tc>
          <w:tcPr>
            <w:tcW w:w="1480" w:type="dxa"/>
            <w:shd w:val="clear" w:color="auto" w:fill="auto"/>
          </w:tcPr>
          <w:p w14:paraId="4FD6800A" w14:textId="30DCECDC" w:rsidR="00D439FF" w:rsidRPr="003651D9" w:rsidDel="002D2B78" w:rsidRDefault="00D439FF" w:rsidP="005D6176">
            <w:pPr>
              <w:pStyle w:val="TableEntry"/>
              <w:rPr>
                <w:del w:id="1735" w:author="Cole, George" w:date="2016-04-28T18:21:00Z"/>
              </w:rPr>
            </w:pPr>
            <w:del w:id="1736" w:author="Cole, George" w:date="2016-04-28T18:21:00Z">
              <w:r w:rsidRPr="003651D9" w:rsidDel="002D2B78">
                <w:delText>&lt;Identifies the predicate and the if the predicate evaluates as true, then indicate whether mandatory, required or optional</w:delText>
              </w:r>
            </w:del>
          </w:p>
          <w:p w14:paraId="72FAEBC0" w14:textId="26777423" w:rsidR="00D439FF" w:rsidRPr="003651D9" w:rsidDel="002D2B78" w:rsidRDefault="00D439FF" w:rsidP="0032600B">
            <w:pPr>
              <w:pStyle w:val="TableEntry"/>
              <w:rPr>
                <w:del w:id="1737" w:author="Cole, George" w:date="2016-04-28T18:21:00Z"/>
              </w:rPr>
            </w:pPr>
            <w:del w:id="1738" w:author="Cole, George" w:date="2016-04-28T18:21:00Z">
              <w:r w:rsidRPr="003651D9" w:rsidDel="002D2B78">
                <w:delText>e.g., Required if “exam type” is “LVG” (left ventriculogram)&gt;</w:delText>
              </w:r>
            </w:del>
          </w:p>
          <w:p w14:paraId="1F332913" w14:textId="4FAF2FBE" w:rsidR="009612F6" w:rsidRPr="003651D9" w:rsidDel="002D2B78" w:rsidRDefault="009612F6" w:rsidP="00BB76BC">
            <w:pPr>
              <w:pStyle w:val="TableEntry"/>
              <w:rPr>
                <w:del w:id="1739" w:author="Cole, George" w:date="2016-04-28T18:21:00Z"/>
              </w:rPr>
            </w:pPr>
            <w:del w:id="1740" w:author="Cole, George" w:date="2016-04-28T18:21:00Z">
              <w:r w:rsidRPr="003651D9" w:rsidDel="002D2B78">
                <w:delText>R: LVG</w:delText>
              </w:r>
            </w:del>
          </w:p>
        </w:tc>
        <w:tc>
          <w:tcPr>
            <w:tcW w:w="2499" w:type="dxa"/>
            <w:shd w:val="clear" w:color="auto" w:fill="auto"/>
          </w:tcPr>
          <w:p w14:paraId="08BB8F5A" w14:textId="0EC75B60" w:rsidR="009612F6" w:rsidRPr="003651D9" w:rsidDel="002D2B78" w:rsidRDefault="009612F6" w:rsidP="00BB76BC">
            <w:pPr>
              <w:pStyle w:val="TableEntry"/>
              <w:rPr>
                <w:del w:id="1741" w:author="Cole, George" w:date="2016-04-28T18:21:00Z"/>
              </w:rPr>
            </w:pPr>
            <w:del w:id="1742" w:author="Cole, George" w:date="2016-04-28T18:21:00Z">
              <w:r w:rsidRPr="003651D9" w:rsidDel="002D2B78">
                <w:delText>60797005, SNOMED CT, “Cardiac Wall Motion”</w:delText>
              </w:r>
            </w:del>
          </w:p>
          <w:p w14:paraId="1E77342F" w14:textId="11093311" w:rsidR="002040DD" w:rsidRPr="003651D9" w:rsidDel="002D2B78" w:rsidRDefault="002040DD" w:rsidP="00BB76BC">
            <w:pPr>
              <w:pStyle w:val="TableEntry"/>
              <w:rPr>
                <w:del w:id="1743" w:author="Cole, George" w:date="2016-04-28T18:21:00Z"/>
              </w:rPr>
            </w:pPr>
          </w:p>
          <w:p w14:paraId="5E19A34C" w14:textId="3C0CF7C7" w:rsidR="002040DD" w:rsidRPr="003651D9" w:rsidDel="002D2B78" w:rsidRDefault="002040DD" w:rsidP="00BB76BC">
            <w:pPr>
              <w:pStyle w:val="TableEntry"/>
              <w:rPr>
                <w:del w:id="1744" w:author="Cole, George" w:date="2016-04-28T18:21:00Z"/>
              </w:rPr>
            </w:pPr>
            <w:del w:id="1745" w:author="Cole, George" w:date="2016-04-28T18:21:00Z">
              <w:r w:rsidRPr="003651D9" w:rsidDel="002D2B78">
                <w:delText>&lt;”+” = May be post-coordinated with priorityCode, methodCode, targetSiteCode . See HL7 V3</w:delText>
              </w:r>
              <w:r w:rsidR="00887E40" w:rsidRPr="003651D9" w:rsidDel="002D2B78">
                <w:delText xml:space="preserve">. </w:delText>
              </w:r>
              <w:r w:rsidRPr="003651D9" w:rsidDel="002D2B78">
                <w:delText>Include a value directly or include a link to a value set, if applicable.&gt;</w:delText>
              </w:r>
            </w:del>
          </w:p>
          <w:p w14:paraId="189A8B9B" w14:textId="2FA24E66" w:rsidR="002040DD" w:rsidRPr="003651D9" w:rsidDel="002D2B78" w:rsidRDefault="002040DD" w:rsidP="00BB76BC">
            <w:pPr>
              <w:pStyle w:val="TableEntry"/>
              <w:rPr>
                <w:del w:id="1746" w:author="Cole, George" w:date="2016-04-28T18:21:00Z"/>
              </w:rPr>
            </w:pPr>
            <w:del w:id="1747" w:author="Cole, George" w:date="2016-04-28T18:21:00Z">
              <w:r w:rsidRPr="003651D9" w:rsidDel="002D2B78">
                <w:delText xml:space="preserve"> e.g., </w:delText>
              </w:r>
              <w:r w:rsidR="009612F6" w:rsidRPr="003651D9" w:rsidDel="002D2B78">
                <w:delText xml:space="preserve">+ targetSiteCode from </w:delText>
              </w:r>
              <w:r w:rsidR="00154B7B" w:rsidRPr="003651D9" w:rsidDel="002D2B78">
                <w:delText>1.2.840.10008.6.1.219 DICOM CID 3718 Myocardial Wall Segments in Projection</w:delText>
              </w:r>
            </w:del>
          </w:p>
        </w:tc>
        <w:tc>
          <w:tcPr>
            <w:tcW w:w="1016" w:type="dxa"/>
            <w:shd w:val="clear" w:color="auto" w:fill="auto"/>
          </w:tcPr>
          <w:p w14:paraId="7BEA697C" w14:textId="00A66F88" w:rsidR="009612F6" w:rsidRPr="003651D9" w:rsidDel="002D2B78" w:rsidRDefault="009612F6" w:rsidP="00BB76BC">
            <w:pPr>
              <w:pStyle w:val="TableEntry"/>
              <w:rPr>
                <w:del w:id="1748" w:author="Cole, George" w:date="2016-04-28T18:21:00Z"/>
              </w:rPr>
            </w:pPr>
            <w:del w:id="1749" w:author="Cole, George" w:date="2016-04-28T18:21:00Z">
              <w:r w:rsidRPr="003651D9" w:rsidDel="002D2B78">
                <w:delText>CD</w:delText>
              </w:r>
            </w:del>
          </w:p>
        </w:tc>
        <w:tc>
          <w:tcPr>
            <w:tcW w:w="1165" w:type="dxa"/>
            <w:shd w:val="clear" w:color="auto" w:fill="auto"/>
          </w:tcPr>
          <w:p w14:paraId="6ADDB261" w14:textId="6F3137AD" w:rsidR="009612F6" w:rsidRPr="003651D9" w:rsidDel="002D2B78" w:rsidRDefault="009612F6" w:rsidP="00BB76BC">
            <w:pPr>
              <w:pStyle w:val="TableEntry"/>
              <w:rPr>
                <w:del w:id="1750" w:author="Cole, George" w:date="2016-04-28T18:21:00Z"/>
              </w:rPr>
            </w:pPr>
            <w:del w:id="1751" w:author="Cole, George" w:date="2016-04-28T18:21:00Z">
              <w:r w:rsidRPr="003651D9" w:rsidDel="002D2B78">
                <w:delText>n/a</w:delText>
              </w:r>
              <w:r w:rsidR="00D439FF" w:rsidRPr="003651D9" w:rsidDel="002D2B78">
                <w:delText xml:space="preserve"> unless the Data Type is PQ or IVL&lt;PQ&gt;</w:delText>
              </w:r>
            </w:del>
          </w:p>
        </w:tc>
        <w:tc>
          <w:tcPr>
            <w:tcW w:w="2448" w:type="dxa"/>
            <w:shd w:val="clear" w:color="auto" w:fill="auto"/>
          </w:tcPr>
          <w:p w14:paraId="561128A6" w14:textId="3934C6C0" w:rsidR="009612F6" w:rsidRPr="003651D9" w:rsidDel="002D2B78" w:rsidRDefault="002040DD" w:rsidP="00BB76BC">
            <w:pPr>
              <w:pStyle w:val="TableEntry"/>
              <w:rPr>
                <w:del w:id="1752" w:author="Cole, George" w:date="2016-04-28T18:21:00Z"/>
              </w:rPr>
            </w:pPr>
            <w:del w:id="1753" w:author="Cole, George" w:date="2016-04-28T18:21:00Z">
              <w:r w:rsidRPr="003651D9" w:rsidDel="002D2B78">
                <w:delText xml:space="preserve">&lt;include link to value set, e.g., </w:delText>
              </w:r>
              <w:r w:rsidR="00154B7B" w:rsidRPr="003651D9" w:rsidDel="002D2B78">
                <w:delText>1.3.6.1.4.1.19376.1.4.1.5.20 Wall motion</w:delText>
              </w:r>
            </w:del>
          </w:p>
          <w:p w14:paraId="6B515A6B" w14:textId="38B98CB1" w:rsidR="002040DD" w:rsidRPr="003651D9" w:rsidDel="002D2B78" w:rsidRDefault="002040DD" w:rsidP="00BB76BC">
            <w:pPr>
              <w:pStyle w:val="TableEntry"/>
              <w:rPr>
                <w:del w:id="1754" w:author="Cole, George" w:date="2016-04-28T18:21:00Z"/>
              </w:rPr>
            </w:pPr>
          </w:p>
          <w:p w14:paraId="2B06AD37" w14:textId="084C351F" w:rsidR="002040DD" w:rsidRPr="003651D9" w:rsidDel="002D2B78" w:rsidRDefault="002040DD" w:rsidP="00BB76BC">
            <w:pPr>
              <w:pStyle w:val="TableEntry"/>
              <w:rPr>
                <w:del w:id="1755" w:author="Cole, George" w:date="2016-04-28T18:21:00Z"/>
              </w:rPr>
            </w:pPr>
            <w:del w:id="1756" w:author="Cole, George" w:date="2016-04-28T18:21:00Z">
              <w:r w:rsidRPr="003651D9" w:rsidDel="002D2B78">
                <w:delText>OR, include value directly as e.g.,</w:delText>
              </w:r>
              <w:r w:rsidR="00291725" w:rsidDel="002D2B78">
                <w:delText xml:space="preserve"> </w:delText>
              </w:r>
            </w:del>
          </w:p>
          <w:p w14:paraId="3A2FD1A6" w14:textId="64E54698" w:rsidR="002040DD" w:rsidRPr="003651D9" w:rsidDel="002D2B78" w:rsidRDefault="002040DD" w:rsidP="00BB76BC">
            <w:pPr>
              <w:pStyle w:val="TableEntry"/>
              <w:rPr>
                <w:del w:id="1757" w:author="Cole, George" w:date="2016-04-28T18:21:00Z"/>
              </w:rPr>
            </w:pPr>
            <w:del w:id="1758" w:author="Cole, George" w:date="2016-04-28T18:21:00Z">
              <w:r w:rsidRPr="003651D9" w:rsidDel="002D2B78">
                <w:delText xml:space="preserve">&lt;The </w:delText>
              </w:r>
              <w:r w:rsidR="00D439FF" w:rsidRPr="003651D9" w:rsidDel="002D2B78">
                <w:delText xml:space="preserve">Observation </w:delText>
              </w:r>
              <w:r w:rsidRPr="003651D9" w:rsidDel="002D2B78">
                <w:delText>Value may al</w:delText>
              </w:r>
              <w:r w:rsidR="00D439FF" w:rsidRPr="003651D9" w:rsidDel="002D2B78">
                <w:delText xml:space="preserve">so have a post-coordinated interpretation </w:delText>
              </w:r>
              <w:r w:rsidRPr="003651D9" w:rsidDel="002D2B78">
                <w:delText>such as:&gt;</w:delText>
              </w:r>
            </w:del>
          </w:p>
          <w:p w14:paraId="578AAFC2" w14:textId="4AD22A1B" w:rsidR="002040DD" w:rsidRPr="003651D9" w:rsidDel="002D2B78" w:rsidRDefault="002040DD" w:rsidP="00BB76BC">
            <w:pPr>
              <w:pStyle w:val="TableEntry"/>
              <w:rPr>
                <w:del w:id="1759" w:author="Cole, George" w:date="2016-04-28T18:21:00Z"/>
              </w:rPr>
            </w:pPr>
            <w:del w:id="1760" w:author="Cole, George" w:date="2016-04-28T18:21:00Z">
              <w:r w:rsidRPr="003651D9" w:rsidDel="002D2B78">
                <w:delText xml:space="preserve">+interpretationCode </w:delText>
              </w:r>
            </w:del>
          </w:p>
          <w:p w14:paraId="7E85993D" w14:textId="641716E4" w:rsidR="00D439FF" w:rsidRPr="003651D9" w:rsidDel="002D2B78" w:rsidRDefault="00D439FF" w:rsidP="00BB76BC">
            <w:pPr>
              <w:pStyle w:val="TableEntry"/>
              <w:rPr>
                <w:del w:id="1761" w:author="Cole, George" w:date="2016-04-28T18:21:00Z"/>
              </w:rPr>
            </w:pPr>
            <w:del w:id="1762" w:author="Cole, George" w:date="2016-04-28T18:21:00Z">
              <w:r w:rsidRPr="003651D9" w:rsidDel="002D2B78">
                <w:delText>+negationInd</w:delText>
              </w:r>
              <w:r w:rsidR="007D724B" w:rsidRPr="003651D9" w:rsidDel="002D2B78">
                <w:delText xml:space="preserve"> &gt;</w:delText>
              </w:r>
            </w:del>
          </w:p>
        </w:tc>
      </w:tr>
      <w:tr w:rsidR="009612F6" w:rsidRPr="003651D9" w:rsidDel="002D2B78" w14:paraId="77091963" w14:textId="4E24E705" w:rsidTr="00F6298D">
        <w:trPr>
          <w:del w:id="1763" w:author="Cole, George" w:date="2016-04-28T18:21:00Z"/>
        </w:trPr>
        <w:tc>
          <w:tcPr>
            <w:tcW w:w="968" w:type="dxa"/>
          </w:tcPr>
          <w:p w14:paraId="593E6EA4" w14:textId="3EA26EEF" w:rsidR="009612F6" w:rsidRPr="003651D9" w:rsidDel="002D2B78" w:rsidRDefault="007D724B" w:rsidP="00EF1E77">
            <w:pPr>
              <w:pStyle w:val="TableEntry"/>
              <w:rPr>
                <w:del w:id="1764" w:author="Cole, George" w:date="2016-04-28T18:21:00Z"/>
              </w:rPr>
            </w:pPr>
            <w:del w:id="1765" w:author="Cole, George" w:date="2016-04-28T18:21:00Z">
              <w:r w:rsidRPr="003651D9" w:rsidDel="002D2B78">
                <w:delText>&lt;e.g.</w:delText>
              </w:r>
              <w:r w:rsidR="00940FC7" w:rsidDel="002D2B78">
                <w:delText>,</w:delText>
              </w:r>
              <w:r w:rsidR="003651D9" w:rsidDel="002D2B78">
                <w:delText xml:space="preserve"> </w:delText>
              </w:r>
              <w:r w:rsidR="009612F6" w:rsidRPr="003651D9" w:rsidDel="002D2B78">
                <w:delText>C [1..*]</w:delText>
              </w:r>
            </w:del>
          </w:p>
        </w:tc>
        <w:tc>
          <w:tcPr>
            <w:tcW w:w="1480" w:type="dxa"/>
            <w:shd w:val="clear" w:color="auto" w:fill="auto"/>
          </w:tcPr>
          <w:p w14:paraId="4B276657" w14:textId="7886920D" w:rsidR="009612F6" w:rsidRPr="003651D9" w:rsidDel="002D2B78" w:rsidRDefault="009612F6" w:rsidP="005D6176">
            <w:pPr>
              <w:pStyle w:val="TableEntry"/>
              <w:rPr>
                <w:del w:id="1766" w:author="Cole, George" w:date="2016-04-28T18:21:00Z"/>
                <w:rFonts w:eastAsia="Calibri"/>
              </w:rPr>
            </w:pPr>
            <w:del w:id="1767" w:author="Cole, George" w:date="2016-04-28T18:21:00Z">
              <w:r w:rsidRPr="003651D9" w:rsidDel="002D2B78">
                <w:rPr>
                  <w:rFonts w:eastAsia="Calibri"/>
                </w:rPr>
                <w:delText>R: SPECT, TTE, TEE, CMR</w:delText>
              </w:r>
            </w:del>
          </w:p>
          <w:p w14:paraId="418DEC80" w14:textId="0D598BC0" w:rsidR="009612F6" w:rsidRPr="003651D9" w:rsidDel="002D2B78" w:rsidRDefault="009612F6" w:rsidP="0032600B">
            <w:pPr>
              <w:pStyle w:val="TableEntry"/>
              <w:rPr>
                <w:del w:id="1768" w:author="Cole, George" w:date="2016-04-28T18:21:00Z"/>
              </w:rPr>
            </w:pPr>
            <w:del w:id="1769" w:author="Cole, George" w:date="2016-04-28T18:21:00Z">
              <w:r w:rsidRPr="003651D9" w:rsidDel="002D2B78">
                <w:rPr>
                  <w:rFonts w:eastAsia="Calibri"/>
                </w:rPr>
                <w:delText>O:CCTA</w:delText>
              </w:r>
            </w:del>
          </w:p>
        </w:tc>
        <w:tc>
          <w:tcPr>
            <w:tcW w:w="2499" w:type="dxa"/>
            <w:shd w:val="clear" w:color="auto" w:fill="auto"/>
          </w:tcPr>
          <w:p w14:paraId="7CB6BC9E" w14:textId="3F52F741" w:rsidR="009612F6" w:rsidRPr="003651D9" w:rsidDel="002D2B78" w:rsidRDefault="009612F6" w:rsidP="00BB76BC">
            <w:pPr>
              <w:pStyle w:val="TableEntry"/>
              <w:rPr>
                <w:del w:id="1770" w:author="Cole, George" w:date="2016-04-28T18:21:00Z"/>
              </w:rPr>
            </w:pPr>
            <w:del w:id="1771" w:author="Cole, George" w:date="2016-04-28T18:21:00Z">
              <w:r w:rsidRPr="003651D9" w:rsidDel="002D2B78">
                <w:delText xml:space="preserve">60797005, SNOMED CT, “Cardiac Wall Motion” </w:delText>
              </w:r>
            </w:del>
          </w:p>
          <w:p w14:paraId="096EFC9A" w14:textId="09A7521A" w:rsidR="009612F6" w:rsidRPr="003651D9" w:rsidDel="002D2B78" w:rsidRDefault="009612F6" w:rsidP="00BB76BC">
            <w:pPr>
              <w:pStyle w:val="TableEntry"/>
              <w:rPr>
                <w:del w:id="1772" w:author="Cole, George" w:date="2016-04-28T18:21:00Z"/>
                <w:highlight w:val="yellow"/>
              </w:rPr>
            </w:pPr>
            <w:del w:id="1773" w:author="Cole, George" w:date="2016-04-28T18:21:00Z">
              <w:r w:rsidRPr="003651D9" w:rsidDel="002D2B78">
                <w:delText xml:space="preserve">+ targetSiteCode from </w:delText>
              </w:r>
              <w:r w:rsidR="00154B7B" w:rsidRPr="003651D9" w:rsidDel="002D2B78">
                <w:delText>1.2.840.10008.6.1.218 DICOM CID 3717 Myocardial Wall Segments</w:delText>
              </w:r>
            </w:del>
          </w:p>
        </w:tc>
        <w:tc>
          <w:tcPr>
            <w:tcW w:w="1016" w:type="dxa"/>
            <w:shd w:val="clear" w:color="auto" w:fill="auto"/>
          </w:tcPr>
          <w:p w14:paraId="01DD5586" w14:textId="73055C40" w:rsidR="009612F6" w:rsidRPr="003651D9" w:rsidDel="002D2B78" w:rsidRDefault="009612F6" w:rsidP="00BB76BC">
            <w:pPr>
              <w:pStyle w:val="TableEntry"/>
              <w:rPr>
                <w:del w:id="1774" w:author="Cole, George" w:date="2016-04-28T18:21:00Z"/>
              </w:rPr>
            </w:pPr>
            <w:del w:id="1775" w:author="Cole, George" w:date="2016-04-28T18:21:00Z">
              <w:r w:rsidRPr="003651D9" w:rsidDel="002D2B78">
                <w:delText>CD</w:delText>
              </w:r>
            </w:del>
          </w:p>
        </w:tc>
        <w:tc>
          <w:tcPr>
            <w:tcW w:w="1165" w:type="dxa"/>
            <w:shd w:val="clear" w:color="auto" w:fill="auto"/>
          </w:tcPr>
          <w:p w14:paraId="2326A44A" w14:textId="2FB0F4EB" w:rsidR="009612F6" w:rsidRPr="003651D9" w:rsidDel="002D2B78" w:rsidRDefault="009612F6" w:rsidP="00BB76BC">
            <w:pPr>
              <w:pStyle w:val="TableEntry"/>
              <w:rPr>
                <w:del w:id="1776" w:author="Cole, George" w:date="2016-04-28T18:21:00Z"/>
              </w:rPr>
            </w:pPr>
            <w:del w:id="1777" w:author="Cole, George" w:date="2016-04-28T18:21:00Z">
              <w:r w:rsidRPr="003651D9" w:rsidDel="002D2B78">
                <w:delText>n/a</w:delText>
              </w:r>
            </w:del>
          </w:p>
        </w:tc>
        <w:tc>
          <w:tcPr>
            <w:tcW w:w="2448" w:type="dxa"/>
            <w:shd w:val="clear" w:color="auto" w:fill="auto"/>
          </w:tcPr>
          <w:p w14:paraId="1C795D9D" w14:textId="46628F6B" w:rsidR="009612F6" w:rsidRPr="003651D9" w:rsidDel="002D2B78" w:rsidRDefault="00154B7B" w:rsidP="00BB76BC">
            <w:pPr>
              <w:pStyle w:val="TableEntry"/>
              <w:rPr>
                <w:del w:id="1778" w:author="Cole, George" w:date="2016-04-28T18:21:00Z"/>
              </w:rPr>
            </w:pPr>
            <w:del w:id="1779" w:author="Cole, George" w:date="2016-04-28T18:21:00Z">
              <w:r w:rsidRPr="003651D9" w:rsidDel="002D2B78">
                <w:delText>1.3.6.1.4.1.19376.1.4.1.5.20 Wall motion</w:delText>
              </w:r>
              <w:r w:rsidR="007D724B" w:rsidRPr="003651D9" w:rsidDel="002D2B78">
                <w:delText xml:space="preserve"> &gt;</w:delText>
              </w:r>
            </w:del>
          </w:p>
        </w:tc>
      </w:tr>
    </w:tbl>
    <w:p w14:paraId="331FE480" w14:textId="3616FF28" w:rsidR="009612F6" w:rsidRPr="003651D9" w:rsidRDefault="002D2B78" w:rsidP="00630F33">
      <w:pPr>
        <w:pStyle w:val="BodyText"/>
        <w:rPr>
          <w:lang w:eastAsia="x-none"/>
        </w:rPr>
      </w:pPr>
      <w:ins w:id="1780" w:author="Cole, George" w:date="2016-04-28T18:21:00Z">
        <w:r>
          <w:rPr>
            <w:lang w:eastAsia="x-none"/>
          </w:rPr>
          <w:lastRenderedPageBreak/>
          <w:t>NA</w:t>
        </w:r>
      </w:ins>
    </w:p>
    <w:p w14:paraId="698DCDF3" w14:textId="77777777" w:rsidR="004B7094" w:rsidRPr="003651D9" w:rsidRDefault="004B7094" w:rsidP="004B7094">
      <w:pPr>
        <w:pStyle w:val="Heading5"/>
        <w:numPr>
          <w:ilvl w:val="0"/>
          <w:numId w:val="0"/>
        </w:numPr>
        <w:rPr>
          <w:noProof w:val="0"/>
        </w:rPr>
      </w:pPr>
      <w:bookmarkStart w:id="1781" w:name="_Toc296340405"/>
      <w:bookmarkStart w:id="1782" w:name="_Toc449631614"/>
      <w:r w:rsidRPr="003651D9">
        <w:rPr>
          <w:noProof w:val="0"/>
        </w:rPr>
        <w:t>6.3.4.E.2 Simple Observation (wall morphology) Constraints</w:t>
      </w:r>
      <w:bookmarkEnd w:id="1781"/>
      <w:bookmarkEnd w:id="1782"/>
    </w:p>
    <w:p w14:paraId="0022E01D" w14:textId="4298C3E8" w:rsidR="004B7094" w:rsidRPr="003651D9" w:rsidDel="002D2B78" w:rsidRDefault="004B7094" w:rsidP="00597DB2">
      <w:pPr>
        <w:pStyle w:val="AuthorInstructions"/>
        <w:rPr>
          <w:del w:id="1783" w:author="Cole, George" w:date="2016-04-28T18:21:00Z"/>
          <w:rFonts w:eastAsia="Calibri"/>
        </w:rPr>
      </w:pPr>
      <w:del w:id="1784" w:author="Cole, George" w:date="2016-04-28T18:21:00Z">
        <w:r w:rsidRPr="003651D9" w:rsidDel="002D2B78">
          <w:rPr>
            <w:rFonts w:eastAsia="Calibri"/>
          </w:rPr>
          <w:delText>&lt;</w:delText>
        </w:r>
        <w:r w:rsidR="00154B7B" w:rsidRPr="003651D9" w:rsidDel="002D2B78">
          <w:rPr>
            <w:rFonts w:eastAsia="Calibri"/>
          </w:rPr>
          <w:delText xml:space="preserve">Describe </w:delText>
        </w:r>
        <w:r w:rsidR="00C10561" w:rsidRPr="003651D9" w:rsidDel="002D2B78">
          <w:rPr>
            <w:rFonts w:eastAsia="Calibri"/>
          </w:rPr>
          <w:delText>constraints;</w:delText>
        </w:r>
        <w:r w:rsidRPr="003651D9" w:rsidDel="002D2B78">
          <w:rPr>
            <w:rFonts w:eastAsia="Calibri"/>
          </w:rPr>
          <w:delText xml:space="preserve"> refer to other Specification Document, condition, or other info</w:delText>
        </w:r>
        <w:r w:rsidR="00887E40" w:rsidRPr="003651D9" w:rsidDel="002D2B78">
          <w:rPr>
            <w:rFonts w:eastAsia="Calibri"/>
          </w:rPr>
          <w:delText xml:space="preserve">. </w:delText>
        </w:r>
        <w:r w:rsidRPr="003651D9" w:rsidDel="002D2B78">
          <w:rPr>
            <w:rFonts w:eastAsia="Calibri"/>
          </w:rPr>
          <w:delText>This specification may include more information on conditions or cardinality, additions elements, data mappings, or data types, or other information.&gt;</w:delText>
        </w:r>
      </w:del>
    </w:p>
    <w:p w14:paraId="54FC5D2D" w14:textId="79A076FE" w:rsidR="004B7094" w:rsidRPr="003651D9" w:rsidDel="002D2B78" w:rsidRDefault="004B7094" w:rsidP="00597DB2">
      <w:pPr>
        <w:pStyle w:val="AuthorInstructions"/>
        <w:rPr>
          <w:del w:id="1785" w:author="Cole, George" w:date="2016-04-28T18:21:00Z"/>
          <w:rFonts w:eastAsia="Calibri"/>
        </w:rPr>
      </w:pPr>
      <w:del w:id="1786" w:author="Cole, George" w:date="2016-04-28T18:21:00Z">
        <w:r w:rsidRPr="003651D9" w:rsidDel="002D2B78">
          <w:rPr>
            <w:rFonts w:eastAsia="Calibri"/>
          </w:rPr>
          <w:delText>&lt;Can be in a tabular format or textual description.&gt;</w:delText>
        </w:r>
      </w:del>
    </w:p>
    <w:p w14:paraId="708F5A5E" w14:textId="60D37225" w:rsidR="004B7094" w:rsidRPr="003651D9" w:rsidDel="002D2B78" w:rsidRDefault="004B7094" w:rsidP="00597DB2">
      <w:pPr>
        <w:pStyle w:val="AuthorInstructions"/>
        <w:rPr>
          <w:del w:id="1787" w:author="Cole, George" w:date="2016-04-28T18:21:00Z"/>
          <w:rFonts w:eastAsia="Calibri"/>
        </w:rPr>
      </w:pPr>
      <w:del w:id="1788" w:author="Cole, George" w:date="2016-04-28T18:21:00Z">
        <w:r w:rsidRPr="003651D9" w:rsidDel="002D2B78">
          <w:rPr>
            <w:rFonts w:eastAsia="Calibri"/>
          </w:rPr>
          <w:delText>&lt;</w:delText>
        </w:r>
        <w:r w:rsidR="00154B7B" w:rsidRPr="003651D9" w:rsidDel="002D2B78">
          <w:rPr>
            <w:rFonts w:eastAsia="Calibri"/>
          </w:rPr>
          <w:delText>Delete</w:delText>
        </w:r>
        <w:r w:rsidRPr="003651D9" w:rsidDel="002D2B78">
          <w:rPr>
            <w:rFonts w:eastAsia="Calibri"/>
          </w:rPr>
          <w:delText xml:space="preserve"> the example below prior to publishing for Public Comment.&gt;</w:delText>
        </w:r>
      </w:del>
    </w:p>
    <w:p w14:paraId="468ABA44" w14:textId="2ACED820" w:rsidR="004B7094" w:rsidRPr="003651D9" w:rsidDel="002D2B78" w:rsidRDefault="004B7094" w:rsidP="004B7094">
      <w:pPr>
        <w:pStyle w:val="BodyText"/>
        <w:rPr>
          <w:del w:id="1789" w:author="Cole, George" w:date="2016-04-28T18:21:00Z"/>
        </w:rPr>
      </w:pPr>
    </w:p>
    <w:p w14:paraId="53188EC1" w14:textId="2E6B3860" w:rsidR="004B7094" w:rsidRPr="003651D9" w:rsidDel="002D2B78" w:rsidRDefault="007D724B" w:rsidP="00EF1E77">
      <w:pPr>
        <w:pStyle w:val="BodyText"/>
        <w:rPr>
          <w:del w:id="1790" w:author="Cole, George" w:date="2016-04-28T18:21:00Z"/>
        </w:rPr>
      </w:pPr>
      <w:del w:id="1791" w:author="Cole, George" w:date="2016-04-28T18:21:00Z">
        <w:r w:rsidRPr="003651D9" w:rsidDel="002D2B78">
          <w:delText>&lt;</w:delText>
        </w:r>
        <w:r w:rsidR="003602DC" w:rsidRPr="003651D9" w:rsidDel="002D2B78">
          <w:delText xml:space="preserve">e.g., </w:delText>
        </w:r>
        <w:r w:rsidR="004B7094" w:rsidRPr="003651D9" w:rsidDel="002D2B78">
          <w:delText>The conditional entries specified in this table SHALL be present based on the exam type as specified in the CDA Header in the documentationOf / serviceEvent / code element.</w:delText>
        </w:r>
        <w:r w:rsidRPr="003651D9" w:rsidDel="002D2B78">
          <w:delText>&gt;</w:delText>
        </w:r>
      </w:del>
    </w:p>
    <w:p w14:paraId="702969F6" w14:textId="625E8521" w:rsidR="004B7094" w:rsidRPr="003651D9" w:rsidDel="002D2B78" w:rsidRDefault="004B7094" w:rsidP="004B7094">
      <w:pPr>
        <w:pStyle w:val="BodyText"/>
        <w:rPr>
          <w:del w:id="1792" w:author="Cole, George" w:date="2016-04-28T18:21:00Z"/>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4B7094" w:rsidRPr="003651D9" w:rsidDel="002D2B78" w14:paraId="02324F31" w14:textId="68207725" w:rsidTr="008452AF">
        <w:trPr>
          <w:cantSplit/>
          <w:tblHeader/>
          <w:del w:id="1793" w:author="Cole, George" w:date="2016-04-28T18:21:00Z"/>
        </w:trPr>
        <w:tc>
          <w:tcPr>
            <w:tcW w:w="968" w:type="dxa"/>
            <w:shd w:val="clear" w:color="auto" w:fill="D9D9D9"/>
          </w:tcPr>
          <w:p w14:paraId="7FD2F920" w14:textId="1F08F100" w:rsidR="004B7094" w:rsidRPr="003651D9" w:rsidDel="002D2B78" w:rsidRDefault="004B7094" w:rsidP="00AD069D">
            <w:pPr>
              <w:pStyle w:val="TableEntryHeader"/>
              <w:keepNext/>
              <w:ind w:left="0" w:right="0"/>
              <w:rPr>
                <w:del w:id="1794" w:author="Cole, George" w:date="2016-04-28T18:21:00Z"/>
              </w:rPr>
            </w:pPr>
            <w:del w:id="1795" w:author="Cole, George" w:date="2016-04-28T18:21:00Z">
              <w:r w:rsidRPr="003651D9" w:rsidDel="002D2B78">
                <w:delText>O</w:delText>
              </w:r>
              <w:r w:rsidR="002A4C2E" w:rsidRPr="003651D9" w:rsidDel="002D2B78">
                <w:delText>pt and Card</w:delText>
              </w:r>
            </w:del>
          </w:p>
        </w:tc>
        <w:tc>
          <w:tcPr>
            <w:tcW w:w="1480" w:type="dxa"/>
            <w:shd w:val="clear" w:color="auto" w:fill="D9D9D9"/>
          </w:tcPr>
          <w:p w14:paraId="5BAC3D14" w14:textId="35125C5A" w:rsidR="004B7094" w:rsidRPr="003651D9" w:rsidDel="002D2B78" w:rsidRDefault="004B7094" w:rsidP="008452AF">
            <w:pPr>
              <w:pStyle w:val="TableEntryHeader"/>
              <w:keepNext/>
              <w:ind w:left="0" w:right="0"/>
              <w:rPr>
                <w:del w:id="1796" w:author="Cole, George" w:date="2016-04-28T18:21:00Z"/>
                <w:sz w:val="18"/>
              </w:rPr>
            </w:pPr>
            <w:del w:id="1797" w:author="Cole, George" w:date="2016-04-28T18:21:00Z">
              <w:r w:rsidRPr="003651D9" w:rsidDel="002D2B78">
                <w:rPr>
                  <w:sz w:val="18"/>
                </w:rPr>
                <w:delText>Condition</w:delText>
              </w:r>
            </w:del>
          </w:p>
        </w:tc>
        <w:tc>
          <w:tcPr>
            <w:tcW w:w="2499" w:type="dxa"/>
            <w:shd w:val="clear" w:color="auto" w:fill="D9D9D9"/>
          </w:tcPr>
          <w:p w14:paraId="79B01D3A" w14:textId="1C6DA9E3" w:rsidR="004B7094" w:rsidRPr="003651D9" w:rsidDel="002D2B78" w:rsidRDefault="004B7094" w:rsidP="008452AF">
            <w:pPr>
              <w:pStyle w:val="TableEntryHeader"/>
              <w:keepNext/>
              <w:ind w:left="0" w:right="0"/>
              <w:rPr>
                <w:del w:id="1798" w:author="Cole, George" w:date="2016-04-28T18:21:00Z"/>
              </w:rPr>
            </w:pPr>
            <w:del w:id="1799" w:author="Cole, George" w:date="2016-04-28T18:21:00Z">
              <w:r w:rsidRPr="003651D9" w:rsidDel="002D2B78">
                <w:delText>observation/code</w:delText>
              </w:r>
            </w:del>
          </w:p>
        </w:tc>
        <w:tc>
          <w:tcPr>
            <w:tcW w:w="1016" w:type="dxa"/>
            <w:shd w:val="clear" w:color="auto" w:fill="D9D9D9"/>
          </w:tcPr>
          <w:p w14:paraId="745E28A9" w14:textId="361B1DFE" w:rsidR="004B7094" w:rsidRPr="003651D9" w:rsidDel="002D2B78" w:rsidRDefault="004B7094" w:rsidP="008452AF">
            <w:pPr>
              <w:pStyle w:val="TableEntryHeader"/>
              <w:keepNext/>
              <w:ind w:left="0" w:right="0"/>
              <w:rPr>
                <w:del w:id="1800" w:author="Cole, George" w:date="2016-04-28T18:21:00Z"/>
              </w:rPr>
            </w:pPr>
            <w:del w:id="1801" w:author="Cole, George" w:date="2016-04-28T18:21:00Z">
              <w:r w:rsidRPr="003651D9" w:rsidDel="002D2B78">
                <w:delText>Data Type</w:delText>
              </w:r>
            </w:del>
          </w:p>
        </w:tc>
        <w:tc>
          <w:tcPr>
            <w:tcW w:w="1165" w:type="dxa"/>
            <w:shd w:val="clear" w:color="auto" w:fill="D9D9D9"/>
          </w:tcPr>
          <w:p w14:paraId="5B4ADF7E" w14:textId="495A5969" w:rsidR="004B7094" w:rsidRPr="003651D9" w:rsidDel="002D2B78" w:rsidRDefault="004B7094" w:rsidP="008452AF">
            <w:pPr>
              <w:pStyle w:val="TableEntryHeader"/>
              <w:keepNext/>
              <w:ind w:left="0" w:right="0"/>
              <w:rPr>
                <w:del w:id="1802" w:author="Cole, George" w:date="2016-04-28T18:21:00Z"/>
                <w:sz w:val="18"/>
              </w:rPr>
            </w:pPr>
            <w:del w:id="1803" w:author="Cole, George" w:date="2016-04-28T18:21:00Z">
              <w:r w:rsidRPr="003651D9" w:rsidDel="002D2B78">
                <w:rPr>
                  <w:sz w:val="18"/>
                </w:rPr>
                <w:delText>Unit of Measure</w:delText>
              </w:r>
            </w:del>
          </w:p>
        </w:tc>
        <w:tc>
          <w:tcPr>
            <w:tcW w:w="2448" w:type="dxa"/>
            <w:shd w:val="clear" w:color="auto" w:fill="D9D9D9"/>
          </w:tcPr>
          <w:p w14:paraId="626CC79A" w14:textId="2A24FD91" w:rsidR="004B7094" w:rsidRPr="003651D9" w:rsidDel="002D2B78" w:rsidRDefault="004B7094" w:rsidP="008452AF">
            <w:pPr>
              <w:pStyle w:val="TableEntryHeader"/>
              <w:keepNext/>
              <w:ind w:left="0" w:right="0"/>
              <w:rPr>
                <w:del w:id="1804" w:author="Cole, George" w:date="2016-04-28T18:21:00Z"/>
              </w:rPr>
            </w:pPr>
            <w:del w:id="1805" w:author="Cole, George" w:date="2016-04-28T18:21:00Z">
              <w:r w:rsidRPr="003651D9" w:rsidDel="002D2B78">
                <w:delText>Value Set</w:delText>
              </w:r>
            </w:del>
          </w:p>
        </w:tc>
      </w:tr>
      <w:tr w:rsidR="004B7094" w:rsidRPr="003651D9" w:rsidDel="002D2B78" w14:paraId="0B8DB4AB" w14:textId="137F4875" w:rsidTr="008452AF">
        <w:trPr>
          <w:del w:id="1806" w:author="Cole, George" w:date="2016-04-28T18:21:00Z"/>
        </w:trPr>
        <w:tc>
          <w:tcPr>
            <w:tcW w:w="968" w:type="dxa"/>
          </w:tcPr>
          <w:p w14:paraId="5F14C205" w14:textId="54736119" w:rsidR="004B7094" w:rsidRPr="003651D9" w:rsidDel="002D2B78" w:rsidRDefault="00746A3D" w:rsidP="00BB76BC">
            <w:pPr>
              <w:pStyle w:val="TableEntry"/>
              <w:rPr>
                <w:del w:id="1807" w:author="Cole, George" w:date="2016-04-28T18:21:00Z"/>
              </w:rPr>
            </w:pPr>
            <w:del w:id="1808" w:author="Cole, George" w:date="2016-04-28T18:21:00Z">
              <w:r w:rsidRPr="003651D9" w:rsidDel="002D2B78">
                <w:delText>&lt;</w:delText>
              </w:r>
              <w:r w:rsidR="00940FC7" w:rsidDel="002D2B78">
                <w:delText>e.g.,</w:delText>
              </w:r>
              <w:r w:rsidR="007D724B" w:rsidRPr="003651D9" w:rsidDel="002D2B78">
                <w:delText xml:space="preserve"> </w:delText>
              </w:r>
              <w:r w:rsidR="004B7094" w:rsidRPr="003651D9" w:rsidDel="002D2B78">
                <w:delText>C [1..*]</w:delText>
              </w:r>
            </w:del>
          </w:p>
        </w:tc>
        <w:tc>
          <w:tcPr>
            <w:tcW w:w="1480" w:type="dxa"/>
            <w:shd w:val="clear" w:color="auto" w:fill="auto"/>
          </w:tcPr>
          <w:p w14:paraId="3A643500" w14:textId="6960E128" w:rsidR="004B7094" w:rsidRPr="003651D9" w:rsidDel="002D2B78" w:rsidRDefault="004B7094" w:rsidP="00BB76BC">
            <w:pPr>
              <w:pStyle w:val="TableEntry"/>
              <w:rPr>
                <w:del w:id="1809" w:author="Cole, George" w:date="2016-04-28T18:21:00Z"/>
              </w:rPr>
            </w:pPr>
            <w:del w:id="1810" w:author="Cole, George" w:date="2016-04-28T18:21:00Z">
              <w:r w:rsidRPr="003651D9" w:rsidDel="002D2B78">
                <w:delText>R: Cath with LVG</w:delText>
              </w:r>
            </w:del>
          </w:p>
        </w:tc>
        <w:tc>
          <w:tcPr>
            <w:tcW w:w="2499" w:type="dxa"/>
            <w:shd w:val="clear" w:color="auto" w:fill="auto"/>
          </w:tcPr>
          <w:p w14:paraId="31522328" w14:textId="44AABD02" w:rsidR="004B7094" w:rsidRPr="003651D9" w:rsidDel="002D2B78" w:rsidRDefault="004B7094" w:rsidP="00BB76BC">
            <w:pPr>
              <w:pStyle w:val="TableEntry"/>
              <w:rPr>
                <w:del w:id="1811" w:author="Cole, George" w:date="2016-04-28T18:21:00Z"/>
              </w:rPr>
            </w:pPr>
            <w:del w:id="1812" w:author="Cole, George" w:date="2016-04-28T18:21:00Z">
              <w:r w:rsidRPr="003651D9" w:rsidDel="002D2B78">
                <w:delText>72724002, SNOMED CT, “Morphology findings”</w:delText>
              </w:r>
            </w:del>
          </w:p>
          <w:p w14:paraId="371B8D6C" w14:textId="476E8474" w:rsidR="004B7094" w:rsidRPr="003651D9" w:rsidDel="002D2B78" w:rsidRDefault="004B7094" w:rsidP="00BB76BC">
            <w:pPr>
              <w:pStyle w:val="TableEntry"/>
              <w:rPr>
                <w:del w:id="1813" w:author="Cole, George" w:date="2016-04-28T18:21:00Z"/>
                <w:highlight w:val="yellow"/>
              </w:rPr>
            </w:pPr>
            <w:del w:id="1814" w:author="Cole, George" w:date="2016-04-28T18:21:00Z">
              <w:r w:rsidRPr="003651D9" w:rsidDel="002D2B78">
                <w:delText xml:space="preserve">+ targetSiteCode from </w:delText>
              </w:r>
              <w:r w:rsidR="007D724B" w:rsidRPr="003651D9" w:rsidDel="002D2B78">
                <w:delText>1.2.840.10008.6.1.219 DICOM CID 3718 Myocardial Wall Segments in Projection</w:delText>
              </w:r>
            </w:del>
          </w:p>
        </w:tc>
        <w:tc>
          <w:tcPr>
            <w:tcW w:w="1016" w:type="dxa"/>
            <w:shd w:val="clear" w:color="auto" w:fill="auto"/>
          </w:tcPr>
          <w:p w14:paraId="370D448C" w14:textId="75DC4375" w:rsidR="004B7094" w:rsidRPr="003651D9" w:rsidDel="002D2B78" w:rsidRDefault="004B7094" w:rsidP="00BB76BC">
            <w:pPr>
              <w:pStyle w:val="TableEntry"/>
              <w:rPr>
                <w:del w:id="1815" w:author="Cole, George" w:date="2016-04-28T18:21:00Z"/>
              </w:rPr>
            </w:pPr>
            <w:del w:id="1816" w:author="Cole, George" w:date="2016-04-28T18:21:00Z">
              <w:r w:rsidRPr="003651D9" w:rsidDel="002D2B78">
                <w:delText>CD</w:delText>
              </w:r>
            </w:del>
          </w:p>
        </w:tc>
        <w:tc>
          <w:tcPr>
            <w:tcW w:w="1165" w:type="dxa"/>
            <w:shd w:val="clear" w:color="auto" w:fill="auto"/>
          </w:tcPr>
          <w:p w14:paraId="130B804F" w14:textId="1E14E03C" w:rsidR="004B7094" w:rsidRPr="003651D9" w:rsidDel="002D2B78" w:rsidRDefault="004B7094" w:rsidP="00BB76BC">
            <w:pPr>
              <w:pStyle w:val="TableEntry"/>
              <w:rPr>
                <w:del w:id="1817" w:author="Cole, George" w:date="2016-04-28T18:21:00Z"/>
              </w:rPr>
            </w:pPr>
            <w:del w:id="1818" w:author="Cole, George" w:date="2016-04-28T18:21:00Z">
              <w:r w:rsidRPr="003651D9" w:rsidDel="002D2B78">
                <w:delText>n/a</w:delText>
              </w:r>
            </w:del>
          </w:p>
        </w:tc>
        <w:tc>
          <w:tcPr>
            <w:tcW w:w="2448" w:type="dxa"/>
            <w:shd w:val="clear" w:color="auto" w:fill="auto"/>
          </w:tcPr>
          <w:p w14:paraId="3B461B2F" w14:textId="0D2D0757" w:rsidR="004B7094" w:rsidRPr="003651D9" w:rsidDel="002D2B78" w:rsidRDefault="007D724B" w:rsidP="00BB76BC">
            <w:pPr>
              <w:pStyle w:val="TableEntry"/>
              <w:rPr>
                <w:del w:id="1819" w:author="Cole, George" w:date="2016-04-28T18:21:00Z"/>
              </w:rPr>
            </w:pPr>
            <w:del w:id="1820" w:author="Cole, George" w:date="2016-04-28T18:21:00Z">
              <w:r w:rsidRPr="003651D9" w:rsidDel="002D2B78">
                <w:delText>1.3.6.1.4.1.19376.1.4.1.5.19 Myocardium Assessments</w:delText>
              </w:r>
              <w:r w:rsidR="00746A3D" w:rsidRPr="003651D9" w:rsidDel="002D2B78">
                <w:delText>&gt;</w:delText>
              </w:r>
            </w:del>
          </w:p>
        </w:tc>
      </w:tr>
      <w:tr w:rsidR="004B7094" w:rsidRPr="003651D9" w:rsidDel="002D2B78" w14:paraId="20461AB1" w14:textId="0BE196E1" w:rsidTr="008452AF">
        <w:trPr>
          <w:del w:id="1821" w:author="Cole, George" w:date="2016-04-28T18:21:00Z"/>
        </w:trPr>
        <w:tc>
          <w:tcPr>
            <w:tcW w:w="968" w:type="dxa"/>
          </w:tcPr>
          <w:p w14:paraId="5658A863" w14:textId="6782CFC3" w:rsidR="004B7094" w:rsidRPr="003651D9" w:rsidDel="002D2B78" w:rsidRDefault="00746A3D" w:rsidP="00BB76BC">
            <w:pPr>
              <w:pStyle w:val="TableEntry"/>
              <w:rPr>
                <w:del w:id="1822" w:author="Cole, George" w:date="2016-04-28T18:21:00Z"/>
              </w:rPr>
            </w:pPr>
            <w:del w:id="1823" w:author="Cole, George" w:date="2016-04-28T18:21:00Z">
              <w:r w:rsidRPr="003651D9" w:rsidDel="002D2B78">
                <w:delText>&lt;</w:delText>
              </w:r>
              <w:r w:rsidR="00940FC7" w:rsidDel="002D2B78">
                <w:delText>e.g.,</w:delText>
              </w:r>
              <w:r w:rsidR="007D724B" w:rsidRPr="003651D9" w:rsidDel="002D2B78">
                <w:delText xml:space="preserve"> </w:delText>
              </w:r>
              <w:r w:rsidR="004B7094" w:rsidRPr="003651D9" w:rsidDel="002D2B78">
                <w:delText>C [1..*]</w:delText>
              </w:r>
            </w:del>
          </w:p>
        </w:tc>
        <w:tc>
          <w:tcPr>
            <w:tcW w:w="1480" w:type="dxa"/>
            <w:shd w:val="clear" w:color="auto" w:fill="auto"/>
          </w:tcPr>
          <w:p w14:paraId="2240B482" w14:textId="20694ADA" w:rsidR="004B7094" w:rsidRPr="003651D9" w:rsidDel="002D2B78" w:rsidRDefault="004B7094" w:rsidP="00BB76BC">
            <w:pPr>
              <w:pStyle w:val="TableEntry"/>
              <w:rPr>
                <w:del w:id="1824" w:author="Cole, George" w:date="2016-04-28T18:21:00Z"/>
                <w:rFonts w:eastAsia="Calibri"/>
              </w:rPr>
            </w:pPr>
            <w:del w:id="1825" w:author="Cole, George" w:date="2016-04-28T18:21:00Z">
              <w:r w:rsidRPr="003651D9" w:rsidDel="002D2B78">
                <w:rPr>
                  <w:rFonts w:eastAsia="Calibri"/>
                </w:rPr>
                <w:delText>R: SPECT, echo, CMR</w:delText>
              </w:r>
            </w:del>
          </w:p>
          <w:p w14:paraId="2759B133" w14:textId="1CBA42F3" w:rsidR="004B7094" w:rsidRPr="003651D9" w:rsidDel="002D2B78" w:rsidRDefault="004B7094" w:rsidP="00BB76BC">
            <w:pPr>
              <w:pStyle w:val="TableEntry"/>
              <w:rPr>
                <w:del w:id="1826" w:author="Cole, George" w:date="2016-04-28T18:21:00Z"/>
              </w:rPr>
            </w:pPr>
            <w:del w:id="1827" w:author="Cole, George" w:date="2016-04-28T18:21:00Z">
              <w:r w:rsidRPr="003651D9" w:rsidDel="002D2B78">
                <w:rPr>
                  <w:rFonts w:eastAsia="Calibri"/>
                </w:rPr>
                <w:delText>O:CCTA</w:delText>
              </w:r>
            </w:del>
          </w:p>
        </w:tc>
        <w:tc>
          <w:tcPr>
            <w:tcW w:w="2499" w:type="dxa"/>
            <w:shd w:val="clear" w:color="auto" w:fill="auto"/>
          </w:tcPr>
          <w:p w14:paraId="36EFC06D" w14:textId="30A725FE" w:rsidR="004B7094" w:rsidRPr="003651D9" w:rsidDel="002D2B78" w:rsidRDefault="004B7094" w:rsidP="00BB76BC">
            <w:pPr>
              <w:pStyle w:val="TableEntry"/>
              <w:rPr>
                <w:del w:id="1828" w:author="Cole, George" w:date="2016-04-28T18:21:00Z"/>
              </w:rPr>
            </w:pPr>
            <w:del w:id="1829" w:author="Cole, George" w:date="2016-04-28T18:21:00Z">
              <w:r w:rsidRPr="003651D9" w:rsidDel="002D2B78">
                <w:delText>72724002, SNOMED CT, “Morphology findings”</w:delText>
              </w:r>
            </w:del>
          </w:p>
          <w:p w14:paraId="26B5F9B4" w14:textId="63D1609F" w:rsidR="004B7094" w:rsidRPr="003651D9" w:rsidDel="002D2B78" w:rsidRDefault="004B7094" w:rsidP="00BB76BC">
            <w:pPr>
              <w:pStyle w:val="TableEntry"/>
              <w:rPr>
                <w:del w:id="1830" w:author="Cole, George" w:date="2016-04-28T18:21:00Z"/>
                <w:highlight w:val="yellow"/>
              </w:rPr>
            </w:pPr>
            <w:del w:id="1831" w:author="Cole, George" w:date="2016-04-28T18:21:00Z">
              <w:r w:rsidRPr="003651D9" w:rsidDel="002D2B78">
                <w:delText xml:space="preserve">+ targetSiteCode from </w:delText>
              </w:r>
              <w:r w:rsidR="007D724B" w:rsidRPr="003651D9" w:rsidDel="002D2B78">
                <w:delText>1.2.840.10008.6.1.218 DICOM CID 3717 Myocardial Wall Segments</w:delText>
              </w:r>
            </w:del>
          </w:p>
        </w:tc>
        <w:tc>
          <w:tcPr>
            <w:tcW w:w="1016" w:type="dxa"/>
            <w:shd w:val="clear" w:color="auto" w:fill="auto"/>
          </w:tcPr>
          <w:p w14:paraId="2E393BA5" w14:textId="72749D2F" w:rsidR="004B7094" w:rsidRPr="003651D9" w:rsidDel="002D2B78" w:rsidRDefault="004B7094" w:rsidP="00BB76BC">
            <w:pPr>
              <w:pStyle w:val="TableEntry"/>
              <w:rPr>
                <w:del w:id="1832" w:author="Cole, George" w:date="2016-04-28T18:21:00Z"/>
              </w:rPr>
            </w:pPr>
            <w:del w:id="1833" w:author="Cole, George" w:date="2016-04-28T18:21:00Z">
              <w:r w:rsidRPr="003651D9" w:rsidDel="002D2B78">
                <w:delText>CD</w:delText>
              </w:r>
            </w:del>
          </w:p>
        </w:tc>
        <w:tc>
          <w:tcPr>
            <w:tcW w:w="1165" w:type="dxa"/>
            <w:shd w:val="clear" w:color="auto" w:fill="auto"/>
          </w:tcPr>
          <w:p w14:paraId="64B1E6D5" w14:textId="7EBF03B7" w:rsidR="004B7094" w:rsidRPr="003651D9" w:rsidDel="002D2B78" w:rsidRDefault="004B7094" w:rsidP="00BB76BC">
            <w:pPr>
              <w:pStyle w:val="TableEntry"/>
              <w:rPr>
                <w:del w:id="1834" w:author="Cole, George" w:date="2016-04-28T18:21:00Z"/>
              </w:rPr>
            </w:pPr>
            <w:del w:id="1835" w:author="Cole, George" w:date="2016-04-28T18:21:00Z">
              <w:r w:rsidRPr="003651D9" w:rsidDel="002D2B78">
                <w:delText>n/a</w:delText>
              </w:r>
            </w:del>
          </w:p>
        </w:tc>
        <w:tc>
          <w:tcPr>
            <w:tcW w:w="2448" w:type="dxa"/>
            <w:shd w:val="clear" w:color="auto" w:fill="auto"/>
          </w:tcPr>
          <w:p w14:paraId="17F15492" w14:textId="25F38FD5" w:rsidR="004B7094" w:rsidRPr="003651D9" w:rsidDel="002D2B78" w:rsidRDefault="007D724B" w:rsidP="00BB76BC">
            <w:pPr>
              <w:pStyle w:val="TableEntry"/>
              <w:rPr>
                <w:del w:id="1836" w:author="Cole, George" w:date="2016-04-28T18:21:00Z"/>
              </w:rPr>
            </w:pPr>
            <w:del w:id="1837" w:author="Cole, George" w:date="2016-04-28T18:21:00Z">
              <w:r w:rsidRPr="003651D9" w:rsidDel="002D2B78">
                <w:delText>1.3.6.1.4.1.19376.1.4.1.5.19 Myocardium Assessments</w:delText>
              </w:r>
              <w:r w:rsidR="00746A3D" w:rsidRPr="003651D9" w:rsidDel="002D2B78">
                <w:delText>&gt;</w:delText>
              </w:r>
            </w:del>
          </w:p>
        </w:tc>
      </w:tr>
    </w:tbl>
    <w:p w14:paraId="3C7AADE0" w14:textId="57DDE3E8" w:rsidR="004B7094" w:rsidRPr="003651D9" w:rsidDel="002D2B78" w:rsidRDefault="007D724B" w:rsidP="004B7094">
      <w:pPr>
        <w:pStyle w:val="BodyText"/>
        <w:rPr>
          <w:del w:id="1838" w:author="Cole, George" w:date="2016-04-28T18:21:00Z"/>
          <w:kern w:val="28"/>
        </w:rPr>
      </w:pPr>
      <w:del w:id="1839" w:author="Cole, George" w:date="2016-04-28T18:21:00Z">
        <w:r w:rsidRPr="003651D9" w:rsidDel="002D2B78">
          <w:rPr>
            <w:kern w:val="28"/>
          </w:rPr>
          <w:delText>&lt;</w:delText>
        </w:r>
        <w:r w:rsidR="00940FC7" w:rsidDel="002D2B78">
          <w:rPr>
            <w:kern w:val="28"/>
          </w:rPr>
          <w:delText>e.g.,</w:delText>
        </w:r>
        <w:r w:rsidRPr="003651D9" w:rsidDel="002D2B78">
          <w:rPr>
            <w:kern w:val="28"/>
          </w:rPr>
          <w:delText xml:space="preserve"> </w:delText>
        </w:r>
        <w:r w:rsidR="004B7094" w:rsidRPr="003651D9" w:rsidDel="002D2B78">
          <w:rPr>
            <w:kern w:val="28"/>
          </w:rPr>
          <w:delText xml:space="preserve">The </w:delText>
        </w:r>
        <w:r w:rsidR="004B7094" w:rsidRPr="003651D9" w:rsidDel="002D2B78">
          <w:rPr>
            <w:rFonts w:ascii="Courier New" w:hAnsi="Courier New" w:cs="Courier New"/>
            <w:kern w:val="28"/>
            <w:sz w:val="20"/>
          </w:rPr>
          <w:delText>observation/value</w:delText>
        </w:r>
        <w:r w:rsidR="004B7094" w:rsidRPr="003651D9" w:rsidDel="002D2B78">
          <w:rPr>
            <w:kern w:val="28"/>
          </w:rPr>
          <w:delText xml:space="preserve"> MAY be a null flavor.</w:delText>
        </w:r>
        <w:r w:rsidR="001055CB" w:rsidRPr="003651D9" w:rsidDel="002D2B78">
          <w:rPr>
            <w:kern w:val="28"/>
          </w:rPr>
          <w:delText>&gt;</w:delText>
        </w:r>
        <w:r w:rsidR="004B7094" w:rsidRPr="003651D9" w:rsidDel="002D2B78">
          <w:rPr>
            <w:kern w:val="28"/>
          </w:rPr>
          <w:delText xml:space="preserve"> </w:delText>
        </w:r>
      </w:del>
    </w:p>
    <w:p w14:paraId="496D3F58" w14:textId="4ED6CE30" w:rsidR="004B7094" w:rsidRPr="003651D9" w:rsidDel="002D2B78" w:rsidRDefault="007D724B" w:rsidP="004B7094">
      <w:pPr>
        <w:pStyle w:val="BodyText"/>
        <w:rPr>
          <w:del w:id="1840" w:author="Cole, George" w:date="2016-04-28T18:21:00Z"/>
          <w:kern w:val="28"/>
        </w:rPr>
      </w:pPr>
      <w:del w:id="1841" w:author="Cole, George" w:date="2016-04-28T18:21:00Z">
        <w:r w:rsidRPr="003651D9" w:rsidDel="002D2B78">
          <w:rPr>
            <w:kern w:val="28"/>
          </w:rPr>
          <w:delText>&lt;</w:delText>
        </w:r>
        <w:r w:rsidR="00940FC7" w:rsidDel="002D2B78">
          <w:rPr>
            <w:kern w:val="28"/>
          </w:rPr>
          <w:delText>e.g.,</w:delText>
        </w:r>
        <w:r w:rsidR="004B7094" w:rsidRPr="003651D9" w:rsidDel="002D2B78">
          <w:rPr>
            <w:kern w:val="28"/>
          </w:rPr>
          <w:delText xml:space="preserve"> morphological assessment observation MAY have a subsidiary Severity observation (templateID 1.3.6.1.4.1.19376.1.5.3.1.4.1 [PCC TF-2]).</w:delText>
        </w:r>
        <w:r w:rsidRPr="003651D9" w:rsidDel="002D2B78">
          <w:rPr>
            <w:kern w:val="28"/>
          </w:rPr>
          <w:delText>&gt;</w:delText>
        </w:r>
      </w:del>
    </w:p>
    <w:p w14:paraId="7F23EC0E" w14:textId="21B0DF2E" w:rsidR="009612F6" w:rsidRPr="003651D9" w:rsidDel="002D2B78" w:rsidRDefault="009612F6" w:rsidP="00630F33">
      <w:pPr>
        <w:pStyle w:val="BodyText"/>
        <w:rPr>
          <w:del w:id="1842" w:author="Cole, George" w:date="2016-04-28T18:21:00Z"/>
          <w:lang w:eastAsia="x-none"/>
        </w:rPr>
      </w:pPr>
    </w:p>
    <w:p w14:paraId="2023D42B" w14:textId="196EB617" w:rsidR="00983131" w:rsidRPr="003651D9" w:rsidDel="002D2B78" w:rsidRDefault="00983131" w:rsidP="00597DB2">
      <w:pPr>
        <w:pStyle w:val="AuthorInstructions"/>
        <w:rPr>
          <w:del w:id="1843" w:author="Cole, George" w:date="2016-04-28T18:21:00Z"/>
        </w:rPr>
      </w:pPr>
      <w:del w:id="1844" w:author="Cole, George" w:date="2016-04-28T18:21:00Z">
        <w:r w:rsidRPr="003651D9" w:rsidDel="002D2B78">
          <w:delText>### End Tabular Format - Entry</w:delText>
        </w:r>
      </w:del>
    </w:p>
    <w:p w14:paraId="198F2B7F" w14:textId="474C43AE" w:rsidR="009612F6" w:rsidRPr="003651D9" w:rsidDel="002D2B78" w:rsidRDefault="009612F6" w:rsidP="00597DB2">
      <w:pPr>
        <w:pStyle w:val="AuthorInstructions"/>
        <w:rPr>
          <w:del w:id="1845" w:author="Cole, George" w:date="2016-04-28T18:21:00Z"/>
        </w:rPr>
      </w:pPr>
    </w:p>
    <w:p w14:paraId="2484719E" w14:textId="53CD544F" w:rsidR="00983131" w:rsidRPr="003651D9" w:rsidDel="002D2B78" w:rsidRDefault="00983131" w:rsidP="00597DB2">
      <w:pPr>
        <w:pStyle w:val="AuthorInstructions"/>
        <w:rPr>
          <w:del w:id="1846" w:author="Cole, George" w:date="2016-04-28T18:21:00Z"/>
        </w:rPr>
      </w:pPr>
      <w:del w:id="1847" w:author="Cole, George" w:date="2016-04-28T18:21:00Z">
        <w:r w:rsidRPr="003651D9" w:rsidDel="002D2B78">
          <w:delText>### Begin Discrete Conformance Format – Entry</w:delText>
        </w:r>
      </w:del>
    </w:p>
    <w:p w14:paraId="08078302" w14:textId="1CE237BD" w:rsidR="00114040" w:rsidRPr="003651D9" w:rsidDel="002D2B78" w:rsidRDefault="00114040" w:rsidP="00597DB2">
      <w:pPr>
        <w:pStyle w:val="AuthorInstructions"/>
        <w:rPr>
          <w:del w:id="1848" w:author="Cole, George" w:date="2016-04-28T18:21:00Z"/>
        </w:rPr>
      </w:pPr>
      <w:del w:id="1849" w:author="Cole, George" w:date="2016-04-28T18:21:00Z">
        <w:r w:rsidRPr="003651D9" w:rsidDel="002D2B78">
          <w:delText>&lt;An example is provided to demonstrate the desired consistent use and format</w:delText>
        </w:r>
        <w:r w:rsidR="00887E40" w:rsidRPr="003651D9" w:rsidDel="002D2B78">
          <w:delText xml:space="preserve">. </w:delText>
        </w:r>
        <w:r w:rsidRPr="003651D9" w:rsidDel="002D2B78">
          <w:delText>Delete this example prior to publication for Public Comment.</w:delText>
        </w:r>
        <w:r w:rsidR="00D609FE" w:rsidRPr="003651D9" w:rsidDel="002D2B78">
          <w:delText xml:space="preserve"> The statements must be numbered, begin with SHALL/SHOULD/MAY identify the cardinality using [n..n], the name of the element, and a subitem which described the value or source of the information.</w:delText>
        </w:r>
        <w:r w:rsidRPr="003651D9" w:rsidDel="002D2B78">
          <w:delText>&gt;</w:delText>
        </w:r>
      </w:del>
    </w:p>
    <w:p w14:paraId="23399794" w14:textId="65430E78" w:rsidR="00875076" w:rsidRPr="003651D9" w:rsidDel="002467D0" w:rsidRDefault="00875076" w:rsidP="00875076">
      <w:pPr>
        <w:pStyle w:val="BodyText"/>
        <w:rPr>
          <w:del w:id="1850" w:author="Cole, George" w:date="2016-04-28T18:22:00Z"/>
          <w:szCs w:val="24"/>
          <w:lang w:eastAsia="x-none"/>
        </w:rPr>
      </w:pPr>
    </w:p>
    <w:p w14:paraId="7378D6EA" w14:textId="68FCE048" w:rsidR="00875076" w:rsidRPr="003651D9" w:rsidDel="002467D0" w:rsidRDefault="00746A3D" w:rsidP="00875076">
      <w:pPr>
        <w:pStyle w:val="Heading5"/>
        <w:numPr>
          <w:ilvl w:val="0"/>
          <w:numId w:val="0"/>
        </w:numPr>
        <w:ind w:left="810" w:hanging="810"/>
        <w:rPr>
          <w:del w:id="1851" w:author="Cole, George" w:date="2016-04-28T18:22:00Z"/>
          <w:noProof w:val="0"/>
        </w:rPr>
      </w:pPr>
      <w:bookmarkStart w:id="1852" w:name="_Toc184813871"/>
      <w:bookmarkStart w:id="1853" w:name="_Toc322675194"/>
      <w:bookmarkStart w:id="1854" w:name="E_Problem_Observation_Cardiac_PF"/>
      <w:bookmarkStart w:id="1855" w:name="E_Result_Observation_Cardiac_PF"/>
      <w:del w:id="1856" w:author="Cole, George" w:date="2016-04-28T18:22:00Z">
        <w:r w:rsidRPr="003651D9" w:rsidDel="002467D0">
          <w:rPr>
            <w:noProof w:val="0"/>
          </w:rPr>
          <w:delText>&lt;</w:delText>
        </w:r>
        <w:r w:rsidR="00940FC7" w:rsidDel="002467D0">
          <w:rPr>
            <w:noProof w:val="0"/>
          </w:rPr>
          <w:delText>e.g.,</w:delText>
        </w:r>
        <w:r w:rsidR="00875076" w:rsidRPr="003651D9" w:rsidDel="002467D0">
          <w:rPr>
            <w:noProof w:val="0"/>
          </w:rPr>
          <w:delText>6.</w:delText>
        </w:r>
        <w:r w:rsidR="00AD069D" w:rsidRPr="003651D9" w:rsidDel="002467D0">
          <w:rPr>
            <w:noProof w:val="0"/>
          </w:rPr>
          <w:delText>3.4</w:delText>
        </w:r>
        <w:r w:rsidR="00875076" w:rsidRPr="003651D9" w:rsidDel="002467D0">
          <w:rPr>
            <w:noProof w:val="0"/>
          </w:rPr>
          <w:delText>.E Result</w:delText>
        </w:r>
        <w:bookmarkStart w:id="1857" w:name="E_Problem_Observation"/>
        <w:bookmarkEnd w:id="1857"/>
        <w:r w:rsidR="00875076" w:rsidRPr="003651D9" w:rsidDel="002467D0">
          <w:rPr>
            <w:noProof w:val="0"/>
          </w:rPr>
          <w:delText xml:space="preserve"> Observation</w:delText>
        </w:r>
        <w:bookmarkStart w:id="1858" w:name="CS_ProblemObservation"/>
        <w:bookmarkEnd w:id="1852"/>
        <w:bookmarkEnd w:id="1858"/>
        <w:r w:rsidR="00875076" w:rsidRPr="003651D9" w:rsidDel="002467D0">
          <w:rPr>
            <w:noProof w:val="0"/>
          </w:rPr>
          <w:delText xml:space="preserve"> - Cardiac</w:delText>
        </w:r>
        <w:bookmarkEnd w:id="1853"/>
      </w:del>
    </w:p>
    <w:bookmarkEnd w:id="1854"/>
    <w:bookmarkEnd w:id="1855"/>
    <w:p w14:paraId="7DD9BA27" w14:textId="4FB93E70" w:rsidR="00875076" w:rsidRPr="003651D9" w:rsidDel="002467D0" w:rsidRDefault="00875076" w:rsidP="00875076">
      <w:pPr>
        <w:pStyle w:val="BracketData"/>
        <w:rPr>
          <w:del w:id="1859" w:author="Cole, George" w:date="2016-04-28T18:22:00Z"/>
        </w:rPr>
      </w:pPr>
      <w:del w:id="1860" w:author="Cole, George" w:date="2016-04-28T18:22:00Z">
        <w:r w:rsidRPr="003651D9" w:rsidDel="002467D0">
          <w:delText>[observation: templateId 1.3.6.1.4.1.19376.1.4.1.4.16 (open)]</w:delText>
        </w:r>
      </w:del>
    </w:p>
    <w:p w14:paraId="24C760C8" w14:textId="2C980C86" w:rsidR="00875076" w:rsidRPr="003651D9" w:rsidDel="002467D0" w:rsidRDefault="00875076" w:rsidP="00875076">
      <w:pPr>
        <w:ind w:left="720"/>
        <w:rPr>
          <w:del w:id="1861" w:author="Cole, George" w:date="2016-04-28T18:22:00Z"/>
        </w:rPr>
      </w:pPr>
      <w:del w:id="1862" w:author="Cole, George" w:date="2016-04-28T18:22:00Z">
        <w:r w:rsidRPr="003651D9" w:rsidDel="002467D0">
          <w:delText>A result observation is a clinical statement that a clinician has noted during the Cath Lab procedure</w:delText>
        </w:r>
        <w:r w:rsidR="00887E40" w:rsidRPr="003651D9" w:rsidDel="002467D0">
          <w:delText xml:space="preserve">. </w:delText>
        </w:r>
        <w:r w:rsidRPr="003651D9" w:rsidDel="002467D0">
          <w:delText>This entry is used to describe the specific procedure findings that were observed during the specific Cath Lab procedure</w:delText>
        </w:r>
        <w:r w:rsidR="00887E40" w:rsidRPr="003651D9" w:rsidDel="002467D0">
          <w:delText xml:space="preserve">. </w:delText>
        </w:r>
      </w:del>
    </w:p>
    <w:p w14:paraId="0FD8A0D1" w14:textId="195D4D75" w:rsidR="00875076" w:rsidRPr="003651D9" w:rsidDel="002467D0" w:rsidRDefault="00875076" w:rsidP="00875076">
      <w:pPr>
        <w:ind w:left="720"/>
        <w:rPr>
          <w:del w:id="1863" w:author="Cole, George" w:date="2016-04-28T18:22:00Z"/>
        </w:rPr>
      </w:pPr>
      <w:del w:id="1864" w:author="Cole, George" w:date="2016-04-28T18:22:00Z">
        <w:r w:rsidRPr="003651D9" w:rsidDel="002467D0">
          <w:delText xml:space="preserve">The specific result observations are defined in </w:delText>
        </w:r>
        <w:r w:rsidRPr="003651D9" w:rsidDel="002467D0">
          <w:rPr>
            <w:rFonts w:ascii="Courier New" w:hAnsi="Courier New" w:cs="Courier New"/>
            <w:sz w:val="20"/>
          </w:rPr>
          <w:delText>1.3.6.1.4.1.19376.1.4.1.5.38</w:delText>
        </w:r>
        <w:r w:rsidRPr="003651D9" w:rsidDel="002467D0">
          <w:rPr>
            <w:sz w:val="20"/>
          </w:rPr>
          <w:delText xml:space="preserve"> </w:delText>
        </w:r>
        <w:r w:rsidRPr="003651D9" w:rsidDel="002467D0">
          <w:delText>Procedure Findings Constraints/ValueSet</w:delText>
        </w:r>
        <w:r w:rsidR="00887E40" w:rsidRPr="003651D9" w:rsidDel="002467D0">
          <w:delText xml:space="preserve">. </w:delText>
        </w:r>
      </w:del>
    </w:p>
    <w:p w14:paraId="049E2255" w14:textId="2B713222" w:rsidR="00875076" w:rsidRPr="003651D9" w:rsidDel="002467D0" w:rsidRDefault="00875076" w:rsidP="00875076">
      <w:pPr>
        <w:rPr>
          <w:del w:id="1865" w:author="Cole, George" w:date="2016-04-28T18:22:00Z"/>
        </w:rPr>
      </w:pPr>
    </w:p>
    <w:p w14:paraId="4197D764" w14:textId="2F42E12C" w:rsidR="00875076" w:rsidRPr="003651D9" w:rsidDel="002467D0" w:rsidRDefault="00875076" w:rsidP="00AA3771">
      <w:pPr>
        <w:numPr>
          <w:ilvl w:val="0"/>
          <w:numId w:val="16"/>
        </w:numPr>
        <w:spacing w:before="0" w:after="40" w:line="260" w:lineRule="exact"/>
        <w:rPr>
          <w:del w:id="1866" w:author="Cole, George" w:date="2016-04-28T18:22:00Z"/>
        </w:rPr>
      </w:pPr>
      <w:del w:id="1867" w:author="Cole, George" w:date="2016-04-28T18:22:00Z">
        <w:r w:rsidRPr="003651D9" w:rsidDel="002467D0">
          <w:rPr>
            <w:rStyle w:val="keyword"/>
          </w:rPr>
          <w:delText>SHALL</w:delText>
        </w:r>
        <w:r w:rsidRPr="003651D9" w:rsidDel="002467D0">
          <w:delText xml:space="preserve"> contain exactly one [1..1] </w:delText>
        </w:r>
        <w:r w:rsidRPr="003651D9" w:rsidDel="002467D0">
          <w:rPr>
            <w:rStyle w:val="XMLnameBold"/>
          </w:rPr>
          <w:delText>@classCode</w:delText>
        </w:r>
        <w:r w:rsidRPr="003651D9" w:rsidDel="002467D0">
          <w:delText>=</w:delText>
        </w:r>
        <w:r w:rsidRPr="003651D9" w:rsidDel="002467D0">
          <w:rPr>
            <w:rStyle w:val="XMLname"/>
          </w:rPr>
          <w:delText>"OBS"</w:delText>
        </w:r>
        <w:r w:rsidRPr="003651D9" w:rsidDel="002467D0">
          <w:delText xml:space="preserve"> Observation (CodeSystem: </w:delText>
        </w:r>
        <w:r w:rsidRPr="003651D9" w:rsidDel="002467D0">
          <w:rPr>
            <w:rStyle w:val="XMLname"/>
          </w:rPr>
          <w:delText>HL7ActClass 2.16.840.1.113883.5.6</w:delText>
        </w:r>
        <w:r w:rsidRPr="003651D9" w:rsidDel="002467D0">
          <w:delText>)</w:delText>
        </w:r>
        <w:bookmarkStart w:id="1868" w:name="C_7130"/>
        <w:bookmarkEnd w:id="1868"/>
        <w:r w:rsidRPr="003651D9" w:rsidDel="002467D0">
          <w:delText xml:space="preserve"> (CONF:7130).</w:delText>
        </w:r>
      </w:del>
    </w:p>
    <w:p w14:paraId="792F0039" w14:textId="32533CC8" w:rsidR="00875076" w:rsidRPr="003651D9" w:rsidDel="002467D0" w:rsidRDefault="00875076" w:rsidP="00AA3771">
      <w:pPr>
        <w:numPr>
          <w:ilvl w:val="0"/>
          <w:numId w:val="16"/>
        </w:numPr>
        <w:spacing w:before="0" w:after="40" w:line="260" w:lineRule="exact"/>
        <w:rPr>
          <w:del w:id="1869" w:author="Cole, George" w:date="2016-04-28T18:22:00Z"/>
        </w:rPr>
      </w:pPr>
      <w:del w:id="1870" w:author="Cole, George" w:date="2016-04-28T18:22:00Z">
        <w:r w:rsidRPr="003651D9" w:rsidDel="002467D0">
          <w:rPr>
            <w:rStyle w:val="keyword"/>
          </w:rPr>
          <w:delText>SHALL</w:delText>
        </w:r>
        <w:r w:rsidRPr="003651D9" w:rsidDel="002467D0">
          <w:delText xml:space="preserve"> contain exactly one [1..1] </w:delText>
        </w:r>
        <w:r w:rsidRPr="003651D9" w:rsidDel="002467D0">
          <w:rPr>
            <w:rStyle w:val="XMLnameBold"/>
          </w:rPr>
          <w:delText>@moodCode</w:delText>
        </w:r>
        <w:r w:rsidRPr="003651D9" w:rsidDel="002467D0">
          <w:delText>=</w:delText>
        </w:r>
        <w:r w:rsidRPr="003651D9" w:rsidDel="002467D0">
          <w:rPr>
            <w:rStyle w:val="XMLname"/>
          </w:rPr>
          <w:delText>"EVN"</w:delText>
        </w:r>
        <w:r w:rsidRPr="003651D9" w:rsidDel="002467D0">
          <w:delText xml:space="preserve"> Event (CodeSystem: </w:delText>
        </w:r>
        <w:r w:rsidRPr="003651D9" w:rsidDel="002467D0">
          <w:rPr>
            <w:rStyle w:val="XMLname"/>
          </w:rPr>
          <w:delText>ActMood 2.16.840.1.113883.5.1001</w:delText>
        </w:r>
        <w:r w:rsidRPr="003651D9" w:rsidDel="002467D0">
          <w:delText>)</w:delText>
        </w:r>
        <w:bookmarkStart w:id="1871" w:name="C_7131"/>
        <w:bookmarkEnd w:id="1871"/>
        <w:r w:rsidRPr="003651D9" w:rsidDel="002467D0">
          <w:delText xml:space="preserve"> (CONF:7131).</w:delText>
        </w:r>
      </w:del>
    </w:p>
    <w:p w14:paraId="1B28964D" w14:textId="5D93BCAB" w:rsidR="00875076" w:rsidRPr="003651D9" w:rsidDel="002467D0" w:rsidRDefault="00875076" w:rsidP="00AA3771">
      <w:pPr>
        <w:numPr>
          <w:ilvl w:val="0"/>
          <w:numId w:val="16"/>
        </w:numPr>
        <w:spacing w:before="0" w:after="40" w:line="260" w:lineRule="exact"/>
        <w:rPr>
          <w:del w:id="1872" w:author="Cole, George" w:date="2016-04-28T18:22:00Z"/>
        </w:rPr>
      </w:pPr>
      <w:del w:id="1873" w:author="Cole, George" w:date="2016-04-28T18:22:00Z">
        <w:r w:rsidRPr="003651D9" w:rsidDel="002467D0">
          <w:rPr>
            <w:rStyle w:val="keyword"/>
          </w:rPr>
          <w:delText>SHALL</w:delText>
        </w:r>
        <w:r w:rsidRPr="003651D9" w:rsidDel="002467D0">
          <w:delText xml:space="preserve"> contain exactly one [1..1] </w:delText>
        </w:r>
        <w:r w:rsidRPr="003651D9" w:rsidDel="002467D0">
          <w:rPr>
            <w:rStyle w:val="XMLnameBold"/>
          </w:rPr>
          <w:delText>templateId</w:delText>
        </w:r>
        <w:r w:rsidRPr="003651D9" w:rsidDel="002467D0">
          <w:delText xml:space="preserve"> (CONF:7136) such that it</w:delText>
        </w:r>
      </w:del>
    </w:p>
    <w:p w14:paraId="7F1ACABB" w14:textId="164320A0" w:rsidR="00875076" w:rsidRPr="003651D9" w:rsidDel="002467D0" w:rsidRDefault="00875076" w:rsidP="00AA3771">
      <w:pPr>
        <w:numPr>
          <w:ilvl w:val="1"/>
          <w:numId w:val="16"/>
        </w:numPr>
        <w:spacing w:before="0" w:after="40" w:line="260" w:lineRule="exact"/>
        <w:rPr>
          <w:del w:id="1874" w:author="Cole, George" w:date="2016-04-28T18:22:00Z"/>
        </w:rPr>
      </w:pPr>
      <w:del w:id="1875" w:author="Cole, George" w:date="2016-04-28T18:22:00Z">
        <w:r w:rsidRPr="003651D9" w:rsidDel="002467D0">
          <w:rPr>
            <w:rStyle w:val="keyword"/>
          </w:rPr>
          <w:delText>SHALL</w:delText>
        </w:r>
        <w:r w:rsidRPr="003651D9" w:rsidDel="002467D0">
          <w:delText xml:space="preserve"> contain exactly one [1..1] </w:delText>
        </w:r>
        <w:r w:rsidRPr="003651D9" w:rsidDel="002467D0">
          <w:rPr>
            <w:rStyle w:val="XMLnameBold"/>
          </w:rPr>
          <w:delText>@root</w:delText>
        </w:r>
        <w:r w:rsidRPr="003651D9" w:rsidDel="002467D0">
          <w:delText>=</w:delText>
        </w:r>
        <w:r w:rsidRPr="003651D9" w:rsidDel="002467D0">
          <w:rPr>
            <w:rStyle w:val="XMLname"/>
          </w:rPr>
          <w:delText>"2.16.840.1.113883.10.20.22.4.2"</w:delText>
        </w:r>
        <w:r w:rsidRPr="003651D9" w:rsidDel="002467D0">
          <w:delText xml:space="preserve"> (CONF:9138).</w:delText>
        </w:r>
      </w:del>
    </w:p>
    <w:p w14:paraId="41E06211" w14:textId="13DE1071" w:rsidR="00875076" w:rsidRPr="003651D9" w:rsidDel="002467D0" w:rsidRDefault="00875076" w:rsidP="00AA3771">
      <w:pPr>
        <w:numPr>
          <w:ilvl w:val="0"/>
          <w:numId w:val="16"/>
        </w:numPr>
        <w:spacing w:before="0" w:after="40" w:line="260" w:lineRule="exact"/>
        <w:rPr>
          <w:del w:id="1876" w:author="Cole, George" w:date="2016-04-28T18:22:00Z"/>
        </w:rPr>
      </w:pPr>
      <w:del w:id="1877" w:author="Cole, George" w:date="2016-04-28T18:22:00Z">
        <w:r w:rsidRPr="003651D9" w:rsidDel="002467D0">
          <w:rPr>
            <w:rStyle w:val="keyword"/>
          </w:rPr>
          <w:delText>SHALL</w:delText>
        </w:r>
        <w:r w:rsidRPr="003651D9" w:rsidDel="002467D0">
          <w:delText xml:space="preserve"> contain at least one [1..*] </w:delText>
        </w:r>
        <w:r w:rsidRPr="003651D9" w:rsidDel="002467D0">
          <w:rPr>
            <w:rStyle w:val="XMLnameBold"/>
          </w:rPr>
          <w:delText>id</w:delText>
        </w:r>
        <w:r w:rsidRPr="003651D9" w:rsidDel="002467D0">
          <w:delText xml:space="preserve"> (CONF:7137).</w:delText>
        </w:r>
      </w:del>
    </w:p>
    <w:p w14:paraId="581F0303" w14:textId="4929730D" w:rsidR="00875076" w:rsidRPr="003651D9" w:rsidDel="002467D0" w:rsidRDefault="00875076" w:rsidP="00AA3771">
      <w:pPr>
        <w:numPr>
          <w:ilvl w:val="1"/>
          <w:numId w:val="16"/>
        </w:numPr>
        <w:shd w:val="clear" w:color="auto" w:fill="FFFFFF"/>
        <w:spacing w:before="0" w:after="40" w:line="260" w:lineRule="exact"/>
        <w:rPr>
          <w:del w:id="1878" w:author="Cole, George" w:date="2016-04-28T18:22:00Z"/>
        </w:rPr>
      </w:pPr>
      <w:del w:id="1879" w:author="Cole, George" w:date="2016-04-28T18:22:00Z">
        <w:r w:rsidRPr="003651D9" w:rsidDel="002467D0">
          <w:delText>The first id represents this specific globally unique result observation.</w:delText>
        </w:r>
      </w:del>
    </w:p>
    <w:p w14:paraId="38C365F4" w14:textId="73050391" w:rsidR="00875076" w:rsidRPr="003651D9" w:rsidDel="002467D0" w:rsidRDefault="00875076" w:rsidP="00AA3771">
      <w:pPr>
        <w:numPr>
          <w:ilvl w:val="1"/>
          <w:numId w:val="16"/>
        </w:numPr>
        <w:shd w:val="clear" w:color="auto" w:fill="FFFFFF"/>
        <w:spacing w:before="0" w:after="40" w:line="260" w:lineRule="exact"/>
        <w:rPr>
          <w:del w:id="1880" w:author="Cole, George" w:date="2016-04-28T18:22:00Z"/>
        </w:rPr>
      </w:pPr>
      <w:del w:id="1881" w:author="Cole, George" w:date="2016-04-28T18:22:00Z">
        <w:r w:rsidRPr="003651D9" w:rsidDel="002467D0">
          <w:delText>The second id represents the lesion ID which should</w:delText>
        </w:r>
        <w:r w:rsidR="005F3FB5" w:rsidDel="002467D0">
          <w:delText xml:space="preserve"> </w:delText>
        </w:r>
        <w:r w:rsidRPr="003651D9" w:rsidDel="002467D0">
          <w:delText>be an assigned numeric code that identifies lesions within a specific targetSiteCode.This lesion ID is used to link lesion specific data in this Result Observation – Cardiac with Procedure Activity Procedure - Cardiac.</w:delText>
        </w:r>
      </w:del>
    </w:p>
    <w:p w14:paraId="3B2B0FA4" w14:textId="366A8D60" w:rsidR="00875076" w:rsidRPr="003651D9" w:rsidDel="002467D0" w:rsidRDefault="00875076" w:rsidP="00AA3771">
      <w:pPr>
        <w:numPr>
          <w:ilvl w:val="0"/>
          <w:numId w:val="16"/>
        </w:numPr>
        <w:spacing w:before="0" w:after="40" w:line="260" w:lineRule="exact"/>
        <w:rPr>
          <w:del w:id="1882" w:author="Cole, George" w:date="2016-04-28T18:22:00Z"/>
        </w:rPr>
      </w:pPr>
      <w:del w:id="1883" w:author="Cole, George" w:date="2016-04-28T18:22:00Z">
        <w:r w:rsidRPr="003651D9" w:rsidDel="002467D0">
          <w:rPr>
            <w:rStyle w:val="keyword"/>
          </w:rPr>
          <w:delText>SHALL</w:delText>
        </w:r>
        <w:r w:rsidRPr="003651D9" w:rsidDel="002467D0">
          <w:delText xml:space="preserve"> contain exactly one [1..1] </w:delText>
        </w:r>
        <w:r w:rsidRPr="003651D9" w:rsidDel="002467D0">
          <w:rPr>
            <w:rStyle w:val="XMLnameBold"/>
          </w:rPr>
          <w:delText>code</w:delText>
        </w:r>
        <w:r w:rsidRPr="003651D9" w:rsidDel="002467D0">
          <w:delText xml:space="preserve"> (CONF:7133).</w:delText>
        </w:r>
      </w:del>
    </w:p>
    <w:p w14:paraId="7E03E3C9" w14:textId="13479F12" w:rsidR="00875076" w:rsidRPr="003651D9" w:rsidDel="002467D0" w:rsidRDefault="00875076" w:rsidP="00AA3771">
      <w:pPr>
        <w:numPr>
          <w:ilvl w:val="1"/>
          <w:numId w:val="16"/>
        </w:numPr>
        <w:spacing w:before="0" w:after="40" w:line="260" w:lineRule="exact"/>
        <w:rPr>
          <w:del w:id="1884" w:author="Cole, George" w:date="2016-04-28T18:22:00Z"/>
        </w:rPr>
      </w:pPr>
      <w:del w:id="1885" w:author="Cole, George" w:date="2016-04-28T18:22:00Z">
        <w:r w:rsidRPr="003651D9" w:rsidDel="002467D0">
          <w:rPr>
            <w:rStyle w:val="keyword"/>
          </w:rPr>
          <w:delText>SHOULD</w:delText>
        </w:r>
        <w:r w:rsidRPr="003651D9" w:rsidDel="002467D0">
          <w:delText xml:space="preserve"> be from LOINC (CodeSystem: 2.16.840.1.113883.6.1) or SNOMED CT (Value Set: 1.3.6.1.4.1.19376.1.4.1.5.38) (CONF:7166-CRC).</w:delText>
        </w:r>
      </w:del>
    </w:p>
    <w:p w14:paraId="764694B8" w14:textId="10E6DFCC" w:rsidR="00875076" w:rsidRPr="003651D9" w:rsidDel="002467D0" w:rsidRDefault="00875076" w:rsidP="00AA3771">
      <w:pPr>
        <w:numPr>
          <w:ilvl w:val="0"/>
          <w:numId w:val="16"/>
        </w:numPr>
        <w:spacing w:before="0" w:after="40" w:line="260" w:lineRule="exact"/>
        <w:rPr>
          <w:del w:id="1886" w:author="Cole, George" w:date="2016-04-28T18:22:00Z"/>
        </w:rPr>
      </w:pPr>
      <w:del w:id="1887" w:author="Cole, George" w:date="2016-04-28T18:22:00Z">
        <w:r w:rsidRPr="003651D9" w:rsidDel="002467D0">
          <w:rPr>
            <w:rStyle w:val="keyword"/>
          </w:rPr>
          <w:delText>SHOULD</w:delText>
        </w:r>
        <w:r w:rsidRPr="003651D9" w:rsidDel="002467D0">
          <w:delText xml:space="preserve"> contain zero or one [0..1] </w:delText>
        </w:r>
        <w:r w:rsidRPr="003651D9" w:rsidDel="002467D0">
          <w:rPr>
            <w:rStyle w:val="XMLnameBold"/>
          </w:rPr>
          <w:delText>text</w:delText>
        </w:r>
        <w:r w:rsidRPr="003651D9" w:rsidDel="002467D0">
          <w:delText xml:space="preserve"> (CONF:7138).</w:delText>
        </w:r>
      </w:del>
    </w:p>
    <w:p w14:paraId="0CC45D0B" w14:textId="42F324C4" w:rsidR="00875076" w:rsidRPr="003651D9" w:rsidDel="002467D0" w:rsidRDefault="00875076" w:rsidP="00AA3771">
      <w:pPr>
        <w:numPr>
          <w:ilvl w:val="1"/>
          <w:numId w:val="16"/>
        </w:numPr>
        <w:spacing w:before="0" w:after="40" w:line="260" w:lineRule="exact"/>
        <w:rPr>
          <w:del w:id="1888" w:author="Cole, George" w:date="2016-04-28T18:22:00Z"/>
        </w:rPr>
      </w:pPr>
      <w:del w:id="1889" w:author="Cole, George" w:date="2016-04-28T18:22:00Z">
        <w:r w:rsidRPr="003651D9" w:rsidDel="002467D0">
          <w:delText xml:space="preserve">The text, if present, </w:delText>
        </w:r>
        <w:r w:rsidRPr="003651D9" w:rsidDel="002467D0">
          <w:rPr>
            <w:rStyle w:val="keyword"/>
          </w:rPr>
          <w:delText>SHOULD</w:delText>
        </w:r>
        <w:r w:rsidRPr="003651D9" w:rsidDel="002467D0">
          <w:delText xml:space="preserve"> contain zero or one [0..1] </w:delText>
        </w:r>
        <w:r w:rsidRPr="003651D9" w:rsidDel="002467D0">
          <w:rPr>
            <w:rStyle w:val="XMLnameBold"/>
          </w:rPr>
          <w:delText>reference/@value</w:delText>
        </w:r>
        <w:r w:rsidRPr="003651D9" w:rsidDel="002467D0">
          <w:delText xml:space="preserve"> (CONF:7139).</w:delText>
        </w:r>
      </w:del>
    </w:p>
    <w:p w14:paraId="64322EC2" w14:textId="0EE902A6" w:rsidR="00875076" w:rsidRPr="003651D9" w:rsidDel="002467D0" w:rsidRDefault="00875076" w:rsidP="00AA3771">
      <w:pPr>
        <w:numPr>
          <w:ilvl w:val="2"/>
          <w:numId w:val="16"/>
        </w:numPr>
        <w:spacing w:before="0" w:after="40" w:line="260" w:lineRule="exact"/>
        <w:rPr>
          <w:del w:id="1890" w:author="Cole, George" w:date="2016-04-28T18:22:00Z"/>
        </w:rPr>
      </w:pPr>
      <w:del w:id="1891" w:author="Cole, George" w:date="2016-04-28T18:22:00Z">
        <w:r w:rsidRPr="003651D9" w:rsidDel="002467D0">
          <w:delText xml:space="preserve">This reference/@value </w:delText>
        </w:r>
        <w:r w:rsidRPr="003651D9" w:rsidDel="002467D0">
          <w:rPr>
            <w:rStyle w:val="keyword"/>
          </w:rPr>
          <w:delText>SHALL</w:delText>
        </w:r>
        <w:r w:rsidRPr="003651D9" w:rsidDel="002467D0">
          <w:delText xml:space="preserve"> begin with a '#' and </w:delText>
        </w:r>
        <w:r w:rsidRPr="003651D9" w:rsidDel="002467D0">
          <w:rPr>
            <w:rStyle w:val="keyword"/>
          </w:rPr>
          <w:delText>SHALL</w:delText>
        </w:r>
        <w:r w:rsidRPr="003651D9" w:rsidDel="002467D0">
          <w:delText xml:space="preserve"> point to its corresponding narrative (using the approach defined in CDA Release 2, section 4.3.5.1) (CONF:9119).</w:delText>
        </w:r>
      </w:del>
    </w:p>
    <w:p w14:paraId="7438B86B" w14:textId="3E81C15F" w:rsidR="00875076" w:rsidRPr="003651D9" w:rsidDel="002467D0" w:rsidRDefault="00875076" w:rsidP="00AA3771">
      <w:pPr>
        <w:numPr>
          <w:ilvl w:val="0"/>
          <w:numId w:val="16"/>
        </w:numPr>
        <w:spacing w:before="0" w:after="40" w:line="260" w:lineRule="exact"/>
        <w:rPr>
          <w:del w:id="1892" w:author="Cole, George" w:date="2016-04-28T18:22:00Z"/>
        </w:rPr>
      </w:pPr>
      <w:del w:id="1893" w:author="Cole, George" w:date="2016-04-28T18:22:00Z">
        <w:r w:rsidRPr="003651D9" w:rsidDel="002467D0">
          <w:rPr>
            <w:rStyle w:val="keyword"/>
          </w:rPr>
          <w:delText>SHALL</w:delText>
        </w:r>
        <w:r w:rsidRPr="003651D9" w:rsidDel="002467D0">
          <w:delText xml:space="preserve"> contain exactly one [1..1] </w:delText>
        </w:r>
        <w:r w:rsidRPr="003651D9" w:rsidDel="002467D0">
          <w:rPr>
            <w:rStyle w:val="XMLnameBold"/>
          </w:rPr>
          <w:delText>statusCode</w:delText>
        </w:r>
        <w:r w:rsidRPr="003651D9" w:rsidDel="002467D0">
          <w:delText>=</w:delText>
        </w:r>
        <w:r w:rsidRPr="003651D9" w:rsidDel="002467D0">
          <w:rPr>
            <w:rStyle w:val="XMLname"/>
          </w:rPr>
          <w:delText>"completed"</w:delText>
        </w:r>
        <w:r w:rsidRPr="003651D9" w:rsidDel="002467D0">
          <w:delText xml:space="preserve"> Completed (CodeSystem: </w:delText>
        </w:r>
        <w:r w:rsidRPr="003651D9" w:rsidDel="002467D0">
          <w:rPr>
            <w:rStyle w:val="XMLname"/>
          </w:rPr>
          <w:delText>ActStatus 2.16.840.1.113883.5.14</w:delText>
        </w:r>
        <w:r w:rsidRPr="003651D9" w:rsidDel="002467D0">
          <w:delText>)</w:delText>
        </w:r>
        <w:bookmarkStart w:id="1894" w:name="C_7134"/>
        <w:bookmarkEnd w:id="1894"/>
        <w:r w:rsidRPr="003651D9" w:rsidDel="002467D0">
          <w:delText xml:space="preserve"> (CONF:7134).</w:delText>
        </w:r>
      </w:del>
    </w:p>
    <w:p w14:paraId="3F07C8F2" w14:textId="6C206241" w:rsidR="00875076" w:rsidRPr="003651D9" w:rsidDel="002467D0" w:rsidRDefault="00875076" w:rsidP="00AA3771">
      <w:pPr>
        <w:numPr>
          <w:ilvl w:val="0"/>
          <w:numId w:val="16"/>
        </w:numPr>
        <w:spacing w:before="0" w:after="40" w:line="260" w:lineRule="exact"/>
        <w:rPr>
          <w:del w:id="1895" w:author="Cole, George" w:date="2016-04-28T18:22:00Z"/>
        </w:rPr>
      </w:pPr>
      <w:del w:id="1896" w:author="Cole, George" w:date="2016-04-28T18:22:00Z">
        <w:r w:rsidRPr="003651D9" w:rsidDel="002467D0">
          <w:rPr>
            <w:rStyle w:val="keyword"/>
          </w:rPr>
          <w:delText>SHALL</w:delText>
        </w:r>
        <w:r w:rsidRPr="003651D9" w:rsidDel="002467D0">
          <w:delText xml:space="preserve"> contain exactly one [1..1] </w:delText>
        </w:r>
        <w:r w:rsidRPr="003651D9" w:rsidDel="002467D0">
          <w:rPr>
            <w:rStyle w:val="XMLnameBold"/>
          </w:rPr>
          <w:delText>effectiveTime</w:delText>
        </w:r>
        <w:r w:rsidRPr="003651D9" w:rsidDel="002467D0">
          <w:delText xml:space="preserve"> (CONF:7140).</w:delText>
        </w:r>
      </w:del>
    </w:p>
    <w:p w14:paraId="28B4D14B" w14:textId="3CA5D14C" w:rsidR="00875076" w:rsidRPr="003651D9" w:rsidDel="002467D0" w:rsidRDefault="00875076" w:rsidP="00AA3771">
      <w:pPr>
        <w:numPr>
          <w:ilvl w:val="1"/>
          <w:numId w:val="16"/>
        </w:numPr>
        <w:spacing w:before="0" w:after="40" w:line="260" w:lineRule="exact"/>
        <w:rPr>
          <w:del w:id="1897" w:author="Cole, George" w:date="2016-04-28T18:22:00Z"/>
        </w:rPr>
      </w:pPr>
      <w:del w:id="1898" w:author="Cole, George" w:date="2016-04-28T18:22:00Z">
        <w:r w:rsidRPr="003651D9" w:rsidDel="002467D0">
          <w:delText>represents clinically effective time of the measurement, which may be when the measurement was performed (e.g., a BP measurement), or may be when sample was taken (and measured some time afterwards) (CONF:7141).</w:delText>
        </w:r>
      </w:del>
    </w:p>
    <w:p w14:paraId="3BCDFADF" w14:textId="4FC1F256" w:rsidR="00875076" w:rsidRPr="003651D9" w:rsidDel="002467D0" w:rsidRDefault="00875076" w:rsidP="00AA3771">
      <w:pPr>
        <w:numPr>
          <w:ilvl w:val="0"/>
          <w:numId w:val="16"/>
        </w:numPr>
        <w:spacing w:before="0" w:after="40" w:line="260" w:lineRule="exact"/>
        <w:rPr>
          <w:del w:id="1899" w:author="Cole, George" w:date="2016-04-28T18:22:00Z"/>
        </w:rPr>
      </w:pPr>
      <w:del w:id="1900" w:author="Cole, George" w:date="2016-04-28T18:22:00Z">
        <w:r w:rsidRPr="003651D9" w:rsidDel="002467D0">
          <w:rPr>
            <w:rStyle w:val="keyword"/>
          </w:rPr>
          <w:delText>SHALL</w:delText>
        </w:r>
        <w:r w:rsidRPr="003651D9" w:rsidDel="002467D0">
          <w:delText xml:space="preserve"> contain exactly one [1..1] </w:delText>
        </w:r>
        <w:r w:rsidRPr="003651D9" w:rsidDel="002467D0">
          <w:rPr>
            <w:rStyle w:val="XMLnameBold"/>
          </w:rPr>
          <w:delText>value</w:delText>
        </w:r>
        <w:r w:rsidRPr="003651D9" w:rsidDel="002467D0">
          <w:delText xml:space="preserve"> with @xsi:type="ANY" (CONF:7143).</w:delText>
        </w:r>
      </w:del>
    </w:p>
    <w:p w14:paraId="681E0192" w14:textId="68D2CF27" w:rsidR="00875076" w:rsidRPr="003651D9" w:rsidDel="002467D0" w:rsidRDefault="00875076" w:rsidP="00AA3771">
      <w:pPr>
        <w:numPr>
          <w:ilvl w:val="0"/>
          <w:numId w:val="16"/>
        </w:numPr>
        <w:spacing w:before="0" w:after="40" w:line="260" w:lineRule="exact"/>
        <w:rPr>
          <w:del w:id="1901" w:author="Cole, George" w:date="2016-04-28T18:22:00Z"/>
        </w:rPr>
      </w:pPr>
      <w:del w:id="1902" w:author="Cole, George" w:date="2016-04-28T18:22:00Z">
        <w:r w:rsidRPr="003651D9" w:rsidDel="002467D0">
          <w:rPr>
            <w:rStyle w:val="keyword"/>
          </w:rPr>
          <w:delText>SHOULD</w:delText>
        </w:r>
        <w:r w:rsidRPr="003651D9" w:rsidDel="002467D0">
          <w:delText xml:space="preserve"> contain zero or more [0..*] </w:delText>
        </w:r>
        <w:r w:rsidRPr="003651D9" w:rsidDel="002467D0">
          <w:rPr>
            <w:rStyle w:val="XMLnameBold"/>
          </w:rPr>
          <w:delText>interpretationCode</w:delText>
        </w:r>
        <w:r w:rsidRPr="003651D9" w:rsidDel="002467D0">
          <w:delText xml:space="preserve"> (CONF:7147)</w:delText>
        </w:r>
        <w:r w:rsidR="00887E40" w:rsidRPr="003651D9" w:rsidDel="002467D0">
          <w:delText xml:space="preserve">. </w:delText>
        </w:r>
      </w:del>
    </w:p>
    <w:p w14:paraId="622F1F98" w14:textId="3654FDF8" w:rsidR="00875076" w:rsidRPr="003651D9" w:rsidDel="002467D0" w:rsidRDefault="00875076" w:rsidP="00AA3771">
      <w:pPr>
        <w:numPr>
          <w:ilvl w:val="0"/>
          <w:numId w:val="16"/>
        </w:numPr>
        <w:spacing w:before="0" w:after="40" w:line="260" w:lineRule="exact"/>
        <w:rPr>
          <w:del w:id="1903" w:author="Cole, George" w:date="2016-04-28T18:22:00Z"/>
        </w:rPr>
      </w:pPr>
      <w:del w:id="1904" w:author="Cole, George" w:date="2016-04-28T18:22:00Z">
        <w:r w:rsidRPr="003651D9" w:rsidDel="002467D0">
          <w:rPr>
            <w:rStyle w:val="keyword"/>
          </w:rPr>
          <w:delText>MAY</w:delText>
        </w:r>
        <w:r w:rsidRPr="003651D9" w:rsidDel="002467D0">
          <w:delText xml:space="preserve"> contain zero or one [0..1] </w:delText>
        </w:r>
        <w:r w:rsidRPr="003651D9" w:rsidDel="002467D0">
          <w:rPr>
            <w:rStyle w:val="XMLnameBold"/>
          </w:rPr>
          <w:delText>methodCode</w:delText>
        </w:r>
        <w:r w:rsidRPr="003651D9" w:rsidDel="002467D0">
          <w:delText xml:space="preserve"> (CONF:7148).</w:delText>
        </w:r>
      </w:del>
    </w:p>
    <w:p w14:paraId="44DBF717" w14:textId="418E6C18" w:rsidR="00875076" w:rsidRPr="003651D9" w:rsidDel="002467D0" w:rsidRDefault="00875076" w:rsidP="00AA3771">
      <w:pPr>
        <w:numPr>
          <w:ilvl w:val="0"/>
          <w:numId w:val="16"/>
        </w:numPr>
        <w:spacing w:before="0" w:after="40" w:line="260" w:lineRule="exact"/>
        <w:rPr>
          <w:del w:id="1905" w:author="Cole, George" w:date="2016-04-28T18:22:00Z"/>
        </w:rPr>
      </w:pPr>
      <w:del w:id="1906" w:author="Cole, George" w:date="2016-04-28T18:22:00Z">
        <w:r w:rsidRPr="003651D9" w:rsidDel="002467D0">
          <w:rPr>
            <w:rStyle w:val="keyword"/>
          </w:rPr>
          <w:delText>MAY</w:delText>
        </w:r>
        <w:r w:rsidRPr="003651D9" w:rsidDel="002467D0">
          <w:delText xml:space="preserve"> contain zero or one [0..1] </w:delText>
        </w:r>
        <w:r w:rsidRPr="003651D9" w:rsidDel="002467D0">
          <w:rPr>
            <w:rStyle w:val="XMLnameBold"/>
          </w:rPr>
          <w:delText>targetSiteCode</w:delText>
        </w:r>
        <w:r w:rsidRPr="003651D9" w:rsidDel="002467D0">
          <w:delText xml:space="preserve"> (CONF:7153).</w:delText>
        </w:r>
      </w:del>
    </w:p>
    <w:p w14:paraId="45A30446" w14:textId="26517C88" w:rsidR="00875076" w:rsidRPr="003651D9" w:rsidDel="002467D0" w:rsidRDefault="00875076" w:rsidP="00AA3771">
      <w:pPr>
        <w:numPr>
          <w:ilvl w:val="1"/>
          <w:numId w:val="16"/>
        </w:numPr>
        <w:spacing w:before="0" w:after="40" w:line="260" w:lineRule="exact"/>
        <w:rPr>
          <w:del w:id="1907" w:author="Cole, George" w:date="2016-04-28T18:22:00Z"/>
        </w:rPr>
      </w:pPr>
      <w:del w:id="1908" w:author="Cole, George" w:date="2016-04-28T18:22:00Z">
        <w:r w:rsidRPr="003651D9" w:rsidDel="002467D0">
          <w:delText xml:space="preserve">The targetSiteCode, if present, </w:delText>
        </w:r>
        <w:r w:rsidRPr="003651D9" w:rsidDel="002467D0">
          <w:rPr>
            <w:rStyle w:val="keyword"/>
          </w:rPr>
          <w:delText>SHALL</w:delText>
        </w:r>
        <w:r w:rsidRPr="003651D9" w:rsidDel="002467D0">
          <w:delText xml:space="preserve"> contain exactly one [1..1] </w:delText>
        </w:r>
        <w:r w:rsidRPr="003651D9" w:rsidDel="002467D0">
          <w:rPr>
            <w:rStyle w:val="XMLnameBold"/>
          </w:rPr>
          <w:delText>code</w:delText>
        </w:r>
        <w:r w:rsidRPr="003651D9" w:rsidDel="002467D0">
          <w:delText xml:space="preserve"> where the @code </w:delText>
        </w:r>
        <w:r w:rsidRPr="003651D9" w:rsidDel="002467D0">
          <w:rPr>
            <w:rStyle w:val="keyword"/>
          </w:rPr>
          <w:delText>SHALL</w:delText>
        </w:r>
        <w:r w:rsidRPr="003651D9" w:rsidDel="002467D0">
          <w:delText xml:space="preserve"> be selected from ValueSet </w:delText>
        </w:r>
        <w:r w:rsidRPr="003651D9" w:rsidDel="002467D0">
          <w:rPr>
            <w:rFonts w:ascii="Courier New" w:hAnsi="Courier New" w:cs="Courier New"/>
            <w:sz w:val="20"/>
          </w:rPr>
          <w:delText>Body Site</w:delText>
        </w:r>
        <w:r w:rsidR="005F3FB5" w:rsidDel="002467D0">
          <w:rPr>
            <w:rFonts w:ascii="Courier New" w:hAnsi="Courier New" w:cs="Courier New"/>
            <w:sz w:val="20"/>
          </w:rPr>
          <w:delText xml:space="preserve"> </w:delText>
        </w:r>
        <w:r w:rsidRPr="003651D9" w:rsidDel="002467D0">
          <w:rPr>
            <w:rFonts w:ascii="Courier New" w:hAnsi="Courier New" w:cs="TimesNewRomanPSMT"/>
            <w:sz w:val="20"/>
          </w:rPr>
          <w:delText xml:space="preserve">1.3.6.1.4.1.19376.1.4.1.5.32 </w:delText>
        </w:r>
        <w:r w:rsidRPr="003651D9" w:rsidDel="002467D0">
          <w:rPr>
            <w:rStyle w:val="keyword"/>
          </w:rPr>
          <w:delText>STATIC</w:delText>
        </w:r>
        <w:r w:rsidRPr="003651D9" w:rsidDel="002467D0">
          <w:delText xml:space="preserve"> (CONF:CRC).</w:delText>
        </w:r>
      </w:del>
    </w:p>
    <w:p w14:paraId="19E7BFE2" w14:textId="5632D2ED" w:rsidR="00875076" w:rsidRPr="003651D9" w:rsidDel="002467D0" w:rsidRDefault="00875076" w:rsidP="00AA3771">
      <w:pPr>
        <w:numPr>
          <w:ilvl w:val="0"/>
          <w:numId w:val="16"/>
        </w:numPr>
        <w:spacing w:before="0" w:after="40" w:line="260" w:lineRule="exact"/>
        <w:rPr>
          <w:del w:id="1909" w:author="Cole, George" w:date="2016-04-28T18:22:00Z"/>
        </w:rPr>
      </w:pPr>
      <w:del w:id="1910" w:author="Cole, George" w:date="2016-04-28T18:22:00Z">
        <w:r w:rsidRPr="003651D9" w:rsidDel="002467D0">
          <w:rPr>
            <w:rStyle w:val="keyword"/>
          </w:rPr>
          <w:delText>MAY</w:delText>
        </w:r>
        <w:r w:rsidRPr="003651D9" w:rsidDel="002467D0">
          <w:delText xml:space="preserve"> contain zero or one [0..1] </w:delText>
        </w:r>
        <w:r w:rsidRPr="003651D9" w:rsidDel="002467D0">
          <w:rPr>
            <w:rStyle w:val="XMLnameBold"/>
          </w:rPr>
          <w:delText>author</w:delText>
        </w:r>
        <w:r w:rsidRPr="003651D9" w:rsidDel="002467D0">
          <w:delText xml:space="preserve"> (CONF:7149).</w:delText>
        </w:r>
      </w:del>
    </w:p>
    <w:p w14:paraId="6AB8FB65" w14:textId="5B335BD7" w:rsidR="00875076" w:rsidRPr="003651D9" w:rsidDel="002467D0" w:rsidRDefault="00875076" w:rsidP="00AA3771">
      <w:pPr>
        <w:numPr>
          <w:ilvl w:val="0"/>
          <w:numId w:val="16"/>
        </w:numPr>
        <w:spacing w:before="0" w:after="40" w:line="260" w:lineRule="exact"/>
        <w:rPr>
          <w:del w:id="1911" w:author="Cole, George" w:date="2016-04-28T18:22:00Z"/>
        </w:rPr>
      </w:pPr>
      <w:del w:id="1912" w:author="Cole, George" w:date="2016-04-28T18:22:00Z">
        <w:r w:rsidRPr="003651D9" w:rsidDel="002467D0">
          <w:rPr>
            <w:rStyle w:val="keyword"/>
          </w:rPr>
          <w:delText>SHOULD</w:delText>
        </w:r>
        <w:r w:rsidRPr="003651D9" w:rsidDel="002467D0">
          <w:delText xml:space="preserve"> contain zero or more [0..*] </w:delText>
        </w:r>
        <w:r w:rsidRPr="003651D9" w:rsidDel="002467D0">
          <w:rPr>
            <w:rStyle w:val="XMLnameBold"/>
          </w:rPr>
          <w:delText>referenceRange</w:delText>
        </w:r>
        <w:r w:rsidRPr="003651D9" w:rsidDel="002467D0">
          <w:delText xml:space="preserve"> (CONF:7150).</w:delText>
        </w:r>
      </w:del>
    </w:p>
    <w:p w14:paraId="559137AB" w14:textId="4165CF96" w:rsidR="00875076" w:rsidRPr="003651D9" w:rsidDel="002467D0" w:rsidRDefault="00875076" w:rsidP="00AA3771">
      <w:pPr>
        <w:numPr>
          <w:ilvl w:val="1"/>
          <w:numId w:val="16"/>
        </w:numPr>
        <w:spacing w:before="0" w:after="40" w:line="260" w:lineRule="exact"/>
        <w:rPr>
          <w:del w:id="1913" w:author="Cole, George" w:date="2016-04-28T18:22:00Z"/>
        </w:rPr>
      </w:pPr>
      <w:del w:id="1914" w:author="Cole, George" w:date="2016-04-28T18:22:00Z">
        <w:r w:rsidRPr="003651D9" w:rsidDel="002467D0">
          <w:delText xml:space="preserve">The referenceRange, if present, </w:delText>
        </w:r>
        <w:r w:rsidRPr="003651D9" w:rsidDel="002467D0">
          <w:rPr>
            <w:rStyle w:val="keyword"/>
          </w:rPr>
          <w:delText>SHALL</w:delText>
        </w:r>
        <w:r w:rsidRPr="003651D9" w:rsidDel="002467D0">
          <w:delText xml:space="preserve"> contain exactly one [1..1] </w:delText>
        </w:r>
        <w:r w:rsidRPr="003651D9" w:rsidDel="002467D0">
          <w:rPr>
            <w:rStyle w:val="XMLnameBold"/>
          </w:rPr>
          <w:delText>observationRange</w:delText>
        </w:r>
        <w:r w:rsidRPr="003651D9" w:rsidDel="002467D0">
          <w:delText xml:space="preserve"> (CONF:7151).</w:delText>
        </w:r>
      </w:del>
    </w:p>
    <w:p w14:paraId="3F117D21" w14:textId="658536D5" w:rsidR="00875076" w:rsidRPr="003651D9" w:rsidDel="002467D0" w:rsidRDefault="00875076" w:rsidP="00AA3771">
      <w:pPr>
        <w:numPr>
          <w:ilvl w:val="2"/>
          <w:numId w:val="16"/>
        </w:numPr>
        <w:spacing w:before="0" w:after="40" w:line="260" w:lineRule="exact"/>
        <w:rPr>
          <w:del w:id="1915" w:author="Cole, George" w:date="2016-04-28T18:22:00Z"/>
        </w:rPr>
      </w:pPr>
      <w:del w:id="1916" w:author="Cole, George" w:date="2016-04-28T18:22:00Z">
        <w:r w:rsidRPr="003651D9" w:rsidDel="002467D0">
          <w:delText xml:space="preserve">This observationRange </w:delText>
        </w:r>
        <w:r w:rsidRPr="003651D9" w:rsidDel="002467D0">
          <w:rPr>
            <w:rStyle w:val="keyword"/>
          </w:rPr>
          <w:delText>SHALL NOT</w:delText>
        </w:r>
        <w:r w:rsidRPr="003651D9" w:rsidDel="002467D0">
          <w:delText xml:space="preserve"> contain [0..0] </w:delText>
        </w:r>
        <w:r w:rsidRPr="003651D9" w:rsidDel="002467D0">
          <w:rPr>
            <w:rStyle w:val="XMLnameBold"/>
          </w:rPr>
          <w:delText>code</w:delText>
        </w:r>
        <w:r w:rsidRPr="003651D9" w:rsidDel="002467D0">
          <w:delText xml:space="preserve"> (CONF:7152).</w:delText>
        </w:r>
      </w:del>
    </w:p>
    <w:p w14:paraId="1CFA24F2" w14:textId="3FDC2EB4" w:rsidR="00875076" w:rsidRPr="003651D9" w:rsidDel="002467D0" w:rsidRDefault="00875076" w:rsidP="00AA3771">
      <w:pPr>
        <w:numPr>
          <w:ilvl w:val="0"/>
          <w:numId w:val="16"/>
        </w:numPr>
        <w:spacing w:before="0" w:after="40" w:line="260" w:lineRule="exact"/>
        <w:rPr>
          <w:del w:id="1917" w:author="Cole, George" w:date="2016-04-28T18:22:00Z"/>
        </w:rPr>
      </w:pPr>
      <w:del w:id="1918" w:author="Cole, George" w:date="2016-04-28T18:22:00Z">
        <w:r w:rsidRPr="003651D9" w:rsidDel="002467D0">
          <w:rPr>
            <w:rStyle w:val="keyword"/>
          </w:rPr>
          <w:delText>SHOULD</w:delText>
        </w:r>
        <w:r w:rsidRPr="003651D9" w:rsidDel="002467D0">
          <w:delText xml:space="preserve"> contain zero or one [0..1] </w:delText>
        </w:r>
        <w:r w:rsidRPr="003651D9" w:rsidDel="002467D0">
          <w:rPr>
            <w:rStyle w:val="XMLnameBold"/>
          </w:rPr>
          <w:delText>entryRelationship</w:delText>
        </w:r>
        <w:r w:rsidRPr="003651D9" w:rsidDel="002467D0">
          <w:delText xml:space="preserve"> (CONF:CRC-xxx) such that it</w:delText>
        </w:r>
      </w:del>
    </w:p>
    <w:p w14:paraId="4368161B" w14:textId="2966D230" w:rsidR="00875076" w:rsidRPr="003651D9" w:rsidDel="002467D0" w:rsidRDefault="00875076" w:rsidP="00AA3771">
      <w:pPr>
        <w:numPr>
          <w:ilvl w:val="1"/>
          <w:numId w:val="16"/>
        </w:numPr>
        <w:spacing w:before="0" w:after="40" w:line="260" w:lineRule="exact"/>
        <w:rPr>
          <w:del w:id="1919" w:author="Cole, George" w:date="2016-04-28T18:22:00Z"/>
        </w:rPr>
      </w:pPr>
      <w:del w:id="1920" w:author="Cole, George" w:date="2016-04-28T18:22:00Z">
        <w:r w:rsidRPr="003651D9" w:rsidDel="002467D0">
          <w:rPr>
            <w:rStyle w:val="keyword"/>
          </w:rPr>
          <w:delText>SHALL</w:delText>
        </w:r>
        <w:r w:rsidRPr="003651D9" w:rsidDel="002467D0">
          <w:delText xml:space="preserve"> contain exactly one [1..1] </w:delText>
        </w:r>
        <w:r w:rsidRPr="003651D9" w:rsidDel="002467D0">
          <w:rPr>
            <w:rStyle w:val="XMLnameBold"/>
          </w:rPr>
          <w:delText>@typeCode</w:delText>
        </w:r>
        <w:r w:rsidRPr="003651D9" w:rsidDel="002467D0">
          <w:delText>=</w:delText>
        </w:r>
        <w:r w:rsidRPr="003651D9" w:rsidDel="002467D0">
          <w:rPr>
            <w:rStyle w:val="XMLname"/>
          </w:rPr>
          <w:delText>"SUBJ"</w:delText>
        </w:r>
        <w:r w:rsidRPr="003651D9" w:rsidDel="002467D0">
          <w:delText xml:space="preserve"> Has subject (CodeSystem: </w:delText>
        </w:r>
        <w:r w:rsidRPr="003651D9" w:rsidDel="002467D0">
          <w:rPr>
            <w:rStyle w:val="XMLname"/>
          </w:rPr>
          <w:delText>HL7ActRelationshipType 2.16.840.1.113883.5.1002</w:delText>
        </w:r>
        <w:r w:rsidRPr="003651D9" w:rsidDel="002467D0">
          <w:delText>) (CONF:CRC-xxx).</w:delText>
        </w:r>
      </w:del>
    </w:p>
    <w:p w14:paraId="0B24DA83" w14:textId="5038BC8C" w:rsidR="00875076" w:rsidRPr="003651D9" w:rsidDel="002467D0" w:rsidRDefault="00875076" w:rsidP="00AA3771">
      <w:pPr>
        <w:numPr>
          <w:ilvl w:val="1"/>
          <w:numId w:val="16"/>
        </w:numPr>
        <w:spacing w:before="0" w:after="40" w:line="260" w:lineRule="exact"/>
        <w:rPr>
          <w:del w:id="1921" w:author="Cole, George" w:date="2016-04-28T18:22:00Z"/>
        </w:rPr>
      </w:pPr>
      <w:del w:id="1922" w:author="Cole, George" w:date="2016-04-28T18:22:00Z">
        <w:r w:rsidRPr="003651D9" w:rsidDel="002467D0">
          <w:rPr>
            <w:rStyle w:val="keyword"/>
          </w:rPr>
          <w:delText>SHALL</w:delText>
        </w:r>
        <w:r w:rsidRPr="003651D9" w:rsidDel="002467D0">
          <w:delText xml:space="preserve"> contain exactly one [1..1] </w:delText>
        </w:r>
        <w:r w:rsidRPr="003651D9" w:rsidDel="002467D0">
          <w:rPr>
            <w:rStyle w:val="XMLnameBold"/>
          </w:rPr>
          <w:delText>@inversionInd</w:delText>
        </w:r>
        <w:r w:rsidRPr="003651D9" w:rsidDel="002467D0">
          <w:delText>=</w:delText>
        </w:r>
        <w:r w:rsidRPr="003651D9" w:rsidDel="002467D0">
          <w:rPr>
            <w:rStyle w:val="XMLname"/>
          </w:rPr>
          <w:delText>"true"</w:delText>
        </w:r>
        <w:r w:rsidRPr="003651D9" w:rsidDel="002467D0">
          <w:delText xml:space="preserve"> TRUE (CONF:CRC-xxx).</w:delText>
        </w:r>
      </w:del>
    </w:p>
    <w:p w14:paraId="1FDF78C2" w14:textId="3277BD6E" w:rsidR="00875076" w:rsidRPr="003651D9" w:rsidDel="002467D0" w:rsidRDefault="00875076" w:rsidP="00AA3771">
      <w:pPr>
        <w:numPr>
          <w:ilvl w:val="1"/>
          <w:numId w:val="16"/>
        </w:numPr>
        <w:spacing w:before="0" w:after="40" w:line="260" w:lineRule="exact"/>
        <w:rPr>
          <w:del w:id="1923" w:author="Cole, George" w:date="2016-04-28T18:22:00Z"/>
        </w:rPr>
      </w:pPr>
      <w:del w:id="1924" w:author="Cole, George" w:date="2016-04-28T18:22:00Z">
        <w:r w:rsidRPr="003651D9" w:rsidDel="002467D0">
          <w:rPr>
            <w:rStyle w:val="keyword"/>
          </w:rPr>
          <w:delText>SHALL</w:delText>
        </w:r>
        <w:r w:rsidRPr="003651D9" w:rsidDel="002467D0">
          <w:delText xml:space="preserve"> contain exactly one [1..1] </w:delText>
        </w:r>
        <w:r w:rsidRPr="003651D9" w:rsidDel="002467D0">
          <w:rPr>
            <w:rStyle w:val="HyperlinkCourierBold"/>
            <w:color w:val="auto"/>
          </w:rPr>
          <w:delText>Severity Observation</w:delText>
        </w:r>
        <w:r w:rsidRPr="003651D9" w:rsidDel="002467D0">
          <w:rPr>
            <w:rStyle w:val="XMLname"/>
          </w:rPr>
          <w:delText xml:space="preserve"> (2.16.840.1.113883.10.20.22.4.8)</w:delText>
        </w:r>
        <w:r w:rsidRPr="003651D9" w:rsidDel="002467D0">
          <w:delText xml:space="preserve"> (CONF:CRC-xxx).</w:delText>
        </w:r>
      </w:del>
    </w:p>
    <w:p w14:paraId="5B28618C" w14:textId="36AAE04E" w:rsidR="00875076" w:rsidRPr="003651D9" w:rsidDel="002467D0" w:rsidRDefault="00875076" w:rsidP="008358E5">
      <w:pPr>
        <w:pStyle w:val="Example"/>
        <w:rPr>
          <w:del w:id="1925" w:author="Cole, George" w:date="2016-04-28T18:22:00Z"/>
          <w:lang w:val="en-US"/>
        </w:rPr>
      </w:pPr>
      <w:del w:id="1926" w:author="Cole, George" w:date="2016-04-28T18:22:00Z">
        <w:r w:rsidRPr="003651D9" w:rsidDel="002467D0">
          <w:rPr>
            <w:lang w:val="en-US"/>
          </w:rPr>
          <w:delText>&lt;observation classCode="OBS" moodCode="EVN"&gt;</w:delText>
        </w:r>
      </w:del>
    </w:p>
    <w:p w14:paraId="3733251B" w14:textId="546BE4C7" w:rsidR="00875076" w:rsidRPr="003651D9" w:rsidDel="002467D0" w:rsidRDefault="00875076" w:rsidP="00B92EA1">
      <w:pPr>
        <w:pStyle w:val="Example"/>
        <w:rPr>
          <w:del w:id="1927" w:author="Cole, George" w:date="2016-04-28T18:22:00Z"/>
          <w:lang w:val="en-US"/>
        </w:rPr>
      </w:pPr>
      <w:del w:id="1928" w:author="Cole, George" w:date="2016-04-28T18:22:00Z">
        <w:r w:rsidRPr="003651D9" w:rsidDel="002467D0">
          <w:rPr>
            <w:lang w:val="en-US"/>
          </w:rPr>
          <w:delText xml:space="preserve">  &lt;templateId root="1.3.6.1.4.1.19376.1.4.1.4.16"/&gt;</w:delText>
        </w:r>
      </w:del>
    </w:p>
    <w:p w14:paraId="40235034" w14:textId="4A349B55" w:rsidR="00875076" w:rsidRPr="003651D9" w:rsidDel="002467D0" w:rsidRDefault="00875076" w:rsidP="0071309E">
      <w:pPr>
        <w:pStyle w:val="Example"/>
        <w:rPr>
          <w:del w:id="1929" w:author="Cole, George" w:date="2016-04-28T18:22:00Z"/>
          <w:lang w:val="en-US"/>
        </w:rPr>
      </w:pPr>
      <w:del w:id="1930" w:author="Cole, George" w:date="2016-04-28T18:22:00Z">
        <w:r w:rsidRPr="003651D9" w:rsidDel="002467D0">
          <w:rPr>
            <w:lang w:val="en-US"/>
          </w:rPr>
          <w:delText xml:space="preserve">  &lt;!-- Result Observation template --&gt;</w:delText>
        </w:r>
      </w:del>
    </w:p>
    <w:p w14:paraId="25C8BB1A" w14:textId="7CDC67E0" w:rsidR="00875076" w:rsidRPr="003651D9" w:rsidDel="002467D0" w:rsidRDefault="00875076" w:rsidP="004070FB">
      <w:pPr>
        <w:pStyle w:val="Example"/>
        <w:rPr>
          <w:del w:id="1931" w:author="Cole, George" w:date="2016-04-28T18:22:00Z"/>
          <w:lang w:val="en-US"/>
        </w:rPr>
      </w:pPr>
      <w:del w:id="1932" w:author="Cole, George" w:date="2016-04-28T18:22:00Z">
        <w:r w:rsidRPr="003651D9" w:rsidDel="002467D0">
          <w:rPr>
            <w:lang w:val="en-US"/>
          </w:rPr>
          <w:delText xml:space="preserve">  &lt;id root="c6f88321-67ad-11db-bd13-0800200c9a66"/&gt;</w:delText>
        </w:r>
      </w:del>
    </w:p>
    <w:p w14:paraId="20BE909D" w14:textId="2E8A05DF" w:rsidR="00875076" w:rsidRPr="003651D9" w:rsidDel="002467D0" w:rsidRDefault="00875076" w:rsidP="0070762D">
      <w:pPr>
        <w:pStyle w:val="Example"/>
        <w:rPr>
          <w:del w:id="1933" w:author="Cole, George" w:date="2016-04-28T18:22:00Z"/>
          <w:lang w:val="en-US"/>
        </w:rPr>
      </w:pPr>
      <w:del w:id="1934" w:author="Cole, George" w:date="2016-04-28T18:22:00Z">
        <w:r w:rsidRPr="003651D9" w:rsidDel="002467D0">
          <w:rPr>
            <w:lang w:val="en-US"/>
          </w:rPr>
          <w:delText xml:space="preserve">  &lt;!-- This second ID represents the lesion ID --&gt;</w:delText>
        </w:r>
      </w:del>
    </w:p>
    <w:p w14:paraId="49BEAB67" w14:textId="000FFB7B" w:rsidR="00875076" w:rsidRPr="003651D9" w:rsidDel="002467D0" w:rsidRDefault="00875076" w:rsidP="0070762D">
      <w:pPr>
        <w:pStyle w:val="Example"/>
        <w:rPr>
          <w:del w:id="1935" w:author="Cole, George" w:date="2016-04-28T18:22:00Z"/>
          <w:lang w:val="en-US"/>
        </w:rPr>
      </w:pPr>
      <w:del w:id="1936" w:author="Cole, George" w:date="2016-04-28T18:22:00Z">
        <w:r w:rsidRPr="003651D9" w:rsidDel="002467D0">
          <w:rPr>
            <w:lang w:val="en-US"/>
          </w:rPr>
          <w:delText xml:space="preserve">  &lt;id root="107c2dc0-67a5-11db-bd13-0800200c9a66" extension="1"/&gt;</w:delText>
        </w:r>
      </w:del>
    </w:p>
    <w:p w14:paraId="32C27C7D" w14:textId="194FBF24" w:rsidR="00875076" w:rsidRPr="003651D9" w:rsidDel="002467D0" w:rsidRDefault="00875076" w:rsidP="00D05B7C">
      <w:pPr>
        <w:pStyle w:val="Example"/>
        <w:rPr>
          <w:del w:id="1937" w:author="Cole, George" w:date="2016-04-28T18:22:00Z"/>
          <w:lang w:val="en-US"/>
        </w:rPr>
      </w:pPr>
      <w:del w:id="1938" w:author="Cole, George" w:date="2016-04-28T18:22:00Z">
        <w:r w:rsidRPr="003651D9" w:rsidDel="002467D0">
          <w:rPr>
            <w:lang w:val="en-US"/>
          </w:rPr>
          <w:delText xml:space="preserve">  &lt;code code="</w:delText>
        </w:r>
        <w:r w:rsidRPr="003651D9" w:rsidDel="002467D0">
          <w:rPr>
            <w:rFonts w:eastAsia="Calibri"/>
            <w:lang w:val="en-US"/>
          </w:rPr>
          <w:delText>233970002</w:delText>
        </w:r>
        <w:r w:rsidRPr="003651D9" w:rsidDel="002467D0">
          <w:rPr>
            <w:lang w:val="en-US"/>
          </w:rPr>
          <w:delText xml:space="preserve">" </w:delText>
        </w:r>
      </w:del>
    </w:p>
    <w:p w14:paraId="6A2E9ABA" w14:textId="2364975B" w:rsidR="00875076" w:rsidRPr="003651D9" w:rsidDel="002467D0" w:rsidRDefault="00875076" w:rsidP="00D05B7C">
      <w:pPr>
        <w:pStyle w:val="Example"/>
        <w:rPr>
          <w:del w:id="1939" w:author="Cole, George" w:date="2016-04-28T18:22:00Z"/>
          <w:lang w:val="en-US"/>
        </w:rPr>
      </w:pPr>
      <w:del w:id="1940" w:author="Cole, George" w:date="2016-04-28T18:22:00Z">
        <w:r w:rsidRPr="003651D9" w:rsidDel="002467D0">
          <w:rPr>
            <w:lang w:val="en-US"/>
          </w:rPr>
          <w:delText xml:space="preserve">          codeSystem="2.16.840.1.113883.6.96"</w:delText>
        </w:r>
      </w:del>
    </w:p>
    <w:p w14:paraId="18F2D12D" w14:textId="650F3847" w:rsidR="00875076" w:rsidRPr="003651D9" w:rsidDel="002467D0" w:rsidRDefault="00875076" w:rsidP="00D05B7C">
      <w:pPr>
        <w:pStyle w:val="Example"/>
        <w:rPr>
          <w:del w:id="1941" w:author="Cole, George" w:date="2016-04-28T18:22:00Z"/>
          <w:lang w:val="en-US"/>
        </w:rPr>
      </w:pPr>
      <w:del w:id="1942" w:author="Cole, George" w:date="2016-04-28T18:22:00Z">
        <w:r w:rsidRPr="003651D9" w:rsidDel="002467D0">
          <w:rPr>
            <w:lang w:val="en-US"/>
          </w:rPr>
          <w:delText xml:space="preserve">          codeSystemName="SNOMED CT" </w:delText>
        </w:r>
      </w:del>
    </w:p>
    <w:p w14:paraId="364F6BA3" w14:textId="4D4CD099" w:rsidR="00875076" w:rsidRPr="003651D9" w:rsidDel="002467D0" w:rsidRDefault="00875076" w:rsidP="00D05B7C">
      <w:pPr>
        <w:pStyle w:val="Example"/>
        <w:rPr>
          <w:del w:id="1943" w:author="Cole, George" w:date="2016-04-28T18:22:00Z"/>
          <w:lang w:val="en-US"/>
        </w:rPr>
      </w:pPr>
      <w:del w:id="1944" w:author="Cole, George" w:date="2016-04-28T18:22:00Z">
        <w:r w:rsidRPr="003651D9" w:rsidDel="002467D0">
          <w:rPr>
            <w:lang w:val="en-US"/>
          </w:rPr>
          <w:delText xml:space="preserve">          displayName="Post procedure stenosis"/&gt;</w:delText>
        </w:r>
      </w:del>
    </w:p>
    <w:p w14:paraId="1FE12036" w14:textId="16EB6D87" w:rsidR="00875076" w:rsidRPr="003651D9" w:rsidDel="002467D0" w:rsidRDefault="00875076" w:rsidP="00831FF5">
      <w:pPr>
        <w:pStyle w:val="Example"/>
        <w:rPr>
          <w:del w:id="1945" w:author="Cole, George" w:date="2016-04-28T18:22:00Z"/>
          <w:lang w:val="en-US"/>
        </w:rPr>
      </w:pPr>
      <w:del w:id="1946" w:author="Cole, George" w:date="2016-04-28T18:22:00Z">
        <w:r w:rsidRPr="003651D9" w:rsidDel="002467D0">
          <w:rPr>
            <w:lang w:val="en-US"/>
          </w:rPr>
          <w:delText xml:space="preserve">  &lt;text&gt;&lt;reference value="1"/&gt;&lt;/text&gt;</w:delText>
        </w:r>
      </w:del>
    </w:p>
    <w:p w14:paraId="1A9D82D9" w14:textId="60D595C1" w:rsidR="00875076" w:rsidRPr="003651D9" w:rsidDel="002467D0" w:rsidRDefault="00875076" w:rsidP="005360E4">
      <w:pPr>
        <w:pStyle w:val="Example"/>
        <w:rPr>
          <w:del w:id="1947" w:author="Cole, George" w:date="2016-04-28T18:22:00Z"/>
          <w:lang w:val="en-US"/>
        </w:rPr>
      </w:pPr>
      <w:del w:id="1948" w:author="Cole, George" w:date="2016-04-28T18:22:00Z">
        <w:r w:rsidRPr="003651D9" w:rsidDel="002467D0">
          <w:rPr>
            <w:lang w:val="en-US"/>
          </w:rPr>
          <w:delText xml:space="preserve">  &lt;statusCode code="completed"/&gt;</w:delText>
        </w:r>
      </w:del>
    </w:p>
    <w:p w14:paraId="27B18065" w14:textId="7CDEF26A" w:rsidR="00875076" w:rsidRPr="003651D9" w:rsidDel="002467D0" w:rsidRDefault="00875076" w:rsidP="005360E4">
      <w:pPr>
        <w:pStyle w:val="Example"/>
        <w:rPr>
          <w:del w:id="1949" w:author="Cole, George" w:date="2016-04-28T18:22:00Z"/>
          <w:lang w:val="en-US"/>
        </w:rPr>
      </w:pPr>
      <w:del w:id="1950" w:author="Cole, George" w:date="2016-04-28T18:22:00Z">
        <w:r w:rsidRPr="003651D9" w:rsidDel="002467D0">
          <w:rPr>
            <w:lang w:val="en-US"/>
          </w:rPr>
          <w:delText xml:space="preserve">  &lt;effectiveTime value="19991114"/&gt;</w:delText>
        </w:r>
      </w:del>
    </w:p>
    <w:p w14:paraId="5F977A0E" w14:textId="1006BC87" w:rsidR="00875076" w:rsidRPr="003651D9" w:rsidDel="002467D0" w:rsidRDefault="00875076" w:rsidP="005360E4">
      <w:pPr>
        <w:pStyle w:val="Example"/>
        <w:rPr>
          <w:del w:id="1951" w:author="Cole, George" w:date="2016-04-28T18:22:00Z"/>
          <w:lang w:val="en-US"/>
        </w:rPr>
      </w:pPr>
      <w:del w:id="1952" w:author="Cole, George" w:date="2016-04-28T18:22:00Z">
        <w:r w:rsidRPr="003651D9" w:rsidDel="002467D0">
          <w:rPr>
            <w:lang w:val="en-US"/>
          </w:rPr>
          <w:delText xml:space="preserve">  &lt;targetSiteCode code="41879009"    </w:delText>
        </w:r>
        <w:r w:rsidRPr="003651D9" w:rsidDel="002467D0">
          <w:rPr>
            <w:lang w:val="en-US"/>
          </w:rPr>
          <w:tab/>
          <w:delText xml:space="preserve">  </w:delText>
        </w:r>
        <w:r w:rsidRPr="003651D9" w:rsidDel="002467D0">
          <w:rPr>
            <w:lang w:val="en-US"/>
          </w:rPr>
          <w:tab/>
          <w:delText xml:space="preserve"> </w:delText>
        </w:r>
        <w:r w:rsidRPr="003651D9" w:rsidDel="002467D0">
          <w:rPr>
            <w:lang w:val="en-US"/>
          </w:rPr>
          <w:tab/>
        </w:r>
        <w:r w:rsidRPr="003651D9" w:rsidDel="002467D0">
          <w:rPr>
            <w:lang w:val="en-US"/>
          </w:rPr>
          <w:tab/>
        </w:r>
        <w:r w:rsidRPr="003651D9" w:rsidDel="002467D0">
          <w:rPr>
            <w:lang w:val="en-US"/>
          </w:rPr>
          <w:tab/>
          <w:delText xml:space="preserve">codeSystem="1.3.6.1.4.1.19376.1.4.1.5.32" </w:delText>
        </w:r>
      </w:del>
    </w:p>
    <w:p w14:paraId="51326358" w14:textId="2EB12D43" w:rsidR="00875076" w:rsidRPr="003651D9" w:rsidDel="002467D0" w:rsidRDefault="00875076" w:rsidP="005360E4">
      <w:pPr>
        <w:pStyle w:val="Example"/>
        <w:rPr>
          <w:del w:id="1953" w:author="Cole, George" w:date="2016-04-28T18:22:00Z"/>
          <w:lang w:val="en-US"/>
        </w:rPr>
      </w:pPr>
      <w:del w:id="1954" w:author="Cole, George" w:date="2016-04-28T18:22:00Z">
        <w:r w:rsidRPr="003651D9" w:rsidDel="002467D0">
          <w:rPr>
            <w:lang w:val="en-US"/>
          </w:rPr>
          <w:delText xml:space="preserve">       displayName="Distal RCA"/&gt;</w:delText>
        </w:r>
      </w:del>
    </w:p>
    <w:p w14:paraId="151A1544" w14:textId="5E222965" w:rsidR="00875076" w:rsidRPr="003651D9" w:rsidDel="002467D0" w:rsidRDefault="00875076" w:rsidP="005360E4">
      <w:pPr>
        <w:pStyle w:val="Example"/>
        <w:rPr>
          <w:del w:id="1955" w:author="Cole, George" w:date="2016-04-28T18:22:00Z"/>
          <w:lang w:val="en-US"/>
        </w:rPr>
      </w:pPr>
      <w:del w:id="1956" w:author="Cole, George" w:date="2016-04-28T18:22:00Z">
        <w:r w:rsidRPr="003651D9" w:rsidDel="002467D0">
          <w:rPr>
            <w:lang w:val="en-US"/>
          </w:rPr>
          <w:delText xml:space="preserve">  &lt;value xsi:type="PQ" value="0" unit="%"/&gt;</w:delText>
        </w:r>
      </w:del>
    </w:p>
    <w:p w14:paraId="24AE9391" w14:textId="5F9B0186" w:rsidR="00875076" w:rsidRPr="003651D9" w:rsidDel="002467D0" w:rsidRDefault="00875076" w:rsidP="005360E4">
      <w:pPr>
        <w:pStyle w:val="Example"/>
        <w:rPr>
          <w:del w:id="1957" w:author="Cole, George" w:date="2016-04-28T18:22:00Z"/>
          <w:lang w:val="en-US"/>
        </w:rPr>
      </w:pPr>
      <w:del w:id="1958" w:author="Cole, George" w:date="2016-04-28T18:22:00Z">
        <w:r w:rsidRPr="003651D9" w:rsidDel="002467D0">
          <w:rPr>
            <w:lang w:val="en-US"/>
          </w:rPr>
          <w:delText xml:space="preserve">  &lt;interpretationCode code="N" codeSystem="2.16.840.1.113883.5.83"/&gt;</w:delText>
        </w:r>
      </w:del>
    </w:p>
    <w:p w14:paraId="585FEE8D" w14:textId="589658DB" w:rsidR="00875076" w:rsidRPr="003651D9" w:rsidDel="002467D0" w:rsidRDefault="00875076" w:rsidP="005360E4">
      <w:pPr>
        <w:pStyle w:val="Example"/>
        <w:rPr>
          <w:del w:id="1959" w:author="Cole, George" w:date="2016-04-28T18:22:00Z"/>
          <w:lang w:val="en-US"/>
        </w:rPr>
      </w:pPr>
      <w:del w:id="1960" w:author="Cole, George" w:date="2016-04-28T18:22:00Z">
        <w:r w:rsidRPr="003651D9" w:rsidDel="002467D0">
          <w:rPr>
            <w:lang w:val="en-US"/>
          </w:rPr>
          <w:delText>&lt;/observation&gt;</w:delText>
        </w:r>
      </w:del>
    </w:p>
    <w:p w14:paraId="734F7EFF" w14:textId="46914709" w:rsidR="00875076" w:rsidRPr="003651D9" w:rsidDel="002467D0" w:rsidRDefault="00940FC7" w:rsidP="00875076">
      <w:pPr>
        <w:pStyle w:val="FigureTitle"/>
        <w:rPr>
          <w:del w:id="1961" w:author="Cole, George" w:date="2016-04-28T18:22:00Z"/>
          <w:rFonts w:eastAsia="?l?r ??’c"/>
          <w:lang w:eastAsia="zh-CN"/>
        </w:rPr>
      </w:pPr>
      <w:del w:id="1962" w:author="Cole, George" w:date="2016-04-28T18:22:00Z">
        <w:r w:rsidDel="002467D0">
          <w:rPr>
            <w:rFonts w:eastAsia="?l?r ??’c"/>
            <w:lang w:eastAsia="zh-CN"/>
          </w:rPr>
          <w:delText>e.g.,</w:delText>
        </w:r>
        <w:r w:rsidR="001055CB" w:rsidRPr="003651D9" w:rsidDel="002467D0">
          <w:rPr>
            <w:rFonts w:eastAsia="?l?r ??’c"/>
            <w:lang w:eastAsia="zh-CN"/>
          </w:rPr>
          <w:delText xml:space="preserve"> </w:delText>
        </w:r>
        <w:r w:rsidR="00875076" w:rsidRPr="003651D9" w:rsidDel="002467D0">
          <w:rPr>
            <w:rFonts w:eastAsia="?l?r ??’c"/>
            <w:lang w:eastAsia="zh-CN"/>
          </w:rPr>
          <w:delText>Figure 6</w:delText>
        </w:r>
        <w:r w:rsidR="00875076" w:rsidRPr="003651D9" w:rsidDel="002467D0">
          <w:delText>.3.4.E-1</w:delText>
        </w:r>
        <w:r w:rsidR="00875076" w:rsidRPr="003651D9" w:rsidDel="002467D0">
          <w:rPr>
            <w:rFonts w:eastAsia="?l?r ??’c"/>
            <w:lang w:eastAsia="zh-CN"/>
          </w:rPr>
          <w:delText>: Result observation example</w:delText>
        </w:r>
        <w:r w:rsidR="00746A3D" w:rsidRPr="003651D9" w:rsidDel="002467D0">
          <w:rPr>
            <w:rFonts w:eastAsia="?l?r ??’c"/>
            <w:lang w:eastAsia="zh-CN"/>
          </w:rPr>
          <w:delText xml:space="preserve"> &gt;</w:delText>
        </w:r>
      </w:del>
    </w:p>
    <w:p w14:paraId="4BC7EC6E" w14:textId="4E5EF1D2" w:rsidR="00875076" w:rsidRPr="003651D9" w:rsidDel="002467D0" w:rsidRDefault="00875076" w:rsidP="00875076">
      <w:pPr>
        <w:pStyle w:val="BodyText"/>
        <w:rPr>
          <w:del w:id="1963" w:author="Cole, George" w:date="2016-04-28T18:22:00Z"/>
          <w:szCs w:val="24"/>
          <w:lang w:eastAsia="x-none"/>
        </w:rPr>
      </w:pPr>
    </w:p>
    <w:p w14:paraId="4FC61219" w14:textId="2B6FDF0E" w:rsidR="00983131" w:rsidRPr="003651D9" w:rsidDel="002467D0" w:rsidRDefault="00983131" w:rsidP="00983131">
      <w:pPr>
        <w:pStyle w:val="BodyText"/>
        <w:rPr>
          <w:del w:id="1964" w:author="Cole, George" w:date="2016-04-28T18:22:00Z"/>
          <w:szCs w:val="24"/>
          <w:lang w:eastAsia="x-none"/>
        </w:rPr>
      </w:pPr>
    </w:p>
    <w:p w14:paraId="7CB136A0" w14:textId="7DCCE6C9" w:rsidR="00983131" w:rsidRPr="003651D9" w:rsidDel="002467D0" w:rsidRDefault="00983131" w:rsidP="00597DB2">
      <w:pPr>
        <w:pStyle w:val="AuthorInstructions"/>
        <w:rPr>
          <w:del w:id="1965" w:author="Cole, George" w:date="2016-04-28T18:22:00Z"/>
        </w:rPr>
      </w:pPr>
      <w:del w:id="1966" w:author="Cole, George" w:date="2016-04-28T18:22:00Z">
        <w:r w:rsidRPr="003651D9" w:rsidDel="002467D0">
          <w:delText>### End Discrete Conformance Format - Entry</w:delText>
        </w:r>
      </w:del>
    </w:p>
    <w:p w14:paraId="35898765" w14:textId="53868564" w:rsidR="004B7094" w:rsidRPr="003651D9" w:rsidRDefault="002467D0" w:rsidP="002467D0">
      <w:pPr>
        <w:pStyle w:val="AuthorInstructions"/>
        <w:pPrChange w:id="1967" w:author="Cole, George" w:date="2016-04-28T18:22:00Z">
          <w:pPr>
            <w:pStyle w:val="BodyText"/>
          </w:pPr>
        </w:pPrChange>
      </w:pPr>
      <w:ins w:id="1968" w:author="Cole, George" w:date="2016-04-28T18:22:00Z">
        <w:r>
          <w:t>NA</w:t>
        </w:r>
      </w:ins>
    </w:p>
    <w:p w14:paraId="781BFD7D" w14:textId="77777777" w:rsidR="004B7094" w:rsidRPr="003651D9" w:rsidRDefault="004B7094" w:rsidP="004B7094">
      <w:pPr>
        <w:pStyle w:val="EditorInstructions"/>
      </w:pPr>
      <w:r w:rsidRPr="003651D9">
        <w:t>Add to section</w:t>
      </w:r>
      <w:r w:rsidR="001439BB" w:rsidRPr="003651D9">
        <w:t>s 6.4 and 6.5 Value Sets</w:t>
      </w:r>
    </w:p>
    <w:p w14:paraId="64D88F68" w14:textId="77777777" w:rsidR="004B7094" w:rsidRPr="003651D9" w:rsidRDefault="004B7094" w:rsidP="004B7094">
      <w:pPr>
        <w:pStyle w:val="BodyText"/>
        <w:rPr>
          <w:lang w:eastAsia="x-none"/>
        </w:rPr>
      </w:pPr>
    </w:p>
    <w:p w14:paraId="6302714E" w14:textId="77777777" w:rsidR="004B7094" w:rsidRPr="003651D9" w:rsidRDefault="001439BB" w:rsidP="00AA3771">
      <w:pPr>
        <w:pStyle w:val="Heading2"/>
        <w:numPr>
          <w:ilvl w:val="1"/>
          <w:numId w:val="11"/>
        </w:numPr>
        <w:rPr>
          <w:noProof w:val="0"/>
        </w:rPr>
      </w:pPr>
      <w:bookmarkStart w:id="1969" w:name="_Toc449631615"/>
      <w:r w:rsidRPr="003651D9">
        <w:rPr>
          <w:noProof w:val="0"/>
        </w:rPr>
        <w:t>Section not applicable</w:t>
      </w:r>
      <w:bookmarkEnd w:id="1969"/>
    </w:p>
    <w:p w14:paraId="6FC1A615" w14:textId="77777777" w:rsidR="001439BB" w:rsidRPr="003651D9" w:rsidRDefault="001439BB" w:rsidP="00630F33">
      <w:pPr>
        <w:pStyle w:val="BodyText"/>
        <w:rPr>
          <w:lang w:eastAsia="x-none"/>
        </w:rPr>
      </w:pPr>
      <w:r w:rsidRPr="003651D9">
        <w:rPr>
          <w:lang w:eastAsia="x-none"/>
        </w:rPr>
        <w:t>This heading is not</w:t>
      </w:r>
      <w:r w:rsidR="00875076" w:rsidRPr="003651D9">
        <w:rPr>
          <w:lang w:eastAsia="x-none"/>
        </w:rPr>
        <w:t xml:space="preserve"> currently</w:t>
      </w:r>
      <w:r w:rsidRPr="003651D9">
        <w:rPr>
          <w:lang w:eastAsia="x-none"/>
        </w:rPr>
        <w:t xml:space="preserve"> used in a CDA document.</w:t>
      </w:r>
    </w:p>
    <w:p w14:paraId="730D7148" w14:textId="77777777" w:rsidR="001439BB" w:rsidRPr="003651D9" w:rsidRDefault="00662BE5" w:rsidP="00AA3771">
      <w:pPr>
        <w:pStyle w:val="Heading2"/>
        <w:numPr>
          <w:ilvl w:val="1"/>
          <w:numId w:val="11"/>
        </w:numPr>
        <w:rPr>
          <w:noProof w:val="0"/>
        </w:rPr>
      </w:pPr>
      <w:bookmarkStart w:id="1970" w:name="_Toc335730763"/>
      <w:bookmarkStart w:id="1971" w:name="_Toc336000666"/>
      <w:bookmarkStart w:id="1972" w:name="_Toc336002388"/>
      <w:bookmarkStart w:id="1973" w:name="_Toc336006583"/>
      <w:bookmarkStart w:id="1974" w:name="_Toc335730764"/>
      <w:bookmarkStart w:id="1975" w:name="_Toc336000667"/>
      <w:bookmarkStart w:id="1976" w:name="_Toc336002389"/>
      <w:bookmarkStart w:id="1977" w:name="_Toc336006584"/>
      <w:bookmarkStart w:id="1978" w:name="_Toc291167547"/>
      <w:bookmarkStart w:id="1979" w:name="_Toc291231486"/>
      <w:bookmarkStart w:id="1980" w:name="_Toc296340423"/>
      <w:bookmarkStart w:id="1981" w:name="_Toc449631616"/>
      <w:bookmarkEnd w:id="1970"/>
      <w:bookmarkEnd w:id="1971"/>
      <w:bookmarkEnd w:id="1972"/>
      <w:bookmarkEnd w:id="1973"/>
      <w:bookmarkEnd w:id="1974"/>
      <w:bookmarkEnd w:id="1975"/>
      <w:bookmarkEnd w:id="1976"/>
      <w:bookmarkEnd w:id="1977"/>
      <w:r>
        <w:rPr>
          <w:noProof w:val="0"/>
        </w:rPr>
        <w:t>PCC</w:t>
      </w:r>
      <w:r w:rsidR="00255462" w:rsidRPr="003651D9">
        <w:rPr>
          <w:noProof w:val="0"/>
        </w:rPr>
        <w:t xml:space="preserve"> </w:t>
      </w:r>
      <w:r w:rsidR="001439BB" w:rsidRPr="003651D9">
        <w:rPr>
          <w:noProof w:val="0"/>
        </w:rPr>
        <w:t>Value Sets</w:t>
      </w:r>
      <w:bookmarkEnd w:id="1981"/>
    </w:p>
    <w:p w14:paraId="65BFC885" w14:textId="01906C8F" w:rsidR="00865DF9" w:rsidRPr="003651D9" w:rsidDel="0081222E" w:rsidRDefault="00865DF9" w:rsidP="00597DB2">
      <w:pPr>
        <w:pStyle w:val="AuthorInstructions"/>
        <w:rPr>
          <w:del w:id="1982" w:author="Cole, George" w:date="2016-04-28T18:22:00Z"/>
        </w:rPr>
      </w:pPr>
      <w:del w:id="1983" w:author="Cole, George" w:date="2016-04-28T18:22:00Z">
        <w:r w:rsidRPr="003651D9" w:rsidDel="0081222E">
          <w:delText>&lt;Replicate the Value Set 6.5.x section as many times as needed for this supplement.&gt;</w:delText>
        </w:r>
      </w:del>
    </w:p>
    <w:p w14:paraId="097C8FC7" w14:textId="520D48E2" w:rsidR="00865DF9" w:rsidRPr="003651D9" w:rsidRDefault="00865DF9" w:rsidP="00597DB2">
      <w:pPr>
        <w:pStyle w:val="AuthorInstructions"/>
        <w:rPr>
          <w:szCs w:val="24"/>
        </w:rPr>
      </w:pPr>
      <w:del w:id="1984" w:author="Cole, George" w:date="2016-04-28T18:22:00Z">
        <w:r w:rsidRPr="003651D9" w:rsidDel="0081222E">
          <w:rPr>
            <w:szCs w:val="24"/>
          </w:rPr>
          <w:delText>&lt;It is preferable to use tabular format</w:delText>
        </w:r>
        <w:r w:rsidR="00887E40" w:rsidRPr="003651D9" w:rsidDel="0081222E">
          <w:rPr>
            <w:szCs w:val="24"/>
          </w:rPr>
          <w:delText xml:space="preserve">. </w:delText>
        </w:r>
        <w:r w:rsidRPr="003651D9" w:rsidDel="0081222E">
          <w:rPr>
            <w:szCs w:val="24"/>
          </w:rPr>
          <w:delText>Add notes as needed</w:delText>
        </w:r>
        <w:r w:rsidR="00887E40" w:rsidRPr="003651D9" w:rsidDel="0081222E">
          <w:rPr>
            <w:szCs w:val="24"/>
          </w:rPr>
          <w:delText xml:space="preserve">. </w:delText>
        </w:r>
        <w:r w:rsidRPr="003651D9" w:rsidDel="0081222E">
          <w:rPr>
            <w:szCs w:val="24"/>
          </w:rPr>
          <w:delText>Be aware of potential national licensing issues of coding schemes.&gt;</w:delText>
        </w:r>
      </w:del>
      <w:ins w:id="1985" w:author="Cole, George" w:date="2016-04-28T18:22:00Z">
        <w:r w:rsidR="0081222E">
          <w:t>NA</w:t>
        </w:r>
      </w:ins>
    </w:p>
    <w:p w14:paraId="0AA489A2" w14:textId="77777777" w:rsidR="001439BB" w:rsidRPr="003651D9" w:rsidRDefault="00865DF9" w:rsidP="00AD069D">
      <w:pPr>
        <w:pStyle w:val="Heading3"/>
        <w:numPr>
          <w:ilvl w:val="0"/>
          <w:numId w:val="0"/>
        </w:numPr>
        <w:rPr>
          <w:rFonts w:eastAsia="Calibri"/>
          <w:noProof w:val="0"/>
        </w:rPr>
      </w:pPr>
      <w:bookmarkStart w:id="1986" w:name="_Toc449631617"/>
      <w:r w:rsidRPr="003651D9">
        <w:rPr>
          <w:rFonts w:eastAsia="Calibri"/>
          <w:noProof w:val="0"/>
        </w:rPr>
        <w:t>6.5.x</w:t>
      </w:r>
      <w:r w:rsidR="001439BB" w:rsidRPr="003651D9">
        <w:rPr>
          <w:rFonts w:eastAsia="Calibri"/>
          <w:noProof w:val="0"/>
        </w:rPr>
        <w:tab/>
      </w:r>
      <w:r w:rsidRPr="003651D9">
        <w:rPr>
          <w:rFonts w:eastAsia="Calibri"/>
          <w:noProof w:val="0"/>
        </w:rPr>
        <w:t>&lt;Value Set Name&gt;</w:t>
      </w:r>
      <w:r w:rsidR="001439BB" w:rsidRPr="003651D9">
        <w:rPr>
          <w:rFonts w:eastAsia="Calibri"/>
          <w:noProof w:val="0"/>
        </w:rPr>
        <w:t xml:space="preserve"> </w:t>
      </w:r>
      <w:r w:rsidRPr="003651D9">
        <w:rPr>
          <w:rFonts w:eastAsia="Calibri"/>
          <w:noProof w:val="0"/>
        </w:rPr>
        <w:t>&lt;oid&gt;</w:t>
      </w:r>
      <w:bookmarkEnd w:id="1986"/>
    </w:p>
    <w:p w14:paraId="6540B223" w14:textId="3408678B" w:rsidR="001439BB" w:rsidRPr="003651D9" w:rsidDel="0081222E" w:rsidRDefault="00865DF9" w:rsidP="00597DB2">
      <w:pPr>
        <w:pStyle w:val="AuthorInstructions"/>
        <w:rPr>
          <w:del w:id="1987" w:author="Cole, George" w:date="2016-04-28T18:22:00Z"/>
        </w:rPr>
      </w:pPr>
      <w:del w:id="1988" w:author="Cole, George" w:date="2016-04-28T18:22:00Z">
        <w:r w:rsidRPr="003651D9" w:rsidDel="0081222E">
          <w:delText>&lt;Add description or clarifications here if necessary.&gt;</w:delText>
        </w:r>
      </w:del>
    </w:p>
    <w:p w14:paraId="7DFEE1F2" w14:textId="417915AA" w:rsidR="00865DF9" w:rsidRPr="003651D9" w:rsidDel="0081222E" w:rsidRDefault="00865DF9" w:rsidP="001439BB">
      <w:pPr>
        <w:pStyle w:val="BodyText"/>
        <w:rPr>
          <w:del w:id="1989" w:author="Cole, George" w:date="2016-04-28T18:22:00Z"/>
          <w:lang w:eastAsia="x-none"/>
        </w:rPr>
      </w:pPr>
    </w:p>
    <w:tbl>
      <w:tblPr>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tblGrid>
      <w:tr w:rsidR="00865DF9" w:rsidRPr="003651D9" w:rsidDel="0081222E" w14:paraId="2DDF3021" w14:textId="17F1A5B1" w:rsidTr="00865DF9">
        <w:trPr>
          <w:trHeight w:val="548"/>
          <w:del w:id="1990" w:author="Cole, George" w:date="2016-04-28T18:22:00Z"/>
        </w:trPr>
        <w:tc>
          <w:tcPr>
            <w:tcW w:w="4608" w:type="dxa"/>
            <w:tcBorders>
              <w:tl2br w:val="single" w:sz="4" w:space="0" w:color="auto"/>
            </w:tcBorders>
            <w:shd w:val="clear" w:color="auto" w:fill="D9D9D9"/>
          </w:tcPr>
          <w:p w14:paraId="362EFD12" w14:textId="5D40F040" w:rsidR="00865DF9" w:rsidRPr="003651D9" w:rsidDel="0081222E" w:rsidRDefault="00865DF9" w:rsidP="008452AF">
            <w:pPr>
              <w:pStyle w:val="TableEntryHeader"/>
              <w:jc w:val="right"/>
              <w:rPr>
                <w:del w:id="1991" w:author="Cole, George" w:date="2016-04-28T18:22:00Z"/>
                <w:rFonts w:eastAsia="Calibri"/>
              </w:rPr>
            </w:pPr>
            <w:del w:id="1992" w:author="Cole, George" w:date="2016-04-28T18:22:00Z">
              <w:r w:rsidRPr="003651D9" w:rsidDel="0081222E">
                <w:rPr>
                  <w:rFonts w:eastAsia="Calibri"/>
                </w:rPr>
                <w:delText>Coding Scheme</w:delText>
              </w:r>
            </w:del>
          </w:p>
          <w:p w14:paraId="43AF74A1" w14:textId="1F4DAAC2" w:rsidR="00865DF9" w:rsidRPr="003651D9" w:rsidDel="0081222E" w:rsidRDefault="00865DF9" w:rsidP="008452AF">
            <w:pPr>
              <w:pStyle w:val="TableEntryHeader"/>
              <w:jc w:val="left"/>
              <w:rPr>
                <w:del w:id="1993" w:author="Cole, George" w:date="2016-04-28T18:22:00Z"/>
                <w:rFonts w:eastAsia="Calibri"/>
              </w:rPr>
            </w:pPr>
            <w:del w:id="1994" w:author="Cole, George" w:date="2016-04-28T18:22:00Z">
              <w:r w:rsidRPr="003651D9" w:rsidDel="0081222E">
                <w:rPr>
                  <w:rFonts w:eastAsia="Calibri"/>
                </w:rPr>
                <w:delText>Concept</w:delText>
              </w:r>
            </w:del>
          </w:p>
        </w:tc>
        <w:tc>
          <w:tcPr>
            <w:tcW w:w="2250" w:type="dxa"/>
            <w:shd w:val="clear" w:color="auto" w:fill="D9D9D9"/>
          </w:tcPr>
          <w:p w14:paraId="3D1A1D34" w14:textId="1BF4C336" w:rsidR="00865DF9" w:rsidRPr="003651D9" w:rsidDel="0081222E" w:rsidRDefault="00865DF9" w:rsidP="008452AF">
            <w:pPr>
              <w:pStyle w:val="TableEntryHeader"/>
              <w:rPr>
                <w:del w:id="1995" w:author="Cole, George" w:date="2016-04-28T18:22:00Z"/>
                <w:rFonts w:cs="Arial"/>
              </w:rPr>
            </w:pPr>
            <w:del w:id="1996" w:author="Cole, George" w:date="2016-04-28T18:22:00Z">
              <w:r w:rsidRPr="003651D9" w:rsidDel="0081222E">
                <w:rPr>
                  <w:rFonts w:eastAsia="Calibri"/>
                </w:rPr>
                <w:delText>&lt;Coding Scheme Name&gt;</w:delText>
              </w:r>
              <w:r w:rsidR="005F3FB5" w:rsidDel="0081222E">
                <w:rPr>
                  <w:rFonts w:cs="Arial"/>
                </w:rPr>
                <w:delText xml:space="preserve"> </w:delText>
              </w:r>
            </w:del>
          </w:p>
        </w:tc>
      </w:tr>
      <w:tr w:rsidR="00865DF9" w:rsidRPr="003651D9" w:rsidDel="0081222E" w14:paraId="75EE3EBD" w14:textId="6C9F2FCD" w:rsidTr="00865DF9">
        <w:trPr>
          <w:del w:id="1997" w:author="Cole, George" w:date="2016-04-28T18:22:00Z"/>
        </w:trPr>
        <w:tc>
          <w:tcPr>
            <w:tcW w:w="4608" w:type="dxa"/>
          </w:tcPr>
          <w:p w14:paraId="66462C77" w14:textId="2C6E3E2F" w:rsidR="00865DF9" w:rsidRPr="003651D9" w:rsidDel="0081222E" w:rsidRDefault="00865DF9" w:rsidP="00597DB2">
            <w:pPr>
              <w:pStyle w:val="TableEntry"/>
              <w:rPr>
                <w:del w:id="1998" w:author="Cole, George" w:date="2016-04-28T18:22:00Z"/>
                <w:rFonts w:eastAsia="Calibri"/>
              </w:rPr>
            </w:pPr>
          </w:p>
        </w:tc>
        <w:tc>
          <w:tcPr>
            <w:tcW w:w="2250" w:type="dxa"/>
          </w:tcPr>
          <w:p w14:paraId="2D24C033" w14:textId="1C546479" w:rsidR="00865DF9" w:rsidRPr="003651D9" w:rsidDel="0081222E" w:rsidRDefault="00865DF9" w:rsidP="00597DB2">
            <w:pPr>
              <w:pStyle w:val="TableEntry"/>
              <w:rPr>
                <w:del w:id="1999" w:author="Cole, George" w:date="2016-04-28T18:22:00Z"/>
                <w:rFonts w:eastAsia="Calibri"/>
              </w:rPr>
            </w:pPr>
          </w:p>
        </w:tc>
      </w:tr>
      <w:tr w:rsidR="00865DF9" w:rsidRPr="003651D9" w:rsidDel="0081222E" w14:paraId="24885453" w14:textId="407E43E0" w:rsidTr="00865DF9">
        <w:trPr>
          <w:del w:id="2000" w:author="Cole, George" w:date="2016-04-28T18:22:00Z"/>
        </w:trPr>
        <w:tc>
          <w:tcPr>
            <w:tcW w:w="4608" w:type="dxa"/>
          </w:tcPr>
          <w:p w14:paraId="4FE9CD2C" w14:textId="31F9AE01" w:rsidR="00865DF9" w:rsidRPr="003651D9" w:rsidDel="0081222E" w:rsidRDefault="00865DF9" w:rsidP="00597DB2">
            <w:pPr>
              <w:pStyle w:val="TableEntry"/>
              <w:rPr>
                <w:del w:id="2001" w:author="Cole, George" w:date="2016-04-28T18:22:00Z"/>
                <w:rFonts w:eastAsia="Calibri"/>
              </w:rPr>
            </w:pPr>
          </w:p>
        </w:tc>
        <w:tc>
          <w:tcPr>
            <w:tcW w:w="2250" w:type="dxa"/>
          </w:tcPr>
          <w:p w14:paraId="5770FC35" w14:textId="529530CF" w:rsidR="00865DF9" w:rsidRPr="003651D9" w:rsidDel="0081222E" w:rsidRDefault="00865DF9" w:rsidP="00597DB2">
            <w:pPr>
              <w:pStyle w:val="TableEntry"/>
              <w:rPr>
                <w:del w:id="2002" w:author="Cole, George" w:date="2016-04-28T18:22:00Z"/>
                <w:rFonts w:eastAsia="Calibri"/>
              </w:rPr>
            </w:pPr>
          </w:p>
        </w:tc>
      </w:tr>
      <w:tr w:rsidR="00865DF9" w:rsidRPr="003651D9" w:rsidDel="0081222E" w14:paraId="7FA21790" w14:textId="7837E895" w:rsidTr="00865DF9">
        <w:trPr>
          <w:del w:id="2003" w:author="Cole, George" w:date="2016-04-28T18:22:00Z"/>
        </w:trPr>
        <w:tc>
          <w:tcPr>
            <w:tcW w:w="4608" w:type="dxa"/>
          </w:tcPr>
          <w:p w14:paraId="1D17AA2E" w14:textId="46FEB793" w:rsidR="00865DF9" w:rsidRPr="003651D9" w:rsidDel="0081222E" w:rsidRDefault="00865DF9" w:rsidP="00597DB2">
            <w:pPr>
              <w:pStyle w:val="TableEntry"/>
              <w:rPr>
                <w:del w:id="2004" w:author="Cole, George" w:date="2016-04-28T18:22:00Z"/>
                <w:rFonts w:eastAsia="Calibri"/>
              </w:rPr>
            </w:pPr>
          </w:p>
        </w:tc>
        <w:tc>
          <w:tcPr>
            <w:tcW w:w="2250" w:type="dxa"/>
          </w:tcPr>
          <w:p w14:paraId="2FE858C4" w14:textId="34D55C05" w:rsidR="00865DF9" w:rsidRPr="003651D9" w:rsidDel="0081222E" w:rsidRDefault="00865DF9" w:rsidP="00597DB2">
            <w:pPr>
              <w:pStyle w:val="TableEntry"/>
              <w:rPr>
                <w:del w:id="2005" w:author="Cole, George" w:date="2016-04-28T18:22:00Z"/>
                <w:rFonts w:eastAsia="Calibri"/>
              </w:rPr>
            </w:pPr>
          </w:p>
        </w:tc>
      </w:tr>
      <w:tr w:rsidR="00865DF9" w:rsidRPr="003651D9" w:rsidDel="0081222E" w14:paraId="1965039E" w14:textId="7D84C8F2" w:rsidTr="00865DF9">
        <w:trPr>
          <w:del w:id="2006" w:author="Cole, George" w:date="2016-04-28T18:22:00Z"/>
        </w:trPr>
        <w:tc>
          <w:tcPr>
            <w:tcW w:w="4608" w:type="dxa"/>
          </w:tcPr>
          <w:p w14:paraId="086EF0A4" w14:textId="13E281E2" w:rsidR="00865DF9" w:rsidRPr="003651D9" w:rsidDel="0081222E" w:rsidRDefault="00865DF9" w:rsidP="00597DB2">
            <w:pPr>
              <w:pStyle w:val="TableEntry"/>
              <w:rPr>
                <w:del w:id="2007" w:author="Cole, George" w:date="2016-04-28T18:22:00Z"/>
                <w:rFonts w:eastAsia="Calibri"/>
              </w:rPr>
            </w:pPr>
          </w:p>
        </w:tc>
        <w:tc>
          <w:tcPr>
            <w:tcW w:w="2250" w:type="dxa"/>
          </w:tcPr>
          <w:p w14:paraId="23128AD6" w14:textId="739D885A" w:rsidR="00865DF9" w:rsidRPr="003651D9" w:rsidDel="0081222E" w:rsidRDefault="00865DF9" w:rsidP="00597DB2">
            <w:pPr>
              <w:pStyle w:val="TableEntry"/>
              <w:rPr>
                <w:del w:id="2008" w:author="Cole, George" w:date="2016-04-28T18:22:00Z"/>
                <w:rFonts w:eastAsia="Calibri"/>
              </w:rPr>
            </w:pPr>
          </w:p>
        </w:tc>
      </w:tr>
    </w:tbl>
    <w:p w14:paraId="53489000" w14:textId="19318A10" w:rsidR="00865DF9" w:rsidRPr="003651D9" w:rsidDel="0081222E" w:rsidRDefault="00865DF9" w:rsidP="00AD069D">
      <w:pPr>
        <w:pStyle w:val="Note"/>
        <w:rPr>
          <w:del w:id="2009" w:author="Cole, George" w:date="2016-04-28T18:22:00Z"/>
        </w:rPr>
      </w:pPr>
      <w:del w:id="2010" w:author="Cole, George" w:date="2016-04-28T18:22:00Z">
        <w:r w:rsidRPr="003651D9" w:rsidDel="0081222E">
          <w:delText xml:space="preserve">Note: </w:delText>
        </w:r>
        <w:r w:rsidRPr="003651D9" w:rsidDel="0081222E">
          <w:tab/>
          <w:delText>&lt;as necessary, applicable&gt;</w:delText>
        </w:r>
      </w:del>
    </w:p>
    <w:p w14:paraId="21C93468" w14:textId="1C8A3C1D" w:rsidR="00154B7B" w:rsidRPr="003651D9" w:rsidDel="0081222E" w:rsidRDefault="00154B7B" w:rsidP="00AD069D">
      <w:pPr>
        <w:pStyle w:val="BodyText"/>
        <w:rPr>
          <w:del w:id="2011" w:author="Cole, George" w:date="2016-04-28T18:22:00Z"/>
        </w:rPr>
      </w:pPr>
    </w:p>
    <w:p w14:paraId="3EEC3C8B" w14:textId="5D77A646" w:rsidR="00865DF9" w:rsidRPr="003651D9" w:rsidDel="0081222E" w:rsidRDefault="00865DF9" w:rsidP="00597DB2">
      <w:pPr>
        <w:pStyle w:val="AuthorInstructions"/>
        <w:rPr>
          <w:del w:id="2012" w:author="Cole, George" w:date="2016-04-28T18:22:00Z"/>
        </w:rPr>
      </w:pPr>
      <w:del w:id="2013" w:author="Cole, George" w:date="2016-04-28T18:22:00Z">
        <w:r w:rsidRPr="003651D9" w:rsidDel="0081222E">
          <w:delText>&lt;</w:delText>
        </w:r>
        <w:r w:rsidR="00154B7B" w:rsidRPr="003651D9" w:rsidDel="0081222E">
          <w:delText>Delete</w:delText>
        </w:r>
        <w:r w:rsidRPr="003651D9" w:rsidDel="0081222E">
          <w:delText xml:space="preserve"> the example below prior to publication for Public Comment.&gt;</w:delText>
        </w:r>
      </w:del>
    </w:p>
    <w:p w14:paraId="07DB7445" w14:textId="7C94CB2B" w:rsidR="001439BB" w:rsidRPr="003651D9" w:rsidDel="0081222E" w:rsidRDefault="00746A3D" w:rsidP="00865DF9">
      <w:pPr>
        <w:pStyle w:val="Heading3"/>
        <w:numPr>
          <w:ilvl w:val="0"/>
          <w:numId w:val="0"/>
        </w:numPr>
        <w:rPr>
          <w:del w:id="2014" w:author="Cole, George" w:date="2016-04-28T18:22:00Z"/>
          <w:rFonts w:eastAsia="Calibri"/>
          <w:noProof w:val="0"/>
        </w:rPr>
      </w:pPr>
      <w:del w:id="2015" w:author="Cole, George" w:date="2016-04-28T18:22:00Z">
        <w:r w:rsidRPr="003651D9" w:rsidDel="0081222E">
          <w:rPr>
            <w:rFonts w:eastAsia="Calibri"/>
            <w:noProof w:val="0"/>
          </w:rPr>
          <w:delText>&lt;</w:delText>
        </w:r>
        <w:r w:rsidR="00940FC7" w:rsidDel="0081222E">
          <w:rPr>
            <w:rFonts w:eastAsia="Calibri"/>
            <w:noProof w:val="0"/>
          </w:rPr>
          <w:delText>e.g.,</w:delText>
        </w:r>
        <w:r w:rsidR="00865DF9" w:rsidRPr="003651D9" w:rsidDel="0081222E">
          <w:rPr>
            <w:rFonts w:eastAsia="Calibri"/>
            <w:noProof w:val="0"/>
          </w:rPr>
          <w:delText xml:space="preserve">6.5.1 </w:delText>
        </w:r>
        <w:r w:rsidR="001439BB" w:rsidRPr="003651D9" w:rsidDel="0081222E">
          <w:rPr>
            <w:rFonts w:eastAsia="Calibri"/>
            <w:noProof w:val="0"/>
          </w:rPr>
          <w:delText>Drug Classes Used in Cardiac Procedure</w:delText>
        </w:r>
        <w:bookmarkEnd w:id="1978"/>
        <w:bookmarkEnd w:id="1979"/>
        <w:bookmarkEnd w:id="1980"/>
        <w:r w:rsidR="00865DF9" w:rsidRPr="003651D9" w:rsidDel="0081222E">
          <w:rPr>
            <w:rFonts w:eastAsia="Calibri"/>
            <w:noProof w:val="0"/>
          </w:rPr>
          <w:delText xml:space="preserve"> 1.3.6.1.4.1.19376.1.4.1.5.15</w:delText>
        </w:r>
      </w:del>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3651D9" w:rsidDel="0081222E" w14:paraId="657C3333" w14:textId="7B3F67C4" w:rsidTr="008452AF">
        <w:trPr>
          <w:trHeight w:val="548"/>
          <w:del w:id="2016" w:author="Cole, George" w:date="2016-04-28T18:22:00Z"/>
        </w:trPr>
        <w:tc>
          <w:tcPr>
            <w:tcW w:w="4608" w:type="dxa"/>
            <w:tcBorders>
              <w:tl2br w:val="single" w:sz="4" w:space="0" w:color="auto"/>
            </w:tcBorders>
            <w:shd w:val="clear" w:color="auto" w:fill="D9D9D9"/>
          </w:tcPr>
          <w:p w14:paraId="09083165" w14:textId="51F1A55E" w:rsidR="001439BB" w:rsidRPr="003651D9" w:rsidDel="0081222E" w:rsidRDefault="001439BB" w:rsidP="008452AF">
            <w:pPr>
              <w:pStyle w:val="TableEntryHeader"/>
              <w:jc w:val="right"/>
              <w:rPr>
                <w:del w:id="2017" w:author="Cole, George" w:date="2016-04-28T18:22:00Z"/>
                <w:rFonts w:eastAsia="Calibri"/>
              </w:rPr>
            </w:pPr>
            <w:del w:id="2018" w:author="Cole, George" w:date="2016-04-28T18:22:00Z">
              <w:r w:rsidRPr="003651D9" w:rsidDel="0081222E">
                <w:rPr>
                  <w:rFonts w:eastAsia="Calibri"/>
                </w:rPr>
                <w:delText>Coding Scheme</w:delText>
              </w:r>
            </w:del>
          </w:p>
          <w:p w14:paraId="1A5B9742" w14:textId="3E61F093" w:rsidR="001439BB" w:rsidRPr="003651D9" w:rsidDel="0081222E" w:rsidRDefault="001439BB" w:rsidP="008452AF">
            <w:pPr>
              <w:pStyle w:val="TableEntryHeader"/>
              <w:jc w:val="left"/>
              <w:rPr>
                <w:del w:id="2019" w:author="Cole, George" w:date="2016-04-28T18:22:00Z"/>
                <w:rFonts w:eastAsia="Calibri"/>
              </w:rPr>
            </w:pPr>
            <w:del w:id="2020" w:author="Cole, George" w:date="2016-04-28T18:22:00Z">
              <w:r w:rsidRPr="003651D9" w:rsidDel="0081222E">
                <w:rPr>
                  <w:rFonts w:eastAsia="Calibri"/>
                </w:rPr>
                <w:delText>Concept</w:delText>
              </w:r>
            </w:del>
          </w:p>
        </w:tc>
        <w:tc>
          <w:tcPr>
            <w:tcW w:w="2250" w:type="dxa"/>
            <w:shd w:val="clear" w:color="auto" w:fill="D9D9D9"/>
          </w:tcPr>
          <w:p w14:paraId="46C66EDB" w14:textId="006472B9" w:rsidR="001439BB" w:rsidRPr="003651D9" w:rsidDel="0081222E" w:rsidRDefault="001439BB" w:rsidP="008452AF">
            <w:pPr>
              <w:pStyle w:val="TableEntryHeader"/>
              <w:rPr>
                <w:del w:id="2021" w:author="Cole, George" w:date="2016-04-28T18:22:00Z"/>
                <w:rFonts w:cs="Arial"/>
              </w:rPr>
            </w:pPr>
            <w:del w:id="2022" w:author="Cole, George" w:date="2016-04-28T18:22:00Z">
              <w:r w:rsidRPr="003651D9" w:rsidDel="0081222E">
                <w:rPr>
                  <w:rFonts w:eastAsia="Calibri"/>
                </w:rPr>
                <w:delText>SNOMED CT</w:delText>
              </w:r>
              <w:r w:rsidR="005F3FB5" w:rsidDel="0081222E">
                <w:rPr>
                  <w:rFonts w:cs="Arial"/>
                </w:rPr>
                <w:delText xml:space="preserve"> </w:delText>
              </w:r>
            </w:del>
          </w:p>
        </w:tc>
        <w:tc>
          <w:tcPr>
            <w:tcW w:w="1620" w:type="dxa"/>
            <w:shd w:val="clear" w:color="auto" w:fill="D9D9D9"/>
          </w:tcPr>
          <w:p w14:paraId="4597A405" w14:textId="2891C500" w:rsidR="001439BB" w:rsidRPr="003651D9" w:rsidDel="0081222E" w:rsidRDefault="001439BB" w:rsidP="008452AF">
            <w:pPr>
              <w:pStyle w:val="TableEntryHeader"/>
              <w:rPr>
                <w:del w:id="2023" w:author="Cole, George" w:date="2016-04-28T18:22:00Z"/>
                <w:rFonts w:eastAsia="Calibri"/>
              </w:rPr>
            </w:pPr>
            <w:del w:id="2024" w:author="Cole, George" w:date="2016-04-28T18:22:00Z">
              <w:r w:rsidRPr="003651D9" w:rsidDel="0081222E">
                <w:rPr>
                  <w:rFonts w:eastAsia="Calibri"/>
                </w:rPr>
                <w:delText xml:space="preserve">NDF-RT </w:delText>
              </w:r>
            </w:del>
          </w:p>
        </w:tc>
      </w:tr>
      <w:tr w:rsidR="001439BB" w:rsidRPr="003651D9" w:rsidDel="0081222E" w14:paraId="24926E29" w14:textId="09371BEC" w:rsidTr="008452AF">
        <w:trPr>
          <w:del w:id="2025" w:author="Cole, George" w:date="2016-04-28T18:22:00Z"/>
        </w:trPr>
        <w:tc>
          <w:tcPr>
            <w:tcW w:w="4608" w:type="dxa"/>
          </w:tcPr>
          <w:p w14:paraId="68C50E21" w14:textId="4A7CBF77" w:rsidR="001439BB" w:rsidRPr="003651D9" w:rsidDel="0081222E" w:rsidRDefault="001439BB" w:rsidP="00597DB2">
            <w:pPr>
              <w:pStyle w:val="TableEntry"/>
              <w:rPr>
                <w:del w:id="2026" w:author="Cole, George" w:date="2016-04-28T18:22:00Z"/>
                <w:rFonts w:eastAsia="Calibri"/>
              </w:rPr>
            </w:pPr>
            <w:del w:id="2027" w:author="Cole, George" w:date="2016-04-28T18:22:00Z">
              <w:r w:rsidRPr="003651D9" w:rsidDel="0081222E">
                <w:rPr>
                  <w:rFonts w:eastAsia="Calibri"/>
                </w:rPr>
                <w:delText>Calcium channel blockers</w:delText>
              </w:r>
            </w:del>
          </w:p>
        </w:tc>
        <w:tc>
          <w:tcPr>
            <w:tcW w:w="2250" w:type="dxa"/>
          </w:tcPr>
          <w:p w14:paraId="6ABC09B0" w14:textId="2ECA1C69" w:rsidR="001439BB" w:rsidRPr="003651D9" w:rsidDel="0081222E" w:rsidRDefault="001439BB" w:rsidP="00597DB2">
            <w:pPr>
              <w:pStyle w:val="TableEntry"/>
              <w:rPr>
                <w:del w:id="2028" w:author="Cole, George" w:date="2016-04-28T18:22:00Z"/>
                <w:rFonts w:eastAsia="Calibri"/>
              </w:rPr>
            </w:pPr>
            <w:del w:id="2029" w:author="Cole, George" w:date="2016-04-28T18:22:00Z">
              <w:r w:rsidRPr="003651D9" w:rsidDel="0081222E">
                <w:rPr>
                  <w:rFonts w:eastAsia="Calibri"/>
                </w:rPr>
                <w:delText>48698004</w:delText>
              </w:r>
            </w:del>
          </w:p>
        </w:tc>
        <w:tc>
          <w:tcPr>
            <w:tcW w:w="1620" w:type="dxa"/>
          </w:tcPr>
          <w:p w14:paraId="4ACC8EE3" w14:textId="1AB0BC5E" w:rsidR="001439BB" w:rsidRPr="003651D9" w:rsidDel="0081222E" w:rsidRDefault="001439BB" w:rsidP="00597DB2">
            <w:pPr>
              <w:pStyle w:val="TableEntry"/>
              <w:rPr>
                <w:del w:id="2030" w:author="Cole, George" w:date="2016-04-28T18:22:00Z"/>
                <w:rFonts w:eastAsia="Calibri"/>
              </w:rPr>
            </w:pPr>
            <w:del w:id="2031" w:author="Cole, George" w:date="2016-04-28T18:22:00Z">
              <w:r w:rsidRPr="003651D9" w:rsidDel="0081222E">
                <w:rPr>
                  <w:rFonts w:eastAsia="Calibri"/>
                </w:rPr>
                <w:delText>N0000029119</w:delText>
              </w:r>
            </w:del>
          </w:p>
        </w:tc>
      </w:tr>
      <w:tr w:rsidR="001439BB" w:rsidRPr="003651D9" w:rsidDel="0081222E" w14:paraId="49EBA81F" w14:textId="00C70153" w:rsidTr="008452AF">
        <w:trPr>
          <w:del w:id="2032" w:author="Cole, George" w:date="2016-04-28T18:22:00Z"/>
        </w:trPr>
        <w:tc>
          <w:tcPr>
            <w:tcW w:w="4608" w:type="dxa"/>
          </w:tcPr>
          <w:p w14:paraId="2098F09D" w14:textId="2236E1F0" w:rsidR="001439BB" w:rsidRPr="003651D9" w:rsidDel="0081222E" w:rsidRDefault="001439BB" w:rsidP="00597DB2">
            <w:pPr>
              <w:pStyle w:val="TableEntry"/>
              <w:rPr>
                <w:del w:id="2033" w:author="Cole, George" w:date="2016-04-28T18:22:00Z"/>
                <w:rFonts w:eastAsia="Calibri"/>
              </w:rPr>
            </w:pPr>
            <w:del w:id="2034" w:author="Cole, George" w:date="2016-04-28T18:22:00Z">
              <w:r w:rsidRPr="003651D9" w:rsidDel="0081222E">
                <w:rPr>
                  <w:rFonts w:eastAsia="Calibri"/>
                </w:rPr>
                <w:delText>Beta-blockers</w:delText>
              </w:r>
            </w:del>
          </w:p>
        </w:tc>
        <w:tc>
          <w:tcPr>
            <w:tcW w:w="2250" w:type="dxa"/>
          </w:tcPr>
          <w:p w14:paraId="26538915" w14:textId="2E866651" w:rsidR="001439BB" w:rsidRPr="003651D9" w:rsidDel="0081222E" w:rsidRDefault="001439BB" w:rsidP="00597DB2">
            <w:pPr>
              <w:pStyle w:val="TableEntry"/>
              <w:rPr>
                <w:del w:id="2035" w:author="Cole, George" w:date="2016-04-28T18:22:00Z"/>
                <w:rFonts w:eastAsia="Calibri"/>
              </w:rPr>
            </w:pPr>
            <w:del w:id="2036" w:author="Cole, George" w:date="2016-04-28T18:22:00Z">
              <w:r w:rsidRPr="003651D9" w:rsidDel="0081222E">
                <w:rPr>
                  <w:rFonts w:eastAsia="Calibri"/>
                </w:rPr>
                <w:delText>33252009</w:delText>
              </w:r>
            </w:del>
          </w:p>
        </w:tc>
        <w:tc>
          <w:tcPr>
            <w:tcW w:w="1620" w:type="dxa"/>
          </w:tcPr>
          <w:p w14:paraId="6DBEC07F" w14:textId="750FF8C1" w:rsidR="001439BB" w:rsidRPr="003651D9" w:rsidDel="0081222E" w:rsidRDefault="001439BB" w:rsidP="00597DB2">
            <w:pPr>
              <w:pStyle w:val="TableEntry"/>
              <w:rPr>
                <w:del w:id="2037" w:author="Cole, George" w:date="2016-04-28T18:22:00Z"/>
                <w:rFonts w:eastAsia="Calibri"/>
              </w:rPr>
            </w:pPr>
            <w:del w:id="2038" w:author="Cole, George" w:date="2016-04-28T18:22:00Z">
              <w:r w:rsidRPr="003651D9" w:rsidDel="0081222E">
                <w:rPr>
                  <w:rFonts w:eastAsia="Calibri"/>
                </w:rPr>
                <w:delText>N0000029118</w:delText>
              </w:r>
            </w:del>
          </w:p>
        </w:tc>
      </w:tr>
      <w:tr w:rsidR="001439BB" w:rsidRPr="003651D9" w:rsidDel="0081222E" w14:paraId="16F06E43" w14:textId="1C10C16E" w:rsidTr="008452AF">
        <w:trPr>
          <w:del w:id="2039" w:author="Cole, George" w:date="2016-04-28T18:22:00Z"/>
        </w:trPr>
        <w:tc>
          <w:tcPr>
            <w:tcW w:w="4608" w:type="dxa"/>
          </w:tcPr>
          <w:p w14:paraId="709D7AF6" w14:textId="6D8A6E58" w:rsidR="001439BB" w:rsidRPr="003651D9" w:rsidDel="0081222E" w:rsidRDefault="001439BB" w:rsidP="00597DB2">
            <w:pPr>
              <w:pStyle w:val="TableEntry"/>
              <w:rPr>
                <w:del w:id="2040" w:author="Cole, George" w:date="2016-04-28T18:22:00Z"/>
                <w:rFonts w:eastAsia="Calibri"/>
              </w:rPr>
            </w:pPr>
            <w:del w:id="2041" w:author="Cole, George" w:date="2016-04-28T18:22:00Z">
              <w:r w:rsidRPr="003651D9" w:rsidDel="0081222E">
                <w:rPr>
                  <w:rFonts w:eastAsia="Calibri"/>
                </w:rPr>
                <w:delText>Nitrates</w:delText>
              </w:r>
            </w:del>
          </w:p>
        </w:tc>
        <w:tc>
          <w:tcPr>
            <w:tcW w:w="2250" w:type="dxa"/>
          </w:tcPr>
          <w:p w14:paraId="64831711" w14:textId="72B811B7" w:rsidR="001439BB" w:rsidRPr="003651D9" w:rsidDel="0081222E" w:rsidRDefault="001439BB" w:rsidP="00597DB2">
            <w:pPr>
              <w:pStyle w:val="TableEntry"/>
              <w:rPr>
                <w:del w:id="2042" w:author="Cole, George" w:date="2016-04-28T18:22:00Z"/>
                <w:rFonts w:eastAsia="Calibri"/>
              </w:rPr>
            </w:pPr>
            <w:del w:id="2043" w:author="Cole, George" w:date="2016-04-28T18:22:00Z">
              <w:r w:rsidRPr="003651D9" w:rsidDel="0081222E">
                <w:rPr>
                  <w:rFonts w:eastAsia="Calibri"/>
                </w:rPr>
                <w:delText>31970009</w:delText>
              </w:r>
            </w:del>
          </w:p>
        </w:tc>
        <w:tc>
          <w:tcPr>
            <w:tcW w:w="1620" w:type="dxa"/>
          </w:tcPr>
          <w:p w14:paraId="1418D001" w14:textId="1A8C8681" w:rsidR="001439BB" w:rsidRPr="003651D9" w:rsidDel="0081222E" w:rsidRDefault="001439BB" w:rsidP="00597DB2">
            <w:pPr>
              <w:pStyle w:val="TableEntry"/>
              <w:rPr>
                <w:del w:id="2044" w:author="Cole, George" w:date="2016-04-28T18:22:00Z"/>
                <w:rFonts w:eastAsia="Calibri"/>
              </w:rPr>
            </w:pPr>
            <w:del w:id="2045" w:author="Cole, George" w:date="2016-04-28T18:22:00Z">
              <w:r w:rsidRPr="003651D9" w:rsidDel="0081222E">
                <w:rPr>
                  <w:rFonts w:eastAsia="Calibri"/>
                </w:rPr>
                <w:delText>N0000007647</w:delText>
              </w:r>
            </w:del>
          </w:p>
        </w:tc>
      </w:tr>
      <w:tr w:rsidR="001439BB" w:rsidRPr="003651D9" w:rsidDel="0081222E" w14:paraId="6AA1DB12" w14:textId="36B2AF56" w:rsidTr="008452AF">
        <w:trPr>
          <w:del w:id="2046" w:author="Cole, George" w:date="2016-04-28T18:22:00Z"/>
        </w:trPr>
        <w:tc>
          <w:tcPr>
            <w:tcW w:w="4608" w:type="dxa"/>
          </w:tcPr>
          <w:p w14:paraId="20C2C726" w14:textId="49D96623" w:rsidR="001439BB" w:rsidRPr="003651D9" w:rsidDel="0081222E" w:rsidRDefault="001439BB" w:rsidP="00597DB2">
            <w:pPr>
              <w:pStyle w:val="TableEntry"/>
              <w:rPr>
                <w:del w:id="2047" w:author="Cole, George" w:date="2016-04-28T18:22:00Z"/>
                <w:rFonts w:eastAsia="Calibri"/>
              </w:rPr>
            </w:pPr>
            <w:del w:id="2048" w:author="Cole, George" w:date="2016-04-28T18:22:00Z">
              <w:r w:rsidRPr="003651D9" w:rsidDel="0081222E">
                <w:rPr>
                  <w:rFonts w:eastAsia="Calibri"/>
                </w:rPr>
                <w:delText xml:space="preserve">Aminophylline </w:delText>
              </w:r>
            </w:del>
          </w:p>
        </w:tc>
        <w:tc>
          <w:tcPr>
            <w:tcW w:w="2250" w:type="dxa"/>
          </w:tcPr>
          <w:p w14:paraId="6B5EC93B" w14:textId="34302A00" w:rsidR="001439BB" w:rsidRPr="003651D9" w:rsidDel="0081222E" w:rsidRDefault="001439BB" w:rsidP="00597DB2">
            <w:pPr>
              <w:pStyle w:val="TableEntry"/>
              <w:rPr>
                <w:del w:id="2049" w:author="Cole, George" w:date="2016-04-28T18:22:00Z"/>
                <w:rFonts w:eastAsia="Calibri"/>
              </w:rPr>
            </w:pPr>
            <w:del w:id="2050" w:author="Cole, George" w:date="2016-04-28T18:22:00Z">
              <w:r w:rsidRPr="003651D9" w:rsidDel="0081222E">
                <w:rPr>
                  <w:rFonts w:eastAsia="Calibri"/>
                </w:rPr>
                <w:delText>55867006</w:delText>
              </w:r>
            </w:del>
          </w:p>
        </w:tc>
        <w:tc>
          <w:tcPr>
            <w:tcW w:w="1620" w:type="dxa"/>
          </w:tcPr>
          <w:p w14:paraId="2E5AC0C4" w14:textId="36C8214F" w:rsidR="001439BB" w:rsidRPr="003651D9" w:rsidDel="0081222E" w:rsidRDefault="001439BB" w:rsidP="00597DB2">
            <w:pPr>
              <w:pStyle w:val="TableEntry"/>
              <w:rPr>
                <w:del w:id="2051" w:author="Cole, George" w:date="2016-04-28T18:22:00Z"/>
                <w:rFonts w:eastAsia="Calibri"/>
              </w:rPr>
            </w:pPr>
            <w:del w:id="2052" w:author="Cole, George" w:date="2016-04-28T18:22:00Z">
              <w:r w:rsidRPr="003651D9" w:rsidDel="0081222E">
                <w:rPr>
                  <w:rFonts w:eastAsia="Calibri"/>
                </w:rPr>
                <w:delText>N0000146397</w:delText>
              </w:r>
            </w:del>
          </w:p>
        </w:tc>
      </w:tr>
    </w:tbl>
    <w:p w14:paraId="5E5E2066" w14:textId="052B6052" w:rsidR="001439BB" w:rsidRDefault="001439BB" w:rsidP="00BB76BC">
      <w:pPr>
        <w:pStyle w:val="Note"/>
      </w:pPr>
      <w:del w:id="2053" w:author="Cole, George" w:date="2016-04-28T18:22:00Z">
        <w:r w:rsidRPr="003651D9" w:rsidDel="0081222E">
          <w:delText>Note:</w:delText>
        </w:r>
        <w:r w:rsidR="005F3FB5" w:rsidDel="0081222E">
          <w:delText xml:space="preserve"> </w:delText>
        </w:r>
        <w:r w:rsidRPr="003651D9" w:rsidDel="0081222E">
          <w:delText>As described in Section 6.1.2.4, the selection of the appropriate coding system for use may be based on local policy or national regulation.</w:delText>
        </w:r>
        <w:r w:rsidR="00746A3D" w:rsidRPr="003651D9" w:rsidDel="0081222E">
          <w:delText>&gt;</w:delText>
        </w:r>
      </w:del>
      <w:ins w:id="2054" w:author="Cole, George" w:date="2016-04-28T18:22:00Z">
        <w:r w:rsidR="0081222E">
          <w:t>NA</w:t>
        </w:r>
      </w:ins>
    </w:p>
    <w:p w14:paraId="2368C95D" w14:textId="0B85E549" w:rsidR="00065B85" w:rsidRDefault="00065B85" w:rsidP="00065B85">
      <w:pPr>
        <w:pStyle w:val="Heading2"/>
        <w:numPr>
          <w:ilvl w:val="1"/>
          <w:numId w:val="11"/>
        </w:numPr>
        <w:rPr>
          <w:noProof w:val="0"/>
        </w:rPr>
      </w:pPr>
      <w:bookmarkStart w:id="2055" w:name="_Toc449631618"/>
      <w:r>
        <w:rPr>
          <w:noProof w:val="0"/>
        </w:rPr>
        <w:t>HL7 FHIR Content Modules</w:t>
      </w:r>
      <w:bookmarkEnd w:id="2055"/>
    </w:p>
    <w:p w14:paraId="38D39800" w14:textId="7E646C72" w:rsidR="00074201" w:rsidRDefault="00074201" w:rsidP="00E349F6">
      <w:pPr>
        <w:pStyle w:val="Heading3"/>
        <w:numPr>
          <w:ilvl w:val="2"/>
          <w:numId w:val="11"/>
        </w:numPr>
      </w:pPr>
      <w:bookmarkStart w:id="2056" w:name="_Toc449631619"/>
      <w:r>
        <w:t>CarePlan</w:t>
      </w:r>
      <w:bookmarkEnd w:id="2056"/>
    </w:p>
    <w:p w14:paraId="52F1F0B3" w14:textId="2F9DEE3E" w:rsidR="00A95DB2" w:rsidRDefault="00A95DB2" w:rsidP="00E349F6">
      <w:r>
        <w:t xml:space="preserve">A care plan represents concerns, goals and interventions. </w:t>
      </w:r>
      <w:r w:rsidR="00D62BD7">
        <w:t xml:space="preserve">Concerns are in the </w:t>
      </w:r>
      <w:r>
        <w:t xml:space="preserve">CarePlan resource </w:t>
      </w:r>
      <w:r w:rsidR="00D62BD7">
        <w:t xml:space="preserve">under the </w:t>
      </w:r>
      <w:r>
        <w:t xml:space="preserve">addresses </w:t>
      </w:r>
      <w:r w:rsidR="00D62BD7">
        <w:t>element.</w:t>
      </w:r>
      <w:r>
        <w:t xml:space="preserve"> </w:t>
      </w:r>
      <w:r w:rsidR="00806E6D">
        <w:t>C</w:t>
      </w:r>
      <w:r>
        <w:t>are plan goal</w:t>
      </w:r>
      <w:r w:rsidR="00806E6D">
        <w:t>s</w:t>
      </w:r>
      <w:r>
        <w:t xml:space="preserve"> </w:t>
      </w:r>
      <w:r w:rsidR="00806E6D">
        <w:t>are</w:t>
      </w:r>
      <w:r>
        <w:t xml:space="preserve"> reference</w:t>
      </w:r>
      <w:r w:rsidR="00806E6D">
        <w:t>s</w:t>
      </w:r>
      <w:r>
        <w:t xml:space="preserve"> of the goal </w:t>
      </w:r>
      <w:r w:rsidR="00806E6D">
        <w:t>element</w:t>
      </w:r>
      <w:r>
        <w:t xml:space="preserve">. Interventions are found under activity either by referencing specified resources </w:t>
      </w:r>
      <w:r w:rsidRPr="006C343E">
        <w:rPr>
          <w:b/>
          <w:i/>
        </w:rPr>
        <w:t>or</w:t>
      </w:r>
      <w:r>
        <w:t xml:space="preserve"> by specifying in-line activity details. A care plan typically involve</w:t>
      </w:r>
      <w:r w:rsidR="00806E6D">
        <w:t>s</w:t>
      </w:r>
      <w:r>
        <w:t xml:space="preserve"> collaboration between care team members. The participant element is used for members of the care team.</w:t>
      </w:r>
      <w:r w:rsidR="007751BB">
        <w:t xml:space="preserve"> </w:t>
      </w:r>
    </w:p>
    <w:p w14:paraId="71BF1413" w14:textId="77777777" w:rsidR="00D62BD7" w:rsidRDefault="00D62BD7" w:rsidP="00E349F6"/>
    <w:p w14:paraId="39C1F97F" w14:textId="6F96B295" w:rsidR="00D62BD7" w:rsidRPr="00E349F6" w:rsidRDefault="00A92AD6" w:rsidP="00E349F6">
      <w:pPr>
        <w:rPr>
          <w:sz w:val="22"/>
        </w:rPr>
      </w:pPr>
      <w:r w:rsidRPr="006C343E">
        <w:rPr>
          <w:rFonts w:ascii="Arial" w:hAnsi="Arial"/>
          <w:b/>
          <w:sz w:val="22"/>
        </w:rPr>
        <w:t>Table 6.6.1-1: Care</w:t>
      </w:r>
      <w:r>
        <w:rPr>
          <w:rFonts w:ascii="Arial" w:hAnsi="Arial"/>
          <w:b/>
          <w:sz w:val="22"/>
        </w:rPr>
        <w:t xml:space="preserve"> </w:t>
      </w:r>
      <w:r w:rsidRPr="006C343E">
        <w:rPr>
          <w:rFonts w:ascii="Arial" w:hAnsi="Arial"/>
          <w:b/>
          <w:sz w:val="22"/>
        </w:rPr>
        <w:t xml:space="preserve">Plan </w:t>
      </w:r>
      <w:r>
        <w:rPr>
          <w:rFonts w:ascii="Arial" w:hAnsi="Arial"/>
          <w:b/>
          <w:sz w:val="22"/>
        </w:rPr>
        <w:t>Concepts</w:t>
      </w:r>
    </w:p>
    <w:tbl>
      <w:tblPr>
        <w:tblStyle w:val="TableGrid"/>
        <w:tblW w:w="0" w:type="auto"/>
        <w:tblLook w:val="04A0" w:firstRow="1" w:lastRow="0" w:firstColumn="1" w:lastColumn="0" w:noHBand="0" w:noVBand="1"/>
      </w:tblPr>
      <w:tblGrid>
        <w:gridCol w:w="3116"/>
        <w:gridCol w:w="3117"/>
        <w:gridCol w:w="3117"/>
      </w:tblGrid>
      <w:tr w:rsidR="00D62BD7" w:rsidRPr="009A1DEB" w14:paraId="6A01036F" w14:textId="77777777" w:rsidTr="00D62BD7">
        <w:tc>
          <w:tcPr>
            <w:tcW w:w="3116" w:type="dxa"/>
          </w:tcPr>
          <w:p w14:paraId="32E051A9" w14:textId="5D684AAD" w:rsidR="00D62BD7" w:rsidRPr="00E349F6" w:rsidRDefault="002A5FC3" w:rsidP="00BB13DA">
            <w:pPr>
              <w:rPr>
                <w:b/>
              </w:rPr>
            </w:pPr>
            <w:r w:rsidRPr="00E349F6">
              <w:rPr>
                <w:b/>
              </w:rPr>
              <w:t xml:space="preserve">Care Plan </w:t>
            </w:r>
            <w:r w:rsidR="00D62BD7" w:rsidRPr="00E349F6">
              <w:rPr>
                <w:b/>
              </w:rPr>
              <w:t>Concept</w:t>
            </w:r>
          </w:p>
        </w:tc>
        <w:tc>
          <w:tcPr>
            <w:tcW w:w="3117" w:type="dxa"/>
          </w:tcPr>
          <w:p w14:paraId="62A99A9B" w14:textId="133F8637" w:rsidR="00D62BD7" w:rsidRPr="00E349F6" w:rsidRDefault="00D62BD7" w:rsidP="00BB13DA">
            <w:pPr>
              <w:rPr>
                <w:b/>
              </w:rPr>
            </w:pPr>
            <w:r w:rsidRPr="00E349F6">
              <w:rPr>
                <w:b/>
              </w:rPr>
              <w:t>FHIR Resource Element</w:t>
            </w:r>
          </w:p>
        </w:tc>
        <w:tc>
          <w:tcPr>
            <w:tcW w:w="3117" w:type="dxa"/>
          </w:tcPr>
          <w:p w14:paraId="1F9D20D3" w14:textId="662162BD" w:rsidR="00D62BD7" w:rsidRPr="00E349F6" w:rsidRDefault="00D62BD7" w:rsidP="00BB13DA">
            <w:pPr>
              <w:rPr>
                <w:b/>
              </w:rPr>
            </w:pPr>
            <w:r w:rsidRPr="00E349F6">
              <w:rPr>
                <w:b/>
              </w:rPr>
              <w:t>Implementation</w:t>
            </w:r>
          </w:p>
        </w:tc>
      </w:tr>
      <w:tr w:rsidR="00D62BD7" w14:paraId="744798E0" w14:textId="77777777" w:rsidTr="00D62BD7">
        <w:tc>
          <w:tcPr>
            <w:tcW w:w="3116" w:type="dxa"/>
          </w:tcPr>
          <w:p w14:paraId="43EDAFC9" w14:textId="02BB5C57" w:rsidR="00D62BD7" w:rsidRDefault="007D500B" w:rsidP="007D500B">
            <w:r>
              <w:t>H</w:t>
            </w:r>
            <w:r w:rsidR="00D62BD7">
              <w:t xml:space="preserve">ealth </w:t>
            </w:r>
            <w:r>
              <w:t>C</w:t>
            </w:r>
            <w:r w:rsidR="00D62BD7">
              <w:t>oncern</w:t>
            </w:r>
          </w:p>
        </w:tc>
        <w:tc>
          <w:tcPr>
            <w:tcW w:w="3117" w:type="dxa"/>
          </w:tcPr>
          <w:p w14:paraId="107D9288" w14:textId="30B54B3B" w:rsidR="00D62BD7" w:rsidRDefault="00D62BD7" w:rsidP="00BB13DA">
            <w:r>
              <w:t>addresses</w:t>
            </w:r>
          </w:p>
        </w:tc>
        <w:tc>
          <w:tcPr>
            <w:tcW w:w="3117" w:type="dxa"/>
          </w:tcPr>
          <w:p w14:paraId="3C6B1D16" w14:textId="69F824DF" w:rsidR="00D62BD7" w:rsidRDefault="00D62BD7" w:rsidP="00BB13DA">
            <w:r>
              <w:t>reference to a Condition resource</w:t>
            </w:r>
          </w:p>
        </w:tc>
      </w:tr>
      <w:tr w:rsidR="007D500B" w14:paraId="1E722E9B" w14:textId="77777777" w:rsidTr="00D62BD7">
        <w:tc>
          <w:tcPr>
            <w:tcW w:w="3116" w:type="dxa"/>
          </w:tcPr>
          <w:p w14:paraId="0BA34199" w14:textId="27F359E2" w:rsidR="007D500B" w:rsidRDefault="007D500B" w:rsidP="007D500B">
            <w:r>
              <w:t>Health Concern Supporting Observation</w:t>
            </w:r>
          </w:p>
        </w:tc>
        <w:tc>
          <w:tcPr>
            <w:tcW w:w="3117" w:type="dxa"/>
          </w:tcPr>
          <w:p w14:paraId="11183C0A" w14:textId="2FE15C43" w:rsidR="007D500B" w:rsidRDefault="00937EF1" w:rsidP="00BB13DA">
            <w:r>
              <w:t>in referenced Condition.evidence</w:t>
            </w:r>
          </w:p>
        </w:tc>
        <w:tc>
          <w:tcPr>
            <w:tcW w:w="3117" w:type="dxa"/>
          </w:tcPr>
          <w:p w14:paraId="69C3FA9C" w14:textId="77777777" w:rsidR="007D500B" w:rsidRDefault="007D500B" w:rsidP="00BB13DA"/>
        </w:tc>
      </w:tr>
      <w:tr w:rsidR="00D62BD7" w14:paraId="7B84884F" w14:textId="77777777" w:rsidTr="00D62BD7">
        <w:tc>
          <w:tcPr>
            <w:tcW w:w="3116" w:type="dxa"/>
          </w:tcPr>
          <w:p w14:paraId="79C0B8F1" w14:textId="6D81B166" w:rsidR="00D62BD7" w:rsidRDefault="007D500B" w:rsidP="00BB13DA">
            <w:r>
              <w:t>G</w:t>
            </w:r>
            <w:r w:rsidR="00D62BD7">
              <w:t>oal</w:t>
            </w:r>
          </w:p>
        </w:tc>
        <w:tc>
          <w:tcPr>
            <w:tcW w:w="3117" w:type="dxa"/>
          </w:tcPr>
          <w:p w14:paraId="7183E138" w14:textId="2957763C" w:rsidR="00D62BD7" w:rsidRDefault="00D62BD7" w:rsidP="00BB13DA">
            <w:r>
              <w:t>goal</w:t>
            </w:r>
          </w:p>
        </w:tc>
        <w:tc>
          <w:tcPr>
            <w:tcW w:w="3117" w:type="dxa"/>
          </w:tcPr>
          <w:p w14:paraId="6B64224B" w14:textId="5A3CDA2A" w:rsidR="00D62BD7" w:rsidRDefault="00D62BD7" w:rsidP="00BB13DA">
            <w:r>
              <w:t>reference to a Goal resource</w:t>
            </w:r>
          </w:p>
        </w:tc>
      </w:tr>
      <w:tr w:rsidR="007D500B" w14:paraId="3D08366A" w14:textId="77777777" w:rsidTr="00D62BD7">
        <w:tc>
          <w:tcPr>
            <w:tcW w:w="3116" w:type="dxa"/>
          </w:tcPr>
          <w:p w14:paraId="279CD949" w14:textId="7D9A6A33" w:rsidR="007D500B" w:rsidRDefault="007D500B" w:rsidP="00BB13DA">
            <w:r>
              <w:t>Progress toward Goal Observation</w:t>
            </w:r>
          </w:p>
        </w:tc>
        <w:tc>
          <w:tcPr>
            <w:tcW w:w="3117" w:type="dxa"/>
          </w:tcPr>
          <w:p w14:paraId="47489013" w14:textId="6797B472" w:rsidR="007D500B" w:rsidRDefault="009D701F" w:rsidP="00BB13DA">
            <w:r>
              <w:t>see open issue</w:t>
            </w:r>
            <w:r w:rsidR="00EF6EAD">
              <w:t xml:space="preserve"> 8</w:t>
            </w:r>
          </w:p>
        </w:tc>
        <w:tc>
          <w:tcPr>
            <w:tcW w:w="3117" w:type="dxa"/>
          </w:tcPr>
          <w:p w14:paraId="45CBF87A" w14:textId="77777777" w:rsidR="007D500B" w:rsidRDefault="007D500B" w:rsidP="00BB13DA"/>
        </w:tc>
      </w:tr>
      <w:tr w:rsidR="007D500B" w14:paraId="5DA05F00" w14:textId="77777777" w:rsidTr="00D62BD7">
        <w:tc>
          <w:tcPr>
            <w:tcW w:w="3116" w:type="dxa"/>
          </w:tcPr>
          <w:p w14:paraId="5F4B30E5" w14:textId="66768DBC" w:rsidR="007D500B" w:rsidRDefault="007D500B" w:rsidP="00BB13DA">
            <w:r>
              <w:t>Goal Outcome Observation</w:t>
            </w:r>
          </w:p>
        </w:tc>
        <w:tc>
          <w:tcPr>
            <w:tcW w:w="3117" w:type="dxa"/>
          </w:tcPr>
          <w:p w14:paraId="629FA2AC" w14:textId="7228A843" w:rsidR="007D500B" w:rsidRDefault="00937EF1" w:rsidP="00BB13DA">
            <w:r>
              <w:t>in referenced Goal.outcome</w:t>
            </w:r>
          </w:p>
        </w:tc>
        <w:tc>
          <w:tcPr>
            <w:tcW w:w="3117" w:type="dxa"/>
          </w:tcPr>
          <w:p w14:paraId="21308664" w14:textId="77777777" w:rsidR="007D500B" w:rsidRDefault="007D500B" w:rsidP="00BB13DA"/>
        </w:tc>
      </w:tr>
      <w:tr w:rsidR="00D62BD7" w14:paraId="3442B9AD" w14:textId="77777777" w:rsidTr="00D62BD7">
        <w:tc>
          <w:tcPr>
            <w:tcW w:w="3116" w:type="dxa"/>
          </w:tcPr>
          <w:p w14:paraId="359E0A87" w14:textId="673ACFF4" w:rsidR="00D62BD7" w:rsidRDefault="007D500B" w:rsidP="00BB13DA">
            <w:r>
              <w:lastRenderedPageBreak/>
              <w:t>I</w:t>
            </w:r>
            <w:r w:rsidR="00D62BD7">
              <w:t>ntervention</w:t>
            </w:r>
          </w:p>
        </w:tc>
        <w:tc>
          <w:tcPr>
            <w:tcW w:w="3117" w:type="dxa"/>
          </w:tcPr>
          <w:p w14:paraId="0B06B337" w14:textId="1FCB718A" w:rsidR="00D62BD7" w:rsidRDefault="00D62BD7" w:rsidP="00BB13DA">
            <w:r>
              <w:t>activity</w:t>
            </w:r>
            <w:r w:rsidR="002A5FC3">
              <w:t>.reference or activity.detail</w:t>
            </w:r>
          </w:p>
        </w:tc>
        <w:tc>
          <w:tcPr>
            <w:tcW w:w="3117" w:type="dxa"/>
          </w:tcPr>
          <w:p w14:paraId="1B15F41D" w14:textId="70456A38" w:rsidR="00D62BD7" w:rsidRDefault="00D62BD7" w:rsidP="00BB13DA">
            <w:r>
              <w:t>reference to any resource or in-line detail</w:t>
            </w:r>
          </w:p>
        </w:tc>
      </w:tr>
      <w:tr w:rsidR="007D500B" w14:paraId="030687C6" w14:textId="77777777" w:rsidTr="00D62BD7">
        <w:tc>
          <w:tcPr>
            <w:tcW w:w="3116" w:type="dxa"/>
          </w:tcPr>
          <w:p w14:paraId="2016D667" w14:textId="2D298E45" w:rsidR="007D500B" w:rsidRDefault="007D500B" w:rsidP="00BB13DA">
            <w:r>
              <w:t>Progress toward Goal Observation</w:t>
            </w:r>
          </w:p>
        </w:tc>
        <w:tc>
          <w:tcPr>
            <w:tcW w:w="3117" w:type="dxa"/>
          </w:tcPr>
          <w:p w14:paraId="272BE4F1" w14:textId="6ACA9609" w:rsidR="007D500B" w:rsidRDefault="003823BD" w:rsidP="00BB13DA">
            <w:r>
              <w:t>CarePlan.activity.progress</w:t>
            </w:r>
          </w:p>
        </w:tc>
        <w:tc>
          <w:tcPr>
            <w:tcW w:w="3117" w:type="dxa"/>
          </w:tcPr>
          <w:p w14:paraId="59FABBE1" w14:textId="77777777" w:rsidR="007D500B" w:rsidRDefault="007D500B" w:rsidP="00BB13DA"/>
        </w:tc>
      </w:tr>
      <w:tr w:rsidR="007D500B" w14:paraId="49679675" w14:textId="77777777" w:rsidTr="00D62BD7">
        <w:tc>
          <w:tcPr>
            <w:tcW w:w="3116" w:type="dxa"/>
          </w:tcPr>
          <w:p w14:paraId="1E16C0F9" w14:textId="31E34F20" w:rsidR="007D500B" w:rsidRDefault="007D500B" w:rsidP="00BB13DA">
            <w:r>
              <w:t>Intervention Outcome Observation</w:t>
            </w:r>
          </w:p>
        </w:tc>
        <w:tc>
          <w:tcPr>
            <w:tcW w:w="3117" w:type="dxa"/>
          </w:tcPr>
          <w:p w14:paraId="69F5D889" w14:textId="0DF6F6A9" w:rsidR="007D500B" w:rsidRDefault="009D701F" w:rsidP="00BB13DA">
            <w:r>
              <w:t>see open issue</w:t>
            </w:r>
            <w:r w:rsidR="00EF6EAD">
              <w:t xml:space="preserve"> 8</w:t>
            </w:r>
          </w:p>
        </w:tc>
        <w:tc>
          <w:tcPr>
            <w:tcW w:w="3117" w:type="dxa"/>
          </w:tcPr>
          <w:p w14:paraId="1780F5EF" w14:textId="77777777" w:rsidR="007D500B" w:rsidRDefault="007D500B" w:rsidP="00BB13DA"/>
        </w:tc>
      </w:tr>
      <w:tr w:rsidR="002A5FC3" w14:paraId="34B456A7" w14:textId="77777777" w:rsidTr="00D62BD7">
        <w:tc>
          <w:tcPr>
            <w:tcW w:w="3116" w:type="dxa"/>
          </w:tcPr>
          <w:p w14:paraId="481BF1EA" w14:textId="317864B0" w:rsidR="002A5FC3" w:rsidRDefault="009A1DEB" w:rsidP="00BB13DA">
            <w:r>
              <w:t>see open issue</w:t>
            </w:r>
            <w:r w:rsidR="00EF6EAD">
              <w:t xml:space="preserve"> 9</w:t>
            </w:r>
          </w:p>
        </w:tc>
        <w:tc>
          <w:tcPr>
            <w:tcW w:w="3117" w:type="dxa"/>
          </w:tcPr>
          <w:p w14:paraId="731C67CF" w14:textId="4702F55D" w:rsidR="002A5FC3" w:rsidRDefault="002A5FC3" w:rsidP="00BB13DA">
            <w:r>
              <w:t>activity.actionResulting</w:t>
            </w:r>
          </w:p>
        </w:tc>
        <w:tc>
          <w:tcPr>
            <w:tcW w:w="3117" w:type="dxa"/>
          </w:tcPr>
          <w:p w14:paraId="23C76D2F" w14:textId="77777777" w:rsidR="002A5FC3" w:rsidRDefault="002A5FC3" w:rsidP="00BB13DA"/>
        </w:tc>
      </w:tr>
      <w:tr w:rsidR="00D62BD7" w14:paraId="25FD17D0" w14:textId="77777777" w:rsidTr="00D62BD7">
        <w:tc>
          <w:tcPr>
            <w:tcW w:w="3116" w:type="dxa"/>
          </w:tcPr>
          <w:p w14:paraId="57CF3BF2" w14:textId="59747F03" w:rsidR="00D62BD7" w:rsidRDefault="00D62BD7" w:rsidP="00BB13DA">
            <w:r>
              <w:t>care team</w:t>
            </w:r>
          </w:p>
        </w:tc>
        <w:tc>
          <w:tcPr>
            <w:tcW w:w="3117" w:type="dxa"/>
          </w:tcPr>
          <w:p w14:paraId="443BA268" w14:textId="436BE6ED" w:rsidR="00D62BD7" w:rsidRDefault="00D62BD7" w:rsidP="00BB13DA">
            <w:r>
              <w:t>participant.member</w:t>
            </w:r>
          </w:p>
        </w:tc>
        <w:tc>
          <w:tcPr>
            <w:tcW w:w="3117" w:type="dxa"/>
          </w:tcPr>
          <w:p w14:paraId="3ED25469" w14:textId="4CFA78C3" w:rsidR="00D62BD7" w:rsidRDefault="00D62BD7" w:rsidP="00BB13DA">
            <w:r>
              <w:t>reference to a Practitioner, Patient, RelatedPerson or Organization resource</w:t>
            </w:r>
          </w:p>
        </w:tc>
      </w:tr>
      <w:tr w:rsidR="002A5FC3" w14:paraId="6F655AEE" w14:textId="77777777" w:rsidTr="00D62BD7">
        <w:tc>
          <w:tcPr>
            <w:tcW w:w="3116" w:type="dxa"/>
          </w:tcPr>
          <w:p w14:paraId="4CB6E086" w14:textId="77777777" w:rsidR="002A5FC3" w:rsidRDefault="002A5FC3" w:rsidP="00BB13DA"/>
        </w:tc>
        <w:tc>
          <w:tcPr>
            <w:tcW w:w="3117" w:type="dxa"/>
          </w:tcPr>
          <w:p w14:paraId="1ED05FE8" w14:textId="77777777" w:rsidR="002A5FC3" w:rsidRDefault="002A5FC3" w:rsidP="00BB13DA"/>
        </w:tc>
        <w:tc>
          <w:tcPr>
            <w:tcW w:w="3117" w:type="dxa"/>
          </w:tcPr>
          <w:p w14:paraId="3AFBF7FC" w14:textId="77777777" w:rsidR="002A5FC3" w:rsidRDefault="002A5FC3" w:rsidP="00BB13DA"/>
        </w:tc>
      </w:tr>
    </w:tbl>
    <w:p w14:paraId="61A56396" w14:textId="74361A4A" w:rsidR="00D62BD7" w:rsidRDefault="00D62BD7" w:rsidP="00E349F6"/>
    <w:p w14:paraId="13EA7705" w14:textId="77777777" w:rsidR="00D62BD7" w:rsidRDefault="00D62BD7" w:rsidP="00E349F6"/>
    <w:p w14:paraId="5C554154" w14:textId="39708B0C" w:rsidR="005112E3" w:rsidRDefault="00A95DB2" w:rsidP="00E349F6">
      <w:r>
        <w:t>T</w:t>
      </w:r>
      <w:r w:rsidR="00316AAE">
        <w:t xml:space="preserve">he following table shows the </w:t>
      </w:r>
      <w:r w:rsidR="00F2737E">
        <w:t>Dynamic</w:t>
      </w:r>
      <w:r w:rsidR="00316AAE">
        <w:t xml:space="preserve">CarePlan </w:t>
      </w:r>
      <w:r w:rsidR="00F2737E">
        <w:t xml:space="preserve">structured definition, which constrains the CarePlan </w:t>
      </w:r>
      <w:r w:rsidR="00316AAE">
        <w:t>resource</w:t>
      </w:r>
      <w:r w:rsidR="00F2737E">
        <w:t>. C</w:t>
      </w:r>
      <w:r w:rsidR="00316AAE">
        <w:t xml:space="preserve">onstraints applied </w:t>
      </w:r>
      <w:r w:rsidR="00F2737E">
        <w:t xml:space="preserve">to the CarePlan base resource </w:t>
      </w:r>
      <w:r w:rsidR="00316AAE">
        <w:t xml:space="preserve">by this profile </w:t>
      </w:r>
      <w:r w:rsidR="00F2737E">
        <w:t xml:space="preserve">are </w:t>
      </w:r>
      <w:r w:rsidR="00316AAE">
        <w:t>shown in bold.</w:t>
      </w:r>
      <w:r w:rsidR="001A5528">
        <w:t xml:space="preserve"> The xml of the StructuredDefinition is available </w:t>
      </w:r>
      <w:hyperlink r:id="rId33" w:history="1">
        <w:r w:rsidR="001A5528" w:rsidRPr="00C6458D">
          <w:rPr>
            <w:rStyle w:val="Hyperlink"/>
          </w:rPr>
          <w:t>here</w:t>
        </w:r>
      </w:hyperlink>
      <w:r w:rsidR="001A5528" w:rsidRPr="00C6458D">
        <w:t>.</w:t>
      </w:r>
    </w:p>
    <w:p w14:paraId="2D84CDF6" w14:textId="2B0D31CB" w:rsidR="00A95DB2" w:rsidRPr="00E349F6" w:rsidRDefault="00A92AD6" w:rsidP="00E349F6">
      <w:pPr>
        <w:rPr>
          <w:sz w:val="22"/>
        </w:rPr>
      </w:pPr>
      <w:r w:rsidRPr="00E349F6">
        <w:rPr>
          <w:rFonts w:ascii="Arial" w:hAnsi="Arial"/>
          <w:b/>
          <w:sz w:val="22"/>
        </w:rPr>
        <w:t>Table 6.6.1-</w:t>
      </w:r>
      <w:r>
        <w:rPr>
          <w:rFonts w:ascii="Arial" w:hAnsi="Arial"/>
          <w:b/>
          <w:sz w:val="22"/>
        </w:rPr>
        <w:t>2</w:t>
      </w:r>
      <w:r w:rsidRPr="00E349F6">
        <w:rPr>
          <w:rFonts w:ascii="Arial" w:hAnsi="Arial"/>
          <w:b/>
          <w:sz w:val="22"/>
        </w:rPr>
        <w:t>: CarePlan resource</w:t>
      </w:r>
    </w:p>
    <w:tbl>
      <w:tblPr>
        <w:tblW w:w="9350" w:type="dxa"/>
        <w:tblLook w:val="04A0" w:firstRow="1" w:lastRow="0" w:firstColumn="1" w:lastColumn="0" w:noHBand="0" w:noVBand="1"/>
      </w:tblPr>
      <w:tblGrid>
        <w:gridCol w:w="2569"/>
        <w:gridCol w:w="648"/>
        <w:gridCol w:w="2482"/>
        <w:gridCol w:w="3651"/>
      </w:tblGrid>
      <w:tr w:rsidR="00F37220" w:rsidRPr="00316AAE" w14:paraId="3493AD0C" w14:textId="77777777" w:rsidTr="001049AA">
        <w:trPr>
          <w:trHeight w:val="300"/>
        </w:trPr>
        <w:tc>
          <w:tcPr>
            <w:tcW w:w="23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AAD9A" w14:textId="77777777" w:rsidR="00F37220" w:rsidRPr="00316AAE" w:rsidRDefault="00F37220" w:rsidP="002C71BA">
            <w:pPr>
              <w:spacing w:before="0"/>
              <w:rPr>
                <w:rFonts w:ascii="Calibri" w:hAnsi="Calibri"/>
                <w:b/>
                <w:bCs/>
                <w:color w:val="000000"/>
                <w:sz w:val="22"/>
                <w:szCs w:val="22"/>
              </w:rPr>
            </w:pPr>
            <w:r w:rsidRPr="00316AAE">
              <w:rPr>
                <w:rFonts w:ascii="Calibri" w:hAnsi="Calibri"/>
                <w:b/>
                <w:bCs/>
                <w:color w:val="000000"/>
                <w:sz w:val="22"/>
                <w:szCs w:val="22"/>
              </w:rPr>
              <w:t>Name</w:t>
            </w:r>
          </w:p>
        </w:tc>
        <w:tc>
          <w:tcPr>
            <w:tcW w:w="664" w:type="dxa"/>
            <w:tcBorders>
              <w:top w:val="single" w:sz="4" w:space="0" w:color="auto"/>
              <w:left w:val="nil"/>
              <w:bottom w:val="single" w:sz="4" w:space="0" w:color="auto"/>
              <w:right w:val="single" w:sz="4" w:space="0" w:color="auto"/>
            </w:tcBorders>
            <w:shd w:val="clear" w:color="auto" w:fill="auto"/>
            <w:noWrap/>
            <w:vAlign w:val="bottom"/>
            <w:hideMark/>
          </w:tcPr>
          <w:p w14:paraId="7FF2B7DF" w14:textId="77777777" w:rsidR="00F37220" w:rsidRPr="00316AAE" w:rsidRDefault="00F37220" w:rsidP="002C71BA">
            <w:pPr>
              <w:spacing w:before="0"/>
              <w:rPr>
                <w:rFonts w:ascii="Calibri" w:hAnsi="Calibri"/>
                <w:b/>
                <w:bCs/>
                <w:color w:val="000000"/>
                <w:sz w:val="22"/>
                <w:szCs w:val="22"/>
              </w:rPr>
            </w:pPr>
            <w:r w:rsidRPr="00316AAE">
              <w:rPr>
                <w:rFonts w:ascii="Calibri" w:hAnsi="Calibri"/>
                <w:b/>
                <w:bCs/>
                <w:color w:val="000000"/>
                <w:sz w:val="22"/>
                <w:szCs w:val="22"/>
              </w:rPr>
              <w:t>Card.</w:t>
            </w:r>
          </w:p>
        </w:tc>
        <w:tc>
          <w:tcPr>
            <w:tcW w:w="2565" w:type="dxa"/>
            <w:tcBorders>
              <w:top w:val="single" w:sz="4" w:space="0" w:color="auto"/>
              <w:left w:val="nil"/>
              <w:bottom w:val="single" w:sz="4" w:space="0" w:color="auto"/>
              <w:right w:val="single" w:sz="4" w:space="0" w:color="auto"/>
            </w:tcBorders>
            <w:shd w:val="clear" w:color="auto" w:fill="auto"/>
            <w:hideMark/>
          </w:tcPr>
          <w:p w14:paraId="1D84D86E" w14:textId="77777777" w:rsidR="00F37220" w:rsidRPr="00316AAE" w:rsidRDefault="00F37220" w:rsidP="002C71BA">
            <w:pPr>
              <w:spacing w:before="0"/>
              <w:rPr>
                <w:rFonts w:ascii="Calibri" w:hAnsi="Calibri"/>
                <w:b/>
                <w:bCs/>
                <w:color w:val="000000"/>
                <w:sz w:val="22"/>
                <w:szCs w:val="22"/>
              </w:rPr>
            </w:pPr>
            <w:r w:rsidRPr="00316AAE">
              <w:rPr>
                <w:rFonts w:ascii="Calibri" w:hAnsi="Calibri"/>
                <w:b/>
                <w:bCs/>
                <w:color w:val="000000"/>
                <w:sz w:val="22"/>
                <w:szCs w:val="22"/>
              </w:rPr>
              <w:t>Description &amp; Constraints</w:t>
            </w:r>
          </w:p>
        </w:tc>
        <w:tc>
          <w:tcPr>
            <w:tcW w:w="3777" w:type="dxa"/>
            <w:tcBorders>
              <w:top w:val="single" w:sz="4" w:space="0" w:color="auto"/>
              <w:left w:val="nil"/>
              <w:bottom w:val="single" w:sz="4" w:space="0" w:color="auto"/>
              <w:right w:val="single" w:sz="4" w:space="0" w:color="auto"/>
            </w:tcBorders>
            <w:shd w:val="clear" w:color="auto" w:fill="auto"/>
            <w:noWrap/>
            <w:vAlign w:val="bottom"/>
            <w:hideMark/>
          </w:tcPr>
          <w:p w14:paraId="0C6FB587" w14:textId="77777777" w:rsidR="00F37220" w:rsidRPr="00316AAE" w:rsidRDefault="00F37220" w:rsidP="002C71BA">
            <w:pPr>
              <w:spacing w:before="0"/>
              <w:rPr>
                <w:rFonts w:ascii="Calibri" w:hAnsi="Calibri"/>
                <w:b/>
                <w:bCs/>
                <w:color w:val="000000"/>
                <w:sz w:val="22"/>
                <w:szCs w:val="22"/>
              </w:rPr>
            </w:pPr>
            <w:r w:rsidRPr="00316AAE">
              <w:rPr>
                <w:rFonts w:ascii="Calibri" w:hAnsi="Calibri"/>
                <w:b/>
                <w:bCs/>
                <w:color w:val="000000"/>
                <w:sz w:val="22"/>
                <w:szCs w:val="22"/>
              </w:rPr>
              <w:t>Comments</w:t>
            </w:r>
          </w:p>
        </w:tc>
      </w:tr>
      <w:tr w:rsidR="001049AA" w:rsidRPr="00316AAE" w14:paraId="3B355F18"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0627742" w14:textId="79359D69"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 CarePlan </w:t>
            </w:r>
          </w:p>
        </w:tc>
        <w:tc>
          <w:tcPr>
            <w:tcW w:w="664" w:type="dxa"/>
            <w:tcBorders>
              <w:top w:val="nil"/>
              <w:left w:val="nil"/>
              <w:bottom w:val="single" w:sz="4" w:space="0" w:color="auto"/>
              <w:right w:val="single" w:sz="4" w:space="0" w:color="auto"/>
            </w:tcBorders>
            <w:shd w:val="clear" w:color="auto" w:fill="auto"/>
            <w:noWrap/>
            <w:vAlign w:val="bottom"/>
            <w:hideMark/>
          </w:tcPr>
          <w:p w14:paraId="7C85E6E8"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37F83A82" w14:textId="78C6D9D5" w:rsidR="001049AA" w:rsidRPr="00316AAE" w:rsidRDefault="001049AA">
            <w:pPr>
              <w:spacing w:before="0"/>
              <w:rPr>
                <w:rFonts w:ascii="Calibri" w:hAnsi="Calibri"/>
                <w:color w:val="000000"/>
                <w:sz w:val="22"/>
                <w:szCs w:val="22"/>
              </w:rPr>
            </w:pPr>
            <w:r w:rsidRPr="00316AAE">
              <w:rPr>
                <w:rFonts w:ascii="Calibri" w:hAnsi="Calibri"/>
                <w:color w:val="000000"/>
                <w:sz w:val="22"/>
                <w:szCs w:val="22"/>
              </w:rPr>
              <w:t>Healthcare plan for patient</w:t>
            </w:r>
          </w:p>
        </w:tc>
        <w:tc>
          <w:tcPr>
            <w:tcW w:w="3777" w:type="dxa"/>
            <w:tcBorders>
              <w:top w:val="nil"/>
              <w:left w:val="nil"/>
              <w:bottom w:val="single" w:sz="4" w:space="0" w:color="auto"/>
              <w:right w:val="single" w:sz="4" w:space="0" w:color="auto"/>
            </w:tcBorders>
            <w:shd w:val="clear" w:color="auto" w:fill="auto"/>
            <w:noWrap/>
            <w:vAlign w:val="bottom"/>
            <w:hideMark/>
          </w:tcPr>
          <w:p w14:paraId="48E95A2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543FCE57" w14:textId="77777777" w:rsidTr="001049AA">
        <w:trPr>
          <w:trHeight w:val="6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098DE108" w14:textId="183ABE20"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...identifier </w:t>
            </w:r>
          </w:p>
        </w:tc>
        <w:tc>
          <w:tcPr>
            <w:tcW w:w="664" w:type="dxa"/>
            <w:tcBorders>
              <w:top w:val="nil"/>
              <w:left w:val="nil"/>
              <w:bottom w:val="single" w:sz="4" w:space="0" w:color="auto"/>
              <w:right w:val="single" w:sz="4" w:space="0" w:color="auto"/>
            </w:tcBorders>
            <w:shd w:val="clear" w:color="auto" w:fill="auto"/>
            <w:noWrap/>
            <w:vAlign w:val="bottom"/>
            <w:hideMark/>
          </w:tcPr>
          <w:p w14:paraId="22FEA40F" w14:textId="77777777" w:rsidR="001049AA" w:rsidRPr="00316AAE" w:rsidRDefault="001049AA" w:rsidP="001049AA">
            <w:pPr>
              <w:spacing w:before="0"/>
              <w:rPr>
                <w:rFonts w:ascii="Calibri" w:hAnsi="Calibri"/>
                <w:color w:val="000000"/>
                <w:sz w:val="22"/>
                <w:szCs w:val="22"/>
              </w:rPr>
            </w:pPr>
            <w:r w:rsidRPr="00316AAE">
              <w:rPr>
                <w:rFonts w:ascii="Calibri" w:hAnsi="Calibri"/>
                <w:b/>
                <w:bCs/>
                <w:color w:val="000000"/>
                <w:sz w:val="22"/>
                <w:szCs w:val="22"/>
              </w:rPr>
              <w:t>1</w:t>
            </w:r>
            <w:r w:rsidRPr="00316AAE">
              <w:rPr>
                <w:rFonts w:ascii="Calibri" w:hAnsi="Calibri"/>
                <w:color w:val="000000"/>
                <w:sz w:val="22"/>
                <w:szCs w:val="22"/>
              </w:rPr>
              <w:t>..*</w:t>
            </w:r>
          </w:p>
        </w:tc>
        <w:tc>
          <w:tcPr>
            <w:tcW w:w="2565" w:type="dxa"/>
            <w:tcBorders>
              <w:top w:val="nil"/>
              <w:left w:val="nil"/>
              <w:bottom w:val="single" w:sz="4" w:space="0" w:color="auto"/>
              <w:right w:val="single" w:sz="4" w:space="0" w:color="auto"/>
            </w:tcBorders>
            <w:shd w:val="clear" w:color="auto" w:fill="auto"/>
            <w:hideMark/>
          </w:tcPr>
          <w:p w14:paraId="1DE8971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External Ids for this plan</w:t>
            </w:r>
          </w:p>
        </w:tc>
        <w:tc>
          <w:tcPr>
            <w:tcW w:w="3777" w:type="dxa"/>
            <w:tcBorders>
              <w:top w:val="nil"/>
              <w:left w:val="nil"/>
              <w:bottom w:val="single" w:sz="4" w:space="0" w:color="auto"/>
              <w:right w:val="single" w:sz="4" w:space="0" w:color="auto"/>
            </w:tcBorders>
            <w:shd w:val="clear" w:color="auto" w:fill="auto"/>
            <w:vAlign w:val="center"/>
            <w:hideMark/>
          </w:tcPr>
          <w:p w14:paraId="7EF9E7D5"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This version of the profile requires at least one identifier.</w:t>
            </w:r>
          </w:p>
        </w:tc>
      </w:tr>
      <w:tr w:rsidR="001049AA" w:rsidRPr="00316AAE" w14:paraId="5701209B" w14:textId="77777777" w:rsidTr="001049AA">
        <w:trPr>
          <w:trHeight w:val="6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EDBB21A" w14:textId="2E9FB425"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...subject </w:t>
            </w:r>
          </w:p>
        </w:tc>
        <w:tc>
          <w:tcPr>
            <w:tcW w:w="664" w:type="dxa"/>
            <w:tcBorders>
              <w:top w:val="nil"/>
              <w:left w:val="nil"/>
              <w:bottom w:val="single" w:sz="4" w:space="0" w:color="auto"/>
              <w:right w:val="single" w:sz="4" w:space="0" w:color="auto"/>
            </w:tcBorders>
            <w:shd w:val="clear" w:color="auto" w:fill="auto"/>
            <w:noWrap/>
            <w:vAlign w:val="bottom"/>
            <w:hideMark/>
          </w:tcPr>
          <w:p w14:paraId="3D4C68C3" w14:textId="77777777" w:rsidR="001049AA" w:rsidRPr="00316AAE" w:rsidRDefault="001049AA" w:rsidP="001049AA">
            <w:pPr>
              <w:spacing w:before="0"/>
              <w:rPr>
                <w:rFonts w:ascii="Calibri" w:hAnsi="Calibri"/>
                <w:color w:val="000000"/>
                <w:sz w:val="22"/>
                <w:szCs w:val="22"/>
              </w:rPr>
            </w:pPr>
            <w:r w:rsidRPr="00316AAE">
              <w:rPr>
                <w:rFonts w:ascii="Calibri" w:hAnsi="Calibri"/>
                <w:b/>
                <w:bCs/>
                <w:color w:val="000000"/>
                <w:sz w:val="22"/>
                <w:szCs w:val="22"/>
              </w:rPr>
              <w:t>1</w:t>
            </w:r>
            <w:r w:rsidRPr="00316AAE">
              <w:rPr>
                <w:rFonts w:ascii="Calibri" w:hAnsi="Calibri"/>
                <w:color w:val="000000"/>
                <w:sz w:val="22"/>
                <w:szCs w:val="22"/>
              </w:rPr>
              <w:t>..1</w:t>
            </w:r>
          </w:p>
        </w:tc>
        <w:tc>
          <w:tcPr>
            <w:tcW w:w="2565" w:type="dxa"/>
            <w:tcBorders>
              <w:top w:val="nil"/>
              <w:left w:val="nil"/>
              <w:bottom w:val="single" w:sz="4" w:space="0" w:color="auto"/>
              <w:right w:val="single" w:sz="4" w:space="0" w:color="auto"/>
            </w:tcBorders>
            <w:shd w:val="clear" w:color="auto" w:fill="auto"/>
            <w:hideMark/>
          </w:tcPr>
          <w:p w14:paraId="375BC819"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Identifies the patient.</w:t>
            </w:r>
          </w:p>
        </w:tc>
        <w:tc>
          <w:tcPr>
            <w:tcW w:w="3777" w:type="dxa"/>
            <w:tcBorders>
              <w:top w:val="nil"/>
              <w:left w:val="nil"/>
              <w:bottom w:val="single" w:sz="4" w:space="0" w:color="auto"/>
              <w:right w:val="single" w:sz="4" w:space="0" w:color="auto"/>
            </w:tcBorders>
            <w:shd w:val="clear" w:color="auto" w:fill="auto"/>
            <w:vAlign w:val="center"/>
            <w:hideMark/>
          </w:tcPr>
          <w:p w14:paraId="571836F4"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For this version of the profile, the use of  group is not supported.</w:t>
            </w:r>
          </w:p>
        </w:tc>
      </w:tr>
      <w:tr w:rsidR="001049AA" w:rsidRPr="00316AAE" w14:paraId="3AC54AC0"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614CBEB6" w14:textId="7AED023F"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...status </w:t>
            </w:r>
          </w:p>
        </w:tc>
        <w:tc>
          <w:tcPr>
            <w:tcW w:w="664" w:type="dxa"/>
            <w:tcBorders>
              <w:top w:val="nil"/>
              <w:left w:val="nil"/>
              <w:bottom w:val="single" w:sz="4" w:space="0" w:color="auto"/>
              <w:right w:val="single" w:sz="4" w:space="0" w:color="auto"/>
            </w:tcBorders>
            <w:shd w:val="clear" w:color="auto" w:fill="auto"/>
            <w:noWrap/>
            <w:vAlign w:val="bottom"/>
            <w:hideMark/>
          </w:tcPr>
          <w:p w14:paraId="583D353E"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1..1</w:t>
            </w:r>
          </w:p>
        </w:tc>
        <w:tc>
          <w:tcPr>
            <w:tcW w:w="2565" w:type="dxa"/>
            <w:tcBorders>
              <w:top w:val="nil"/>
              <w:left w:val="nil"/>
              <w:bottom w:val="single" w:sz="4" w:space="0" w:color="auto"/>
              <w:right w:val="single" w:sz="4" w:space="0" w:color="auto"/>
            </w:tcBorders>
            <w:shd w:val="clear" w:color="auto" w:fill="auto"/>
            <w:hideMark/>
          </w:tcPr>
          <w:p w14:paraId="3F305F4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proposed | draft | active | completed | cancelled</w:t>
            </w:r>
          </w:p>
        </w:tc>
        <w:tc>
          <w:tcPr>
            <w:tcW w:w="3777" w:type="dxa"/>
            <w:tcBorders>
              <w:top w:val="nil"/>
              <w:left w:val="nil"/>
              <w:bottom w:val="single" w:sz="4" w:space="0" w:color="auto"/>
              <w:right w:val="single" w:sz="4" w:space="0" w:color="auto"/>
            </w:tcBorders>
            <w:shd w:val="clear" w:color="auto" w:fill="auto"/>
            <w:noWrap/>
            <w:vAlign w:val="bottom"/>
            <w:hideMark/>
          </w:tcPr>
          <w:p w14:paraId="3DC49CEF"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4BBA7A44"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3DD17DFE" w14:textId="717C319B" w:rsidR="001049AA" w:rsidRPr="00316AAE" w:rsidRDefault="001049AA" w:rsidP="001049AA">
            <w:pPr>
              <w:spacing w:before="0"/>
              <w:rPr>
                <w:rFonts w:ascii="Calibri" w:hAnsi="Calibri"/>
                <w:color w:val="000000"/>
                <w:sz w:val="22"/>
                <w:szCs w:val="22"/>
              </w:rPr>
            </w:pPr>
          </w:p>
        </w:tc>
        <w:tc>
          <w:tcPr>
            <w:tcW w:w="664" w:type="dxa"/>
            <w:tcBorders>
              <w:top w:val="nil"/>
              <w:left w:val="nil"/>
              <w:bottom w:val="single" w:sz="4" w:space="0" w:color="auto"/>
              <w:right w:val="single" w:sz="4" w:space="0" w:color="auto"/>
            </w:tcBorders>
            <w:shd w:val="clear" w:color="auto" w:fill="auto"/>
            <w:noWrap/>
            <w:vAlign w:val="bottom"/>
            <w:hideMark/>
          </w:tcPr>
          <w:p w14:paraId="28DB55B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0174ECAF"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CarePlanStatus (Required)</w:t>
            </w:r>
          </w:p>
        </w:tc>
        <w:tc>
          <w:tcPr>
            <w:tcW w:w="3777" w:type="dxa"/>
            <w:tcBorders>
              <w:top w:val="nil"/>
              <w:left w:val="nil"/>
              <w:bottom w:val="single" w:sz="4" w:space="0" w:color="auto"/>
              <w:right w:val="single" w:sz="4" w:space="0" w:color="auto"/>
            </w:tcBorders>
            <w:shd w:val="clear" w:color="auto" w:fill="auto"/>
            <w:noWrap/>
            <w:vAlign w:val="bottom"/>
            <w:hideMark/>
          </w:tcPr>
          <w:p w14:paraId="7DA8B1D0"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6E4552C7" w14:textId="77777777" w:rsidTr="001049AA">
        <w:trPr>
          <w:trHeight w:val="9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BF151E7" w14:textId="2F3F193D"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...context </w:t>
            </w:r>
          </w:p>
        </w:tc>
        <w:tc>
          <w:tcPr>
            <w:tcW w:w="664" w:type="dxa"/>
            <w:tcBorders>
              <w:top w:val="nil"/>
              <w:left w:val="nil"/>
              <w:bottom w:val="single" w:sz="4" w:space="0" w:color="auto"/>
              <w:right w:val="single" w:sz="4" w:space="0" w:color="auto"/>
            </w:tcBorders>
            <w:shd w:val="clear" w:color="auto" w:fill="auto"/>
            <w:noWrap/>
            <w:vAlign w:val="bottom"/>
            <w:hideMark/>
          </w:tcPr>
          <w:p w14:paraId="03DFE489"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3F4F1889"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Created in context of</w:t>
            </w:r>
          </w:p>
        </w:tc>
        <w:tc>
          <w:tcPr>
            <w:tcW w:w="3777" w:type="dxa"/>
            <w:tcBorders>
              <w:top w:val="nil"/>
              <w:left w:val="nil"/>
              <w:bottom w:val="single" w:sz="4" w:space="0" w:color="auto"/>
              <w:right w:val="single" w:sz="4" w:space="0" w:color="auto"/>
            </w:tcBorders>
            <w:shd w:val="clear" w:color="auto" w:fill="auto"/>
            <w:vAlign w:val="center"/>
            <w:hideMark/>
          </w:tcPr>
          <w:p w14:paraId="586D2585"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This profile allows for CarePlan creation outside of the context of an encounter or episode.</w:t>
            </w:r>
          </w:p>
        </w:tc>
      </w:tr>
      <w:tr w:rsidR="001049AA" w:rsidRPr="00316AAE" w14:paraId="717F0B14" w14:textId="77777777" w:rsidTr="001049AA">
        <w:trPr>
          <w:trHeight w:val="9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748598F9" w14:textId="07F1F8E1"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...period </w:t>
            </w:r>
          </w:p>
        </w:tc>
        <w:tc>
          <w:tcPr>
            <w:tcW w:w="664" w:type="dxa"/>
            <w:tcBorders>
              <w:top w:val="nil"/>
              <w:left w:val="nil"/>
              <w:bottom w:val="single" w:sz="4" w:space="0" w:color="auto"/>
              <w:right w:val="single" w:sz="4" w:space="0" w:color="auto"/>
            </w:tcBorders>
            <w:shd w:val="clear" w:color="auto" w:fill="auto"/>
            <w:noWrap/>
            <w:vAlign w:val="bottom"/>
            <w:hideMark/>
          </w:tcPr>
          <w:p w14:paraId="444A6BE3" w14:textId="77777777" w:rsidR="001049AA" w:rsidRPr="00316AAE" w:rsidRDefault="001049AA" w:rsidP="001049AA">
            <w:pPr>
              <w:spacing w:before="0"/>
              <w:rPr>
                <w:rFonts w:ascii="Calibri" w:hAnsi="Calibri"/>
                <w:color w:val="000000"/>
                <w:sz w:val="22"/>
                <w:szCs w:val="22"/>
              </w:rPr>
            </w:pPr>
            <w:r w:rsidRPr="00316AAE">
              <w:rPr>
                <w:rFonts w:ascii="Calibri" w:hAnsi="Calibri"/>
                <w:b/>
                <w:bCs/>
                <w:color w:val="000000"/>
                <w:sz w:val="22"/>
                <w:szCs w:val="22"/>
              </w:rPr>
              <w:t>1</w:t>
            </w:r>
            <w:r w:rsidRPr="00316AAE">
              <w:rPr>
                <w:rFonts w:ascii="Calibri" w:hAnsi="Calibri"/>
                <w:color w:val="000000"/>
                <w:sz w:val="22"/>
                <w:szCs w:val="22"/>
              </w:rPr>
              <w:t>..1</w:t>
            </w:r>
          </w:p>
        </w:tc>
        <w:tc>
          <w:tcPr>
            <w:tcW w:w="2565" w:type="dxa"/>
            <w:tcBorders>
              <w:top w:val="nil"/>
              <w:left w:val="nil"/>
              <w:bottom w:val="single" w:sz="4" w:space="0" w:color="auto"/>
              <w:right w:val="single" w:sz="4" w:space="0" w:color="auto"/>
            </w:tcBorders>
            <w:shd w:val="clear" w:color="auto" w:fill="auto"/>
            <w:hideMark/>
          </w:tcPr>
          <w:p w14:paraId="7619BEC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Time period plan covers</w:t>
            </w:r>
          </w:p>
        </w:tc>
        <w:tc>
          <w:tcPr>
            <w:tcW w:w="3777" w:type="dxa"/>
            <w:tcBorders>
              <w:top w:val="nil"/>
              <w:left w:val="nil"/>
              <w:bottom w:val="single" w:sz="4" w:space="0" w:color="auto"/>
              <w:right w:val="single" w:sz="4" w:space="0" w:color="auto"/>
            </w:tcBorders>
            <w:shd w:val="clear" w:color="auto" w:fill="auto"/>
            <w:vAlign w:val="center"/>
            <w:hideMark/>
          </w:tcPr>
          <w:p w14:paraId="54B9A86C"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This version of the profile requires at least a start time for the CarePlan.</w:t>
            </w:r>
          </w:p>
        </w:tc>
      </w:tr>
      <w:tr w:rsidR="001049AA" w:rsidRPr="00316AAE" w14:paraId="15166F7D" w14:textId="77777777" w:rsidTr="001049AA">
        <w:trPr>
          <w:trHeight w:val="12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31D8E1EC" w14:textId="4663981C" w:rsidR="001049AA" w:rsidRPr="00316AAE" w:rsidRDefault="001049AA" w:rsidP="001049AA">
            <w:pPr>
              <w:spacing w:before="0"/>
              <w:rPr>
                <w:rFonts w:ascii="Calibri" w:hAnsi="Calibri"/>
                <w:color w:val="000000"/>
                <w:sz w:val="22"/>
                <w:szCs w:val="22"/>
              </w:rPr>
            </w:pPr>
            <w:r>
              <w:rPr>
                <w:rFonts w:ascii="Calibri" w:hAnsi="Calibri"/>
                <w:color w:val="000000"/>
                <w:sz w:val="22"/>
                <w:szCs w:val="22"/>
              </w:rPr>
              <w:lastRenderedPageBreak/>
              <w:t xml:space="preserve">...author </w:t>
            </w:r>
          </w:p>
        </w:tc>
        <w:tc>
          <w:tcPr>
            <w:tcW w:w="664" w:type="dxa"/>
            <w:tcBorders>
              <w:top w:val="nil"/>
              <w:left w:val="nil"/>
              <w:bottom w:val="single" w:sz="4" w:space="0" w:color="auto"/>
              <w:right w:val="single" w:sz="4" w:space="0" w:color="auto"/>
            </w:tcBorders>
            <w:shd w:val="clear" w:color="auto" w:fill="auto"/>
            <w:noWrap/>
            <w:vAlign w:val="bottom"/>
            <w:hideMark/>
          </w:tcPr>
          <w:p w14:paraId="685FE4B0" w14:textId="77777777" w:rsidR="001049AA" w:rsidRPr="00316AAE" w:rsidRDefault="001049AA" w:rsidP="001049AA">
            <w:pPr>
              <w:spacing w:before="0"/>
              <w:rPr>
                <w:rFonts w:ascii="Calibri" w:hAnsi="Calibri"/>
                <w:color w:val="000000"/>
                <w:sz w:val="22"/>
                <w:szCs w:val="22"/>
              </w:rPr>
            </w:pPr>
            <w:r w:rsidRPr="00316AAE">
              <w:rPr>
                <w:rFonts w:ascii="Calibri" w:hAnsi="Calibri"/>
                <w:b/>
                <w:bCs/>
                <w:color w:val="000000"/>
                <w:sz w:val="22"/>
                <w:szCs w:val="22"/>
              </w:rPr>
              <w:t>1</w:t>
            </w:r>
            <w:r w:rsidRPr="00316AAE">
              <w:rPr>
                <w:rFonts w:ascii="Calibri" w:hAnsi="Calibri"/>
                <w:color w:val="000000"/>
                <w:sz w:val="22"/>
                <w:szCs w:val="22"/>
              </w:rPr>
              <w:t>..*</w:t>
            </w:r>
          </w:p>
        </w:tc>
        <w:tc>
          <w:tcPr>
            <w:tcW w:w="2565" w:type="dxa"/>
            <w:tcBorders>
              <w:top w:val="nil"/>
              <w:left w:val="nil"/>
              <w:bottom w:val="single" w:sz="4" w:space="0" w:color="auto"/>
              <w:right w:val="single" w:sz="4" w:space="0" w:color="auto"/>
            </w:tcBorders>
            <w:shd w:val="clear" w:color="auto" w:fill="auto"/>
            <w:hideMark/>
          </w:tcPr>
          <w:p w14:paraId="41D5187E"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Who is responsible for contents of the plan</w:t>
            </w:r>
          </w:p>
        </w:tc>
        <w:tc>
          <w:tcPr>
            <w:tcW w:w="3777" w:type="dxa"/>
            <w:tcBorders>
              <w:top w:val="nil"/>
              <w:left w:val="nil"/>
              <w:bottom w:val="single" w:sz="4" w:space="0" w:color="auto"/>
              <w:right w:val="single" w:sz="4" w:space="0" w:color="auto"/>
            </w:tcBorders>
            <w:shd w:val="clear" w:color="auto" w:fill="auto"/>
            <w:vAlign w:val="center"/>
            <w:hideMark/>
          </w:tcPr>
          <w:p w14:paraId="27196A79"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This version of the profile requires at least one author.</w:t>
            </w:r>
          </w:p>
        </w:tc>
      </w:tr>
      <w:tr w:rsidR="001049AA" w:rsidRPr="00316AAE" w14:paraId="2FEC4FBC" w14:textId="77777777" w:rsidTr="001049AA">
        <w:trPr>
          <w:trHeight w:val="9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18BFC57C" w14:textId="2E42784D"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...modified </w:t>
            </w:r>
          </w:p>
        </w:tc>
        <w:tc>
          <w:tcPr>
            <w:tcW w:w="664" w:type="dxa"/>
            <w:tcBorders>
              <w:top w:val="nil"/>
              <w:left w:val="nil"/>
              <w:bottom w:val="single" w:sz="4" w:space="0" w:color="auto"/>
              <w:right w:val="single" w:sz="4" w:space="0" w:color="auto"/>
            </w:tcBorders>
            <w:shd w:val="clear" w:color="auto" w:fill="auto"/>
            <w:noWrap/>
            <w:vAlign w:val="bottom"/>
            <w:hideMark/>
          </w:tcPr>
          <w:p w14:paraId="1007ECEF" w14:textId="77777777" w:rsidR="001049AA" w:rsidRPr="00316AAE" w:rsidRDefault="001049AA" w:rsidP="001049AA">
            <w:pPr>
              <w:spacing w:before="0"/>
              <w:rPr>
                <w:rFonts w:ascii="Calibri" w:hAnsi="Calibri"/>
                <w:color w:val="000000"/>
                <w:sz w:val="22"/>
                <w:szCs w:val="22"/>
              </w:rPr>
            </w:pPr>
            <w:r w:rsidRPr="00316AAE">
              <w:rPr>
                <w:rFonts w:ascii="Calibri" w:hAnsi="Calibri"/>
                <w:b/>
                <w:bCs/>
                <w:color w:val="000000"/>
                <w:sz w:val="22"/>
                <w:szCs w:val="22"/>
              </w:rPr>
              <w:t>1</w:t>
            </w:r>
            <w:r w:rsidRPr="00316AAE">
              <w:rPr>
                <w:rFonts w:ascii="Calibri" w:hAnsi="Calibri"/>
                <w:color w:val="000000"/>
                <w:sz w:val="22"/>
                <w:szCs w:val="22"/>
              </w:rPr>
              <w:t>..1</w:t>
            </w:r>
          </w:p>
        </w:tc>
        <w:tc>
          <w:tcPr>
            <w:tcW w:w="2565" w:type="dxa"/>
            <w:tcBorders>
              <w:top w:val="nil"/>
              <w:left w:val="nil"/>
              <w:bottom w:val="single" w:sz="4" w:space="0" w:color="auto"/>
              <w:right w:val="single" w:sz="4" w:space="0" w:color="auto"/>
            </w:tcBorders>
            <w:shd w:val="clear" w:color="auto" w:fill="auto"/>
            <w:hideMark/>
          </w:tcPr>
          <w:p w14:paraId="1B1939DC"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When last updated</w:t>
            </w:r>
          </w:p>
        </w:tc>
        <w:tc>
          <w:tcPr>
            <w:tcW w:w="3777" w:type="dxa"/>
            <w:tcBorders>
              <w:top w:val="nil"/>
              <w:left w:val="nil"/>
              <w:bottom w:val="single" w:sz="4" w:space="0" w:color="auto"/>
              <w:right w:val="single" w:sz="4" w:space="0" w:color="auto"/>
            </w:tcBorders>
            <w:shd w:val="clear" w:color="auto" w:fill="auto"/>
            <w:vAlign w:val="center"/>
            <w:hideMark/>
          </w:tcPr>
          <w:p w14:paraId="31CD66C5"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This version of the profile  requires modified to indicate how current the plan is.</w:t>
            </w:r>
          </w:p>
        </w:tc>
      </w:tr>
      <w:tr w:rsidR="001049AA" w:rsidRPr="00316AAE" w14:paraId="22161F6A" w14:textId="77777777" w:rsidTr="001049AA">
        <w:trPr>
          <w:trHeight w:val="9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17BBB3AB" w14:textId="7EAA6A6C"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...category </w:t>
            </w:r>
          </w:p>
        </w:tc>
        <w:tc>
          <w:tcPr>
            <w:tcW w:w="664" w:type="dxa"/>
            <w:tcBorders>
              <w:top w:val="nil"/>
              <w:left w:val="nil"/>
              <w:bottom w:val="single" w:sz="4" w:space="0" w:color="auto"/>
              <w:right w:val="single" w:sz="4" w:space="0" w:color="auto"/>
            </w:tcBorders>
            <w:shd w:val="clear" w:color="auto" w:fill="auto"/>
            <w:noWrap/>
            <w:vAlign w:val="bottom"/>
            <w:hideMark/>
          </w:tcPr>
          <w:p w14:paraId="16E86ED5" w14:textId="77777777" w:rsidR="001049AA" w:rsidRPr="00316AAE" w:rsidRDefault="001049AA" w:rsidP="001049AA">
            <w:pPr>
              <w:spacing w:before="0"/>
              <w:rPr>
                <w:rFonts w:ascii="Calibri" w:hAnsi="Calibri"/>
                <w:color w:val="000000"/>
                <w:sz w:val="22"/>
                <w:szCs w:val="22"/>
              </w:rPr>
            </w:pPr>
            <w:r w:rsidRPr="00316AAE">
              <w:rPr>
                <w:rFonts w:ascii="Calibri" w:hAnsi="Calibri"/>
                <w:b/>
                <w:bCs/>
                <w:color w:val="000000"/>
                <w:sz w:val="22"/>
                <w:szCs w:val="22"/>
              </w:rPr>
              <w:t>1</w:t>
            </w:r>
            <w:r w:rsidRPr="00316AAE">
              <w:rPr>
                <w:rFonts w:ascii="Calibri" w:hAnsi="Calibri"/>
                <w:color w:val="000000"/>
                <w:sz w:val="22"/>
                <w:szCs w:val="22"/>
              </w:rPr>
              <w:t>..*</w:t>
            </w:r>
          </w:p>
        </w:tc>
        <w:tc>
          <w:tcPr>
            <w:tcW w:w="2565" w:type="dxa"/>
            <w:tcBorders>
              <w:top w:val="nil"/>
              <w:left w:val="nil"/>
              <w:bottom w:val="single" w:sz="4" w:space="0" w:color="auto"/>
              <w:right w:val="single" w:sz="4" w:space="0" w:color="auto"/>
            </w:tcBorders>
            <w:shd w:val="clear" w:color="auto" w:fill="auto"/>
            <w:hideMark/>
          </w:tcPr>
          <w:p w14:paraId="6DF08E55"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Type of plan</w:t>
            </w:r>
          </w:p>
        </w:tc>
        <w:tc>
          <w:tcPr>
            <w:tcW w:w="3777" w:type="dxa"/>
            <w:tcBorders>
              <w:top w:val="nil"/>
              <w:left w:val="nil"/>
              <w:bottom w:val="single" w:sz="4" w:space="0" w:color="auto"/>
              <w:right w:val="single" w:sz="4" w:space="0" w:color="auto"/>
            </w:tcBorders>
            <w:shd w:val="clear" w:color="auto" w:fill="auto"/>
            <w:vAlign w:val="center"/>
            <w:hideMark/>
          </w:tcPr>
          <w:p w14:paraId="4091527B"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This version of the profile fixes the code system to Snomed; http://snomed.info/sct</w:t>
            </w:r>
          </w:p>
        </w:tc>
      </w:tr>
      <w:tr w:rsidR="001049AA" w:rsidRPr="00316AAE" w14:paraId="632E76F8" w14:textId="77777777" w:rsidTr="001049AA">
        <w:trPr>
          <w:trHeight w:val="6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5BFDA1C" w14:textId="20CA0994"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...description </w:t>
            </w:r>
          </w:p>
        </w:tc>
        <w:tc>
          <w:tcPr>
            <w:tcW w:w="664" w:type="dxa"/>
            <w:tcBorders>
              <w:top w:val="nil"/>
              <w:left w:val="nil"/>
              <w:bottom w:val="single" w:sz="4" w:space="0" w:color="auto"/>
              <w:right w:val="single" w:sz="4" w:space="0" w:color="auto"/>
            </w:tcBorders>
            <w:shd w:val="clear" w:color="auto" w:fill="auto"/>
            <w:noWrap/>
            <w:vAlign w:val="bottom"/>
            <w:hideMark/>
          </w:tcPr>
          <w:p w14:paraId="6C1F2B47" w14:textId="77777777" w:rsidR="001049AA" w:rsidRPr="00316AAE" w:rsidRDefault="001049AA" w:rsidP="001049AA">
            <w:pPr>
              <w:spacing w:before="0"/>
              <w:rPr>
                <w:rFonts w:ascii="Calibri" w:hAnsi="Calibri"/>
                <w:color w:val="000000"/>
                <w:sz w:val="22"/>
                <w:szCs w:val="22"/>
              </w:rPr>
            </w:pPr>
            <w:r w:rsidRPr="00316AAE">
              <w:rPr>
                <w:rFonts w:ascii="Calibri" w:hAnsi="Calibri"/>
                <w:b/>
                <w:bCs/>
                <w:color w:val="000000"/>
                <w:sz w:val="22"/>
                <w:szCs w:val="22"/>
              </w:rPr>
              <w:t>1</w:t>
            </w:r>
            <w:r w:rsidRPr="00316AAE">
              <w:rPr>
                <w:rFonts w:ascii="Calibri" w:hAnsi="Calibri"/>
                <w:color w:val="000000"/>
                <w:sz w:val="22"/>
                <w:szCs w:val="22"/>
              </w:rPr>
              <w:t>..1</w:t>
            </w:r>
          </w:p>
        </w:tc>
        <w:tc>
          <w:tcPr>
            <w:tcW w:w="2565" w:type="dxa"/>
            <w:tcBorders>
              <w:top w:val="nil"/>
              <w:left w:val="nil"/>
              <w:bottom w:val="single" w:sz="4" w:space="0" w:color="auto"/>
              <w:right w:val="single" w:sz="4" w:space="0" w:color="auto"/>
            </w:tcBorders>
            <w:shd w:val="clear" w:color="auto" w:fill="auto"/>
            <w:hideMark/>
          </w:tcPr>
          <w:p w14:paraId="02CC2B19"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Summary of nature of plan</w:t>
            </w:r>
          </w:p>
        </w:tc>
        <w:tc>
          <w:tcPr>
            <w:tcW w:w="3777" w:type="dxa"/>
            <w:tcBorders>
              <w:top w:val="nil"/>
              <w:left w:val="nil"/>
              <w:bottom w:val="single" w:sz="4" w:space="0" w:color="auto"/>
              <w:right w:val="single" w:sz="4" w:space="0" w:color="auto"/>
            </w:tcBorders>
            <w:shd w:val="clear" w:color="auto" w:fill="auto"/>
            <w:vAlign w:val="center"/>
            <w:hideMark/>
          </w:tcPr>
          <w:p w14:paraId="6D9E0B90"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This version of the profile requires a description</w:t>
            </w:r>
          </w:p>
        </w:tc>
      </w:tr>
      <w:tr w:rsidR="001049AA" w:rsidRPr="00316AAE" w14:paraId="64D90081" w14:textId="77777777" w:rsidTr="001049AA">
        <w:trPr>
          <w:trHeight w:val="12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0896E8FB" w14:textId="4578E726"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...addresses </w:t>
            </w:r>
          </w:p>
        </w:tc>
        <w:tc>
          <w:tcPr>
            <w:tcW w:w="664" w:type="dxa"/>
            <w:tcBorders>
              <w:top w:val="nil"/>
              <w:left w:val="nil"/>
              <w:bottom w:val="single" w:sz="4" w:space="0" w:color="auto"/>
              <w:right w:val="single" w:sz="4" w:space="0" w:color="auto"/>
            </w:tcBorders>
            <w:shd w:val="clear" w:color="auto" w:fill="auto"/>
            <w:noWrap/>
            <w:vAlign w:val="bottom"/>
            <w:hideMark/>
          </w:tcPr>
          <w:p w14:paraId="20749357" w14:textId="77777777" w:rsidR="001049AA" w:rsidRPr="00316AAE" w:rsidRDefault="001049AA" w:rsidP="001049AA">
            <w:pPr>
              <w:spacing w:before="0"/>
              <w:rPr>
                <w:rFonts w:ascii="Calibri" w:hAnsi="Calibri"/>
                <w:color w:val="000000"/>
                <w:sz w:val="22"/>
                <w:szCs w:val="22"/>
              </w:rPr>
            </w:pPr>
            <w:r w:rsidRPr="00316AAE">
              <w:rPr>
                <w:rFonts w:ascii="Calibri" w:hAnsi="Calibri"/>
                <w:b/>
                <w:bCs/>
                <w:color w:val="000000"/>
                <w:sz w:val="22"/>
                <w:szCs w:val="22"/>
              </w:rPr>
              <w:t>1</w:t>
            </w:r>
            <w:r w:rsidRPr="00316AAE">
              <w:rPr>
                <w:rFonts w:ascii="Calibri" w:hAnsi="Calibri"/>
                <w:color w:val="000000"/>
                <w:sz w:val="22"/>
                <w:szCs w:val="22"/>
              </w:rPr>
              <w:t>..*</w:t>
            </w:r>
          </w:p>
        </w:tc>
        <w:tc>
          <w:tcPr>
            <w:tcW w:w="2565" w:type="dxa"/>
            <w:tcBorders>
              <w:top w:val="nil"/>
              <w:left w:val="nil"/>
              <w:bottom w:val="single" w:sz="4" w:space="0" w:color="auto"/>
              <w:right w:val="single" w:sz="4" w:space="0" w:color="auto"/>
            </w:tcBorders>
            <w:shd w:val="clear" w:color="auto" w:fill="auto"/>
            <w:hideMark/>
          </w:tcPr>
          <w:p w14:paraId="33454640"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Health issues this plan addresses</w:t>
            </w:r>
          </w:p>
        </w:tc>
        <w:tc>
          <w:tcPr>
            <w:tcW w:w="3777" w:type="dxa"/>
            <w:tcBorders>
              <w:top w:val="nil"/>
              <w:left w:val="nil"/>
              <w:bottom w:val="single" w:sz="4" w:space="0" w:color="auto"/>
              <w:right w:val="single" w:sz="4" w:space="0" w:color="auto"/>
            </w:tcBorders>
            <w:shd w:val="clear" w:color="auto" w:fill="auto"/>
            <w:vAlign w:val="center"/>
            <w:hideMark/>
          </w:tcPr>
          <w:p w14:paraId="03A4D055"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This version of the profile requires one of more addressed conditions/problems/concerns/diagnoses</w:t>
            </w:r>
          </w:p>
        </w:tc>
      </w:tr>
      <w:tr w:rsidR="001049AA" w:rsidRPr="00316AAE" w14:paraId="6E710D1A"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73F53478" w14:textId="584768C3"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...support </w:t>
            </w:r>
          </w:p>
        </w:tc>
        <w:tc>
          <w:tcPr>
            <w:tcW w:w="664" w:type="dxa"/>
            <w:tcBorders>
              <w:top w:val="nil"/>
              <w:left w:val="nil"/>
              <w:bottom w:val="single" w:sz="4" w:space="0" w:color="auto"/>
              <w:right w:val="single" w:sz="4" w:space="0" w:color="auto"/>
            </w:tcBorders>
            <w:shd w:val="clear" w:color="auto" w:fill="auto"/>
            <w:noWrap/>
            <w:vAlign w:val="bottom"/>
            <w:hideMark/>
          </w:tcPr>
          <w:p w14:paraId="20EAD71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w:t>
            </w:r>
          </w:p>
        </w:tc>
        <w:tc>
          <w:tcPr>
            <w:tcW w:w="2565" w:type="dxa"/>
            <w:tcBorders>
              <w:top w:val="nil"/>
              <w:left w:val="nil"/>
              <w:bottom w:val="single" w:sz="4" w:space="0" w:color="auto"/>
              <w:right w:val="single" w:sz="4" w:space="0" w:color="auto"/>
            </w:tcBorders>
            <w:shd w:val="clear" w:color="auto" w:fill="auto"/>
            <w:hideMark/>
          </w:tcPr>
          <w:p w14:paraId="6C4AF5D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Information considered as part of plan</w:t>
            </w:r>
          </w:p>
        </w:tc>
        <w:tc>
          <w:tcPr>
            <w:tcW w:w="3777" w:type="dxa"/>
            <w:tcBorders>
              <w:top w:val="nil"/>
              <w:left w:val="nil"/>
              <w:bottom w:val="single" w:sz="4" w:space="0" w:color="auto"/>
              <w:right w:val="single" w:sz="4" w:space="0" w:color="auto"/>
            </w:tcBorders>
            <w:shd w:val="clear" w:color="auto" w:fill="auto"/>
            <w:noWrap/>
            <w:vAlign w:val="bottom"/>
            <w:hideMark/>
          </w:tcPr>
          <w:p w14:paraId="12C6C49A"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2C50CE9D"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02109164" w14:textId="5AF0B47B"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...relatedPlan </w:t>
            </w:r>
          </w:p>
        </w:tc>
        <w:tc>
          <w:tcPr>
            <w:tcW w:w="664" w:type="dxa"/>
            <w:tcBorders>
              <w:top w:val="nil"/>
              <w:left w:val="nil"/>
              <w:bottom w:val="single" w:sz="4" w:space="0" w:color="auto"/>
              <w:right w:val="single" w:sz="4" w:space="0" w:color="auto"/>
            </w:tcBorders>
            <w:shd w:val="clear" w:color="auto" w:fill="auto"/>
            <w:noWrap/>
            <w:vAlign w:val="bottom"/>
            <w:hideMark/>
          </w:tcPr>
          <w:p w14:paraId="50A64F04"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w:t>
            </w:r>
          </w:p>
        </w:tc>
        <w:tc>
          <w:tcPr>
            <w:tcW w:w="2565" w:type="dxa"/>
            <w:tcBorders>
              <w:top w:val="nil"/>
              <w:left w:val="nil"/>
              <w:bottom w:val="single" w:sz="4" w:space="0" w:color="auto"/>
              <w:right w:val="single" w:sz="4" w:space="0" w:color="auto"/>
            </w:tcBorders>
            <w:shd w:val="clear" w:color="auto" w:fill="auto"/>
            <w:hideMark/>
          </w:tcPr>
          <w:p w14:paraId="1732344F"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Plans related to this one</w:t>
            </w:r>
          </w:p>
        </w:tc>
        <w:tc>
          <w:tcPr>
            <w:tcW w:w="3777" w:type="dxa"/>
            <w:tcBorders>
              <w:top w:val="nil"/>
              <w:left w:val="nil"/>
              <w:bottom w:val="single" w:sz="4" w:space="0" w:color="auto"/>
              <w:right w:val="single" w:sz="4" w:space="0" w:color="auto"/>
            </w:tcBorders>
            <w:shd w:val="clear" w:color="auto" w:fill="auto"/>
            <w:noWrap/>
            <w:vAlign w:val="bottom"/>
            <w:hideMark/>
          </w:tcPr>
          <w:p w14:paraId="7C0D7BBC" w14:textId="77777777" w:rsidR="001049AA" w:rsidRPr="006C343E" w:rsidRDefault="001049AA" w:rsidP="001049AA">
            <w:pPr>
              <w:spacing w:before="0"/>
              <w:rPr>
                <w:rFonts w:ascii="Calibri" w:hAnsi="Calibri"/>
                <w:b/>
                <w:color w:val="000000"/>
                <w:sz w:val="22"/>
                <w:szCs w:val="22"/>
              </w:rPr>
            </w:pPr>
            <w:r w:rsidRPr="006C343E">
              <w:rPr>
                <w:rFonts w:ascii="Calibri" w:hAnsi="Calibri"/>
                <w:b/>
                <w:color w:val="000000"/>
                <w:sz w:val="22"/>
                <w:szCs w:val="22"/>
              </w:rPr>
              <w:t>This version of the profile requires that a related DynamicCarePlan be referenced when it is a relatedPlan.</w:t>
            </w:r>
          </w:p>
        </w:tc>
      </w:tr>
      <w:tr w:rsidR="001049AA" w:rsidRPr="00316AAE" w14:paraId="58551977"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3313257E" w14:textId="0470C6F0"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....code </w:t>
            </w:r>
          </w:p>
        </w:tc>
        <w:tc>
          <w:tcPr>
            <w:tcW w:w="664" w:type="dxa"/>
            <w:tcBorders>
              <w:top w:val="nil"/>
              <w:left w:val="nil"/>
              <w:bottom w:val="single" w:sz="4" w:space="0" w:color="auto"/>
              <w:right w:val="single" w:sz="4" w:space="0" w:color="auto"/>
            </w:tcBorders>
            <w:shd w:val="clear" w:color="auto" w:fill="auto"/>
            <w:noWrap/>
            <w:vAlign w:val="bottom"/>
            <w:hideMark/>
          </w:tcPr>
          <w:p w14:paraId="00921F0E"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00BE0C1F"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includes | replaces | fulfills</w:t>
            </w:r>
          </w:p>
        </w:tc>
        <w:tc>
          <w:tcPr>
            <w:tcW w:w="3777" w:type="dxa"/>
            <w:tcBorders>
              <w:top w:val="nil"/>
              <w:left w:val="nil"/>
              <w:bottom w:val="single" w:sz="4" w:space="0" w:color="auto"/>
              <w:right w:val="single" w:sz="4" w:space="0" w:color="auto"/>
            </w:tcBorders>
            <w:shd w:val="clear" w:color="auto" w:fill="auto"/>
            <w:noWrap/>
            <w:vAlign w:val="bottom"/>
            <w:hideMark/>
          </w:tcPr>
          <w:p w14:paraId="15E39EF0"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2398D1B7"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53BEC53B" w14:textId="2F05B535"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w:t>
            </w:r>
          </w:p>
        </w:tc>
        <w:tc>
          <w:tcPr>
            <w:tcW w:w="664" w:type="dxa"/>
            <w:tcBorders>
              <w:top w:val="nil"/>
              <w:left w:val="nil"/>
              <w:bottom w:val="single" w:sz="4" w:space="0" w:color="auto"/>
              <w:right w:val="single" w:sz="4" w:space="0" w:color="auto"/>
            </w:tcBorders>
            <w:shd w:val="clear" w:color="auto" w:fill="auto"/>
            <w:noWrap/>
            <w:vAlign w:val="bottom"/>
            <w:hideMark/>
          </w:tcPr>
          <w:p w14:paraId="58A1463E"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3E10A23F"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CarePlanRelationship (Required)</w:t>
            </w:r>
          </w:p>
        </w:tc>
        <w:tc>
          <w:tcPr>
            <w:tcW w:w="3777" w:type="dxa"/>
            <w:tcBorders>
              <w:top w:val="nil"/>
              <w:left w:val="nil"/>
              <w:bottom w:val="single" w:sz="4" w:space="0" w:color="auto"/>
              <w:right w:val="single" w:sz="4" w:space="0" w:color="auto"/>
            </w:tcBorders>
            <w:shd w:val="clear" w:color="auto" w:fill="auto"/>
            <w:noWrap/>
            <w:vAlign w:val="bottom"/>
            <w:hideMark/>
          </w:tcPr>
          <w:p w14:paraId="1F2D300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4AF215BB" w14:textId="77777777" w:rsidTr="001049AA">
        <w:trPr>
          <w:trHeight w:val="6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38B22A67" w14:textId="30197D3A"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....plan </w:t>
            </w:r>
          </w:p>
        </w:tc>
        <w:tc>
          <w:tcPr>
            <w:tcW w:w="664" w:type="dxa"/>
            <w:tcBorders>
              <w:top w:val="nil"/>
              <w:left w:val="nil"/>
              <w:bottom w:val="single" w:sz="4" w:space="0" w:color="auto"/>
              <w:right w:val="single" w:sz="4" w:space="0" w:color="auto"/>
            </w:tcBorders>
            <w:shd w:val="clear" w:color="auto" w:fill="auto"/>
            <w:noWrap/>
            <w:vAlign w:val="bottom"/>
            <w:hideMark/>
          </w:tcPr>
          <w:p w14:paraId="261191DA"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1..1</w:t>
            </w:r>
          </w:p>
        </w:tc>
        <w:tc>
          <w:tcPr>
            <w:tcW w:w="2565" w:type="dxa"/>
            <w:tcBorders>
              <w:top w:val="nil"/>
              <w:left w:val="nil"/>
              <w:bottom w:val="single" w:sz="4" w:space="0" w:color="auto"/>
              <w:right w:val="single" w:sz="4" w:space="0" w:color="auto"/>
            </w:tcBorders>
            <w:shd w:val="clear" w:color="auto" w:fill="auto"/>
            <w:hideMark/>
          </w:tcPr>
          <w:p w14:paraId="0B152945"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Plan relationship exists with</w:t>
            </w:r>
          </w:p>
        </w:tc>
        <w:tc>
          <w:tcPr>
            <w:tcW w:w="3777" w:type="dxa"/>
            <w:tcBorders>
              <w:top w:val="nil"/>
              <w:left w:val="nil"/>
              <w:bottom w:val="single" w:sz="4" w:space="0" w:color="auto"/>
              <w:right w:val="single" w:sz="4" w:space="0" w:color="auto"/>
            </w:tcBorders>
            <w:shd w:val="clear" w:color="auto" w:fill="auto"/>
            <w:noWrap/>
            <w:vAlign w:val="bottom"/>
            <w:hideMark/>
          </w:tcPr>
          <w:p w14:paraId="45DD0413"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74740723"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438960D" w14:textId="7A1EE218"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...participant </w:t>
            </w:r>
          </w:p>
        </w:tc>
        <w:tc>
          <w:tcPr>
            <w:tcW w:w="664" w:type="dxa"/>
            <w:tcBorders>
              <w:top w:val="nil"/>
              <w:left w:val="nil"/>
              <w:bottom w:val="single" w:sz="4" w:space="0" w:color="auto"/>
              <w:right w:val="single" w:sz="4" w:space="0" w:color="auto"/>
            </w:tcBorders>
            <w:shd w:val="clear" w:color="auto" w:fill="auto"/>
            <w:noWrap/>
            <w:vAlign w:val="bottom"/>
            <w:hideMark/>
          </w:tcPr>
          <w:p w14:paraId="49E158DF" w14:textId="77777777" w:rsidR="001049AA" w:rsidRPr="00316AAE" w:rsidRDefault="001049AA" w:rsidP="001049AA">
            <w:pPr>
              <w:spacing w:before="0"/>
              <w:rPr>
                <w:rFonts w:ascii="Calibri" w:hAnsi="Calibri"/>
                <w:color w:val="000000"/>
                <w:sz w:val="22"/>
                <w:szCs w:val="22"/>
              </w:rPr>
            </w:pPr>
            <w:r w:rsidRPr="00316AAE">
              <w:rPr>
                <w:rFonts w:ascii="Calibri" w:hAnsi="Calibri"/>
                <w:b/>
                <w:bCs/>
                <w:color w:val="000000"/>
                <w:sz w:val="22"/>
                <w:szCs w:val="22"/>
              </w:rPr>
              <w:t>1</w:t>
            </w:r>
            <w:r w:rsidRPr="00316AAE">
              <w:rPr>
                <w:rFonts w:ascii="Calibri" w:hAnsi="Calibri"/>
                <w:color w:val="000000"/>
                <w:sz w:val="22"/>
                <w:szCs w:val="22"/>
              </w:rPr>
              <w:t>..*</w:t>
            </w:r>
          </w:p>
        </w:tc>
        <w:tc>
          <w:tcPr>
            <w:tcW w:w="2565" w:type="dxa"/>
            <w:tcBorders>
              <w:top w:val="nil"/>
              <w:left w:val="nil"/>
              <w:bottom w:val="single" w:sz="4" w:space="0" w:color="auto"/>
              <w:right w:val="single" w:sz="4" w:space="0" w:color="auto"/>
            </w:tcBorders>
            <w:shd w:val="clear" w:color="auto" w:fill="auto"/>
            <w:hideMark/>
          </w:tcPr>
          <w:p w14:paraId="651B4F48"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Who's involved in plan?</w:t>
            </w:r>
          </w:p>
        </w:tc>
        <w:tc>
          <w:tcPr>
            <w:tcW w:w="3777" w:type="dxa"/>
            <w:tcBorders>
              <w:top w:val="nil"/>
              <w:left w:val="nil"/>
              <w:bottom w:val="single" w:sz="4" w:space="0" w:color="auto"/>
              <w:right w:val="single" w:sz="4" w:space="0" w:color="auto"/>
            </w:tcBorders>
            <w:shd w:val="clear" w:color="auto" w:fill="auto"/>
            <w:noWrap/>
            <w:vAlign w:val="bottom"/>
            <w:hideMark/>
          </w:tcPr>
          <w:p w14:paraId="63BD690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0BA1FC86"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242CDBE" w14:textId="315176F8"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....role </w:t>
            </w:r>
          </w:p>
        </w:tc>
        <w:tc>
          <w:tcPr>
            <w:tcW w:w="664" w:type="dxa"/>
            <w:tcBorders>
              <w:top w:val="nil"/>
              <w:left w:val="nil"/>
              <w:bottom w:val="single" w:sz="4" w:space="0" w:color="auto"/>
              <w:right w:val="single" w:sz="4" w:space="0" w:color="auto"/>
            </w:tcBorders>
            <w:shd w:val="clear" w:color="auto" w:fill="auto"/>
            <w:noWrap/>
            <w:vAlign w:val="bottom"/>
            <w:hideMark/>
          </w:tcPr>
          <w:p w14:paraId="77DBA798"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40B96D8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Type of involvement</w:t>
            </w:r>
          </w:p>
        </w:tc>
        <w:tc>
          <w:tcPr>
            <w:tcW w:w="3777" w:type="dxa"/>
            <w:tcBorders>
              <w:top w:val="nil"/>
              <w:left w:val="nil"/>
              <w:bottom w:val="single" w:sz="4" w:space="0" w:color="auto"/>
              <w:right w:val="single" w:sz="4" w:space="0" w:color="auto"/>
            </w:tcBorders>
            <w:shd w:val="clear" w:color="auto" w:fill="auto"/>
            <w:noWrap/>
            <w:vAlign w:val="bottom"/>
            <w:hideMark/>
          </w:tcPr>
          <w:p w14:paraId="24AC9377"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4CA47C92"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60614E4F" w14:textId="4DF015DE"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w:t>
            </w:r>
          </w:p>
        </w:tc>
        <w:tc>
          <w:tcPr>
            <w:tcW w:w="664" w:type="dxa"/>
            <w:tcBorders>
              <w:top w:val="nil"/>
              <w:left w:val="nil"/>
              <w:bottom w:val="single" w:sz="4" w:space="0" w:color="auto"/>
              <w:right w:val="single" w:sz="4" w:space="0" w:color="auto"/>
            </w:tcBorders>
            <w:shd w:val="clear" w:color="auto" w:fill="auto"/>
            <w:noWrap/>
            <w:vAlign w:val="bottom"/>
            <w:hideMark/>
          </w:tcPr>
          <w:p w14:paraId="10061E4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55C4E4CF"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Participant Roles (Example)</w:t>
            </w:r>
          </w:p>
        </w:tc>
        <w:tc>
          <w:tcPr>
            <w:tcW w:w="3777" w:type="dxa"/>
            <w:tcBorders>
              <w:top w:val="nil"/>
              <w:left w:val="nil"/>
              <w:bottom w:val="single" w:sz="4" w:space="0" w:color="auto"/>
              <w:right w:val="single" w:sz="4" w:space="0" w:color="auto"/>
            </w:tcBorders>
            <w:shd w:val="clear" w:color="auto" w:fill="auto"/>
            <w:noWrap/>
            <w:vAlign w:val="bottom"/>
            <w:hideMark/>
          </w:tcPr>
          <w:p w14:paraId="7D8AB090"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44FCB67E" w14:textId="77777777" w:rsidTr="001049AA">
        <w:trPr>
          <w:trHeight w:val="15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5D4BDB68" w14:textId="72A02A30"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....member </w:t>
            </w:r>
          </w:p>
        </w:tc>
        <w:tc>
          <w:tcPr>
            <w:tcW w:w="664" w:type="dxa"/>
            <w:tcBorders>
              <w:top w:val="nil"/>
              <w:left w:val="nil"/>
              <w:bottom w:val="single" w:sz="4" w:space="0" w:color="auto"/>
              <w:right w:val="single" w:sz="4" w:space="0" w:color="auto"/>
            </w:tcBorders>
            <w:shd w:val="clear" w:color="auto" w:fill="auto"/>
            <w:noWrap/>
            <w:vAlign w:val="bottom"/>
            <w:hideMark/>
          </w:tcPr>
          <w:p w14:paraId="422D13FA" w14:textId="77777777" w:rsidR="001049AA" w:rsidRPr="00316AAE" w:rsidRDefault="001049AA" w:rsidP="001049AA">
            <w:pPr>
              <w:spacing w:before="0"/>
              <w:rPr>
                <w:rFonts w:ascii="Calibri" w:hAnsi="Calibri"/>
                <w:color w:val="000000"/>
                <w:sz w:val="22"/>
                <w:szCs w:val="22"/>
              </w:rPr>
            </w:pPr>
            <w:r w:rsidRPr="00316AAE">
              <w:rPr>
                <w:rFonts w:ascii="Calibri" w:hAnsi="Calibri"/>
                <w:b/>
                <w:bCs/>
                <w:color w:val="000000"/>
                <w:sz w:val="22"/>
                <w:szCs w:val="22"/>
              </w:rPr>
              <w:t>1</w:t>
            </w:r>
            <w:r w:rsidRPr="00316AAE">
              <w:rPr>
                <w:rFonts w:ascii="Calibri" w:hAnsi="Calibri"/>
                <w:color w:val="000000"/>
                <w:sz w:val="22"/>
                <w:szCs w:val="22"/>
              </w:rPr>
              <w:t>..1</w:t>
            </w:r>
          </w:p>
        </w:tc>
        <w:tc>
          <w:tcPr>
            <w:tcW w:w="2565" w:type="dxa"/>
            <w:tcBorders>
              <w:top w:val="nil"/>
              <w:left w:val="nil"/>
              <w:bottom w:val="single" w:sz="4" w:space="0" w:color="auto"/>
              <w:right w:val="single" w:sz="4" w:space="0" w:color="auto"/>
            </w:tcBorders>
            <w:shd w:val="clear" w:color="auto" w:fill="auto"/>
            <w:hideMark/>
          </w:tcPr>
          <w:p w14:paraId="56642693"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Who is involved</w:t>
            </w:r>
          </w:p>
        </w:tc>
        <w:tc>
          <w:tcPr>
            <w:tcW w:w="3777" w:type="dxa"/>
            <w:tcBorders>
              <w:top w:val="nil"/>
              <w:left w:val="nil"/>
              <w:bottom w:val="single" w:sz="4" w:space="0" w:color="auto"/>
              <w:right w:val="single" w:sz="4" w:space="0" w:color="auto"/>
            </w:tcBorders>
            <w:shd w:val="clear" w:color="auto" w:fill="auto"/>
            <w:hideMark/>
          </w:tcPr>
          <w:p w14:paraId="5B28BD8D"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This version of the profile requires a member declaration.</w:t>
            </w:r>
          </w:p>
        </w:tc>
      </w:tr>
      <w:tr w:rsidR="001049AA" w:rsidRPr="00316AAE" w14:paraId="68DFE2CD" w14:textId="77777777" w:rsidTr="001049AA">
        <w:trPr>
          <w:trHeight w:val="6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DF1EBAC" w14:textId="02B86C9B"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...goal </w:t>
            </w:r>
          </w:p>
        </w:tc>
        <w:tc>
          <w:tcPr>
            <w:tcW w:w="664" w:type="dxa"/>
            <w:tcBorders>
              <w:top w:val="nil"/>
              <w:left w:val="nil"/>
              <w:bottom w:val="single" w:sz="4" w:space="0" w:color="auto"/>
              <w:right w:val="single" w:sz="4" w:space="0" w:color="auto"/>
            </w:tcBorders>
            <w:shd w:val="clear" w:color="auto" w:fill="auto"/>
            <w:noWrap/>
            <w:vAlign w:val="bottom"/>
            <w:hideMark/>
          </w:tcPr>
          <w:p w14:paraId="34EAEE8A" w14:textId="77777777" w:rsidR="001049AA" w:rsidRPr="00316AAE" w:rsidRDefault="001049AA" w:rsidP="001049AA">
            <w:pPr>
              <w:spacing w:before="0"/>
              <w:rPr>
                <w:rFonts w:ascii="Calibri" w:hAnsi="Calibri"/>
                <w:color w:val="000000"/>
                <w:sz w:val="22"/>
                <w:szCs w:val="22"/>
              </w:rPr>
            </w:pPr>
            <w:r w:rsidRPr="00316AAE">
              <w:rPr>
                <w:rFonts w:ascii="Calibri" w:hAnsi="Calibri"/>
                <w:b/>
                <w:bCs/>
                <w:color w:val="000000"/>
                <w:sz w:val="22"/>
                <w:szCs w:val="22"/>
              </w:rPr>
              <w:t>1</w:t>
            </w:r>
            <w:r w:rsidRPr="00316AAE">
              <w:rPr>
                <w:rFonts w:ascii="Calibri" w:hAnsi="Calibri"/>
                <w:color w:val="000000"/>
                <w:sz w:val="22"/>
                <w:szCs w:val="22"/>
              </w:rPr>
              <w:t>..*</w:t>
            </w:r>
          </w:p>
        </w:tc>
        <w:tc>
          <w:tcPr>
            <w:tcW w:w="2565" w:type="dxa"/>
            <w:tcBorders>
              <w:top w:val="nil"/>
              <w:left w:val="nil"/>
              <w:bottom w:val="single" w:sz="4" w:space="0" w:color="auto"/>
              <w:right w:val="single" w:sz="4" w:space="0" w:color="auto"/>
            </w:tcBorders>
            <w:shd w:val="clear" w:color="auto" w:fill="auto"/>
            <w:hideMark/>
          </w:tcPr>
          <w:p w14:paraId="33CE01C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Desired outcome of plan</w:t>
            </w:r>
          </w:p>
        </w:tc>
        <w:tc>
          <w:tcPr>
            <w:tcW w:w="3777" w:type="dxa"/>
            <w:tcBorders>
              <w:top w:val="nil"/>
              <w:left w:val="nil"/>
              <w:bottom w:val="single" w:sz="4" w:space="0" w:color="auto"/>
              <w:right w:val="single" w:sz="4" w:space="0" w:color="auto"/>
            </w:tcBorders>
            <w:shd w:val="clear" w:color="auto" w:fill="auto"/>
            <w:vAlign w:val="center"/>
            <w:hideMark/>
          </w:tcPr>
          <w:p w14:paraId="0127A48A"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This version of the profile requires at least one Goal.</w:t>
            </w:r>
          </w:p>
        </w:tc>
      </w:tr>
      <w:tr w:rsidR="001049AA" w:rsidRPr="00316AAE" w14:paraId="63B7A5D2"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700CB3CE" w14:textId="2B816F1A"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...activity </w:t>
            </w:r>
          </w:p>
        </w:tc>
        <w:tc>
          <w:tcPr>
            <w:tcW w:w="664" w:type="dxa"/>
            <w:tcBorders>
              <w:top w:val="nil"/>
              <w:left w:val="nil"/>
              <w:bottom w:val="single" w:sz="4" w:space="0" w:color="auto"/>
              <w:right w:val="single" w:sz="4" w:space="0" w:color="auto"/>
            </w:tcBorders>
            <w:shd w:val="clear" w:color="auto" w:fill="auto"/>
            <w:noWrap/>
            <w:vAlign w:val="bottom"/>
            <w:hideMark/>
          </w:tcPr>
          <w:p w14:paraId="325AC944"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w:t>
            </w:r>
          </w:p>
        </w:tc>
        <w:tc>
          <w:tcPr>
            <w:tcW w:w="2565" w:type="dxa"/>
            <w:tcBorders>
              <w:top w:val="nil"/>
              <w:left w:val="nil"/>
              <w:bottom w:val="single" w:sz="4" w:space="0" w:color="auto"/>
              <w:right w:val="single" w:sz="4" w:space="0" w:color="auto"/>
            </w:tcBorders>
            <w:shd w:val="clear" w:color="auto" w:fill="auto"/>
            <w:hideMark/>
          </w:tcPr>
          <w:p w14:paraId="5FE8110A"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Action to occur as part of plan</w:t>
            </w:r>
          </w:p>
        </w:tc>
        <w:tc>
          <w:tcPr>
            <w:tcW w:w="3777" w:type="dxa"/>
            <w:tcBorders>
              <w:top w:val="nil"/>
              <w:left w:val="nil"/>
              <w:bottom w:val="single" w:sz="4" w:space="0" w:color="auto"/>
              <w:right w:val="single" w:sz="4" w:space="0" w:color="auto"/>
            </w:tcBorders>
            <w:shd w:val="clear" w:color="auto" w:fill="auto"/>
            <w:noWrap/>
            <w:vAlign w:val="bottom"/>
            <w:hideMark/>
          </w:tcPr>
          <w:p w14:paraId="64E29694"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3A7EDB45"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17616560" w14:textId="6FFB8729" w:rsidR="001049AA" w:rsidRPr="00316AAE" w:rsidRDefault="001049AA" w:rsidP="001049AA">
            <w:pPr>
              <w:spacing w:before="0"/>
              <w:rPr>
                <w:rFonts w:ascii="Calibri" w:hAnsi="Calibri"/>
                <w:color w:val="000000"/>
                <w:sz w:val="22"/>
                <w:szCs w:val="22"/>
              </w:rPr>
            </w:pPr>
            <w:r>
              <w:rPr>
                <w:rFonts w:ascii="Calibri" w:hAnsi="Calibri"/>
                <w:color w:val="000000"/>
                <w:sz w:val="22"/>
                <w:szCs w:val="22"/>
              </w:rPr>
              <w:lastRenderedPageBreak/>
              <w:t> </w:t>
            </w:r>
          </w:p>
        </w:tc>
        <w:tc>
          <w:tcPr>
            <w:tcW w:w="664" w:type="dxa"/>
            <w:tcBorders>
              <w:top w:val="nil"/>
              <w:left w:val="nil"/>
              <w:bottom w:val="single" w:sz="4" w:space="0" w:color="auto"/>
              <w:right w:val="single" w:sz="4" w:space="0" w:color="auto"/>
            </w:tcBorders>
            <w:shd w:val="clear" w:color="auto" w:fill="auto"/>
            <w:noWrap/>
            <w:vAlign w:val="bottom"/>
            <w:hideMark/>
          </w:tcPr>
          <w:p w14:paraId="0E7ABF90"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1613A6D2"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Provide a reference or detail, not both</w:t>
            </w:r>
          </w:p>
        </w:tc>
        <w:tc>
          <w:tcPr>
            <w:tcW w:w="3777" w:type="dxa"/>
            <w:tcBorders>
              <w:top w:val="nil"/>
              <w:left w:val="nil"/>
              <w:bottom w:val="single" w:sz="4" w:space="0" w:color="auto"/>
              <w:right w:val="single" w:sz="4" w:space="0" w:color="auto"/>
            </w:tcBorders>
            <w:shd w:val="clear" w:color="auto" w:fill="auto"/>
            <w:noWrap/>
            <w:vAlign w:val="bottom"/>
            <w:hideMark/>
          </w:tcPr>
          <w:p w14:paraId="0AF37FEA"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7002B90D"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FAEC6CD" w14:textId="2082C2A4"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....actionResulting </w:t>
            </w:r>
          </w:p>
        </w:tc>
        <w:tc>
          <w:tcPr>
            <w:tcW w:w="664" w:type="dxa"/>
            <w:tcBorders>
              <w:top w:val="nil"/>
              <w:left w:val="nil"/>
              <w:bottom w:val="single" w:sz="4" w:space="0" w:color="auto"/>
              <w:right w:val="single" w:sz="4" w:space="0" w:color="auto"/>
            </w:tcBorders>
            <w:shd w:val="clear" w:color="auto" w:fill="auto"/>
            <w:noWrap/>
            <w:vAlign w:val="bottom"/>
            <w:hideMark/>
          </w:tcPr>
          <w:p w14:paraId="5F0D6D0E"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w:t>
            </w:r>
          </w:p>
        </w:tc>
        <w:tc>
          <w:tcPr>
            <w:tcW w:w="2565" w:type="dxa"/>
            <w:tcBorders>
              <w:top w:val="nil"/>
              <w:left w:val="nil"/>
              <w:bottom w:val="single" w:sz="4" w:space="0" w:color="auto"/>
              <w:right w:val="single" w:sz="4" w:space="0" w:color="auto"/>
            </w:tcBorders>
            <w:shd w:val="clear" w:color="auto" w:fill="auto"/>
            <w:hideMark/>
          </w:tcPr>
          <w:p w14:paraId="211D8FF9"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Appointments, orders, etc.</w:t>
            </w:r>
          </w:p>
        </w:tc>
        <w:tc>
          <w:tcPr>
            <w:tcW w:w="3777" w:type="dxa"/>
            <w:tcBorders>
              <w:top w:val="nil"/>
              <w:left w:val="nil"/>
              <w:bottom w:val="single" w:sz="4" w:space="0" w:color="auto"/>
              <w:right w:val="single" w:sz="4" w:space="0" w:color="auto"/>
            </w:tcBorders>
            <w:shd w:val="clear" w:color="auto" w:fill="auto"/>
            <w:noWrap/>
            <w:vAlign w:val="bottom"/>
            <w:hideMark/>
          </w:tcPr>
          <w:p w14:paraId="06290DCA"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76F1E519"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33820A2E" w14:textId="51E7BB24"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....progress </w:t>
            </w:r>
          </w:p>
        </w:tc>
        <w:tc>
          <w:tcPr>
            <w:tcW w:w="664" w:type="dxa"/>
            <w:tcBorders>
              <w:top w:val="nil"/>
              <w:left w:val="nil"/>
              <w:bottom w:val="single" w:sz="4" w:space="0" w:color="auto"/>
              <w:right w:val="single" w:sz="4" w:space="0" w:color="auto"/>
            </w:tcBorders>
            <w:shd w:val="clear" w:color="auto" w:fill="auto"/>
            <w:noWrap/>
            <w:vAlign w:val="bottom"/>
            <w:hideMark/>
          </w:tcPr>
          <w:p w14:paraId="1ECD5444"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w:t>
            </w:r>
          </w:p>
        </w:tc>
        <w:tc>
          <w:tcPr>
            <w:tcW w:w="2565" w:type="dxa"/>
            <w:tcBorders>
              <w:top w:val="nil"/>
              <w:left w:val="nil"/>
              <w:bottom w:val="single" w:sz="4" w:space="0" w:color="auto"/>
              <w:right w:val="single" w:sz="4" w:space="0" w:color="auto"/>
            </w:tcBorders>
            <w:shd w:val="clear" w:color="auto" w:fill="auto"/>
            <w:hideMark/>
          </w:tcPr>
          <w:p w14:paraId="4626681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Comments about the activity status/progress</w:t>
            </w:r>
          </w:p>
        </w:tc>
        <w:tc>
          <w:tcPr>
            <w:tcW w:w="3777" w:type="dxa"/>
            <w:tcBorders>
              <w:top w:val="nil"/>
              <w:left w:val="nil"/>
              <w:bottom w:val="single" w:sz="4" w:space="0" w:color="auto"/>
              <w:right w:val="single" w:sz="4" w:space="0" w:color="auto"/>
            </w:tcBorders>
            <w:shd w:val="clear" w:color="auto" w:fill="auto"/>
            <w:noWrap/>
            <w:vAlign w:val="bottom"/>
            <w:hideMark/>
          </w:tcPr>
          <w:p w14:paraId="4A749E83"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22798E76" w14:textId="77777777" w:rsidTr="001049AA">
        <w:trPr>
          <w:trHeight w:val="42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38EEE44C" w14:textId="0E9B06D5"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....reference </w:t>
            </w:r>
          </w:p>
        </w:tc>
        <w:tc>
          <w:tcPr>
            <w:tcW w:w="664" w:type="dxa"/>
            <w:tcBorders>
              <w:top w:val="nil"/>
              <w:left w:val="nil"/>
              <w:bottom w:val="single" w:sz="4" w:space="0" w:color="auto"/>
              <w:right w:val="single" w:sz="4" w:space="0" w:color="auto"/>
            </w:tcBorders>
            <w:shd w:val="clear" w:color="auto" w:fill="auto"/>
            <w:noWrap/>
            <w:vAlign w:val="bottom"/>
            <w:hideMark/>
          </w:tcPr>
          <w:p w14:paraId="3FB906F5"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384CCC8E"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Activity details defined in specific resource</w:t>
            </w:r>
          </w:p>
        </w:tc>
        <w:tc>
          <w:tcPr>
            <w:tcW w:w="3777" w:type="dxa"/>
            <w:tcBorders>
              <w:top w:val="nil"/>
              <w:left w:val="nil"/>
              <w:bottom w:val="single" w:sz="4" w:space="0" w:color="auto"/>
              <w:right w:val="single" w:sz="4" w:space="0" w:color="auto"/>
            </w:tcBorders>
            <w:shd w:val="clear" w:color="auto" w:fill="auto"/>
            <w:noWrap/>
            <w:vAlign w:val="bottom"/>
            <w:hideMark/>
          </w:tcPr>
          <w:p w14:paraId="75503E79"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53551A0D"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C5B0AED" w14:textId="7EC621AF"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....detail </w:t>
            </w:r>
          </w:p>
        </w:tc>
        <w:tc>
          <w:tcPr>
            <w:tcW w:w="664" w:type="dxa"/>
            <w:tcBorders>
              <w:top w:val="nil"/>
              <w:left w:val="nil"/>
              <w:bottom w:val="single" w:sz="4" w:space="0" w:color="auto"/>
              <w:right w:val="single" w:sz="4" w:space="0" w:color="auto"/>
            </w:tcBorders>
            <w:shd w:val="clear" w:color="auto" w:fill="auto"/>
            <w:noWrap/>
            <w:vAlign w:val="bottom"/>
            <w:hideMark/>
          </w:tcPr>
          <w:p w14:paraId="3BBEF992"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287916D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In-line definition of activity</w:t>
            </w:r>
          </w:p>
        </w:tc>
        <w:tc>
          <w:tcPr>
            <w:tcW w:w="3777" w:type="dxa"/>
            <w:tcBorders>
              <w:top w:val="nil"/>
              <w:left w:val="nil"/>
              <w:bottom w:val="single" w:sz="4" w:space="0" w:color="auto"/>
              <w:right w:val="single" w:sz="4" w:space="0" w:color="auto"/>
            </w:tcBorders>
            <w:shd w:val="clear" w:color="auto" w:fill="auto"/>
            <w:noWrap/>
            <w:vAlign w:val="bottom"/>
            <w:hideMark/>
          </w:tcPr>
          <w:p w14:paraId="486E879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202665D8" w14:textId="77777777" w:rsidTr="001049AA">
        <w:trPr>
          <w:trHeight w:val="6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02D54F46" w14:textId="39FB3FF9"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.....category </w:t>
            </w:r>
          </w:p>
        </w:tc>
        <w:tc>
          <w:tcPr>
            <w:tcW w:w="664" w:type="dxa"/>
            <w:tcBorders>
              <w:top w:val="nil"/>
              <w:left w:val="nil"/>
              <w:bottom w:val="single" w:sz="4" w:space="0" w:color="auto"/>
              <w:right w:val="single" w:sz="4" w:space="0" w:color="auto"/>
            </w:tcBorders>
            <w:shd w:val="clear" w:color="auto" w:fill="auto"/>
            <w:noWrap/>
            <w:vAlign w:val="bottom"/>
            <w:hideMark/>
          </w:tcPr>
          <w:p w14:paraId="4C4EEF25"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0B39398F"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diet | drug | encounter | observation | procedure | supply | other</w:t>
            </w:r>
          </w:p>
        </w:tc>
        <w:tc>
          <w:tcPr>
            <w:tcW w:w="3777" w:type="dxa"/>
            <w:tcBorders>
              <w:top w:val="nil"/>
              <w:left w:val="nil"/>
              <w:bottom w:val="single" w:sz="4" w:space="0" w:color="auto"/>
              <w:right w:val="single" w:sz="4" w:space="0" w:color="auto"/>
            </w:tcBorders>
            <w:shd w:val="clear" w:color="auto" w:fill="auto"/>
            <w:noWrap/>
            <w:vAlign w:val="bottom"/>
            <w:hideMark/>
          </w:tcPr>
          <w:p w14:paraId="2D61E8A2"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1E335851"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7C1DE4E2" w14:textId="702D329F"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w:t>
            </w:r>
          </w:p>
        </w:tc>
        <w:tc>
          <w:tcPr>
            <w:tcW w:w="664" w:type="dxa"/>
            <w:tcBorders>
              <w:top w:val="nil"/>
              <w:left w:val="nil"/>
              <w:bottom w:val="single" w:sz="4" w:space="0" w:color="auto"/>
              <w:right w:val="single" w:sz="4" w:space="0" w:color="auto"/>
            </w:tcBorders>
            <w:shd w:val="clear" w:color="auto" w:fill="auto"/>
            <w:noWrap/>
            <w:vAlign w:val="bottom"/>
            <w:hideMark/>
          </w:tcPr>
          <w:p w14:paraId="21E2B501"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1146A76E"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CarePlanActivityCategory (Example)</w:t>
            </w:r>
          </w:p>
        </w:tc>
        <w:tc>
          <w:tcPr>
            <w:tcW w:w="3777" w:type="dxa"/>
            <w:tcBorders>
              <w:top w:val="nil"/>
              <w:left w:val="nil"/>
              <w:bottom w:val="single" w:sz="4" w:space="0" w:color="auto"/>
              <w:right w:val="single" w:sz="4" w:space="0" w:color="auto"/>
            </w:tcBorders>
            <w:shd w:val="clear" w:color="auto" w:fill="auto"/>
            <w:noWrap/>
            <w:vAlign w:val="bottom"/>
            <w:hideMark/>
          </w:tcPr>
          <w:p w14:paraId="5E91E60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2B5274DE"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32CFDBDE" w14:textId="298DB50E"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.....code </w:t>
            </w:r>
          </w:p>
        </w:tc>
        <w:tc>
          <w:tcPr>
            <w:tcW w:w="664" w:type="dxa"/>
            <w:tcBorders>
              <w:top w:val="nil"/>
              <w:left w:val="nil"/>
              <w:bottom w:val="single" w:sz="4" w:space="0" w:color="auto"/>
              <w:right w:val="single" w:sz="4" w:space="0" w:color="auto"/>
            </w:tcBorders>
            <w:shd w:val="clear" w:color="auto" w:fill="auto"/>
            <w:noWrap/>
            <w:vAlign w:val="bottom"/>
            <w:hideMark/>
          </w:tcPr>
          <w:p w14:paraId="6B328F37"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0DAD1A55"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Detail type of activity</w:t>
            </w:r>
          </w:p>
        </w:tc>
        <w:tc>
          <w:tcPr>
            <w:tcW w:w="3777" w:type="dxa"/>
            <w:tcBorders>
              <w:top w:val="nil"/>
              <w:left w:val="nil"/>
              <w:bottom w:val="single" w:sz="4" w:space="0" w:color="auto"/>
              <w:right w:val="single" w:sz="4" w:space="0" w:color="auto"/>
            </w:tcBorders>
            <w:shd w:val="clear" w:color="auto" w:fill="auto"/>
            <w:noWrap/>
            <w:vAlign w:val="bottom"/>
            <w:hideMark/>
          </w:tcPr>
          <w:p w14:paraId="44D7F157"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124F3207"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155A2F75" w14:textId="3C67A0D2" w:rsidR="001049AA" w:rsidRPr="00316AAE" w:rsidRDefault="001049AA" w:rsidP="001049AA">
            <w:pPr>
              <w:spacing w:before="0"/>
              <w:rPr>
                <w:rFonts w:ascii="Calibri" w:hAnsi="Calibri"/>
                <w:color w:val="000000"/>
                <w:sz w:val="22"/>
                <w:szCs w:val="22"/>
              </w:rPr>
            </w:pPr>
          </w:p>
        </w:tc>
        <w:tc>
          <w:tcPr>
            <w:tcW w:w="664" w:type="dxa"/>
            <w:tcBorders>
              <w:top w:val="nil"/>
              <w:left w:val="nil"/>
              <w:bottom w:val="single" w:sz="4" w:space="0" w:color="auto"/>
              <w:right w:val="single" w:sz="4" w:space="0" w:color="auto"/>
            </w:tcBorders>
            <w:shd w:val="clear" w:color="auto" w:fill="auto"/>
            <w:noWrap/>
            <w:vAlign w:val="bottom"/>
            <w:hideMark/>
          </w:tcPr>
          <w:p w14:paraId="3FDB67EE"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5F2EF9CA"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Care Plan Activity (Example)</w:t>
            </w:r>
          </w:p>
        </w:tc>
        <w:tc>
          <w:tcPr>
            <w:tcW w:w="3777" w:type="dxa"/>
            <w:tcBorders>
              <w:top w:val="nil"/>
              <w:left w:val="nil"/>
              <w:bottom w:val="single" w:sz="4" w:space="0" w:color="auto"/>
              <w:right w:val="single" w:sz="4" w:space="0" w:color="auto"/>
            </w:tcBorders>
            <w:shd w:val="clear" w:color="auto" w:fill="auto"/>
            <w:noWrap/>
            <w:vAlign w:val="bottom"/>
            <w:hideMark/>
          </w:tcPr>
          <w:p w14:paraId="28319C8A"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30279B41"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033EEC7F" w14:textId="59C650D6"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.....reasonCode </w:t>
            </w:r>
          </w:p>
        </w:tc>
        <w:tc>
          <w:tcPr>
            <w:tcW w:w="664" w:type="dxa"/>
            <w:tcBorders>
              <w:top w:val="nil"/>
              <w:left w:val="nil"/>
              <w:bottom w:val="single" w:sz="4" w:space="0" w:color="auto"/>
              <w:right w:val="single" w:sz="4" w:space="0" w:color="auto"/>
            </w:tcBorders>
            <w:shd w:val="clear" w:color="auto" w:fill="auto"/>
            <w:noWrap/>
            <w:vAlign w:val="bottom"/>
            <w:hideMark/>
          </w:tcPr>
          <w:p w14:paraId="20036F39"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w:t>
            </w:r>
          </w:p>
        </w:tc>
        <w:tc>
          <w:tcPr>
            <w:tcW w:w="2565" w:type="dxa"/>
            <w:tcBorders>
              <w:top w:val="nil"/>
              <w:left w:val="nil"/>
              <w:bottom w:val="single" w:sz="4" w:space="0" w:color="auto"/>
              <w:right w:val="single" w:sz="4" w:space="0" w:color="auto"/>
            </w:tcBorders>
            <w:shd w:val="clear" w:color="auto" w:fill="auto"/>
            <w:hideMark/>
          </w:tcPr>
          <w:p w14:paraId="3ECEA232"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Why activity should be done</w:t>
            </w:r>
          </w:p>
        </w:tc>
        <w:tc>
          <w:tcPr>
            <w:tcW w:w="3777" w:type="dxa"/>
            <w:tcBorders>
              <w:top w:val="nil"/>
              <w:left w:val="nil"/>
              <w:bottom w:val="single" w:sz="4" w:space="0" w:color="auto"/>
              <w:right w:val="single" w:sz="4" w:space="0" w:color="auto"/>
            </w:tcBorders>
            <w:shd w:val="clear" w:color="auto" w:fill="auto"/>
            <w:noWrap/>
            <w:vAlign w:val="bottom"/>
            <w:hideMark/>
          </w:tcPr>
          <w:p w14:paraId="18312365"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7541A60F"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7A7BE3FA" w14:textId="3C51C6D6"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w:t>
            </w:r>
          </w:p>
        </w:tc>
        <w:tc>
          <w:tcPr>
            <w:tcW w:w="664" w:type="dxa"/>
            <w:tcBorders>
              <w:top w:val="nil"/>
              <w:left w:val="nil"/>
              <w:bottom w:val="single" w:sz="4" w:space="0" w:color="auto"/>
              <w:right w:val="single" w:sz="4" w:space="0" w:color="auto"/>
            </w:tcBorders>
            <w:shd w:val="clear" w:color="auto" w:fill="auto"/>
            <w:noWrap/>
            <w:vAlign w:val="bottom"/>
            <w:hideMark/>
          </w:tcPr>
          <w:p w14:paraId="7DE5E614"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77B87BA2"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Activity Reason (Example)</w:t>
            </w:r>
          </w:p>
        </w:tc>
        <w:tc>
          <w:tcPr>
            <w:tcW w:w="3777" w:type="dxa"/>
            <w:tcBorders>
              <w:top w:val="nil"/>
              <w:left w:val="nil"/>
              <w:bottom w:val="single" w:sz="4" w:space="0" w:color="auto"/>
              <w:right w:val="single" w:sz="4" w:space="0" w:color="auto"/>
            </w:tcBorders>
            <w:shd w:val="clear" w:color="auto" w:fill="auto"/>
            <w:noWrap/>
            <w:vAlign w:val="bottom"/>
            <w:hideMark/>
          </w:tcPr>
          <w:p w14:paraId="7B6BE51E"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06D7A114" w14:textId="77777777" w:rsidTr="001049AA">
        <w:trPr>
          <w:trHeight w:val="6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728C7885" w14:textId="17326369"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.....reasonReference </w:t>
            </w:r>
          </w:p>
        </w:tc>
        <w:tc>
          <w:tcPr>
            <w:tcW w:w="664" w:type="dxa"/>
            <w:tcBorders>
              <w:top w:val="nil"/>
              <w:left w:val="nil"/>
              <w:bottom w:val="single" w:sz="4" w:space="0" w:color="auto"/>
              <w:right w:val="single" w:sz="4" w:space="0" w:color="auto"/>
            </w:tcBorders>
            <w:shd w:val="clear" w:color="auto" w:fill="auto"/>
            <w:noWrap/>
            <w:vAlign w:val="bottom"/>
            <w:hideMark/>
          </w:tcPr>
          <w:p w14:paraId="11F875E3"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w:t>
            </w:r>
          </w:p>
        </w:tc>
        <w:tc>
          <w:tcPr>
            <w:tcW w:w="2565" w:type="dxa"/>
            <w:tcBorders>
              <w:top w:val="nil"/>
              <w:left w:val="nil"/>
              <w:bottom w:val="single" w:sz="4" w:space="0" w:color="auto"/>
              <w:right w:val="single" w:sz="4" w:space="0" w:color="auto"/>
            </w:tcBorders>
            <w:shd w:val="clear" w:color="auto" w:fill="auto"/>
            <w:hideMark/>
          </w:tcPr>
          <w:p w14:paraId="03CF4AC7"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Condition triggering need for activity</w:t>
            </w:r>
          </w:p>
        </w:tc>
        <w:tc>
          <w:tcPr>
            <w:tcW w:w="3777" w:type="dxa"/>
            <w:tcBorders>
              <w:top w:val="nil"/>
              <w:left w:val="nil"/>
              <w:bottom w:val="single" w:sz="4" w:space="0" w:color="auto"/>
              <w:right w:val="single" w:sz="4" w:space="0" w:color="auto"/>
            </w:tcBorders>
            <w:shd w:val="clear" w:color="auto" w:fill="auto"/>
            <w:noWrap/>
            <w:vAlign w:val="bottom"/>
            <w:hideMark/>
          </w:tcPr>
          <w:p w14:paraId="42746871"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7694FBDF"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194B3091" w14:textId="77BB83D7"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.....goal </w:t>
            </w:r>
          </w:p>
        </w:tc>
        <w:tc>
          <w:tcPr>
            <w:tcW w:w="664" w:type="dxa"/>
            <w:tcBorders>
              <w:top w:val="nil"/>
              <w:left w:val="nil"/>
              <w:bottom w:val="single" w:sz="4" w:space="0" w:color="auto"/>
              <w:right w:val="single" w:sz="4" w:space="0" w:color="auto"/>
            </w:tcBorders>
            <w:shd w:val="clear" w:color="auto" w:fill="auto"/>
            <w:noWrap/>
            <w:vAlign w:val="bottom"/>
            <w:hideMark/>
          </w:tcPr>
          <w:p w14:paraId="7492FC45"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w:t>
            </w:r>
          </w:p>
        </w:tc>
        <w:tc>
          <w:tcPr>
            <w:tcW w:w="2565" w:type="dxa"/>
            <w:tcBorders>
              <w:top w:val="nil"/>
              <w:left w:val="nil"/>
              <w:bottom w:val="single" w:sz="4" w:space="0" w:color="auto"/>
              <w:right w:val="single" w:sz="4" w:space="0" w:color="auto"/>
            </w:tcBorders>
            <w:shd w:val="clear" w:color="auto" w:fill="auto"/>
            <w:hideMark/>
          </w:tcPr>
          <w:p w14:paraId="45E4DBDA"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Goals this activity relates to</w:t>
            </w:r>
          </w:p>
        </w:tc>
        <w:tc>
          <w:tcPr>
            <w:tcW w:w="3777" w:type="dxa"/>
            <w:tcBorders>
              <w:top w:val="nil"/>
              <w:left w:val="nil"/>
              <w:bottom w:val="single" w:sz="4" w:space="0" w:color="auto"/>
              <w:right w:val="single" w:sz="4" w:space="0" w:color="auto"/>
            </w:tcBorders>
            <w:shd w:val="clear" w:color="auto" w:fill="auto"/>
            <w:noWrap/>
            <w:vAlign w:val="bottom"/>
            <w:hideMark/>
          </w:tcPr>
          <w:p w14:paraId="77D30C8A"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70D73C9E" w14:textId="77777777" w:rsidTr="001049AA">
        <w:trPr>
          <w:trHeight w:val="6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C8F9006" w14:textId="5CA7D653"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.....status </w:t>
            </w:r>
          </w:p>
        </w:tc>
        <w:tc>
          <w:tcPr>
            <w:tcW w:w="664" w:type="dxa"/>
            <w:tcBorders>
              <w:top w:val="nil"/>
              <w:left w:val="nil"/>
              <w:bottom w:val="single" w:sz="4" w:space="0" w:color="auto"/>
              <w:right w:val="single" w:sz="4" w:space="0" w:color="auto"/>
            </w:tcBorders>
            <w:shd w:val="clear" w:color="auto" w:fill="auto"/>
            <w:noWrap/>
            <w:vAlign w:val="bottom"/>
            <w:hideMark/>
          </w:tcPr>
          <w:p w14:paraId="3A951351"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0412DBC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not-started | scheduled | in-progress | on-hold | completed | cancelled</w:t>
            </w:r>
          </w:p>
        </w:tc>
        <w:tc>
          <w:tcPr>
            <w:tcW w:w="3777" w:type="dxa"/>
            <w:tcBorders>
              <w:top w:val="nil"/>
              <w:left w:val="nil"/>
              <w:bottom w:val="single" w:sz="4" w:space="0" w:color="auto"/>
              <w:right w:val="single" w:sz="4" w:space="0" w:color="auto"/>
            </w:tcBorders>
            <w:shd w:val="clear" w:color="auto" w:fill="auto"/>
            <w:noWrap/>
            <w:vAlign w:val="bottom"/>
            <w:hideMark/>
          </w:tcPr>
          <w:p w14:paraId="628704F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6B4EDEF3"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0C3D6A05" w14:textId="0A89C415"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w:t>
            </w:r>
          </w:p>
        </w:tc>
        <w:tc>
          <w:tcPr>
            <w:tcW w:w="664" w:type="dxa"/>
            <w:tcBorders>
              <w:top w:val="nil"/>
              <w:left w:val="nil"/>
              <w:bottom w:val="single" w:sz="4" w:space="0" w:color="auto"/>
              <w:right w:val="single" w:sz="4" w:space="0" w:color="auto"/>
            </w:tcBorders>
            <w:shd w:val="clear" w:color="auto" w:fill="auto"/>
            <w:noWrap/>
            <w:vAlign w:val="bottom"/>
            <w:hideMark/>
          </w:tcPr>
          <w:p w14:paraId="2B18F598"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77928F66"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CarePlanActivityStatus (Required)</w:t>
            </w:r>
          </w:p>
        </w:tc>
        <w:tc>
          <w:tcPr>
            <w:tcW w:w="3777" w:type="dxa"/>
            <w:tcBorders>
              <w:top w:val="nil"/>
              <w:left w:val="nil"/>
              <w:bottom w:val="single" w:sz="4" w:space="0" w:color="auto"/>
              <w:right w:val="single" w:sz="4" w:space="0" w:color="auto"/>
            </w:tcBorders>
            <w:shd w:val="clear" w:color="auto" w:fill="auto"/>
            <w:noWrap/>
            <w:vAlign w:val="bottom"/>
            <w:hideMark/>
          </w:tcPr>
          <w:p w14:paraId="4C942B53"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1DA6EA6F"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BCBFB46" w14:textId="0226D3A4" w:rsidR="001049AA" w:rsidRPr="00316AAE" w:rsidRDefault="001049AA" w:rsidP="001049AA">
            <w:pPr>
              <w:spacing w:before="0"/>
              <w:rPr>
                <w:rFonts w:ascii="Calibri" w:hAnsi="Calibri"/>
                <w:color w:val="000000"/>
                <w:sz w:val="22"/>
                <w:szCs w:val="22"/>
              </w:rPr>
            </w:pPr>
            <w:r>
              <w:rPr>
                <w:rFonts w:ascii="Calibri" w:hAnsi="Calibri"/>
                <w:color w:val="000000"/>
                <w:sz w:val="22"/>
                <w:szCs w:val="22"/>
              </w:rPr>
              <w:lastRenderedPageBreak/>
              <w:t xml:space="preserve">.....statusReason </w:t>
            </w:r>
          </w:p>
        </w:tc>
        <w:tc>
          <w:tcPr>
            <w:tcW w:w="664" w:type="dxa"/>
            <w:tcBorders>
              <w:top w:val="nil"/>
              <w:left w:val="nil"/>
              <w:bottom w:val="single" w:sz="4" w:space="0" w:color="auto"/>
              <w:right w:val="single" w:sz="4" w:space="0" w:color="auto"/>
            </w:tcBorders>
            <w:shd w:val="clear" w:color="auto" w:fill="auto"/>
            <w:noWrap/>
            <w:vAlign w:val="bottom"/>
            <w:hideMark/>
          </w:tcPr>
          <w:p w14:paraId="6B7394F4"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4C263D64"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Reason for current status</w:t>
            </w:r>
          </w:p>
        </w:tc>
        <w:tc>
          <w:tcPr>
            <w:tcW w:w="3777" w:type="dxa"/>
            <w:tcBorders>
              <w:top w:val="nil"/>
              <w:left w:val="nil"/>
              <w:bottom w:val="single" w:sz="4" w:space="0" w:color="auto"/>
              <w:right w:val="single" w:sz="4" w:space="0" w:color="auto"/>
            </w:tcBorders>
            <w:shd w:val="clear" w:color="auto" w:fill="auto"/>
            <w:noWrap/>
            <w:vAlign w:val="bottom"/>
            <w:hideMark/>
          </w:tcPr>
          <w:p w14:paraId="720DFCC4"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2E848D3E"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77C6849" w14:textId="453E7997"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w:t>
            </w:r>
          </w:p>
        </w:tc>
        <w:tc>
          <w:tcPr>
            <w:tcW w:w="664" w:type="dxa"/>
            <w:tcBorders>
              <w:top w:val="nil"/>
              <w:left w:val="nil"/>
              <w:bottom w:val="single" w:sz="4" w:space="0" w:color="auto"/>
              <w:right w:val="single" w:sz="4" w:space="0" w:color="auto"/>
            </w:tcBorders>
            <w:shd w:val="clear" w:color="auto" w:fill="auto"/>
            <w:noWrap/>
            <w:vAlign w:val="bottom"/>
            <w:hideMark/>
          </w:tcPr>
          <w:p w14:paraId="6AB988B1"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6ABDD5C6"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GoalStatusReason (Example)</w:t>
            </w:r>
          </w:p>
        </w:tc>
        <w:tc>
          <w:tcPr>
            <w:tcW w:w="3777" w:type="dxa"/>
            <w:tcBorders>
              <w:top w:val="nil"/>
              <w:left w:val="nil"/>
              <w:bottom w:val="single" w:sz="4" w:space="0" w:color="auto"/>
              <w:right w:val="single" w:sz="4" w:space="0" w:color="auto"/>
            </w:tcBorders>
            <w:shd w:val="clear" w:color="auto" w:fill="auto"/>
            <w:noWrap/>
            <w:vAlign w:val="bottom"/>
            <w:hideMark/>
          </w:tcPr>
          <w:p w14:paraId="0FBF0737"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5F69A45D"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E2B4935" w14:textId="00C2233E"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.....prohibited </w:t>
            </w:r>
          </w:p>
        </w:tc>
        <w:tc>
          <w:tcPr>
            <w:tcW w:w="664" w:type="dxa"/>
            <w:tcBorders>
              <w:top w:val="nil"/>
              <w:left w:val="nil"/>
              <w:bottom w:val="single" w:sz="4" w:space="0" w:color="auto"/>
              <w:right w:val="single" w:sz="4" w:space="0" w:color="auto"/>
            </w:tcBorders>
            <w:shd w:val="clear" w:color="auto" w:fill="auto"/>
            <w:noWrap/>
            <w:vAlign w:val="bottom"/>
            <w:hideMark/>
          </w:tcPr>
          <w:p w14:paraId="4DA44D3F"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1..1</w:t>
            </w:r>
          </w:p>
        </w:tc>
        <w:tc>
          <w:tcPr>
            <w:tcW w:w="2565" w:type="dxa"/>
            <w:tcBorders>
              <w:top w:val="nil"/>
              <w:left w:val="nil"/>
              <w:bottom w:val="single" w:sz="4" w:space="0" w:color="auto"/>
              <w:right w:val="single" w:sz="4" w:space="0" w:color="auto"/>
            </w:tcBorders>
            <w:shd w:val="clear" w:color="auto" w:fill="auto"/>
            <w:hideMark/>
          </w:tcPr>
          <w:p w14:paraId="33343F4E"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Do NOT do</w:t>
            </w:r>
          </w:p>
        </w:tc>
        <w:tc>
          <w:tcPr>
            <w:tcW w:w="3777" w:type="dxa"/>
            <w:tcBorders>
              <w:top w:val="nil"/>
              <w:left w:val="nil"/>
              <w:bottom w:val="single" w:sz="4" w:space="0" w:color="auto"/>
              <w:right w:val="single" w:sz="4" w:space="0" w:color="auto"/>
            </w:tcBorders>
            <w:shd w:val="clear" w:color="auto" w:fill="auto"/>
            <w:noWrap/>
            <w:vAlign w:val="bottom"/>
            <w:hideMark/>
          </w:tcPr>
          <w:p w14:paraId="766D6FDF"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7251C9B8"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72D3626B" w14:textId="409DA02E"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.....scheduled[x] </w:t>
            </w:r>
          </w:p>
        </w:tc>
        <w:tc>
          <w:tcPr>
            <w:tcW w:w="664" w:type="dxa"/>
            <w:tcBorders>
              <w:top w:val="nil"/>
              <w:left w:val="nil"/>
              <w:bottom w:val="single" w:sz="4" w:space="0" w:color="auto"/>
              <w:right w:val="single" w:sz="4" w:space="0" w:color="auto"/>
            </w:tcBorders>
            <w:shd w:val="clear" w:color="auto" w:fill="auto"/>
            <w:noWrap/>
            <w:vAlign w:val="bottom"/>
            <w:hideMark/>
          </w:tcPr>
          <w:p w14:paraId="32738C85"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15E2A8A7"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When activity is to occur</w:t>
            </w:r>
          </w:p>
        </w:tc>
        <w:tc>
          <w:tcPr>
            <w:tcW w:w="3777" w:type="dxa"/>
            <w:tcBorders>
              <w:top w:val="nil"/>
              <w:left w:val="nil"/>
              <w:bottom w:val="single" w:sz="4" w:space="0" w:color="auto"/>
              <w:right w:val="single" w:sz="4" w:space="0" w:color="auto"/>
            </w:tcBorders>
            <w:shd w:val="clear" w:color="auto" w:fill="auto"/>
            <w:noWrap/>
            <w:vAlign w:val="bottom"/>
            <w:hideMark/>
          </w:tcPr>
          <w:p w14:paraId="336CDC72"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29DC8413"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6B47C8C" w14:textId="59F8CDB5" w:rsidR="001049AA" w:rsidRPr="00316AAE" w:rsidRDefault="001049AA" w:rsidP="001049AA">
            <w:pPr>
              <w:spacing w:before="0"/>
              <w:rPr>
                <w:rFonts w:ascii="Calibri" w:hAnsi="Calibri"/>
                <w:color w:val="000000"/>
                <w:sz w:val="22"/>
                <w:szCs w:val="22"/>
              </w:rPr>
            </w:pPr>
            <w:r>
              <w:rPr>
                <w:rFonts w:ascii="Calibri" w:hAnsi="Calibri"/>
                <w:color w:val="000000"/>
                <w:sz w:val="22"/>
                <w:szCs w:val="22"/>
              </w:rPr>
              <w:t>......scheduledTiming</w:t>
            </w:r>
          </w:p>
        </w:tc>
        <w:tc>
          <w:tcPr>
            <w:tcW w:w="664" w:type="dxa"/>
            <w:tcBorders>
              <w:top w:val="nil"/>
              <w:left w:val="nil"/>
              <w:bottom w:val="single" w:sz="4" w:space="0" w:color="auto"/>
              <w:right w:val="single" w:sz="4" w:space="0" w:color="auto"/>
            </w:tcBorders>
            <w:shd w:val="clear" w:color="auto" w:fill="auto"/>
            <w:noWrap/>
            <w:vAlign w:val="bottom"/>
            <w:hideMark/>
          </w:tcPr>
          <w:p w14:paraId="151AE57F"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43E2FC6C"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3777" w:type="dxa"/>
            <w:tcBorders>
              <w:top w:val="nil"/>
              <w:left w:val="nil"/>
              <w:bottom w:val="single" w:sz="4" w:space="0" w:color="auto"/>
              <w:right w:val="single" w:sz="4" w:space="0" w:color="auto"/>
            </w:tcBorders>
            <w:shd w:val="clear" w:color="auto" w:fill="auto"/>
            <w:noWrap/>
            <w:vAlign w:val="bottom"/>
            <w:hideMark/>
          </w:tcPr>
          <w:p w14:paraId="75FA996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43FD900F"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0BC39D74" w14:textId="2DE9878C" w:rsidR="001049AA" w:rsidRPr="00316AAE" w:rsidRDefault="001049AA" w:rsidP="001049AA">
            <w:pPr>
              <w:spacing w:before="0"/>
              <w:rPr>
                <w:rFonts w:ascii="Calibri" w:hAnsi="Calibri"/>
                <w:color w:val="000000"/>
                <w:sz w:val="22"/>
                <w:szCs w:val="22"/>
              </w:rPr>
            </w:pPr>
            <w:r>
              <w:rPr>
                <w:rFonts w:ascii="Calibri" w:hAnsi="Calibri"/>
                <w:color w:val="000000"/>
                <w:sz w:val="22"/>
                <w:szCs w:val="22"/>
              </w:rPr>
              <w:t>......scheduledPeriod</w:t>
            </w:r>
          </w:p>
        </w:tc>
        <w:tc>
          <w:tcPr>
            <w:tcW w:w="664" w:type="dxa"/>
            <w:tcBorders>
              <w:top w:val="nil"/>
              <w:left w:val="nil"/>
              <w:bottom w:val="single" w:sz="4" w:space="0" w:color="auto"/>
              <w:right w:val="single" w:sz="4" w:space="0" w:color="auto"/>
            </w:tcBorders>
            <w:shd w:val="clear" w:color="auto" w:fill="auto"/>
            <w:noWrap/>
            <w:vAlign w:val="bottom"/>
            <w:hideMark/>
          </w:tcPr>
          <w:p w14:paraId="6A7C28B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3833739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3777" w:type="dxa"/>
            <w:tcBorders>
              <w:top w:val="nil"/>
              <w:left w:val="nil"/>
              <w:bottom w:val="single" w:sz="4" w:space="0" w:color="auto"/>
              <w:right w:val="single" w:sz="4" w:space="0" w:color="auto"/>
            </w:tcBorders>
            <w:shd w:val="clear" w:color="auto" w:fill="auto"/>
            <w:noWrap/>
            <w:vAlign w:val="bottom"/>
            <w:hideMark/>
          </w:tcPr>
          <w:p w14:paraId="28E7142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2E20EE64"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718C7280" w14:textId="291AF145" w:rsidR="001049AA" w:rsidRPr="00316AAE" w:rsidRDefault="001049AA" w:rsidP="001049AA">
            <w:pPr>
              <w:spacing w:before="0"/>
              <w:rPr>
                <w:rFonts w:ascii="Calibri" w:hAnsi="Calibri"/>
                <w:color w:val="000000"/>
                <w:sz w:val="22"/>
                <w:szCs w:val="22"/>
              </w:rPr>
            </w:pPr>
            <w:r>
              <w:rPr>
                <w:rFonts w:ascii="Calibri" w:hAnsi="Calibri"/>
                <w:color w:val="000000"/>
                <w:sz w:val="22"/>
                <w:szCs w:val="22"/>
              </w:rPr>
              <w:t>......scheduledString</w:t>
            </w:r>
          </w:p>
        </w:tc>
        <w:tc>
          <w:tcPr>
            <w:tcW w:w="664" w:type="dxa"/>
            <w:tcBorders>
              <w:top w:val="nil"/>
              <w:left w:val="nil"/>
              <w:bottom w:val="single" w:sz="4" w:space="0" w:color="auto"/>
              <w:right w:val="single" w:sz="4" w:space="0" w:color="auto"/>
            </w:tcBorders>
            <w:shd w:val="clear" w:color="auto" w:fill="auto"/>
            <w:noWrap/>
            <w:vAlign w:val="bottom"/>
            <w:hideMark/>
          </w:tcPr>
          <w:p w14:paraId="34119DA6"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22D9BA9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3777" w:type="dxa"/>
            <w:tcBorders>
              <w:top w:val="nil"/>
              <w:left w:val="nil"/>
              <w:bottom w:val="single" w:sz="4" w:space="0" w:color="auto"/>
              <w:right w:val="single" w:sz="4" w:space="0" w:color="auto"/>
            </w:tcBorders>
            <w:shd w:val="clear" w:color="auto" w:fill="auto"/>
            <w:noWrap/>
            <w:vAlign w:val="bottom"/>
            <w:hideMark/>
          </w:tcPr>
          <w:p w14:paraId="15D882DC"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7B8A9934" w14:textId="77777777" w:rsidTr="001049AA">
        <w:trPr>
          <w:trHeight w:val="6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0663C35" w14:textId="5C744317"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.....location </w:t>
            </w:r>
          </w:p>
        </w:tc>
        <w:tc>
          <w:tcPr>
            <w:tcW w:w="664" w:type="dxa"/>
            <w:tcBorders>
              <w:top w:val="nil"/>
              <w:left w:val="nil"/>
              <w:bottom w:val="single" w:sz="4" w:space="0" w:color="auto"/>
              <w:right w:val="single" w:sz="4" w:space="0" w:color="auto"/>
            </w:tcBorders>
            <w:shd w:val="clear" w:color="auto" w:fill="auto"/>
            <w:noWrap/>
            <w:vAlign w:val="bottom"/>
            <w:hideMark/>
          </w:tcPr>
          <w:p w14:paraId="2D209AD7"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56E0FEEC"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Where it should happen</w:t>
            </w:r>
          </w:p>
        </w:tc>
        <w:tc>
          <w:tcPr>
            <w:tcW w:w="3777" w:type="dxa"/>
            <w:tcBorders>
              <w:top w:val="nil"/>
              <w:left w:val="nil"/>
              <w:bottom w:val="single" w:sz="4" w:space="0" w:color="auto"/>
              <w:right w:val="single" w:sz="4" w:space="0" w:color="auto"/>
            </w:tcBorders>
            <w:shd w:val="clear" w:color="auto" w:fill="auto"/>
            <w:noWrap/>
            <w:vAlign w:val="bottom"/>
            <w:hideMark/>
          </w:tcPr>
          <w:p w14:paraId="10A09541"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03CF539F" w14:textId="77777777" w:rsidTr="001049AA">
        <w:trPr>
          <w:trHeight w:val="12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0F2461BF" w14:textId="477A2AA5"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.....performer </w:t>
            </w:r>
          </w:p>
        </w:tc>
        <w:tc>
          <w:tcPr>
            <w:tcW w:w="664" w:type="dxa"/>
            <w:tcBorders>
              <w:top w:val="nil"/>
              <w:left w:val="nil"/>
              <w:bottom w:val="single" w:sz="4" w:space="0" w:color="auto"/>
              <w:right w:val="single" w:sz="4" w:space="0" w:color="auto"/>
            </w:tcBorders>
            <w:shd w:val="clear" w:color="auto" w:fill="auto"/>
            <w:noWrap/>
            <w:vAlign w:val="bottom"/>
            <w:hideMark/>
          </w:tcPr>
          <w:p w14:paraId="01C687A0"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w:t>
            </w:r>
          </w:p>
        </w:tc>
        <w:tc>
          <w:tcPr>
            <w:tcW w:w="2565" w:type="dxa"/>
            <w:tcBorders>
              <w:top w:val="nil"/>
              <w:left w:val="nil"/>
              <w:bottom w:val="single" w:sz="4" w:space="0" w:color="auto"/>
              <w:right w:val="single" w:sz="4" w:space="0" w:color="auto"/>
            </w:tcBorders>
            <w:shd w:val="clear" w:color="auto" w:fill="auto"/>
            <w:hideMark/>
          </w:tcPr>
          <w:p w14:paraId="384DB12F"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Who will be responsible?</w:t>
            </w:r>
          </w:p>
        </w:tc>
        <w:tc>
          <w:tcPr>
            <w:tcW w:w="3777" w:type="dxa"/>
            <w:tcBorders>
              <w:top w:val="nil"/>
              <w:left w:val="nil"/>
              <w:bottom w:val="single" w:sz="4" w:space="0" w:color="auto"/>
              <w:right w:val="single" w:sz="4" w:space="0" w:color="auto"/>
            </w:tcBorders>
            <w:shd w:val="clear" w:color="auto" w:fill="auto"/>
            <w:noWrap/>
            <w:vAlign w:val="bottom"/>
            <w:hideMark/>
          </w:tcPr>
          <w:p w14:paraId="17932A6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36DA34EE"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3C79AD5" w14:textId="2F17C7C8"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.....product[x] </w:t>
            </w:r>
          </w:p>
        </w:tc>
        <w:tc>
          <w:tcPr>
            <w:tcW w:w="664" w:type="dxa"/>
            <w:tcBorders>
              <w:top w:val="nil"/>
              <w:left w:val="nil"/>
              <w:bottom w:val="single" w:sz="4" w:space="0" w:color="auto"/>
              <w:right w:val="single" w:sz="4" w:space="0" w:color="auto"/>
            </w:tcBorders>
            <w:shd w:val="clear" w:color="auto" w:fill="auto"/>
            <w:noWrap/>
            <w:vAlign w:val="bottom"/>
            <w:hideMark/>
          </w:tcPr>
          <w:p w14:paraId="5B8BAD53"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18854217"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What is to be administered/supplied</w:t>
            </w:r>
          </w:p>
        </w:tc>
        <w:tc>
          <w:tcPr>
            <w:tcW w:w="3777" w:type="dxa"/>
            <w:tcBorders>
              <w:top w:val="nil"/>
              <w:left w:val="nil"/>
              <w:bottom w:val="single" w:sz="4" w:space="0" w:color="auto"/>
              <w:right w:val="single" w:sz="4" w:space="0" w:color="auto"/>
            </w:tcBorders>
            <w:shd w:val="clear" w:color="auto" w:fill="auto"/>
            <w:noWrap/>
            <w:vAlign w:val="bottom"/>
            <w:hideMark/>
          </w:tcPr>
          <w:p w14:paraId="4B452646"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2A9E9543"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6C2D5EB5" w14:textId="5342BBE6"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w:t>
            </w:r>
          </w:p>
        </w:tc>
        <w:tc>
          <w:tcPr>
            <w:tcW w:w="664" w:type="dxa"/>
            <w:tcBorders>
              <w:top w:val="nil"/>
              <w:left w:val="nil"/>
              <w:bottom w:val="single" w:sz="4" w:space="0" w:color="auto"/>
              <w:right w:val="single" w:sz="4" w:space="0" w:color="auto"/>
            </w:tcBorders>
            <w:shd w:val="clear" w:color="auto" w:fill="auto"/>
            <w:noWrap/>
            <w:vAlign w:val="bottom"/>
            <w:hideMark/>
          </w:tcPr>
          <w:p w14:paraId="23973433"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7ABA5879"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SNOMED CT Medication Codes (Example)</w:t>
            </w:r>
          </w:p>
        </w:tc>
        <w:tc>
          <w:tcPr>
            <w:tcW w:w="3777" w:type="dxa"/>
            <w:tcBorders>
              <w:top w:val="nil"/>
              <w:left w:val="nil"/>
              <w:bottom w:val="single" w:sz="4" w:space="0" w:color="auto"/>
              <w:right w:val="single" w:sz="4" w:space="0" w:color="auto"/>
            </w:tcBorders>
            <w:shd w:val="clear" w:color="auto" w:fill="auto"/>
            <w:noWrap/>
            <w:vAlign w:val="bottom"/>
            <w:hideMark/>
          </w:tcPr>
          <w:p w14:paraId="59E112E4"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094C9D15"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0D0FC6A" w14:textId="28C93FBF" w:rsidR="001049AA" w:rsidRPr="00316AAE" w:rsidRDefault="001049AA" w:rsidP="001049AA">
            <w:pPr>
              <w:spacing w:before="0"/>
              <w:rPr>
                <w:rFonts w:ascii="Calibri" w:hAnsi="Calibri"/>
                <w:color w:val="000000"/>
                <w:sz w:val="22"/>
                <w:szCs w:val="22"/>
              </w:rPr>
            </w:pPr>
            <w:r>
              <w:rPr>
                <w:rFonts w:ascii="Calibri" w:hAnsi="Calibri"/>
                <w:color w:val="000000"/>
                <w:sz w:val="22"/>
                <w:szCs w:val="22"/>
              </w:rPr>
              <w:t>......productCodeableConcept</w:t>
            </w:r>
          </w:p>
        </w:tc>
        <w:tc>
          <w:tcPr>
            <w:tcW w:w="664" w:type="dxa"/>
            <w:tcBorders>
              <w:top w:val="nil"/>
              <w:left w:val="nil"/>
              <w:bottom w:val="single" w:sz="4" w:space="0" w:color="auto"/>
              <w:right w:val="single" w:sz="4" w:space="0" w:color="auto"/>
            </w:tcBorders>
            <w:shd w:val="clear" w:color="auto" w:fill="auto"/>
            <w:noWrap/>
            <w:vAlign w:val="bottom"/>
            <w:hideMark/>
          </w:tcPr>
          <w:p w14:paraId="0C703684"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47E82EC9"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3777" w:type="dxa"/>
            <w:tcBorders>
              <w:top w:val="nil"/>
              <w:left w:val="nil"/>
              <w:bottom w:val="single" w:sz="4" w:space="0" w:color="auto"/>
              <w:right w:val="single" w:sz="4" w:space="0" w:color="auto"/>
            </w:tcBorders>
            <w:shd w:val="clear" w:color="auto" w:fill="auto"/>
            <w:noWrap/>
            <w:vAlign w:val="bottom"/>
            <w:hideMark/>
          </w:tcPr>
          <w:p w14:paraId="31579DC7"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4546B884" w14:textId="77777777" w:rsidTr="001049AA">
        <w:trPr>
          <w:trHeight w:val="6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5B32F489" w14:textId="386BD3BB" w:rsidR="001049AA" w:rsidRPr="00316AAE" w:rsidRDefault="001049AA" w:rsidP="001049AA">
            <w:pPr>
              <w:spacing w:before="0"/>
              <w:rPr>
                <w:rFonts w:ascii="Calibri" w:hAnsi="Calibri"/>
                <w:color w:val="000000"/>
                <w:sz w:val="22"/>
                <w:szCs w:val="22"/>
              </w:rPr>
            </w:pPr>
            <w:r>
              <w:rPr>
                <w:rFonts w:ascii="Calibri" w:hAnsi="Calibri"/>
                <w:color w:val="000000"/>
                <w:sz w:val="22"/>
                <w:szCs w:val="22"/>
              </w:rPr>
              <w:t>......productReference</w:t>
            </w:r>
          </w:p>
        </w:tc>
        <w:tc>
          <w:tcPr>
            <w:tcW w:w="664" w:type="dxa"/>
            <w:tcBorders>
              <w:top w:val="nil"/>
              <w:left w:val="nil"/>
              <w:bottom w:val="single" w:sz="4" w:space="0" w:color="auto"/>
              <w:right w:val="single" w:sz="4" w:space="0" w:color="auto"/>
            </w:tcBorders>
            <w:shd w:val="clear" w:color="auto" w:fill="auto"/>
            <w:noWrap/>
            <w:vAlign w:val="bottom"/>
            <w:hideMark/>
          </w:tcPr>
          <w:p w14:paraId="4CDC17AA"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3284C42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3777" w:type="dxa"/>
            <w:tcBorders>
              <w:top w:val="nil"/>
              <w:left w:val="nil"/>
              <w:bottom w:val="single" w:sz="4" w:space="0" w:color="auto"/>
              <w:right w:val="single" w:sz="4" w:space="0" w:color="auto"/>
            </w:tcBorders>
            <w:shd w:val="clear" w:color="auto" w:fill="auto"/>
            <w:noWrap/>
            <w:vAlign w:val="bottom"/>
            <w:hideMark/>
          </w:tcPr>
          <w:p w14:paraId="2A66D002"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2FD640D0"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52166FC" w14:textId="5CE3BEBE"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.....dailyAmount </w:t>
            </w:r>
          </w:p>
        </w:tc>
        <w:tc>
          <w:tcPr>
            <w:tcW w:w="664" w:type="dxa"/>
            <w:tcBorders>
              <w:top w:val="nil"/>
              <w:left w:val="nil"/>
              <w:bottom w:val="single" w:sz="4" w:space="0" w:color="auto"/>
              <w:right w:val="single" w:sz="4" w:space="0" w:color="auto"/>
            </w:tcBorders>
            <w:shd w:val="clear" w:color="auto" w:fill="auto"/>
            <w:noWrap/>
            <w:vAlign w:val="bottom"/>
            <w:hideMark/>
          </w:tcPr>
          <w:p w14:paraId="2D78B2E1"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0A7339B5"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How to consume/day?</w:t>
            </w:r>
          </w:p>
        </w:tc>
        <w:tc>
          <w:tcPr>
            <w:tcW w:w="3777" w:type="dxa"/>
            <w:tcBorders>
              <w:top w:val="nil"/>
              <w:left w:val="nil"/>
              <w:bottom w:val="single" w:sz="4" w:space="0" w:color="auto"/>
              <w:right w:val="single" w:sz="4" w:space="0" w:color="auto"/>
            </w:tcBorders>
            <w:shd w:val="clear" w:color="auto" w:fill="auto"/>
            <w:noWrap/>
            <w:vAlign w:val="bottom"/>
            <w:hideMark/>
          </w:tcPr>
          <w:p w14:paraId="017991A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715DBBA5"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981306C" w14:textId="6ECC2F75"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.....quantity </w:t>
            </w:r>
          </w:p>
        </w:tc>
        <w:tc>
          <w:tcPr>
            <w:tcW w:w="664" w:type="dxa"/>
            <w:tcBorders>
              <w:top w:val="nil"/>
              <w:left w:val="nil"/>
              <w:bottom w:val="single" w:sz="4" w:space="0" w:color="auto"/>
              <w:right w:val="single" w:sz="4" w:space="0" w:color="auto"/>
            </w:tcBorders>
            <w:shd w:val="clear" w:color="auto" w:fill="auto"/>
            <w:noWrap/>
            <w:vAlign w:val="bottom"/>
            <w:hideMark/>
          </w:tcPr>
          <w:p w14:paraId="7C2B81C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2C1F8079"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How much to administer/supply/consume</w:t>
            </w:r>
          </w:p>
        </w:tc>
        <w:tc>
          <w:tcPr>
            <w:tcW w:w="3777" w:type="dxa"/>
            <w:tcBorders>
              <w:top w:val="nil"/>
              <w:left w:val="nil"/>
              <w:bottom w:val="single" w:sz="4" w:space="0" w:color="auto"/>
              <w:right w:val="single" w:sz="4" w:space="0" w:color="auto"/>
            </w:tcBorders>
            <w:shd w:val="clear" w:color="auto" w:fill="auto"/>
            <w:noWrap/>
            <w:vAlign w:val="bottom"/>
            <w:hideMark/>
          </w:tcPr>
          <w:p w14:paraId="4F90641E"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4C2FFE90"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33F4A699" w14:textId="46F5743B"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.....description </w:t>
            </w:r>
          </w:p>
        </w:tc>
        <w:tc>
          <w:tcPr>
            <w:tcW w:w="664" w:type="dxa"/>
            <w:tcBorders>
              <w:top w:val="nil"/>
              <w:left w:val="nil"/>
              <w:bottom w:val="single" w:sz="4" w:space="0" w:color="auto"/>
              <w:right w:val="single" w:sz="4" w:space="0" w:color="auto"/>
            </w:tcBorders>
            <w:shd w:val="clear" w:color="auto" w:fill="auto"/>
            <w:noWrap/>
            <w:vAlign w:val="bottom"/>
            <w:hideMark/>
          </w:tcPr>
          <w:p w14:paraId="4BA80696"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08117B84"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Extra info describing activity to perform</w:t>
            </w:r>
          </w:p>
        </w:tc>
        <w:tc>
          <w:tcPr>
            <w:tcW w:w="3777" w:type="dxa"/>
            <w:tcBorders>
              <w:top w:val="nil"/>
              <w:left w:val="nil"/>
              <w:bottom w:val="single" w:sz="4" w:space="0" w:color="auto"/>
              <w:right w:val="single" w:sz="4" w:space="0" w:color="auto"/>
            </w:tcBorders>
            <w:shd w:val="clear" w:color="auto" w:fill="auto"/>
            <w:noWrap/>
            <w:vAlign w:val="bottom"/>
            <w:hideMark/>
          </w:tcPr>
          <w:p w14:paraId="21BC3452"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0385A161"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6845ACCE" w14:textId="2466C6EC" w:rsidR="001049AA" w:rsidRPr="00316AAE" w:rsidRDefault="001049AA" w:rsidP="001049AA">
            <w:pPr>
              <w:spacing w:before="0"/>
              <w:rPr>
                <w:rFonts w:ascii="Calibri" w:hAnsi="Calibri"/>
                <w:color w:val="000000"/>
                <w:sz w:val="22"/>
                <w:szCs w:val="22"/>
              </w:rPr>
            </w:pPr>
            <w:r>
              <w:rPr>
                <w:rFonts w:ascii="Calibri" w:hAnsi="Calibri"/>
                <w:color w:val="000000"/>
                <w:sz w:val="22"/>
                <w:szCs w:val="22"/>
              </w:rPr>
              <w:t>...note</w:t>
            </w:r>
          </w:p>
        </w:tc>
        <w:tc>
          <w:tcPr>
            <w:tcW w:w="664" w:type="dxa"/>
            <w:tcBorders>
              <w:top w:val="nil"/>
              <w:left w:val="nil"/>
              <w:bottom w:val="single" w:sz="4" w:space="0" w:color="auto"/>
              <w:right w:val="single" w:sz="4" w:space="0" w:color="auto"/>
            </w:tcBorders>
            <w:shd w:val="clear" w:color="auto" w:fill="auto"/>
            <w:noWrap/>
            <w:vAlign w:val="bottom"/>
            <w:hideMark/>
          </w:tcPr>
          <w:p w14:paraId="54035A83"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1FB44136"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Comments about the plan</w:t>
            </w:r>
          </w:p>
        </w:tc>
        <w:tc>
          <w:tcPr>
            <w:tcW w:w="3777" w:type="dxa"/>
            <w:tcBorders>
              <w:top w:val="nil"/>
              <w:left w:val="nil"/>
              <w:bottom w:val="single" w:sz="4" w:space="0" w:color="auto"/>
              <w:right w:val="single" w:sz="4" w:space="0" w:color="auto"/>
            </w:tcBorders>
            <w:shd w:val="clear" w:color="auto" w:fill="auto"/>
            <w:noWrap/>
            <w:vAlign w:val="bottom"/>
            <w:hideMark/>
          </w:tcPr>
          <w:p w14:paraId="6136847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bl>
    <w:p w14:paraId="1E9ED755" w14:textId="77777777" w:rsidR="00316AAE" w:rsidRDefault="00316AAE" w:rsidP="00E349F6">
      <w:pPr>
        <w:ind w:left="720"/>
      </w:pPr>
    </w:p>
    <w:p w14:paraId="408AC998" w14:textId="0DC8718D" w:rsidR="00074201" w:rsidRDefault="00074201" w:rsidP="00E349F6">
      <w:pPr>
        <w:pStyle w:val="Heading3"/>
        <w:numPr>
          <w:ilvl w:val="0"/>
          <w:numId w:val="0"/>
        </w:numPr>
      </w:pPr>
      <w:bookmarkStart w:id="2057" w:name="_Toc449631620"/>
      <w:r>
        <w:t>6.6.2 Subscription</w:t>
      </w:r>
      <w:bookmarkEnd w:id="2057"/>
    </w:p>
    <w:p w14:paraId="591714C4" w14:textId="0B4A0177" w:rsidR="00F04ABA" w:rsidRDefault="00F04ABA" w:rsidP="00E349F6">
      <w:r>
        <w:t xml:space="preserve">The following table documents </w:t>
      </w:r>
      <w:r w:rsidR="001A5528">
        <w:t xml:space="preserve">the CarePlanSubscription, which </w:t>
      </w:r>
      <w:r>
        <w:t>constrains the Subscription resource.</w:t>
      </w:r>
      <w:r w:rsidR="001A5528">
        <w:t xml:space="preserve"> Changes to the base Subscription resource are shown in bold. The xml of the StructuredDefinition is available </w:t>
      </w:r>
      <w:hyperlink r:id="rId34" w:history="1">
        <w:r w:rsidR="001A5528" w:rsidRPr="00C6458D">
          <w:rPr>
            <w:rStyle w:val="Hyperlink"/>
          </w:rPr>
          <w:t>here</w:t>
        </w:r>
      </w:hyperlink>
      <w:r w:rsidR="001A5528">
        <w:t>.</w:t>
      </w:r>
    </w:p>
    <w:p w14:paraId="6A16E9C9" w14:textId="77777777" w:rsidR="00F04ABA" w:rsidRDefault="00F04ABA" w:rsidP="00E349F6"/>
    <w:p w14:paraId="4DF31A49" w14:textId="1A9DE6CB" w:rsidR="00F04ABA" w:rsidRPr="00E349F6" w:rsidRDefault="00F04ABA" w:rsidP="00E349F6">
      <w:pPr>
        <w:rPr>
          <w:sz w:val="22"/>
        </w:rPr>
      </w:pPr>
      <w:r w:rsidRPr="006C343E">
        <w:rPr>
          <w:rFonts w:ascii="Arial" w:hAnsi="Arial"/>
          <w:b/>
          <w:sz w:val="22"/>
        </w:rPr>
        <w:t>Table 6.6.</w:t>
      </w:r>
      <w:r>
        <w:rPr>
          <w:rFonts w:ascii="Arial" w:hAnsi="Arial"/>
          <w:b/>
          <w:sz w:val="22"/>
        </w:rPr>
        <w:t>2</w:t>
      </w:r>
      <w:r w:rsidRPr="006C343E">
        <w:rPr>
          <w:rFonts w:ascii="Arial" w:hAnsi="Arial"/>
          <w:b/>
          <w:sz w:val="22"/>
        </w:rPr>
        <w:t>-</w:t>
      </w:r>
      <w:r>
        <w:rPr>
          <w:rFonts w:ascii="Arial" w:hAnsi="Arial"/>
          <w:b/>
          <w:sz w:val="22"/>
        </w:rPr>
        <w:t>1</w:t>
      </w:r>
      <w:r w:rsidRPr="006C343E">
        <w:rPr>
          <w:rFonts w:ascii="Arial" w:hAnsi="Arial"/>
          <w:b/>
          <w:sz w:val="22"/>
        </w:rPr>
        <w:t xml:space="preserve">: </w:t>
      </w:r>
      <w:r>
        <w:rPr>
          <w:rFonts w:ascii="Arial" w:hAnsi="Arial"/>
          <w:b/>
          <w:sz w:val="22"/>
        </w:rPr>
        <w:t>Subscription</w:t>
      </w:r>
      <w:r w:rsidRPr="006C343E">
        <w:rPr>
          <w:rFonts w:ascii="Arial" w:hAnsi="Arial"/>
          <w:b/>
          <w:sz w:val="22"/>
        </w:rPr>
        <w:t xml:space="preserve"> resource</w:t>
      </w:r>
    </w:p>
    <w:tbl>
      <w:tblPr>
        <w:tblW w:w="11080" w:type="dxa"/>
        <w:tblInd w:w="-5" w:type="dxa"/>
        <w:tblLook w:val="04A0" w:firstRow="1" w:lastRow="0" w:firstColumn="1" w:lastColumn="0" w:noHBand="0" w:noVBand="1"/>
      </w:tblPr>
      <w:tblGrid>
        <w:gridCol w:w="1480"/>
        <w:gridCol w:w="960"/>
        <w:gridCol w:w="5260"/>
        <w:gridCol w:w="3380"/>
      </w:tblGrid>
      <w:tr w:rsidR="00F04ABA" w:rsidRPr="00F04ABA" w14:paraId="367F2225" w14:textId="77777777" w:rsidTr="00F04ABA">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D8A3D"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6D3429"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Card.</w:t>
            </w:r>
          </w:p>
        </w:tc>
        <w:tc>
          <w:tcPr>
            <w:tcW w:w="5260" w:type="dxa"/>
            <w:tcBorders>
              <w:top w:val="single" w:sz="4" w:space="0" w:color="auto"/>
              <w:left w:val="nil"/>
              <w:bottom w:val="single" w:sz="4" w:space="0" w:color="auto"/>
              <w:right w:val="single" w:sz="4" w:space="0" w:color="auto"/>
            </w:tcBorders>
            <w:shd w:val="clear" w:color="auto" w:fill="auto"/>
            <w:noWrap/>
            <w:vAlign w:val="bottom"/>
            <w:hideMark/>
          </w:tcPr>
          <w:p w14:paraId="0E76AEE3"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Description</w:t>
            </w:r>
          </w:p>
        </w:tc>
        <w:tc>
          <w:tcPr>
            <w:tcW w:w="3380" w:type="dxa"/>
            <w:tcBorders>
              <w:top w:val="single" w:sz="4" w:space="0" w:color="auto"/>
              <w:left w:val="nil"/>
              <w:bottom w:val="single" w:sz="4" w:space="0" w:color="auto"/>
              <w:right w:val="single" w:sz="4" w:space="0" w:color="auto"/>
            </w:tcBorders>
            <w:shd w:val="clear" w:color="auto" w:fill="auto"/>
            <w:vAlign w:val="bottom"/>
            <w:hideMark/>
          </w:tcPr>
          <w:p w14:paraId="7A1FF176"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Comments</w:t>
            </w:r>
          </w:p>
        </w:tc>
      </w:tr>
      <w:tr w:rsidR="00F04ABA" w:rsidRPr="00F04ABA" w14:paraId="53EA3369"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64DBD08" w14:textId="77777777" w:rsidR="00F04ABA" w:rsidRPr="00F04ABA" w:rsidRDefault="00F04ABA" w:rsidP="00F04ABA">
            <w:pPr>
              <w:spacing w:before="0"/>
              <w:rPr>
                <w:rFonts w:ascii="Calibri" w:hAnsi="Calibri"/>
                <w:color w:val="000000"/>
                <w:sz w:val="22"/>
                <w:szCs w:val="22"/>
              </w:rPr>
            </w:pPr>
            <w:bookmarkStart w:id="2058" w:name="RANGE!A4"/>
            <w:r w:rsidRPr="00F04ABA">
              <w:rPr>
                <w:rFonts w:ascii="Calibri" w:hAnsi="Calibri"/>
                <w:color w:val="000000"/>
                <w:sz w:val="22"/>
                <w:szCs w:val="22"/>
              </w:rPr>
              <w:lastRenderedPageBreak/>
              <w:t xml:space="preserve">.. Subscription </w:t>
            </w:r>
            <w:bookmarkEnd w:id="2058"/>
          </w:p>
        </w:tc>
        <w:tc>
          <w:tcPr>
            <w:tcW w:w="960" w:type="dxa"/>
            <w:tcBorders>
              <w:top w:val="nil"/>
              <w:left w:val="nil"/>
              <w:bottom w:val="single" w:sz="4" w:space="0" w:color="auto"/>
              <w:right w:val="single" w:sz="4" w:space="0" w:color="auto"/>
            </w:tcBorders>
            <w:shd w:val="clear" w:color="auto" w:fill="auto"/>
            <w:noWrap/>
            <w:vAlign w:val="bottom"/>
            <w:hideMark/>
          </w:tcPr>
          <w:p w14:paraId="2F59C2B6"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 </w:t>
            </w:r>
          </w:p>
        </w:tc>
        <w:tc>
          <w:tcPr>
            <w:tcW w:w="5260" w:type="dxa"/>
            <w:tcBorders>
              <w:top w:val="nil"/>
              <w:left w:val="nil"/>
              <w:bottom w:val="single" w:sz="4" w:space="0" w:color="auto"/>
              <w:right w:val="single" w:sz="4" w:space="0" w:color="auto"/>
            </w:tcBorders>
            <w:shd w:val="clear" w:color="auto" w:fill="auto"/>
            <w:noWrap/>
            <w:vAlign w:val="bottom"/>
            <w:hideMark/>
          </w:tcPr>
          <w:p w14:paraId="218F7BB0"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A server push subscription criteria</w:t>
            </w:r>
          </w:p>
        </w:tc>
        <w:tc>
          <w:tcPr>
            <w:tcW w:w="3380" w:type="dxa"/>
            <w:tcBorders>
              <w:top w:val="nil"/>
              <w:left w:val="nil"/>
              <w:bottom w:val="single" w:sz="4" w:space="0" w:color="auto"/>
              <w:right w:val="single" w:sz="4" w:space="0" w:color="auto"/>
            </w:tcBorders>
            <w:shd w:val="clear" w:color="auto" w:fill="auto"/>
            <w:vAlign w:val="bottom"/>
            <w:hideMark/>
          </w:tcPr>
          <w:p w14:paraId="1888D1ED"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2DFD84A5"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AC31377" w14:textId="77777777" w:rsidR="00F04ABA" w:rsidRPr="00F04ABA" w:rsidRDefault="00F04ABA" w:rsidP="00F04ABA">
            <w:pPr>
              <w:spacing w:before="0"/>
              <w:rPr>
                <w:rFonts w:ascii="Calibri" w:hAnsi="Calibri"/>
                <w:color w:val="000000"/>
                <w:sz w:val="22"/>
                <w:szCs w:val="22"/>
              </w:rPr>
            </w:pPr>
            <w:bookmarkStart w:id="2059" w:name="RANGE!A5"/>
            <w:r w:rsidRPr="00F04ABA">
              <w:rPr>
                <w:rFonts w:ascii="Calibri" w:hAnsi="Calibri"/>
                <w:color w:val="000000"/>
                <w:sz w:val="22"/>
                <w:szCs w:val="22"/>
              </w:rPr>
              <w:t xml:space="preserve">...criteria </w:t>
            </w:r>
            <w:bookmarkEnd w:id="2059"/>
          </w:p>
        </w:tc>
        <w:tc>
          <w:tcPr>
            <w:tcW w:w="960" w:type="dxa"/>
            <w:tcBorders>
              <w:top w:val="nil"/>
              <w:left w:val="nil"/>
              <w:bottom w:val="single" w:sz="4" w:space="0" w:color="auto"/>
              <w:right w:val="single" w:sz="4" w:space="0" w:color="auto"/>
            </w:tcBorders>
            <w:shd w:val="clear" w:color="auto" w:fill="auto"/>
            <w:noWrap/>
            <w:vAlign w:val="bottom"/>
            <w:hideMark/>
          </w:tcPr>
          <w:p w14:paraId="08CEB1A6"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1..1</w:t>
            </w:r>
          </w:p>
        </w:tc>
        <w:tc>
          <w:tcPr>
            <w:tcW w:w="5260" w:type="dxa"/>
            <w:tcBorders>
              <w:top w:val="nil"/>
              <w:left w:val="nil"/>
              <w:bottom w:val="single" w:sz="4" w:space="0" w:color="auto"/>
              <w:right w:val="single" w:sz="4" w:space="0" w:color="auto"/>
            </w:tcBorders>
            <w:shd w:val="clear" w:color="auto" w:fill="auto"/>
            <w:noWrap/>
            <w:vAlign w:val="bottom"/>
            <w:hideMark/>
          </w:tcPr>
          <w:p w14:paraId="7C81D29E"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Rule for server push criteria</w:t>
            </w:r>
          </w:p>
        </w:tc>
        <w:tc>
          <w:tcPr>
            <w:tcW w:w="3380" w:type="dxa"/>
            <w:tcBorders>
              <w:top w:val="nil"/>
              <w:left w:val="nil"/>
              <w:bottom w:val="single" w:sz="4" w:space="0" w:color="auto"/>
              <w:right w:val="single" w:sz="4" w:space="0" w:color="auto"/>
            </w:tcBorders>
            <w:shd w:val="clear" w:color="auto" w:fill="auto"/>
            <w:vAlign w:val="bottom"/>
            <w:hideMark/>
          </w:tcPr>
          <w:p w14:paraId="1B79E2C6"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5D0F5824"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1D6890D" w14:textId="77777777" w:rsidR="00F04ABA" w:rsidRPr="00F04ABA" w:rsidRDefault="00F04ABA" w:rsidP="00F04ABA">
            <w:pPr>
              <w:spacing w:before="0"/>
              <w:rPr>
                <w:rFonts w:ascii="Calibri" w:hAnsi="Calibri"/>
                <w:color w:val="000000"/>
                <w:sz w:val="22"/>
                <w:szCs w:val="22"/>
              </w:rPr>
            </w:pPr>
            <w:bookmarkStart w:id="2060" w:name="RANGE!A6"/>
            <w:r w:rsidRPr="00F04ABA">
              <w:rPr>
                <w:rFonts w:ascii="Calibri" w:hAnsi="Calibri"/>
                <w:color w:val="000000"/>
                <w:sz w:val="22"/>
                <w:szCs w:val="22"/>
              </w:rPr>
              <w:t xml:space="preserve">...contact </w:t>
            </w:r>
            <w:bookmarkEnd w:id="2060"/>
          </w:p>
        </w:tc>
        <w:tc>
          <w:tcPr>
            <w:tcW w:w="960" w:type="dxa"/>
            <w:tcBorders>
              <w:top w:val="nil"/>
              <w:left w:val="nil"/>
              <w:bottom w:val="single" w:sz="4" w:space="0" w:color="auto"/>
              <w:right w:val="single" w:sz="4" w:space="0" w:color="auto"/>
            </w:tcBorders>
            <w:shd w:val="clear" w:color="auto" w:fill="auto"/>
            <w:noWrap/>
            <w:vAlign w:val="bottom"/>
            <w:hideMark/>
          </w:tcPr>
          <w:p w14:paraId="4E54B321"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0..*</w:t>
            </w:r>
          </w:p>
        </w:tc>
        <w:tc>
          <w:tcPr>
            <w:tcW w:w="5260" w:type="dxa"/>
            <w:tcBorders>
              <w:top w:val="nil"/>
              <w:left w:val="nil"/>
              <w:bottom w:val="single" w:sz="4" w:space="0" w:color="auto"/>
              <w:right w:val="single" w:sz="4" w:space="0" w:color="auto"/>
            </w:tcBorders>
            <w:shd w:val="clear" w:color="auto" w:fill="auto"/>
            <w:noWrap/>
            <w:vAlign w:val="bottom"/>
            <w:hideMark/>
          </w:tcPr>
          <w:p w14:paraId="2268D920"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Contact details for source (e.g. troubleshooting)</w:t>
            </w:r>
          </w:p>
        </w:tc>
        <w:tc>
          <w:tcPr>
            <w:tcW w:w="3380" w:type="dxa"/>
            <w:tcBorders>
              <w:top w:val="nil"/>
              <w:left w:val="nil"/>
              <w:bottom w:val="single" w:sz="4" w:space="0" w:color="auto"/>
              <w:right w:val="single" w:sz="4" w:space="0" w:color="auto"/>
            </w:tcBorders>
            <w:shd w:val="clear" w:color="auto" w:fill="auto"/>
            <w:vAlign w:val="bottom"/>
            <w:hideMark/>
          </w:tcPr>
          <w:p w14:paraId="2B5E55D3"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04BDA257"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0B54AC6" w14:textId="77777777" w:rsidR="00F04ABA" w:rsidRPr="00F04ABA" w:rsidRDefault="00F04ABA" w:rsidP="00F04ABA">
            <w:pPr>
              <w:spacing w:before="0"/>
              <w:rPr>
                <w:rFonts w:ascii="Calibri" w:hAnsi="Calibri"/>
                <w:color w:val="000000"/>
                <w:sz w:val="22"/>
                <w:szCs w:val="22"/>
              </w:rPr>
            </w:pPr>
            <w:bookmarkStart w:id="2061" w:name="RANGE!A7"/>
            <w:r w:rsidRPr="00F04ABA">
              <w:rPr>
                <w:rFonts w:ascii="Calibri" w:hAnsi="Calibri"/>
                <w:color w:val="000000"/>
                <w:sz w:val="22"/>
                <w:szCs w:val="22"/>
              </w:rPr>
              <w:t xml:space="preserve">...reason </w:t>
            </w:r>
            <w:bookmarkEnd w:id="2061"/>
          </w:p>
        </w:tc>
        <w:tc>
          <w:tcPr>
            <w:tcW w:w="960" w:type="dxa"/>
            <w:tcBorders>
              <w:top w:val="nil"/>
              <w:left w:val="nil"/>
              <w:bottom w:val="single" w:sz="4" w:space="0" w:color="auto"/>
              <w:right w:val="single" w:sz="4" w:space="0" w:color="auto"/>
            </w:tcBorders>
            <w:shd w:val="clear" w:color="auto" w:fill="auto"/>
            <w:noWrap/>
            <w:vAlign w:val="bottom"/>
            <w:hideMark/>
          </w:tcPr>
          <w:p w14:paraId="360264C6"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1..1</w:t>
            </w:r>
          </w:p>
        </w:tc>
        <w:tc>
          <w:tcPr>
            <w:tcW w:w="5260" w:type="dxa"/>
            <w:tcBorders>
              <w:top w:val="nil"/>
              <w:left w:val="nil"/>
              <w:bottom w:val="single" w:sz="4" w:space="0" w:color="auto"/>
              <w:right w:val="single" w:sz="4" w:space="0" w:color="auto"/>
            </w:tcBorders>
            <w:shd w:val="clear" w:color="auto" w:fill="auto"/>
            <w:noWrap/>
            <w:vAlign w:val="bottom"/>
            <w:hideMark/>
          </w:tcPr>
          <w:p w14:paraId="14E0C76A"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Description of why this subscription was created</w:t>
            </w:r>
          </w:p>
        </w:tc>
        <w:tc>
          <w:tcPr>
            <w:tcW w:w="3380" w:type="dxa"/>
            <w:tcBorders>
              <w:top w:val="nil"/>
              <w:left w:val="nil"/>
              <w:bottom w:val="single" w:sz="4" w:space="0" w:color="auto"/>
              <w:right w:val="single" w:sz="4" w:space="0" w:color="auto"/>
            </w:tcBorders>
            <w:shd w:val="clear" w:color="auto" w:fill="auto"/>
            <w:vAlign w:val="bottom"/>
            <w:hideMark/>
          </w:tcPr>
          <w:p w14:paraId="0E4EEBED"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69A22B2F"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A09A2C4" w14:textId="77777777" w:rsidR="00F04ABA" w:rsidRPr="00F04ABA" w:rsidRDefault="00F04ABA" w:rsidP="00F04ABA">
            <w:pPr>
              <w:spacing w:before="0"/>
              <w:rPr>
                <w:rFonts w:ascii="Calibri" w:hAnsi="Calibri"/>
                <w:color w:val="000000"/>
                <w:sz w:val="22"/>
                <w:szCs w:val="22"/>
              </w:rPr>
            </w:pPr>
            <w:bookmarkStart w:id="2062" w:name="RANGE!A8"/>
            <w:r w:rsidRPr="00F04ABA">
              <w:rPr>
                <w:rFonts w:ascii="Calibri" w:hAnsi="Calibri"/>
                <w:color w:val="000000"/>
                <w:sz w:val="22"/>
                <w:szCs w:val="22"/>
              </w:rPr>
              <w:t xml:space="preserve">...status </w:t>
            </w:r>
            <w:bookmarkEnd w:id="2062"/>
          </w:p>
        </w:tc>
        <w:tc>
          <w:tcPr>
            <w:tcW w:w="960" w:type="dxa"/>
            <w:tcBorders>
              <w:top w:val="nil"/>
              <w:left w:val="nil"/>
              <w:bottom w:val="single" w:sz="4" w:space="0" w:color="auto"/>
              <w:right w:val="single" w:sz="4" w:space="0" w:color="auto"/>
            </w:tcBorders>
            <w:shd w:val="clear" w:color="auto" w:fill="auto"/>
            <w:noWrap/>
            <w:vAlign w:val="bottom"/>
            <w:hideMark/>
          </w:tcPr>
          <w:p w14:paraId="5EB63E20"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1..1</w:t>
            </w:r>
          </w:p>
        </w:tc>
        <w:tc>
          <w:tcPr>
            <w:tcW w:w="5260" w:type="dxa"/>
            <w:tcBorders>
              <w:top w:val="nil"/>
              <w:left w:val="nil"/>
              <w:bottom w:val="single" w:sz="4" w:space="0" w:color="auto"/>
              <w:right w:val="single" w:sz="4" w:space="0" w:color="auto"/>
            </w:tcBorders>
            <w:shd w:val="clear" w:color="auto" w:fill="auto"/>
            <w:noWrap/>
            <w:vAlign w:val="bottom"/>
            <w:hideMark/>
          </w:tcPr>
          <w:p w14:paraId="107A3475"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requested | active | error | off</w:t>
            </w:r>
          </w:p>
        </w:tc>
        <w:tc>
          <w:tcPr>
            <w:tcW w:w="3380" w:type="dxa"/>
            <w:tcBorders>
              <w:top w:val="nil"/>
              <w:left w:val="nil"/>
              <w:bottom w:val="single" w:sz="4" w:space="0" w:color="auto"/>
              <w:right w:val="single" w:sz="4" w:space="0" w:color="auto"/>
            </w:tcBorders>
            <w:shd w:val="clear" w:color="auto" w:fill="auto"/>
            <w:vAlign w:val="bottom"/>
            <w:hideMark/>
          </w:tcPr>
          <w:p w14:paraId="3B3B3662"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613885F0"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D5FA542"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2953A022"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 </w:t>
            </w:r>
          </w:p>
        </w:tc>
        <w:tc>
          <w:tcPr>
            <w:tcW w:w="5260" w:type="dxa"/>
            <w:tcBorders>
              <w:top w:val="nil"/>
              <w:left w:val="nil"/>
              <w:bottom w:val="single" w:sz="4" w:space="0" w:color="auto"/>
              <w:right w:val="single" w:sz="4" w:space="0" w:color="auto"/>
            </w:tcBorders>
            <w:shd w:val="clear" w:color="auto" w:fill="auto"/>
            <w:noWrap/>
            <w:vAlign w:val="bottom"/>
            <w:hideMark/>
          </w:tcPr>
          <w:p w14:paraId="0832F2F3"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SubscriptionStatus (Required)</w:t>
            </w:r>
          </w:p>
        </w:tc>
        <w:tc>
          <w:tcPr>
            <w:tcW w:w="3380" w:type="dxa"/>
            <w:tcBorders>
              <w:top w:val="nil"/>
              <w:left w:val="nil"/>
              <w:bottom w:val="single" w:sz="4" w:space="0" w:color="auto"/>
              <w:right w:val="single" w:sz="4" w:space="0" w:color="auto"/>
            </w:tcBorders>
            <w:shd w:val="clear" w:color="auto" w:fill="auto"/>
            <w:vAlign w:val="bottom"/>
            <w:hideMark/>
          </w:tcPr>
          <w:p w14:paraId="259F0967"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75B51D7D"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0773A01" w14:textId="77777777" w:rsidR="00F04ABA" w:rsidRPr="00F04ABA" w:rsidRDefault="00F04ABA" w:rsidP="00F04ABA">
            <w:pPr>
              <w:spacing w:before="0"/>
              <w:rPr>
                <w:rFonts w:ascii="Calibri" w:hAnsi="Calibri"/>
                <w:color w:val="000000"/>
                <w:sz w:val="22"/>
                <w:szCs w:val="22"/>
              </w:rPr>
            </w:pPr>
            <w:bookmarkStart w:id="2063" w:name="RANGE!A10"/>
            <w:r w:rsidRPr="00F04ABA">
              <w:rPr>
                <w:rFonts w:ascii="Calibri" w:hAnsi="Calibri"/>
                <w:color w:val="000000"/>
                <w:sz w:val="22"/>
                <w:szCs w:val="22"/>
              </w:rPr>
              <w:t xml:space="preserve">...error </w:t>
            </w:r>
            <w:bookmarkEnd w:id="2063"/>
          </w:p>
        </w:tc>
        <w:tc>
          <w:tcPr>
            <w:tcW w:w="960" w:type="dxa"/>
            <w:tcBorders>
              <w:top w:val="nil"/>
              <w:left w:val="nil"/>
              <w:bottom w:val="single" w:sz="4" w:space="0" w:color="auto"/>
              <w:right w:val="single" w:sz="4" w:space="0" w:color="auto"/>
            </w:tcBorders>
            <w:shd w:val="clear" w:color="auto" w:fill="auto"/>
            <w:noWrap/>
            <w:vAlign w:val="bottom"/>
            <w:hideMark/>
          </w:tcPr>
          <w:p w14:paraId="08F90ED6"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0..1</w:t>
            </w:r>
          </w:p>
        </w:tc>
        <w:tc>
          <w:tcPr>
            <w:tcW w:w="5260" w:type="dxa"/>
            <w:tcBorders>
              <w:top w:val="nil"/>
              <w:left w:val="nil"/>
              <w:bottom w:val="single" w:sz="4" w:space="0" w:color="auto"/>
              <w:right w:val="single" w:sz="4" w:space="0" w:color="auto"/>
            </w:tcBorders>
            <w:shd w:val="clear" w:color="auto" w:fill="auto"/>
            <w:noWrap/>
            <w:vAlign w:val="bottom"/>
            <w:hideMark/>
          </w:tcPr>
          <w:p w14:paraId="55BACC62"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Latest error note</w:t>
            </w:r>
          </w:p>
        </w:tc>
        <w:tc>
          <w:tcPr>
            <w:tcW w:w="3380" w:type="dxa"/>
            <w:tcBorders>
              <w:top w:val="nil"/>
              <w:left w:val="nil"/>
              <w:bottom w:val="single" w:sz="4" w:space="0" w:color="auto"/>
              <w:right w:val="single" w:sz="4" w:space="0" w:color="auto"/>
            </w:tcBorders>
            <w:shd w:val="clear" w:color="auto" w:fill="auto"/>
            <w:vAlign w:val="bottom"/>
            <w:hideMark/>
          </w:tcPr>
          <w:p w14:paraId="7A3F9E9E"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1BBD998A"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0393B9F" w14:textId="77777777" w:rsidR="00F04ABA" w:rsidRPr="00F04ABA" w:rsidRDefault="00F04ABA" w:rsidP="00F04ABA">
            <w:pPr>
              <w:spacing w:before="0"/>
              <w:rPr>
                <w:rFonts w:ascii="Calibri" w:hAnsi="Calibri"/>
                <w:color w:val="000000"/>
                <w:sz w:val="22"/>
                <w:szCs w:val="22"/>
              </w:rPr>
            </w:pPr>
            <w:bookmarkStart w:id="2064" w:name="RANGE!A11"/>
            <w:r w:rsidRPr="00F04ABA">
              <w:rPr>
                <w:rFonts w:ascii="Calibri" w:hAnsi="Calibri"/>
                <w:color w:val="000000"/>
                <w:sz w:val="22"/>
                <w:szCs w:val="22"/>
              </w:rPr>
              <w:t xml:space="preserve">...channel </w:t>
            </w:r>
            <w:bookmarkEnd w:id="2064"/>
          </w:p>
        </w:tc>
        <w:tc>
          <w:tcPr>
            <w:tcW w:w="960" w:type="dxa"/>
            <w:tcBorders>
              <w:top w:val="nil"/>
              <w:left w:val="nil"/>
              <w:bottom w:val="single" w:sz="4" w:space="0" w:color="auto"/>
              <w:right w:val="single" w:sz="4" w:space="0" w:color="auto"/>
            </w:tcBorders>
            <w:shd w:val="clear" w:color="auto" w:fill="auto"/>
            <w:noWrap/>
            <w:vAlign w:val="bottom"/>
            <w:hideMark/>
          </w:tcPr>
          <w:p w14:paraId="6EB11C4C"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1..1</w:t>
            </w:r>
          </w:p>
        </w:tc>
        <w:tc>
          <w:tcPr>
            <w:tcW w:w="5260" w:type="dxa"/>
            <w:tcBorders>
              <w:top w:val="nil"/>
              <w:left w:val="nil"/>
              <w:bottom w:val="single" w:sz="4" w:space="0" w:color="auto"/>
              <w:right w:val="single" w:sz="4" w:space="0" w:color="auto"/>
            </w:tcBorders>
            <w:shd w:val="clear" w:color="auto" w:fill="auto"/>
            <w:noWrap/>
            <w:vAlign w:val="bottom"/>
            <w:hideMark/>
          </w:tcPr>
          <w:p w14:paraId="1B979223"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The channel on which to report matches to the criteria</w:t>
            </w:r>
          </w:p>
        </w:tc>
        <w:tc>
          <w:tcPr>
            <w:tcW w:w="3380" w:type="dxa"/>
            <w:tcBorders>
              <w:top w:val="nil"/>
              <w:left w:val="nil"/>
              <w:bottom w:val="single" w:sz="4" w:space="0" w:color="auto"/>
              <w:right w:val="single" w:sz="4" w:space="0" w:color="auto"/>
            </w:tcBorders>
            <w:shd w:val="clear" w:color="auto" w:fill="auto"/>
            <w:vAlign w:val="bottom"/>
            <w:hideMark/>
          </w:tcPr>
          <w:p w14:paraId="20CE0C61"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27CF9A65" w14:textId="77777777" w:rsidTr="00F04ABA">
        <w:trPr>
          <w:trHeight w:val="9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3B814BB" w14:textId="77777777" w:rsidR="00F04ABA" w:rsidRPr="00F04ABA" w:rsidRDefault="00F04ABA" w:rsidP="00F04ABA">
            <w:pPr>
              <w:spacing w:before="0"/>
              <w:rPr>
                <w:rFonts w:ascii="Calibri" w:hAnsi="Calibri"/>
                <w:color w:val="000000"/>
                <w:sz w:val="22"/>
                <w:szCs w:val="22"/>
              </w:rPr>
            </w:pPr>
            <w:bookmarkStart w:id="2065" w:name="RANGE!A12"/>
            <w:r w:rsidRPr="00F04ABA">
              <w:rPr>
                <w:rFonts w:ascii="Calibri" w:hAnsi="Calibri"/>
                <w:color w:val="000000"/>
                <w:sz w:val="22"/>
                <w:szCs w:val="22"/>
              </w:rPr>
              <w:t xml:space="preserve">....type </w:t>
            </w:r>
            <w:bookmarkEnd w:id="2065"/>
          </w:p>
        </w:tc>
        <w:tc>
          <w:tcPr>
            <w:tcW w:w="960" w:type="dxa"/>
            <w:tcBorders>
              <w:top w:val="nil"/>
              <w:left w:val="nil"/>
              <w:bottom w:val="single" w:sz="4" w:space="0" w:color="auto"/>
              <w:right w:val="single" w:sz="4" w:space="0" w:color="auto"/>
            </w:tcBorders>
            <w:shd w:val="clear" w:color="auto" w:fill="auto"/>
            <w:noWrap/>
            <w:vAlign w:val="bottom"/>
            <w:hideMark/>
          </w:tcPr>
          <w:p w14:paraId="58001C5B"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1..1</w:t>
            </w:r>
          </w:p>
        </w:tc>
        <w:tc>
          <w:tcPr>
            <w:tcW w:w="5260" w:type="dxa"/>
            <w:tcBorders>
              <w:top w:val="nil"/>
              <w:left w:val="nil"/>
              <w:bottom w:val="single" w:sz="4" w:space="0" w:color="auto"/>
              <w:right w:val="single" w:sz="4" w:space="0" w:color="auto"/>
            </w:tcBorders>
            <w:shd w:val="clear" w:color="auto" w:fill="auto"/>
            <w:noWrap/>
            <w:vAlign w:val="bottom"/>
            <w:hideMark/>
          </w:tcPr>
          <w:p w14:paraId="174CA168"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rest-hook</w:t>
            </w:r>
          </w:p>
        </w:tc>
        <w:tc>
          <w:tcPr>
            <w:tcW w:w="3380" w:type="dxa"/>
            <w:tcBorders>
              <w:top w:val="nil"/>
              <w:left w:val="nil"/>
              <w:bottom w:val="single" w:sz="4" w:space="0" w:color="auto"/>
              <w:right w:val="single" w:sz="4" w:space="0" w:color="auto"/>
            </w:tcBorders>
            <w:shd w:val="clear" w:color="auto" w:fill="auto"/>
            <w:vAlign w:val="bottom"/>
            <w:hideMark/>
          </w:tcPr>
          <w:p w14:paraId="71D8DE28"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This version of the profile constrains the channel type to rest-hook</w:t>
            </w:r>
          </w:p>
        </w:tc>
      </w:tr>
      <w:tr w:rsidR="00F04ABA" w:rsidRPr="00F04ABA" w14:paraId="68DA4D54"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262E3E4"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06CD7B72"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 </w:t>
            </w:r>
          </w:p>
        </w:tc>
        <w:tc>
          <w:tcPr>
            <w:tcW w:w="5260" w:type="dxa"/>
            <w:tcBorders>
              <w:top w:val="nil"/>
              <w:left w:val="nil"/>
              <w:bottom w:val="single" w:sz="4" w:space="0" w:color="auto"/>
              <w:right w:val="single" w:sz="4" w:space="0" w:color="auto"/>
            </w:tcBorders>
            <w:shd w:val="clear" w:color="auto" w:fill="auto"/>
            <w:noWrap/>
            <w:vAlign w:val="bottom"/>
            <w:hideMark/>
          </w:tcPr>
          <w:p w14:paraId="1405812F"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SubscriptionChannelType (Required)</w:t>
            </w:r>
          </w:p>
        </w:tc>
        <w:tc>
          <w:tcPr>
            <w:tcW w:w="3380" w:type="dxa"/>
            <w:tcBorders>
              <w:top w:val="nil"/>
              <w:left w:val="nil"/>
              <w:bottom w:val="single" w:sz="4" w:space="0" w:color="auto"/>
              <w:right w:val="single" w:sz="4" w:space="0" w:color="auto"/>
            </w:tcBorders>
            <w:shd w:val="clear" w:color="auto" w:fill="auto"/>
            <w:vAlign w:val="bottom"/>
            <w:hideMark/>
          </w:tcPr>
          <w:p w14:paraId="3239A777"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7FFA2192" w14:textId="77777777" w:rsidTr="00F04ABA">
        <w:trPr>
          <w:trHeight w:val="15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9D58C33" w14:textId="77777777" w:rsidR="00F04ABA" w:rsidRPr="00F04ABA" w:rsidRDefault="00F04ABA" w:rsidP="00F04ABA">
            <w:pPr>
              <w:spacing w:before="0"/>
              <w:rPr>
                <w:rFonts w:ascii="Calibri" w:hAnsi="Calibri"/>
                <w:color w:val="000000"/>
                <w:sz w:val="22"/>
                <w:szCs w:val="22"/>
              </w:rPr>
            </w:pPr>
            <w:bookmarkStart w:id="2066" w:name="RANGE!A14"/>
            <w:r w:rsidRPr="00F04ABA">
              <w:rPr>
                <w:rFonts w:ascii="Calibri" w:hAnsi="Calibri"/>
                <w:color w:val="000000"/>
                <w:sz w:val="22"/>
                <w:szCs w:val="22"/>
              </w:rPr>
              <w:t xml:space="preserve">....endpoint </w:t>
            </w:r>
            <w:bookmarkEnd w:id="2066"/>
          </w:p>
        </w:tc>
        <w:tc>
          <w:tcPr>
            <w:tcW w:w="960" w:type="dxa"/>
            <w:tcBorders>
              <w:top w:val="nil"/>
              <w:left w:val="nil"/>
              <w:bottom w:val="single" w:sz="4" w:space="0" w:color="auto"/>
              <w:right w:val="single" w:sz="4" w:space="0" w:color="auto"/>
            </w:tcBorders>
            <w:shd w:val="clear" w:color="auto" w:fill="auto"/>
            <w:noWrap/>
            <w:vAlign w:val="bottom"/>
            <w:hideMark/>
          </w:tcPr>
          <w:p w14:paraId="30703D98" w14:textId="77777777" w:rsidR="00F04ABA" w:rsidRPr="00F04ABA" w:rsidRDefault="00F04ABA" w:rsidP="00F04ABA">
            <w:pPr>
              <w:spacing w:before="0"/>
              <w:rPr>
                <w:rFonts w:ascii="Calibri" w:hAnsi="Calibri"/>
                <w:color w:val="000000"/>
                <w:sz w:val="22"/>
                <w:szCs w:val="22"/>
              </w:rPr>
            </w:pPr>
            <w:r w:rsidRPr="00F04ABA">
              <w:rPr>
                <w:rFonts w:ascii="Calibri" w:hAnsi="Calibri"/>
                <w:b/>
                <w:bCs/>
                <w:color w:val="000000"/>
                <w:sz w:val="22"/>
                <w:szCs w:val="22"/>
              </w:rPr>
              <w:t>1</w:t>
            </w:r>
            <w:r w:rsidRPr="00F04ABA">
              <w:rPr>
                <w:rFonts w:ascii="Calibri" w:hAnsi="Calibri"/>
                <w:color w:val="000000"/>
                <w:sz w:val="22"/>
                <w:szCs w:val="22"/>
              </w:rPr>
              <w:t>..1</w:t>
            </w:r>
          </w:p>
        </w:tc>
        <w:tc>
          <w:tcPr>
            <w:tcW w:w="5260" w:type="dxa"/>
            <w:tcBorders>
              <w:top w:val="nil"/>
              <w:left w:val="nil"/>
              <w:bottom w:val="single" w:sz="4" w:space="0" w:color="auto"/>
              <w:right w:val="single" w:sz="4" w:space="0" w:color="auto"/>
            </w:tcBorders>
            <w:shd w:val="clear" w:color="auto" w:fill="auto"/>
            <w:noWrap/>
            <w:vAlign w:val="bottom"/>
            <w:hideMark/>
          </w:tcPr>
          <w:p w14:paraId="5CF7CB7B"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Where the channel points to</w:t>
            </w:r>
          </w:p>
        </w:tc>
        <w:tc>
          <w:tcPr>
            <w:tcW w:w="3380" w:type="dxa"/>
            <w:tcBorders>
              <w:top w:val="nil"/>
              <w:left w:val="nil"/>
              <w:bottom w:val="single" w:sz="4" w:space="0" w:color="auto"/>
              <w:right w:val="single" w:sz="4" w:space="0" w:color="auto"/>
            </w:tcBorders>
            <w:shd w:val="clear" w:color="auto" w:fill="auto"/>
            <w:hideMark/>
          </w:tcPr>
          <w:p w14:paraId="294610AA"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This version of the profile constrains the channel type to rest-hook, the endpoint must be a valid URL for the Provide Care Plan [PCC-Y4] transaction</w:t>
            </w:r>
          </w:p>
        </w:tc>
      </w:tr>
      <w:tr w:rsidR="00F04ABA" w:rsidRPr="00F04ABA" w14:paraId="75948773" w14:textId="77777777" w:rsidTr="00F04ABA">
        <w:trPr>
          <w:trHeight w:val="12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9E6D9BF" w14:textId="77777777" w:rsidR="00F04ABA" w:rsidRPr="00F04ABA" w:rsidRDefault="00F04ABA" w:rsidP="00F04ABA">
            <w:pPr>
              <w:spacing w:before="0"/>
              <w:rPr>
                <w:rFonts w:ascii="Calibri" w:hAnsi="Calibri"/>
                <w:color w:val="000000"/>
                <w:sz w:val="22"/>
                <w:szCs w:val="22"/>
              </w:rPr>
            </w:pPr>
            <w:bookmarkStart w:id="2067" w:name="RANGE!A15"/>
            <w:r w:rsidRPr="00F04ABA">
              <w:rPr>
                <w:rFonts w:ascii="Calibri" w:hAnsi="Calibri"/>
                <w:color w:val="000000"/>
                <w:sz w:val="22"/>
                <w:szCs w:val="22"/>
              </w:rPr>
              <w:t xml:space="preserve">....payload </w:t>
            </w:r>
            <w:bookmarkEnd w:id="2067"/>
          </w:p>
        </w:tc>
        <w:tc>
          <w:tcPr>
            <w:tcW w:w="960" w:type="dxa"/>
            <w:tcBorders>
              <w:top w:val="nil"/>
              <w:left w:val="nil"/>
              <w:bottom w:val="single" w:sz="4" w:space="0" w:color="auto"/>
              <w:right w:val="single" w:sz="4" w:space="0" w:color="auto"/>
            </w:tcBorders>
            <w:shd w:val="clear" w:color="auto" w:fill="auto"/>
            <w:noWrap/>
            <w:vAlign w:val="bottom"/>
            <w:hideMark/>
          </w:tcPr>
          <w:p w14:paraId="683C4A07"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1..1</w:t>
            </w:r>
          </w:p>
        </w:tc>
        <w:tc>
          <w:tcPr>
            <w:tcW w:w="5260" w:type="dxa"/>
            <w:tcBorders>
              <w:top w:val="nil"/>
              <w:left w:val="nil"/>
              <w:bottom w:val="single" w:sz="4" w:space="0" w:color="auto"/>
              <w:right w:val="single" w:sz="4" w:space="0" w:color="auto"/>
            </w:tcBorders>
            <w:shd w:val="clear" w:color="auto" w:fill="auto"/>
            <w:noWrap/>
            <w:vAlign w:val="bottom"/>
            <w:hideMark/>
          </w:tcPr>
          <w:p w14:paraId="6BF0DFFB"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Mimetype to send</w:t>
            </w:r>
          </w:p>
        </w:tc>
        <w:tc>
          <w:tcPr>
            <w:tcW w:w="3380" w:type="dxa"/>
            <w:tcBorders>
              <w:top w:val="nil"/>
              <w:left w:val="nil"/>
              <w:bottom w:val="single" w:sz="4" w:space="0" w:color="auto"/>
              <w:right w:val="single" w:sz="4" w:space="0" w:color="auto"/>
            </w:tcBorders>
            <w:shd w:val="clear" w:color="auto" w:fill="auto"/>
            <w:vAlign w:val="bottom"/>
            <w:hideMark/>
          </w:tcPr>
          <w:p w14:paraId="12CDA08A"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This version of the profile constrains the channel payload to a non-blank value - the CarePlan resource must be the payload.</w:t>
            </w:r>
          </w:p>
        </w:tc>
      </w:tr>
      <w:tr w:rsidR="00F04ABA" w:rsidRPr="00F04ABA" w14:paraId="0A36E522"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E1D4541" w14:textId="77777777" w:rsidR="00F04ABA" w:rsidRPr="00F04ABA" w:rsidRDefault="00F04ABA" w:rsidP="00F04ABA">
            <w:pPr>
              <w:spacing w:before="0"/>
              <w:rPr>
                <w:rFonts w:ascii="Calibri" w:hAnsi="Calibri"/>
                <w:color w:val="000000"/>
                <w:sz w:val="22"/>
                <w:szCs w:val="22"/>
              </w:rPr>
            </w:pPr>
            <w:bookmarkStart w:id="2068" w:name="RANGE!A16"/>
            <w:r w:rsidRPr="00F04ABA">
              <w:rPr>
                <w:rFonts w:ascii="Calibri" w:hAnsi="Calibri"/>
                <w:color w:val="000000"/>
                <w:sz w:val="22"/>
                <w:szCs w:val="22"/>
              </w:rPr>
              <w:t xml:space="preserve">....header </w:t>
            </w:r>
            <w:bookmarkEnd w:id="2068"/>
          </w:p>
        </w:tc>
        <w:tc>
          <w:tcPr>
            <w:tcW w:w="960" w:type="dxa"/>
            <w:tcBorders>
              <w:top w:val="nil"/>
              <w:left w:val="nil"/>
              <w:bottom w:val="single" w:sz="4" w:space="0" w:color="auto"/>
              <w:right w:val="single" w:sz="4" w:space="0" w:color="auto"/>
            </w:tcBorders>
            <w:shd w:val="clear" w:color="auto" w:fill="auto"/>
            <w:noWrap/>
            <w:vAlign w:val="bottom"/>
            <w:hideMark/>
          </w:tcPr>
          <w:p w14:paraId="23F6BFD5"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0..1</w:t>
            </w:r>
          </w:p>
        </w:tc>
        <w:tc>
          <w:tcPr>
            <w:tcW w:w="5260" w:type="dxa"/>
            <w:tcBorders>
              <w:top w:val="nil"/>
              <w:left w:val="nil"/>
              <w:bottom w:val="single" w:sz="4" w:space="0" w:color="auto"/>
              <w:right w:val="single" w:sz="4" w:space="0" w:color="auto"/>
            </w:tcBorders>
            <w:shd w:val="clear" w:color="auto" w:fill="auto"/>
            <w:noWrap/>
            <w:vAlign w:val="bottom"/>
            <w:hideMark/>
          </w:tcPr>
          <w:p w14:paraId="4C2A1376"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Usage depends on the channel type</w:t>
            </w:r>
          </w:p>
        </w:tc>
        <w:tc>
          <w:tcPr>
            <w:tcW w:w="3380" w:type="dxa"/>
            <w:tcBorders>
              <w:top w:val="nil"/>
              <w:left w:val="nil"/>
              <w:bottom w:val="single" w:sz="4" w:space="0" w:color="auto"/>
              <w:right w:val="single" w:sz="4" w:space="0" w:color="auto"/>
            </w:tcBorders>
            <w:shd w:val="clear" w:color="auto" w:fill="auto"/>
            <w:vAlign w:val="bottom"/>
            <w:hideMark/>
          </w:tcPr>
          <w:p w14:paraId="053981D8"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546859F3"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700FC86" w14:textId="77777777" w:rsidR="00F04ABA" w:rsidRPr="00F04ABA" w:rsidRDefault="00F04ABA" w:rsidP="00F04ABA">
            <w:pPr>
              <w:spacing w:before="0"/>
              <w:rPr>
                <w:rFonts w:ascii="Calibri" w:hAnsi="Calibri"/>
                <w:color w:val="000000"/>
                <w:sz w:val="22"/>
                <w:szCs w:val="22"/>
              </w:rPr>
            </w:pPr>
            <w:bookmarkStart w:id="2069" w:name="RANGE!A17"/>
            <w:r w:rsidRPr="00F04ABA">
              <w:rPr>
                <w:rFonts w:ascii="Calibri" w:hAnsi="Calibri"/>
                <w:color w:val="000000"/>
                <w:sz w:val="22"/>
                <w:szCs w:val="22"/>
              </w:rPr>
              <w:t xml:space="preserve">...end </w:t>
            </w:r>
            <w:bookmarkEnd w:id="2069"/>
          </w:p>
        </w:tc>
        <w:tc>
          <w:tcPr>
            <w:tcW w:w="960" w:type="dxa"/>
            <w:tcBorders>
              <w:top w:val="nil"/>
              <w:left w:val="nil"/>
              <w:bottom w:val="single" w:sz="4" w:space="0" w:color="auto"/>
              <w:right w:val="single" w:sz="4" w:space="0" w:color="auto"/>
            </w:tcBorders>
            <w:shd w:val="clear" w:color="auto" w:fill="auto"/>
            <w:noWrap/>
            <w:vAlign w:val="bottom"/>
            <w:hideMark/>
          </w:tcPr>
          <w:p w14:paraId="7BE4A334"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0..1</w:t>
            </w:r>
          </w:p>
        </w:tc>
        <w:tc>
          <w:tcPr>
            <w:tcW w:w="5260" w:type="dxa"/>
            <w:tcBorders>
              <w:top w:val="nil"/>
              <w:left w:val="nil"/>
              <w:bottom w:val="single" w:sz="4" w:space="0" w:color="auto"/>
              <w:right w:val="single" w:sz="4" w:space="0" w:color="auto"/>
            </w:tcBorders>
            <w:shd w:val="clear" w:color="auto" w:fill="auto"/>
            <w:noWrap/>
            <w:vAlign w:val="bottom"/>
            <w:hideMark/>
          </w:tcPr>
          <w:p w14:paraId="0D55EBEB"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When to automatically delete the subscription</w:t>
            </w:r>
          </w:p>
        </w:tc>
        <w:tc>
          <w:tcPr>
            <w:tcW w:w="3380" w:type="dxa"/>
            <w:tcBorders>
              <w:top w:val="nil"/>
              <w:left w:val="nil"/>
              <w:bottom w:val="single" w:sz="4" w:space="0" w:color="auto"/>
              <w:right w:val="single" w:sz="4" w:space="0" w:color="auto"/>
            </w:tcBorders>
            <w:shd w:val="clear" w:color="auto" w:fill="auto"/>
            <w:vAlign w:val="bottom"/>
            <w:hideMark/>
          </w:tcPr>
          <w:p w14:paraId="34484ABF"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1198904B"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24FB3F1" w14:textId="77777777" w:rsidR="00F04ABA" w:rsidRPr="00F04ABA" w:rsidRDefault="00F04ABA" w:rsidP="00F04ABA">
            <w:pPr>
              <w:spacing w:before="0"/>
              <w:rPr>
                <w:rFonts w:ascii="Calibri" w:hAnsi="Calibri"/>
                <w:color w:val="000000"/>
                <w:sz w:val="22"/>
                <w:szCs w:val="22"/>
              </w:rPr>
            </w:pPr>
            <w:bookmarkStart w:id="2070" w:name="RANGE!A18"/>
            <w:r w:rsidRPr="00F04ABA">
              <w:rPr>
                <w:rFonts w:ascii="Calibri" w:hAnsi="Calibri"/>
                <w:color w:val="000000"/>
                <w:sz w:val="22"/>
                <w:szCs w:val="22"/>
              </w:rPr>
              <w:t xml:space="preserve">...tag </w:t>
            </w:r>
            <w:bookmarkEnd w:id="2070"/>
          </w:p>
        </w:tc>
        <w:tc>
          <w:tcPr>
            <w:tcW w:w="960" w:type="dxa"/>
            <w:tcBorders>
              <w:top w:val="nil"/>
              <w:left w:val="nil"/>
              <w:bottom w:val="single" w:sz="4" w:space="0" w:color="auto"/>
              <w:right w:val="single" w:sz="4" w:space="0" w:color="auto"/>
            </w:tcBorders>
            <w:shd w:val="clear" w:color="auto" w:fill="auto"/>
            <w:noWrap/>
            <w:vAlign w:val="bottom"/>
            <w:hideMark/>
          </w:tcPr>
          <w:p w14:paraId="06B6F747"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0..*</w:t>
            </w:r>
          </w:p>
        </w:tc>
        <w:tc>
          <w:tcPr>
            <w:tcW w:w="5260" w:type="dxa"/>
            <w:tcBorders>
              <w:top w:val="nil"/>
              <w:left w:val="nil"/>
              <w:bottom w:val="single" w:sz="4" w:space="0" w:color="auto"/>
              <w:right w:val="single" w:sz="4" w:space="0" w:color="auto"/>
            </w:tcBorders>
            <w:shd w:val="clear" w:color="auto" w:fill="auto"/>
            <w:noWrap/>
            <w:vAlign w:val="bottom"/>
            <w:hideMark/>
          </w:tcPr>
          <w:p w14:paraId="34390049"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A tag to add to matching resources</w:t>
            </w:r>
          </w:p>
        </w:tc>
        <w:tc>
          <w:tcPr>
            <w:tcW w:w="3380" w:type="dxa"/>
            <w:tcBorders>
              <w:top w:val="nil"/>
              <w:left w:val="nil"/>
              <w:bottom w:val="single" w:sz="4" w:space="0" w:color="auto"/>
              <w:right w:val="single" w:sz="4" w:space="0" w:color="auto"/>
            </w:tcBorders>
            <w:shd w:val="clear" w:color="auto" w:fill="auto"/>
            <w:vAlign w:val="bottom"/>
            <w:hideMark/>
          </w:tcPr>
          <w:p w14:paraId="09CCD1C8"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100FDA86"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4E44E49"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659C1378"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 </w:t>
            </w:r>
          </w:p>
        </w:tc>
        <w:tc>
          <w:tcPr>
            <w:tcW w:w="5260" w:type="dxa"/>
            <w:tcBorders>
              <w:top w:val="nil"/>
              <w:left w:val="nil"/>
              <w:bottom w:val="single" w:sz="4" w:space="0" w:color="auto"/>
              <w:right w:val="single" w:sz="4" w:space="0" w:color="auto"/>
            </w:tcBorders>
            <w:shd w:val="clear" w:color="auto" w:fill="auto"/>
            <w:noWrap/>
            <w:vAlign w:val="bottom"/>
            <w:hideMark/>
          </w:tcPr>
          <w:p w14:paraId="2FA3D157"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SubscriptionTag (Example)</w:t>
            </w:r>
          </w:p>
        </w:tc>
        <w:tc>
          <w:tcPr>
            <w:tcW w:w="3380" w:type="dxa"/>
            <w:tcBorders>
              <w:top w:val="nil"/>
              <w:left w:val="nil"/>
              <w:bottom w:val="single" w:sz="4" w:space="0" w:color="auto"/>
              <w:right w:val="single" w:sz="4" w:space="0" w:color="auto"/>
            </w:tcBorders>
            <w:shd w:val="clear" w:color="auto" w:fill="auto"/>
            <w:vAlign w:val="bottom"/>
            <w:hideMark/>
          </w:tcPr>
          <w:p w14:paraId="3AA2BBEA"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bl>
    <w:p w14:paraId="0419053E" w14:textId="77777777" w:rsidR="00F04ABA" w:rsidRPr="00F04ABA" w:rsidRDefault="00F04ABA" w:rsidP="00E349F6"/>
    <w:p w14:paraId="5C0DC13E" w14:textId="77777777" w:rsidR="00EA4EA1" w:rsidRPr="003651D9" w:rsidRDefault="00EA4EA1" w:rsidP="00207571">
      <w:pPr>
        <w:pStyle w:val="PartTitle"/>
        <w:rPr>
          <w:highlight w:val="yellow"/>
        </w:rPr>
      </w:pPr>
      <w:bookmarkStart w:id="2071" w:name="_Toc449631621"/>
      <w:r w:rsidRPr="003651D9">
        <w:lastRenderedPageBreak/>
        <w:t>Appendices</w:t>
      </w:r>
      <w:bookmarkEnd w:id="2071"/>
      <w:r w:rsidRPr="003651D9">
        <w:rPr>
          <w:highlight w:val="yellow"/>
        </w:rPr>
        <w:t xml:space="preserve"> </w:t>
      </w:r>
    </w:p>
    <w:p w14:paraId="69507903" w14:textId="2DEAE107" w:rsidR="003E27F0" w:rsidDel="002379D2" w:rsidRDefault="00E640BF" w:rsidP="00E640BF">
      <w:pPr>
        <w:pStyle w:val="AppendixHeading1"/>
        <w:rPr>
          <w:del w:id="2072" w:author="Cole, George" w:date="2016-04-28T18:22:00Z"/>
          <w:noProof w:val="0"/>
        </w:rPr>
      </w:pPr>
      <w:del w:id="2073" w:author="Cole, George" w:date="2016-04-28T18:22:00Z">
        <w:r w:rsidRPr="003651D9" w:rsidDel="002379D2">
          <w:rPr>
            <w:noProof w:val="0"/>
          </w:rPr>
          <w:delText xml:space="preserve">Appendix A – </w:delText>
        </w:r>
      </w:del>
    </w:p>
    <w:p w14:paraId="2037B85F" w14:textId="52470A1F" w:rsidR="00E640BF" w:rsidRPr="003651D9" w:rsidDel="002379D2" w:rsidRDefault="00E640BF" w:rsidP="005629FE">
      <w:pPr>
        <w:rPr>
          <w:del w:id="2074" w:author="Cole, George" w:date="2016-04-28T18:22:00Z"/>
        </w:rPr>
      </w:pPr>
      <w:del w:id="2075" w:author="Cole, George" w:date="2016-04-28T18:22:00Z">
        <w:r w:rsidDel="002379D2">
          <w:delText xml:space="preserve"> </w:delText>
        </w:r>
      </w:del>
    </w:p>
    <w:p w14:paraId="48BF6876" w14:textId="0A5C19E9" w:rsidR="00E640BF" w:rsidDel="002379D2" w:rsidRDefault="00E640BF" w:rsidP="00EA4EA1">
      <w:pPr>
        <w:pStyle w:val="AppendixHeading1"/>
        <w:rPr>
          <w:del w:id="2076" w:author="Cole, George" w:date="2016-04-28T18:22:00Z"/>
          <w:noProof w:val="0"/>
        </w:rPr>
      </w:pPr>
    </w:p>
    <w:p w14:paraId="20AB71AA" w14:textId="569906C8" w:rsidR="00B90962" w:rsidDel="002379D2" w:rsidRDefault="00B90962">
      <w:pPr>
        <w:spacing w:before="0"/>
        <w:rPr>
          <w:del w:id="2077" w:author="Cole, George" w:date="2016-04-28T18:22:00Z"/>
          <w:rFonts w:ascii="Arial" w:hAnsi="Arial"/>
          <w:b/>
          <w:kern w:val="28"/>
          <w:sz w:val="28"/>
        </w:rPr>
      </w:pPr>
      <w:del w:id="2078" w:author="Cole, George" w:date="2016-04-28T18:22:00Z">
        <w:r w:rsidDel="002379D2">
          <w:br w:type="page"/>
        </w:r>
      </w:del>
    </w:p>
    <w:p w14:paraId="78E50D9C" w14:textId="632AAF9F" w:rsidR="00EA4EA1" w:rsidRPr="003651D9" w:rsidDel="002379D2" w:rsidRDefault="00EA4EA1" w:rsidP="00235F1F">
      <w:pPr>
        <w:pStyle w:val="AppendixHeading1"/>
        <w:rPr>
          <w:del w:id="2079" w:author="Cole, George" w:date="2016-04-28T18:22:00Z"/>
        </w:rPr>
      </w:pPr>
      <w:del w:id="2080" w:author="Cole, George" w:date="2016-04-28T18:22:00Z">
        <w:r w:rsidRPr="003651D9" w:rsidDel="002379D2">
          <w:rPr>
            <w:noProof w:val="0"/>
          </w:rPr>
          <w:delText xml:space="preserve">Appendix </w:delText>
        </w:r>
        <w:r w:rsidR="00E640BF" w:rsidDel="002379D2">
          <w:rPr>
            <w:noProof w:val="0"/>
          </w:rPr>
          <w:delText>B</w:delText>
        </w:r>
        <w:r w:rsidR="00E640BF" w:rsidRPr="003651D9" w:rsidDel="002379D2">
          <w:rPr>
            <w:noProof w:val="0"/>
          </w:rPr>
          <w:delText xml:space="preserve"> </w:delText>
        </w:r>
        <w:r w:rsidRPr="003651D9" w:rsidDel="002379D2">
          <w:rPr>
            <w:noProof w:val="0"/>
          </w:rPr>
          <w:delText xml:space="preserve">– </w:delText>
        </w:r>
      </w:del>
    </w:p>
    <w:p w14:paraId="59DD4DA5" w14:textId="1E30A4BE" w:rsidR="00B90962" w:rsidRDefault="002379D2" w:rsidP="00235F1F">
      <w:pPr>
        <w:pStyle w:val="BodyText"/>
        <w:rPr>
          <w:rFonts w:ascii="Arial" w:hAnsi="Arial"/>
          <w:b/>
          <w:kern w:val="28"/>
          <w:sz w:val="28"/>
        </w:rPr>
      </w:pPr>
      <w:ins w:id="2081" w:author="Cole, George" w:date="2016-04-28T18:22:00Z">
        <w:r>
          <w:rPr>
            <w:rFonts w:ascii="Arial" w:hAnsi="Arial"/>
            <w:b/>
            <w:kern w:val="28"/>
            <w:sz w:val="28"/>
          </w:rPr>
          <w:t>NA</w:t>
        </w:r>
      </w:ins>
    </w:p>
    <w:p w14:paraId="201A39E6" w14:textId="275097D3" w:rsidR="00EA4EA1" w:rsidRPr="003651D9" w:rsidRDefault="00EA4EA1" w:rsidP="00EA4EA1">
      <w:pPr>
        <w:pStyle w:val="AppendixHeading1"/>
        <w:rPr>
          <w:noProof w:val="0"/>
        </w:rPr>
      </w:pPr>
      <w:bookmarkStart w:id="2082" w:name="_Toc449631622"/>
      <w:r w:rsidRPr="003651D9">
        <w:rPr>
          <w:noProof w:val="0"/>
        </w:rPr>
        <w:t xml:space="preserve">Volume </w:t>
      </w:r>
      <w:r w:rsidR="001F2CF8" w:rsidRPr="003651D9">
        <w:rPr>
          <w:noProof w:val="0"/>
        </w:rPr>
        <w:t>3</w:t>
      </w:r>
      <w:r w:rsidRPr="003651D9">
        <w:rPr>
          <w:noProof w:val="0"/>
        </w:rPr>
        <w:t xml:space="preserve"> Namespace Additions</w:t>
      </w:r>
      <w:bookmarkEnd w:id="2082"/>
    </w:p>
    <w:p w14:paraId="292BDE3C"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12F967AF" w14:textId="18C0A120" w:rsidR="00EA4EA1" w:rsidRPr="003651D9" w:rsidDel="002379D2" w:rsidRDefault="00EA4EA1" w:rsidP="00EA4EA1">
      <w:pPr>
        <w:pStyle w:val="AuthorInstructions"/>
        <w:rPr>
          <w:del w:id="2083" w:author="Cole, George" w:date="2016-04-28T18:22:00Z"/>
        </w:rPr>
      </w:pPr>
      <w:del w:id="2084" w:author="Cole, George" w:date="2016-04-28T18:22:00Z">
        <w:r w:rsidRPr="003651D9" w:rsidDel="002379D2">
          <w:delText>&lt;Please explicitly identify all new OIDs, UIDs, URNs, etc., defined specifically for this profile.</w:delText>
        </w:r>
        <w:r w:rsidR="00940FC7" w:rsidDel="002379D2">
          <w:delText xml:space="preserve"> </w:delText>
        </w:r>
        <w:r w:rsidRPr="003651D9" w:rsidDel="002379D2">
          <w:delText>These will be added to the IHE TF General Introduction namespace appendix when it becomes available. These items should be collected from the sections above</w:delText>
        </w:r>
        <w:r w:rsidR="001F2CF8" w:rsidRPr="003651D9" w:rsidDel="002379D2">
          <w:delText xml:space="preserve"> by the author</w:delText>
        </w:r>
        <w:r w:rsidRPr="003651D9" w:rsidDel="002379D2">
          <w:delText>, and listed here as additions when this document is published for Trial Implementation. This section will be deleted prior to inclusion into the Technical Framework as Final Text, but should be present for publication of Public Comment and Trial Implementation.&gt;</w:delText>
        </w:r>
      </w:del>
    </w:p>
    <w:p w14:paraId="050B6DC8" w14:textId="1D59970F" w:rsidR="00EA4EA1" w:rsidRPr="003651D9" w:rsidRDefault="002379D2" w:rsidP="00EA4EA1">
      <w:pPr>
        <w:pStyle w:val="BodyText"/>
      </w:pPr>
      <w:ins w:id="2085" w:author="Cole, George" w:date="2016-04-28T18:22:00Z">
        <w:r>
          <w:t>NA</w:t>
        </w:r>
      </w:ins>
    </w:p>
    <w:p w14:paraId="227F56E4" w14:textId="77777777" w:rsidR="00EA4EA1" w:rsidRPr="003651D9" w:rsidRDefault="00EA4EA1" w:rsidP="00EA4EA1">
      <w:pPr>
        <w:pStyle w:val="BodyText"/>
      </w:pPr>
    </w:p>
    <w:p w14:paraId="0A353C60" w14:textId="77777777" w:rsidR="009612F6" w:rsidRPr="003651D9" w:rsidRDefault="009612F6" w:rsidP="00630F33">
      <w:pPr>
        <w:pStyle w:val="BodyText"/>
        <w:rPr>
          <w:lang w:eastAsia="x-none"/>
        </w:rPr>
      </w:pPr>
    </w:p>
    <w:p w14:paraId="3759F6A8" w14:textId="77777777" w:rsidR="009612F6" w:rsidRPr="003651D9" w:rsidRDefault="009612F6" w:rsidP="00630F33">
      <w:pPr>
        <w:pStyle w:val="BodyText"/>
        <w:rPr>
          <w:lang w:eastAsia="x-none"/>
        </w:rPr>
      </w:pPr>
    </w:p>
    <w:p w14:paraId="11586553" w14:textId="77777777" w:rsidR="009612F6" w:rsidRPr="003651D9" w:rsidRDefault="009612F6" w:rsidP="00630F33">
      <w:pPr>
        <w:pStyle w:val="BodyText"/>
        <w:rPr>
          <w:lang w:eastAsia="x-none"/>
        </w:rPr>
      </w:pPr>
    </w:p>
    <w:p w14:paraId="0733CFE9" w14:textId="77777777" w:rsidR="00993FF5" w:rsidRPr="003651D9" w:rsidRDefault="00D42ED8" w:rsidP="00993FF5">
      <w:pPr>
        <w:pStyle w:val="PartTitle"/>
      </w:pPr>
      <w:bookmarkStart w:id="2086" w:name="_Toc449631623"/>
      <w:r w:rsidRPr="003651D9">
        <w:lastRenderedPageBreak/>
        <w:t>V</w:t>
      </w:r>
      <w:r w:rsidR="00993FF5" w:rsidRPr="003651D9">
        <w:t>olume 4 – National Extensions</w:t>
      </w:r>
      <w:bookmarkEnd w:id="2086"/>
    </w:p>
    <w:p w14:paraId="69BBDE4E" w14:textId="77777777" w:rsidR="00993FF5" w:rsidRPr="003651D9" w:rsidRDefault="00993FF5" w:rsidP="00993FF5">
      <w:pPr>
        <w:pStyle w:val="EditorInstructions"/>
      </w:pPr>
      <w:r w:rsidRPr="003651D9">
        <w:t xml:space="preserve">Add </w:t>
      </w:r>
      <w:r w:rsidR="003F0805" w:rsidRPr="003651D9">
        <w:t xml:space="preserve">appropriate Country </w:t>
      </w:r>
      <w:r w:rsidRPr="003651D9">
        <w:t xml:space="preserve">section </w:t>
      </w:r>
    </w:p>
    <w:p w14:paraId="674C4D2C" w14:textId="77777777" w:rsidR="00C63D7E" w:rsidRPr="003651D9" w:rsidRDefault="00993FF5" w:rsidP="00BB76BC">
      <w:pPr>
        <w:pStyle w:val="AppendixHeading1"/>
        <w:rPr>
          <w:noProof w:val="0"/>
        </w:rPr>
      </w:pPr>
      <w:bookmarkStart w:id="2087" w:name="_Toc449631624"/>
      <w:r w:rsidRPr="003651D9">
        <w:rPr>
          <w:noProof w:val="0"/>
        </w:rPr>
        <w:t xml:space="preserve">4 </w:t>
      </w:r>
      <w:r w:rsidR="00C63D7E" w:rsidRPr="003651D9">
        <w:rPr>
          <w:noProof w:val="0"/>
        </w:rPr>
        <w:t>National Extensions</w:t>
      </w:r>
      <w:bookmarkEnd w:id="2087"/>
    </w:p>
    <w:p w14:paraId="75396DF8" w14:textId="77777777" w:rsidR="00993FF5" w:rsidRPr="003651D9" w:rsidRDefault="00C63D7E" w:rsidP="00BB76BC">
      <w:pPr>
        <w:pStyle w:val="AppendixHeading2"/>
        <w:rPr>
          <w:noProof w:val="0"/>
        </w:rPr>
      </w:pPr>
      <w:bookmarkStart w:id="2088" w:name="_Toc449631625"/>
      <w:r w:rsidRPr="003651D9">
        <w:rPr>
          <w:noProof w:val="0"/>
        </w:rPr>
        <w:t xml:space="preserve">4.I </w:t>
      </w:r>
      <w:r w:rsidR="00993FF5" w:rsidRPr="003651D9">
        <w:rPr>
          <w:noProof w:val="0"/>
        </w:rPr>
        <w:t>National Extensions for &lt;Country Name or IHE Organization&gt;</w:t>
      </w:r>
      <w:bookmarkEnd w:id="2088"/>
    </w:p>
    <w:p w14:paraId="373CACE5" w14:textId="7A174D56" w:rsidR="009843EF" w:rsidRPr="003651D9" w:rsidDel="002379D2" w:rsidRDefault="009843EF" w:rsidP="00597DB2">
      <w:pPr>
        <w:pStyle w:val="AuthorInstructions"/>
        <w:rPr>
          <w:del w:id="2089" w:author="Cole, George" w:date="2016-04-28T18:23:00Z"/>
        </w:rPr>
      </w:pPr>
      <w:del w:id="2090" w:author="Cole, George" w:date="2016-04-28T18:23:00Z">
        <w:r w:rsidRPr="003651D9" w:rsidDel="002379D2">
          <w:delText xml:space="preserve">&lt;A template for Volume 4 is included in this document for </w:delText>
        </w:r>
        <w:r w:rsidR="007773C8" w:rsidRPr="003651D9" w:rsidDel="002379D2">
          <w:delText>completeness;</w:delText>
        </w:r>
        <w:r w:rsidRPr="003651D9" w:rsidDel="002379D2">
          <w:delText xml:space="preserve"> however, National Extensions are typically developed after a profile has been published for Trial Implementation</w:delText>
        </w:r>
        <w:r w:rsidR="00F0665F" w:rsidRPr="003651D9" w:rsidDel="002379D2">
          <w:delText xml:space="preserve">. </w:delText>
        </w:r>
        <w:r w:rsidRPr="003651D9" w:rsidDel="002379D2">
          <w:delText>If you are developing a new profile for Public Comment, it is recommended that this section be marked “Not Applicable”.&gt;</w:delText>
        </w:r>
      </w:del>
    </w:p>
    <w:p w14:paraId="2DC192F3" w14:textId="74CFFE72" w:rsidR="009843EF" w:rsidRPr="003651D9" w:rsidDel="002379D2" w:rsidRDefault="009843EF" w:rsidP="00597DB2">
      <w:pPr>
        <w:pStyle w:val="AuthorInstructions"/>
        <w:rPr>
          <w:del w:id="2091" w:author="Cole, George" w:date="2016-04-28T18:23:00Z"/>
        </w:rPr>
      </w:pPr>
      <w:del w:id="2092" w:author="Cole, George" w:date="2016-04-28T18:23:00Z">
        <w:r w:rsidRPr="003651D9" w:rsidDel="002379D2">
          <w:delText>&lt;Avoid using this section if you can, this is “only if absolutely necessary”</w:delText>
        </w:r>
        <w:r w:rsidR="00F0665F" w:rsidRPr="003651D9" w:rsidDel="002379D2">
          <w:delText xml:space="preserve">. </w:delText>
        </w:r>
        <w:r w:rsidRPr="003651D9" w:rsidDel="002379D2">
          <w:delText>Differences add cost to implementation and testing and can reduce interoperability</w:delText>
        </w:r>
        <w:r w:rsidR="00F0665F" w:rsidRPr="003651D9" w:rsidDel="002379D2">
          <w:delText xml:space="preserve">. </w:delText>
        </w:r>
        <w:r w:rsidRPr="003651D9" w:rsidDel="002379D2">
          <w:delText>Review carefully to determine if the national use case truly requires a difference in the profile mechanisms rather than just differences in system configuration.&gt;</w:delText>
        </w:r>
      </w:del>
    </w:p>
    <w:p w14:paraId="762F523C" w14:textId="5A2FCA7E" w:rsidR="003579DA" w:rsidRPr="003651D9" w:rsidDel="002379D2" w:rsidRDefault="009843EF" w:rsidP="00597DB2">
      <w:pPr>
        <w:pStyle w:val="AuthorInstructions"/>
        <w:rPr>
          <w:del w:id="2093" w:author="Cole, George" w:date="2016-04-28T18:23:00Z"/>
          <w:i w:val="0"/>
        </w:rPr>
      </w:pPr>
      <w:del w:id="2094" w:author="Cole, George" w:date="2016-04-28T18:23:00Z">
        <w:r w:rsidRPr="003651D9" w:rsidDel="002379D2">
          <w:delText>&lt; National Extensions can add requirements above and beyond IHE, but NOT relax requirements</w:delText>
        </w:r>
        <w:r w:rsidR="00F0665F" w:rsidRPr="003651D9" w:rsidDel="002379D2">
          <w:delText xml:space="preserve">. </w:delText>
        </w:r>
        <w:r w:rsidRPr="003651D9" w:rsidDel="002379D2">
          <w:delText xml:space="preserve">This would </w:delText>
        </w:r>
        <w:r w:rsidR="00865616" w:rsidRPr="003651D9" w:rsidDel="002379D2">
          <w:delText xml:space="preserve">prevent </w:delText>
        </w:r>
        <w:r w:rsidRPr="003651D9" w:rsidDel="002379D2">
          <w:delText xml:space="preserve">Connectathon results based on national testing being recognized elsewhere. For more information, see </w:delText>
        </w:r>
        <w:r w:rsidR="00E349F6" w:rsidDel="002379D2">
          <w:fldChar w:fldCharType="begin"/>
        </w:r>
        <w:r w:rsidR="00E349F6" w:rsidDel="002379D2">
          <w:delInstrText xml:space="preserve"> HYPERLINK "http://wiki.ihe.net/index.php?title=National_Extensions_Process" </w:delInstrText>
        </w:r>
        <w:r w:rsidR="00E349F6" w:rsidDel="002379D2">
          <w:fldChar w:fldCharType="separate"/>
        </w:r>
        <w:r w:rsidRPr="003651D9" w:rsidDel="002379D2">
          <w:rPr>
            <w:rStyle w:val="Hyperlink"/>
            <w:i w:val="0"/>
            <w:iCs/>
          </w:rPr>
          <w:delText>http://wiki.ihe.net/index.php?title=National_Extensions_Process</w:delText>
        </w:r>
        <w:r w:rsidR="00E349F6" w:rsidDel="002379D2">
          <w:rPr>
            <w:rStyle w:val="Hyperlink"/>
            <w:i w:val="0"/>
            <w:iCs/>
          </w:rPr>
          <w:fldChar w:fldCharType="end"/>
        </w:r>
        <w:r w:rsidRPr="003651D9" w:rsidDel="002379D2">
          <w:rPr>
            <w:i w:val="0"/>
          </w:rPr>
          <w:delText>.&gt;</w:delText>
        </w:r>
      </w:del>
    </w:p>
    <w:p w14:paraId="1072BF76" w14:textId="441C3741" w:rsidR="00993FF5" w:rsidRPr="003651D9" w:rsidRDefault="00147A61" w:rsidP="00597DB2">
      <w:pPr>
        <w:pStyle w:val="AuthorInstructions"/>
      </w:pPr>
      <w:del w:id="2095" w:author="Cole, George" w:date="2016-04-28T18:23:00Z">
        <w:r w:rsidRPr="003651D9" w:rsidDel="002379D2">
          <w:delText xml:space="preserve">The format of this section is not </w:delText>
        </w:r>
        <w:r w:rsidR="009843EF" w:rsidRPr="003651D9" w:rsidDel="002379D2">
          <w:delText xml:space="preserve">strongly </w:delText>
        </w:r>
        <w:r w:rsidRPr="003651D9" w:rsidDel="002379D2">
          <w:delText>specified due to the varying nature of national extensions</w:delText>
        </w:r>
        <w:r w:rsidR="00F0665F" w:rsidRPr="003651D9" w:rsidDel="002379D2">
          <w:delText xml:space="preserve">. </w:delText>
        </w:r>
        <w:r w:rsidR="009843EF" w:rsidRPr="003651D9" w:rsidDel="002379D2">
          <w:delText>For an example of National Extensions, see Radiology TF Volume 4.</w:delText>
        </w:r>
        <w:r w:rsidRPr="003651D9" w:rsidDel="002379D2">
          <w:delText>&gt;</w:delText>
        </w:r>
      </w:del>
      <w:ins w:id="2096" w:author="Cole, George" w:date="2016-04-28T18:23:00Z">
        <w:r w:rsidR="002379D2">
          <w:t>NA</w:t>
        </w:r>
      </w:ins>
    </w:p>
    <w:p w14:paraId="1D27C87E" w14:textId="77777777" w:rsidR="00C83F0F" w:rsidRPr="003651D9" w:rsidRDefault="00C83F0F" w:rsidP="00BB76BC">
      <w:pPr>
        <w:pStyle w:val="AppendixHeading3"/>
        <w:numPr>
          <w:ilvl w:val="0"/>
          <w:numId w:val="0"/>
        </w:numPr>
        <w:rPr>
          <w:noProof w:val="0"/>
        </w:rPr>
      </w:pPr>
      <w:bookmarkStart w:id="2097" w:name="_Toc301176972"/>
      <w:bookmarkStart w:id="2098" w:name="_Toc449631626"/>
      <w:r w:rsidRPr="003651D9">
        <w:rPr>
          <w:noProof w:val="0"/>
        </w:rPr>
        <w:t>4.</w:t>
      </w:r>
      <w:r w:rsidR="00C63D7E" w:rsidRPr="003651D9">
        <w:rPr>
          <w:noProof w:val="0"/>
        </w:rPr>
        <w:t>I.</w:t>
      </w:r>
      <w:r w:rsidRPr="003651D9">
        <w:rPr>
          <w:noProof w:val="0"/>
        </w:rPr>
        <w:t>1</w:t>
      </w:r>
      <w:r w:rsidR="007773C8" w:rsidRPr="003651D9">
        <w:rPr>
          <w:noProof w:val="0"/>
        </w:rPr>
        <w:t xml:space="preserve"> </w:t>
      </w:r>
      <w:r w:rsidRPr="003651D9">
        <w:rPr>
          <w:noProof w:val="0"/>
        </w:rPr>
        <w:t>Comment Submission</w:t>
      </w:r>
      <w:bookmarkEnd w:id="2097"/>
      <w:bookmarkEnd w:id="2098"/>
    </w:p>
    <w:p w14:paraId="1A434D36" w14:textId="2919506D" w:rsidR="00C83F0F" w:rsidRPr="003651D9" w:rsidDel="005F38FE" w:rsidRDefault="00C83F0F" w:rsidP="00FF2BA5">
      <w:pPr>
        <w:pStyle w:val="BodyText"/>
        <w:rPr>
          <w:del w:id="2099" w:author="Cole, George" w:date="2016-04-28T18:23:00Z"/>
        </w:rPr>
      </w:pPr>
      <w:del w:id="2100" w:author="Cole, George" w:date="2016-04-28T18:23:00Z">
        <w:r w:rsidRPr="003651D9" w:rsidDel="005F38FE">
          <w:delText>This national extension document was authored under the sponsorship and supervision of &lt;sponsor name&gt;, who welcome comments on this document and the IHE &lt;country&gt; initiative. Comments should be directed to:</w:delText>
        </w:r>
      </w:del>
    </w:p>
    <w:p w14:paraId="22F5D661" w14:textId="407A13CC" w:rsidR="00C83F0F" w:rsidRPr="003651D9" w:rsidRDefault="00C83F0F" w:rsidP="0005577A">
      <w:pPr>
        <w:pStyle w:val="BodyText"/>
        <w:ind w:firstLine="720"/>
      </w:pPr>
      <w:del w:id="2101" w:author="Cole, George" w:date="2016-04-28T18:23:00Z">
        <w:r w:rsidRPr="003651D9" w:rsidDel="005F38FE">
          <w:delText>&lt;</w:delText>
        </w:r>
        <w:r w:rsidR="007773C8" w:rsidRPr="003651D9" w:rsidDel="005F38FE">
          <w:delText>Name</w:delText>
        </w:r>
        <w:r w:rsidRPr="003651D9" w:rsidDel="005F38FE">
          <w:delText>, organization, title, email address&gt;</w:delText>
        </w:r>
      </w:del>
      <w:ins w:id="2102" w:author="Cole, George" w:date="2016-04-28T18:23:00Z">
        <w:r w:rsidR="005F38FE">
          <w:t>NA</w:t>
        </w:r>
      </w:ins>
    </w:p>
    <w:p w14:paraId="4C2DFED6" w14:textId="77777777" w:rsidR="00C83F0F" w:rsidRPr="003651D9" w:rsidRDefault="00C83F0F" w:rsidP="00BB76BC">
      <w:pPr>
        <w:pStyle w:val="AppendixHeading3"/>
        <w:numPr>
          <w:ilvl w:val="0"/>
          <w:numId w:val="0"/>
        </w:numPr>
        <w:rPr>
          <w:noProof w:val="0"/>
        </w:rPr>
      </w:pPr>
      <w:bookmarkStart w:id="2103" w:name="_Toc449631627"/>
      <w:r w:rsidRPr="003651D9">
        <w:rPr>
          <w:noProof w:val="0"/>
        </w:rPr>
        <w:t>4.</w:t>
      </w:r>
      <w:r w:rsidR="00C63D7E" w:rsidRPr="003651D9">
        <w:rPr>
          <w:noProof w:val="0"/>
        </w:rPr>
        <w:t>I.</w:t>
      </w:r>
      <w:r w:rsidRPr="003651D9">
        <w:rPr>
          <w:noProof w:val="0"/>
        </w:rPr>
        <w:t>2 &lt;Profile Name&gt;</w:t>
      </w:r>
      <w:r w:rsidR="001D6BB3" w:rsidRPr="003651D9">
        <w:rPr>
          <w:noProof w:val="0"/>
        </w:rPr>
        <w:t xml:space="preserve"> </w:t>
      </w:r>
      <w:r w:rsidR="00077EA0" w:rsidRPr="003651D9">
        <w:rPr>
          <w:noProof w:val="0"/>
        </w:rPr>
        <w:t>&lt;</w:t>
      </w:r>
      <w:r w:rsidR="001D6BB3" w:rsidRPr="003651D9">
        <w:rPr>
          <w:noProof w:val="0"/>
        </w:rPr>
        <w:t>(</w:t>
      </w:r>
      <w:r w:rsidR="00077EA0" w:rsidRPr="003651D9">
        <w:rPr>
          <w:noProof w:val="0"/>
        </w:rPr>
        <w:t>Profile Acronym</w:t>
      </w:r>
      <w:r w:rsidR="001D6BB3" w:rsidRPr="003651D9">
        <w:rPr>
          <w:noProof w:val="0"/>
        </w:rPr>
        <w:t>)</w:t>
      </w:r>
      <w:r w:rsidR="00077EA0" w:rsidRPr="003651D9">
        <w:rPr>
          <w:noProof w:val="0"/>
        </w:rPr>
        <w:t>&gt;</w:t>
      </w:r>
      <w:bookmarkEnd w:id="2103"/>
      <w:r w:rsidRPr="003651D9">
        <w:rPr>
          <w:noProof w:val="0"/>
        </w:rPr>
        <w:t xml:space="preserve"> </w:t>
      </w:r>
    </w:p>
    <w:p w14:paraId="1B96290B" w14:textId="1F076AC3" w:rsidR="00C83F0F" w:rsidRPr="003651D9" w:rsidRDefault="00B8586D" w:rsidP="00597DB2">
      <w:pPr>
        <w:pStyle w:val="AuthorInstructions"/>
      </w:pPr>
      <w:del w:id="2104" w:author="Cole, George" w:date="2016-04-28T18:23:00Z">
        <w:r w:rsidRPr="003651D9" w:rsidDel="005F38FE">
          <w:delText>&lt;</w:delText>
        </w:r>
        <w:r w:rsidR="007773C8" w:rsidRPr="003651D9" w:rsidDel="005F38FE">
          <w:delText>A</w:delText>
        </w:r>
        <w:r w:rsidRPr="003651D9" w:rsidDel="005F38FE">
          <w:delText>dd info or tables&gt;</w:delText>
        </w:r>
      </w:del>
      <w:ins w:id="2105" w:author="Cole, George" w:date="2016-04-28T18:23:00Z">
        <w:r w:rsidR="005F38FE">
          <w:t>NA</w:t>
        </w:r>
      </w:ins>
    </w:p>
    <w:p w14:paraId="6AB1418B" w14:textId="77777777" w:rsidR="00C83F0F" w:rsidRPr="003651D9" w:rsidRDefault="00C83F0F" w:rsidP="00017E09">
      <w:pPr>
        <w:pStyle w:val="Heading4"/>
        <w:numPr>
          <w:ilvl w:val="0"/>
          <w:numId w:val="0"/>
        </w:numPr>
        <w:rPr>
          <w:noProof w:val="0"/>
        </w:rPr>
      </w:pPr>
      <w:bookmarkStart w:id="2106" w:name="_Toc449631628"/>
      <w:r w:rsidRPr="003651D9">
        <w:rPr>
          <w:noProof w:val="0"/>
        </w:rPr>
        <w:t>4.</w:t>
      </w:r>
      <w:r w:rsidR="00C63D7E" w:rsidRPr="003651D9">
        <w:rPr>
          <w:noProof w:val="0"/>
        </w:rPr>
        <w:t>I.</w:t>
      </w:r>
      <w:r w:rsidRPr="003651D9">
        <w:rPr>
          <w:noProof w:val="0"/>
        </w:rPr>
        <w:t>2.1</w:t>
      </w:r>
      <w:r w:rsidR="00E60F58">
        <w:rPr>
          <w:noProof w:val="0"/>
        </w:rPr>
        <w:t>DCP</w:t>
      </w:r>
      <w:r w:rsidRPr="003651D9">
        <w:rPr>
          <w:noProof w:val="0"/>
        </w:rPr>
        <w:t xml:space="preserve"> &lt;Type of Change&gt;</w:t>
      </w:r>
      <w:bookmarkEnd w:id="2106"/>
    </w:p>
    <w:p w14:paraId="2D2C5454" w14:textId="59FE50CE" w:rsidR="00C83F0F" w:rsidRPr="003651D9" w:rsidRDefault="00C83F0F" w:rsidP="00597DB2">
      <w:pPr>
        <w:pStyle w:val="AuthorInstructions"/>
      </w:pPr>
      <w:del w:id="2107" w:author="Cole, George" w:date="2016-04-28T18:23:00Z">
        <w:r w:rsidRPr="003651D9" w:rsidDel="005F38FE">
          <w:delText>&lt;</w:delText>
        </w:r>
        <w:r w:rsidR="007773C8" w:rsidRPr="003651D9" w:rsidDel="005F38FE">
          <w:delText>A</w:delText>
        </w:r>
        <w:r w:rsidRPr="003651D9" w:rsidDel="005F38FE">
          <w:delText>dd info or tables&gt;</w:delText>
        </w:r>
      </w:del>
      <w:ins w:id="2108" w:author="Cole, George" w:date="2016-04-28T18:23:00Z">
        <w:r w:rsidR="005F38FE">
          <w:t>NA</w:t>
        </w:r>
      </w:ins>
    </w:p>
    <w:p w14:paraId="18ABE466" w14:textId="77777777" w:rsidR="00C83F0F" w:rsidRPr="003651D9" w:rsidRDefault="00C83F0F" w:rsidP="00017E09">
      <w:pPr>
        <w:pStyle w:val="Heading4"/>
        <w:numPr>
          <w:ilvl w:val="0"/>
          <w:numId w:val="0"/>
        </w:numPr>
        <w:rPr>
          <w:noProof w:val="0"/>
        </w:rPr>
      </w:pPr>
      <w:bookmarkStart w:id="2109" w:name="_Toc449631629"/>
      <w:r w:rsidRPr="003651D9">
        <w:rPr>
          <w:noProof w:val="0"/>
        </w:rPr>
        <w:t>4.</w:t>
      </w:r>
      <w:r w:rsidR="00C63D7E" w:rsidRPr="003651D9">
        <w:rPr>
          <w:noProof w:val="0"/>
        </w:rPr>
        <w:t>I.</w:t>
      </w:r>
      <w:r w:rsidRPr="003651D9">
        <w:rPr>
          <w:noProof w:val="0"/>
        </w:rPr>
        <w:t>2.2</w:t>
      </w:r>
      <w:r w:rsidR="00E60F58">
        <w:rPr>
          <w:noProof w:val="0"/>
        </w:rPr>
        <w:t>DCP</w:t>
      </w:r>
      <w:r w:rsidRPr="003651D9">
        <w:rPr>
          <w:noProof w:val="0"/>
        </w:rPr>
        <w:t xml:space="preserve"> &lt;Type of Change&gt;</w:t>
      </w:r>
      <w:bookmarkEnd w:id="2109"/>
    </w:p>
    <w:p w14:paraId="1565D448" w14:textId="32F05378" w:rsidR="00B8586D" w:rsidRPr="003651D9" w:rsidRDefault="00C83F0F" w:rsidP="00BB76BC">
      <w:pPr>
        <w:pStyle w:val="AuthorInstructions"/>
      </w:pPr>
      <w:del w:id="2110" w:author="Cole, George" w:date="2016-04-28T18:23:00Z">
        <w:r w:rsidRPr="003651D9" w:rsidDel="005F38FE">
          <w:delText>&lt;</w:delText>
        </w:r>
        <w:r w:rsidR="007773C8" w:rsidRPr="003651D9" w:rsidDel="005F38FE">
          <w:delText>A</w:delText>
        </w:r>
        <w:r w:rsidRPr="003651D9" w:rsidDel="005F38FE">
          <w:delText>dd info or tables&gt;</w:delText>
        </w:r>
      </w:del>
      <w:ins w:id="2111" w:author="Cole, George" w:date="2016-04-28T18:23:00Z">
        <w:r w:rsidR="005F38FE">
          <w:t>NA</w:t>
        </w:r>
      </w:ins>
    </w:p>
    <w:p w14:paraId="7E8D7C9C" w14:textId="77777777" w:rsidR="003579DA" w:rsidRPr="003651D9" w:rsidRDefault="00C63D7E" w:rsidP="003579DA">
      <w:pPr>
        <w:pStyle w:val="Heading1"/>
        <w:numPr>
          <w:ilvl w:val="0"/>
          <w:numId w:val="0"/>
        </w:numPr>
        <w:rPr>
          <w:noProof w:val="0"/>
        </w:rPr>
      </w:pPr>
      <w:bookmarkStart w:id="2112" w:name="_Toc449631630"/>
      <w:r w:rsidRPr="003651D9">
        <w:rPr>
          <w:noProof w:val="0"/>
        </w:rPr>
        <w:lastRenderedPageBreak/>
        <w:t>4.I+1.1</w:t>
      </w:r>
      <w:r w:rsidR="003579DA" w:rsidRPr="003651D9">
        <w:rPr>
          <w:noProof w:val="0"/>
        </w:rPr>
        <w:t xml:space="preserve"> National Extensions for &lt;Country Name or IHE Organization&gt;</w:t>
      </w:r>
      <w:bookmarkEnd w:id="2112"/>
    </w:p>
    <w:p w14:paraId="14F25E31" w14:textId="3456DFDA" w:rsidR="003579DA" w:rsidRPr="003651D9" w:rsidRDefault="003579DA" w:rsidP="00BB76BC">
      <w:pPr>
        <w:pStyle w:val="BodyText"/>
        <w:rPr>
          <w:i/>
        </w:rPr>
      </w:pPr>
      <w:del w:id="2113" w:author="Cole, George" w:date="2016-04-28T18:23:00Z">
        <w:r w:rsidRPr="003651D9" w:rsidDel="005F38FE">
          <w:rPr>
            <w:i/>
          </w:rPr>
          <w:delText>&lt;Repeat (and increment) the section above as needed for additional National Extensions&gt;</w:delText>
        </w:r>
      </w:del>
      <w:ins w:id="2114" w:author="Cole, George" w:date="2016-04-28T18:23:00Z">
        <w:r w:rsidR="005F38FE">
          <w:rPr>
            <w:i/>
          </w:rPr>
          <w:t>NA</w:t>
        </w:r>
      </w:ins>
    </w:p>
    <w:p w14:paraId="31143879" w14:textId="77777777" w:rsidR="00CC4EA3" w:rsidRPr="003651D9" w:rsidRDefault="00CC4EA3" w:rsidP="000125FF">
      <w:pPr>
        <w:pStyle w:val="BodyText"/>
        <w:rPr>
          <w:rStyle w:val="DeleteText"/>
          <w:b w:val="0"/>
          <w:strike w:val="0"/>
        </w:rPr>
      </w:pPr>
    </w:p>
    <w:sectPr w:rsidR="00CC4EA3" w:rsidRPr="003651D9" w:rsidSect="000807AC">
      <w:headerReference w:type="default" r:id="rId35"/>
      <w:footerReference w:type="even" r:id="rId36"/>
      <w:footerReference w:type="default" r:id="rId37"/>
      <w:footerReference w:type="first" r:id="rId38"/>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398EB1" w14:textId="77777777" w:rsidR="00591B96" w:rsidRDefault="00591B96">
      <w:r>
        <w:separator/>
      </w:r>
    </w:p>
  </w:endnote>
  <w:endnote w:type="continuationSeparator" w:id="0">
    <w:p w14:paraId="75E0C033" w14:textId="77777777" w:rsidR="00591B96" w:rsidRDefault="00591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08A45" w14:textId="77777777" w:rsidR="00E349F6" w:rsidRDefault="00E349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E349F6" w:rsidRDefault="00E349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262A1" w14:textId="77777777" w:rsidR="00E349F6" w:rsidRDefault="00E349F6">
    <w:pPr>
      <w:pStyle w:val="Footer"/>
      <w:ind w:right="360"/>
    </w:pPr>
    <w:r>
      <w:t>__________________________________________________________________________</w:t>
    </w:r>
  </w:p>
  <w:p w14:paraId="2C3E8F89" w14:textId="77777777" w:rsidR="00E349F6" w:rsidRDefault="00E349F6" w:rsidP="00597DB2">
    <w:pPr>
      <w:pStyle w:val="Footer"/>
      <w:ind w:right="360"/>
      <w:rPr>
        <w:sz w:val="20"/>
      </w:rPr>
    </w:pPr>
    <w:bookmarkStart w:id="2115"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8618A4">
      <w:rPr>
        <w:rStyle w:val="PageNumber"/>
        <w:noProof/>
        <w:sz w:val="20"/>
      </w:rPr>
      <w:t>2</w:t>
    </w:r>
    <w:r w:rsidRPr="00597DB2">
      <w:rPr>
        <w:rStyle w:val="PageNumber"/>
        <w:sz w:val="20"/>
      </w:rPr>
      <w:fldChar w:fldCharType="end"/>
    </w:r>
    <w:r>
      <w:rPr>
        <w:sz w:val="20"/>
      </w:rPr>
      <w:tab/>
      <w:t xml:space="preserve">                       Copyright © 20xx: IHE International, Inc.</w:t>
    </w:r>
    <w:bookmarkEnd w:id="2115"/>
  </w:p>
  <w:p w14:paraId="77153476" w14:textId="77777777" w:rsidR="00E349F6" w:rsidRDefault="00E349F6"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FB456" w14:textId="77777777" w:rsidR="00E349F6" w:rsidRDefault="00E349F6">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4E232D" w14:textId="77777777" w:rsidR="00591B96" w:rsidRDefault="00591B96">
      <w:r>
        <w:separator/>
      </w:r>
    </w:p>
  </w:footnote>
  <w:footnote w:type="continuationSeparator" w:id="0">
    <w:p w14:paraId="5B418330" w14:textId="77777777" w:rsidR="00591B96" w:rsidRDefault="00591B96">
      <w:r>
        <w:continuationSeparator/>
      </w:r>
    </w:p>
  </w:footnote>
  <w:footnote w:id="1">
    <w:p w14:paraId="14340AC5" w14:textId="77777777" w:rsidR="00E349F6" w:rsidRPr="003C596C" w:rsidRDefault="00E349F6"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E349F6" w:rsidRDefault="00E349F6" w:rsidP="00AB15A3">
      <w:pPr>
        <w:pStyle w:val="FootnoteText"/>
        <w:spacing w:before="0"/>
      </w:pPr>
      <w:r w:rsidRPr="003C596C">
        <w:rPr>
          <w:sz w:val="18"/>
          <w:szCs w:val="18"/>
        </w:rPr>
        <w:t>Care Plan Domain Analysis Model (DAM) Documents</w:t>
      </w:r>
    </w:p>
  </w:footnote>
  <w:footnote w:id="2">
    <w:p w14:paraId="7CEDBD18" w14:textId="77777777" w:rsidR="00E349F6" w:rsidRDefault="00E349F6"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3">
    <w:p w14:paraId="477C436B" w14:textId="77777777" w:rsidR="00E349F6" w:rsidRPr="00915CAF" w:rsidRDefault="00E349F6"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E349F6" w:rsidRDefault="00E349F6" w:rsidP="00AB15A3">
      <w:pPr>
        <w:pStyle w:val="FootnoteText"/>
      </w:pPr>
      <w:r w:rsidRPr="00915CAF">
        <w:rPr>
          <w:sz w:val="18"/>
          <w:szCs w:val="18"/>
        </w:rPr>
        <w:t>Care Plan Domain Analysis Model (DAM) Documents</w:t>
      </w:r>
    </w:p>
  </w:footnote>
  <w:footnote w:id="4">
    <w:p w14:paraId="1BA6B0DB" w14:textId="77777777" w:rsidR="00E349F6" w:rsidRPr="00BF5E62" w:rsidRDefault="00E349F6"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rStyle w:val="apple-style-span"/>
          <w:color w:val="000000"/>
          <w:sz w:val="16"/>
          <w:szCs w:val="16"/>
          <w:shd w:val="clear" w:color="auto" w:fill="FFFFFF"/>
        </w:rPr>
        <w:t xml:space="preserve">Coleman, MD. MPH, Eric A. "Preparing Patients and Caregivers to Participate in Care Delivered Across Settings: The Care Transitions Intervention." </w:t>
      </w:r>
      <w:r w:rsidRPr="00BF5E62">
        <w:rPr>
          <w:rStyle w:val="apple-style-span"/>
          <w:i/>
          <w:iCs/>
          <w:color w:val="000000"/>
          <w:sz w:val="16"/>
          <w:szCs w:val="16"/>
          <w:shd w:val="clear" w:color="auto" w:fill="FFFFFF"/>
        </w:rPr>
        <w:t>Journal of the American Geriatric Society</w:t>
      </w:r>
      <w:r w:rsidRPr="00BF5E62">
        <w:rPr>
          <w:rStyle w:val="apple-converted-space"/>
          <w:color w:val="000000"/>
          <w:sz w:val="16"/>
          <w:szCs w:val="16"/>
          <w:shd w:val="clear" w:color="auto" w:fill="FFFFFF"/>
        </w:rPr>
        <w:t> </w:t>
      </w:r>
      <w:r w:rsidRPr="00BF5E62">
        <w:rPr>
          <w:rStyle w:val="apple-style-span"/>
          <w:color w:val="000000"/>
          <w:sz w:val="16"/>
          <w:szCs w:val="16"/>
          <w:shd w:val="clear" w:color="auto" w:fill="FFFFFF"/>
        </w:rPr>
        <w:t>52, (2004): 1817-1825.</w:t>
      </w:r>
    </w:p>
  </w:footnote>
  <w:footnote w:id="5">
    <w:p w14:paraId="64DB9327" w14:textId="77777777" w:rsidR="00E349F6" w:rsidRDefault="00E349F6">
      <w:pPr>
        <w:pStyle w:val="FootnoteText"/>
      </w:pPr>
      <w:r>
        <w:rPr>
          <w:rStyle w:val="FootnoteReference"/>
        </w:rPr>
        <w:footnoteRef/>
      </w:r>
      <w:r>
        <w:t xml:space="preserve"> </w:t>
      </w:r>
      <w:r w:rsidRPr="00F70316">
        <w:t xml:space="preserve">Care Plan Domain Analysis Model. (2015, November 5). Retrieved February 12, 2016, from </w:t>
      </w:r>
      <w:hyperlink r:id="rId3" w:history="1">
        <w:r w:rsidRPr="00C9090A">
          <w:rPr>
            <w:rStyle w:val="Hyperlink"/>
          </w:rPr>
          <w:t>http://wiki.hl7.org/images/1/1d/PCWG_Care_Plan_DAM_Specification_-_Part_1_-_Draft_2015-11-04.pdf</w:t>
        </w:r>
      </w:hyperlink>
      <w:r>
        <w:t xml:space="preserve"> </w:t>
      </w:r>
    </w:p>
  </w:footnote>
  <w:footnote w:id="6">
    <w:p w14:paraId="56A937F4" w14:textId="77777777" w:rsidR="00E349F6" w:rsidRDefault="00E349F6"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7">
    <w:p w14:paraId="34D45DFD" w14:textId="77777777" w:rsidR="00E349F6" w:rsidRDefault="00E349F6"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4" w:history="1">
        <w:r w:rsidRPr="00C9090A">
          <w:rPr>
            <w:rStyle w:val="Hyperlink"/>
          </w:rPr>
          <w:t>https://www.healthit.gov/policy-researchers-implementers/meaningful-use-regulations</w:t>
        </w:r>
      </w:hyperlink>
      <w:r>
        <w:t xml:space="preserve"> </w:t>
      </w:r>
    </w:p>
    <w:p w14:paraId="52267E4A" w14:textId="77777777" w:rsidR="00E349F6" w:rsidRDefault="00E349F6" w:rsidP="00FF33D1">
      <w:pPr>
        <w:pStyle w:val="FootnoteText"/>
      </w:pPr>
    </w:p>
  </w:footnote>
  <w:footnote w:id="8">
    <w:p w14:paraId="29C7AC62" w14:textId="77777777" w:rsidR="00E349F6" w:rsidRDefault="00E349F6">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5" w:history="1">
        <w:r w:rsidRPr="00C9090A">
          <w:rPr>
            <w:rStyle w:val="Hyperlink"/>
          </w:rPr>
          <w:t>https://www.healthit.gov/sites/default/files/hie-interoperability/nationwide-interoperability-roadmap-final-version-1.0.pdf</w:t>
        </w:r>
      </w:hyperlink>
      <w:r>
        <w:t xml:space="preserve"> </w:t>
      </w:r>
    </w:p>
  </w:footnote>
  <w:footnote w:id="9">
    <w:p w14:paraId="6C2CFAB9" w14:textId="77777777" w:rsidR="00E349F6" w:rsidRDefault="00E349F6">
      <w:pPr>
        <w:pStyle w:val="FootnoteText"/>
      </w:pPr>
      <w:r>
        <w:rPr>
          <w:rStyle w:val="FootnoteReference"/>
        </w:rPr>
        <w:footnoteRef/>
      </w:r>
      <w:r>
        <w:t xml:space="preserve"> HL7 Care Plan Domain Analysis Model specification retrieved from </w:t>
      </w:r>
      <w:r w:rsidRPr="00BB4DB0">
        <w:t xml:space="preserve">http://wiki.hl7.org/images/1/1d/PCWG_Care_Plan_DAM_Specification_-_Part_1_-_Draft_2015-11-04.pdf </w:t>
      </w:r>
      <w:r>
        <w:t xml:space="preserve"> on December 20, 2015 from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8F19C" w14:textId="77777777" w:rsidR="00E349F6" w:rsidRDefault="00E349F6">
    <w:pPr>
      <w:pStyle w:val="Header"/>
    </w:pPr>
    <w:r>
      <w:t>IHE &lt;Domain Name&gt; Technical Framework Supplement – &lt;Profile Name (Profile Acronym)&gt;</w:t>
    </w:r>
    <w:r>
      <w:br/>
      <w:t>______________________________________________________________________________</w:t>
    </w:r>
  </w:p>
  <w:p w14:paraId="18E9D4DA" w14:textId="77777777" w:rsidR="00E349F6" w:rsidRDefault="00E349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51653DE"/>
    <w:multiLevelType w:val="hybridMultilevel"/>
    <w:tmpl w:val="46603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F50276C"/>
    <w:multiLevelType w:val="hybridMultilevel"/>
    <w:tmpl w:val="096CC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28D4C50"/>
    <w:multiLevelType w:val="hybridMultilevel"/>
    <w:tmpl w:val="C67AF10C"/>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173463EC"/>
    <w:multiLevelType w:val="hybridMultilevel"/>
    <w:tmpl w:val="33DCD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90B3D"/>
    <w:multiLevelType w:val="multilevel"/>
    <w:tmpl w:val="7B943E18"/>
    <w:lvl w:ilvl="0">
      <w:start w:val="1"/>
      <w:numFmt w:val="decimal"/>
      <w:lvlText w:val="%1."/>
      <w:lvlJc w:val="left"/>
      <w:pPr>
        <w:tabs>
          <w:tab w:val="num" w:pos="1080"/>
        </w:tabs>
        <w:ind w:left="1080" w:hanging="360"/>
      </w:pPr>
      <w:rPr>
        <w:rFonts w:ascii="Calibri" w:eastAsia="Times New Roman" w:hAnsi="Calibri" w:cs="Times New Roman"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15:restartNumberingAfterBreak="0">
    <w:nsid w:val="29F12D04"/>
    <w:multiLevelType w:val="hybridMultilevel"/>
    <w:tmpl w:val="69DCB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F100AA"/>
    <w:multiLevelType w:val="multilevel"/>
    <w:tmpl w:val="D65AC7A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8" w15:restartNumberingAfterBreak="0">
    <w:nsid w:val="3BD77884"/>
    <w:multiLevelType w:val="hybridMultilevel"/>
    <w:tmpl w:val="5E10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0B426D"/>
    <w:multiLevelType w:val="hybridMultilevel"/>
    <w:tmpl w:val="2222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7C7336"/>
    <w:multiLevelType w:val="hybridMultilevel"/>
    <w:tmpl w:val="5A5E2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BC3A55"/>
    <w:multiLevelType w:val="multilevel"/>
    <w:tmpl w:val="7B943E18"/>
    <w:numStyleLink w:val="Constraints"/>
  </w:abstractNum>
  <w:abstractNum w:abstractNumId="22" w15:restartNumberingAfterBreak="0">
    <w:nsid w:val="42A025EE"/>
    <w:multiLevelType w:val="hybridMultilevel"/>
    <w:tmpl w:val="DB48E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A52D56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E5F"/>
    <w:multiLevelType w:val="multilevel"/>
    <w:tmpl w:val="7B943E18"/>
    <w:numStyleLink w:val="Constraints"/>
  </w:abstractNum>
  <w:abstractNum w:abstractNumId="24" w15:restartNumberingAfterBreak="0">
    <w:nsid w:val="4CA92276"/>
    <w:multiLevelType w:val="multilevel"/>
    <w:tmpl w:val="A1C6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15:restartNumberingAfterBreak="0">
    <w:nsid w:val="54BD1DB6"/>
    <w:multiLevelType w:val="multilevel"/>
    <w:tmpl w:val="7B943E18"/>
    <w:numStyleLink w:val="Constraints"/>
  </w:abstractNum>
  <w:abstractNum w:abstractNumId="27" w15:restartNumberingAfterBreak="0">
    <w:nsid w:val="556A1A11"/>
    <w:multiLevelType w:val="hybridMultilevel"/>
    <w:tmpl w:val="449E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E0700B2"/>
    <w:multiLevelType w:val="multilevel"/>
    <w:tmpl w:val="7B943E18"/>
    <w:numStyleLink w:val="Constraints"/>
  </w:abstractNum>
  <w:abstractNum w:abstractNumId="30"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66691DC2"/>
    <w:multiLevelType w:val="hybridMultilevel"/>
    <w:tmpl w:val="A54A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3"/>
  </w:num>
  <w:num w:numId="13">
    <w:abstractNumId w:val="23"/>
  </w:num>
  <w:num w:numId="14">
    <w:abstractNumId w:val="21"/>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5"/>
  </w:num>
  <w:num w:numId="16">
    <w:abstractNumId w:val="30"/>
  </w:num>
  <w:num w:numId="17">
    <w:abstractNumId w:val="31"/>
  </w:num>
  <w:num w:numId="18">
    <w:abstractNumId w:val="28"/>
  </w:num>
  <w:num w:numId="19">
    <w:abstractNumId w:val="28"/>
  </w:num>
  <w:num w:numId="20">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19"/>
  </w:num>
  <w:num w:numId="23">
    <w:abstractNumId w:val="12"/>
  </w:num>
  <w:num w:numId="24">
    <w:abstractNumId w:val="29"/>
  </w:num>
  <w:num w:numId="25">
    <w:abstractNumId w:val="14"/>
  </w:num>
  <w:num w:numId="26">
    <w:abstractNumId w:val="26"/>
  </w:num>
  <w:num w:numId="27">
    <w:abstractNumId w:val="17"/>
  </w:num>
  <w:num w:numId="28">
    <w:abstractNumId w:val="15"/>
  </w:num>
  <w:num w:numId="29">
    <w:abstractNumId w:val="13"/>
  </w:num>
  <w:num w:numId="30">
    <w:abstractNumId w:val="32"/>
  </w:num>
  <w:num w:numId="31">
    <w:abstractNumId w:val="18"/>
  </w:num>
  <w:num w:numId="32">
    <w:abstractNumId w:val="20"/>
  </w:num>
  <w:num w:numId="33">
    <w:abstractNumId w:val="24"/>
  </w:num>
  <w:num w:numId="34">
    <w:abstractNumId w:val="11"/>
  </w:num>
  <w:num w:numId="35">
    <w:abstractNumId w:val="27"/>
  </w:num>
  <w:num w:numId="36">
    <w:abstractNumId w:val="16"/>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George">
    <w15:presenceInfo w15:providerId="AD" w15:userId="S-1-5-21-73361282-1014109674-949316387-9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7ED"/>
    <w:rsid w:val="000063D2"/>
    <w:rsid w:val="00010625"/>
    <w:rsid w:val="000121FB"/>
    <w:rsid w:val="000125FF"/>
    <w:rsid w:val="000158A8"/>
    <w:rsid w:val="00017E09"/>
    <w:rsid w:val="000231FB"/>
    <w:rsid w:val="00024BCD"/>
    <w:rsid w:val="0002785C"/>
    <w:rsid w:val="00030AE0"/>
    <w:rsid w:val="00034E50"/>
    <w:rsid w:val="00035F86"/>
    <w:rsid w:val="00036347"/>
    <w:rsid w:val="0004057D"/>
    <w:rsid w:val="00040A2D"/>
    <w:rsid w:val="0004144C"/>
    <w:rsid w:val="00041D46"/>
    <w:rsid w:val="00043BC9"/>
    <w:rsid w:val="00044F4F"/>
    <w:rsid w:val="000470A5"/>
    <w:rsid w:val="000514E1"/>
    <w:rsid w:val="00051DB3"/>
    <w:rsid w:val="0005577A"/>
    <w:rsid w:val="000574FD"/>
    <w:rsid w:val="00060D78"/>
    <w:rsid w:val="00061D1A"/>
    <w:rsid w:val="000622EE"/>
    <w:rsid w:val="0006444D"/>
    <w:rsid w:val="00065B85"/>
    <w:rsid w:val="0006742B"/>
    <w:rsid w:val="00070847"/>
    <w:rsid w:val="000717A7"/>
    <w:rsid w:val="00071B0C"/>
    <w:rsid w:val="00074201"/>
    <w:rsid w:val="0007719E"/>
    <w:rsid w:val="00077324"/>
    <w:rsid w:val="00077EA0"/>
    <w:rsid w:val="000807AC"/>
    <w:rsid w:val="00082F2B"/>
    <w:rsid w:val="00084252"/>
    <w:rsid w:val="00084BF0"/>
    <w:rsid w:val="0008583F"/>
    <w:rsid w:val="00087187"/>
    <w:rsid w:val="00091131"/>
    <w:rsid w:val="00091ECC"/>
    <w:rsid w:val="00093F2C"/>
    <w:rsid w:val="00094061"/>
    <w:rsid w:val="00096DA5"/>
    <w:rsid w:val="000A3E21"/>
    <w:rsid w:val="000B0E1E"/>
    <w:rsid w:val="000B30FF"/>
    <w:rsid w:val="000B49AF"/>
    <w:rsid w:val="000B699D"/>
    <w:rsid w:val="000C3556"/>
    <w:rsid w:val="000C5467"/>
    <w:rsid w:val="000D2487"/>
    <w:rsid w:val="000D6321"/>
    <w:rsid w:val="000D6F01"/>
    <w:rsid w:val="000D711C"/>
    <w:rsid w:val="000E0B51"/>
    <w:rsid w:val="000E0C71"/>
    <w:rsid w:val="000E1CDD"/>
    <w:rsid w:val="000E1F9A"/>
    <w:rsid w:val="000E3338"/>
    <w:rsid w:val="000F0048"/>
    <w:rsid w:val="000F13F5"/>
    <w:rsid w:val="000F40E1"/>
    <w:rsid w:val="000F5BBB"/>
    <w:rsid w:val="000F613A"/>
    <w:rsid w:val="000F6D26"/>
    <w:rsid w:val="000F6DB4"/>
    <w:rsid w:val="001049AA"/>
    <w:rsid w:val="00104BE6"/>
    <w:rsid w:val="001055CB"/>
    <w:rsid w:val="001073CE"/>
    <w:rsid w:val="001115F5"/>
    <w:rsid w:val="00111C67"/>
    <w:rsid w:val="00111CBC"/>
    <w:rsid w:val="001134EB"/>
    <w:rsid w:val="00114040"/>
    <w:rsid w:val="00115142"/>
    <w:rsid w:val="001157BF"/>
    <w:rsid w:val="00115A0F"/>
    <w:rsid w:val="00116999"/>
    <w:rsid w:val="00117DD7"/>
    <w:rsid w:val="00123FD5"/>
    <w:rsid w:val="001253AA"/>
    <w:rsid w:val="00125F42"/>
    <w:rsid w:val="001263B9"/>
    <w:rsid w:val="00126A38"/>
    <w:rsid w:val="001277AA"/>
    <w:rsid w:val="00130468"/>
    <w:rsid w:val="00135C11"/>
    <w:rsid w:val="0014275F"/>
    <w:rsid w:val="001439BB"/>
    <w:rsid w:val="001453CC"/>
    <w:rsid w:val="00147187"/>
    <w:rsid w:val="00147A61"/>
    <w:rsid w:val="00147F29"/>
    <w:rsid w:val="00150B3C"/>
    <w:rsid w:val="00154B7B"/>
    <w:rsid w:val="001558DD"/>
    <w:rsid w:val="00155F14"/>
    <w:rsid w:val="001579E7"/>
    <w:rsid w:val="001606A7"/>
    <w:rsid w:val="001622E4"/>
    <w:rsid w:val="0016430B"/>
    <w:rsid w:val="0016666C"/>
    <w:rsid w:val="00167B95"/>
    <w:rsid w:val="00167DB7"/>
    <w:rsid w:val="0017099F"/>
    <w:rsid w:val="00170ED0"/>
    <w:rsid w:val="001738F4"/>
    <w:rsid w:val="0017698E"/>
    <w:rsid w:val="00181ABC"/>
    <w:rsid w:val="001854E3"/>
    <w:rsid w:val="00185D6B"/>
    <w:rsid w:val="00186DAB"/>
    <w:rsid w:val="00187E92"/>
    <w:rsid w:val="00191F2A"/>
    <w:rsid w:val="0019328E"/>
    <w:rsid w:val="001946F4"/>
    <w:rsid w:val="00194E2D"/>
    <w:rsid w:val="00197A62"/>
    <w:rsid w:val="001A108D"/>
    <w:rsid w:val="001A3F2B"/>
    <w:rsid w:val="001A5528"/>
    <w:rsid w:val="001A6676"/>
    <w:rsid w:val="001A7247"/>
    <w:rsid w:val="001A7C4C"/>
    <w:rsid w:val="001B2B50"/>
    <w:rsid w:val="001B463C"/>
    <w:rsid w:val="001C3E70"/>
    <w:rsid w:val="001D0E6D"/>
    <w:rsid w:val="001D1619"/>
    <w:rsid w:val="001D640F"/>
    <w:rsid w:val="001D6BB3"/>
    <w:rsid w:val="001E0D62"/>
    <w:rsid w:val="001E127E"/>
    <w:rsid w:val="001E206E"/>
    <w:rsid w:val="001E615F"/>
    <w:rsid w:val="001E62C3"/>
    <w:rsid w:val="001E69C8"/>
    <w:rsid w:val="001E6ADA"/>
    <w:rsid w:val="001F106D"/>
    <w:rsid w:val="001F12BD"/>
    <w:rsid w:val="001F2CF8"/>
    <w:rsid w:val="001F2FB8"/>
    <w:rsid w:val="001F6755"/>
    <w:rsid w:val="001F68C9"/>
    <w:rsid w:val="001F787E"/>
    <w:rsid w:val="001F7A35"/>
    <w:rsid w:val="00202AC6"/>
    <w:rsid w:val="002040DD"/>
    <w:rsid w:val="0020453A"/>
    <w:rsid w:val="00204D6E"/>
    <w:rsid w:val="00205AB3"/>
    <w:rsid w:val="00205ADD"/>
    <w:rsid w:val="00207571"/>
    <w:rsid w:val="00207816"/>
    <w:rsid w:val="00207868"/>
    <w:rsid w:val="002173E6"/>
    <w:rsid w:val="00220A52"/>
    <w:rsid w:val="00221AC2"/>
    <w:rsid w:val="0022261E"/>
    <w:rsid w:val="0022352C"/>
    <w:rsid w:val="002317DB"/>
    <w:rsid w:val="0023203E"/>
    <w:rsid w:val="002322FF"/>
    <w:rsid w:val="00234BE4"/>
    <w:rsid w:val="00235F1F"/>
    <w:rsid w:val="0023732B"/>
    <w:rsid w:val="002379D2"/>
    <w:rsid w:val="0024140B"/>
    <w:rsid w:val="00244AA5"/>
    <w:rsid w:val="00246657"/>
    <w:rsid w:val="002467D0"/>
    <w:rsid w:val="00250A37"/>
    <w:rsid w:val="00255462"/>
    <w:rsid w:val="00255821"/>
    <w:rsid w:val="00256665"/>
    <w:rsid w:val="00260AA1"/>
    <w:rsid w:val="002623D3"/>
    <w:rsid w:val="002656DB"/>
    <w:rsid w:val="00265874"/>
    <w:rsid w:val="002670D2"/>
    <w:rsid w:val="00267883"/>
    <w:rsid w:val="00270D8B"/>
    <w:rsid w:val="00270EBB"/>
    <w:rsid w:val="002711CC"/>
    <w:rsid w:val="00272440"/>
    <w:rsid w:val="00274982"/>
    <w:rsid w:val="002756A6"/>
    <w:rsid w:val="002833B3"/>
    <w:rsid w:val="0028363B"/>
    <w:rsid w:val="00286433"/>
    <w:rsid w:val="002869E8"/>
    <w:rsid w:val="002877A9"/>
    <w:rsid w:val="00291725"/>
    <w:rsid w:val="00293CF1"/>
    <w:rsid w:val="00294C25"/>
    <w:rsid w:val="002A4C2E"/>
    <w:rsid w:val="002A5FC3"/>
    <w:rsid w:val="002B4844"/>
    <w:rsid w:val="002C71BA"/>
    <w:rsid w:val="002C7A47"/>
    <w:rsid w:val="002D050E"/>
    <w:rsid w:val="002D2B78"/>
    <w:rsid w:val="002D5B69"/>
    <w:rsid w:val="002E042F"/>
    <w:rsid w:val="002E0B4E"/>
    <w:rsid w:val="002E22E2"/>
    <w:rsid w:val="002E4412"/>
    <w:rsid w:val="002E59BD"/>
    <w:rsid w:val="002F051F"/>
    <w:rsid w:val="002F076A"/>
    <w:rsid w:val="002F2910"/>
    <w:rsid w:val="00303E20"/>
    <w:rsid w:val="003045B6"/>
    <w:rsid w:val="00310FBE"/>
    <w:rsid w:val="00314713"/>
    <w:rsid w:val="00316247"/>
    <w:rsid w:val="00316AAE"/>
    <w:rsid w:val="0032060B"/>
    <w:rsid w:val="00323461"/>
    <w:rsid w:val="00324356"/>
    <w:rsid w:val="0032600B"/>
    <w:rsid w:val="003275D7"/>
    <w:rsid w:val="00332763"/>
    <w:rsid w:val="00332807"/>
    <w:rsid w:val="00335554"/>
    <w:rsid w:val="003375BB"/>
    <w:rsid w:val="00340176"/>
    <w:rsid w:val="003432DC"/>
    <w:rsid w:val="00346314"/>
    <w:rsid w:val="00346BB8"/>
    <w:rsid w:val="00352784"/>
    <w:rsid w:val="00355623"/>
    <w:rsid w:val="003577C8"/>
    <w:rsid w:val="003579DA"/>
    <w:rsid w:val="003601D3"/>
    <w:rsid w:val="003602DC"/>
    <w:rsid w:val="003609D9"/>
    <w:rsid w:val="00361F12"/>
    <w:rsid w:val="00363069"/>
    <w:rsid w:val="0036381E"/>
    <w:rsid w:val="00363FFF"/>
    <w:rsid w:val="003651D9"/>
    <w:rsid w:val="00370B52"/>
    <w:rsid w:val="0037366E"/>
    <w:rsid w:val="00374B3E"/>
    <w:rsid w:val="00376ED8"/>
    <w:rsid w:val="003823BD"/>
    <w:rsid w:val="0038429E"/>
    <w:rsid w:val="00386D80"/>
    <w:rsid w:val="003871B5"/>
    <w:rsid w:val="00387A27"/>
    <w:rsid w:val="00391D83"/>
    <w:rsid w:val="003921A0"/>
    <w:rsid w:val="003A09FE"/>
    <w:rsid w:val="003A2537"/>
    <w:rsid w:val="003A7E10"/>
    <w:rsid w:val="003B2A2B"/>
    <w:rsid w:val="003B40CC"/>
    <w:rsid w:val="003B70A2"/>
    <w:rsid w:val="003C3AD6"/>
    <w:rsid w:val="003D0D7B"/>
    <w:rsid w:val="003D19E0"/>
    <w:rsid w:val="003D24EE"/>
    <w:rsid w:val="003D5A68"/>
    <w:rsid w:val="003D676A"/>
    <w:rsid w:val="003D724A"/>
    <w:rsid w:val="003D7ECC"/>
    <w:rsid w:val="003E0430"/>
    <w:rsid w:val="003E27F0"/>
    <w:rsid w:val="003E2AA2"/>
    <w:rsid w:val="003E2BC5"/>
    <w:rsid w:val="003E3D4A"/>
    <w:rsid w:val="003E5C68"/>
    <w:rsid w:val="003F0805"/>
    <w:rsid w:val="003F252B"/>
    <w:rsid w:val="003F28C9"/>
    <w:rsid w:val="003F2A72"/>
    <w:rsid w:val="003F3E4A"/>
    <w:rsid w:val="003F4BC3"/>
    <w:rsid w:val="003F58C5"/>
    <w:rsid w:val="003F7141"/>
    <w:rsid w:val="00400459"/>
    <w:rsid w:val="00403EB2"/>
    <w:rsid w:val="004046B6"/>
    <w:rsid w:val="004070FB"/>
    <w:rsid w:val="00410D6B"/>
    <w:rsid w:val="00412649"/>
    <w:rsid w:val="00415432"/>
    <w:rsid w:val="00417A70"/>
    <w:rsid w:val="004225C9"/>
    <w:rsid w:val="00426B61"/>
    <w:rsid w:val="0043291F"/>
    <w:rsid w:val="0043514A"/>
    <w:rsid w:val="00436599"/>
    <w:rsid w:val="004424C6"/>
    <w:rsid w:val="0044310A"/>
    <w:rsid w:val="00444100"/>
    <w:rsid w:val="00444CFC"/>
    <w:rsid w:val="00445D2F"/>
    <w:rsid w:val="00446695"/>
    <w:rsid w:val="00447451"/>
    <w:rsid w:val="004541CC"/>
    <w:rsid w:val="00457DDC"/>
    <w:rsid w:val="00461A12"/>
    <w:rsid w:val="004651FC"/>
    <w:rsid w:val="00466D60"/>
    <w:rsid w:val="00467CEA"/>
    <w:rsid w:val="00470C9B"/>
    <w:rsid w:val="00472402"/>
    <w:rsid w:val="00472ABA"/>
    <w:rsid w:val="00474113"/>
    <w:rsid w:val="004809A3"/>
    <w:rsid w:val="004818E8"/>
    <w:rsid w:val="00482D1D"/>
    <w:rsid w:val="00482DC2"/>
    <w:rsid w:val="00483A94"/>
    <w:rsid w:val="00483C1C"/>
    <w:rsid w:val="004845CE"/>
    <w:rsid w:val="00487FFC"/>
    <w:rsid w:val="00492541"/>
    <w:rsid w:val="00494ECB"/>
    <w:rsid w:val="0049682F"/>
    <w:rsid w:val="004A2E11"/>
    <w:rsid w:val="004A3208"/>
    <w:rsid w:val="004A362F"/>
    <w:rsid w:val="004A7D5B"/>
    <w:rsid w:val="004B0BD9"/>
    <w:rsid w:val="004B387F"/>
    <w:rsid w:val="004B4EF3"/>
    <w:rsid w:val="004B575B"/>
    <w:rsid w:val="004B576F"/>
    <w:rsid w:val="004B7094"/>
    <w:rsid w:val="004C10B4"/>
    <w:rsid w:val="004C6765"/>
    <w:rsid w:val="004C7427"/>
    <w:rsid w:val="004C7B88"/>
    <w:rsid w:val="004D575E"/>
    <w:rsid w:val="004D68CC"/>
    <w:rsid w:val="004D69C3"/>
    <w:rsid w:val="004D6C45"/>
    <w:rsid w:val="004E05BD"/>
    <w:rsid w:val="004E10CA"/>
    <w:rsid w:val="004E47F1"/>
    <w:rsid w:val="004F0FE3"/>
    <w:rsid w:val="004F1713"/>
    <w:rsid w:val="004F1B94"/>
    <w:rsid w:val="004F5211"/>
    <w:rsid w:val="004F6A97"/>
    <w:rsid w:val="004F742C"/>
    <w:rsid w:val="004F7C05"/>
    <w:rsid w:val="00503AE1"/>
    <w:rsid w:val="0050674C"/>
    <w:rsid w:val="00506C22"/>
    <w:rsid w:val="00506FC3"/>
    <w:rsid w:val="00510062"/>
    <w:rsid w:val="00510E28"/>
    <w:rsid w:val="005112E3"/>
    <w:rsid w:val="00513057"/>
    <w:rsid w:val="005169B0"/>
    <w:rsid w:val="00516D6D"/>
    <w:rsid w:val="00521ABB"/>
    <w:rsid w:val="00522681"/>
    <w:rsid w:val="00522F40"/>
    <w:rsid w:val="00523C5F"/>
    <w:rsid w:val="005270A7"/>
    <w:rsid w:val="0053128C"/>
    <w:rsid w:val="005339EE"/>
    <w:rsid w:val="005360E4"/>
    <w:rsid w:val="005376C1"/>
    <w:rsid w:val="00537BB7"/>
    <w:rsid w:val="005410F9"/>
    <w:rsid w:val="005416D9"/>
    <w:rsid w:val="00543FFB"/>
    <w:rsid w:val="0054524C"/>
    <w:rsid w:val="00552563"/>
    <w:rsid w:val="0055394B"/>
    <w:rsid w:val="0055699A"/>
    <w:rsid w:val="00556E6C"/>
    <w:rsid w:val="005629FE"/>
    <w:rsid w:val="005672A9"/>
    <w:rsid w:val="00570B52"/>
    <w:rsid w:val="005719CE"/>
    <w:rsid w:val="00572031"/>
    <w:rsid w:val="00573102"/>
    <w:rsid w:val="0057489B"/>
    <w:rsid w:val="00575F94"/>
    <w:rsid w:val="00581165"/>
    <w:rsid w:val="00581829"/>
    <w:rsid w:val="00584AD0"/>
    <w:rsid w:val="00585DA2"/>
    <w:rsid w:val="00591B96"/>
    <w:rsid w:val="005942AE"/>
    <w:rsid w:val="00594882"/>
    <w:rsid w:val="00596000"/>
    <w:rsid w:val="00597BF5"/>
    <w:rsid w:val="00597DB2"/>
    <w:rsid w:val="005A0264"/>
    <w:rsid w:val="005A2271"/>
    <w:rsid w:val="005A42EE"/>
    <w:rsid w:val="005B50DD"/>
    <w:rsid w:val="005B5C92"/>
    <w:rsid w:val="005B72F3"/>
    <w:rsid w:val="005B7BFB"/>
    <w:rsid w:val="005C066F"/>
    <w:rsid w:val="005C50BF"/>
    <w:rsid w:val="005C5E28"/>
    <w:rsid w:val="005D06CF"/>
    <w:rsid w:val="005D11E8"/>
    <w:rsid w:val="005D1F91"/>
    <w:rsid w:val="005D5546"/>
    <w:rsid w:val="005D5891"/>
    <w:rsid w:val="005D6104"/>
    <w:rsid w:val="005D6176"/>
    <w:rsid w:val="005D7F75"/>
    <w:rsid w:val="005E672C"/>
    <w:rsid w:val="005F0063"/>
    <w:rsid w:val="005F2045"/>
    <w:rsid w:val="005F21E7"/>
    <w:rsid w:val="005F38FE"/>
    <w:rsid w:val="005F3FB5"/>
    <w:rsid w:val="005F4C3E"/>
    <w:rsid w:val="00600EC6"/>
    <w:rsid w:val="006014F8"/>
    <w:rsid w:val="00602956"/>
    <w:rsid w:val="00603ED5"/>
    <w:rsid w:val="00604F10"/>
    <w:rsid w:val="00607529"/>
    <w:rsid w:val="006106AB"/>
    <w:rsid w:val="006107EC"/>
    <w:rsid w:val="006116E2"/>
    <w:rsid w:val="00613604"/>
    <w:rsid w:val="00613C53"/>
    <w:rsid w:val="00614038"/>
    <w:rsid w:val="006229C8"/>
    <w:rsid w:val="00622D31"/>
    <w:rsid w:val="00622D42"/>
    <w:rsid w:val="00623074"/>
    <w:rsid w:val="0062383A"/>
    <w:rsid w:val="0062438F"/>
    <w:rsid w:val="00625D23"/>
    <w:rsid w:val="006263EA"/>
    <w:rsid w:val="006270A3"/>
    <w:rsid w:val="00630F33"/>
    <w:rsid w:val="00633C3F"/>
    <w:rsid w:val="0063498C"/>
    <w:rsid w:val="006360B8"/>
    <w:rsid w:val="00644FC1"/>
    <w:rsid w:val="006512F0"/>
    <w:rsid w:val="006514EA"/>
    <w:rsid w:val="00656A6B"/>
    <w:rsid w:val="00661912"/>
    <w:rsid w:val="00662893"/>
    <w:rsid w:val="00662BE5"/>
    <w:rsid w:val="00662C1B"/>
    <w:rsid w:val="00663624"/>
    <w:rsid w:val="00663EE4"/>
    <w:rsid w:val="00664E72"/>
    <w:rsid w:val="00665A0A"/>
    <w:rsid w:val="00665D8F"/>
    <w:rsid w:val="00672C39"/>
    <w:rsid w:val="00680648"/>
    <w:rsid w:val="00682040"/>
    <w:rsid w:val="006825E1"/>
    <w:rsid w:val="0068355D"/>
    <w:rsid w:val="00692B37"/>
    <w:rsid w:val="006A18C9"/>
    <w:rsid w:val="006A2A74"/>
    <w:rsid w:val="006A3098"/>
    <w:rsid w:val="006A4160"/>
    <w:rsid w:val="006A670E"/>
    <w:rsid w:val="006A7A2A"/>
    <w:rsid w:val="006B28BB"/>
    <w:rsid w:val="006B5074"/>
    <w:rsid w:val="006B7354"/>
    <w:rsid w:val="006B74A3"/>
    <w:rsid w:val="006B7ABF"/>
    <w:rsid w:val="006C1E22"/>
    <w:rsid w:val="006C242B"/>
    <w:rsid w:val="006C2C14"/>
    <w:rsid w:val="006C371A"/>
    <w:rsid w:val="006C7E2C"/>
    <w:rsid w:val="006D163E"/>
    <w:rsid w:val="006D27ED"/>
    <w:rsid w:val="006D4881"/>
    <w:rsid w:val="006D768F"/>
    <w:rsid w:val="006E163F"/>
    <w:rsid w:val="006E5767"/>
    <w:rsid w:val="006F1780"/>
    <w:rsid w:val="006F5D7E"/>
    <w:rsid w:val="00701B3A"/>
    <w:rsid w:val="0070762D"/>
    <w:rsid w:val="00710B63"/>
    <w:rsid w:val="00712AE6"/>
    <w:rsid w:val="0071309E"/>
    <w:rsid w:val="007174BB"/>
    <w:rsid w:val="00720288"/>
    <w:rsid w:val="00723DAF"/>
    <w:rsid w:val="007251A4"/>
    <w:rsid w:val="007270F3"/>
    <w:rsid w:val="00727577"/>
    <w:rsid w:val="00730E16"/>
    <w:rsid w:val="007337B8"/>
    <w:rsid w:val="007377E7"/>
    <w:rsid w:val="007400C4"/>
    <w:rsid w:val="00740B86"/>
    <w:rsid w:val="00742EA4"/>
    <w:rsid w:val="00743BC3"/>
    <w:rsid w:val="00746A3D"/>
    <w:rsid w:val="00747676"/>
    <w:rsid w:val="007479B6"/>
    <w:rsid w:val="00747E7C"/>
    <w:rsid w:val="007516E6"/>
    <w:rsid w:val="00752F7E"/>
    <w:rsid w:val="00755715"/>
    <w:rsid w:val="00761469"/>
    <w:rsid w:val="007622A9"/>
    <w:rsid w:val="00762B0C"/>
    <w:rsid w:val="00767053"/>
    <w:rsid w:val="00774B6B"/>
    <w:rsid w:val="007751BB"/>
    <w:rsid w:val="007773C8"/>
    <w:rsid w:val="0078063E"/>
    <w:rsid w:val="007815AF"/>
    <w:rsid w:val="007824BF"/>
    <w:rsid w:val="0078454E"/>
    <w:rsid w:val="007866A1"/>
    <w:rsid w:val="0078781A"/>
    <w:rsid w:val="00787B2D"/>
    <w:rsid w:val="007922ED"/>
    <w:rsid w:val="007A029D"/>
    <w:rsid w:val="007A080F"/>
    <w:rsid w:val="007A0B00"/>
    <w:rsid w:val="007A51E3"/>
    <w:rsid w:val="007A5635"/>
    <w:rsid w:val="007A676E"/>
    <w:rsid w:val="007A7BF7"/>
    <w:rsid w:val="007B331F"/>
    <w:rsid w:val="007B44B7"/>
    <w:rsid w:val="007B64E0"/>
    <w:rsid w:val="007B6C78"/>
    <w:rsid w:val="007B71E7"/>
    <w:rsid w:val="007C1AAC"/>
    <w:rsid w:val="007C2FDD"/>
    <w:rsid w:val="007C3E9A"/>
    <w:rsid w:val="007C43DB"/>
    <w:rsid w:val="007C5673"/>
    <w:rsid w:val="007D1847"/>
    <w:rsid w:val="007D1C65"/>
    <w:rsid w:val="007D3C15"/>
    <w:rsid w:val="007D500B"/>
    <w:rsid w:val="007D724B"/>
    <w:rsid w:val="007E0C0D"/>
    <w:rsid w:val="007E1D39"/>
    <w:rsid w:val="007E5B51"/>
    <w:rsid w:val="007F771A"/>
    <w:rsid w:val="007F7801"/>
    <w:rsid w:val="00802F29"/>
    <w:rsid w:val="00803E2D"/>
    <w:rsid w:val="008044D0"/>
    <w:rsid w:val="008067DF"/>
    <w:rsid w:val="00806E6D"/>
    <w:rsid w:val="0081222E"/>
    <w:rsid w:val="0081320A"/>
    <w:rsid w:val="00815E51"/>
    <w:rsid w:val="00816FC9"/>
    <w:rsid w:val="008249A2"/>
    <w:rsid w:val="00825642"/>
    <w:rsid w:val="008301C7"/>
    <w:rsid w:val="00830E0E"/>
    <w:rsid w:val="00831FF5"/>
    <w:rsid w:val="008322D3"/>
    <w:rsid w:val="00833045"/>
    <w:rsid w:val="008341AE"/>
    <w:rsid w:val="00834DF7"/>
    <w:rsid w:val="008358E5"/>
    <w:rsid w:val="00836F8A"/>
    <w:rsid w:val="008413B1"/>
    <w:rsid w:val="00841623"/>
    <w:rsid w:val="00841D11"/>
    <w:rsid w:val="00843B52"/>
    <w:rsid w:val="008452AF"/>
    <w:rsid w:val="0084683E"/>
    <w:rsid w:val="0084770A"/>
    <w:rsid w:val="00855EDF"/>
    <w:rsid w:val="008608EF"/>
    <w:rsid w:val="008616CB"/>
    <w:rsid w:val="008618A4"/>
    <w:rsid w:val="0086298C"/>
    <w:rsid w:val="0086353F"/>
    <w:rsid w:val="00863C8B"/>
    <w:rsid w:val="00865616"/>
    <w:rsid w:val="00865DF9"/>
    <w:rsid w:val="00866192"/>
    <w:rsid w:val="00870306"/>
    <w:rsid w:val="00870FB2"/>
    <w:rsid w:val="00871613"/>
    <w:rsid w:val="008729FF"/>
    <w:rsid w:val="00875076"/>
    <w:rsid w:val="00875BFD"/>
    <w:rsid w:val="00883D4F"/>
    <w:rsid w:val="00884925"/>
    <w:rsid w:val="00885ABD"/>
    <w:rsid w:val="00887DE4"/>
    <w:rsid w:val="00887E40"/>
    <w:rsid w:val="00887EBF"/>
    <w:rsid w:val="00890A8E"/>
    <w:rsid w:val="00895F23"/>
    <w:rsid w:val="008A2073"/>
    <w:rsid w:val="008A29C2"/>
    <w:rsid w:val="008A372B"/>
    <w:rsid w:val="008A3FD2"/>
    <w:rsid w:val="008A5F94"/>
    <w:rsid w:val="008A73E1"/>
    <w:rsid w:val="008B1661"/>
    <w:rsid w:val="008B53CB"/>
    <w:rsid w:val="008B5D7E"/>
    <w:rsid w:val="008B620B"/>
    <w:rsid w:val="008B6391"/>
    <w:rsid w:val="008C1766"/>
    <w:rsid w:val="008C2FE8"/>
    <w:rsid w:val="008C42CC"/>
    <w:rsid w:val="008C57EC"/>
    <w:rsid w:val="008C768F"/>
    <w:rsid w:val="008C77AE"/>
    <w:rsid w:val="008D052D"/>
    <w:rsid w:val="008D0BA0"/>
    <w:rsid w:val="008D17FF"/>
    <w:rsid w:val="008D4085"/>
    <w:rsid w:val="008D45BC"/>
    <w:rsid w:val="008D4A4F"/>
    <w:rsid w:val="008D4E48"/>
    <w:rsid w:val="008D6D5E"/>
    <w:rsid w:val="008D7044"/>
    <w:rsid w:val="008D7620"/>
    <w:rsid w:val="008D7642"/>
    <w:rsid w:val="008E0275"/>
    <w:rsid w:val="008E033F"/>
    <w:rsid w:val="008E2B5E"/>
    <w:rsid w:val="008E3F6C"/>
    <w:rsid w:val="008E441F"/>
    <w:rsid w:val="008E4F58"/>
    <w:rsid w:val="008E7997"/>
    <w:rsid w:val="008F06F1"/>
    <w:rsid w:val="008F347B"/>
    <w:rsid w:val="008F78D2"/>
    <w:rsid w:val="009013A1"/>
    <w:rsid w:val="009022A0"/>
    <w:rsid w:val="009061A2"/>
    <w:rsid w:val="00907134"/>
    <w:rsid w:val="00910E03"/>
    <w:rsid w:val="00921B52"/>
    <w:rsid w:val="00924A7A"/>
    <w:rsid w:val="00924E49"/>
    <w:rsid w:val="009268F6"/>
    <w:rsid w:val="00933C9A"/>
    <w:rsid w:val="00934715"/>
    <w:rsid w:val="00934984"/>
    <w:rsid w:val="00934D96"/>
    <w:rsid w:val="00937EF1"/>
    <w:rsid w:val="00940008"/>
    <w:rsid w:val="009406A5"/>
    <w:rsid w:val="00940FC7"/>
    <w:rsid w:val="009429FB"/>
    <w:rsid w:val="009471A5"/>
    <w:rsid w:val="00950FF0"/>
    <w:rsid w:val="009516A1"/>
    <w:rsid w:val="0095196C"/>
    <w:rsid w:val="00951F63"/>
    <w:rsid w:val="0095298A"/>
    <w:rsid w:val="00953CFC"/>
    <w:rsid w:val="0095594C"/>
    <w:rsid w:val="00955CD4"/>
    <w:rsid w:val="00956966"/>
    <w:rsid w:val="009612F6"/>
    <w:rsid w:val="009625E5"/>
    <w:rsid w:val="00966AC0"/>
    <w:rsid w:val="00967B49"/>
    <w:rsid w:val="00972760"/>
    <w:rsid w:val="0097434E"/>
    <w:rsid w:val="0097454A"/>
    <w:rsid w:val="00976822"/>
    <w:rsid w:val="009772DD"/>
    <w:rsid w:val="00980103"/>
    <w:rsid w:val="009813A1"/>
    <w:rsid w:val="00981F7D"/>
    <w:rsid w:val="00983131"/>
    <w:rsid w:val="00983C65"/>
    <w:rsid w:val="009843EF"/>
    <w:rsid w:val="009903C2"/>
    <w:rsid w:val="00991226"/>
    <w:rsid w:val="00991D63"/>
    <w:rsid w:val="00993FF5"/>
    <w:rsid w:val="009A1962"/>
    <w:rsid w:val="009A1DEB"/>
    <w:rsid w:val="009B048D"/>
    <w:rsid w:val="009B5102"/>
    <w:rsid w:val="009C10D5"/>
    <w:rsid w:val="009C2AE5"/>
    <w:rsid w:val="009C48F8"/>
    <w:rsid w:val="009C5B12"/>
    <w:rsid w:val="009C6269"/>
    <w:rsid w:val="009C6F21"/>
    <w:rsid w:val="009D0CDF"/>
    <w:rsid w:val="009D107B"/>
    <w:rsid w:val="009D125C"/>
    <w:rsid w:val="009D2A49"/>
    <w:rsid w:val="009D2DD6"/>
    <w:rsid w:val="009D6A32"/>
    <w:rsid w:val="009D701F"/>
    <w:rsid w:val="009E3114"/>
    <w:rsid w:val="009E31E5"/>
    <w:rsid w:val="009E34B7"/>
    <w:rsid w:val="009F3200"/>
    <w:rsid w:val="009F3C44"/>
    <w:rsid w:val="009F5503"/>
    <w:rsid w:val="009F5CF4"/>
    <w:rsid w:val="009F7D0E"/>
    <w:rsid w:val="00A01AEB"/>
    <w:rsid w:val="00A045EC"/>
    <w:rsid w:val="00A05A12"/>
    <w:rsid w:val="00A0613F"/>
    <w:rsid w:val="00A10784"/>
    <w:rsid w:val="00A14FBD"/>
    <w:rsid w:val="00A16DCD"/>
    <w:rsid w:val="00A171E5"/>
    <w:rsid w:val="00A174B6"/>
    <w:rsid w:val="00A177D5"/>
    <w:rsid w:val="00A22D81"/>
    <w:rsid w:val="00A232BB"/>
    <w:rsid w:val="00A23689"/>
    <w:rsid w:val="00A2480E"/>
    <w:rsid w:val="00A276B2"/>
    <w:rsid w:val="00A30BDA"/>
    <w:rsid w:val="00A30E89"/>
    <w:rsid w:val="00A31CA6"/>
    <w:rsid w:val="00A322F4"/>
    <w:rsid w:val="00A37899"/>
    <w:rsid w:val="00A43E92"/>
    <w:rsid w:val="00A5423E"/>
    <w:rsid w:val="00A5645C"/>
    <w:rsid w:val="00A6421B"/>
    <w:rsid w:val="00A66F91"/>
    <w:rsid w:val="00A746EB"/>
    <w:rsid w:val="00A765C5"/>
    <w:rsid w:val="00A773A9"/>
    <w:rsid w:val="00A81A19"/>
    <w:rsid w:val="00A81A7C"/>
    <w:rsid w:val="00A84DE6"/>
    <w:rsid w:val="00A852CC"/>
    <w:rsid w:val="00A85861"/>
    <w:rsid w:val="00A860E5"/>
    <w:rsid w:val="00A875FF"/>
    <w:rsid w:val="00A90BD5"/>
    <w:rsid w:val="00A910E1"/>
    <w:rsid w:val="00A91203"/>
    <w:rsid w:val="00A92AD6"/>
    <w:rsid w:val="00A93362"/>
    <w:rsid w:val="00A95DB2"/>
    <w:rsid w:val="00A9751B"/>
    <w:rsid w:val="00A9786E"/>
    <w:rsid w:val="00AA05BE"/>
    <w:rsid w:val="00AA18D4"/>
    <w:rsid w:val="00AA3771"/>
    <w:rsid w:val="00AA684E"/>
    <w:rsid w:val="00AA69C0"/>
    <w:rsid w:val="00AB15A3"/>
    <w:rsid w:val="00AB470D"/>
    <w:rsid w:val="00AC2090"/>
    <w:rsid w:val="00AC2FDB"/>
    <w:rsid w:val="00AC609B"/>
    <w:rsid w:val="00AC7C88"/>
    <w:rsid w:val="00AD069D"/>
    <w:rsid w:val="00AD2AE2"/>
    <w:rsid w:val="00AD3EA6"/>
    <w:rsid w:val="00AD7036"/>
    <w:rsid w:val="00AE1439"/>
    <w:rsid w:val="00AE1990"/>
    <w:rsid w:val="00AE4AED"/>
    <w:rsid w:val="00AE629A"/>
    <w:rsid w:val="00AE7BC1"/>
    <w:rsid w:val="00AF0095"/>
    <w:rsid w:val="00AF472E"/>
    <w:rsid w:val="00AF591F"/>
    <w:rsid w:val="00AF7069"/>
    <w:rsid w:val="00AF7239"/>
    <w:rsid w:val="00B00121"/>
    <w:rsid w:val="00B03C08"/>
    <w:rsid w:val="00B072B1"/>
    <w:rsid w:val="00B10496"/>
    <w:rsid w:val="00B10DCE"/>
    <w:rsid w:val="00B1148B"/>
    <w:rsid w:val="00B15A1D"/>
    <w:rsid w:val="00B15D8F"/>
    <w:rsid w:val="00B15E9B"/>
    <w:rsid w:val="00B22F7D"/>
    <w:rsid w:val="00B24019"/>
    <w:rsid w:val="00B258C5"/>
    <w:rsid w:val="00B275B5"/>
    <w:rsid w:val="00B27F4B"/>
    <w:rsid w:val="00B3238C"/>
    <w:rsid w:val="00B35749"/>
    <w:rsid w:val="00B403E4"/>
    <w:rsid w:val="00B409D2"/>
    <w:rsid w:val="00B43198"/>
    <w:rsid w:val="00B43654"/>
    <w:rsid w:val="00B45FA5"/>
    <w:rsid w:val="00B4798B"/>
    <w:rsid w:val="00B47C57"/>
    <w:rsid w:val="00B541EC"/>
    <w:rsid w:val="00B54952"/>
    <w:rsid w:val="00B55350"/>
    <w:rsid w:val="00B55BDE"/>
    <w:rsid w:val="00B57934"/>
    <w:rsid w:val="00B628BD"/>
    <w:rsid w:val="00B63B69"/>
    <w:rsid w:val="00B65E96"/>
    <w:rsid w:val="00B7582C"/>
    <w:rsid w:val="00B759C2"/>
    <w:rsid w:val="00B809FB"/>
    <w:rsid w:val="00B818FD"/>
    <w:rsid w:val="00B82D84"/>
    <w:rsid w:val="00B84D95"/>
    <w:rsid w:val="00B8586D"/>
    <w:rsid w:val="00B87220"/>
    <w:rsid w:val="00B90962"/>
    <w:rsid w:val="00B92651"/>
    <w:rsid w:val="00B92E9F"/>
    <w:rsid w:val="00B92EA1"/>
    <w:rsid w:val="00B9303B"/>
    <w:rsid w:val="00B9308F"/>
    <w:rsid w:val="00B93B01"/>
    <w:rsid w:val="00B94919"/>
    <w:rsid w:val="00B965FD"/>
    <w:rsid w:val="00BA1337"/>
    <w:rsid w:val="00BA1A91"/>
    <w:rsid w:val="00BA437B"/>
    <w:rsid w:val="00BA4A87"/>
    <w:rsid w:val="00BA504D"/>
    <w:rsid w:val="00BA773E"/>
    <w:rsid w:val="00BB09F2"/>
    <w:rsid w:val="00BB13DA"/>
    <w:rsid w:val="00BB22E3"/>
    <w:rsid w:val="00BB4681"/>
    <w:rsid w:val="00BB4DB0"/>
    <w:rsid w:val="00BB62C0"/>
    <w:rsid w:val="00BB65D8"/>
    <w:rsid w:val="00BB6AAC"/>
    <w:rsid w:val="00BB74AF"/>
    <w:rsid w:val="00BB76BC"/>
    <w:rsid w:val="00BC3E9F"/>
    <w:rsid w:val="00BC4147"/>
    <w:rsid w:val="00BC4803"/>
    <w:rsid w:val="00BC6EDE"/>
    <w:rsid w:val="00BC7584"/>
    <w:rsid w:val="00BC7A70"/>
    <w:rsid w:val="00BD2720"/>
    <w:rsid w:val="00BD50E5"/>
    <w:rsid w:val="00BD66AF"/>
    <w:rsid w:val="00BD6767"/>
    <w:rsid w:val="00BE02D0"/>
    <w:rsid w:val="00BE1308"/>
    <w:rsid w:val="00BE39EE"/>
    <w:rsid w:val="00BE5916"/>
    <w:rsid w:val="00BE7EBE"/>
    <w:rsid w:val="00BF2986"/>
    <w:rsid w:val="00C0135D"/>
    <w:rsid w:val="00C015EA"/>
    <w:rsid w:val="00C05CCE"/>
    <w:rsid w:val="00C1037F"/>
    <w:rsid w:val="00C10561"/>
    <w:rsid w:val="00C13FFC"/>
    <w:rsid w:val="00C158E0"/>
    <w:rsid w:val="00C16F09"/>
    <w:rsid w:val="00C20EFF"/>
    <w:rsid w:val="00C250ED"/>
    <w:rsid w:val="00C260B7"/>
    <w:rsid w:val="00C269BA"/>
    <w:rsid w:val="00C269FC"/>
    <w:rsid w:val="00C26E7C"/>
    <w:rsid w:val="00C3192F"/>
    <w:rsid w:val="00C32822"/>
    <w:rsid w:val="00C32901"/>
    <w:rsid w:val="00C33078"/>
    <w:rsid w:val="00C34B51"/>
    <w:rsid w:val="00C3617A"/>
    <w:rsid w:val="00C412AE"/>
    <w:rsid w:val="00C42C6C"/>
    <w:rsid w:val="00C45949"/>
    <w:rsid w:val="00C45E20"/>
    <w:rsid w:val="00C512AA"/>
    <w:rsid w:val="00C536E4"/>
    <w:rsid w:val="00C54E48"/>
    <w:rsid w:val="00C56183"/>
    <w:rsid w:val="00C60F4D"/>
    <w:rsid w:val="00C61586"/>
    <w:rsid w:val="00C62E65"/>
    <w:rsid w:val="00C636C8"/>
    <w:rsid w:val="00C63D7E"/>
    <w:rsid w:val="00C6458D"/>
    <w:rsid w:val="00C6519D"/>
    <w:rsid w:val="00C6772C"/>
    <w:rsid w:val="00C67BA9"/>
    <w:rsid w:val="00C71FDB"/>
    <w:rsid w:val="00C741DD"/>
    <w:rsid w:val="00C75389"/>
    <w:rsid w:val="00C75E6D"/>
    <w:rsid w:val="00C7717D"/>
    <w:rsid w:val="00C80544"/>
    <w:rsid w:val="00C82ED4"/>
    <w:rsid w:val="00C831AA"/>
    <w:rsid w:val="00C83F0F"/>
    <w:rsid w:val="00C84EF0"/>
    <w:rsid w:val="00C87071"/>
    <w:rsid w:val="00C91E08"/>
    <w:rsid w:val="00C938EC"/>
    <w:rsid w:val="00C940A2"/>
    <w:rsid w:val="00C946C5"/>
    <w:rsid w:val="00C969FE"/>
    <w:rsid w:val="00CA056A"/>
    <w:rsid w:val="00CA175A"/>
    <w:rsid w:val="00CB0D10"/>
    <w:rsid w:val="00CB2334"/>
    <w:rsid w:val="00CB5DBD"/>
    <w:rsid w:val="00CB6758"/>
    <w:rsid w:val="00CC0A62"/>
    <w:rsid w:val="00CC4EA3"/>
    <w:rsid w:val="00CC68D6"/>
    <w:rsid w:val="00CC6D50"/>
    <w:rsid w:val="00CD0A74"/>
    <w:rsid w:val="00CD1326"/>
    <w:rsid w:val="00CD3E1F"/>
    <w:rsid w:val="00CD44D7"/>
    <w:rsid w:val="00CD4D46"/>
    <w:rsid w:val="00CD61EF"/>
    <w:rsid w:val="00CD7D94"/>
    <w:rsid w:val="00CE0AA5"/>
    <w:rsid w:val="00CE45D2"/>
    <w:rsid w:val="00CE4D1E"/>
    <w:rsid w:val="00CE61F2"/>
    <w:rsid w:val="00CE63C0"/>
    <w:rsid w:val="00CF283F"/>
    <w:rsid w:val="00CF508D"/>
    <w:rsid w:val="00D0225B"/>
    <w:rsid w:val="00D04B4D"/>
    <w:rsid w:val="00D05B7C"/>
    <w:rsid w:val="00D07411"/>
    <w:rsid w:val="00D10BFF"/>
    <w:rsid w:val="00D145F4"/>
    <w:rsid w:val="00D17604"/>
    <w:rsid w:val="00D22DE2"/>
    <w:rsid w:val="00D250A2"/>
    <w:rsid w:val="00D26F3F"/>
    <w:rsid w:val="00D34E63"/>
    <w:rsid w:val="00D3503E"/>
    <w:rsid w:val="00D35F24"/>
    <w:rsid w:val="00D3778D"/>
    <w:rsid w:val="00D40905"/>
    <w:rsid w:val="00D422BB"/>
    <w:rsid w:val="00D426C0"/>
    <w:rsid w:val="00D42ED8"/>
    <w:rsid w:val="00D439FF"/>
    <w:rsid w:val="00D51623"/>
    <w:rsid w:val="00D51A38"/>
    <w:rsid w:val="00D51C85"/>
    <w:rsid w:val="00D54088"/>
    <w:rsid w:val="00D54BCF"/>
    <w:rsid w:val="00D558AA"/>
    <w:rsid w:val="00D56315"/>
    <w:rsid w:val="00D5643C"/>
    <w:rsid w:val="00D609FE"/>
    <w:rsid w:val="00D60F27"/>
    <w:rsid w:val="00D62BD7"/>
    <w:rsid w:val="00D62CEC"/>
    <w:rsid w:val="00D6437D"/>
    <w:rsid w:val="00D65BC1"/>
    <w:rsid w:val="00D70E45"/>
    <w:rsid w:val="00D71290"/>
    <w:rsid w:val="00D748B5"/>
    <w:rsid w:val="00D83D6B"/>
    <w:rsid w:val="00D85A7B"/>
    <w:rsid w:val="00D91791"/>
    <w:rsid w:val="00D91815"/>
    <w:rsid w:val="00D97209"/>
    <w:rsid w:val="00DA1854"/>
    <w:rsid w:val="00DA1B2D"/>
    <w:rsid w:val="00DA2E04"/>
    <w:rsid w:val="00DA4086"/>
    <w:rsid w:val="00DA646A"/>
    <w:rsid w:val="00DA698D"/>
    <w:rsid w:val="00DA7715"/>
    <w:rsid w:val="00DA7A7E"/>
    <w:rsid w:val="00DA7FE0"/>
    <w:rsid w:val="00DB186B"/>
    <w:rsid w:val="00DB476F"/>
    <w:rsid w:val="00DB5C1E"/>
    <w:rsid w:val="00DC4A7B"/>
    <w:rsid w:val="00DC5581"/>
    <w:rsid w:val="00DC5891"/>
    <w:rsid w:val="00DC76D8"/>
    <w:rsid w:val="00DD13DB"/>
    <w:rsid w:val="00DD4BA7"/>
    <w:rsid w:val="00DD4D5A"/>
    <w:rsid w:val="00DE0504"/>
    <w:rsid w:val="00DE2B1C"/>
    <w:rsid w:val="00DE3F6C"/>
    <w:rsid w:val="00DE4EE0"/>
    <w:rsid w:val="00DE4F60"/>
    <w:rsid w:val="00DE5F2F"/>
    <w:rsid w:val="00DE644B"/>
    <w:rsid w:val="00DE6D6A"/>
    <w:rsid w:val="00DE7269"/>
    <w:rsid w:val="00DE7839"/>
    <w:rsid w:val="00DF057A"/>
    <w:rsid w:val="00DF41E7"/>
    <w:rsid w:val="00DF683C"/>
    <w:rsid w:val="00DF769E"/>
    <w:rsid w:val="00DF7CCA"/>
    <w:rsid w:val="00E007E6"/>
    <w:rsid w:val="00E014B6"/>
    <w:rsid w:val="00E01A95"/>
    <w:rsid w:val="00E01D59"/>
    <w:rsid w:val="00E078B4"/>
    <w:rsid w:val="00E10B94"/>
    <w:rsid w:val="00E115D7"/>
    <w:rsid w:val="00E121ED"/>
    <w:rsid w:val="00E1423C"/>
    <w:rsid w:val="00E1593D"/>
    <w:rsid w:val="00E16D14"/>
    <w:rsid w:val="00E16E42"/>
    <w:rsid w:val="00E20C45"/>
    <w:rsid w:val="00E25761"/>
    <w:rsid w:val="00E30AAF"/>
    <w:rsid w:val="00E349F6"/>
    <w:rsid w:val="00E34F09"/>
    <w:rsid w:val="00E35A01"/>
    <w:rsid w:val="00E35AD6"/>
    <w:rsid w:val="00E35F5B"/>
    <w:rsid w:val="00E36293"/>
    <w:rsid w:val="00E36A9C"/>
    <w:rsid w:val="00E4210F"/>
    <w:rsid w:val="00E451B1"/>
    <w:rsid w:val="00E46BAB"/>
    <w:rsid w:val="00E50AF1"/>
    <w:rsid w:val="00E5183A"/>
    <w:rsid w:val="00E56193"/>
    <w:rsid w:val="00E5672F"/>
    <w:rsid w:val="00E60F58"/>
    <w:rsid w:val="00E61A6A"/>
    <w:rsid w:val="00E61D49"/>
    <w:rsid w:val="00E61FFC"/>
    <w:rsid w:val="00E62094"/>
    <w:rsid w:val="00E640BF"/>
    <w:rsid w:val="00E7532D"/>
    <w:rsid w:val="00E8043B"/>
    <w:rsid w:val="00E8264E"/>
    <w:rsid w:val="00E8338D"/>
    <w:rsid w:val="00E8344E"/>
    <w:rsid w:val="00E83F2D"/>
    <w:rsid w:val="00E84A1F"/>
    <w:rsid w:val="00E8520F"/>
    <w:rsid w:val="00E90AC0"/>
    <w:rsid w:val="00E91C15"/>
    <w:rsid w:val="00E9442A"/>
    <w:rsid w:val="00E962B3"/>
    <w:rsid w:val="00EA481F"/>
    <w:rsid w:val="00EA4EA1"/>
    <w:rsid w:val="00EA7E83"/>
    <w:rsid w:val="00EB71A2"/>
    <w:rsid w:val="00EC098D"/>
    <w:rsid w:val="00EC11E0"/>
    <w:rsid w:val="00EC20F6"/>
    <w:rsid w:val="00EC7367"/>
    <w:rsid w:val="00ED0083"/>
    <w:rsid w:val="00ED3E87"/>
    <w:rsid w:val="00ED4892"/>
    <w:rsid w:val="00ED5269"/>
    <w:rsid w:val="00EE075C"/>
    <w:rsid w:val="00EE114A"/>
    <w:rsid w:val="00EE1C86"/>
    <w:rsid w:val="00EE6CBD"/>
    <w:rsid w:val="00EE7926"/>
    <w:rsid w:val="00EF065F"/>
    <w:rsid w:val="00EF19A5"/>
    <w:rsid w:val="00EF1E77"/>
    <w:rsid w:val="00EF3F52"/>
    <w:rsid w:val="00EF5BD1"/>
    <w:rsid w:val="00EF6962"/>
    <w:rsid w:val="00EF6EAD"/>
    <w:rsid w:val="00F002DD"/>
    <w:rsid w:val="00F034AC"/>
    <w:rsid w:val="00F0472E"/>
    <w:rsid w:val="00F04ABA"/>
    <w:rsid w:val="00F059D8"/>
    <w:rsid w:val="00F059F9"/>
    <w:rsid w:val="00F0650A"/>
    <w:rsid w:val="00F0665F"/>
    <w:rsid w:val="00F071FF"/>
    <w:rsid w:val="00F11910"/>
    <w:rsid w:val="00F146E5"/>
    <w:rsid w:val="00F1527E"/>
    <w:rsid w:val="00F159CF"/>
    <w:rsid w:val="00F214E1"/>
    <w:rsid w:val="00F2262E"/>
    <w:rsid w:val="00F23863"/>
    <w:rsid w:val="00F25751"/>
    <w:rsid w:val="00F2737E"/>
    <w:rsid w:val="00F3060F"/>
    <w:rsid w:val="00F31393"/>
    <w:rsid w:val="00F313A8"/>
    <w:rsid w:val="00F33FD8"/>
    <w:rsid w:val="00F36E0E"/>
    <w:rsid w:val="00F37220"/>
    <w:rsid w:val="00F426B5"/>
    <w:rsid w:val="00F44044"/>
    <w:rsid w:val="00F455EA"/>
    <w:rsid w:val="00F5188B"/>
    <w:rsid w:val="00F573E3"/>
    <w:rsid w:val="00F60F63"/>
    <w:rsid w:val="00F613B0"/>
    <w:rsid w:val="00F6170E"/>
    <w:rsid w:val="00F6224C"/>
    <w:rsid w:val="00F623E5"/>
    <w:rsid w:val="00F6298D"/>
    <w:rsid w:val="00F64792"/>
    <w:rsid w:val="00F669C1"/>
    <w:rsid w:val="00F66C25"/>
    <w:rsid w:val="00F67F32"/>
    <w:rsid w:val="00F70316"/>
    <w:rsid w:val="00F7271D"/>
    <w:rsid w:val="00F7433C"/>
    <w:rsid w:val="00F74FAA"/>
    <w:rsid w:val="00F776A3"/>
    <w:rsid w:val="00F80B3B"/>
    <w:rsid w:val="00F82F74"/>
    <w:rsid w:val="00F846DB"/>
    <w:rsid w:val="00F847E4"/>
    <w:rsid w:val="00F8495F"/>
    <w:rsid w:val="00F8659B"/>
    <w:rsid w:val="00F900F7"/>
    <w:rsid w:val="00F9257D"/>
    <w:rsid w:val="00F9427B"/>
    <w:rsid w:val="00F967B3"/>
    <w:rsid w:val="00FA1B42"/>
    <w:rsid w:val="00FA2A29"/>
    <w:rsid w:val="00FA427F"/>
    <w:rsid w:val="00FA7074"/>
    <w:rsid w:val="00FB66E9"/>
    <w:rsid w:val="00FC24E1"/>
    <w:rsid w:val="00FC278A"/>
    <w:rsid w:val="00FC4CE3"/>
    <w:rsid w:val="00FD11C0"/>
    <w:rsid w:val="00FD2E73"/>
    <w:rsid w:val="00FD3F02"/>
    <w:rsid w:val="00FD6B22"/>
    <w:rsid w:val="00FE5F5C"/>
    <w:rsid w:val="00FE624E"/>
    <w:rsid w:val="00FF11B8"/>
    <w:rsid w:val="00FF2BA5"/>
    <w:rsid w:val="00FF33D1"/>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63AA9"/>
  <w15:chartTrackingRefBased/>
  <w15:docId w15:val="{23D46C85-2333-40EE-9A63-CBFAA413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semiHidden="1" w:uiPriority="35" w:unhideWhenUsed="1" w:qFormat="1"/>
    <w:lsdException w:name="annotation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tabs>
        <w:tab w:val="clear" w:pos="846"/>
        <w:tab w:val="num" w:pos="576"/>
      </w:tabs>
      <w:ind w:left="576"/>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character" w:customStyle="1" w:styleId="apple-style-span">
    <w:name w:val="apple-style-span"/>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le-converted-space">
    <w:name w:val="apple-converted-space"/>
    <w:rsid w:val="004B575B"/>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e.net/%3cdomain%3e/%3cdomain%3ecomments.cfm" TargetMode="External"/><Relationship Id="rId18" Type="http://schemas.openxmlformats.org/officeDocument/2006/relationships/hyperlink" Target="http://www.ihe.net/Technical_Framework/index.cfm" TargetMode="External"/><Relationship Id="rId26" Type="http://schemas.openxmlformats.org/officeDocument/2006/relationships/hyperlink" Target="http://www.ihe.net/Technical_Framework/index.cfm"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hl7.org/fhir/http.html" TargetMode="External"/><Relationship Id="rId34" Type="http://schemas.openxmlformats.org/officeDocument/2006/relationships/hyperlink" Target="ftp://ftp.ihe.net/TF_Implementation_Material/PCC/fhir/CarePlanSubscription.structuredefinition_20160427.xml" TargetMode="External"/><Relationship Id="rId7" Type="http://schemas.openxmlformats.org/officeDocument/2006/relationships/endnotes" Target="endnotes.xml"/><Relationship Id="rId12" Type="http://schemas.openxmlformats.org/officeDocument/2006/relationships/hyperlink" Target="http://www.ihe.net/Technical_Framework/public_comment.cfm" TargetMode="External"/><Relationship Id="rId17" Type="http://schemas.openxmlformats.org/officeDocument/2006/relationships/hyperlink" Target="http://www.ihe.net/profiles/index.cfm" TargetMode="External"/><Relationship Id="rId25" Type="http://schemas.openxmlformats.org/officeDocument/2006/relationships/hyperlink" Target="http://hl7.org/fhir/http.html" TargetMode="External"/><Relationship Id="rId33" Type="http://schemas.openxmlformats.org/officeDocument/2006/relationships/hyperlink" Target="ftp://ftp.ihe.net/TF_Implementation_Material/PCC/fhir/careplan_dynamic_profile_20160427.xml"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ihe.net/About/process.cfm" TargetMode="External"/><Relationship Id="rId20" Type="http://schemas.openxmlformats.org/officeDocument/2006/relationships/hyperlink" Target="http://hl7.org/fhir/http.html" TargetMode="External"/><Relationship Id="rId29" Type="http://schemas.openxmlformats.org/officeDocument/2006/relationships/hyperlink" Target="http://hl7.org/fhir/search.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National_Extensions_Process" TargetMode="External"/><Relationship Id="rId24" Type="http://schemas.openxmlformats.org/officeDocument/2006/relationships/hyperlink" Target="http://hl7.org/fhir/extensibility.html" TargetMode="External"/><Relationship Id="rId32" Type="http://schemas.openxmlformats.org/officeDocument/2006/relationships/hyperlink" Target="http://hl7.org/fhir/bundle.html" TargetMode="External"/><Relationship Id="rId37" Type="http://schemas.openxmlformats.org/officeDocument/2006/relationships/footer" Target="footer2.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ihe.net/Domains/index.cfm" TargetMode="External"/><Relationship Id="rId23" Type="http://schemas.openxmlformats.org/officeDocument/2006/relationships/hyperlink" Target="http://hl7.org/fhir/http.html" TargetMode="External"/><Relationship Id="rId28" Type="http://schemas.openxmlformats.org/officeDocument/2006/relationships/image" Target="media/image3.jpg"/><Relationship Id="rId36" Type="http://schemas.openxmlformats.org/officeDocument/2006/relationships/footer" Target="footer1.xml"/><Relationship Id="rId10" Type="http://schemas.openxmlformats.org/officeDocument/2006/relationships/hyperlink" Target="http://wiki.ihe.net/index.php?title=Process" TargetMode="External"/><Relationship Id="rId19" Type="http://schemas.openxmlformats.org/officeDocument/2006/relationships/hyperlink" Target="http://ihe.net/ihetemplates.cfm" TargetMode="External"/><Relationship Id="rId31" Type="http://schemas.openxmlformats.org/officeDocument/2006/relationships/hyperlink" Target="http://hl7.org/fhir/search.html" TargetMode="External"/><Relationship Id="rId4" Type="http://schemas.openxmlformats.org/officeDocument/2006/relationships/settings" Target="settings.xml"/><Relationship Id="rId9" Type="http://schemas.openxmlformats.org/officeDocument/2006/relationships/hyperlink" Target="http://wiki.ihe.net/index.php?title=Writing_Technical_Frameworks_and_Supplements" TargetMode="External"/><Relationship Id="rId14" Type="http://schemas.openxmlformats.org/officeDocument/2006/relationships/hyperlink" Target="http://www.ihe.net" TargetMode="External"/><Relationship Id="rId22" Type="http://schemas.openxmlformats.org/officeDocument/2006/relationships/hyperlink" Target="http://hl7.org/fhir/http.html" TargetMode="External"/><Relationship Id="rId27" Type="http://schemas.openxmlformats.org/officeDocument/2006/relationships/image" Target="media/image2.jpeg"/><Relationship Id="rId30" Type="http://schemas.openxmlformats.org/officeDocument/2006/relationships/hyperlink" Target="http://hl7.org/fhir/careplan.html" TargetMode="External"/><Relationship Id="rId35"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iki.hl7.org/images/1/1d/PCWG_Care_Plan_DAM_Specification_-_Part_1_-_Draft_2015-11-04.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5" Type="http://schemas.openxmlformats.org/officeDocument/2006/relationships/hyperlink" Target="https://www.healthit.gov/sites/default/files/hie-interoperability/nationwide-interoperability-roadmap-final-version-1.0.pdf" TargetMode="External"/><Relationship Id="rId4"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EA587-59B4-42FD-8B7A-8087C4458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113</TotalTime>
  <Pages>57</Pages>
  <Words>18778</Words>
  <Characters>107039</Characters>
  <Application>Microsoft Office Word</Application>
  <DocSecurity>0</DocSecurity>
  <Lines>891</Lines>
  <Paragraphs>251</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125566</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Cole, George</cp:lastModifiedBy>
  <cp:revision>29</cp:revision>
  <cp:lastPrinted>2012-05-01T14:26:00Z</cp:lastPrinted>
  <dcterms:created xsi:type="dcterms:W3CDTF">2016-04-28T15:39:00Z</dcterms:created>
  <dcterms:modified xsi:type="dcterms:W3CDTF">2016-04-28T22:29:00Z</dcterms:modified>
  <cp:category>IHE Supplement Template</cp:category>
</cp:coreProperties>
</file>