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1ADE45" w14:textId="77777777" w:rsidR="00CF283F" w:rsidRPr="003651D9" w:rsidRDefault="00CF283F" w:rsidP="00D05B7C">
      <w:pPr>
        <w:pStyle w:val="BodyText"/>
        <w:jc w:val="center"/>
        <w:rPr>
          <w:b/>
          <w:bCs/>
          <w:sz w:val="28"/>
          <w:szCs w:val="28"/>
        </w:rPr>
      </w:pPr>
      <w:r w:rsidRPr="003651D9">
        <w:rPr>
          <w:b/>
          <w:bCs/>
          <w:sz w:val="28"/>
          <w:szCs w:val="28"/>
        </w:rPr>
        <w:t>Integrating the Healthcare Enterprise</w:t>
      </w:r>
    </w:p>
    <w:p w14:paraId="3FCDCC0B" w14:textId="77777777" w:rsidR="00CF283F" w:rsidRPr="003651D9" w:rsidRDefault="00CF283F" w:rsidP="00663624">
      <w:pPr>
        <w:pStyle w:val="BodyText"/>
      </w:pPr>
    </w:p>
    <w:p w14:paraId="551986B4" w14:textId="794E4A26" w:rsidR="00CF283F" w:rsidRPr="003651D9" w:rsidRDefault="00E86C31" w:rsidP="003D24EE">
      <w:pPr>
        <w:pStyle w:val="BodyText"/>
        <w:jc w:val="center"/>
      </w:pPr>
      <w:r w:rsidRPr="003651D9">
        <w:rPr>
          <w:noProof/>
        </w:rPr>
        <w:drawing>
          <wp:inline distT="0" distB="0" distL="0" distR="0" wp14:anchorId="5FAE6A9F" wp14:editId="348F521F">
            <wp:extent cx="1571625" cy="1117600"/>
            <wp:effectExtent l="0" t="0" r="9525" b="635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1625" cy="1117600"/>
                    </a:xfrm>
                    <a:prstGeom prst="rect">
                      <a:avLst/>
                    </a:prstGeom>
                    <a:noFill/>
                    <a:ln>
                      <a:noFill/>
                    </a:ln>
                  </pic:spPr>
                </pic:pic>
              </a:graphicData>
            </a:graphic>
          </wp:inline>
        </w:drawing>
      </w:r>
    </w:p>
    <w:p w14:paraId="4F5196E2" w14:textId="77777777" w:rsidR="00CF283F" w:rsidRPr="003651D9" w:rsidRDefault="00CF283F" w:rsidP="000807AC">
      <w:pPr>
        <w:pStyle w:val="BodyText"/>
      </w:pPr>
    </w:p>
    <w:p w14:paraId="081640BC" w14:textId="77777777" w:rsidR="007400C4" w:rsidRPr="003651D9" w:rsidRDefault="007400C4" w:rsidP="00663624">
      <w:pPr>
        <w:pStyle w:val="BodyText"/>
      </w:pPr>
    </w:p>
    <w:p w14:paraId="58BE1D99" w14:textId="77777777" w:rsidR="00482DC2" w:rsidRPr="003651D9" w:rsidRDefault="00CF283F" w:rsidP="000807AC">
      <w:pPr>
        <w:pStyle w:val="BodyText"/>
        <w:jc w:val="center"/>
        <w:rPr>
          <w:b/>
          <w:sz w:val="44"/>
          <w:szCs w:val="44"/>
        </w:rPr>
      </w:pPr>
      <w:r w:rsidRPr="003651D9">
        <w:rPr>
          <w:b/>
          <w:sz w:val="44"/>
          <w:szCs w:val="44"/>
        </w:rPr>
        <w:t>IHE &lt;</w:t>
      </w:r>
      <w:r w:rsidR="006E1DC7">
        <w:rPr>
          <w:b/>
          <w:sz w:val="44"/>
          <w:szCs w:val="44"/>
        </w:rPr>
        <w:t>PCC</w:t>
      </w:r>
      <w:r w:rsidRPr="003651D9">
        <w:rPr>
          <w:b/>
          <w:sz w:val="44"/>
          <w:szCs w:val="44"/>
        </w:rPr>
        <w:t>&gt;</w:t>
      </w:r>
    </w:p>
    <w:p w14:paraId="1082645B"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7550AE81" w14:textId="77777777" w:rsidR="00CF283F" w:rsidRPr="003651D9" w:rsidRDefault="00CF283F" w:rsidP="000807AC">
      <w:pPr>
        <w:pStyle w:val="BodyText"/>
      </w:pPr>
    </w:p>
    <w:p w14:paraId="33437497" w14:textId="77777777" w:rsidR="00656A6B" w:rsidRPr="003651D9" w:rsidRDefault="00656A6B" w:rsidP="000807AC">
      <w:pPr>
        <w:pStyle w:val="BodyText"/>
      </w:pPr>
    </w:p>
    <w:p w14:paraId="3DDC83B9" w14:textId="77777777" w:rsidR="00CF283F" w:rsidRPr="003651D9" w:rsidRDefault="00CF283F" w:rsidP="00663624">
      <w:pPr>
        <w:jc w:val="center"/>
        <w:rPr>
          <w:b/>
          <w:sz w:val="44"/>
          <w:szCs w:val="44"/>
        </w:rPr>
      </w:pPr>
      <w:r w:rsidRPr="003651D9">
        <w:rPr>
          <w:b/>
          <w:sz w:val="44"/>
          <w:szCs w:val="44"/>
        </w:rPr>
        <w:t>&lt;</w:t>
      </w:r>
      <w:r w:rsidR="006E1DC7">
        <w:rPr>
          <w:b/>
          <w:sz w:val="44"/>
          <w:szCs w:val="44"/>
        </w:rPr>
        <w:t>Remote Patient Monitoring</w:t>
      </w:r>
      <w:r w:rsidR="000F613A" w:rsidRPr="003651D9">
        <w:rPr>
          <w:b/>
          <w:sz w:val="44"/>
          <w:szCs w:val="44"/>
        </w:rPr>
        <w:t xml:space="preserve"> </w:t>
      </w:r>
      <w:r w:rsidRPr="003651D9">
        <w:rPr>
          <w:b/>
          <w:sz w:val="44"/>
          <w:szCs w:val="44"/>
        </w:rPr>
        <w:br/>
        <w:t>(</w:t>
      </w:r>
      <w:r w:rsidR="006E1DC7">
        <w:rPr>
          <w:b/>
          <w:sz w:val="44"/>
          <w:szCs w:val="44"/>
        </w:rPr>
        <w:t>RPM</w:t>
      </w:r>
      <w:r w:rsidRPr="003651D9">
        <w:rPr>
          <w:b/>
          <w:sz w:val="44"/>
          <w:szCs w:val="44"/>
        </w:rPr>
        <w:t>)&gt;</w:t>
      </w:r>
    </w:p>
    <w:p w14:paraId="4FB612E5" w14:textId="77777777" w:rsidR="00CF283F" w:rsidRPr="003651D9" w:rsidRDefault="00CF283F" w:rsidP="000125FF">
      <w:pPr>
        <w:pStyle w:val="BodyText"/>
      </w:pPr>
    </w:p>
    <w:p w14:paraId="16FFA7FF" w14:textId="77777777" w:rsidR="007400C4" w:rsidRPr="003651D9" w:rsidRDefault="007400C4" w:rsidP="000125FF">
      <w:pPr>
        <w:pStyle w:val="BodyText"/>
      </w:pPr>
    </w:p>
    <w:p w14:paraId="68DC9C14" w14:textId="77777777" w:rsidR="00C1037F" w:rsidRPr="003651D9" w:rsidRDefault="00C1037F" w:rsidP="000125FF">
      <w:pPr>
        <w:pStyle w:val="BodyText"/>
      </w:pPr>
    </w:p>
    <w:p w14:paraId="725C9F2D" w14:textId="77777777"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66538179" w14:textId="77777777" w:rsidR="00D62CEC" w:rsidRPr="003651D9" w:rsidRDefault="00D62CEC" w:rsidP="000807AC">
      <w:pPr>
        <w:pStyle w:val="AuthorInstructions"/>
      </w:pPr>
      <w:r w:rsidRPr="003651D9">
        <w:t>&lt;</w:t>
      </w:r>
      <w:r w:rsidR="001606A7" w:rsidRPr="003651D9">
        <w:t>T</w:t>
      </w:r>
      <w:r w:rsidRPr="003651D9">
        <w:t>he IHE Documentation Specialist will change the title to just “</w:t>
      </w:r>
      <w:r w:rsidR="001606A7" w:rsidRPr="003651D9">
        <w:t xml:space="preserve">Draft for </w:t>
      </w:r>
      <w:r w:rsidRPr="003651D9">
        <w:t>Public Comment” upon publication for public comment; leave “as is” until then.&gt;</w:t>
      </w:r>
    </w:p>
    <w:p w14:paraId="2C9AF02D" w14:textId="77777777" w:rsidR="009D125C" w:rsidRPr="003651D9" w:rsidRDefault="009D125C">
      <w:pPr>
        <w:pStyle w:val="BodyText"/>
      </w:pPr>
    </w:p>
    <w:p w14:paraId="4EFCB36E" w14:textId="77777777" w:rsidR="009D125C" w:rsidRPr="003651D9" w:rsidRDefault="009D125C">
      <w:pPr>
        <w:pStyle w:val="BodyText"/>
      </w:pPr>
    </w:p>
    <w:p w14:paraId="4F7C6EEF" w14:textId="77777777" w:rsidR="00A910E1" w:rsidRPr="003651D9" w:rsidRDefault="00A910E1" w:rsidP="00AC7C88">
      <w:pPr>
        <w:pStyle w:val="BodyText"/>
      </w:pPr>
      <w:r w:rsidRPr="003651D9">
        <w:t>Date:</w:t>
      </w:r>
      <w:r w:rsidRPr="003651D9">
        <w:tab/>
      </w:r>
      <w:r w:rsidRPr="003651D9">
        <w:tab/>
        <w:t>&lt;</w:t>
      </w:r>
      <w:r w:rsidR="00BC7584" w:rsidRPr="003651D9">
        <w:t>Month</w:t>
      </w:r>
      <w:r w:rsidRPr="003651D9">
        <w:t xml:space="preserve"> </w:t>
      </w:r>
      <w:r w:rsidR="009D125C" w:rsidRPr="003651D9">
        <w:t>xx</w:t>
      </w:r>
      <w:r w:rsidR="004F5211" w:rsidRPr="003651D9">
        <w:t>, 20</w:t>
      </w:r>
      <w:r w:rsidR="009D125C" w:rsidRPr="003651D9">
        <w:t>xx</w:t>
      </w:r>
      <w:r w:rsidRPr="003651D9">
        <w:t>&gt;</w:t>
      </w:r>
    </w:p>
    <w:p w14:paraId="73B896D8" w14:textId="77777777" w:rsidR="00603ED5" w:rsidRPr="003651D9" w:rsidRDefault="00A910E1" w:rsidP="00AC7C88">
      <w:pPr>
        <w:pStyle w:val="BodyText"/>
      </w:pPr>
      <w:r w:rsidRPr="003651D9">
        <w:t>Author:</w:t>
      </w:r>
      <w:r w:rsidRPr="003651D9">
        <w:tab/>
        <w:t>&lt;</w:t>
      </w:r>
      <w:r w:rsidR="006263EA" w:rsidRPr="003651D9">
        <w:t>Author Name</w:t>
      </w:r>
      <w:r w:rsidR="00656A6B" w:rsidRPr="003651D9">
        <w:t xml:space="preserve"> or Technical Committee Name&gt;</w:t>
      </w:r>
    </w:p>
    <w:p w14:paraId="0B7FDC60" w14:textId="77777777" w:rsidR="00A875FF" w:rsidRPr="003651D9" w:rsidRDefault="00603ED5" w:rsidP="00AC7C88">
      <w:pPr>
        <w:pStyle w:val="BodyText"/>
      </w:pPr>
      <w:r w:rsidRPr="003651D9">
        <w:t>Email:</w:t>
      </w:r>
      <w:r w:rsidR="00FF4C4E" w:rsidRPr="003651D9">
        <w:tab/>
      </w:r>
      <w:r w:rsidR="00FF4C4E" w:rsidRPr="003651D9">
        <w:tab/>
      </w:r>
      <w:r w:rsidRPr="003651D9">
        <w:t>&lt;</w:t>
      </w:r>
      <w:r w:rsidR="000B699D" w:rsidRPr="003651D9">
        <w:t>domain</w:t>
      </w:r>
      <w:r w:rsidR="00A875FF" w:rsidRPr="003651D9">
        <w:t>_</w:t>
      </w:r>
      <w:r w:rsidR="00BB6AAC" w:rsidRPr="003651D9">
        <w:t>name</w:t>
      </w:r>
      <w:r w:rsidR="00A875FF" w:rsidRPr="003651D9">
        <w:t>@ihe.net</w:t>
      </w:r>
      <w:r w:rsidRPr="003651D9">
        <w:t>&gt;</w:t>
      </w:r>
    </w:p>
    <w:p w14:paraId="433604C0" w14:textId="77777777" w:rsidR="00017E09" w:rsidRPr="003651D9" w:rsidRDefault="009D125C" w:rsidP="007824BF">
      <w:pPr>
        <w:pStyle w:val="AuthorInstructions"/>
      </w:pPr>
      <w:r w:rsidRPr="003651D9">
        <w:br w:type="page"/>
      </w:r>
      <w:r w:rsidR="00017E09" w:rsidRPr="003651D9">
        <w:lastRenderedPageBreak/>
        <w:t>&lt;Instructions to authors are encapsulated in angled brackets as “&lt; … &gt;” and denoted with italicized text. These instructions are to be deleted in their entirety prior to publication.&gt;</w:t>
      </w:r>
    </w:p>
    <w:p w14:paraId="0A61043B" w14:textId="77777777" w:rsidR="003B70A2" w:rsidRPr="003651D9" w:rsidRDefault="003B70A2" w:rsidP="003B70A2">
      <w:pPr>
        <w:pStyle w:val="AuthorInstructions"/>
      </w:pPr>
      <w:r w:rsidRPr="003651D9">
        <w:t>&lt;Use of capitalization:</w:t>
      </w:r>
      <w:r w:rsidR="00940FC7">
        <w:t xml:space="preserve"> </w:t>
      </w:r>
      <w:r w:rsidRPr="003651D9">
        <w:t>Please follow standard English grammar rules-only proper nouns and names are upper case. For example, “Modality Actor” is upper case, but “an actor which fulfills the role of a modality” is lower case. Do not use upper case to emphasize a word/topic.&gt;</w:t>
      </w:r>
    </w:p>
    <w:p w14:paraId="46EC140A" w14:textId="77777777" w:rsidR="003B70A2" w:rsidRPr="003651D9" w:rsidRDefault="003B70A2" w:rsidP="003B70A2">
      <w:pPr>
        <w:pStyle w:val="AuthorInstructions"/>
      </w:pPr>
      <w:r w:rsidRPr="003651D9">
        <w:t xml:space="preserve">&lt;Note: There are editing conventions, such as diagram numbering and how to use Microsoft Word tools, etc., at </w:t>
      </w:r>
      <w:hyperlink r:id="rId10" w:history="1">
        <w:r w:rsidRPr="003651D9">
          <w:rPr>
            <w:rStyle w:val="Hyperlink"/>
            <w:bCs/>
          </w:rPr>
          <w:t>http://wiki.ihe.net/index.php?title=Writing_Technical_Frameworks_and_Supplements</w:t>
        </w:r>
      </w:hyperlink>
      <w:r w:rsidRPr="003651D9">
        <w:t>. Please review this prior to beginning a new Supplement. This is especially useful for first time authors.&gt;</w:t>
      </w:r>
    </w:p>
    <w:p w14:paraId="69C99DD8" w14:textId="77777777" w:rsidR="00017E09" w:rsidRPr="003651D9" w:rsidRDefault="00017E09" w:rsidP="00017E09">
      <w:pPr>
        <w:pStyle w:val="AuthorInstructions"/>
      </w:pPr>
      <w:r w:rsidRPr="003651D9">
        <w:t xml:space="preserve">&lt;This Supplement Template is intended for the development of new Profiles or for making significant changes to Profiles, such as adding formal Options. Simple changes to existing Supplements or Profiles should be made using the Change Proposal (CP) process. See the Technical Framework Development section at </w:t>
      </w:r>
      <w:hyperlink r:id="rId11" w:anchor="Technical_Framework_Development" w:history="1">
        <w:r w:rsidRPr="003651D9">
          <w:rPr>
            <w:rStyle w:val="Hyperlink"/>
          </w:rPr>
          <w:t>http://wiki.ihe.net/index.php?title=Process#Technical_Framework_Development</w:t>
        </w:r>
      </w:hyperlink>
      <w:r w:rsidRPr="003651D9">
        <w:t xml:space="preserve"> for more guidance on Supplements vs. CPs.&gt; </w:t>
      </w:r>
    </w:p>
    <w:p w14:paraId="76B95BFB" w14:textId="77777777" w:rsidR="00017E09" w:rsidRPr="003651D9" w:rsidRDefault="00017E09" w:rsidP="00017E09">
      <w:pPr>
        <w:pStyle w:val="AuthorInstructions"/>
      </w:pPr>
      <w:r w:rsidRPr="003651D9">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14:paraId="400A9755" w14:textId="77777777" w:rsidR="003B70A2" w:rsidRPr="003651D9" w:rsidRDefault="00017E09" w:rsidP="00017E09">
      <w:pPr>
        <w:pStyle w:val="BodyText"/>
        <w:rPr>
          <w:i/>
        </w:rPr>
      </w:pPr>
      <w:r w:rsidRPr="003651D9">
        <w:rPr>
          <w:i/>
        </w:rPr>
        <w:t>&lt;This Supplement Template includes templates for Volumes 1 (Profiles), 2 (Transactions), 3 (Content Modules), and 4 (National Extensions).</w:t>
      </w:r>
      <w:r w:rsidR="003B70A2" w:rsidRPr="003651D9">
        <w:rPr>
          <w:i/>
        </w:rPr>
        <w:t>&gt;</w:t>
      </w:r>
      <w:r w:rsidRPr="003651D9">
        <w:rPr>
          <w:i/>
        </w:rPr>
        <w:t xml:space="preserve"> </w:t>
      </w:r>
    </w:p>
    <w:p w14:paraId="715C6820" w14:textId="77777777" w:rsidR="00017E09" w:rsidRPr="003651D9" w:rsidRDefault="003B70A2" w:rsidP="00017E09">
      <w:pPr>
        <w:pStyle w:val="BodyText"/>
        <w:rPr>
          <w:i/>
        </w:rPr>
      </w:pPr>
      <w:r w:rsidRPr="003651D9">
        <w:rPr>
          <w:i/>
        </w:rPr>
        <w:t>&lt;</w:t>
      </w:r>
      <w:r w:rsidR="00017E09" w:rsidRPr="003651D9">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2" w:history="1">
        <w:r w:rsidR="00017E09" w:rsidRPr="003651D9">
          <w:rPr>
            <w:rStyle w:val="Hyperlink"/>
            <w:i/>
          </w:rPr>
          <w:t>http://wiki.ihe.net/index.php?title=National_Extensions_Process</w:t>
        </w:r>
      </w:hyperlink>
      <w:r w:rsidR="00017E09" w:rsidRPr="003651D9">
        <w:rPr>
          <w:i/>
        </w:rPr>
        <w:t>.&gt;</w:t>
      </w:r>
    </w:p>
    <w:p w14:paraId="01138213" w14:textId="77777777"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14:paraId="6471BC7C"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482DC2" w:rsidRPr="003651D9">
        <w:t>&lt;</w:t>
      </w:r>
      <w:r w:rsidR="00A910E1" w:rsidRPr="003651D9">
        <w:t>D</w:t>
      </w:r>
      <w:r w:rsidRPr="003651D9">
        <w:t>omain</w:t>
      </w:r>
      <w:r w:rsidR="00A910E1" w:rsidRPr="003651D9">
        <w:t xml:space="preserve"> Name</w:t>
      </w:r>
      <w:r w:rsidR="00482DC2" w:rsidRPr="003651D9">
        <w:t>&gt;</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7A58D9FB" w14:textId="77777777" w:rsidR="006263EA" w:rsidRPr="003651D9" w:rsidRDefault="00B15E9B" w:rsidP="00147F29">
      <w:pPr>
        <w:pStyle w:val="BodyText"/>
      </w:pPr>
      <w:r w:rsidRPr="003651D9">
        <w:rPr>
          <w:i/>
          <w:iCs/>
        </w:rPr>
        <w:t>&lt;</w:t>
      </w:r>
      <w:r w:rsidR="00510062" w:rsidRPr="003651D9">
        <w:rPr>
          <w:i/>
          <w:iCs/>
        </w:rPr>
        <w:t xml:space="preserve">For Public </w:t>
      </w:r>
      <w:r w:rsidR="007773C8" w:rsidRPr="003651D9">
        <w:rPr>
          <w:i/>
          <w:iCs/>
        </w:rPr>
        <w:t>Comment</w:t>
      </w:r>
      <w:r w:rsidR="00C56183" w:rsidRPr="003651D9">
        <w:rPr>
          <w:i/>
          <w:iCs/>
        </w:rPr>
        <w:t>:</w:t>
      </w:r>
      <w:r w:rsidR="00CC0A62" w:rsidRPr="003651D9">
        <w:rPr>
          <w:i/>
          <w:iCs/>
        </w:rPr>
        <w:t>&gt;</w:t>
      </w:r>
      <w:r w:rsidR="00CC0A62" w:rsidRPr="003651D9">
        <w:t xml:space="preserve"> This</w:t>
      </w:r>
      <w:r w:rsidR="00510062" w:rsidRPr="003651D9">
        <w:t xml:space="preserve"> supplement </w:t>
      </w:r>
      <w:r w:rsidR="004F5211" w:rsidRPr="003651D9">
        <w:t xml:space="preserve">is published </w:t>
      </w:r>
      <w:r w:rsidR="007773C8" w:rsidRPr="003651D9">
        <w:t>on &lt;</w:t>
      </w:r>
      <w:r w:rsidR="004F5211" w:rsidRPr="003651D9">
        <w:t>Month XX, 201x&gt;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3"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&lt;Month XX, 201X&gt;. </w:t>
      </w:r>
    </w:p>
    <w:p w14:paraId="3DAF5DEE" w14:textId="77777777" w:rsidR="00A875FF" w:rsidRPr="003651D9" w:rsidRDefault="00B15E9B" w:rsidP="006263EA">
      <w:pPr>
        <w:pStyle w:val="BodyText"/>
      </w:pPr>
      <w:r w:rsidRPr="003651D9">
        <w:rPr>
          <w:i/>
          <w:iCs/>
        </w:rPr>
        <w:t>&lt;</w:t>
      </w:r>
      <w:r w:rsidR="00A875FF" w:rsidRPr="003651D9">
        <w:rPr>
          <w:i/>
          <w:iCs/>
        </w:rPr>
        <w:t>For Trial Implementation</w:t>
      </w:r>
      <w:r w:rsidR="00C56183" w:rsidRPr="003651D9">
        <w:rPr>
          <w:i/>
          <w:iCs/>
        </w:rPr>
        <w:t>:</w:t>
      </w:r>
      <w:r w:rsidR="00CC0A62" w:rsidRPr="003651D9">
        <w:rPr>
          <w:i/>
          <w:iCs/>
        </w:rPr>
        <w:t>&gt;</w:t>
      </w:r>
      <w:r w:rsidR="00CC0A62" w:rsidRPr="003651D9">
        <w:t xml:space="preserve"> This</w:t>
      </w:r>
      <w:r w:rsidR="004F5211" w:rsidRPr="003651D9">
        <w:t xml:space="preserve"> supplement is published on </w:t>
      </w:r>
      <w:r w:rsidR="00BB6AAC" w:rsidRPr="003651D9">
        <w:t>&lt;Month XX, 201X&gt;</w:t>
      </w:r>
      <w:r w:rsidR="00A85861" w:rsidRPr="003651D9">
        <w:t xml:space="preserve"> </w:t>
      </w:r>
      <w:r w:rsidR="000717A7" w:rsidRPr="003651D9">
        <w:t xml:space="preserve">for Trial Implementation </w:t>
      </w:r>
      <w:r w:rsidR="00A85861" w:rsidRPr="003651D9">
        <w:t>and may</w:t>
      </w:r>
      <w:r w:rsidR="00BB6AAC" w:rsidRPr="003651D9">
        <w:t xml:space="preserve"> be available for testing at subsequent IHE Connectathons</w:t>
      </w:r>
      <w:r w:rsidR="00A875FF" w:rsidRPr="003651D9">
        <w:t xml:space="preserve">. </w:t>
      </w:r>
      <w:r w:rsidR="00BB6AAC" w:rsidRPr="003651D9">
        <w:t>The supplement may be amended based on the results of testing</w:t>
      </w:r>
      <w:r w:rsidR="00F0665F" w:rsidRPr="003651D9">
        <w:t xml:space="preserve">. </w:t>
      </w:r>
      <w:r w:rsidR="00BB6AAC" w:rsidRPr="003651D9">
        <w:t xml:space="preserve">Following successful testing it will be incorporated into the &lt;Domain Name&gt; Technical Framework. </w:t>
      </w:r>
      <w:r w:rsidR="00A875FF" w:rsidRPr="003651D9">
        <w:t>Comments are invited and may be submitted</w:t>
      </w:r>
      <w:r w:rsidR="004F5211" w:rsidRPr="003651D9">
        <w:t xml:space="preserve"> </w:t>
      </w:r>
      <w:r w:rsidR="007773C8" w:rsidRPr="003651D9">
        <w:t xml:space="preserve">at </w:t>
      </w:r>
      <w:hyperlink r:id="rId14" w:history="1">
        <w:r w:rsidR="007773C8" w:rsidRPr="003651D9">
          <w:rPr>
            <w:rStyle w:val="Hyperlink"/>
          </w:rPr>
          <w:t>http://www.ihe.net/&lt;domain&gt;/&lt;domain&gt;comments.cfm</w:t>
        </w:r>
      </w:hyperlink>
      <w:r w:rsidR="00A85861" w:rsidRPr="003651D9">
        <w:t>.</w:t>
      </w:r>
    </w:p>
    <w:p w14:paraId="0BB35519" w14:textId="77777777"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14:paraId="79D44731" w14:textId="77777777"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14:paraId="5FBC1BF5" w14:textId="77777777" w:rsidR="007A7BF7" w:rsidRPr="003651D9" w:rsidRDefault="000717A7" w:rsidP="007A7BF7">
      <w:pPr>
        <w:pStyle w:val="EditorInstructions"/>
      </w:pPr>
      <w:r w:rsidRPr="003651D9">
        <w:t>Amend s</w:t>
      </w:r>
      <w:r w:rsidR="007A7BF7" w:rsidRPr="003651D9">
        <w:t>ection X.X by the following:</w:t>
      </w:r>
    </w:p>
    <w:p w14:paraId="4E897B44" w14:textId="77777777"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14:paraId="0B4AC3D0" w14:textId="77777777" w:rsidR="005410F9" w:rsidRPr="003651D9" w:rsidRDefault="005410F9" w:rsidP="00BE5916">
      <w:pPr>
        <w:pStyle w:val="BodyText"/>
      </w:pPr>
    </w:p>
    <w:p w14:paraId="4E46A973" w14:textId="77777777" w:rsidR="00BE5916" w:rsidRPr="003651D9" w:rsidRDefault="00BE5916" w:rsidP="00BE5916">
      <w:pPr>
        <w:pStyle w:val="BodyText"/>
      </w:pPr>
      <w:r w:rsidRPr="003651D9">
        <w:t xml:space="preserve">General information about IHE can be found at: </w:t>
      </w:r>
      <w:hyperlink r:id="rId15" w:history="1">
        <w:r w:rsidRPr="003651D9">
          <w:rPr>
            <w:rStyle w:val="Hyperlink"/>
          </w:rPr>
          <w:t>www.ihe.net</w:t>
        </w:r>
      </w:hyperlink>
      <w:r w:rsidR="00625D23" w:rsidRPr="003651D9">
        <w:t>.</w:t>
      </w:r>
    </w:p>
    <w:p w14:paraId="07DF8509" w14:textId="77777777" w:rsidR="00BE5916" w:rsidRPr="003651D9" w:rsidRDefault="00BE5916" w:rsidP="00BE5916">
      <w:pPr>
        <w:pStyle w:val="BodyText"/>
      </w:pPr>
      <w:r w:rsidRPr="003651D9">
        <w:t xml:space="preserve">Information about the IHE &lt;Domain Name&gt; </w:t>
      </w:r>
      <w:r w:rsidR="000F613A" w:rsidRPr="003651D9">
        <w:t xml:space="preserve">domain </w:t>
      </w:r>
      <w:r w:rsidR="00503AE1" w:rsidRPr="003651D9">
        <w:t>can</w:t>
      </w:r>
      <w:r w:rsidRPr="003651D9">
        <w:t xml:space="preserve"> be found at</w:t>
      </w:r>
      <w:r w:rsidR="00F0665F" w:rsidRPr="003651D9">
        <w:t xml:space="preserve">: </w:t>
      </w:r>
      <w:hyperlink r:id="rId16" w:history="1">
        <w:r w:rsidRPr="003651D9">
          <w:rPr>
            <w:rStyle w:val="Hyperlink"/>
          </w:rPr>
          <w:t>http://www.ihe.net/Domains/index.cfm</w:t>
        </w:r>
      </w:hyperlink>
      <w:r w:rsidR="00625D23" w:rsidRPr="003651D9">
        <w:t>.</w:t>
      </w:r>
    </w:p>
    <w:p w14:paraId="24FF5F19"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7" w:history="1">
        <w:r w:rsidRPr="003651D9">
          <w:rPr>
            <w:rStyle w:val="Hyperlink"/>
          </w:rPr>
          <w:t>http://www.ihe.net/About/process.cfm</w:t>
        </w:r>
      </w:hyperlink>
      <w:r w:rsidRPr="003651D9">
        <w:t xml:space="preserve"> and </w:t>
      </w:r>
      <w:hyperlink r:id="rId18" w:history="1">
        <w:r w:rsidRPr="003651D9">
          <w:rPr>
            <w:rStyle w:val="Hyperlink"/>
          </w:rPr>
          <w:t>http://www.ihe.net/profiles/index.cfm</w:t>
        </w:r>
      </w:hyperlink>
      <w:r w:rsidR="00625D23" w:rsidRPr="003651D9">
        <w:t>.</w:t>
      </w:r>
    </w:p>
    <w:p w14:paraId="73EFF7BA" w14:textId="77777777"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8F78D2" w:rsidRPr="003651D9">
        <w:t>&lt;</w:t>
      </w:r>
      <w:r w:rsidR="00CD44D7" w:rsidRPr="003651D9">
        <w:t>D</w:t>
      </w:r>
      <w:r w:rsidR="008F78D2" w:rsidRPr="003651D9">
        <w:t>omain name&gt;</w:t>
      </w:r>
      <w:r w:rsidRPr="003651D9">
        <w:t xml:space="preserve">Technical Framework can be found at: </w:t>
      </w:r>
      <w:hyperlink r:id="rId19" w:history="1">
        <w:r w:rsidRPr="003651D9">
          <w:rPr>
            <w:rStyle w:val="Hyperlink"/>
          </w:rPr>
          <w:t>http://www.ihe.net/Technical_Framework/index.cfm</w:t>
        </w:r>
      </w:hyperlink>
      <w:r w:rsidR="00625D23" w:rsidRPr="003651D9">
        <w:t>.</w:t>
      </w:r>
    </w:p>
    <w:p w14:paraId="57FF9CDF" w14:textId="77777777"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20"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14:paraId="0431EC0F" w14:textId="77777777" w:rsidR="00BE5916" w:rsidRPr="003651D9" w:rsidRDefault="00BE5916" w:rsidP="000470A5">
      <w:pPr>
        <w:pStyle w:val="BodyText"/>
      </w:pPr>
    </w:p>
    <w:p w14:paraId="0A39B526" w14:textId="77777777" w:rsidR="00D85A7B" w:rsidRPr="003651D9" w:rsidRDefault="009813A1" w:rsidP="00597DB2">
      <w:pPr>
        <w:pStyle w:val="TOCHeading"/>
      </w:pPr>
      <w:r w:rsidRPr="003651D9">
        <w:br w:type="page"/>
      </w:r>
      <w:r w:rsidR="00D85A7B" w:rsidRPr="003651D9">
        <w:lastRenderedPageBreak/>
        <w:t>C</w:t>
      </w:r>
      <w:r w:rsidR="00060D78" w:rsidRPr="003651D9">
        <w:t>ONTENTS</w:t>
      </w:r>
    </w:p>
    <w:p w14:paraId="62E72109" w14:textId="77777777" w:rsidR="004D69C3" w:rsidRPr="003651D9" w:rsidRDefault="004D69C3" w:rsidP="00597DB2"/>
    <w:p w14:paraId="57EB32E1" w14:textId="77777777" w:rsidR="006E1DC7" w:rsidRPr="00F5403A" w:rsidRDefault="00CF508D">
      <w:pPr>
        <w:pStyle w:val="TOC1"/>
        <w:rPr>
          <w:rFonts w:ascii="Calibri" w:hAnsi="Calibr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412696292" w:history="1">
        <w:r w:rsidR="006E1DC7" w:rsidRPr="000D1533">
          <w:rPr>
            <w:rStyle w:val="Hyperlink"/>
            <w:noProof/>
          </w:rPr>
          <w:t>Introduction to this Supplement</w:t>
        </w:r>
        <w:r w:rsidR="006E1DC7">
          <w:rPr>
            <w:noProof/>
            <w:webHidden/>
          </w:rPr>
          <w:tab/>
        </w:r>
        <w:r w:rsidR="006E1DC7">
          <w:rPr>
            <w:noProof/>
            <w:webHidden/>
          </w:rPr>
          <w:fldChar w:fldCharType="begin"/>
        </w:r>
        <w:r w:rsidR="006E1DC7">
          <w:rPr>
            <w:noProof/>
            <w:webHidden/>
          </w:rPr>
          <w:instrText xml:space="preserve"> PAGEREF _Toc412696292 \h </w:instrText>
        </w:r>
        <w:r w:rsidR="006E1DC7">
          <w:rPr>
            <w:noProof/>
            <w:webHidden/>
          </w:rPr>
        </w:r>
        <w:r w:rsidR="006E1DC7">
          <w:rPr>
            <w:noProof/>
            <w:webHidden/>
          </w:rPr>
          <w:fldChar w:fldCharType="separate"/>
        </w:r>
        <w:r w:rsidR="006E1DC7">
          <w:rPr>
            <w:noProof/>
            <w:webHidden/>
          </w:rPr>
          <w:t>7</w:t>
        </w:r>
        <w:r w:rsidR="006E1DC7">
          <w:rPr>
            <w:noProof/>
            <w:webHidden/>
          </w:rPr>
          <w:fldChar w:fldCharType="end"/>
        </w:r>
      </w:hyperlink>
    </w:p>
    <w:p w14:paraId="750BCF0E" w14:textId="77777777" w:rsidR="006E1DC7" w:rsidRPr="00F5403A" w:rsidRDefault="0053359F">
      <w:pPr>
        <w:pStyle w:val="TOC2"/>
        <w:rPr>
          <w:rFonts w:ascii="Calibri" w:hAnsi="Calibri"/>
          <w:noProof/>
          <w:sz w:val="22"/>
          <w:szCs w:val="22"/>
        </w:rPr>
      </w:pPr>
      <w:hyperlink w:anchor="_Toc412696293" w:history="1">
        <w:r w:rsidR="006E1DC7" w:rsidRPr="000D1533">
          <w:rPr>
            <w:rStyle w:val="Hyperlink"/>
            <w:noProof/>
          </w:rPr>
          <w:t>Open Issues and Questions</w:t>
        </w:r>
        <w:r w:rsidR="006E1DC7">
          <w:rPr>
            <w:noProof/>
            <w:webHidden/>
          </w:rPr>
          <w:tab/>
        </w:r>
        <w:r w:rsidR="006E1DC7">
          <w:rPr>
            <w:noProof/>
            <w:webHidden/>
          </w:rPr>
          <w:fldChar w:fldCharType="begin"/>
        </w:r>
        <w:r w:rsidR="006E1DC7">
          <w:rPr>
            <w:noProof/>
            <w:webHidden/>
          </w:rPr>
          <w:instrText xml:space="preserve"> PAGEREF _Toc412696293 \h </w:instrText>
        </w:r>
        <w:r w:rsidR="006E1DC7">
          <w:rPr>
            <w:noProof/>
            <w:webHidden/>
          </w:rPr>
        </w:r>
        <w:r w:rsidR="006E1DC7">
          <w:rPr>
            <w:noProof/>
            <w:webHidden/>
          </w:rPr>
          <w:fldChar w:fldCharType="separate"/>
        </w:r>
        <w:r w:rsidR="006E1DC7">
          <w:rPr>
            <w:noProof/>
            <w:webHidden/>
          </w:rPr>
          <w:t>7</w:t>
        </w:r>
        <w:r w:rsidR="006E1DC7">
          <w:rPr>
            <w:noProof/>
            <w:webHidden/>
          </w:rPr>
          <w:fldChar w:fldCharType="end"/>
        </w:r>
      </w:hyperlink>
    </w:p>
    <w:p w14:paraId="61134CD0" w14:textId="77777777" w:rsidR="006E1DC7" w:rsidRPr="00F5403A" w:rsidRDefault="0053359F">
      <w:pPr>
        <w:pStyle w:val="TOC2"/>
        <w:rPr>
          <w:rFonts w:ascii="Calibri" w:hAnsi="Calibri"/>
          <w:noProof/>
          <w:sz w:val="22"/>
          <w:szCs w:val="22"/>
        </w:rPr>
      </w:pPr>
      <w:hyperlink w:anchor="_Toc412696294" w:history="1">
        <w:r w:rsidR="006E1DC7" w:rsidRPr="000D1533">
          <w:rPr>
            <w:rStyle w:val="Hyperlink"/>
            <w:noProof/>
          </w:rPr>
          <w:t>Closed Issues</w:t>
        </w:r>
        <w:r w:rsidR="006E1DC7">
          <w:rPr>
            <w:noProof/>
            <w:webHidden/>
          </w:rPr>
          <w:tab/>
        </w:r>
        <w:r w:rsidR="006E1DC7">
          <w:rPr>
            <w:noProof/>
            <w:webHidden/>
          </w:rPr>
          <w:fldChar w:fldCharType="begin"/>
        </w:r>
        <w:r w:rsidR="006E1DC7">
          <w:rPr>
            <w:noProof/>
            <w:webHidden/>
          </w:rPr>
          <w:instrText xml:space="preserve"> PAGEREF _Toc412696294 \h </w:instrText>
        </w:r>
        <w:r w:rsidR="006E1DC7">
          <w:rPr>
            <w:noProof/>
            <w:webHidden/>
          </w:rPr>
        </w:r>
        <w:r w:rsidR="006E1DC7">
          <w:rPr>
            <w:noProof/>
            <w:webHidden/>
          </w:rPr>
          <w:fldChar w:fldCharType="separate"/>
        </w:r>
        <w:r w:rsidR="006E1DC7">
          <w:rPr>
            <w:noProof/>
            <w:webHidden/>
          </w:rPr>
          <w:t>7</w:t>
        </w:r>
        <w:r w:rsidR="006E1DC7">
          <w:rPr>
            <w:noProof/>
            <w:webHidden/>
          </w:rPr>
          <w:fldChar w:fldCharType="end"/>
        </w:r>
      </w:hyperlink>
    </w:p>
    <w:p w14:paraId="3C76A3CD" w14:textId="77777777" w:rsidR="006E1DC7" w:rsidRPr="00F5403A" w:rsidRDefault="0053359F">
      <w:pPr>
        <w:pStyle w:val="TOC1"/>
        <w:rPr>
          <w:rFonts w:ascii="Calibri" w:hAnsi="Calibri"/>
          <w:noProof/>
          <w:sz w:val="22"/>
          <w:szCs w:val="22"/>
        </w:rPr>
      </w:pPr>
      <w:hyperlink w:anchor="_Toc412696295" w:history="1">
        <w:r w:rsidR="006E1DC7" w:rsidRPr="000D1533">
          <w:rPr>
            <w:rStyle w:val="Hyperlink"/>
            <w:noProof/>
          </w:rPr>
          <w:t>General Introduction</w:t>
        </w:r>
        <w:r w:rsidR="006E1DC7">
          <w:rPr>
            <w:noProof/>
            <w:webHidden/>
          </w:rPr>
          <w:tab/>
        </w:r>
        <w:r w:rsidR="006E1DC7">
          <w:rPr>
            <w:noProof/>
            <w:webHidden/>
          </w:rPr>
          <w:fldChar w:fldCharType="begin"/>
        </w:r>
        <w:r w:rsidR="006E1DC7">
          <w:rPr>
            <w:noProof/>
            <w:webHidden/>
          </w:rPr>
          <w:instrText xml:space="preserve"> PAGEREF _Toc412696295 \h </w:instrText>
        </w:r>
        <w:r w:rsidR="006E1DC7">
          <w:rPr>
            <w:noProof/>
            <w:webHidden/>
          </w:rPr>
        </w:r>
        <w:r w:rsidR="006E1DC7">
          <w:rPr>
            <w:noProof/>
            <w:webHidden/>
          </w:rPr>
          <w:fldChar w:fldCharType="separate"/>
        </w:r>
        <w:r w:rsidR="006E1DC7">
          <w:rPr>
            <w:noProof/>
            <w:webHidden/>
          </w:rPr>
          <w:t>8</w:t>
        </w:r>
        <w:r w:rsidR="006E1DC7">
          <w:rPr>
            <w:noProof/>
            <w:webHidden/>
          </w:rPr>
          <w:fldChar w:fldCharType="end"/>
        </w:r>
      </w:hyperlink>
    </w:p>
    <w:p w14:paraId="2E76B9F4" w14:textId="77777777" w:rsidR="006E1DC7" w:rsidRPr="00F5403A" w:rsidRDefault="0053359F">
      <w:pPr>
        <w:pStyle w:val="TOC1"/>
        <w:rPr>
          <w:rFonts w:ascii="Calibri" w:hAnsi="Calibri"/>
          <w:noProof/>
          <w:sz w:val="22"/>
          <w:szCs w:val="22"/>
        </w:rPr>
      </w:pPr>
      <w:hyperlink w:anchor="_Toc412696296" w:history="1">
        <w:r w:rsidR="006E1DC7" w:rsidRPr="000D1533">
          <w:rPr>
            <w:rStyle w:val="Hyperlink"/>
            <w:noProof/>
          </w:rPr>
          <w:t>Appendix A - Actor Summary Definitions</w:t>
        </w:r>
        <w:r w:rsidR="006E1DC7">
          <w:rPr>
            <w:noProof/>
            <w:webHidden/>
          </w:rPr>
          <w:tab/>
        </w:r>
        <w:r w:rsidR="006E1DC7">
          <w:rPr>
            <w:noProof/>
            <w:webHidden/>
          </w:rPr>
          <w:fldChar w:fldCharType="begin"/>
        </w:r>
        <w:r w:rsidR="006E1DC7">
          <w:rPr>
            <w:noProof/>
            <w:webHidden/>
          </w:rPr>
          <w:instrText xml:space="preserve"> PAGEREF _Toc412696296 \h </w:instrText>
        </w:r>
        <w:r w:rsidR="006E1DC7">
          <w:rPr>
            <w:noProof/>
            <w:webHidden/>
          </w:rPr>
        </w:r>
        <w:r w:rsidR="006E1DC7">
          <w:rPr>
            <w:noProof/>
            <w:webHidden/>
          </w:rPr>
          <w:fldChar w:fldCharType="separate"/>
        </w:r>
        <w:r w:rsidR="006E1DC7">
          <w:rPr>
            <w:noProof/>
            <w:webHidden/>
          </w:rPr>
          <w:t>8</w:t>
        </w:r>
        <w:r w:rsidR="006E1DC7">
          <w:rPr>
            <w:noProof/>
            <w:webHidden/>
          </w:rPr>
          <w:fldChar w:fldCharType="end"/>
        </w:r>
      </w:hyperlink>
    </w:p>
    <w:p w14:paraId="1BC88E40" w14:textId="77777777" w:rsidR="006E1DC7" w:rsidRPr="00F5403A" w:rsidRDefault="0053359F">
      <w:pPr>
        <w:pStyle w:val="TOC1"/>
        <w:rPr>
          <w:rFonts w:ascii="Calibri" w:hAnsi="Calibri"/>
          <w:noProof/>
          <w:sz w:val="22"/>
          <w:szCs w:val="22"/>
        </w:rPr>
      </w:pPr>
      <w:hyperlink w:anchor="_Toc412696297" w:history="1">
        <w:r w:rsidR="006E1DC7" w:rsidRPr="000D1533">
          <w:rPr>
            <w:rStyle w:val="Hyperlink"/>
            <w:noProof/>
          </w:rPr>
          <w:t>Appendix B - Transaction Summary Definitions</w:t>
        </w:r>
        <w:r w:rsidR="006E1DC7">
          <w:rPr>
            <w:noProof/>
            <w:webHidden/>
          </w:rPr>
          <w:tab/>
        </w:r>
        <w:r w:rsidR="006E1DC7">
          <w:rPr>
            <w:noProof/>
            <w:webHidden/>
          </w:rPr>
          <w:fldChar w:fldCharType="begin"/>
        </w:r>
        <w:r w:rsidR="006E1DC7">
          <w:rPr>
            <w:noProof/>
            <w:webHidden/>
          </w:rPr>
          <w:instrText xml:space="preserve"> PAGEREF _Toc412696297 \h </w:instrText>
        </w:r>
        <w:r w:rsidR="006E1DC7">
          <w:rPr>
            <w:noProof/>
            <w:webHidden/>
          </w:rPr>
        </w:r>
        <w:r w:rsidR="006E1DC7">
          <w:rPr>
            <w:noProof/>
            <w:webHidden/>
          </w:rPr>
          <w:fldChar w:fldCharType="separate"/>
        </w:r>
        <w:r w:rsidR="006E1DC7">
          <w:rPr>
            <w:noProof/>
            <w:webHidden/>
          </w:rPr>
          <w:t>8</w:t>
        </w:r>
        <w:r w:rsidR="006E1DC7">
          <w:rPr>
            <w:noProof/>
            <w:webHidden/>
          </w:rPr>
          <w:fldChar w:fldCharType="end"/>
        </w:r>
      </w:hyperlink>
    </w:p>
    <w:p w14:paraId="7805E119" w14:textId="77777777" w:rsidR="006E1DC7" w:rsidRPr="00F5403A" w:rsidRDefault="0053359F">
      <w:pPr>
        <w:pStyle w:val="TOC1"/>
        <w:rPr>
          <w:rFonts w:ascii="Calibri" w:hAnsi="Calibri"/>
          <w:noProof/>
          <w:sz w:val="22"/>
          <w:szCs w:val="22"/>
        </w:rPr>
      </w:pPr>
      <w:hyperlink w:anchor="_Toc412696298" w:history="1">
        <w:r w:rsidR="006E1DC7" w:rsidRPr="000D1533">
          <w:rPr>
            <w:rStyle w:val="Hyperlink"/>
            <w:noProof/>
          </w:rPr>
          <w:t>Glossary</w:t>
        </w:r>
        <w:r w:rsidR="006E1DC7">
          <w:rPr>
            <w:noProof/>
            <w:webHidden/>
          </w:rPr>
          <w:tab/>
        </w:r>
        <w:r w:rsidR="006E1DC7">
          <w:rPr>
            <w:noProof/>
            <w:webHidden/>
          </w:rPr>
          <w:fldChar w:fldCharType="begin"/>
        </w:r>
        <w:r w:rsidR="006E1DC7">
          <w:rPr>
            <w:noProof/>
            <w:webHidden/>
          </w:rPr>
          <w:instrText xml:space="preserve"> PAGEREF _Toc412696298 \h </w:instrText>
        </w:r>
        <w:r w:rsidR="006E1DC7">
          <w:rPr>
            <w:noProof/>
            <w:webHidden/>
          </w:rPr>
        </w:r>
        <w:r w:rsidR="006E1DC7">
          <w:rPr>
            <w:noProof/>
            <w:webHidden/>
          </w:rPr>
          <w:fldChar w:fldCharType="separate"/>
        </w:r>
        <w:r w:rsidR="006E1DC7">
          <w:rPr>
            <w:noProof/>
            <w:webHidden/>
          </w:rPr>
          <w:t>10</w:t>
        </w:r>
        <w:r w:rsidR="006E1DC7">
          <w:rPr>
            <w:noProof/>
            <w:webHidden/>
          </w:rPr>
          <w:fldChar w:fldCharType="end"/>
        </w:r>
      </w:hyperlink>
    </w:p>
    <w:p w14:paraId="14997099" w14:textId="77777777" w:rsidR="006E1DC7" w:rsidRPr="00F5403A" w:rsidRDefault="0053359F">
      <w:pPr>
        <w:pStyle w:val="TOC1"/>
        <w:rPr>
          <w:rFonts w:ascii="Calibri" w:hAnsi="Calibri"/>
          <w:noProof/>
          <w:sz w:val="22"/>
          <w:szCs w:val="22"/>
        </w:rPr>
      </w:pPr>
      <w:hyperlink w:anchor="_Toc412696299" w:history="1">
        <w:r w:rsidR="006E1DC7" w:rsidRPr="000D1533">
          <w:rPr>
            <w:rStyle w:val="Hyperlink"/>
            <w:noProof/>
          </w:rPr>
          <w:t>Volume 1 – Profiles</w:t>
        </w:r>
        <w:r w:rsidR="006E1DC7">
          <w:rPr>
            <w:noProof/>
            <w:webHidden/>
          </w:rPr>
          <w:tab/>
        </w:r>
        <w:r w:rsidR="006E1DC7">
          <w:rPr>
            <w:noProof/>
            <w:webHidden/>
          </w:rPr>
          <w:fldChar w:fldCharType="begin"/>
        </w:r>
        <w:r w:rsidR="006E1DC7">
          <w:rPr>
            <w:noProof/>
            <w:webHidden/>
          </w:rPr>
          <w:instrText xml:space="preserve"> PAGEREF _Toc412696299 \h </w:instrText>
        </w:r>
        <w:r w:rsidR="006E1DC7">
          <w:rPr>
            <w:noProof/>
            <w:webHidden/>
          </w:rPr>
        </w:r>
        <w:r w:rsidR="006E1DC7">
          <w:rPr>
            <w:noProof/>
            <w:webHidden/>
          </w:rPr>
          <w:fldChar w:fldCharType="separate"/>
        </w:r>
        <w:r w:rsidR="006E1DC7">
          <w:rPr>
            <w:noProof/>
            <w:webHidden/>
          </w:rPr>
          <w:t>12</w:t>
        </w:r>
        <w:r w:rsidR="006E1DC7">
          <w:rPr>
            <w:noProof/>
            <w:webHidden/>
          </w:rPr>
          <w:fldChar w:fldCharType="end"/>
        </w:r>
      </w:hyperlink>
    </w:p>
    <w:p w14:paraId="5D816271" w14:textId="77777777" w:rsidR="006E1DC7" w:rsidRPr="00F5403A" w:rsidRDefault="0053359F">
      <w:pPr>
        <w:pStyle w:val="TOC2"/>
        <w:rPr>
          <w:rFonts w:ascii="Calibri" w:hAnsi="Calibri"/>
          <w:noProof/>
          <w:sz w:val="22"/>
          <w:szCs w:val="22"/>
        </w:rPr>
      </w:pPr>
      <w:hyperlink w:anchor="_Toc412696300" w:history="1">
        <w:r w:rsidR="006E1DC7" w:rsidRPr="000D1533">
          <w:rPr>
            <w:rStyle w:val="Hyperlink"/>
            <w:noProof/>
          </w:rPr>
          <w:t>&lt;</w:t>
        </w:r>
        <w:r w:rsidR="006E1DC7" w:rsidRPr="000D1533">
          <w:rPr>
            <w:rStyle w:val="Hyperlink"/>
            <w:i/>
            <w:noProof/>
          </w:rPr>
          <w:t>Copyright Licenses&gt;</w:t>
        </w:r>
        <w:r w:rsidR="006E1DC7">
          <w:rPr>
            <w:noProof/>
            <w:webHidden/>
          </w:rPr>
          <w:tab/>
        </w:r>
        <w:r w:rsidR="006E1DC7">
          <w:rPr>
            <w:noProof/>
            <w:webHidden/>
          </w:rPr>
          <w:fldChar w:fldCharType="begin"/>
        </w:r>
        <w:r w:rsidR="006E1DC7">
          <w:rPr>
            <w:noProof/>
            <w:webHidden/>
          </w:rPr>
          <w:instrText xml:space="preserve"> PAGEREF _Toc412696300 \h </w:instrText>
        </w:r>
        <w:r w:rsidR="006E1DC7">
          <w:rPr>
            <w:noProof/>
            <w:webHidden/>
          </w:rPr>
        </w:r>
        <w:r w:rsidR="006E1DC7">
          <w:rPr>
            <w:noProof/>
            <w:webHidden/>
          </w:rPr>
          <w:fldChar w:fldCharType="separate"/>
        </w:r>
        <w:r w:rsidR="006E1DC7">
          <w:rPr>
            <w:noProof/>
            <w:webHidden/>
          </w:rPr>
          <w:t>12</w:t>
        </w:r>
        <w:r w:rsidR="006E1DC7">
          <w:rPr>
            <w:noProof/>
            <w:webHidden/>
          </w:rPr>
          <w:fldChar w:fldCharType="end"/>
        </w:r>
      </w:hyperlink>
    </w:p>
    <w:p w14:paraId="47AA601E" w14:textId="77777777" w:rsidR="006E1DC7" w:rsidRPr="00F5403A" w:rsidRDefault="0053359F">
      <w:pPr>
        <w:pStyle w:val="TOC2"/>
        <w:rPr>
          <w:rFonts w:ascii="Calibri" w:hAnsi="Calibri"/>
          <w:noProof/>
          <w:sz w:val="22"/>
          <w:szCs w:val="22"/>
        </w:rPr>
      </w:pPr>
      <w:hyperlink w:anchor="_Toc412696301" w:history="1">
        <w:r w:rsidR="006E1DC7" w:rsidRPr="000D1533">
          <w:rPr>
            <w:rStyle w:val="Hyperlink"/>
            <w:noProof/>
          </w:rPr>
          <w:t>&lt;</w:t>
        </w:r>
        <w:r w:rsidR="006E1DC7" w:rsidRPr="000D1533">
          <w:rPr>
            <w:rStyle w:val="Hyperlink"/>
            <w:i/>
            <w:noProof/>
          </w:rPr>
          <w:t>Domain-specific additions&gt;</w:t>
        </w:r>
        <w:r w:rsidR="006E1DC7">
          <w:rPr>
            <w:noProof/>
            <w:webHidden/>
          </w:rPr>
          <w:tab/>
        </w:r>
        <w:r w:rsidR="006E1DC7">
          <w:rPr>
            <w:noProof/>
            <w:webHidden/>
          </w:rPr>
          <w:fldChar w:fldCharType="begin"/>
        </w:r>
        <w:r w:rsidR="006E1DC7">
          <w:rPr>
            <w:noProof/>
            <w:webHidden/>
          </w:rPr>
          <w:instrText xml:space="preserve"> PAGEREF _Toc412696301 \h </w:instrText>
        </w:r>
        <w:r w:rsidR="006E1DC7">
          <w:rPr>
            <w:noProof/>
            <w:webHidden/>
          </w:rPr>
        </w:r>
        <w:r w:rsidR="006E1DC7">
          <w:rPr>
            <w:noProof/>
            <w:webHidden/>
          </w:rPr>
          <w:fldChar w:fldCharType="separate"/>
        </w:r>
        <w:r w:rsidR="006E1DC7">
          <w:rPr>
            <w:noProof/>
            <w:webHidden/>
          </w:rPr>
          <w:t>12</w:t>
        </w:r>
        <w:r w:rsidR="006E1DC7">
          <w:rPr>
            <w:noProof/>
            <w:webHidden/>
          </w:rPr>
          <w:fldChar w:fldCharType="end"/>
        </w:r>
      </w:hyperlink>
    </w:p>
    <w:p w14:paraId="6E363B48" w14:textId="77777777" w:rsidR="006E1DC7" w:rsidRPr="00F5403A" w:rsidRDefault="0053359F">
      <w:pPr>
        <w:pStyle w:val="TOC1"/>
        <w:rPr>
          <w:rFonts w:ascii="Calibri" w:hAnsi="Calibri"/>
          <w:noProof/>
          <w:sz w:val="22"/>
          <w:szCs w:val="22"/>
        </w:rPr>
      </w:pPr>
      <w:hyperlink w:anchor="_Toc412696302" w:history="1">
        <w:r w:rsidR="006E1DC7" w:rsidRPr="000D1533">
          <w:rPr>
            <w:rStyle w:val="Hyperlink"/>
            <w:noProof/>
          </w:rPr>
          <w:t>X Remote Patient Monitoring (RPM) Profile</w:t>
        </w:r>
        <w:r w:rsidR="006E1DC7">
          <w:rPr>
            <w:noProof/>
            <w:webHidden/>
          </w:rPr>
          <w:tab/>
        </w:r>
        <w:r w:rsidR="006E1DC7">
          <w:rPr>
            <w:noProof/>
            <w:webHidden/>
          </w:rPr>
          <w:fldChar w:fldCharType="begin"/>
        </w:r>
        <w:r w:rsidR="006E1DC7">
          <w:rPr>
            <w:noProof/>
            <w:webHidden/>
          </w:rPr>
          <w:instrText xml:space="preserve"> PAGEREF _Toc412696302 \h </w:instrText>
        </w:r>
        <w:r w:rsidR="006E1DC7">
          <w:rPr>
            <w:noProof/>
            <w:webHidden/>
          </w:rPr>
        </w:r>
        <w:r w:rsidR="006E1DC7">
          <w:rPr>
            <w:noProof/>
            <w:webHidden/>
          </w:rPr>
          <w:fldChar w:fldCharType="separate"/>
        </w:r>
        <w:r w:rsidR="006E1DC7">
          <w:rPr>
            <w:noProof/>
            <w:webHidden/>
          </w:rPr>
          <w:t>13</w:t>
        </w:r>
        <w:r w:rsidR="006E1DC7">
          <w:rPr>
            <w:noProof/>
            <w:webHidden/>
          </w:rPr>
          <w:fldChar w:fldCharType="end"/>
        </w:r>
      </w:hyperlink>
    </w:p>
    <w:p w14:paraId="318D37F0" w14:textId="77777777" w:rsidR="006E1DC7" w:rsidRPr="00F5403A" w:rsidRDefault="0053359F">
      <w:pPr>
        <w:pStyle w:val="TOC2"/>
        <w:rPr>
          <w:rFonts w:ascii="Calibri" w:hAnsi="Calibri"/>
          <w:noProof/>
          <w:sz w:val="22"/>
          <w:szCs w:val="22"/>
        </w:rPr>
      </w:pPr>
      <w:hyperlink w:anchor="_Toc412696303" w:history="1">
        <w:r w:rsidR="006E1DC7" w:rsidRPr="000D1533">
          <w:rPr>
            <w:rStyle w:val="Hyperlink"/>
            <w:noProof/>
          </w:rPr>
          <w:t>X.1 RPM Actors, Transactions, and Content Modules</w:t>
        </w:r>
        <w:r w:rsidR="006E1DC7">
          <w:rPr>
            <w:noProof/>
            <w:webHidden/>
          </w:rPr>
          <w:tab/>
        </w:r>
        <w:r w:rsidR="006E1DC7">
          <w:rPr>
            <w:noProof/>
            <w:webHidden/>
          </w:rPr>
          <w:fldChar w:fldCharType="begin"/>
        </w:r>
        <w:r w:rsidR="006E1DC7">
          <w:rPr>
            <w:noProof/>
            <w:webHidden/>
          </w:rPr>
          <w:instrText xml:space="preserve"> PAGEREF _Toc412696303 \h </w:instrText>
        </w:r>
        <w:r w:rsidR="006E1DC7">
          <w:rPr>
            <w:noProof/>
            <w:webHidden/>
          </w:rPr>
        </w:r>
        <w:r w:rsidR="006E1DC7">
          <w:rPr>
            <w:noProof/>
            <w:webHidden/>
          </w:rPr>
          <w:fldChar w:fldCharType="separate"/>
        </w:r>
        <w:r w:rsidR="006E1DC7">
          <w:rPr>
            <w:noProof/>
            <w:webHidden/>
          </w:rPr>
          <w:t>13</w:t>
        </w:r>
        <w:r w:rsidR="006E1DC7">
          <w:rPr>
            <w:noProof/>
            <w:webHidden/>
          </w:rPr>
          <w:fldChar w:fldCharType="end"/>
        </w:r>
      </w:hyperlink>
    </w:p>
    <w:p w14:paraId="11A7B28E" w14:textId="77777777" w:rsidR="006E1DC7" w:rsidRPr="00F5403A" w:rsidRDefault="0053359F">
      <w:pPr>
        <w:pStyle w:val="TOC3"/>
        <w:rPr>
          <w:rFonts w:ascii="Calibri" w:hAnsi="Calibri"/>
          <w:noProof/>
          <w:sz w:val="22"/>
          <w:szCs w:val="22"/>
        </w:rPr>
      </w:pPr>
      <w:hyperlink w:anchor="_Toc412696304" w:history="1">
        <w:r w:rsidR="006E1DC7" w:rsidRPr="000D1533">
          <w:rPr>
            <w:rStyle w:val="Hyperlink"/>
            <w:bCs/>
            <w:noProof/>
          </w:rPr>
          <w:t>X.1.1 Actor Descriptions and Actor Profile Requirements</w:t>
        </w:r>
        <w:r w:rsidR="006E1DC7">
          <w:rPr>
            <w:noProof/>
            <w:webHidden/>
          </w:rPr>
          <w:tab/>
        </w:r>
        <w:r w:rsidR="006E1DC7">
          <w:rPr>
            <w:noProof/>
            <w:webHidden/>
          </w:rPr>
          <w:fldChar w:fldCharType="begin"/>
        </w:r>
        <w:r w:rsidR="006E1DC7">
          <w:rPr>
            <w:noProof/>
            <w:webHidden/>
          </w:rPr>
          <w:instrText xml:space="preserve"> PAGEREF _Toc412696304 \h </w:instrText>
        </w:r>
        <w:r w:rsidR="006E1DC7">
          <w:rPr>
            <w:noProof/>
            <w:webHidden/>
          </w:rPr>
        </w:r>
        <w:r w:rsidR="006E1DC7">
          <w:rPr>
            <w:noProof/>
            <w:webHidden/>
          </w:rPr>
          <w:fldChar w:fldCharType="separate"/>
        </w:r>
        <w:r w:rsidR="006E1DC7">
          <w:rPr>
            <w:noProof/>
            <w:webHidden/>
          </w:rPr>
          <w:t>17</w:t>
        </w:r>
        <w:r w:rsidR="006E1DC7">
          <w:rPr>
            <w:noProof/>
            <w:webHidden/>
          </w:rPr>
          <w:fldChar w:fldCharType="end"/>
        </w:r>
      </w:hyperlink>
    </w:p>
    <w:p w14:paraId="6979A62F" w14:textId="77777777" w:rsidR="006E1DC7" w:rsidRPr="00F5403A" w:rsidRDefault="0053359F">
      <w:pPr>
        <w:pStyle w:val="TOC4"/>
        <w:rPr>
          <w:rFonts w:ascii="Calibri" w:hAnsi="Calibri"/>
          <w:noProof/>
          <w:sz w:val="22"/>
          <w:szCs w:val="22"/>
        </w:rPr>
      </w:pPr>
      <w:hyperlink w:anchor="_Toc412696305" w:history="1">
        <w:r w:rsidR="006E1DC7" w:rsidRPr="000D1533">
          <w:rPr>
            <w:rStyle w:val="Hyperlink"/>
            <w:noProof/>
          </w:rPr>
          <w:t>X.1.1.1 &lt;Actor A&gt;</w:t>
        </w:r>
        <w:r w:rsidR="006E1DC7">
          <w:rPr>
            <w:noProof/>
            <w:webHidden/>
          </w:rPr>
          <w:tab/>
        </w:r>
        <w:r w:rsidR="006E1DC7">
          <w:rPr>
            <w:noProof/>
            <w:webHidden/>
          </w:rPr>
          <w:fldChar w:fldCharType="begin"/>
        </w:r>
        <w:r w:rsidR="006E1DC7">
          <w:rPr>
            <w:noProof/>
            <w:webHidden/>
          </w:rPr>
          <w:instrText xml:space="preserve"> PAGEREF _Toc412696305 \h </w:instrText>
        </w:r>
        <w:r w:rsidR="006E1DC7">
          <w:rPr>
            <w:noProof/>
            <w:webHidden/>
          </w:rPr>
        </w:r>
        <w:r w:rsidR="006E1DC7">
          <w:rPr>
            <w:noProof/>
            <w:webHidden/>
          </w:rPr>
          <w:fldChar w:fldCharType="separate"/>
        </w:r>
        <w:r w:rsidR="006E1DC7">
          <w:rPr>
            <w:noProof/>
            <w:webHidden/>
          </w:rPr>
          <w:t>20</w:t>
        </w:r>
        <w:r w:rsidR="006E1DC7">
          <w:rPr>
            <w:noProof/>
            <w:webHidden/>
          </w:rPr>
          <w:fldChar w:fldCharType="end"/>
        </w:r>
      </w:hyperlink>
    </w:p>
    <w:p w14:paraId="7AE9468B" w14:textId="77777777" w:rsidR="006E1DC7" w:rsidRPr="00F5403A" w:rsidRDefault="0053359F">
      <w:pPr>
        <w:pStyle w:val="TOC4"/>
        <w:rPr>
          <w:rFonts w:ascii="Calibri" w:hAnsi="Calibri"/>
          <w:noProof/>
          <w:sz w:val="22"/>
          <w:szCs w:val="22"/>
        </w:rPr>
      </w:pPr>
      <w:hyperlink w:anchor="_Toc412696306" w:history="1">
        <w:r w:rsidR="006E1DC7" w:rsidRPr="000D1533">
          <w:rPr>
            <w:rStyle w:val="Hyperlink"/>
            <w:noProof/>
          </w:rPr>
          <w:t>X.1.1.2 &lt;Actor B&gt;</w:t>
        </w:r>
        <w:r w:rsidR="006E1DC7">
          <w:rPr>
            <w:noProof/>
            <w:webHidden/>
          </w:rPr>
          <w:tab/>
        </w:r>
        <w:r w:rsidR="006E1DC7">
          <w:rPr>
            <w:noProof/>
            <w:webHidden/>
          </w:rPr>
          <w:fldChar w:fldCharType="begin"/>
        </w:r>
        <w:r w:rsidR="006E1DC7">
          <w:rPr>
            <w:noProof/>
            <w:webHidden/>
          </w:rPr>
          <w:instrText xml:space="preserve"> PAGEREF _Toc412696306 \h </w:instrText>
        </w:r>
        <w:r w:rsidR="006E1DC7">
          <w:rPr>
            <w:noProof/>
            <w:webHidden/>
          </w:rPr>
        </w:r>
        <w:r w:rsidR="006E1DC7">
          <w:rPr>
            <w:noProof/>
            <w:webHidden/>
          </w:rPr>
          <w:fldChar w:fldCharType="separate"/>
        </w:r>
        <w:r w:rsidR="006E1DC7">
          <w:rPr>
            <w:noProof/>
            <w:webHidden/>
          </w:rPr>
          <w:t>20</w:t>
        </w:r>
        <w:r w:rsidR="006E1DC7">
          <w:rPr>
            <w:noProof/>
            <w:webHidden/>
          </w:rPr>
          <w:fldChar w:fldCharType="end"/>
        </w:r>
      </w:hyperlink>
    </w:p>
    <w:p w14:paraId="62442ACB" w14:textId="77777777" w:rsidR="006E1DC7" w:rsidRPr="00F5403A" w:rsidRDefault="006E1DC7">
      <w:pPr>
        <w:pStyle w:val="TOC2"/>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"_Toc412696307"</w:instrText>
      </w:r>
      <w:r w:rsidRPr="000D1533">
        <w:rPr>
          <w:rStyle w:val="Hyperlink"/>
          <w:noProof/>
        </w:rPr>
        <w:instrText xml:space="preserve"> </w:instrText>
      </w:r>
      <w:r w:rsidRPr="000D1533">
        <w:rPr>
          <w:rStyle w:val="Hyperlink"/>
          <w:noProof/>
        </w:rPr>
        <w:fldChar w:fldCharType="separate"/>
      </w:r>
      <w:r w:rsidRPr="000D1533">
        <w:rPr>
          <w:rStyle w:val="Hyperlink"/>
          <w:noProof/>
        </w:rPr>
        <w:t xml:space="preserve">X.2 </w:t>
      </w:r>
      <w:del w:id="0" w:author="Keith W. Boone" w:date="2015-03-04T12:03:00Z">
        <w:r w:rsidRPr="000D1533" w:rsidDel="002C1312">
          <w:rPr>
            <w:rStyle w:val="Hyperlink"/>
            <w:noProof/>
          </w:rPr>
          <w:delText xml:space="preserve">&lt;Profile Acronym&gt; </w:delText>
        </w:r>
      </w:del>
      <w:ins w:id="1" w:author="Keith W. Boone" w:date="2015-03-04T12:03:00Z">
        <w:r w:rsidR="002C1312">
          <w:rPr>
            <w:rStyle w:val="Hyperlink"/>
            <w:noProof/>
          </w:rPr>
          <w:t xml:space="preserve">RPM </w:t>
        </w:r>
      </w:ins>
      <w:r w:rsidRPr="000D1533">
        <w:rPr>
          <w:rStyle w:val="Hyperlink"/>
          <w:noProof/>
        </w:rPr>
        <w:t>Actor Options</w:t>
      </w:r>
      <w:r>
        <w:rPr>
          <w:noProof/>
          <w:webHidden/>
        </w:rPr>
        <w:tab/>
      </w:r>
      <w:r>
        <w:rPr>
          <w:noProof/>
          <w:webHidden/>
        </w:rPr>
        <w:fldChar w:fldCharType="begin"/>
      </w:r>
      <w:r>
        <w:rPr>
          <w:noProof/>
          <w:webHidden/>
        </w:rPr>
        <w:instrText xml:space="preserve"> PAGEREF _Toc412696307 \h </w:instrText>
      </w:r>
      <w:r>
        <w:rPr>
          <w:noProof/>
          <w:webHidden/>
        </w:rPr>
      </w:r>
      <w:r>
        <w:rPr>
          <w:noProof/>
          <w:webHidden/>
        </w:rPr>
        <w:fldChar w:fldCharType="separate"/>
      </w:r>
      <w:r>
        <w:rPr>
          <w:noProof/>
          <w:webHidden/>
        </w:rPr>
        <w:t>20</w:t>
      </w:r>
      <w:r>
        <w:rPr>
          <w:noProof/>
          <w:webHidden/>
        </w:rPr>
        <w:fldChar w:fldCharType="end"/>
      </w:r>
      <w:r w:rsidRPr="000D1533">
        <w:rPr>
          <w:rStyle w:val="Hyperlink"/>
          <w:noProof/>
        </w:rPr>
        <w:fldChar w:fldCharType="end"/>
      </w:r>
    </w:p>
    <w:p w14:paraId="6C2AA7F4" w14:textId="77777777" w:rsidR="006E1DC7" w:rsidRPr="00F5403A" w:rsidRDefault="0053359F">
      <w:pPr>
        <w:pStyle w:val="TOC3"/>
        <w:rPr>
          <w:rFonts w:ascii="Calibri" w:hAnsi="Calibri"/>
          <w:noProof/>
          <w:sz w:val="22"/>
          <w:szCs w:val="22"/>
        </w:rPr>
      </w:pPr>
      <w:hyperlink w:anchor="_Toc412696308" w:history="1">
        <w:r w:rsidR="006E1DC7" w:rsidRPr="000D1533">
          <w:rPr>
            <w:rStyle w:val="Hyperlink"/>
            <w:noProof/>
          </w:rPr>
          <w:t>X.2.1 &lt;Option Name&gt;</w:t>
        </w:r>
        <w:r w:rsidR="006E1DC7">
          <w:rPr>
            <w:noProof/>
            <w:webHidden/>
          </w:rPr>
          <w:tab/>
        </w:r>
        <w:r w:rsidR="006E1DC7">
          <w:rPr>
            <w:noProof/>
            <w:webHidden/>
          </w:rPr>
          <w:fldChar w:fldCharType="begin"/>
        </w:r>
        <w:r w:rsidR="006E1DC7">
          <w:rPr>
            <w:noProof/>
            <w:webHidden/>
          </w:rPr>
          <w:instrText xml:space="preserve"> PAGEREF _Toc412696308 \h </w:instrText>
        </w:r>
        <w:r w:rsidR="006E1DC7">
          <w:rPr>
            <w:noProof/>
            <w:webHidden/>
          </w:rPr>
        </w:r>
        <w:r w:rsidR="006E1DC7">
          <w:rPr>
            <w:noProof/>
            <w:webHidden/>
          </w:rPr>
          <w:fldChar w:fldCharType="separate"/>
        </w:r>
        <w:r w:rsidR="006E1DC7">
          <w:rPr>
            <w:noProof/>
            <w:webHidden/>
          </w:rPr>
          <w:t>21</w:t>
        </w:r>
        <w:r w:rsidR="006E1DC7">
          <w:rPr>
            <w:noProof/>
            <w:webHidden/>
          </w:rPr>
          <w:fldChar w:fldCharType="end"/>
        </w:r>
      </w:hyperlink>
    </w:p>
    <w:p w14:paraId="3B7A1F4C" w14:textId="77777777" w:rsidR="006E1DC7" w:rsidRPr="00F5403A" w:rsidRDefault="006E1DC7">
      <w:pPr>
        <w:pStyle w:val="TOC2"/>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"_Toc412696309"</w:instrText>
      </w:r>
      <w:r w:rsidRPr="000D1533">
        <w:rPr>
          <w:rStyle w:val="Hyperlink"/>
          <w:noProof/>
        </w:rPr>
        <w:instrText xml:space="preserve"> </w:instrText>
      </w:r>
      <w:r w:rsidRPr="000D1533">
        <w:rPr>
          <w:rStyle w:val="Hyperlink"/>
          <w:noProof/>
        </w:rPr>
        <w:fldChar w:fldCharType="separate"/>
      </w:r>
      <w:r w:rsidRPr="000D1533">
        <w:rPr>
          <w:rStyle w:val="Hyperlink"/>
          <w:noProof/>
        </w:rPr>
        <w:t xml:space="preserve">X.3 </w:t>
      </w:r>
      <w:del w:id="2" w:author="Keith W. Boone" w:date="2015-03-04T12:03:00Z">
        <w:r w:rsidRPr="000D1533" w:rsidDel="002C1312">
          <w:rPr>
            <w:rStyle w:val="Hyperlink"/>
            <w:noProof/>
          </w:rPr>
          <w:delText xml:space="preserve">&lt;Profile Acronym&gt; </w:delText>
        </w:r>
      </w:del>
      <w:ins w:id="3" w:author="Keith W. Boone" w:date="2015-03-04T12:03:00Z">
        <w:r w:rsidR="002C1312">
          <w:rPr>
            <w:rStyle w:val="Hyperlink"/>
            <w:noProof/>
          </w:rPr>
          <w:t xml:space="preserve">RPM </w:t>
        </w:r>
      </w:ins>
      <w:r w:rsidRPr="000D1533">
        <w:rPr>
          <w:rStyle w:val="Hyperlink"/>
          <w:noProof/>
        </w:rPr>
        <w:t>Required Actor Groupings</w:t>
      </w:r>
      <w:r>
        <w:rPr>
          <w:noProof/>
          <w:webHidden/>
        </w:rPr>
        <w:tab/>
      </w:r>
      <w:r>
        <w:rPr>
          <w:noProof/>
          <w:webHidden/>
        </w:rPr>
        <w:fldChar w:fldCharType="begin"/>
      </w:r>
      <w:r>
        <w:rPr>
          <w:noProof/>
          <w:webHidden/>
        </w:rPr>
        <w:instrText xml:space="preserve"> PAGEREF _Toc412696309 \h </w:instrText>
      </w:r>
      <w:r>
        <w:rPr>
          <w:noProof/>
          <w:webHidden/>
        </w:rPr>
      </w:r>
      <w:r>
        <w:rPr>
          <w:noProof/>
          <w:webHidden/>
        </w:rPr>
        <w:fldChar w:fldCharType="separate"/>
      </w:r>
      <w:r>
        <w:rPr>
          <w:noProof/>
          <w:webHidden/>
        </w:rPr>
        <w:t>21</w:t>
      </w:r>
      <w:r>
        <w:rPr>
          <w:noProof/>
          <w:webHidden/>
        </w:rPr>
        <w:fldChar w:fldCharType="end"/>
      </w:r>
      <w:r w:rsidRPr="000D1533">
        <w:rPr>
          <w:rStyle w:val="Hyperlink"/>
          <w:noProof/>
        </w:rPr>
        <w:fldChar w:fldCharType="end"/>
      </w:r>
    </w:p>
    <w:p w14:paraId="570F7090" w14:textId="77777777" w:rsidR="006E1DC7" w:rsidRPr="00F5403A" w:rsidRDefault="0053359F">
      <w:pPr>
        <w:pStyle w:val="TOC2"/>
        <w:rPr>
          <w:rFonts w:ascii="Calibri" w:hAnsi="Calibri"/>
          <w:noProof/>
          <w:sz w:val="22"/>
          <w:szCs w:val="22"/>
        </w:rPr>
      </w:pPr>
      <w:hyperlink w:anchor="_Toc412696310" w:history="1">
        <w:r w:rsidR="006E1DC7" w:rsidRPr="000D1533">
          <w:rPr>
            <w:rStyle w:val="Hyperlink"/>
            <w:noProof/>
          </w:rPr>
          <w:t>X.4 RPM Overview</w:t>
        </w:r>
        <w:r w:rsidR="006E1DC7">
          <w:rPr>
            <w:noProof/>
            <w:webHidden/>
          </w:rPr>
          <w:tab/>
        </w:r>
        <w:r w:rsidR="006E1DC7">
          <w:rPr>
            <w:noProof/>
            <w:webHidden/>
          </w:rPr>
          <w:fldChar w:fldCharType="begin"/>
        </w:r>
        <w:r w:rsidR="006E1DC7">
          <w:rPr>
            <w:noProof/>
            <w:webHidden/>
          </w:rPr>
          <w:instrText xml:space="preserve"> PAGEREF _Toc412696310 \h </w:instrText>
        </w:r>
        <w:r w:rsidR="006E1DC7">
          <w:rPr>
            <w:noProof/>
            <w:webHidden/>
          </w:rPr>
        </w:r>
        <w:r w:rsidR="006E1DC7">
          <w:rPr>
            <w:noProof/>
            <w:webHidden/>
          </w:rPr>
          <w:fldChar w:fldCharType="separate"/>
        </w:r>
        <w:r w:rsidR="006E1DC7">
          <w:rPr>
            <w:noProof/>
            <w:webHidden/>
          </w:rPr>
          <w:t>23</w:t>
        </w:r>
        <w:r w:rsidR="006E1DC7">
          <w:rPr>
            <w:noProof/>
            <w:webHidden/>
          </w:rPr>
          <w:fldChar w:fldCharType="end"/>
        </w:r>
      </w:hyperlink>
    </w:p>
    <w:p w14:paraId="065E28DF" w14:textId="77777777" w:rsidR="006E1DC7" w:rsidRPr="00F5403A" w:rsidRDefault="0053359F">
      <w:pPr>
        <w:pStyle w:val="TOC3"/>
        <w:rPr>
          <w:rFonts w:ascii="Calibri" w:hAnsi="Calibri"/>
          <w:noProof/>
          <w:sz w:val="22"/>
          <w:szCs w:val="22"/>
        </w:rPr>
      </w:pPr>
      <w:hyperlink w:anchor="_Toc412696311" w:history="1">
        <w:r w:rsidR="006E1DC7" w:rsidRPr="000D1533">
          <w:rPr>
            <w:rStyle w:val="Hyperlink"/>
            <w:bCs/>
            <w:noProof/>
          </w:rPr>
          <w:t>X.4.1 Concepts</w:t>
        </w:r>
        <w:r w:rsidR="006E1DC7">
          <w:rPr>
            <w:noProof/>
            <w:webHidden/>
          </w:rPr>
          <w:tab/>
        </w:r>
        <w:r w:rsidR="006E1DC7">
          <w:rPr>
            <w:noProof/>
            <w:webHidden/>
          </w:rPr>
          <w:fldChar w:fldCharType="begin"/>
        </w:r>
        <w:r w:rsidR="006E1DC7">
          <w:rPr>
            <w:noProof/>
            <w:webHidden/>
          </w:rPr>
          <w:instrText xml:space="preserve"> PAGEREF _Toc412696311 \h </w:instrText>
        </w:r>
        <w:r w:rsidR="006E1DC7">
          <w:rPr>
            <w:noProof/>
            <w:webHidden/>
          </w:rPr>
        </w:r>
        <w:r w:rsidR="006E1DC7">
          <w:rPr>
            <w:noProof/>
            <w:webHidden/>
          </w:rPr>
          <w:fldChar w:fldCharType="separate"/>
        </w:r>
        <w:r w:rsidR="006E1DC7">
          <w:rPr>
            <w:noProof/>
            <w:webHidden/>
          </w:rPr>
          <w:t>24</w:t>
        </w:r>
        <w:r w:rsidR="006E1DC7">
          <w:rPr>
            <w:noProof/>
            <w:webHidden/>
          </w:rPr>
          <w:fldChar w:fldCharType="end"/>
        </w:r>
      </w:hyperlink>
    </w:p>
    <w:p w14:paraId="65529D58" w14:textId="77777777" w:rsidR="006E1DC7" w:rsidRPr="00F5403A" w:rsidRDefault="0053359F">
      <w:pPr>
        <w:pStyle w:val="TOC3"/>
        <w:rPr>
          <w:rFonts w:ascii="Calibri" w:hAnsi="Calibri"/>
          <w:noProof/>
          <w:sz w:val="22"/>
          <w:szCs w:val="22"/>
        </w:rPr>
      </w:pPr>
      <w:hyperlink w:anchor="_Toc412696312" w:history="1">
        <w:r w:rsidR="006E1DC7" w:rsidRPr="000D1533">
          <w:rPr>
            <w:rStyle w:val="Hyperlink"/>
            <w:bCs/>
            <w:noProof/>
          </w:rPr>
          <w:t>X.4.2 Use Cases</w:t>
        </w:r>
        <w:r w:rsidR="006E1DC7">
          <w:rPr>
            <w:noProof/>
            <w:webHidden/>
          </w:rPr>
          <w:tab/>
        </w:r>
        <w:r w:rsidR="006E1DC7">
          <w:rPr>
            <w:noProof/>
            <w:webHidden/>
          </w:rPr>
          <w:fldChar w:fldCharType="begin"/>
        </w:r>
        <w:r w:rsidR="006E1DC7">
          <w:rPr>
            <w:noProof/>
            <w:webHidden/>
          </w:rPr>
          <w:instrText xml:space="preserve"> PAGEREF _Toc412696312 \h </w:instrText>
        </w:r>
        <w:r w:rsidR="006E1DC7">
          <w:rPr>
            <w:noProof/>
            <w:webHidden/>
          </w:rPr>
        </w:r>
        <w:r w:rsidR="006E1DC7">
          <w:rPr>
            <w:noProof/>
            <w:webHidden/>
          </w:rPr>
          <w:fldChar w:fldCharType="separate"/>
        </w:r>
        <w:r w:rsidR="006E1DC7">
          <w:rPr>
            <w:noProof/>
            <w:webHidden/>
          </w:rPr>
          <w:t>24</w:t>
        </w:r>
        <w:r w:rsidR="006E1DC7">
          <w:rPr>
            <w:noProof/>
            <w:webHidden/>
          </w:rPr>
          <w:fldChar w:fldCharType="end"/>
        </w:r>
      </w:hyperlink>
    </w:p>
    <w:p w14:paraId="2D6B2ADC" w14:textId="77777777" w:rsidR="006E1DC7" w:rsidRPr="00F5403A" w:rsidRDefault="006E1DC7">
      <w:pPr>
        <w:pStyle w:val="TOC4"/>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"_Toc412696313"</w:instrText>
      </w:r>
      <w:r w:rsidRPr="000D1533">
        <w:rPr>
          <w:rStyle w:val="Hyperlink"/>
          <w:noProof/>
        </w:rPr>
        <w:instrText xml:space="preserve"> </w:instrText>
      </w:r>
      <w:r w:rsidRPr="000D1533">
        <w:rPr>
          <w:rStyle w:val="Hyperlink"/>
          <w:noProof/>
        </w:rPr>
        <w:fldChar w:fldCharType="separate"/>
      </w:r>
      <w:r w:rsidRPr="000D1533">
        <w:rPr>
          <w:rStyle w:val="Hyperlink"/>
          <w:noProof/>
        </w:rPr>
        <w:t xml:space="preserve">X.4.2.1 Use Case #1: </w:t>
      </w:r>
      <w:del w:id="4" w:author="Keith W. Boone" w:date="2015-03-04T12:00:00Z">
        <w:r w:rsidRPr="000D1533" w:rsidDel="002C1312">
          <w:rPr>
            <w:rStyle w:val="Hyperlink"/>
            <w:noProof/>
          </w:rPr>
          <w:delText>&lt; Chronic Disease Management</w:delText>
        </w:r>
        <w:r w:rsidRPr="000D1533" w:rsidDel="002C1312">
          <w:rPr>
            <w:rStyle w:val="Hyperlink"/>
            <w:bCs/>
            <w:noProof/>
          </w:rPr>
          <w:delText xml:space="preserve"> </w:delText>
        </w:r>
        <w:r w:rsidRPr="000D1533" w:rsidDel="002C1312">
          <w:rPr>
            <w:rStyle w:val="Hyperlink"/>
            <w:noProof/>
          </w:rPr>
          <w:delText>&gt;</w:delText>
        </w:r>
      </w:del>
      <w:ins w:id="5" w:author="Keith W. Boone" w:date="2015-03-04T12:00:00Z">
        <w:r w:rsidR="002C1312">
          <w:rPr>
            <w:rStyle w:val="Hyperlink"/>
            <w:noProof/>
          </w:rPr>
          <w:t>Chronic Disease Management</w:t>
        </w:r>
      </w:ins>
      <w:r>
        <w:rPr>
          <w:noProof/>
          <w:webHidden/>
        </w:rPr>
        <w:tab/>
      </w:r>
      <w:r>
        <w:rPr>
          <w:noProof/>
          <w:webHidden/>
        </w:rPr>
        <w:fldChar w:fldCharType="begin"/>
      </w:r>
      <w:r>
        <w:rPr>
          <w:noProof/>
          <w:webHidden/>
        </w:rPr>
        <w:instrText xml:space="preserve"> PAGEREF _Toc412696313 \h </w:instrText>
      </w:r>
      <w:r>
        <w:rPr>
          <w:noProof/>
          <w:webHidden/>
        </w:rPr>
      </w:r>
      <w:r>
        <w:rPr>
          <w:noProof/>
          <w:webHidden/>
        </w:rPr>
        <w:fldChar w:fldCharType="separate"/>
      </w:r>
      <w:r>
        <w:rPr>
          <w:noProof/>
          <w:webHidden/>
        </w:rPr>
        <w:t>24</w:t>
      </w:r>
      <w:r>
        <w:rPr>
          <w:noProof/>
          <w:webHidden/>
        </w:rPr>
        <w:fldChar w:fldCharType="end"/>
      </w:r>
      <w:r w:rsidRPr="000D1533">
        <w:rPr>
          <w:rStyle w:val="Hyperlink"/>
          <w:noProof/>
        </w:rPr>
        <w:fldChar w:fldCharType="end"/>
      </w:r>
    </w:p>
    <w:p w14:paraId="0358175D" w14:textId="77777777" w:rsidR="006E1DC7" w:rsidRPr="00F5403A" w:rsidRDefault="006E1DC7">
      <w:pPr>
        <w:pStyle w:val="TOC5"/>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"_Toc412696314"</w:instrText>
      </w:r>
      <w:r w:rsidRPr="000D1533">
        <w:rPr>
          <w:rStyle w:val="Hyperlink"/>
          <w:noProof/>
        </w:rPr>
        <w:instrText xml:space="preserve"> </w:instrText>
      </w:r>
      <w:r w:rsidRPr="000D1533">
        <w:rPr>
          <w:rStyle w:val="Hyperlink"/>
          <w:noProof/>
        </w:rPr>
        <w:fldChar w:fldCharType="separate"/>
      </w:r>
      <w:r w:rsidRPr="000D1533">
        <w:rPr>
          <w:rStyle w:val="Hyperlink"/>
          <w:noProof/>
        </w:rPr>
        <w:t xml:space="preserve">X.4.2.1.1 </w:t>
      </w:r>
      <w:del w:id="6" w:author="Keith W. Boone" w:date="2015-03-04T12:00:00Z">
        <w:r w:rsidRPr="000D1533" w:rsidDel="002C1312">
          <w:rPr>
            <w:rStyle w:val="Hyperlink"/>
            <w:noProof/>
          </w:rPr>
          <w:delText>&lt; Chronic Disease Management</w:delText>
        </w:r>
        <w:r w:rsidRPr="000D1533" w:rsidDel="002C1312">
          <w:rPr>
            <w:rStyle w:val="Hyperlink"/>
            <w:bCs/>
            <w:noProof/>
          </w:rPr>
          <w:delText xml:space="preserve"> &gt;</w:delText>
        </w:r>
      </w:del>
      <w:ins w:id="7" w:author="Keith W. Boone" w:date="2015-03-04T12:00:00Z">
        <w:r w:rsidR="002C1312">
          <w:rPr>
            <w:rStyle w:val="Hyperlink"/>
            <w:noProof/>
          </w:rPr>
          <w:t>Chronic Disease Management</w:t>
        </w:r>
      </w:ins>
      <w:r w:rsidRPr="000D1533">
        <w:rPr>
          <w:rStyle w:val="Hyperlink"/>
          <w:bCs/>
          <w:noProof/>
        </w:rPr>
        <w:t xml:space="preserve"> </w:t>
      </w:r>
      <w:r w:rsidRPr="000D1533">
        <w:rPr>
          <w:rStyle w:val="Hyperlink"/>
          <w:noProof/>
        </w:rPr>
        <w:t>Use Case Description</w:t>
      </w:r>
      <w:r>
        <w:rPr>
          <w:noProof/>
          <w:webHidden/>
        </w:rPr>
        <w:tab/>
      </w:r>
      <w:r>
        <w:rPr>
          <w:noProof/>
          <w:webHidden/>
        </w:rPr>
        <w:fldChar w:fldCharType="begin"/>
      </w:r>
      <w:r>
        <w:rPr>
          <w:noProof/>
          <w:webHidden/>
        </w:rPr>
        <w:instrText xml:space="preserve"> PAGEREF _Toc412696314 \h </w:instrText>
      </w:r>
      <w:r>
        <w:rPr>
          <w:noProof/>
          <w:webHidden/>
        </w:rPr>
      </w:r>
      <w:r>
        <w:rPr>
          <w:noProof/>
          <w:webHidden/>
        </w:rPr>
        <w:fldChar w:fldCharType="separate"/>
      </w:r>
      <w:r>
        <w:rPr>
          <w:noProof/>
          <w:webHidden/>
        </w:rPr>
        <w:t>25</w:t>
      </w:r>
      <w:r>
        <w:rPr>
          <w:noProof/>
          <w:webHidden/>
        </w:rPr>
        <w:fldChar w:fldCharType="end"/>
      </w:r>
      <w:r w:rsidRPr="000D1533">
        <w:rPr>
          <w:rStyle w:val="Hyperlink"/>
          <w:noProof/>
        </w:rPr>
        <w:fldChar w:fldCharType="end"/>
      </w:r>
    </w:p>
    <w:p w14:paraId="6584EB4D" w14:textId="77777777" w:rsidR="006E1DC7" w:rsidRPr="00F5403A" w:rsidRDefault="006E1DC7">
      <w:pPr>
        <w:pStyle w:val="TOC5"/>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"_Toc412696315"</w:instrText>
      </w:r>
      <w:r w:rsidRPr="000D1533">
        <w:rPr>
          <w:rStyle w:val="Hyperlink"/>
          <w:noProof/>
        </w:rPr>
        <w:instrText xml:space="preserve"> </w:instrText>
      </w:r>
      <w:r w:rsidRPr="000D1533">
        <w:rPr>
          <w:rStyle w:val="Hyperlink"/>
          <w:noProof/>
        </w:rPr>
        <w:fldChar w:fldCharType="separate"/>
      </w:r>
      <w:r w:rsidRPr="000D1533">
        <w:rPr>
          <w:rStyle w:val="Hyperlink"/>
          <w:noProof/>
        </w:rPr>
        <w:t xml:space="preserve">X.4.2.1.2 </w:t>
      </w:r>
      <w:del w:id="8" w:author="Keith W. Boone" w:date="2015-03-04T12:00:00Z">
        <w:r w:rsidRPr="000D1533" w:rsidDel="002C1312">
          <w:rPr>
            <w:rStyle w:val="Hyperlink"/>
            <w:noProof/>
          </w:rPr>
          <w:delText>&lt; Chronic Disease Management</w:delText>
        </w:r>
        <w:r w:rsidRPr="000D1533" w:rsidDel="002C1312">
          <w:rPr>
            <w:rStyle w:val="Hyperlink"/>
            <w:bCs/>
            <w:noProof/>
          </w:rPr>
          <w:delText xml:space="preserve"> </w:delText>
        </w:r>
        <w:r w:rsidRPr="000D1533" w:rsidDel="002C1312">
          <w:rPr>
            <w:rStyle w:val="Hyperlink"/>
            <w:noProof/>
          </w:rPr>
          <w:delText>&gt;</w:delText>
        </w:r>
      </w:del>
      <w:ins w:id="9" w:author="Keith W. Boone" w:date="2015-03-04T12:00:00Z">
        <w:r w:rsidR="002C1312">
          <w:rPr>
            <w:rStyle w:val="Hyperlink"/>
            <w:noProof/>
          </w:rPr>
          <w:t>Chronic Disease Management</w:t>
        </w:r>
      </w:ins>
      <w:r w:rsidRPr="000D1533">
        <w:rPr>
          <w:rStyle w:val="Hyperlink"/>
          <w:noProof/>
        </w:rPr>
        <w:t xml:space="preserve"> Process Flow</w:t>
      </w:r>
      <w:r>
        <w:rPr>
          <w:noProof/>
          <w:webHidden/>
        </w:rPr>
        <w:tab/>
      </w:r>
      <w:r>
        <w:rPr>
          <w:noProof/>
          <w:webHidden/>
        </w:rPr>
        <w:fldChar w:fldCharType="begin"/>
      </w:r>
      <w:r>
        <w:rPr>
          <w:noProof/>
          <w:webHidden/>
        </w:rPr>
        <w:instrText xml:space="preserve"> PAGEREF _Toc412696315 \h </w:instrText>
      </w:r>
      <w:r>
        <w:rPr>
          <w:noProof/>
          <w:webHidden/>
        </w:rPr>
      </w:r>
      <w:r>
        <w:rPr>
          <w:noProof/>
          <w:webHidden/>
        </w:rPr>
        <w:fldChar w:fldCharType="separate"/>
      </w:r>
      <w:r>
        <w:rPr>
          <w:noProof/>
          <w:webHidden/>
        </w:rPr>
        <w:t>25</w:t>
      </w:r>
      <w:r>
        <w:rPr>
          <w:noProof/>
          <w:webHidden/>
        </w:rPr>
        <w:fldChar w:fldCharType="end"/>
      </w:r>
      <w:r w:rsidRPr="000D1533">
        <w:rPr>
          <w:rStyle w:val="Hyperlink"/>
          <w:noProof/>
        </w:rPr>
        <w:fldChar w:fldCharType="end"/>
      </w:r>
    </w:p>
    <w:p w14:paraId="3743E2BB" w14:textId="77777777" w:rsidR="006E1DC7" w:rsidRPr="00F5403A" w:rsidRDefault="006E1DC7">
      <w:pPr>
        <w:pStyle w:val="TOC4"/>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"_Toc412696316"</w:instrText>
      </w:r>
      <w:r w:rsidRPr="000D1533">
        <w:rPr>
          <w:rStyle w:val="Hyperlink"/>
          <w:noProof/>
        </w:rPr>
        <w:instrText xml:space="preserve"> </w:instrText>
      </w:r>
      <w:r w:rsidRPr="000D1533">
        <w:rPr>
          <w:rStyle w:val="Hyperlink"/>
          <w:noProof/>
        </w:rPr>
        <w:fldChar w:fldCharType="separate"/>
      </w:r>
      <w:r w:rsidRPr="000D1533">
        <w:rPr>
          <w:rStyle w:val="Hyperlink"/>
          <w:noProof/>
        </w:rPr>
        <w:t xml:space="preserve">X.4.2.2 Use Case #2: </w:t>
      </w:r>
      <w:del w:id="10" w:author="Keith W. Boone" w:date="2015-03-04T12:02:00Z">
        <w:r w:rsidRPr="000D1533" w:rsidDel="002C1312">
          <w:rPr>
            <w:rStyle w:val="Hyperlink"/>
            <w:noProof/>
          </w:rPr>
          <w:delText>&lt;Post-Operative Recovery&gt;</w:delText>
        </w:r>
      </w:del>
      <w:ins w:id="11" w:author="Keith W. Boone" w:date="2015-03-04T12:02:00Z">
        <w:r w:rsidR="002C1312">
          <w:rPr>
            <w:rStyle w:val="Hyperlink"/>
            <w:noProof/>
          </w:rPr>
          <w:t>Post-Operative Recovery</w:t>
        </w:r>
      </w:ins>
      <w:r>
        <w:rPr>
          <w:noProof/>
          <w:webHidden/>
        </w:rPr>
        <w:tab/>
      </w:r>
      <w:r>
        <w:rPr>
          <w:noProof/>
          <w:webHidden/>
        </w:rPr>
        <w:fldChar w:fldCharType="begin"/>
      </w:r>
      <w:r>
        <w:rPr>
          <w:noProof/>
          <w:webHidden/>
        </w:rPr>
        <w:instrText xml:space="preserve"> PAGEREF _Toc412696316 \h </w:instrText>
      </w:r>
      <w:r>
        <w:rPr>
          <w:noProof/>
          <w:webHidden/>
        </w:rPr>
      </w:r>
      <w:r>
        <w:rPr>
          <w:noProof/>
          <w:webHidden/>
        </w:rPr>
        <w:fldChar w:fldCharType="separate"/>
      </w:r>
      <w:r>
        <w:rPr>
          <w:noProof/>
          <w:webHidden/>
        </w:rPr>
        <w:t>28</w:t>
      </w:r>
      <w:r>
        <w:rPr>
          <w:noProof/>
          <w:webHidden/>
        </w:rPr>
        <w:fldChar w:fldCharType="end"/>
      </w:r>
      <w:r w:rsidRPr="000D1533">
        <w:rPr>
          <w:rStyle w:val="Hyperlink"/>
          <w:noProof/>
        </w:rPr>
        <w:fldChar w:fldCharType="end"/>
      </w:r>
    </w:p>
    <w:p w14:paraId="425E0024" w14:textId="77777777" w:rsidR="006E1DC7" w:rsidRPr="00F5403A" w:rsidRDefault="006E1DC7">
      <w:pPr>
        <w:pStyle w:val="TOC5"/>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"_Toc412696317"</w:instrText>
      </w:r>
      <w:r w:rsidRPr="000D1533">
        <w:rPr>
          <w:rStyle w:val="Hyperlink"/>
          <w:noProof/>
        </w:rPr>
        <w:instrText xml:space="preserve"> </w:instrText>
      </w:r>
      <w:r w:rsidRPr="000D1533">
        <w:rPr>
          <w:rStyle w:val="Hyperlink"/>
          <w:noProof/>
        </w:rPr>
        <w:fldChar w:fldCharType="separate"/>
      </w:r>
      <w:r w:rsidRPr="000D1533">
        <w:rPr>
          <w:rStyle w:val="Hyperlink"/>
          <w:noProof/>
        </w:rPr>
        <w:t xml:space="preserve">X.4.2.2.1 </w:t>
      </w:r>
      <w:del w:id="12" w:author="Keith W. Boone" w:date="2015-03-04T12:02:00Z">
        <w:r w:rsidRPr="000D1533" w:rsidDel="002C1312">
          <w:rPr>
            <w:rStyle w:val="Hyperlink"/>
            <w:noProof/>
          </w:rPr>
          <w:delText>&lt; Post-Operative Recovery</w:delText>
        </w:r>
        <w:r w:rsidRPr="000D1533" w:rsidDel="002C1312">
          <w:rPr>
            <w:rStyle w:val="Hyperlink"/>
            <w:bCs/>
            <w:noProof/>
          </w:rPr>
          <w:delText xml:space="preserve"> &gt;</w:delText>
        </w:r>
      </w:del>
      <w:ins w:id="13" w:author="Keith W. Boone" w:date="2015-03-04T12:02:00Z">
        <w:r w:rsidR="002C1312">
          <w:rPr>
            <w:rStyle w:val="Hyperlink"/>
            <w:noProof/>
          </w:rPr>
          <w:t>Post-Operative Recovery</w:t>
        </w:r>
      </w:ins>
      <w:r w:rsidRPr="000D1533">
        <w:rPr>
          <w:rStyle w:val="Hyperlink"/>
          <w:bCs/>
          <w:noProof/>
        </w:rPr>
        <w:t xml:space="preserve"> </w:t>
      </w:r>
      <w:r w:rsidRPr="000D1533">
        <w:rPr>
          <w:rStyle w:val="Hyperlink"/>
          <w:noProof/>
        </w:rPr>
        <w:t>Use Case Description</w:t>
      </w:r>
      <w:r>
        <w:rPr>
          <w:noProof/>
          <w:webHidden/>
        </w:rPr>
        <w:tab/>
      </w:r>
      <w:r>
        <w:rPr>
          <w:noProof/>
          <w:webHidden/>
        </w:rPr>
        <w:fldChar w:fldCharType="begin"/>
      </w:r>
      <w:r>
        <w:rPr>
          <w:noProof/>
          <w:webHidden/>
        </w:rPr>
        <w:instrText xml:space="preserve"> PAGEREF _Toc412696317 \h </w:instrText>
      </w:r>
      <w:r>
        <w:rPr>
          <w:noProof/>
          <w:webHidden/>
        </w:rPr>
      </w:r>
      <w:r>
        <w:rPr>
          <w:noProof/>
          <w:webHidden/>
        </w:rPr>
        <w:fldChar w:fldCharType="separate"/>
      </w:r>
      <w:r>
        <w:rPr>
          <w:noProof/>
          <w:webHidden/>
        </w:rPr>
        <w:t>28</w:t>
      </w:r>
      <w:r>
        <w:rPr>
          <w:noProof/>
          <w:webHidden/>
        </w:rPr>
        <w:fldChar w:fldCharType="end"/>
      </w:r>
      <w:r w:rsidRPr="000D1533">
        <w:rPr>
          <w:rStyle w:val="Hyperlink"/>
          <w:noProof/>
        </w:rPr>
        <w:fldChar w:fldCharType="end"/>
      </w:r>
    </w:p>
    <w:p w14:paraId="2B38479C" w14:textId="77777777" w:rsidR="006E1DC7" w:rsidRPr="00F5403A" w:rsidRDefault="006E1DC7">
      <w:pPr>
        <w:pStyle w:val="TOC5"/>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"_Toc412696318"</w:instrText>
      </w:r>
      <w:r w:rsidRPr="000D1533">
        <w:rPr>
          <w:rStyle w:val="Hyperlink"/>
          <w:noProof/>
        </w:rPr>
        <w:instrText xml:space="preserve"> </w:instrText>
      </w:r>
      <w:r w:rsidRPr="000D1533">
        <w:rPr>
          <w:rStyle w:val="Hyperlink"/>
          <w:noProof/>
        </w:rPr>
        <w:fldChar w:fldCharType="separate"/>
      </w:r>
      <w:r w:rsidRPr="000D1533">
        <w:rPr>
          <w:rStyle w:val="Hyperlink"/>
          <w:noProof/>
        </w:rPr>
        <w:t xml:space="preserve">X.4.2.2.2 </w:t>
      </w:r>
      <w:del w:id="14" w:author="Keith W. Boone" w:date="2015-03-04T12:02:00Z">
        <w:r w:rsidRPr="000D1533" w:rsidDel="002C1312">
          <w:rPr>
            <w:rStyle w:val="Hyperlink"/>
            <w:noProof/>
          </w:rPr>
          <w:delText>&lt; Post-Operative Recovery</w:delText>
        </w:r>
        <w:r w:rsidRPr="000D1533" w:rsidDel="002C1312">
          <w:rPr>
            <w:rStyle w:val="Hyperlink"/>
            <w:bCs/>
            <w:noProof/>
          </w:rPr>
          <w:delText xml:space="preserve"> </w:delText>
        </w:r>
        <w:r w:rsidRPr="000D1533" w:rsidDel="002C1312">
          <w:rPr>
            <w:rStyle w:val="Hyperlink"/>
            <w:noProof/>
          </w:rPr>
          <w:delText>&gt;</w:delText>
        </w:r>
      </w:del>
      <w:ins w:id="15" w:author="Keith W. Boone" w:date="2015-03-04T12:02:00Z">
        <w:r w:rsidR="002C1312">
          <w:rPr>
            <w:rStyle w:val="Hyperlink"/>
            <w:noProof/>
          </w:rPr>
          <w:t>Post-Operative Recovery</w:t>
        </w:r>
      </w:ins>
      <w:r w:rsidRPr="000D1533">
        <w:rPr>
          <w:rStyle w:val="Hyperlink"/>
          <w:noProof/>
        </w:rPr>
        <w:t xml:space="preserve"> Process Flow</w:t>
      </w:r>
      <w:r>
        <w:rPr>
          <w:noProof/>
          <w:webHidden/>
        </w:rPr>
        <w:tab/>
      </w:r>
      <w:r>
        <w:rPr>
          <w:noProof/>
          <w:webHidden/>
        </w:rPr>
        <w:fldChar w:fldCharType="begin"/>
      </w:r>
      <w:r>
        <w:rPr>
          <w:noProof/>
          <w:webHidden/>
        </w:rPr>
        <w:instrText xml:space="preserve"> PAGEREF _Toc412696318 \h </w:instrText>
      </w:r>
      <w:r>
        <w:rPr>
          <w:noProof/>
          <w:webHidden/>
        </w:rPr>
      </w:r>
      <w:r>
        <w:rPr>
          <w:noProof/>
          <w:webHidden/>
        </w:rPr>
        <w:fldChar w:fldCharType="separate"/>
      </w:r>
      <w:r>
        <w:rPr>
          <w:noProof/>
          <w:webHidden/>
        </w:rPr>
        <w:t>28</w:t>
      </w:r>
      <w:r>
        <w:rPr>
          <w:noProof/>
          <w:webHidden/>
        </w:rPr>
        <w:fldChar w:fldCharType="end"/>
      </w:r>
      <w:r w:rsidRPr="000D1533">
        <w:rPr>
          <w:rStyle w:val="Hyperlink"/>
          <w:noProof/>
        </w:rPr>
        <w:fldChar w:fldCharType="end"/>
      </w:r>
    </w:p>
    <w:p w14:paraId="2920000B" w14:textId="77777777" w:rsidR="006E1DC7" w:rsidRPr="00F5403A" w:rsidRDefault="006E1DC7">
      <w:pPr>
        <w:pStyle w:val="TOC2"/>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"_Toc412696319"</w:instrText>
      </w:r>
      <w:r w:rsidRPr="000D1533">
        <w:rPr>
          <w:rStyle w:val="Hyperlink"/>
          <w:noProof/>
        </w:rPr>
        <w:instrText xml:space="preserve"> </w:instrText>
      </w:r>
      <w:r w:rsidRPr="000D1533">
        <w:rPr>
          <w:rStyle w:val="Hyperlink"/>
          <w:noProof/>
        </w:rPr>
        <w:fldChar w:fldCharType="separate"/>
      </w:r>
      <w:r w:rsidRPr="000D1533">
        <w:rPr>
          <w:rStyle w:val="Hyperlink"/>
          <w:noProof/>
        </w:rPr>
        <w:t xml:space="preserve">X.5 </w:t>
      </w:r>
      <w:del w:id="16" w:author="Keith W. Boone" w:date="2015-03-04T12:03:00Z">
        <w:r w:rsidRPr="000D1533" w:rsidDel="002C1312">
          <w:rPr>
            <w:rStyle w:val="Hyperlink"/>
            <w:noProof/>
          </w:rPr>
          <w:delText xml:space="preserve">&lt;Profile Acronym&gt; </w:delText>
        </w:r>
      </w:del>
      <w:ins w:id="17" w:author="Keith W. Boone" w:date="2015-03-04T12:03:00Z">
        <w:r w:rsidR="002C1312">
          <w:rPr>
            <w:rStyle w:val="Hyperlink"/>
            <w:noProof/>
          </w:rPr>
          <w:t xml:space="preserve">RPM </w:t>
        </w:r>
      </w:ins>
      <w:r w:rsidRPr="000D1533">
        <w:rPr>
          <w:rStyle w:val="Hyperlink"/>
          <w:noProof/>
        </w:rPr>
        <w:t>Security Considerations</w:t>
      </w:r>
      <w:r>
        <w:rPr>
          <w:noProof/>
          <w:webHidden/>
        </w:rPr>
        <w:tab/>
      </w:r>
      <w:r>
        <w:rPr>
          <w:noProof/>
          <w:webHidden/>
        </w:rPr>
        <w:fldChar w:fldCharType="begin"/>
      </w:r>
      <w:r>
        <w:rPr>
          <w:noProof/>
          <w:webHidden/>
        </w:rPr>
        <w:instrText xml:space="preserve"> PAGEREF _Toc412696319 \h </w:instrText>
      </w:r>
      <w:r>
        <w:rPr>
          <w:noProof/>
          <w:webHidden/>
        </w:rPr>
      </w:r>
      <w:r>
        <w:rPr>
          <w:noProof/>
          <w:webHidden/>
        </w:rPr>
        <w:fldChar w:fldCharType="separate"/>
      </w:r>
      <w:r>
        <w:rPr>
          <w:noProof/>
          <w:webHidden/>
        </w:rPr>
        <w:t>29</w:t>
      </w:r>
      <w:r>
        <w:rPr>
          <w:noProof/>
          <w:webHidden/>
        </w:rPr>
        <w:fldChar w:fldCharType="end"/>
      </w:r>
      <w:r w:rsidRPr="000D1533">
        <w:rPr>
          <w:rStyle w:val="Hyperlink"/>
          <w:noProof/>
        </w:rPr>
        <w:fldChar w:fldCharType="end"/>
      </w:r>
    </w:p>
    <w:p w14:paraId="4BAE6DB4" w14:textId="77777777" w:rsidR="006E1DC7" w:rsidRPr="00F5403A" w:rsidRDefault="006E1DC7">
      <w:pPr>
        <w:pStyle w:val="TOC2"/>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"_Toc412696320"</w:instrText>
      </w:r>
      <w:r w:rsidRPr="000D1533">
        <w:rPr>
          <w:rStyle w:val="Hyperlink"/>
          <w:noProof/>
        </w:rPr>
        <w:instrText xml:space="preserve"> </w:instrText>
      </w:r>
      <w:r w:rsidRPr="000D1533">
        <w:rPr>
          <w:rStyle w:val="Hyperlink"/>
          <w:noProof/>
        </w:rPr>
        <w:fldChar w:fldCharType="separate"/>
      </w:r>
      <w:r w:rsidRPr="000D1533">
        <w:rPr>
          <w:rStyle w:val="Hyperlink"/>
          <w:noProof/>
        </w:rPr>
        <w:t xml:space="preserve">X.6 </w:t>
      </w:r>
      <w:del w:id="18" w:author="Keith W. Boone" w:date="2015-03-04T12:03:00Z">
        <w:r w:rsidRPr="000D1533" w:rsidDel="002C1312">
          <w:rPr>
            <w:rStyle w:val="Hyperlink"/>
            <w:noProof/>
          </w:rPr>
          <w:delText xml:space="preserve">&lt;Profile Acronym&gt; </w:delText>
        </w:r>
      </w:del>
      <w:ins w:id="19" w:author="Keith W. Boone" w:date="2015-03-04T12:03:00Z">
        <w:r w:rsidR="002C1312">
          <w:rPr>
            <w:rStyle w:val="Hyperlink"/>
            <w:noProof/>
          </w:rPr>
          <w:t xml:space="preserve">RPM </w:t>
        </w:r>
      </w:ins>
      <w:r w:rsidRPr="000D1533">
        <w:rPr>
          <w:rStyle w:val="Hyperlink"/>
          <w:noProof/>
        </w:rPr>
        <w:t>Cross Profile Considerations</w:t>
      </w:r>
      <w:r>
        <w:rPr>
          <w:noProof/>
          <w:webHidden/>
        </w:rPr>
        <w:tab/>
      </w:r>
      <w:r>
        <w:rPr>
          <w:noProof/>
          <w:webHidden/>
        </w:rPr>
        <w:fldChar w:fldCharType="begin"/>
      </w:r>
      <w:r>
        <w:rPr>
          <w:noProof/>
          <w:webHidden/>
        </w:rPr>
        <w:instrText xml:space="preserve"> PAGEREF _Toc412696320 \h </w:instrText>
      </w:r>
      <w:r>
        <w:rPr>
          <w:noProof/>
          <w:webHidden/>
        </w:rPr>
      </w:r>
      <w:r>
        <w:rPr>
          <w:noProof/>
          <w:webHidden/>
        </w:rPr>
        <w:fldChar w:fldCharType="separate"/>
      </w:r>
      <w:r>
        <w:rPr>
          <w:noProof/>
          <w:webHidden/>
        </w:rPr>
        <w:t>30</w:t>
      </w:r>
      <w:r>
        <w:rPr>
          <w:noProof/>
          <w:webHidden/>
        </w:rPr>
        <w:fldChar w:fldCharType="end"/>
      </w:r>
      <w:r w:rsidRPr="000D1533">
        <w:rPr>
          <w:rStyle w:val="Hyperlink"/>
          <w:noProof/>
        </w:rPr>
        <w:fldChar w:fldCharType="end"/>
      </w:r>
    </w:p>
    <w:p w14:paraId="7DB365B5" w14:textId="77777777" w:rsidR="006E1DC7" w:rsidRPr="00F5403A" w:rsidRDefault="0053359F">
      <w:pPr>
        <w:pStyle w:val="TOC1"/>
        <w:rPr>
          <w:rFonts w:ascii="Calibri" w:hAnsi="Calibri"/>
          <w:noProof/>
          <w:sz w:val="22"/>
          <w:szCs w:val="22"/>
        </w:rPr>
      </w:pPr>
      <w:hyperlink w:anchor="_Toc412696321" w:history="1">
        <w:r w:rsidR="006E1DC7" w:rsidRPr="000D1533">
          <w:rPr>
            <w:rStyle w:val="Hyperlink"/>
            <w:noProof/>
          </w:rPr>
          <w:t>Appendices</w:t>
        </w:r>
        <w:r w:rsidR="006E1DC7">
          <w:rPr>
            <w:noProof/>
            <w:webHidden/>
          </w:rPr>
          <w:tab/>
        </w:r>
        <w:r w:rsidR="006E1DC7">
          <w:rPr>
            <w:noProof/>
            <w:webHidden/>
          </w:rPr>
          <w:fldChar w:fldCharType="begin"/>
        </w:r>
        <w:r w:rsidR="006E1DC7">
          <w:rPr>
            <w:noProof/>
            <w:webHidden/>
          </w:rPr>
          <w:instrText xml:space="preserve"> PAGEREF _Toc412696321 \h </w:instrText>
        </w:r>
        <w:r w:rsidR="006E1DC7">
          <w:rPr>
            <w:noProof/>
            <w:webHidden/>
          </w:rPr>
        </w:r>
        <w:r w:rsidR="006E1DC7">
          <w:rPr>
            <w:noProof/>
            <w:webHidden/>
          </w:rPr>
          <w:fldChar w:fldCharType="separate"/>
        </w:r>
        <w:r w:rsidR="006E1DC7">
          <w:rPr>
            <w:noProof/>
            <w:webHidden/>
          </w:rPr>
          <w:t>31</w:t>
        </w:r>
        <w:r w:rsidR="006E1DC7">
          <w:rPr>
            <w:noProof/>
            <w:webHidden/>
          </w:rPr>
          <w:fldChar w:fldCharType="end"/>
        </w:r>
      </w:hyperlink>
    </w:p>
    <w:p w14:paraId="6651D05B" w14:textId="77777777" w:rsidR="006E1DC7" w:rsidRPr="00F5403A" w:rsidRDefault="0053359F">
      <w:pPr>
        <w:pStyle w:val="TOC1"/>
        <w:rPr>
          <w:rFonts w:ascii="Calibri" w:hAnsi="Calibri"/>
          <w:noProof/>
          <w:sz w:val="22"/>
          <w:szCs w:val="22"/>
        </w:rPr>
      </w:pPr>
      <w:hyperlink w:anchor="_Toc412696322" w:history="1">
        <w:r w:rsidR="006E1DC7" w:rsidRPr="000D1533">
          <w:rPr>
            <w:rStyle w:val="Hyperlink"/>
            <w:noProof/>
          </w:rPr>
          <w:t>Appendix A – &lt;Appendix A Title&gt;</w:t>
        </w:r>
        <w:r w:rsidR="006E1DC7">
          <w:rPr>
            <w:noProof/>
            <w:webHidden/>
          </w:rPr>
          <w:tab/>
        </w:r>
        <w:r w:rsidR="006E1DC7">
          <w:rPr>
            <w:noProof/>
            <w:webHidden/>
          </w:rPr>
          <w:fldChar w:fldCharType="begin"/>
        </w:r>
        <w:r w:rsidR="006E1DC7">
          <w:rPr>
            <w:noProof/>
            <w:webHidden/>
          </w:rPr>
          <w:instrText xml:space="preserve"> PAGEREF _Toc412696322 \h </w:instrText>
        </w:r>
        <w:r w:rsidR="006E1DC7">
          <w:rPr>
            <w:noProof/>
            <w:webHidden/>
          </w:rPr>
        </w:r>
        <w:r w:rsidR="006E1DC7">
          <w:rPr>
            <w:noProof/>
            <w:webHidden/>
          </w:rPr>
          <w:fldChar w:fldCharType="separate"/>
        </w:r>
        <w:r w:rsidR="006E1DC7">
          <w:rPr>
            <w:noProof/>
            <w:webHidden/>
          </w:rPr>
          <w:t>31</w:t>
        </w:r>
        <w:r w:rsidR="006E1DC7">
          <w:rPr>
            <w:noProof/>
            <w:webHidden/>
          </w:rPr>
          <w:fldChar w:fldCharType="end"/>
        </w:r>
      </w:hyperlink>
    </w:p>
    <w:p w14:paraId="6BB319C8" w14:textId="77777777" w:rsidR="006E1DC7" w:rsidRPr="00F5403A" w:rsidRDefault="0053359F">
      <w:pPr>
        <w:pStyle w:val="TOC2"/>
        <w:tabs>
          <w:tab w:val="left" w:pos="1152"/>
        </w:tabs>
        <w:rPr>
          <w:rFonts w:ascii="Calibri" w:hAnsi="Calibri"/>
          <w:noProof/>
          <w:sz w:val="22"/>
          <w:szCs w:val="22"/>
        </w:rPr>
      </w:pPr>
      <w:hyperlink w:anchor="_Toc412696323" w:history="1">
        <w:r w:rsidR="006E1DC7" w:rsidRPr="000D1533">
          <w:rPr>
            <w:rStyle w:val="Hyperlink"/>
            <w:noProof/>
          </w:rPr>
          <w:t>A.1</w:t>
        </w:r>
        <w:r w:rsidR="006E1DC7" w:rsidRPr="00F5403A">
          <w:rPr>
            <w:rFonts w:ascii="Calibri" w:hAnsi="Calibri"/>
            <w:noProof/>
            <w:sz w:val="22"/>
            <w:szCs w:val="22"/>
          </w:rPr>
          <w:tab/>
        </w:r>
        <w:r w:rsidR="006E1DC7" w:rsidRPr="000D1533">
          <w:rPr>
            <w:rStyle w:val="Hyperlink"/>
            <w:bCs/>
            <w:noProof/>
          </w:rPr>
          <w:t>&lt;Add Title&gt;</w:t>
        </w:r>
        <w:r w:rsidR="006E1DC7">
          <w:rPr>
            <w:noProof/>
            <w:webHidden/>
          </w:rPr>
          <w:tab/>
        </w:r>
        <w:r w:rsidR="006E1DC7">
          <w:rPr>
            <w:noProof/>
            <w:webHidden/>
          </w:rPr>
          <w:fldChar w:fldCharType="begin"/>
        </w:r>
        <w:r w:rsidR="006E1DC7">
          <w:rPr>
            <w:noProof/>
            <w:webHidden/>
          </w:rPr>
          <w:instrText xml:space="preserve"> PAGEREF _Toc412696323 \h </w:instrText>
        </w:r>
        <w:r w:rsidR="006E1DC7">
          <w:rPr>
            <w:noProof/>
            <w:webHidden/>
          </w:rPr>
        </w:r>
        <w:r w:rsidR="006E1DC7">
          <w:rPr>
            <w:noProof/>
            <w:webHidden/>
          </w:rPr>
          <w:fldChar w:fldCharType="separate"/>
        </w:r>
        <w:r w:rsidR="006E1DC7">
          <w:rPr>
            <w:noProof/>
            <w:webHidden/>
          </w:rPr>
          <w:t>31</w:t>
        </w:r>
        <w:r w:rsidR="006E1DC7">
          <w:rPr>
            <w:noProof/>
            <w:webHidden/>
          </w:rPr>
          <w:fldChar w:fldCharType="end"/>
        </w:r>
      </w:hyperlink>
    </w:p>
    <w:p w14:paraId="50F10EFB" w14:textId="77777777" w:rsidR="006E1DC7" w:rsidRPr="00F5403A" w:rsidRDefault="0053359F">
      <w:pPr>
        <w:pStyle w:val="TOC1"/>
        <w:rPr>
          <w:rFonts w:ascii="Calibri" w:hAnsi="Calibri"/>
          <w:noProof/>
          <w:sz w:val="22"/>
          <w:szCs w:val="22"/>
        </w:rPr>
      </w:pPr>
      <w:hyperlink w:anchor="_Toc412696324" w:history="1">
        <w:r w:rsidR="006E1DC7" w:rsidRPr="000D1533">
          <w:rPr>
            <w:rStyle w:val="Hyperlink"/>
            <w:noProof/>
          </w:rPr>
          <w:t>Appendix B – &lt;Appendix B Title&gt;</w:t>
        </w:r>
        <w:r w:rsidR="006E1DC7">
          <w:rPr>
            <w:noProof/>
            <w:webHidden/>
          </w:rPr>
          <w:tab/>
        </w:r>
        <w:r w:rsidR="006E1DC7">
          <w:rPr>
            <w:noProof/>
            <w:webHidden/>
          </w:rPr>
          <w:fldChar w:fldCharType="begin"/>
        </w:r>
        <w:r w:rsidR="006E1DC7">
          <w:rPr>
            <w:noProof/>
            <w:webHidden/>
          </w:rPr>
          <w:instrText xml:space="preserve"> PAGEREF _Toc412696324 \h </w:instrText>
        </w:r>
        <w:r w:rsidR="006E1DC7">
          <w:rPr>
            <w:noProof/>
            <w:webHidden/>
          </w:rPr>
        </w:r>
        <w:r w:rsidR="006E1DC7">
          <w:rPr>
            <w:noProof/>
            <w:webHidden/>
          </w:rPr>
          <w:fldChar w:fldCharType="separate"/>
        </w:r>
        <w:r w:rsidR="006E1DC7">
          <w:rPr>
            <w:noProof/>
            <w:webHidden/>
          </w:rPr>
          <w:t>31</w:t>
        </w:r>
        <w:r w:rsidR="006E1DC7">
          <w:rPr>
            <w:noProof/>
            <w:webHidden/>
          </w:rPr>
          <w:fldChar w:fldCharType="end"/>
        </w:r>
      </w:hyperlink>
    </w:p>
    <w:p w14:paraId="4AD8A0CE" w14:textId="77777777" w:rsidR="006E1DC7" w:rsidRPr="00F5403A" w:rsidRDefault="0053359F">
      <w:pPr>
        <w:pStyle w:val="TOC2"/>
        <w:tabs>
          <w:tab w:val="left" w:pos="1152"/>
        </w:tabs>
        <w:rPr>
          <w:rFonts w:ascii="Calibri" w:hAnsi="Calibri"/>
          <w:noProof/>
          <w:sz w:val="22"/>
          <w:szCs w:val="22"/>
        </w:rPr>
      </w:pPr>
      <w:hyperlink w:anchor="_Toc412696325" w:history="1">
        <w:r w:rsidR="006E1DC7" w:rsidRPr="000D1533">
          <w:rPr>
            <w:rStyle w:val="Hyperlink"/>
            <w:noProof/>
          </w:rPr>
          <w:t>B.1</w:t>
        </w:r>
        <w:r w:rsidR="006E1DC7" w:rsidRPr="00F5403A">
          <w:rPr>
            <w:rFonts w:ascii="Calibri" w:hAnsi="Calibri"/>
            <w:noProof/>
            <w:sz w:val="22"/>
            <w:szCs w:val="22"/>
          </w:rPr>
          <w:tab/>
        </w:r>
        <w:r w:rsidR="006E1DC7" w:rsidRPr="000D1533">
          <w:rPr>
            <w:rStyle w:val="Hyperlink"/>
            <w:bCs/>
            <w:noProof/>
          </w:rPr>
          <w:t>&lt;Add Title&gt;</w:t>
        </w:r>
        <w:r w:rsidR="006E1DC7">
          <w:rPr>
            <w:noProof/>
            <w:webHidden/>
          </w:rPr>
          <w:tab/>
        </w:r>
        <w:r w:rsidR="006E1DC7">
          <w:rPr>
            <w:noProof/>
            <w:webHidden/>
          </w:rPr>
          <w:fldChar w:fldCharType="begin"/>
        </w:r>
        <w:r w:rsidR="006E1DC7">
          <w:rPr>
            <w:noProof/>
            <w:webHidden/>
          </w:rPr>
          <w:instrText xml:space="preserve"> PAGEREF _Toc412696325 \h </w:instrText>
        </w:r>
        <w:r w:rsidR="006E1DC7">
          <w:rPr>
            <w:noProof/>
            <w:webHidden/>
          </w:rPr>
        </w:r>
        <w:r w:rsidR="006E1DC7">
          <w:rPr>
            <w:noProof/>
            <w:webHidden/>
          </w:rPr>
          <w:fldChar w:fldCharType="separate"/>
        </w:r>
        <w:r w:rsidR="006E1DC7">
          <w:rPr>
            <w:noProof/>
            <w:webHidden/>
          </w:rPr>
          <w:t>31</w:t>
        </w:r>
        <w:r w:rsidR="006E1DC7">
          <w:rPr>
            <w:noProof/>
            <w:webHidden/>
          </w:rPr>
          <w:fldChar w:fldCharType="end"/>
        </w:r>
      </w:hyperlink>
    </w:p>
    <w:p w14:paraId="739DCEB5" w14:textId="77777777" w:rsidR="006E1DC7" w:rsidRPr="00F5403A" w:rsidRDefault="0053359F">
      <w:pPr>
        <w:pStyle w:val="TOC1"/>
        <w:rPr>
          <w:rFonts w:ascii="Calibri" w:hAnsi="Calibri"/>
          <w:noProof/>
          <w:sz w:val="22"/>
          <w:szCs w:val="22"/>
        </w:rPr>
      </w:pPr>
      <w:hyperlink w:anchor="_Toc412696326" w:history="1">
        <w:r w:rsidR="006E1DC7" w:rsidRPr="000D1533">
          <w:rPr>
            <w:rStyle w:val="Hyperlink"/>
            <w:noProof/>
          </w:rPr>
          <w:t>Volume 2 – Transactions</w:t>
        </w:r>
        <w:r w:rsidR="006E1DC7">
          <w:rPr>
            <w:noProof/>
            <w:webHidden/>
          </w:rPr>
          <w:tab/>
        </w:r>
        <w:r w:rsidR="006E1DC7">
          <w:rPr>
            <w:noProof/>
            <w:webHidden/>
          </w:rPr>
          <w:fldChar w:fldCharType="begin"/>
        </w:r>
        <w:r w:rsidR="006E1DC7">
          <w:rPr>
            <w:noProof/>
            <w:webHidden/>
          </w:rPr>
          <w:instrText xml:space="preserve"> PAGEREF _Toc412696326 \h </w:instrText>
        </w:r>
        <w:r w:rsidR="006E1DC7">
          <w:rPr>
            <w:noProof/>
            <w:webHidden/>
          </w:rPr>
        </w:r>
        <w:r w:rsidR="006E1DC7">
          <w:rPr>
            <w:noProof/>
            <w:webHidden/>
          </w:rPr>
          <w:fldChar w:fldCharType="separate"/>
        </w:r>
        <w:r w:rsidR="006E1DC7">
          <w:rPr>
            <w:noProof/>
            <w:webHidden/>
          </w:rPr>
          <w:t>32</w:t>
        </w:r>
        <w:r w:rsidR="006E1DC7">
          <w:rPr>
            <w:noProof/>
            <w:webHidden/>
          </w:rPr>
          <w:fldChar w:fldCharType="end"/>
        </w:r>
      </w:hyperlink>
    </w:p>
    <w:p w14:paraId="080FE7B9" w14:textId="77777777" w:rsidR="006E1DC7" w:rsidRPr="00F5403A" w:rsidRDefault="0053359F">
      <w:pPr>
        <w:pStyle w:val="TOC2"/>
        <w:rPr>
          <w:rFonts w:ascii="Calibri" w:hAnsi="Calibri"/>
          <w:noProof/>
          <w:sz w:val="22"/>
          <w:szCs w:val="22"/>
        </w:rPr>
      </w:pPr>
      <w:hyperlink w:anchor="_Toc412696327" w:history="1">
        <w:r w:rsidR="006E1DC7" w:rsidRPr="000D1533">
          <w:rPr>
            <w:rStyle w:val="Hyperlink"/>
            <w:noProof/>
          </w:rPr>
          <w:t>3.Y &lt;Transaction Name [Domain Acronym-#]&gt;</w:t>
        </w:r>
        <w:r w:rsidR="006E1DC7">
          <w:rPr>
            <w:noProof/>
            <w:webHidden/>
          </w:rPr>
          <w:tab/>
        </w:r>
        <w:r w:rsidR="006E1DC7">
          <w:rPr>
            <w:noProof/>
            <w:webHidden/>
          </w:rPr>
          <w:fldChar w:fldCharType="begin"/>
        </w:r>
        <w:r w:rsidR="006E1DC7">
          <w:rPr>
            <w:noProof/>
            <w:webHidden/>
          </w:rPr>
          <w:instrText xml:space="preserve"> PAGEREF _Toc412696327 \h </w:instrText>
        </w:r>
        <w:r w:rsidR="006E1DC7">
          <w:rPr>
            <w:noProof/>
            <w:webHidden/>
          </w:rPr>
        </w:r>
        <w:r w:rsidR="006E1DC7">
          <w:rPr>
            <w:noProof/>
            <w:webHidden/>
          </w:rPr>
          <w:fldChar w:fldCharType="separate"/>
        </w:r>
        <w:r w:rsidR="006E1DC7">
          <w:rPr>
            <w:noProof/>
            <w:webHidden/>
          </w:rPr>
          <w:t>32</w:t>
        </w:r>
        <w:r w:rsidR="006E1DC7">
          <w:rPr>
            <w:noProof/>
            <w:webHidden/>
          </w:rPr>
          <w:fldChar w:fldCharType="end"/>
        </w:r>
      </w:hyperlink>
    </w:p>
    <w:p w14:paraId="65396252" w14:textId="77777777" w:rsidR="006E1DC7" w:rsidRPr="00F5403A" w:rsidRDefault="0053359F">
      <w:pPr>
        <w:pStyle w:val="TOC3"/>
        <w:rPr>
          <w:rFonts w:ascii="Calibri" w:hAnsi="Calibri"/>
          <w:noProof/>
          <w:sz w:val="22"/>
          <w:szCs w:val="22"/>
        </w:rPr>
      </w:pPr>
      <w:hyperlink w:anchor="_Toc412696328" w:history="1">
        <w:r w:rsidR="006E1DC7" w:rsidRPr="000D1533">
          <w:rPr>
            <w:rStyle w:val="Hyperlink"/>
            <w:noProof/>
          </w:rPr>
          <w:t>3.Y.1 Scope</w:t>
        </w:r>
        <w:r w:rsidR="006E1DC7">
          <w:rPr>
            <w:noProof/>
            <w:webHidden/>
          </w:rPr>
          <w:tab/>
        </w:r>
        <w:r w:rsidR="006E1DC7">
          <w:rPr>
            <w:noProof/>
            <w:webHidden/>
          </w:rPr>
          <w:fldChar w:fldCharType="begin"/>
        </w:r>
        <w:r w:rsidR="006E1DC7">
          <w:rPr>
            <w:noProof/>
            <w:webHidden/>
          </w:rPr>
          <w:instrText xml:space="preserve"> PAGEREF _Toc412696328 \h </w:instrText>
        </w:r>
        <w:r w:rsidR="006E1DC7">
          <w:rPr>
            <w:noProof/>
            <w:webHidden/>
          </w:rPr>
        </w:r>
        <w:r w:rsidR="006E1DC7">
          <w:rPr>
            <w:noProof/>
            <w:webHidden/>
          </w:rPr>
          <w:fldChar w:fldCharType="separate"/>
        </w:r>
        <w:r w:rsidR="006E1DC7">
          <w:rPr>
            <w:noProof/>
            <w:webHidden/>
          </w:rPr>
          <w:t>32</w:t>
        </w:r>
        <w:r w:rsidR="006E1DC7">
          <w:rPr>
            <w:noProof/>
            <w:webHidden/>
          </w:rPr>
          <w:fldChar w:fldCharType="end"/>
        </w:r>
      </w:hyperlink>
    </w:p>
    <w:p w14:paraId="657DD3E1" w14:textId="77777777" w:rsidR="006E1DC7" w:rsidRPr="00F5403A" w:rsidRDefault="0053359F">
      <w:pPr>
        <w:pStyle w:val="TOC3"/>
        <w:rPr>
          <w:rFonts w:ascii="Calibri" w:hAnsi="Calibri"/>
          <w:noProof/>
          <w:sz w:val="22"/>
          <w:szCs w:val="22"/>
        </w:rPr>
      </w:pPr>
      <w:hyperlink w:anchor="_Toc412696329" w:history="1">
        <w:r w:rsidR="006E1DC7" w:rsidRPr="000D1533">
          <w:rPr>
            <w:rStyle w:val="Hyperlink"/>
            <w:noProof/>
          </w:rPr>
          <w:t>3.Y.2 Actor Roles</w:t>
        </w:r>
        <w:r w:rsidR="006E1DC7">
          <w:rPr>
            <w:noProof/>
            <w:webHidden/>
          </w:rPr>
          <w:tab/>
        </w:r>
        <w:r w:rsidR="006E1DC7">
          <w:rPr>
            <w:noProof/>
            <w:webHidden/>
          </w:rPr>
          <w:fldChar w:fldCharType="begin"/>
        </w:r>
        <w:r w:rsidR="006E1DC7">
          <w:rPr>
            <w:noProof/>
            <w:webHidden/>
          </w:rPr>
          <w:instrText xml:space="preserve"> PAGEREF _Toc412696329 \h </w:instrText>
        </w:r>
        <w:r w:rsidR="006E1DC7">
          <w:rPr>
            <w:noProof/>
            <w:webHidden/>
          </w:rPr>
        </w:r>
        <w:r w:rsidR="006E1DC7">
          <w:rPr>
            <w:noProof/>
            <w:webHidden/>
          </w:rPr>
          <w:fldChar w:fldCharType="separate"/>
        </w:r>
        <w:r w:rsidR="006E1DC7">
          <w:rPr>
            <w:noProof/>
            <w:webHidden/>
          </w:rPr>
          <w:t>32</w:t>
        </w:r>
        <w:r w:rsidR="006E1DC7">
          <w:rPr>
            <w:noProof/>
            <w:webHidden/>
          </w:rPr>
          <w:fldChar w:fldCharType="end"/>
        </w:r>
      </w:hyperlink>
    </w:p>
    <w:p w14:paraId="273654C1" w14:textId="77777777" w:rsidR="006E1DC7" w:rsidRPr="00F5403A" w:rsidRDefault="0053359F">
      <w:pPr>
        <w:pStyle w:val="TOC3"/>
        <w:rPr>
          <w:rFonts w:ascii="Calibri" w:hAnsi="Calibri"/>
          <w:noProof/>
          <w:sz w:val="22"/>
          <w:szCs w:val="22"/>
        </w:rPr>
      </w:pPr>
      <w:hyperlink w:anchor="_Toc412696330" w:history="1">
        <w:r w:rsidR="006E1DC7" w:rsidRPr="000D1533">
          <w:rPr>
            <w:rStyle w:val="Hyperlink"/>
            <w:noProof/>
          </w:rPr>
          <w:t>3.Y.3 Referenced Standards</w:t>
        </w:r>
        <w:r w:rsidR="006E1DC7">
          <w:rPr>
            <w:noProof/>
            <w:webHidden/>
          </w:rPr>
          <w:tab/>
        </w:r>
        <w:r w:rsidR="006E1DC7">
          <w:rPr>
            <w:noProof/>
            <w:webHidden/>
          </w:rPr>
          <w:fldChar w:fldCharType="begin"/>
        </w:r>
        <w:r w:rsidR="006E1DC7">
          <w:rPr>
            <w:noProof/>
            <w:webHidden/>
          </w:rPr>
          <w:instrText xml:space="preserve"> PAGEREF _Toc412696330 \h </w:instrText>
        </w:r>
        <w:r w:rsidR="006E1DC7">
          <w:rPr>
            <w:noProof/>
            <w:webHidden/>
          </w:rPr>
        </w:r>
        <w:r w:rsidR="006E1DC7">
          <w:rPr>
            <w:noProof/>
            <w:webHidden/>
          </w:rPr>
          <w:fldChar w:fldCharType="separate"/>
        </w:r>
        <w:r w:rsidR="006E1DC7">
          <w:rPr>
            <w:noProof/>
            <w:webHidden/>
          </w:rPr>
          <w:t>33</w:t>
        </w:r>
        <w:r w:rsidR="006E1DC7">
          <w:rPr>
            <w:noProof/>
            <w:webHidden/>
          </w:rPr>
          <w:fldChar w:fldCharType="end"/>
        </w:r>
      </w:hyperlink>
    </w:p>
    <w:p w14:paraId="6A5E26CF" w14:textId="77777777" w:rsidR="006E1DC7" w:rsidRPr="00F5403A" w:rsidRDefault="0053359F">
      <w:pPr>
        <w:pStyle w:val="TOC3"/>
        <w:rPr>
          <w:rFonts w:ascii="Calibri" w:hAnsi="Calibri"/>
          <w:noProof/>
          <w:sz w:val="22"/>
          <w:szCs w:val="22"/>
        </w:rPr>
      </w:pPr>
      <w:hyperlink w:anchor="_Toc412696331" w:history="1">
        <w:r w:rsidR="006E1DC7" w:rsidRPr="000D1533">
          <w:rPr>
            <w:rStyle w:val="Hyperlink"/>
            <w:noProof/>
          </w:rPr>
          <w:t>3.Y.4 Interaction Diagram</w:t>
        </w:r>
        <w:r w:rsidR="006E1DC7">
          <w:rPr>
            <w:noProof/>
            <w:webHidden/>
          </w:rPr>
          <w:tab/>
        </w:r>
        <w:r w:rsidR="006E1DC7">
          <w:rPr>
            <w:noProof/>
            <w:webHidden/>
          </w:rPr>
          <w:fldChar w:fldCharType="begin"/>
        </w:r>
        <w:r w:rsidR="006E1DC7">
          <w:rPr>
            <w:noProof/>
            <w:webHidden/>
          </w:rPr>
          <w:instrText xml:space="preserve"> PAGEREF _Toc412696331 \h </w:instrText>
        </w:r>
        <w:r w:rsidR="006E1DC7">
          <w:rPr>
            <w:noProof/>
            <w:webHidden/>
          </w:rPr>
        </w:r>
        <w:r w:rsidR="006E1DC7">
          <w:rPr>
            <w:noProof/>
            <w:webHidden/>
          </w:rPr>
          <w:fldChar w:fldCharType="separate"/>
        </w:r>
        <w:r w:rsidR="006E1DC7">
          <w:rPr>
            <w:noProof/>
            <w:webHidden/>
          </w:rPr>
          <w:t>33</w:t>
        </w:r>
        <w:r w:rsidR="006E1DC7">
          <w:rPr>
            <w:noProof/>
            <w:webHidden/>
          </w:rPr>
          <w:fldChar w:fldCharType="end"/>
        </w:r>
      </w:hyperlink>
    </w:p>
    <w:p w14:paraId="3903C3F8" w14:textId="77777777" w:rsidR="006E1DC7" w:rsidRPr="00F5403A" w:rsidRDefault="0053359F">
      <w:pPr>
        <w:pStyle w:val="TOC4"/>
        <w:rPr>
          <w:rFonts w:ascii="Calibri" w:hAnsi="Calibri"/>
          <w:noProof/>
          <w:sz w:val="22"/>
          <w:szCs w:val="22"/>
        </w:rPr>
      </w:pPr>
      <w:hyperlink w:anchor="_Toc412696332" w:history="1">
        <w:r w:rsidR="006E1DC7" w:rsidRPr="000D1533">
          <w:rPr>
            <w:rStyle w:val="Hyperlink"/>
            <w:noProof/>
          </w:rPr>
          <w:t>3.Y.4.1 &lt;Message 1 Name&gt;</w:t>
        </w:r>
        <w:r w:rsidR="006E1DC7">
          <w:rPr>
            <w:noProof/>
            <w:webHidden/>
          </w:rPr>
          <w:tab/>
        </w:r>
        <w:r w:rsidR="006E1DC7">
          <w:rPr>
            <w:noProof/>
            <w:webHidden/>
          </w:rPr>
          <w:fldChar w:fldCharType="begin"/>
        </w:r>
        <w:r w:rsidR="006E1DC7">
          <w:rPr>
            <w:noProof/>
            <w:webHidden/>
          </w:rPr>
          <w:instrText xml:space="preserve"> PAGEREF _Toc412696332 \h </w:instrText>
        </w:r>
        <w:r w:rsidR="006E1DC7">
          <w:rPr>
            <w:noProof/>
            <w:webHidden/>
          </w:rPr>
        </w:r>
        <w:r w:rsidR="006E1DC7">
          <w:rPr>
            <w:noProof/>
            <w:webHidden/>
          </w:rPr>
          <w:fldChar w:fldCharType="separate"/>
        </w:r>
        <w:r w:rsidR="006E1DC7">
          <w:rPr>
            <w:noProof/>
            <w:webHidden/>
          </w:rPr>
          <w:t>34</w:t>
        </w:r>
        <w:r w:rsidR="006E1DC7">
          <w:rPr>
            <w:noProof/>
            <w:webHidden/>
          </w:rPr>
          <w:fldChar w:fldCharType="end"/>
        </w:r>
      </w:hyperlink>
    </w:p>
    <w:p w14:paraId="6081C2BB" w14:textId="77777777" w:rsidR="006E1DC7" w:rsidRPr="00F5403A" w:rsidRDefault="0053359F">
      <w:pPr>
        <w:pStyle w:val="TOC5"/>
        <w:rPr>
          <w:rFonts w:ascii="Calibri" w:hAnsi="Calibri"/>
          <w:noProof/>
          <w:sz w:val="22"/>
          <w:szCs w:val="22"/>
        </w:rPr>
      </w:pPr>
      <w:hyperlink w:anchor="_Toc412696333" w:history="1">
        <w:r w:rsidR="006E1DC7" w:rsidRPr="000D1533">
          <w:rPr>
            <w:rStyle w:val="Hyperlink"/>
            <w:noProof/>
          </w:rPr>
          <w:t>3.Y.4.1.1 Trigger Events</w:t>
        </w:r>
        <w:r w:rsidR="006E1DC7">
          <w:rPr>
            <w:noProof/>
            <w:webHidden/>
          </w:rPr>
          <w:tab/>
        </w:r>
        <w:r w:rsidR="006E1DC7">
          <w:rPr>
            <w:noProof/>
            <w:webHidden/>
          </w:rPr>
          <w:fldChar w:fldCharType="begin"/>
        </w:r>
        <w:r w:rsidR="006E1DC7">
          <w:rPr>
            <w:noProof/>
            <w:webHidden/>
          </w:rPr>
          <w:instrText xml:space="preserve"> PAGEREF _Toc412696333 \h </w:instrText>
        </w:r>
        <w:r w:rsidR="006E1DC7">
          <w:rPr>
            <w:noProof/>
            <w:webHidden/>
          </w:rPr>
        </w:r>
        <w:r w:rsidR="006E1DC7">
          <w:rPr>
            <w:noProof/>
            <w:webHidden/>
          </w:rPr>
          <w:fldChar w:fldCharType="separate"/>
        </w:r>
        <w:r w:rsidR="006E1DC7">
          <w:rPr>
            <w:noProof/>
            <w:webHidden/>
          </w:rPr>
          <w:t>34</w:t>
        </w:r>
        <w:r w:rsidR="006E1DC7">
          <w:rPr>
            <w:noProof/>
            <w:webHidden/>
          </w:rPr>
          <w:fldChar w:fldCharType="end"/>
        </w:r>
      </w:hyperlink>
    </w:p>
    <w:p w14:paraId="6D185E44" w14:textId="77777777" w:rsidR="006E1DC7" w:rsidRPr="00F5403A" w:rsidRDefault="0053359F">
      <w:pPr>
        <w:pStyle w:val="TOC5"/>
        <w:rPr>
          <w:rFonts w:ascii="Calibri" w:hAnsi="Calibri"/>
          <w:noProof/>
          <w:sz w:val="22"/>
          <w:szCs w:val="22"/>
        </w:rPr>
      </w:pPr>
      <w:hyperlink w:anchor="_Toc412696334" w:history="1">
        <w:r w:rsidR="006E1DC7" w:rsidRPr="000D1533">
          <w:rPr>
            <w:rStyle w:val="Hyperlink"/>
            <w:noProof/>
          </w:rPr>
          <w:t>3.Y.4.1.2 Message Semantics</w:t>
        </w:r>
        <w:r w:rsidR="006E1DC7">
          <w:rPr>
            <w:noProof/>
            <w:webHidden/>
          </w:rPr>
          <w:tab/>
        </w:r>
        <w:r w:rsidR="006E1DC7">
          <w:rPr>
            <w:noProof/>
            <w:webHidden/>
          </w:rPr>
          <w:fldChar w:fldCharType="begin"/>
        </w:r>
        <w:r w:rsidR="006E1DC7">
          <w:rPr>
            <w:noProof/>
            <w:webHidden/>
          </w:rPr>
          <w:instrText xml:space="preserve"> PAGEREF _Toc412696334 \h </w:instrText>
        </w:r>
        <w:r w:rsidR="006E1DC7">
          <w:rPr>
            <w:noProof/>
            <w:webHidden/>
          </w:rPr>
        </w:r>
        <w:r w:rsidR="006E1DC7">
          <w:rPr>
            <w:noProof/>
            <w:webHidden/>
          </w:rPr>
          <w:fldChar w:fldCharType="separate"/>
        </w:r>
        <w:r w:rsidR="006E1DC7">
          <w:rPr>
            <w:noProof/>
            <w:webHidden/>
          </w:rPr>
          <w:t>34</w:t>
        </w:r>
        <w:r w:rsidR="006E1DC7">
          <w:rPr>
            <w:noProof/>
            <w:webHidden/>
          </w:rPr>
          <w:fldChar w:fldCharType="end"/>
        </w:r>
      </w:hyperlink>
    </w:p>
    <w:p w14:paraId="5AE54AD7" w14:textId="77777777" w:rsidR="006E1DC7" w:rsidRPr="00F5403A" w:rsidRDefault="0053359F">
      <w:pPr>
        <w:pStyle w:val="TOC5"/>
        <w:rPr>
          <w:rFonts w:ascii="Calibri" w:hAnsi="Calibri"/>
          <w:noProof/>
          <w:sz w:val="22"/>
          <w:szCs w:val="22"/>
        </w:rPr>
      </w:pPr>
      <w:hyperlink w:anchor="_Toc412696335" w:history="1">
        <w:r w:rsidR="006E1DC7" w:rsidRPr="000D1533">
          <w:rPr>
            <w:rStyle w:val="Hyperlink"/>
            <w:noProof/>
          </w:rPr>
          <w:t>3.Y.4.1.3 Expected Actions</w:t>
        </w:r>
        <w:r w:rsidR="006E1DC7">
          <w:rPr>
            <w:noProof/>
            <w:webHidden/>
          </w:rPr>
          <w:tab/>
        </w:r>
        <w:r w:rsidR="006E1DC7">
          <w:rPr>
            <w:noProof/>
            <w:webHidden/>
          </w:rPr>
          <w:fldChar w:fldCharType="begin"/>
        </w:r>
        <w:r w:rsidR="006E1DC7">
          <w:rPr>
            <w:noProof/>
            <w:webHidden/>
          </w:rPr>
          <w:instrText xml:space="preserve"> PAGEREF _Toc412696335 \h </w:instrText>
        </w:r>
        <w:r w:rsidR="006E1DC7">
          <w:rPr>
            <w:noProof/>
            <w:webHidden/>
          </w:rPr>
        </w:r>
        <w:r w:rsidR="006E1DC7">
          <w:rPr>
            <w:noProof/>
            <w:webHidden/>
          </w:rPr>
          <w:fldChar w:fldCharType="separate"/>
        </w:r>
        <w:r w:rsidR="006E1DC7">
          <w:rPr>
            <w:noProof/>
            <w:webHidden/>
          </w:rPr>
          <w:t>35</w:t>
        </w:r>
        <w:r w:rsidR="006E1DC7">
          <w:rPr>
            <w:noProof/>
            <w:webHidden/>
          </w:rPr>
          <w:fldChar w:fldCharType="end"/>
        </w:r>
      </w:hyperlink>
    </w:p>
    <w:p w14:paraId="297508ED" w14:textId="77777777" w:rsidR="006E1DC7" w:rsidRPr="00F5403A" w:rsidRDefault="0053359F">
      <w:pPr>
        <w:pStyle w:val="TOC4"/>
        <w:rPr>
          <w:rFonts w:ascii="Calibri" w:hAnsi="Calibri"/>
          <w:noProof/>
          <w:sz w:val="22"/>
          <w:szCs w:val="22"/>
        </w:rPr>
      </w:pPr>
      <w:hyperlink w:anchor="_Toc412696336" w:history="1">
        <w:r w:rsidR="006E1DC7" w:rsidRPr="000D1533">
          <w:rPr>
            <w:rStyle w:val="Hyperlink"/>
            <w:noProof/>
          </w:rPr>
          <w:t>3.Y.4.2 &lt;Message 2 Name&gt;</w:t>
        </w:r>
        <w:r w:rsidR="006E1DC7">
          <w:rPr>
            <w:noProof/>
            <w:webHidden/>
          </w:rPr>
          <w:tab/>
        </w:r>
        <w:r w:rsidR="006E1DC7">
          <w:rPr>
            <w:noProof/>
            <w:webHidden/>
          </w:rPr>
          <w:fldChar w:fldCharType="begin"/>
        </w:r>
        <w:r w:rsidR="006E1DC7">
          <w:rPr>
            <w:noProof/>
            <w:webHidden/>
          </w:rPr>
          <w:instrText xml:space="preserve"> PAGEREF _Toc412696336 \h </w:instrText>
        </w:r>
        <w:r w:rsidR="006E1DC7">
          <w:rPr>
            <w:noProof/>
            <w:webHidden/>
          </w:rPr>
        </w:r>
        <w:r w:rsidR="006E1DC7">
          <w:rPr>
            <w:noProof/>
            <w:webHidden/>
          </w:rPr>
          <w:fldChar w:fldCharType="separate"/>
        </w:r>
        <w:r w:rsidR="006E1DC7">
          <w:rPr>
            <w:noProof/>
            <w:webHidden/>
          </w:rPr>
          <w:t>35</w:t>
        </w:r>
        <w:r w:rsidR="006E1DC7">
          <w:rPr>
            <w:noProof/>
            <w:webHidden/>
          </w:rPr>
          <w:fldChar w:fldCharType="end"/>
        </w:r>
      </w:hyperlink>
    </w:p>
    <w:p w14:paraId="09E43861" w14:textId="77777777" w:rsidR="006E1DC7" w:rsidRPr="00F5403A" w:rsidRDefault="0053359F">
      <w:pPr>
        <w:pStyle w:val="TOC5"/>
        <w:rPr>
          <w:rFonts w:ascii="Calibri" w:hAnsi="Calibri"/>
          <w:noProof/>
          <w:sz w:val="22"/>
          <w:szCs w:val="22"/>
        </w:rPr>
      </w:pPr>
      <w:hyperlink w:anchor="_Toc412696337" w:history="1">
        <w:r w:rsidR="006E1DC7" w:rsidRPr="000D1533">
          <w:rPr>
            <w:rStyle w:val="Hyperlink"/>
            <w:noProof/>
          </w:rPr>
          <w:t>3.Y.4.2.1 Trigger Events</w:t>
        </w:r>
        <w:r w:rsidR="006E1DC7">
          <w:rPr>
            <w:noProof/>
            <w:webHidden/>
          </w:rPr>
          <w:tab/>
        </w:r>
        <w:r w:rsidR="006E1DC7">
          <w:rPr>
            <w:noProof/>
            <w:webHidden/>
          </w:rPr>
          <w:fldChar w:fldCharType="begin"/>
        </w:r>
        <w:r w:rsidR="006E1DC7">
          <w:rPr>
            <w:noProof/>
            <w:webHidden/>
          </w:rPr>
          <w:instrText xml:space="preserve"> PAGEREF _Toc412696337 \h </w:instrText>
        </w:r>
        <w:r w:rsidR="006E1DC7">
          <w:rPr>
            <w:noProof/>
            <w:webHidden/>
          </w:rPr>
        </w:r>
        <w:r w:rsidR="006E1DC7">
          <w:rPr>
            <w:noProof/>
            <w:webHidden/>
          </w:rPr>
          <w:fldChar w:fldCharType="separate"/>
        </w:r>
        <w:r w:rsidR="006E1DC7">
          <w:rPr>
            <w:noProof/>
            <w:webHidden/>
          </w:rPr>
          <w:t>35</w:t>
        </w:r>
        <w:r w:rsidR="006E1DC7">
          <w:rPr>
            <w:noProof/>
            <w:webHidden/>
          </w:rPr>
          <w:fldChar w:fldCharType="end"/>
        </w:r>
      </w:hyperlink>
    </w:p>
    <w:p w14:paraId="13539145" w14:textId="77777777" w:rsidR="006E1DC7" w:rsidRPr="00F5403A" w:rsidRDefault="0053359F">
      <w:pPr>
        <w:pStyle w:val="TOC5"/>
        <w:rPr>
          <w:rFonts w:ascii="Calibri" w:hAnsi="Calibri"/>
          <w:noProof/>
          <w:sz w:val="22"/>
          <w:szCs w:val="22"/>
        </w:rPr>
      </w:pPr>
      <w:hyperlink w:anchor="_Toc412696338" w:history="1">
        <w:r w:rsidR="006E1DC7" w:rsidRPr="000D1533">
          <w:rPr>
            <w:rStyle w:val="Hyperlink"/>
            <w:noProof/>
          </w:rPr>
          <w:t>3.Y.4.2.2 Message Semantics</w:t>
        </w:r>
        <w:r w:rsidR="006E1DC7">
          <w:rPr>
            <w:noProof/>
            <w:webHidden/>
          </w:rPr>
          <w:tab/>
        </w:r>
        <w:r w:rsidR="006E1DC7">
          <w:rPr>
            <w:noProof/>
            <w:webHidden/>
          </w:rPr>
          <w:fldChar w:fldCharType="begin"/>
        </w:r>
        <w:r w:rsidR="006E1DC7">
          <w:rPr>
            <w:noProof/>
            <w:webHidden/>
          </w:rPr>
          <w:instrText xml:space="preserve"> PAGEREF _Toc412696338 \h </w:instrText>
        </w:r>
        <w:r w:rsidR="006E1DC7">
          <w:rPr>
            <w:noProof/>
            <w:webHidden/>
          </w:rPr>
        </w:r>
        <w:r w:rsidR="006E1DC7">
          <w:rPr>
            <w:noProof/>
            <w:webHidden/>
          </w:rPr>
          <w:fldChar w:fldCharType="separate"/>
        </w:r>
        <w:r w:rsidR="006E1DC7">
          <w:rPr>
            <w:noProof/>
            <w:webHidden/>
          </w:rPr>
          <w:t>35</w:t>
        </w:r>
        <w:r w:rsidR="006E1DC7">
          <w:rPr>
            <w:noProof/>
            <w:webHidden/>
          </w:rPr>
          <w:fldChar w:fldCharType="end"/>
        </w:r>
      </w:hyperlink>
    </w:p>
    <w:p w14:paraId="07F8C81B" w14:textId="77777777" w:rsidR="006E1DC7" w:rsidRPr="00F5403A" w:rsidRDefault="0053359F">
      <w:pPr>
        <w:pStyle w:val="TOC5"/>
        <w:rPr>
          <w:rFonts w:ascii="Calibri" w:hAnsi="Calibri"/>
          <w:noProof/>
          <w:sz w:val="22"/>
          <w:szCs w:val="22"/>
        </w:rPr>
      </w:pPr>
      <w:hyperlink w:anchor="_Toc412696339" w:history="1">
        <w:r w:rsidR="006E1DC7" w:rsidRPr="000D1533">
          <w:rPr>
            <w:rStyle w:val="Hyperlink"/>
            <w:noProof/>
          </w:rPr>
          <w:t>3.Y.4.2.3 Expected Actions</w:t>
        </w:r>
        <w:r w:rsidR="006E1DC7">
          <w:rPr>
            <w:noProof/>
            <w:webHidden/>
          </w:rPr>
          <w:tab/>
        </w:r>
        <w:r w:rsidR="006E1DC7">
          <w:rPr>
            <w:noProof/>
            <w:webHidden/>
          </w:rPr>
          <w:fldChar w:fldCharType="begin"/>
        </w:r>
        <w:r w:rsidR="006E1DC7">
          <w:rPr>
            <w:noProof/>
            <w:webHidden/>
          </w:rPr>
          <w:instrText xml:space="preserve"> PAGEREF _Toc412696339 \h </w:instrText>
        </w:r>
        <w:r w:rsidR="006E1DC7">
          <w:rPr>
            <w:noProof/>
            <w:webHidden/>
          </w:rPr>
        </w:r>
        <w:r w:rsidR="006E1DC7">
          <w:rPr>
            <w:noProof/>
            <w:webHidden/>
          </w:rPr>
          <w:fldChar w:fldCharType="separate"/>
        </w:r>
        <w:r w:rsidR="006E1DC7">
          <w:rPr>
            <w:noProof/>
            <w:webHidden/>
          </w:rPr>
          <w:t>35</w:t>
        </w:r>
        <w:r w:rsidR="006E1DC7">
          <w:rPr>
            <w:noProof/>
            <w:webHidden/>
          </w:rPr>
          <w:fldChar w:fldCharType="end"/>
        </w:r>
      </w:hyperlink>
    </w:p>
    <w:p w14:paraId="6E216496" w14:textId="77777777" w:rsidR="006E1DC7" w:rsidRPr="00F5403A" w:rsidRDefault="0053359F">
      <w:pPr>
        <w:pStyle w:val="TOC3"/>
        <w:rPr>
          <w:rFonts w:ascii="Calibri" w:hAnsi="Calibri"/>
          <w:noProof/>
          <w:sz w:val="22"/>
          <w:szCs w:val="22"/>
        </w:rPr>
      </w:pPr>
      <w:hyperlink w:anchor="_Toc412696340" w:history="1">
        <w:r w:rsidR="006E1DC7" w:rsidRPr="000D1533">
          <w:rPr>
            <w:rStyle w:val="Hyperlink"/>
            <w:noProof/>
          </w:rPr>
          <w:t>3.Y.5 Security Considerations</w:t>
        </w:r>
        <w:r w:rsidR="006E1DC7">
          <w:rPr>
            <w:noProof/>
            <w:webHidden/>
          </w:rPr>
          <w:tab/>
        </w:r>
        <w:r w:rsidR="006E1DC7">
          <w:rPr>
            <w:noProof/>
            <w:webHidden/>
          </w:rPr>
          <w:fldChar w:fldCharType="begin"/>
        </w:r>
        <w:r w:rsidR="006E1DC7">
          <w:rPr>
            <w:noProof/>
            <w:webHidden/>
          </w:rPr>
          <w:instrText xml:space="preserve"> PAGEREF _Toc412696340 \h </w:instrText>
        </w:r>
        <w:r w:rsidR="006E1DC7">
          <w:rPr>
            <w:noProof/>
            <w:webHidden/>
          </w:rPr>
        </w:r>
        <w:r w:rsidR="006E1DC7">
          <w:rPr>
            <w:noProof/>
            <w:webHidden/>
          </w:rPr>
          <w:fldChar w:fldCharType="separate"/>
        </w:r>
        <w:r w:rsidR="006E1DC7">
          <w:rPr>
            <w:noProof/>
            <w:webHidden/>
          </w:rPr>
          <w:t>36</w:t>
        </w:r>
        <w:r w:rsidR="006E1DC7">
          <w:rPr>
            <w:noProof/>
            <w:webHidden/>
          </w:rPr>
          <w:fldChar w:fldCharType="end"/>
        </w:r>
      </w:hyperlink>
    </w:p>
    <w:p w14:paraId="121CB1DA" w14:textId="77777777" w:rsidR="006E1DC7" w:rsidRPr="00F5403A" w:rsidRDefault="0053359F">
      <w:pPr>
        <w:pStyle w:val="TOC4"/>
        <w:rPr>
          <w:rFonts w:ascii="Calibri" w:hAnsi="Calibri"/>
          <w:noProof/>
          <w:sz w:val="22"/>
          <w:szCs w:val="22"/>
        </w:rPr>
      </w:pPr>
      <w:hyperlink w:anchor="_Toc412696341" w:history="1">
        <w:r w:rsidR="006E1DC7" w:rsidRPr="000D1533">
          <w:rPr>
            <w:rStyle w:val="Hyperlink"/>
            <w:noProof/>
          </w:rPr>
          <w:t>3.Y.5.1 Security Audit Considerations</w:t>
        </w:r>
        <w:r w:rsidR="006E1DC7">
          <w:rPr>
            <w:noProof/>
            <w:webHidden/>
          </w:rPr>
          <w:tab/>
        </w:r>
        <w:r w:rsidR="006E1DC7">
          <w:rPr>
            <w:noProof/>
            <w:webHidden/>
          </w:rPr>
          <w:fldChar w:fldCharType="begin"/>
        </w:r>
        <w:r w:rsidR="006E1DC7">
          <w:rPr>
            <w:noProof/>
            <w:webHidden/>
          </w:rPr>
          <w:instrText xml:space="preserve"> PAGEREF _Toc412696341 \h </w:instrText>
        </w:r>
        <w:r w:rsidR="006E1DC7">
          <w:rPr>
            <w:noProof/>
            <w:webHidden/>
          </w:rPr>
        </w:r>
        <w:r w:rsidR="006E1DC7">
          <w:rPr>
            <w:noProof/>
            <w:webHidden/>
          </w:rPr>
          <w:fldChar w:fldCharType="separate"/>
        </w:r>
        <w:r w:rsidR="006E1DC7">
          <w:rPr>
            <w:noProof/>
            <w:webHidden/>
          </w:rPr>
          <w:t>36</w:t>
        </w:r>
        <w:r w:rsidR="006E1DC7">
          <w:rPr>
            <w:noProof/>
            <w:webHidden/>
          </w:rPr>
          <w:fldChar w:fldCharType="end"/>
        </w:r>
      </w:hyperlink>
    </w:p>
    <w:p w14:paraId="71DFA646" w14:textId="77777777" w:rsidR="006E1DC7" w:rsidRPr="00F5403A" w:rsidRDefault="0053359F">
      <w:pPr>
        <w:pStyle w:val="TOC5"/>
        <w:rPr>
          <w:rFonts w:ascii="Calibri" w:hAnsi="Calibri"/>
          <w:noProof/>
          <w:sz w:val="22"/>
          <w:szCs w:val="22"/>
        </w:rPr>
      </w:pPr>
      <w:hyperlink w:anchor="_Toc412696342" w:history="1">
        <w:r w:rsidR="006E1DC7" w:rsidRPr="000D1533">
          <w:rPr>
            <w:rStyle w:val="Hyperlink"/>
            <w:noProof/>
          </w:rPr>
          <w:t>3.Y.5.1.(z) &lt;Actor&gt; Specific Security Considerations</w:t>
        </w:r>
        <w:r w:rsidR="006E1DC7">
          <w:rPr>
            <w:noProof/>
            <w:webHidden/>
          </w:rPr>
          <w:tab/>
        </w:r>
        <w:r w:rsidR="006E1DC7">
          <w:rPr>
            <w:noProof/>
            <w:webHidden/>
          </w:rPr>
          <w:fldChar w:fldCharType="begin"/>
        </w:r>
        <w:r w:rsidR="006E1DC7">
          <w:rPr>
            <w:noProof/>
            <w:webHidden/>
          </w:rPr>
          <w:instrText xml:space="preserve"> PAGEREF _Toc412696342 \h </w:instrText>
        </w:r>
        <w:r w:rsidR="006E1DC7">
          <w:rPr>
            <w:noProof/>
            <w:webHidden/>
          </w:rPr>
        </w:r>
        <w:r w:rsidR="006E1DC7">
          <w:rPr>
            <w:noProof/>
            <w:webHidden/>
          </w:rPr>
          <w:fldChar w:fldCharType="separate"/>
        </w:r>
        <w:r w:rsidR="006E1DC7">
          <w:rPr>
            <w:noProof/>
            <w:webHidden/>
          </w:rPr>
          <w:t>36</w:t>
        </w:r>
        <w:r w:rsidR="006E1DC7">
          <w:rPr>
            <w:noProof/>
            <w:webHidden/>
          </w:rPr>
          <w:fldChar w:fldCharType="end"/>
        </w:r>
      </w:hyperlink>
    </w:p>
    <w:p w14:paraId="2BFAC078" w14:textId="77777777" w:rsidR="006E1DC7" w:rsidRPr="00F5403A" w:rsidRDefault="0053359F">
      <w:pPr>
        <w:pStyle w:val="TOC1"/>
        <w:rPr>
          <w:rFonts w:ascii="Calibri" w:hAnsi="Calibri"/>
          <w:noProof/>
          <w:sz w:val="22"/>
          <w:szCs w:val="22"/>
        </w:rPr>
      </w:pPr>
      <w:hyperlink w:anchor="_Toc412696343" w:history="1">
        <w:r w:rsidR="006E1DC7" w:rsidRPr="000D1533">
          <w:rPr>
            <w:rStyle w:val="Hyperlink"/>
            <w:noProof/>
          </w:rPr>
          <w:t>Appendices</w:t>
        </w:r>
        <w:r w:rsidR="006E1DC7">
          <w:rPr>
            <w:noProof/>
            <w:webHidden/>
          </w:rPr>
          <w:tab/>
        </w:r>
        <w:r w:rsidR="006E1DC7">
          <w:rPr>
            <w:noProof/>
            <w:webHidden/>
          </w:rPr>
          <w:fldChar w:fldCharType="begin"/>
        </w:r>
        <w:r w:rsidR="006E1DC7">
          <w:rPr>
            <w:noProof/>
            <w:webHidden/>
          </w:rPr>
          <w:instrText xml:space="preserve"> PAGEREF _Toc412696343 \h </w:instrText>
        </w:r>
        <w:r w:rsidR="006E1DC7">
          <w:rPr>
            <w:noProof/>
            <w:webHidden/>
          </w:rPr>
        </w:r>
        <w:r w:rsidR="006E1DC7">
          <w:rPr>
            <w:noProof/>
            <w:webHidden/>
          </w:rPr>
          <w:fldChar w:fldCharType="separate"/>
        </w:r>
        <w:r w:rsidR="006E1DC7">
          <w:rPr>
            <w:noProof/>
            <w:webHidden/>
          </w:rPr>
          <w:t>37</w:t>
        </w:r>
        <w:r w:rsidR="006E1DC7">
          <w:rPr>
            <w:noProof/>
            <w:webHidden/>
          </w:rPr>
          <w:fldChar w:fldCharType="end"/>
        </w:r>
      </w:hyperlink>
    </w:p>
    <w:p w14:paraId="4DB68AF1" w14:textId="77777777" w:rsidR="006E1DC7" w:rsidRPr="00F5403A" w:rsidRDefault="0053359F">
      <w:pPr>
        <w:pStyle w:val="TOC1"/>
        <w:rPr>
          <w:rFonts w:ascii="Calibri" w:hAnsi="Calibri"/>
          <w:noProof/>
          <w:sz w:val="22"/>
          <w:szCs w:val="22"/>
        </w:rPr>
      </w:pPr>
      <w:hyperlink w:anchor="_Toc412696344" w:history="1">
        <w:r w:rsidR="006E1DC7" w:rsidRPr="000D1533">
          <w:rPr>
            <w:rStyle w:val="Hyperlink"/>
            <w:noProof/>
          </w:rPr>
          <w:t>Appendix A – &lt;Appendix A Title&gt;</w:t>
        </w:r>
        <w:r w:rsidR="006E1DC7">
          <w:rPr>
            <w:noProof/>
            <w:webHidden/>
          </w:rPr>
          <w:tab/>
        </w:r>
        <w:r w:rsidR="006E1DC7">
          <w:rPr>
            <w:noProof/>
            <w:webHidden/>
          </w:rPr>
          <w:fldChar w:fldCharType="begin"/>
        </w:r>
        <w:r w:rsidR="006E1DC7">
          <w:rPr>
            <w:noProof/>
            <w:webHidden/>
          </w:rPr>
          <w:instrText xml:space="preserve"> PAGEREF _Toc412696344 \h </w:instrText>
        </w:r>
        <w:r w:rsidR="006E1DC7">
          <w:rPr>
            <w:noProof/>
            <w:webHidden/>
          </w:rPr>
        </w:r>
        <w:r w:rsidR="006E1DC7">
          <w:rPr>
            <w:noProof/>
            <w:webHidden/>
          </w:rPr>
          <w:fldChar w:fldCharType="separate"/>
        </w:r>
        <w:r w:rsidR="006E1DC7">
          <w:rPr>
            <w:noProof/>
            <w:webHidden/>
          </w:rPr>
          <w:t>37</w:t>
        </w:r>
        <w:r w:rsidR="006E1DC7">
          <w:rPr>
            <w:noProof/>
            <w:webHidden/>
          </w:rPr>
          <w:fldChar w:fldCharType="end"/>
        </w:r>
      </w:hyperlink>
    </w:p>
    <w:p w14:paraId="6EFD2719" w14:textId="77777777" w:rsidR="006E1DC7" w:rsidRPr="00F5403A" w:rsidRDefault="0053359F">
      <w:pPr>
        <w:pStyle w:val="TOC2"/>
        <w:tabs>
          <w:tab w:val="left" w:pos="1152"/>
        </w:tabs>
        <w:rPr>
          <w:rFonts w:ascii="Calibri" w:hAnsi="Calibri"/>
          <w:noProof/>
          <w:sz w:val="22"/>
          <w:szCs w:val="22"/>
        </w:rPr>
      </w:pPr>
      <w:hyperlink w:anchor="_Toc412696345" w:history="1">
        <w:r w:rsidR="006E1DC7" w:rsidRPr="000D1533">
          <w:rPr>
            <w:rStyle w:val="Hyperlink"/>
            <w:noProof/>
          </w:rPr>
          <w:t>C.1</w:t>
        </w:r>
        <w:r w:rsidR="006E1DC7" w:rsidRPr="00F5403A">
          <w:rPr>
            <w:rFonts w:ascii="Calibri" w:hAnsi="Calibri"/>
            <w:noProof/>
            <w:sz w:val="22"/>
            <w:szCs w:val="22"/>
          </w:rPr>
          <w:tab/>
        </w:r>
        <w:r w:rsidR="006E1DC7" w:rsidRPr="000D1533">
          <w:rPr>
            <w:rStyle w:val="Hyperlink"/>
            <w:bCs/>
            <w:noProof/>
          </w:rPr>
          <w:t>&lt;Add Title&gt;</w:t>
        </w:r>
        <w:r w:rsidR="006E1DC7">
          <w:rPr>
            <w:noProof/>
            <w:webHidden/>
          </w:rPr>
          <w:tab/>
        </w:r>
        <w:r w:rsidR="006E1DC7">
          <w:rPr>
            <w:noProof/>
            <w:webHidden/>
          </w:rPr>
          <w:fldChar w:fldCharType="begin"/>
        </w:r>
        <w:r w:rsidR="006E1DC7">
          <w:rPr>
            <w:noProof/>
            <w:webHidden/>
          </w:rPr>
          <w:instrText xml:space="preserve"> PAGEREF _Toc412696345 \h </w:instrText>
        </w:r>
        <w:r w:rsidR="006E1DC7">
          <w:rPr>
            <w:noProof/>
            <w:webHidden/>
          </w:rPr>
        </w:r>
        <w:r w:rsidR="006E1DC7">
          <w:rPr>
            <w:noProof/>
            <w:webHidden/>
          </w:rPr>
          <w:fldChar w:fldCharType="separate"/>
        </w:r>
        <w:r w:rsidR="006E1DC7">
          <w:rPr>
            <w:noProof/>
            <w:webHidden/>
          </w:rPr>
          <w:t>37</w:t>
        </w:r>
        <w:r w:rsidR="006E1DC7">
          <w:rPr>
            <w:noProof/>
            <w:webHidden/>
          </w:rPr>
          <w:fldChar w:fldCharType="end"/>
        </w:r>
      </w:hyperlink>
    </w:p>
    <w:p w14:paraId="00D1EB56" w14:textId="77777777" w:rsidR="006E1DC7" w:rsidRPr="00F5403A" w:rsidRDefault="0053359F">
      <w:pPr>
        <w:pStyle w:val="TOC1"/>
        <w:rPr>
          <w:rFonts w:ascii="Calibri" w:hAnsi="Calibri"/>
          <w:noProof/>
          <w:sz w:val="22"/>
          <w:szCs w:val="22"/>
        </w:rPr>
      </w:pPr>
      <w:hyperlink w:anchor="_Toc412696346" w:history="1">
        <w:r w:rsidR="006E1DC7" w:rsidRPr="000D1533">
          <w:rPr>
            <w:rStyle w:val="Hyperlink"/>
            <w:noProof/>
          </w:rPr>
          <w:t>Appendix B – &lt;Appendix B Title&gt;</w:t>
        </w:r>
        <w:r w:rsidR="006E1DC7">
          <w:rPr>
            <w:noProof/>
            <w:webHidden/>
          </w:rPr>
          <w:tab/>
        </w:r>
        <w:r w:rsidR="006E1DC7">
          <w:rPr>
            <w:noProof/>
            <w:webHidden/>
          </w:rPr>
          <w:fldChar w:fldCharType="begin"/>
        </w:r>
        <w:r w:rsidR="006E1DC7">
          <w:rPr>
            <w:noProof/>
            <w:webHidden/>
          </w:rPr>
          <w:instrText xml:space="preserve"> PAGEREF _Toc412696346 \h </w:instrText>
        </w:r>
        <w:r w:rsidR="006E1DC7">
          <w:rPr>
            <w:noProof/>
            <w:webHidden/>
          </w:rPr>
        </w:r>
        <w:r w:rsidR="006E1DC7">
          <w:rPr>
            <w:noProof/>
            <w:webHidden/>
          </w:rPr>
          <w:fldChar w:fldCharType="separate"/>
        </w:r>
        <w:r w:rsidR="006E1DC7">
          <w:rPr>
            <w:noProof/>
            <w:webHidden/>
          </w:rPr>
          <w:t>37</w:t>
        </w:r>
        <w:r w:rsidR="006E1DC7">
          <w:rPr>
            <w:noProof/>
            <w:webHidden/>
          </w:rPr>
          <w:fldChar w:fldCharType="end"/>
        </w:r>
      </w:hyperlink>
    </w:p>
    <w:p w14:paraId="103E0275" w14:textId="77777777" w:rsidR="006E1DC7" w:rsidRPr="00F5403A" w:rsidRDefault="0053359F">
      <w:pPr>
        <w:pStyle w:val="TOC2"/>
        <w:tabs>
          <w:tab w:val="left" w:pos="1152"/>
        </w:tabs>
        <w:rPr>
          <w:rFonts w:ascii="Calibri" w:hAnsi="Calibri"/>
          <w:noProof/>
          <w:sz w:val="22"/>
          <w:szCs w:val="22"/>
        </w:rPr>
      </w:pPr>
      <w:hyperlink w:anchor="_Toc412696347" w:history="1">
        <w:r w:rsidR="006E1DC7" w:rsidRPr="000D1533">
          <w:rPr>
            <w:rStyle w:val="Hyperlink"/>
            <w:noProof/>
          </w:rPr>
          <w:t>B.1</w:t>
        </w:r>
        <w:r w:rsidR="006E1DC7" w:rsidRPr="00F5403A">
          <w:rPr>
            <w:rFonts w:ascii="Calibri" w:hAnsi="Calibri"/>
            <w:noProof/>
            <w:sz w:val="22"/>
            <w:szCs w:val="22"/>
          </w:rPr>
          <w:tab/>
        </w:r>
        <w:r w:rsidR="006E1DC7" w:rsidRPr="000D1533">
          <w:rPr>
            <w:rStyle w:val="Hyperlink"/>
            <w:bCs/>
            <w:noProof/>
          </w:rPr>
          <w:t>&lt;Add Title&gt;</w:t>
        </w:r>
        <w:r w:rsidR="006E1DC7">
          <w:rPr>
            <w:noProof/>
            <w:webHidden/>
          </w:rPr>
          <w:tab/>
        </w:r>
        <w:r w:rsidR="006E1DC7">
          <w:rPr>
            <w:noProof/>
            <w:webHidden/>
          </w:rPr>
          <w:fldChar w:fldCharType="begin"/>
        </w:r>
        <w:r w:rsidR="006E1DC7">
          <w:rPr>
            <w:noProof/>
            <w:webHidden/>
          </w:rPr>
          <w:instrText xml:space="preserve"> PAGEREF _Toc412696347 \h </w:instrText>
        </w:r>
        <w:r w:rsidR="006E1DC7">
          <w:rPr>
            <w:noProof/>
            <w:webHidden/>
          </w:rPr>
        </w:r>
        <w:r w:rsidR="006E1DC7">
          <w:rPr>
            <w:noProof/>
            <w:webHidden/>
          </w:rPr>
          <w:fldChar w:fldCharType="separate"/>
        </w:r>
        <w:r w:rsidR="006E1DC7">
          <w:rPr>
            <w:noProof/>
            <w:webHidden/>
          </w:rPr>
          <w:t>37</w:t>
        </w:r>
        <w:r w:rsidR="006E1DC7">
          <w:rPr>
            <w:noProof/>
            <w:webHidden/>
          </w:rPr>
          <w:fldChar w:fldCharType="end"/>
        </w:r>
      </w:hyperlink>
    </w:p>
    <w:p w14:paraId="35F10F88" w14:textId="77777777" w:rsidR="006E1DC7" w:rsidRPr="00F5403A" w:rsidRDefault="0053359F">
      <w:pPr>
        <w:pStyle w:val="TOC1"/>
        <w:rPr>
          <w:rFonts w:ascii="Calibri" w:hAnsi="Calibri"/>
          <w:noProof/>
          <w:sz w:val="22"/>
          <w:szCs w:val="22"/>
        </w:rPr>
      </w:pPr>
      <w:hyperlink w:anchor="_Toc412696348" w:history="1">
        <w:r w:rsidR="006E1DC7" w:rsidRPr="000D1533">
          <w:rPr>
            <w:rStyle w:val="Hyperlink"/>
            <w:noProof/>
          </w:rPr>
          <w:t>Volume 2 Namespace Additions</w:t>
        </w:r>
        <w:r w:rsidR="006E1DC7">
          <w:rPr>
            <w:noProof/>
            <w:webHidden/>
          </w:rPr>
          <w:tab/>
        </w:r>
        <w:r w:rsidR="006E1DC7">
          <w:rPr>
            <w:noProof/>
            <w:webHidden/>
          </w:rPr>
          <w:fldChar w:fldCharType="begin"/>
        </w:r>
        <w:r w:rsidR="006E1DC7">
          <w:rPr>
            <w:noProof/>
            <w:webHidden/>
          </w:rPr>
          <w:instrText xml:space="preserve"> PAGEREF _Toc412696348 \h </w:instrText>
        </w:r>
        <w:r w:rsidR="006E1DC7">
          <w:rPr>
            <w:noProof/>
            <w:webHidden/>
          </w:rPr>
        </w:r>
        <w:r w:rsidR="006E1DC7">
          <w:rPr>
            <w:noProof/>
            <w:webHidden/>
          </w:rPr>
          <w:fldChar w:fldCharType="separate"/>
        </w:r>
        <w:r w:rsidR="006E1DC7">
          <w:rPr>
            <w:noProof/>
            <w:webHidden/>
          </w:rPr>
          <w:t>37</w:t>
        </w:r>
        <w:r w:rsidR="006E1DC7">
          <w:rPr>
            <w:noProof/>
            <w:webHidden/>
          </w:rPr>
          <w:fldChar w:fldCharType="end"/>
        </w:r>
      </w:hyperlink>
    </w:p>
    <w:p w14:paraId="7BEDAF41" w14:textId="77777777" w:rsidR="006E1DC7" w:rsidRPr="00F5403A" w:rsidRDefault="0053359F">
      <w:pPr>
        <w:pStyle w:val="TOC1"/>
        <w:rPr>
          <w:rFonts w:ascii="Calibri" w:hAnsi="Calibri"/>
          <w:noProof/>
          <w:sz w:val="22"/>
          <w:szCs w:val="22"/>
        </w:rPr>
      </w:pPr>
      <w:hyperlink w:anchor="_Toc412696349" w:history="1">
        <w:r w:rsidR="006E1DC7" w:rsidRPr="000D1533">
          <w:rPr>
            <w:rStyle w:val="Hyperlink"/>
            <w:noProof/>
          </w:rPr>
          <w:t>Volume 3 – Content Modules</w:t>
        </w:r>
        <w:r w:rsidR="006E1DC7">
          <w:rPr>
            <w:noProof/>
            <w:webHidden/>
          </w:rPr>
          <w:tab/>
        </w:r>
        <w:r w:rsidR="006E1DC7">
          <w:rPr>
            <w:noProof/>
            <w:webHidden/>
          </w:rPr>
          <w:fldChar w:fldCharType="begin"/>
        </w:r>
        <w:r w:rsidR="006E1DC7">
          <w:rPr>
            <w:noProof/>
            <w:webHidden/>
          </w:rPr>
          <w:instrText xml:space="preserve"> PAGEREF _Toc412696349 \h </w:instrText>
        </w:r>
        <w:r w:rsidR="006E1DC7">
          <w:rPr>
            <w:noProof/>
            <w:webHidden/>
          </w:rPr>
        </w:r>
        <w:r w:rsidR="006E1DC7">
          <w:rPr>
            <w:noProof/>
            <w:webHidden/>
          </w:rPr>
          <w:fldChar w:fldCharType="separate"/>
        </w:r>
        <w:r w:rsidR="006E1DC7">
          <w:rPr>
            <w:noProof/>
            <w:webHidden/>
          </w:rPr>
          <w:t>38</w:t>
        </w:r>
        <w:r w:rsidR="006E1DC7">
          <w:rPr>
            <w:noProof/>
            <w:webHidden/>
          </w:rPr>
          <w:fldChar w:fldCharType="end"/>
        </w:r>
      </w:hyperlink>
    </w:p>
    <w:p w14:paraId="686946D9" w14:textId="77777777" w:rsidR="006E1DC7" w:rsidRPr="00F5403A" w:rsidRDefault="0053359F">
      <w:pPr>
        <w:pStyle w:val="TOC1"/>
        <w:rPr>
          <w:rFonts w:ascii="Calibri" w:hAnsi="Calibri"/>
          <w:noProof/>
          <w:sz w:val="22"/>
          <w:szCs w:val="22"/>
        </w:rPr>
      </w:pPr>
      <w:hyperlink w:anchor="_Toc412696350" w:history="1">
        <w:r w:rsidR="006E1DC7" w:rsidRPr="000D1533">
          <w:rPr>
            <w:rStyle w:val="Hyperlink"/>
            <w:noProof/>
          </w:rPr>
          <w:t>5. Namespaces and Vocabularies</w:t>
        </w:r>
        <w:r w:rsidR="006E1DC7">
          <w:rPr>
            <w:noProof/>
            <w:webHidden/>
          </w:rPr>
          <w:tab/>
        </w:r>
        <w:r w:rsidR="006E1DC7">
          <w:rPr>
            <w:noProof/>
            <w:webHidden/>
          </w:rPr>
          <w:fldChar w:fldCharType="begin"/>
        </w:r>
        <w:r w:rsidR="006E1DC7">
          <w:rPr>
            <w:noProof/>
            <w:webHidden/>
          </w:rPr>
          <w:instrText xml:space="preserve"> PAGEREF _Toc412696350 \h </w:instrText>
        </w:r>
        <w:r w:rsidR="006E1DC7">
          <w:rPr>
            <w:noProof/>
            <w:webHidden/>
          </w:rPr>
        </w:r>
        <w:r w:rsidR="006E1DC7">
          <w:rPr>
            <w:noProof/>
            <w:webHidden/>
          </w:rPr>
          <w:fldChar w:fldCharType="separate"/>
        </w:r>
        <w:r w:rsidR="006E1DC7">
          <w:rPr>
            <w:noProof/>
            <w:webHidden/>
          </w:rPr>
          <w:t>39</w:t>
        </w:r>
        <w:r w:rsidR="006E1DC7">
          <w:rPr>
            <w:noProof/>
            <w:webHidden/>
          </w:rPr>
          <w:fldChar w:fldCharType="end"/>
        </w:r>
      </w:hyperlink>
    </w:p>
    <w:p w14:paraId="29CFE4F3" w14:textId="77777777" w:rsidR="006E1DC7" w:rsidRPr="00F5403A" w:rsidRDefault="0053359F">
      <w:pPr>
        <w:pStyle w:val="TOC1"/>
        <w:rPr>
          <w:rFonts w:ascii="Calibri" w:hAnsi="Calibri"/>
          <w:noProof/>
          <w:sz w:val="22"/>
          <w:szCs w:val="22"/>
        </w:rPr>
      </w:pPr>
      <w:hyperlink w:anchor="_Toc412696351" w:history="1">
        <w:r w:rsidR="006E1DC7" w:rsidRPr="000D1533">
          <w:rPr>
            <w:rStyle w:val="Hyperlink"/>
            <w:noProof/>
          </w:rPr>
          <w:t>6. Content Modules</w:t>
        </w:r>
        <w:r w:rsidR="006E1DC7">
          <w:rPr>
            <w:noProof/>
            <w:webHidden/>
          </w:rPr>
          <w:tab/>
        </w:r>
        <w:r w:rsidR="006E1DC7">
          <w:rPr>
            <w:noProof/>
            <w:webHidden/>
          </w:rPr>
          <w:fldChar w:fldCharType="begin"/>
        </w:r>
        <w:r w:rsidR="006E1DC7">
          <w:rPr>
            <w:noProof/>
            <w:webHidden/>
          </w:rPr>
          <w:instrText xml:space="preserve"> PAGEREF _Toc412696351 \h </w:instrText>
        </w:r>
        <w:r w:rsidR="006E1DC7">
          <w:rPr>
            <w:noProof/>
            <w:webHidden/>
          </w:rPr>
        </w:r>
        <w:r w:rsidR="006E1DC7">
          <w:rPr>
            <w:noProof/>
            <w:webHidden/>
          </w:rPr>
          <w:fldChar w:fldCharType="separate"/>
        </w:r>
        <w:r w:rsidR="006E1DC7">
          <w:rPr>
            <w:noProof/>
            <w:webHidden/>
          </w:rPr>
          <w:t>40</w:t>
        </w:r>
        <w:r w:rsidR="006E1DC7">
          <w:rPr>
            <w:noProof/>
            <w:webHidden/>
          </w:rPr>
          <w:fldChar w:fldCharType="end"/>
        </w:r>
      </w:hyperlink>
    </w:p>
    <w:p w14:paraId="278F0A42" w14:textId="77777777" w:rsidR="006E1DC7" w:rsidRPr="00F5403A" w:rsidRDefault="0053359F">
      <w:pPr>
        <w:pStyle w:val="TOC2"/>
        <w:rPr>
          <w:rFonts w:ascii="Calibri" w:hAnsi="Calibri"/>
          <w:noProof/>
          <w:sz w:val="22"/>
          <w:szCs w:val="22"/>
        </w:rPr>
      </w:pPr>
      <w:hyperlink w:anchor="_Toc412696352" w:history="1">
        <w:r w:rsidR="006E1DC7" w:rsidRPr="000D1533">
          <w:rPr>
            <w:rStyle w:val="Hyperlink"/>
            <w:noProof/>
          </w:rPr>
          <w:t>6.3.1 CDA Document Content Modules</w:t>
        </w:r>
        <w:r w:rsidR="006E1DC7">
          <w:rPr>
            <w:noProof/>
            <w:webHidden/>
          </w:rPr>
          <w:tab/>
        </w:r>
        <w:r w:rsidR="006E1DC7">
          <w:rPr>
            <w:noProof/>
            <w:webHidden/>
          </w:rPr>
          <w:fldChar w:fldCharType="begin"/>
        </w:r>
        <w:r w:rsidR="006E1DC7">
          <w:rPr>
            <w:noProof/>
            <w:webHidden/>
          </w:rPr>
          <w:instrText xml:space="preserve"> PAGEREF _Toc412696352 \h </w:instrText>
        </w:r>
        <w:r w:rsidR="006E1DC7">
          <w:rPr>
            <w:noProof/>
            <w:webHidden/>
          </w:rPr>
        </w:r>
        <w:r w:rsidR="006E1DC7">
          <w:rPr>
            <w:noProof/>
            <w:webHidden/>
          </w:rPr>
          <w:fldChar w:fldCharType="separate"/>
        </w:r>
        <w:r w:rsidR="006E1DC7">
          <w:rPr>
            <w:noProof/>
            <w:webHidden/>
          </w:rPr>
          <w:t>40</w:t>
        </w:r>
        <w:r w:rsidR="006E1DC7">
          <w:rPr>
            <w:noProof/>
            <w:webHidden/>
          </w:rPr>
          <w:fldChar w:fldCharType="end"/>
        </w:r>
      </w:hyperlink>
    </w:p>
    <w:p w14:paraId="3589407F" w14:textId="77777777" w:rsidR="006E1DC7" w:rsidRPr="00F5403A" w:rsidRDefault="0053359F">
      <w:pPr>
        <w:pStyle w:val="TOC4"/>
        <w:rPr>
          <w:rFonts w:ascii="Calibri" w:hAnsi="Calibri"/>
          <w:noProof/>
          <w:sz w:val="22"/>
          <w:szCs w:val="22"/>
        </w:rPr>
      </w:pPr>
      <w:hyperlink w:anchor="_Toc412696353" w:history="1">
        <w:r w:rsidR="006E1DC7" w:rsidRPr="000D1533">
          <w:rPr>
            <w:rStyle w:val="Hyperlink"/>
            <w:noProof/>
          </w:rPr>
          <w:t>6.3.1.D &lt;Content Module Name (Acronym)&gt; Document Content Module</w:t>
        </w:r>
        <w:r w:rsidR="006E1DC7">
          <w:rPr>
            <w:noProof/>
            <w:webHidden/>
          </w:rPr>
          <w:tab/>
        </w:r>
        <w:r w:rsidR="006E1DC7">
          <w:rPr>
            <w:noProof/>
            <w:webHidden/>
          </w:rPr>
          <w:fldChar w:fldCharType="begin"/>
        </w:r>
        <w:r w:rsidR="006E1DC7">
          <w:rPr>
            <w:noProof/>
            <w:webHidden/>
          </w:rPr>
          <w:instrText xml:space="preserve"> PAGEREF _Toc412696353 \h </w:instrText>
        </w:r>
        <w:r w:rsidR="006E1DC7">
          <w:rPr>
            <w:noProof/>
            <w:webHidden/>
          </w:rPr>
        </w:r>
        <w:r w:rsidR="006E1DC7">
          <w:rPr>
            <w:noProof/>
            <w:webHidden/>
          </w:rPr>
          <w:fldChar w:fldCharType="separate"/>
        </w:r>
        <w:r w:rsidR="006E1DC7">
          <w:rPr>
            <w:noProof/>
            <w:webHidden/>
          </w:rPr>
          <w:t>41</w:t>
        </w:r>
        <w:r w:rsidR="006E1DC7">
          <w:rPr>
            <w:noProof/>
            <w:webHidden/>
          </w:rPr>
          <w:fldChar w:fldCharType="end"/>
        </w:r>
      </w:hyperlink>
    </w:p>
    <w:p w14:paraId="6D7C1CA7" w14:textId="77777777" w:rsidR="006E1DC7" w:rsidRPr="00F5403A" w:rsidRDefault="0053359F">
      <w:pPr>
        <w:pStyle w:val="TOC5"/>
        <w:rPr>
          <w:rFonts w:ascii="Calibri" w:hAnsi="Calibri"/>
          <w:noProof/>
          <w:sz w:val="22"/>
          <w:szCs w:val="22"/>
        </w:rPr>
      </w:pPr>
      <w:hyperlink w:anchor="_Toc412696354" w:history="1">
        <w:r w:rsidR="006E1DC7" w:rsidRPr="000D1533">
          <w:rPr>
            <w:rStyle w:val="Hyperlink"/>
            <w:noProof/>
          </w:rPr>
          <w:t>6.3.1.D.1 Format Code</w:t>
        </w:r>
        <w:r w:rsidR="006E1DC7">
          <w:rPr>
            <w:noProof/>
            <w:webHidden/>
          </w:rPr>
          <w:tab/>
        </w:r>
        <w:r w:rsidR="006E1DC7">
          <w:rPr>
            <w:noProof/>
            <w:webHidden/>
          </w:rPr>
          <w:fldChar w:fldCharType="begin"/>
        </w:r>
        <w:r w:rsidR="006E1DC7">
          <w:rPr>
            <w:noProof/>
            <w:webHidden/>
          </w:rPr>
          <w:instrText xml:space="preserve"> PAGEREF _Toc412696354 \h </w:instrText>
        </w:r>
        <w:r w:rsidR="006E1DC7">
          <w:rPr>
            <w:noProof/>
            <w:webHidden/>
          </w:rPr>
        </w:r>
        <w:r w:rsidR="006E1DC7">
          <w:rPr>
            <w:noProof/>
            <w:webHidden/>
          </w:rPr>
          <w:fldChar w:fldCharType="separate"/>
        </w:r>
        <w:r w:rsidR="006E1DC7">
          <w:rPr>
            <w:noProof/>
            <w:webHidden/>
          </w:rPr>
          <w:t>41</w:t>
        </w:r>
        <w:r w:rsidR="006E1DC7">
          <w:rPr>
            <w:noProof/>
            <w:webHidden/>
          </w:rPr>
          <w:fldChar w:fldCharType="end"/>
        </w:r>
      </w:hyperlink>
    </w:p>
    <w:p w14:paraId="4D642EAC" w14:textId="77777777" w:rsidR="006E1DC7" w:rsidRPr="00F5403A" w:rsidRDefault="0053359F">
      <w:pPr>
        <w:pStyle w:val="TOC5"/>
        <w:rPr>
          <w:rFonts w:ascii="Calibri" w:hAnsi="Calibri"/>
          <w:noProof/>
          <w:sz w:val="22"/>
          <w:szCs w:val="22"/>
        </w:rPr>
      </w:pPr>
      <w:hyperlink w:anchor="_Toc412696355" w:history="1">
        <w:r w:rsidR="006E1DC7" w:rsidRPr="000D1533">
          <w:rPr>
            <w:rStyle w:val="Hyperlink"/>
            <w:noProof/>
          </w:rPr>
          <w:t>6.3.1.D.2 Parent Template</w:t>
        </w:r>
        <w:r w:rsidR="006E1DC7">
          <w:rPr>
            <w:noProof/>
            <w:webHidden/>
          </w:rPr>
          <w:tab/>
        </w:r>
        <w:r w:rsidR="006E1DC7">
          <w:rPr>
            <w:noProof/>
            <w:webHidden/>
          </w:rPr>
          <w:fldChar w:fldCharType="begin"/>
        </w:r>
        <w:r w:rsidR="006E1DC7">
          <w:rPr>
            <w:noProof/>
            <w:webHidden/>
          </w:rPr>
          <w:instrText xml:space="preserve"> PAGEREF _Toc412696355 \h </w:instrText>
        </w:r>
        <w:r w:rsidR="006E1DC7">
          <w:rPr>
            <w:noProof/>
            <w:webHidden/>
          </w:rPr>
        </w:r>
        <w:r w:rsidR="006E1DC7">
          <w:rPr>
            <w:noProof/>
            <w:webHidden/>
          </w:rPr>
          <w:fldChar w:fldCharType="separate"/>
        </w:r>
        <w:r w:rsidR="006E1DC7">
          <w:rPr>
            <w:noProof/>
            <w:webHidden/>
          </w:rPr>
          <w:t>41</w:t>
        </w:r>
        <w:r w:rsidR="006E1DC7">
          <w:rPr>
            <w:noProof/>
            <w:webHidden/>
          </w:rPr>
          <w:fldChar w:fldCharType="end"/>
        </w:r>
      </w:hyperlink>
    </w:p>
    <w:p w14:paraId="175F6E01" w14:textId="77777777" w:rsidR="006E1DC7" w:rsidRPr="00F5403A" w:rsidRDefault="0053359F">
      <w:pPr>
        <w:pStyle w:val="TOC5"/>
        <w:rPr>
          <w:rFonts w:ascii="Calibri" w:hAnsi="Calibri"/>
          <w:noProof/>
          <w:sz w:val="22"/>
          <w:szCs w:val="22"/>
        </w:rPr>
      </w:pPr>
      <w:hyperlink w:anchor="_Toc412696356" w:history="1">
        <w:r w:rsidR="006E1DC7" w:rsidRPr="000D1533">
          <w:rPr>
            <w:rStyle w:val="Hyperlink"/>
            <w:noProof/>
          </w:rPr>
          <w:t>6.3.1.D.3 Referenced Standards</w:t>
        </w:r>
        <w:r w:rsidR="006E1DC7">
          <w:rPr>
            <w:noProof/>
            <w:webHidden/>
          </w:rPr>
          <w:tab/>
        </w:r>
        <w:r w:rsidR="006E1DC7">
          <w:rPr>
            <w:noProof/>
            <w:webHidden/>
          </w:rPr>
          <w:fldChar w:fldCharType="begin"/>
        </w:r>
        <w:r w:rsidR="006E1DC7">
          <w:rPr>
            <w:noProof/>
            <w:webHidden/>
          </w:rPr>
          <w:instrText xml:space="preserve"> PAGEREF _Toc412696356 \h </w:instrText>
        </w:r>
        <w:r w:rsidR="006E1DC7">
          <w:rPr>
            <w:noProof/>
            <w:webHidden/>
          </w:rPr>
        </w:r>
        <w:r w:rsidR="006E1DC7">
          <w:rPr>
            <w:noProof/>
            <w:webHidden/>
          </w:rPr>
          <w:fldChar w:fldCharType="separate"/>
        </w:r>
        <w:r w:rsidR="006E1DC7">
          <w:rPr>
            <w:noProof/>
            <w:webHidden/>
          </w:rPr>
          <w:t>41</w:t>
        </w:r>
        <w:r w:rsidR="006E1DC7">
          <w:rPr>
            <w:noProof/>
            <w:webHidden/>
          </w:rPr>
          <w:fldChar w:fldCharType="end"/>
        </w:r>
      </w:hyperlink>
    </w:p>
    <w:p w14:paraId="430BD6F5" w14:textId="77777777" w:rsidR="006E1DC7" w:rsidRPr="00F5403A" w:rsidRDefault="0053359F">
      <w:pPr>
        <w:pStyle w:val="TOC5"/>
        <w:rPr>
          <w:rFonts w:ascii="Calibri" w:hAnsi="Calibri"/>
          <w:noProof/>
          <w:sz w:val="22"/>
          <w:szCs w:val="22"/>
        </w:rPr>
      </w:pPr>
      <w:hyperlink w:anchor="_Toc412696357" w:history="1">
        <w:r w:rsidR="006E1DC7" w:rsidRPr="000D1533">
          <w:rPr>
            <w:rStyle w:val="Hyperlink"/>
            <w:noProof/>
          </w:rPr>
          <w:t>6.3.1.D.4 Data Element Requirement Mappings to CDA</w:t>
        </w:r>
        <w:r w:rsidR="006E1DC7">
          <w:rPr>
            <w:noProof/>
            <w:webHidden/>
          </w:rPr>
          <w:tab/>
        </w:r>
        <w:r w:rsidR="006E1DC7">
          <w:rPr>
            <w:noProof/>
            <w:webHidden/>
          </w:rPr>
          <w:fldChar w:fldCharType="begin"/>
        </w:r>
        <w:r w:rsidR="006E1DC7">
          <w:rPr>
            <w:noProof/>
            <w:webHidden/>
          </w:rPr>
          <w:instrText xml:space="preserve"> PAGEREF _Toc412696357 \h </w:instrText>
        </w:r>
        <w:r w:rsidR="006E1DC7">
          <w:rPr>
            <w:noProof/>
            <w:webHidden/>
          </w:rPr>
        </w:r>
        <w:r w:rsidR="006E1DC7">
          <w:rPr>
            <w:noProof/>
            <w:webHidden/>
          </w:rPr>
          <w:fldChar w:fldCharType="separate"/>
        </w:r>
        <w:r w:rsidR="006E1DC7">
          <w:rPr>
            <w:noProof/>
            <w:webHidden/>
          </w:rPr>
          <w:t>42</w:t>
        </w:r>
        <w:r w:rsidR="006E1DC7">
          <w:rPr>
            <w:noProof/>
            <w:webHidden/>
          </w:rPr>
          <w:fldChar w:fldCharType="end"/>
        </w:r>
      </w:hyperlink>
    </w:p>
    <w:p w14:paraId="3842507E" w14:textId="77777777" w:rsidR="006E1DC7" w:rsidRPr="00F5403A" w:rsidRDefault="0053359F">
      <w:pPr>
        <w:pStyle w:val="TOC5"/>
        <w:rPr>
          <w:rFonts w:ascii="Calibri" w:hAnsi="Calibri"/>
          <w:noProof/>
          <w:sz w:val="22"/>
          <w:szCs w:val="22"/>
        </w:rPr>
      </w:pPr>
      <w:hyperlink w:anchor="_Toc412696358" w:history="1">
        <w:r w:rsidR="006E1DC7" w:rsidRPr="000D1533">
          <w:rPr>
            <w:rStyle w:val="Hyperlink"/>
            <w:noProof/>
          </w:rPr>
          <w:t>6.3.1.D.5 &lt;Content Module Name (Acronym, if applicable)&gt; Document Content Module Specification</w:t>
        </w:r>
        <w:r w:rsidR="006E1DC7">
          <w:rPr>
            <w:noProof/>
            <w:webHidden/>
          </w:rPr>
          <w:tab/>
        </w:r>
        <w:r w:rsidR="006E1DC7">
          <w:rPr>
            <w:noProof/>
            <w:webHidden/>
          </w:rPr>
          <w:fldChar w:fldCharType="begin"/>
        </w:r>
        <w:r w:rsidR="006E1DC7">
          <w:rPr>
            <w:noProof/>
            <w:webHidden/>
          </w:rPr>
          <w:instrText xml:space="preserve"> PAGEREF _Toc412696358 \h </w:instrText>
        </w:r>
        <w:r w:rsidR="006E1DC7">
          <w:rPr>
            <w:noProof/>
            <w:webHidden/>
          </w:rPr>
        </w:r>
        <w:r w:rsidR="006E1DC7">
          <w:rPr>
            <w:noProof/>
            <w:webHidden/>
          </w:rPr>
          <w:fldChar w:fldCharType="separate"/>
        </w:r>
        <w:r w:rsidR="006E1DC7">
          <w:rPr>
            <w:noProof/>
            <w:webHidden/>
          </w:rPr>
          <w:t>43</w:t>
        </w:r>
        <w:r w:rsidR="006E1DC7">
          <w:rPr>
            <w:noProof/>
            <w:webHidden/>
          </w:rPr>
          <w:fldChar w:fldCharType="end"/>
        </w:r>
      </w:hyperlink>
    </w:p>
    <w:p w14:paraId="6316C34B" w14:textId="77777777" w:rsidR="006E1DC7" w:rsidRPr="00F5403A" w:rsidRDefault="0053359F">
      <w:pPr>
        <w:pStyle w:val="TOC6"/>
        <w:rPr>
          <w:rFonts w:ascii="Calibri" w:hAnsi="Calibri"/>
          <w:noProof/>
          <w:sz w:val="22"/>
          <w:szCs w:val="22"/>
        </w:rPr>
      </w:pPr>
      <w:hyperlink w:anchor="_Toc412696359" w:history="1">
        <w:r w:rsidR="006E1DC7" w:rsidRPr="000D1533">
          <w:rPr>
            <w:rStyle w:val="Hyperlink"/>
            <w:noProof/>
          </w:rPr>
          <w:t>6.3.1.D.5.1 &lt;Header Element or Section Name&gt; &lt;Vocabulary Constraint or Condition&gt;</w:t>
        </w:r>
        <w:r w:rsidR="006E1DC7">
          <w:rPr>
            <w:noProof/>
            <w:webHidden/>
          </w:rPr>
          <w:tab/>
        </w:r>
        <w:r w:rsidR="006E1DC7">
          <w:rPr>
            <w:noProof/>
            <w:webHidden/>
          </w:rPr>
          <w:fldChar w:fldCharType="begin"/>
        </w:r>
        <w:r w:rsidR="006E1DC7">
          <w:rPr>
            <w:noProof/>
            <w:webHidden/>
          </w:rPr>
          <w:instrText xml:space="preserve"> PAGEREF _Toc412696359 \h </w:instrText>
        </w:r>
        <w:r w:rsidR="006E1DC7">
          <w:rPr>
            <w:noProof/>
            <w:webHidden/>
          </w:rPr>
        </w:r>
        <w:r w:rsidR="006E1DC7">
          <w:rPr>
            <w:noProof/>
            <w:webHidden/>
          </w:rPr>
          <w:fldChar w:fldCharType="separate"/>
        </w:r>
        <w:r w:rsidR="006E1DC7">
          <w:rPr>
            <w:noProof/>
            <w:webHidden/>
          </w:rPr>
          <w:t>45</w:t>
        </w:r>
        <w:r w:rsidR="006E1DC7">
          <w:rPr>
            <w:noProof/>
            <w:webHidden/>
          </w:rPr>
          <w:fldChar w:fldCharType="end"/>
        </w:r>
      </w:hyperlink>
    </w:p>
    <w:p w14:paraId="7B4F060F" w14:textId="77777777" w:rsidR="006E1DC7" w:rsidRPr="00F5403A" w:rsidRDefault="0053359F">
      <w:pPr>
        <w:pStyle w:val="TOC6"/>
        <w:rPr>
          <w:rFonts w:ascii="Calibri" w:hAnsi="Calibri"/>
          <w:noProof/>
          <w:sz w:val="22"/>
          <w:szCs w:val="22"/>
        </w:rPr>
      </w:pPr>
      <w:hyperlink w:anchor="_Toc412696360" w:history="1">
        <w:r w:rsidR="006E1DC7" w:rsidRPr="000D1533">
          <w:rPr>
            <w:rStyle w:val="Hyperlink"/>
            <w:noProof/>
          </w:rPr>
          <w:t>6.3.1.D.5.2 &lt;Header Element or Section Name&gt; &lt;Vocabulary Constraint or Condition&gt;</w:t>
        </w:r>
        <w:r w:rsidR="006E1DC7">
          <w:rPr>
            <w:noProof/>
            <w:webHidden/>
          </w:rPr>
          <w:tab/>
        </w:r>
        <w:r w:rsidR="006E1DC7">
          <w:rPr>
            <w:noProof/>
            <w:webHidden/>
          </w:rPr>
          <w:fldChar w:fldCharType="begin"/>
        </w:r>
        <w:r w:rsidR="006E1DC7">
          <w:rPr>
            <w:noProof/>
            <w:webHidden/>
          </w:rPr>
          <w:instrText xml:space="preserve"> PAGEREF _Toc412696360 \h </w:instrText>
        </w:r>
        <w:r w:rsidR="006E1DC7">
          <w:rPr>
            <w:noProof/>
            <w:webHidden/>
          </w:rPr>
        </w:r>
        <w:r w:rsidR="006E1DC7">
          <w:rPr>
            <w:noProof/>
            <w:webHidden/>
          </w:rPr>
          <w:fldChar w:fldCharType="separate"/>
        </w:r>
        <w:r w:rsidR="006E1DC7">
          <w:rPr>
            <w:noProof/>
            <w:webHidden/>
          </w:rPr>
          <w:t>45</w:t>
        </w:r>
        <w:r w:rsidR="006E1DC7">
          <w:rPr>
            <w:noProof/>
            <w:webHidden/>
          </w:rPr>
          <w:fldChar w:fldCharType="end"/>
        </w:r>
      </w:hyperlink>
    </w:p>
    <w:p w14:paraId="21A86A48" w14:textId="77777777" w:rsidR="006E1DC7" w:rsidRPr="00F5403A" w:rsidRDefault="0053359F">
      <w:pPr>
        <w:pStyle w:val="TOC6"/>
        <w:rPr>
          <w:rFonts w:ascii="Calibri" w:hAnsi="Calibri"/>
          <w:noProof/>
          <w:sz w:val="22"/>
          <w:szCs w:val="22"/>
        </w:rPr>
      </w:pPr>
      <w:hyperlink w:anchor="_Toc412696361" w:history="1">
        <w:r w:rsidR="006E1DC7" w:rsidRPr="000D1533">
          <w:rPr>
            <w:rStyle w:val="Hyperlink"/>
            <w:noProof/>
          </w:rPr>
          <w:t>6.3.1.D.5.3 &lt;Header Element or Section Name&gt; &lt;Vocabulary Constraint or Condition&gt;</w:t>
        </w:r>
        <w:r w:rsidR="006E1DC7">
          <w:rPr>
            <w:noProof/>
            <w:webHidden/>
          </w:rPr>
          <w:tab/>
        </w:r>
        <w:r w:rsidR="006E1DC7">
          <w:rPr>
            <w:noProof/>
            <w:webHidden/>
          </w:rPr>
          <w:fldChar w:fldCharType="begin"/>
        </w:r>
        <w:r w:rsidR="006E1DC7">
          <w:rPr>
            <w:noProof/>
            <w:webHidden/>
          </w:rPr>
          <w:instrText xml:space="preserve"> PAGEREF _Toc412696361 \h </w:instrText>
        </w:r>
        <w:r w:rsidR="006E1DC7">
          <w:rPr>
            <w:noProof/>
            <w:webHidden/>
          </w:rPr>
        </w:r>
        <w:r w:rsidR="006E1DC7">
          <w:rPr>
            <w:noProof/>
            <w:webHidden/>
          </w:rPr>
          <w:fldChar w:fldCharType="separate"/>
        </w:r>
        <w:r w:rsidR="006E1DC7">
          <w:rPr>
            <w:noProof/>
            <w:webHidden/>
          </w:rPr>
          <w:t>45</w:t>
        </w:r>
        <w:r w:rsidR="006E1DC7">
          <w:rPr>
            <w:noProof/>
            <w:webHidden/>
          </w:rPr>
          <w:fldChar w:fldCharType="end"/>
        </w:r>
      </w:hyperlink>
    </w:p>
    <w:p w14:paraId="5502174F" w14:textId="77777777" w:rsidR="006E1DC7" w:rsidRPr="00F5403A" w:rsidRDefault="0053359F">
      <w:pPr>
        <w:pStyle w:val="TOC6"/>
        <w:rPr>
          <w:rFonts w:ascii="Calibri" w:hAnsi="Calibri"/>
          <w:noProof/>
          <w:sz w:val="22"/>
          <w:szCs w:val="22"/>
        </w:rPr>
      </w:pPr>
      <w:hyperlink w:anchor="_Toc412696362" w:history="1">
        <w:r w:rsidR="006E1DC7" w:rsidRPr="000D1533">
          <w:rPr>
            <w:rStyle w:val="Hyperlink"/>
            <w:noProof/>
          </w:rPr>
          <w:t>6.3.1.D.5.4 &lt;Header Element or Section Name&gt; &lt;Vocabulary Constraint or Condition&gt;</w:t>
        </w:r>
        <w:r w:rsidR="006E1DC7">
          <w:rPr>
            <w:noProof/>
            <w:webHidden/>
          </w:rPr>
          <w:tab/>
        </w:r>
        <w:r w:rsidR="006E1DC7">
          <w:rPr>
            <w:noProof/>
            <w:webHidden/>
          </w:rPr>
          <w:fldChar w:fldCharType="begin"/>
        </w:r>
        <w:r w:rsidR="006E1DC7">
          <w:rPr>
            <w:noProof/>
            <w:webHidden/>
          </w:rPr>
          <w:instrText xml:space="preserve"> PAGEREF _Toc412696362 \h </w:instrText>
        </w:r>
        <w:r w:rsidR="006E1DC7">
          <w:rPr>
            <w:noProof/>
            <w:webHidden/>
          </w:rPr>
        </w:r>
        <w:r w:rsidR="006E1DC7">
          <w:rPr>
            <w:noProof/>
            <w:webHidden/>
          </w:rPr>
          <w:fldChar w:fldCharType="separate"/>
        </w:r>
        <w:r w:rsidR="006E1DC7">
          <w:rPr>
            <w:noProof/>
            <w:webHidden/>
          </w:rPr>
          <w:t>46</w:t>
        </w:r>
        <w:r w:rsidR="006E1DC7">
          <w:rPr>
            <w:noProof/>
            <w:webHidden/>
          </w:rPr>
          <w:fldChar w:fldCharType="end"/>
        </w:r>
      </w:hyperlink>
    </w:p>
    <w:p w14:paraId="4C4512A8" w14:textId="77777777" w:rsidR="006E1DC7" w:rsidRPr="00F5403A" w:rsidRDefault="0053359F">
      <w:pPr>
        <w:pStyle w:val="TOC6"/>
        <w:rPr>
          <w:rFonts w:ascii="Calibri" w:hAnsi="Calibri"/>
          <w:noProof/>
          <w:sz w:val="22"/>
          <w:szCs w:val="22"/>
        </w:rPr>
      </w:pPr>
      <w:hyperlink w:anchor="_Toc412696363" w:history="1">
        <w:r w:rsidR="006E1DC7" w:rsidRPr="000D1533">
          <w:rPr>
            <w:rStyle w:val="Hyperlink"/>
            <w:noProof/>
          </w:rPr>
          <w:t>6.3.1.D.5.1 &lt;Template Title name&gt; &lt;Vocabulary Constraint or Condition&gt;</w:t>
        </w:r>
        <w:r w:rsidR="006E1DC7">
          <w:rPr>
            <w:noProof/>
            <w:webHidden/>
          </w:rPr>
          <w:tab/>
        </w:r>
        <w:r w:rsidR="006E1DC7">
          <w:rPr>
            <w:noProof/>
            <w:webHidden/>
          </w:rPr>
          <w:fldChar w:fldCharType="begin"/>
        </w:r>
        <w:r w:rsidR="006E1DC7">
          <w:rPr>
            <w:noProof/>
            <w:webHidden/>
          </w:rPr>
          <w:instrText xml:space="preserve"> PAGEREF _Toc412696363 \h </w:instrText>
        </w:r>
        <w:r w:rsidR="006E1DC7">
          <w:rPr>
            <w:noProof/>
            <w:webHidden/>
          </w:rPr>
        </w:r>
        <w:r w:rsidR="006E1DC7">
          <w:rPr>
            <w:noProof/>
            <w:webHidden/>
          </w:rPr>
          <w:fldChar w:fldCharType="separate"/>
        </w:r>
        <w:r w:rsidR="006E1DC7">
          <w:rPr>
            <w:noProof/>
            <w:webHidden/>
          </w:rPr>
          <w:t>48</w:t>
        </w:r>
        <w:r w:rsidR="006E1DC7">
          <w:rPr>
            <w:noProof/>
            <w:webHidden/>
          </w:rPr>
          <w:fldChar w:fldCharType="end"/>
        </w:r>
      </w:hyperlink>
    </w:p>
    <w:p w14:paraId="10E99286" w14:textId="77777777" w:rsidR="006E1DC7" w:rsidRPr="00F5403A" w:rsidRDefault="0053359F">
      <w:pPr>
        <w:pStyle w:val="TOC6"/>
        <w:rPr>
          <w:rFonts w:ascii="Calibri" w:hAnsi="Calibri"/>
          <w:noProof/>
          <w:sz w:val="22"/>
          <w:szCs w:val="22"/>
        </w:rPr>
      </w:pPr>
      <w:hyperlink w:anchor="_Toc412696364" w:history="1">
        <w:r w:rsidR="006E1DC7" w:rsidRPr="000D1533">
          <w:rPr>
            <w:rStyle w:val="Hyperlink"/>
            <w:noProof/>
          </w:rPr>
          <w:t>6.3.1.D.5.2 &lt;Template Title name&gt; &lt;Vocabulary Constraint or Condition&gt;</w:t>
        </w:r>
        <w:r w:rsidR="006E1DC7">
          <w:rPr>
            <w:noProof/>
            <w:webHidden/>
          </w:rPr>
          <w:tab/>
        </w:r>
        <w:r w:rsidR="006E1DC7">
          <w:rPr>
            <w:noProof/>
            <w:webHidden/>
          </w:rPr>
          <w:fldChar w:fldCharType="begin"/>
        </w:r>
        <w:r w:rsidR="006E1DC7">
          <w:rPr>
            <w:noProof/>
            <w:webHidden/>
          </w:rPr>
          <w:instrText xml:space="preserve"> PAGEREF _Toc412696364 \h </w:instrText>
        </w:r>
        <w:r w:rsidR="006E1DC7">
          <w:rPr>
            <w:noProof/>
            <w:webHidden/>
          </w:rPr>
        </w:r>
        <w:r w:rsidR="006E1DC7">
          <w:rPr>
            <w:noProof/>
            <w:webHidden/>
          </w:rPr>
          <w:fldChar w:fldCharType="separate"/>
        </w:r>
        <w:r w:rsidR="006E1DC7">
          <w:rPr>
            <w:noProof/>
            <w:webHidden/>
          </w:rPr>
          <w:t>48</w:t>
        </w:r>
        <w:r w:rsidR="006E1DC7">
          <w:rPr>
            <w:noProof/>
            <w:webHidden/>
          </w:rPr>
          <w:fldChar w:fldCharType="end"/>
        </w:r>
      </w:hyperlink>
    </w:p>
    <w:p w14:paraId="6BA6C9D6" w14:textId="77777777" w:rsidR="006E1DC7" w:rsidRPr="00F5403A" w:rsidRDefault="0053359F">
      <w:pPr>
        <w:pStyle w:val="TOC5"/>
        <w:rPr>
          <w:rFonts w:ascii="Calibri" w:hAnsi="Calibri"/>
          <w:noProof/>
          <w:sz w:val="22"/>
          <w:szCs w:val="22"/>
        </w:rPr>
      </w:pPr>
      <w:hyperlink w:anchor="_Toc412696365" w:history="1">
        <w:r w:rsidR="006E1DC7" w:rsidRPr="000D1533">
          <w:rPr>
            <w:rStyle w:val="Hyperlink"/>
            <w:noProof/>
          </w:rPr>
          <w:t>6.3.1.D.6 &lt;Document and Acronym Name&gt; Conformance and Example</w:t>
        </w:r>
        <w:r w:rsidR="006E1DC7">
          <w:rPr>
            <w:noProof/>
            <w:webHidden/>
          </w:rPr>
          <w:tab/>
        </w:r>
        <w:r w:rsidR="006E1DC7">
          <w:rPr>
            <w:noProof/>
            <w:webHidden/>
          </w:rPr>
          <w:fldChar w:fldCharType="begin"/>
        </w:r>
        <w:r w:rsidR="006E1DC7">
          <w:rPr>
            <w:noProof/>
            <w:webHidden/>
          </w:rPr>
          <w:instrText xml:space="preserve"> PAGEREF _Toc412696365 \h </w:instrText>
        </w:r>
        <w:r w:rsidR="006E1DC7">
          <w:rPr>
            <w:noProof/>
            <w:webHidden/>
          </w:rPr>
        </w:r>
        <w:r w:rsidR="006E1DC7">
          <w:rPr>
            <w:noProof/>
            <w:webHidden/>
          </w:rPr>
          <w:fldChar w:fldCharType="separate"/>
        </w:r>
        <w:r w:rsidR="006E1DC7">
          <w:rPr>
            <w:noProof/>
            <w:webHidden/>
          </w:rPr>
          <w:t>49</w:t>
        </w:r>
        <w:r w:rsidR="006E1DC7">
          <w:rPr>
            <w:noProof/>
            <w:webHidden/>
          </w:rPr>
          <w:fldChar w:fldCharType="end"/>
        </w:r>
      </w:hyperlink>
    </w:p>
    <w:p w14:paraId="789A088E" w14:textId="77777777" w:rsidR="006E1DC7" w:rsidRPr="00F5403A" w:rsidRDefault="0053359F">
      <w:pPr>
        <w:pStyle w:val="TOC2"/>
        <w:rPr>
          <w:rFonts w:ascii="Calibri" w:hAnsi="Calibri"/>
          <w:noProof/>
          <w:sz w:val="22"/>
          <w:szCs w:val="22"/>
        </w:rPr>
      </w:pPr>
      <w:hyperlink w:anchor="_Toc412696366" w:history="1">
        <w:r w:rsidR="006E1DC7" w:rsidRPr="000D1533">
          <w:rPr>
            <w:rStyle w:val="Hyperlink"/>
            <w:noProof/>
          </w:rPr>
          <w:t>6.3.2 CDA Header Content Modules</w:t>
        </w:r>
        <w:r w:rsidR="006E1DC7">
          <w:rPr>
            <w:noProof/>
            <w:webHidden/>
          </w:rPr>
          <w:tab/>
        </w:r>
        <w:r w:rsidR="006E1DC7">
          <w:rPr>
            <w:noProof/>
            <w:webHidden/>
          </w:rPr>
          <w:fldChar w:fldCharType="begin"/>
        </w:r>
        <w:r w:rsidR="006E1DC7">
          <w:rPr>
            <w:noProof/>
            <w:webHidden/>
          </w:rPr>
          <w:instrText xml:space="preserve"> PAGEREF _Toc412696366 \h </w:instrText>
        </w:r>
        <w:r w:rsidR="006E1DC7">
          <w:rPr>
            <w:noProof/>
            <w:webHidden/>
          </w:rPr>
        </w:r>
        <w:r w:rsidR="006E1DC7">
          <w:rPr>
            <w:noProof/>
            <w:webHidden/>
          </w:rPr>
          <w:fldChar w:fldCharType="separate"/>
        </w:r>
        <w:r w:rsidR="006E1DC7">
          <w:rPr>
            <w:noProof/>
            <w:webHidden/>
          </w:rPr>
          <w:t>49</w:t>
        </w:r>
        <w:r w:rsidR="006E1DC7">
          <w:rPr>
            <w:noProof/>
            <w:webHidden/>
          </w:rPr>
          <w:fldChar w:fldCharType="end"/>
        </w:r>
      </w:hyperlink>
    </w:p>
    <w:p w14:paraId="48472C7E" w14:textId="77777777" w:rsidR="006E1DC7" w:rsidRPr="00F5403A" w:rsidRDefault="0053359F">
      <w:pPr>
        <w:pStyle w:val="TOC4"/>
        <w:rPr>
          <w:rFonts w:ascii="Calibri" w:hAnsi="Calibri"/>
          <w:noProof/>
          <w:sz w:val="22"/>
          <w:szCs w:val="22"/>
        </w:rPr>
      </w:pPr>
      <w:hyperlink w:anchor="_Toc412696367" w:history="1">
        <w:r w:rsidR="006E1DC7" w:rsidRPr="000D1533">
          <w:rPr>
            <w:rStyle w:val="Hyperlink"/>
            <w:noProof/>
          </w:rPr>
          <w:t>6.3.2.H &lt;Header Element Module Name&gt; Header Content Module</w:t>
        </w:r>
        <w:r w:rsidR="006E1DC7">
          <w:rPr>
            <w:noProof/>
            <w:webHidden/>
          </w:rPr>
          <w:tab/>
        </w:r>
        <w:r w:rsidR="006E1DC7">
          <w:rPr>
            <w:noProof/>
            <w:webHidden/>
          </w:rPr>
          <w:fldChar w:fldCharType="begin"/>
        </w:r>
        <w:r w:rsidR="006E1DC7">
          <w:rPr>
            <w:noProof/>
            <w:webHidden/>
          </w:rPr>
          <w:instrText xml:space="preserve"> PAGEREF _Toc412696367 \h </w:instrText>
        </w:r>
        <w:r w:rsidR="006E1DC7">
          <w:rPr>
            <w:noProof/>
            <w:webHidden/>
          </w:rPr>
        </w:r>
        <w:r w:rsidR="006E1DC7">
          <w:rPr>
            <w:noProof/>
            <w:webHidden/>
          </w:rPr>
          <w:fldChar w:fldCharType="separate"/>
        </w:r>
        <w:r w:rsidR="006E1DC7">
          <w:rPr>
            <w:noProof/>
            <w:webHidden/>
          </w:rPr>
          <w:t>49</w:t>
        </w:r>
        <w:r w:rsidR="006E1DC7">
          <w:rPr>
            <w:noProof/>
            <w:webHidden/>
          </w:rPr>
          <w:fldChar w:fldCharType="end"/>
        </w:r>
      </w:hyperlink>
    </w:p>
    <w:p w14:paraId="6D82AFD1" w14:textId="77777777" w:rsidR="006E1DC7" w:rsidRPr="00F5403A" w:rsidRDefault="0053359F">
      <w:pPr>
        <w:pStyle w:val="TOC5"/>
        <w:rPr>
          <w:rFonts w:ascii="Calibri" w:hAnsi="Calibri"/>
          <w:noProof/>
          <w:sz w:val="22"/>
          <w:szCs w:val="22"/>
        </w:rPr>
      </w:pPr>
      <w:hyperlink w:anchor="_Toc412696368" w:history="1">
        <w:r w:rsidR="006E1DC7" w:rsidRPr="000D1533">
          <w:rPr>
            <w:rStyle w:val="Hyperlink"/>
            <w:noProof/>
          </w:rPr>
          <w:t xml:space="preserve">6.3.2.H.1 &lt;Description Name&gt; &lt;e.g., </w:t>
        </w:r>
        <w:r w:rsidR="006E1DC7" w:rsidRPr="000D1533">
          <w:rPr>
            <w:rStyle w:val="Hyperlink"/>
            <w:rFonts w:eastAsia="Calibri"/>
            <w:noProof/>
          </w:rPr>
          <w:t xml:space="preserve">Responsible Party&gt; &lt;Specification Document </w:t>
        </w:r>
        <w:r w:rsidR="006E1DC7" w:rsidRPr="000D1533">
          <w:rPr>
            <w:rStyle w:val="Hyperlink"/>
            <w:rFonts w:eastAsia="Calibri"/>
            <w:i/>
            <w:noProof/>
          </w:rPr>
          <w:t>or</w:t>
        </w:r>
        <w:r w:rsidR="006E1DC7" w:rsidRPr="000D1533">
          <w:rPr>
            <w:rStyle w:val="Hyperlink"/>
            <w:rFonts w:eastAsia="Calibri"/>
            <w:noProof/>
          </w:rPr>
          <w:t xml:space="preserve"> Vocabulary Constraint&gt;</w:t>
        </w:r>
        <w:r w:rsidR="006E1DC7">
          <w:rPr>
            <w:noProof/>
            <w:webHidden/>
          </w:rPr>
          <w:tab/>
        </w:r>
        <w:r w:rsidR="006E1DC7">
          <w:rPr>
            <w:noProof/>
            <w:webHidden/>
          </w:rPr>
          <w:fldChar w:fldCharType="begin"/>
        </w:r>
        <w:r w:rsidR="006E1DC7">
          <w:rPr>
            <w:noProof/>
            <w:webHidden/>
          </w:rPr>
          <w:instrText xml:space="preserve"> PAGEREF _Toc412696368 \h </w:instrText>
        </w:r>
        <w:r w:rsidR="006E1DC7">
          <w:rPr>
            <w:noProof/>
            <w:webHidden/>
          </w:rPr>
        </w:r>
        <w:r w:rsidR="006E1DC7">
          <w:rPr>
            <w:noProof/>
            <w:webHidden/>
          </w:rPr>
          <w:fldChar w:fldCharType="separate"/>
        </w:r>
        <w:r w:rsidR="006E1DC7">
          <w:rPr>
            <w:noProof/>
            <w:webHidden/>
          </w:rPr>
          <w:t>50</w:t>
        </w:r>
        <w:r w:rsidR="006E1DC7">
          <w:rPr>
            <w:noProof/>
            <w:webHidden/>
          </w:rPr>
          <w:fldChar w:fldCharType="end"/>
        </w:r>
      </w:hyperlink>
    </w:p>
    <w:p w14:paraId="499FE128" w14:textId="77777777" w:rsidR="006E1DC7" w:rsidRPr="00F5403A" w:rsidRDefault="0053359F">
      <w:pPr>
        <w:pStyle w:val="TOC5"/>
        <w:rPr>
          <w:rFonts w:ascii="Calibri" w:hAnsi="Calibri"/>
          <w:noProof/>
          <w:sz w:val="22"/>
          <w:szCs w:val="22"/>
        </w:rPr>
      </w:pPr>
      <w:hyperlink w:anchor="_Toc412696369" w:history="1">
        <w:r w:rsidR="006E1DC7" w:rsidRPr="000D1533">
          <w:rPr>
            <w:rStyle w:val="Hyperlink"/>
            <w:noProof/>
          </w:rPr>
          <w:t>6.3.2.H.2 &lt;Description Name&gt; &lt;</w:t>
        </w:r>
        <w:r w:rsidR="006E1DC7" w:rsidRPr="000D1533">
          <w:rPr>
            <w:rStyle w:val="Hyperlink"/>
            <w:rFonts w:eastAsia="Calibri"/>
            <w:noProof/>
          </w:rPr>
          <w:t>Specification Document OR Vocabulary Constraint&gt;</w:t>
        </w:r>
        <w:r w:rsidR="006E1DC7">
          <w:rPr>
            <w:noProof/>
            <w:webHidden/>
          </w:rPr>
          <w:tab/>
        </w:r>
        <w:r w:rsidR="006E1DC7">
          <w:rPr>
            <w:noProof/>
            <w:webHidden/>
          </w:rPr>
          <w:fldChar w:fldCharType="begin"/>
        </w:r>
        <w:r w:rsidR="006E1DC7">
          <w:rPr>
            <w:noProof/>
            <w:webHidden/>
          </w:rPr>
          <w:instrText xml:space="preserve"> PAGEREF _Toc412696369 \h </w:instrText>
        </w:r>
        <w:r w:rsidR="006E1DC7">
          <w:rPr>
            <w:noProof/>
            <w:webHidden/>
          </w:rPr>
        </w:r>
        <w:r w:rsidR="006E1DC7">
          <w:rPr>
            <w:noProof/>
            <w:webHidden/>
          </w:rPr>
          <w:fldChar w:fldCharType="separate"/>
        </w:r>
        <w:r w:rsidR="006E1DC7">
          <w:rPr>
            <w:noProof/>
            <w:webHidden/>
          </w:rPr>
          <w:t>51</w:t>
        </w:r>
        <w:r w:rsidR="006E1DC7">
          <w:rPr>
            <w:noProof/>
            <w:webHidden/>
          </w:rPr>
          <w:fldChar w:fldCharType="end"/>
        </w:r>
      </w:hyperlink>
    </w:p>
    <w:p w14:paraId="158D9BAB" w14:textId="77777777" w:rsidR="006E1DC7" w:rsidRPr="00F5403A" w:rsidRDefault="0053359F">
      <w:pPr>
        <w:pStyle w:val="TOC5"/>
        <w:rPr>
          <w:rFonts w:ascii="Calibri" w:hAnsi="Calibri"/>
          <w:noProof/>
          <w:sz w:val="22"/>
          <w:szCs w:val="22"/>
        </w:rPr>
      </w:pPr>
      <w:hyperlink w:anchor="_Toc412696370" w:history="1">
        <w:r w:rsidR="006E1DC7" w:rsidRPr="000D1533">
          <w:rPr>
            <w:rStyle w:val="Hyperlink"/>
            <w:noProof/>
          </w:rPr>
          <w:t>6.3.2.H.3 &lt;Description Name&gt; &lt;</w:t>
        </w:r>
        <w:r w:rsidR="006E1DC7" w:rsidRPr="000D1533">
          <w:rPr>
            <w:rStyle w:val="Hyperlink"/>
            <w:rFonts w:eastAsia="Calibri"/>
            <w:noProof/>
          </w:rPr>
          <w:t>Specification Document OR Vocabulary Constraint&gt;</w:t>
        </w:r>
        <w:r w:rsidR="006E1DC7">
          <w:rPr>
            <w:noProof/>
            <w:webHidden/>
          </w:rPr>
          <w:tab/>
        </w:r>
        <w:r w:rsidR="006E1DC7">
          <w:rPr>
            <w:noProof/>
            <w:webHidden/>
          </w:rPr>
          <w:fldChar w:fldCharType="begin"/>
        </w:r>
        <w:r w:rsidR="006E1DC7">
          <w:rPr>
            <w:noProof/>
            <w:webHidden/>
          </w:rPr>
          <w:instrText xml:space="preserve"> PAGEREF _Toc412696370 \h </w:instrText>
        </w:r>
        <w:r w:rsidR="006E1DC7">
          <w:rPr>
            <w:noProof/>
            <w:webHidden/>
          </w:rPr>
        </w:r>
        <w:r w:rsidR="006E1DC7">
          <w:rPr>
            <w:noProof/>
            <w:webHidden/>
          </w:rPr>
          <w:fldChar w:fldCharType="separate"/>
        </w:r>
        <w:r w:rsidR="006E1DC7">
          <w:rPr>
            <w:noProof/>
            <w:webHidden/>
          </w:rPr>
          <w:t>51</w:t>
        </w:r>
        <w:r w:rsidR="006E1DC7">
          <w:rPr>
            <w:noProof/>
            <w:webHidden/>
          </w:rPr>
          <w:fldChar w:fldCharType="end"/>
        </w:r>
      </w:hyperlink>
    </w:p>
    <w:p w14:paraId="7499A451" w14:textId="77777777" w:rsidR="006E1DC7" w:rsidRPr="00F5403A" w:rsidRDefault="0053359F">
      <w:pPr>
        <w:pStyle w:val="TOC2"/>
        <w:rPr>
          <w:rFonts w:ascii="Calibri" w:hAnsi="Calibri"/>
          <w:noProof/>
          <w:sz w:val="22"/>
          <w:szCs w:val="22"/>
        </w:rPr>
      </w:pPr>
      <w:hyperlink w:anchor="_Toc412696371" w:history="1">
        <w:r w:rsidR="006E1DC7" w:rsidRPr="000D1533">
          <w:rPr>
            <w:rStyle w:val="Hyperlink"/>
            <w:noProof/>
          </w:rPr>
          <w:t>6.3.3 CDA Section Content Modules</w:t>
        </w:r>
        <w:r w:rsidR="006E1DC7">
          <w:rPr>
            <w:noProof/>
            <w:webHidden/>
          </w:rPr>
          <w:tab/>
        </w:r>
        <w:r w:rsidR="006E1DC7">
          <w:rPr>
            <w:noProof/>
            <w:webHidden/>
          </w:rPr>
          <w:fldChar w:fldCharType="begin"/>
        </w:r>
        <w:r w:rsidR="006E1DC7">
          <w:rPr>
            <w:noProof/>
            <w:webHidden/>
          </w:rPr>
          <w:instrText xml:space="preserve"> PAGEREF _Toc412696371 \h </w:instrText>
        </w:r>
        <w:r w:rsidR="006E1DC7">
          <w:rPr>
            <w:noProof/>
            <w:webHidden/>
          </w:rPr>
        </w:r>
        <w:r w:rsidR="006E1DC7">
          <w:rPr>
            <w:noProof/>
            <w:webHidden/>
          </w:rPr>
          <w:fldChar w:fldCharType="separate"/>
        </w:r>
        <w:r w:rsidR="006E1DC7">
          <w:rPr>
            <w:noProof/>
            <w:webHidden/>
          </w:rPr>
          <w:t>52</w:t>
        </w:r>
        <w:r w:rsidR="006E1DC7">
          <w:rPr>
            <w:noProof/>
            <w:webHidden/>
          </w:rPr>
          <w:fldChar w:fldCharType="end"/>
        </w:r>
      </w:hyperlink>
    </w:p>
    <w:p w14:paraId="4541B648" w14:textId="77777777" w:rsidR="006E1DC7" w:rsidRPr="00F5403A" w:rsidRDefault="0053359F">
      <w:pPr>
        <w:pStyle w:val="TOC4"/>
        <w:rPr>
          <w:rFonts w:ascii="Calibri" w:hAnsi="Calibri"/>
          <w:noProof/>
          <w:sz w:val="22"/>
          <w:szCs w:val="22"/>
        </w:rPr>
      </w:pPr>
      <w:hyperlink w:anchor="_Toc412696372" w:history="1">
        <w:r w:rsidR="006E1DC7" w:rsidRPr="000D1533">
          <w:rPr>
            <w:rStyle w:val="Hyperlink"/>
            <w:noProof/>
          </w:rPr>
          <w:t>6.3.3.10.S &lt;Section Module Name&gt; - Section Content Module</w:t>
        </w:r>
        <w:r w:rsidR="006E1DC7">
          <w:rPr>
            <w:noProof/>
            <w:webHidden/>
          </w:rPr>
          <w:tab/>
        </w:r>
        <w:r w:rsidR="006E1DC7">
          <w:rPr>
            <w:noProof/>
            <w:webHidden/>
          </w:rPr>
          <w:fldChar w:fldCharType="begin"/>
        </w:r>
        <w:r w:rsidR="006E1DC7">
          <w:rPr>
            <w:noProof/>
            <w:webHidden/>
          </w:rPr>
          <w:instrText xml:space="preserve"> PAGEREF _Toc412696372 \h </w:instrText>
        </w:r>
        <w:r w:rsidR="006E1DC7">
          <w:rPr>
            <w:noProof/>
            <w:webHidden/>
          </w:rPr>
        </w:r>
        <w:r w:rsidR="006E1DC7">
          <w:rPr>
            <w:noProof/>
            <w:webHidden/>
          </w:rPr>
          <w:fldChar w:fldCharType="separate"/>
        </w:r>
        <w:r w:rsidR="006E1DC7">
          <w:rPr>
            <w:noProof/>
            <w:webHidden/>
          </w:rPr>
          <w:t>53</w:t>
        </w:r>
        <w:r w:rsidR="006E1DC7">
          <w:rPr>
            <w:noProof/>
            <w:webHidden/>
          </w:rPr>
          <w:fldChar w:fldCharType="end"/>
        </w:r>
      </w:hyperlink>
    </w:p>
    <w:p w14:paraId="04FAAF91" w14:textId="77777777" w:rsidR="006E1DC7" w:rsidRPr="00F5403A" w:rsidRDefault="0053359F">
      <w:pPr>
        <w:pStyle w:val="TOC5"/>
        <w:rPr>
          <w:rFonts w:ascii="Calibri" w:hAnsi="Calibri"/>
          <w:noProof/>
          <w:sz w:val="22"/>
          <w:szCs w:val="22"/>
        </w:rPr>
      </w:pPr>
      <w:hyperlink w:anchor="_Toc412696373" w:history="1">
        <w:r w:rsidR="006E1DC7" w:rsidRPr="000D1533">
          <w:rPr>
            <w:rStyle w:val="Hyperlink"/>
            <w:noProof/>
          </w:rPr>
          <w:t>6.3.3.10.S.1 &lt;Data Element or Section Name&gt; &lt;Condition, Specification Document, or Vocabulary Constraint&gt;</w:t>
        </w:r>
        <w:r w:rsidR="006E1DC7">
          <w:rPr>
            <w:noProof/>
            <w:webHidden/>
          </w:rPr>
          <w:tab/>
        </w:r>
        <w:r w:rsidR="006E1DC7">
          <w:rPr>
            <w:noProof/>
            <w:webHidden/>
          </w:rPr>
          <w:fldChar w:fldCharType="begin"/>
        </w:r>
        <w:r w:rsidR="006E1DC7">
          <w:rPr>
            <w:noProof/>
            <w:webHidden/>
          </w:rPr>
          <w:instrText xml:space="preserve"> PAGEREF _Toc412696373 \h </w:instrText>
        </w:r>
        <w:r w:rsidR="006E1DC7">
          <w:rPr>
            <w:noProof/>
            <w:webHidden/>
          </w:rPr>
        </w:r>
        <w:r w:rsidR="006E1DC7">
          <w:rPr>
            <w:noProof/>
            <w:webHidden/>
          </w:rPr>
          <w:fldChar w:fldCharType="separate"/>
        </w:r>
        <w:r w:rsidR="006E1DC7">
          <w:rPr>
            <w:noProof/>
            <w:webHidden/>
          </w:rPr>
          <w:t>54</w:t>
        </w:r>
        <w:r w:rsidR="006E1DC7">
          <w:rPr>
            <w:noProof/>
            <w:webHidden/>
          </w:rPr>
          <w:fldChar w:fldCharType="end"/>
        </w:r>
      </w:hyperlink>
    </w:p>
    <w:p w14:paraId="202E0520" w14:textId="77777777" w:rsidR="006E1DC7" w:rsidRPr="00F5403A" w:rsidRDefault="0053359F">
      <w:pPr>
        <w:pStyle w:val="TOC5"/>
        <w:rPr>
          <w:rFonts w:ascii="Calibri" w:hAnsi="Calibri"/>
          <w:noProof/>
          <w:sz w:val="22"/>
          <w:szCs w:val="22"/>
        </w:rPr>
      </w:pPr>
      <w:hyperlink w:anchor="_Toc412696374" w:history="1">
        <w:r w:rsidR="006E1DC7" w:rsidRPr="000D1533">
          <w:rPr>
            <w:rStyle w:val="Hyperlink"/>
            <w:noProof/>
          </w:rPr>
          <w:t>6.3.3.10.S.2 &lt;Data Element or Section Name&gt; &lt;Condition, Specification Document, or Vocabulary Constraint&gt;</w:t>
        </w:r>
        <w:r w:rsidR="006E1DC7">
          <w:rPr>
            <w:noProof/>
            <w:webHidden/>
          </w:rPr>
          <w:tab/>
        </w:r>
        <w:r w:rsidR="006E1DC7">
          <w:rPr>
            <w:noProof/>
            <w:webHidden/>
          </w:rPr>
          <w:fldChar w:fldCharType="begin"/>
        </w:r>
        <w:r w:rsidR="006E1DC7">
          <w:rPr>
            <w:noProof/>
            <w:webHidden/>
          </w:rPr>
          <w:instrText xml:space="preserve"> PAGEREF _Toc412696374 \h </w:instrText>
        </w:r>
        <w:r w:rsidR="006E1DC7">
          <w:rPr>
            <w:noProof/>
            <w:webHidden/>
          </w:rPr>
        </w:r>
        <w:r w:rsidR="006E1DC7">
          <w:rPr>
            <w:noProof/>
            <w:webHidden/>
          </w:rPr>
          <w:fldChar w:fldCharType="separate"/>
        </w:r>
        <w:r w:rsidR="006E1DC7">
          <w:rPr>
            <w:noProof/>
            <w:webHidden/>
          </w:rPr>
          <w:t>54</w:t>
        </w:r>
        <w:r w:rsidR="006E1DC7">
          <w:rPr>
            <w:noProof/>
            <w:webHidden/>
          </w:rPr>
          <w:fldChar w:fldCharType="end"/>
        </w:r>
      </w:hyperlink>
    </w:p>
    <w:p w14:paraId="20875FFD" w14:textId="77777777" w:rsidR="006E1DC7" w:rsidRPr="00F5403A" w:rsidRDefault="0053359F">
      <w:pPr>
        <w:pStyle w:val="TOC5"/>
        <w:rPr>
          <w:rFonts w:ascii="Calibri" w:hAnsi="Calibri"/>
          <w:noProof/>
          <w:sz w:val="22"/>
          <w:szCs w:val="22"/>
        </w:rPr>
      </w:pPr>
      <w:hyperlink w:anchor="_Toc412696375" w:history="1">
        <w:r w:rsidR="006E1DC7" w:rsidRPr="000D1533">
          <w:rPr>
            <w:rStyle w:val="Hyperlink"/>
            <w:noProof/>
          </w:rPr>
          <w:t>6.3.3.10.S.3 &lt;Data Element or Section Name&gt; &lt;Condition, Specification Document, or Vocabulary Constraint&gt;</w:t>
        </w:r>
        <w:r w:rsidR="006E1DC7">
          <w:rPr>
            <w:noProof/>
            <w:webHidden/>
          </w:rPr>
          <w:tab/>
        </w:r>
        <w:r w:rsidR="006E1DC7">
          <w:rPr>
            <w:noProof/>
            <w:webHidden/>
          </w:rPr>
          <w:fldChar w:fldCharType="begin"/>
        </w:r>
        <w:r w:rsidR="006E1DC7">
          <w:rPr>
            <w:noProof/>
            <w:webHidden/>
          </w:rPr>
          <w:instrText xml:space="preserve"> PAGEREF _Toc412696375 \h </w:instrText>
        </w:r>
        <w:r w:rsidR="006E1DC7">
          <w:rPr>
            <w:noProof/>
            <w:webHidden/>
          </w:rPr>
        </w:r>
        <w:r w:rsidR="006E1DC7">
          <w:rPr>
            <w:noProof/>
            <w:webHidden/>
          </w:rPr>
          <w:fldChar w:fldCharType="separate"/>
        </w:r>
        <w:r w:rsidR="006E1DC7">
          <w:rPr>
            <w:noProof/>
            <w:webHidden/>
          </w:rPr>
          <w:t>54</w:t>
        </w:r>
        <w:r w:rsidR="006E1DC7">
          <w:rPr>
            <w:noProof/>
            <w:webHidden/>
          </w:rPr>
          <w:fldChar w:fldCharType="end"/>
        </w:r>
      </w:hyperlink>
    </w:p>
    <w:p w14:paraId="047A2BB4" w14:textId="77777777" w:rsidR="006E1DC7" w:rsidRPr="00F5403A" w:rsidRDefault="0053359F">
      <w:pPr>
        <w:pStyle w:val="TOC4"/>
        <w:rPr>
          <w:rFonts w:ascii="Calibri" w:hAnsi="Calibri"/>
          <w:noProof/>
          <w:sz w:val="22"/>
          <w:szCs w:val="22"/>
        </w:rPr>
      </w:pPr>
      <w:hyperlink w:anchor="_Toc412696376" w:history="1">
        <w:r w:rsidR="006E1DC7" w:rsidRPr="000D1533">
          <w:rPr>
            <w:rStyle w:val="Hyperlink"/>
            <w:noProof/>
          </w:rPr>
          <w:t>6.3.3.10.S Medical History - Cardiac Section 11329-0</w:t>
        </w:r>
        <w:r w:rsidR="006E1DC7">
          <w:rPr>
            <w:noProof/>
            <w:webHidden/>
          </w:rPr>
          <w:tab/>
        </w:r>
        <w:r w:rsidR="006E1DC7">
          <w:rPr>
            <w:noProof/>
            <w:webHidden/>
          </w:rPr>
          <w:fldChar w:fldCharType="begin"/>
        </w:r>
        <w:r w:rsidR="006E1DC7">
          <w:rPr>
            <w:noProof/>
            <w:webHidden/>
          </w:rPr>
          <w:instrText xml:space="preserve"> PAGEREF _Toc412696376 \h </w:instrText>
        </w:r>
        <w:r w:rsidR="006E1DC7">
          <w:rPr>
            <w:noProof/>
            <w:webHidden/>
          </w:rPr>
        </w:r>
        <w:r w:rsidR="006E1DC7">
          <w:rPr>
            <w:noProof/>
            <w:webHidden/>
          </w:rPr>
          <w:fldChar w:fldCharType="separate"/>
        </w:r>
        <w:r w:rsidR="006E1DC7">
          <w:rPr>
            <w:noProof/>
            <w:webHidden/>
          </w:rPr>
          <w:t>55</w:t>
        </w:r>
        <w:r w:rsidR="006E1DC7">
          <w:rPr>
            <w:noProof/>
            <w:webHidden/>
          </w:rPr>
          <w:fldChar w:fldCharType="end"/>
        </w:r>
      </w:hyperlink>
    </w:p>
    <w:p w14:paraId="5DEB541B" w14:textId="77777777" w:rsidR="006E1DC7" w:rsidRPr="00F5403A" w:rsidRDefault="0053359F">
      <w:pPr>
        <w:pStyle w:val="TOC2"/>
        <w:rPr>
          <w:rFonts w:ascii="Calibri" w:hAnsi="Calibri"/>
          <w:noProof/>
          <w:sz w:val="22"/>
          <w:szCs w:val="22"/>
        </w:rPr>
      </w:pPr>
      <w:hyperlink w:anchor="_Toc412696377" w:history="1">
        <w:r w:rsidR="006E1DC7" w:rsidRPr="000D1533">
          <w:rPr>
            <w:rStyle w:val="Hyperlink"/>
            <w:noProof/>
          </w:rPr>
          <w:t>6.3.4 CDA Entry Content Modules</w:t>
        </w:r>
        <w:r w:rsidR="006E1DC7">
          <w:rPr>
            <w:noProof/>
            <w:webHidden/>
          </w:rPr>
          <w:tab/>
        </w:r>
        <w:r w:rsidR="006E1DC7">
          <w:rPr>
            <w:noProof/>
            <w:webHidden/>
          </w:rPr>
          <w:fldChar w:fldCharType="begin"/>
        </w:r>
        <w:r w:rsidR="006E1DC7">
          <w:rPr>
            <w:noProof/>
            <w:webHidden/>
          </w:rPr>
          <w:instrText xml:space="preserve"> PAGEREF _Toc412696377 \h </w:instrText>
        </w:r>
        <w:r w:rsidR="006E1DC7">
          <w:rPr>
            <w:noProof/>
            <w:webHidden/>
          </w:rPr>
        </w:r>
        <w:r w:rsidR="006E1DC7">
          <w:rPr>
            <w:noProof/>
            <w:webHidden/>
          </w:rPr>
          <w:fldChar w:fldCharType="separate"/>
        </w:r>
        <w:r w:rsidR="006E1DC7">
          <w:rPr>
            <w:noProof/>
            <w:webHidden/>
          </w:rPr>
          <w:t>57</w:t>
        </w:r>
        <w:r w:rsidR="006E1DC7">
          <w:rPr>
            <w:noProof/>
            <w:webHidden/>
          </w:rPr>
          <w:fldChar w:fldCharType="end"/>
        </w:r>
      </w:hyperlink>
    </w:p>
    <w:p w14:paraId="28068719" w14:textId="77777777" w:rsidR="006E1DC7" w:rsidRPr="00F5403A" w:rsidRDefault="0053359F">
      <w:pPr>
        <w:pStyle w:val="TOC4"/>
        <w:rPr>
          <w:rFonts w:ascii="Calibri" w:hAnsi="Calibri"/>
          <w:noProof/>
          <w:sz w:val="22"/>
          <w:szCs w:val="22"/>
        </w:rPr>
      </w:pPr>
      <w:hyperlink w:anchor="_Toc412696378" w:history="1">
        <w:r w:rsidR="006E1DC7" w:rsidRPr="000D1533">
          <w:rPr>
            <w:rStyle w:val="Hyperlink"/>
            <w:noProof/>
          </w:rPr>
          <w:t>6.3.4.E &lt;Entry Content Module Name&gt; Entry Content Module</w:t>
        </w:r>
        <w:r w:rsidR="006E1DC7">
          <w:rPr>
            <w:noProof/>
            <w:webHidden/>
          </w:rPr>
          <w:tab/>
        </w:r>
        <w:r w:rsidR="006E1DC7">
          <w:rPr>
            <w:noProof/>
            <w:webHidden/>
          </w:rPr>
          <w:fldChar w:fldCharType="begin"/>
        </w:r>
        <w:r w:rsidR="006E1DC7">
          <w:rPr>
            <w:noProof/>
            <w:webHidden/>
          </w:rPr>
          <w:instrText xml:space="preserve"> PAGEREF _Toc412696378 \h </w:instrText>
        </w:r>
        <w:r w:rsidR="006E1DC7">
          <w:rPr>
            <w:noProof/>
            <w:webHidden/>
          </w:rPr>
        </w:r>
        <w:r w:rsidR="006E1DC7">
          <w:rPr>
            <w:noProof/>
            <w:webHidden/>
          </w:rPr>
          <w:fldChar w:fldCharType="separate"/>
        </w:r>
        <w:r w:rsidR="006E1DC7">
          <w:rPr>
            <w:noProof/>
            <w:webHidden/>
          </w:rPr>
          <w:t>57</w:t>
        </w:r>
        <w:r w:rsidR="006E1DC7">
          <w:rPr>
            <w:noProof/>
            <w:webHidden/>
          </w:rPr>
          <w:fldChar w:fldCharType="end"/>
        </w:r>
      </w:hyperlink>
    </w:p>
    <w:p w14:paraId="1D798427" w14:textId="77777777" w:rsidR="006E1DC7" w:rsidRPr="00F5403A" w:rsidRDefault="0053359F">
      <w:pPr>
        <w:pStyle w:val="TOC5"/>
        <w:rPr>
          <w:rFonts w:ascii="Calibri" w:hAnsi="Calibri"/>
          <w:noProof/>
          <w:sz w:val="22"/>
          <w:szCs w:val="22"/>
        </w:rPr>
      </w:pPr>
      <w:hyperlink w:anchor="_Toc412696379" w:history="1">
        <w:r w:rsidR="006E1DC7" w:rsidRPr="000D1533">
          <w:rPr>
            <w:rStyle w:val="Hyperlink"/>
            <w:noProof/>
          </w:rPr>
          <w:t>6.3.4.E.1 Simple Observation (wall motion) Vocabulary Constraints</w:t>
        </w:r>
        <w:r w:rsidR="006E1DC7">
          <w:rPr>
            <w:noProof/>
            <w:webHidden/>
          </w:rPr>
          <w:tab/>
        </w:r>
        <w:r w:rsidR="006E1DC7">
          <w:rPr>
            <w:noProof/>
            <w:webHidden/>
          </w:rPr>
          <w:fldChar w:fldCharType="begin"/>
        </w:r>
        <w:r w:rsidR="006E1DC7">
          <w:rPr>
            <w:noProof/>
            <w:webHidden/>
          </w:rPr>
          <w:instrText xml:space="preserve"> PAGEREF _Toc412696379 \h </w:instrText>
        </w:r>
        <w:r w:rsidR="006E1DC7">
          <w:rPr>
            <w:noProof/>
            <w:webHidden/>
          </w:rPr>
        </w:r>
        <w:r w:rsidR="006E1DC7">
          <w:rPr>
            <w:noProof/>
            <w:webHidden/>
          </w:rPr>
          <w:fldChar w:fldCharType="separate"/>
        </w:r>
        <w:r w:rsidR="006E1DC7">
          <w:rPr>
            <w:noProof/>
            <w:webHidden/>
          </w:rPr>
          <w:t>58</w:t>
        </w:r>
        <w:r w:rsidR="006E1DC7">
          <w:rPr>
            <w:noProof/>
            <w:webHidden/>
          </w:rPr>
          <w:fldChar w:fldCharType="end"/>
        </w:r>
      </w:hyperlink>
    </w:p>
    <w:p w14:paraId="59CF9D3D" w14:textId="77777777" w:rsidR="006E1DC7" w:rsidRPr="00F5403A" w:rsidRDefault="0053359F">
      <w:pPr>
        <w:pStyle w:val="TOC5"/>
        <w:rPr>
          <w:rFonts w:ascii="Calibri" w:hAnsi="Calibri"/>
          <w:noProof/>
          <w:sz w:val="22"/>
          <w:szCs w:val="22"/>
        </w:rPr>
      </w:pPr>
      <w:hyperlink w:anchor="_Toc412696380" w:history="1">
        <w:r w:rsidR="006E1DC7" w:rsidRPr="000D1533">
          <w:rPr>
            <w:rStyle w:val="Hyperlink"/>
            <w:noProof/>
          </w:rPr>
          <w:t>6.3.4.E.2 Simple Observation (wall morphology) Constraints</w:t>
        </w:r>
        <w:r w:rsidR="006E1DC7">
          <w:rPr>
            <w:noProof/>
            <w:webHidden/>
          </w:rPr>
          <w:tab/>
        </w:r>
        <w:r w:rsidR="006E1DC7">
          <w:rPr>
            <w:noProof/>
            <w:webHidden/>
          </w:rPr>
          <w:fldChar w:fldCharType="begin"/>
        </w:r>
        <w:r w:rsidR="006E1DC7">
          <w:rPr>
            <w:noProof/>
            <w:webHidden/>
          </w:rPr>
          <w:instrText xml:space="preserve"> PAGEREF _Toc412696380 \h </w:instrText>
        </w:r>
        <w:r w:rsidR="006E1DC7">
          <w:rPr>
            <w:noProof/>
            <w:webHidden/>
          </w:rPr>
        </w:r>
        <w:r w:rsidR="006E1DC7">
          <w:rPr>
            <w:noProof/>
            <w:webHidden/>
          </w:rPr>
          <w:fldChar w:fldCharType="separate"/>
        </w:r>
        <w:r w:rsidR="006E1DC7">
          <w:rPr>
            <w:noProof/>
            <w:webHidden/>
          </w:rPr>
          <w:t>59</w:t>
        </w:r>
        <w:r w:rsidR="006E1DC7">
          <w:rPr>
            <w:noProof/>
            <w:webHidden/>
          </w:rPr>
          <w:fldChar w:fldCharType="end"/>
        </w:r>
      </w:hyperlink>
    </w:p>
    <w:p w14:paraId="0CD01B88" w14:textId="77777777" w:rsidR="006E1DC7" w:rsidRPr="00F5403A" w:rsidRDefault="0053359F">
      <w:pPr>
        <w:pStyle w:val="TOC5"/>
        <w:rPr>
          <w:rFonts w:ascii="Calibri" w:hAnsi="Calibri"/>
          <w:noProof/>
          <w:sz w:val="22"/>
          <w:szCs w:val="22"/>
        </w:rPr>
      </w:pPr>
      <w:hyperlink w:anchor="_Toc412696381" w:history="1">
        <w:r w:rsidR="006E1DC7" w:rsidRPr="000D1533">
          <w:rPr>
            <w:rStyle w:val="Hyperlink"/>
            <w:noProof/>
          </w:rPr>
          <w:t>&lt;e.g.,6.3.4.E Result Observation - Cardiac</w:t>
        </w:r>
        <w:r w:rsidR="006E1DC7">
          <w:rPr>
            <w:noProof/>
            <w:webHidden/>
          </w:rPr>
          <w:tab/>
        </w:r>
        <w:r w:rsidR="006E1DC7">
          <w:rPr>
            <w:noProof/>
            <w:webHidden/>
          </w:rPr>
          <w:fldChar w:fldCharType="begin"/>
        </w:r>
        <w:r w:rsidR="006E1DC7">
          <w:rPr>
            <w:noProof/>
            <w:webHidden/>
          </w:rPr>
          <w:instrText xml:space="preserve"> PAGEREF _Toc412696381 \h </w:instrText>
        </w:r>
        <w:r w:rsidR="006E1DC7">
          <w:rPr>
            <w:noProof/>
            <w:webHidden/>
          </w:rPr>
        </w:r>
        <w:r w:rsidR="006E1DC7">
          <w:rPr>
            <w:noProof/>
            <w:webHidden/>
          </w:rPr>
          <w:fldChar w:fldCharType="separate"/>
        </w:r>
        <w:r w:rsidR="006E1DC7">
          <w:rPr>
            <w:noProof/>
            <w:webHidden/>
          </w:rPr>
          <w:t>60</w:t>
        </w:r>
        <w:r w:rsidR="006E1DC7">
          <w:rPr>
            <w:noProof/>
            <w:webHidden/>
          </w:rPr>
          <w:fldChar w:fldCharType="end"/>
        </w:r>
      </w:hyperlink>
    </w:p>
    <w:p w14:paraId="26BCF93D" w14:textId="77777777" w:rsidR="006E1DC7" w:rsidRPr="00F5403A" w:rsidRDefault="0053359F">
      <w:pPr>
        <w:pStyle w:val="TOC2"/>
        <w:tabs>
          <w:tab w:val="left" w:pos="1152"/>
        </w:tabs>
        <w:rPr>
          <w:rFonts w:ascii="Calibri" w:hAnsi="Calibri"/>
          <w:noProof/>
          <w:sz w:val="22"/>
          <w:szCs w:val="22"/>
        </w:rPr>
      </w:pPr>
      <w:hyperlink w:anchor="_Toc412696382" w:history="1">
        <w:r w:rsidR="006E1DC7" w:rsidRPr="000D1533">
          <w:rPr>
            <w:rStyle w:val="Hyperlink"/>
            <w:noProof/>
          </w:rPr>
          <w:t>6.4</w:t>
        </w:r>
        <w:r w:rsidR="006E1DC7" w:rsidRPr="00F5403A">
          <w:rPr>
            <w:rFonts w:ascii="Calibri" w:hAnsi="Calibri"/>
            <w:noProof/>
            <w:sz w:val="22"/>
            <w:szCs w:val="22"/>
          </w:rPr>
          <w:tab/>
        </w:r>
        <w:r w:rsidR="006E1DC7" w:rsidRPr="000D1533">
          <w:rPr>
            <w:rStyle w:val="Hyperlink"/>
            <w:noProof/>
          </w:rPr>
          <w:t>Section not applicable</w:t>
        </w:r>
        <w:r w:rsidR="006E1DC7">
          <w:rPr>
            <w:noProof/>
            <w:webHidden/>
          </w:rPr>
          <w:tab/>
        </w:r>
        <w:r w:rsidR="006E1DC7">
          <w:rPr>
            <w:noProof/>
            <w:webHidden/>
          </w:rPr>
          <w:fldChar w:fldCharType="begin"/>
        </w:r>
        <w:r w:rsidR="006E1DC7">
          <w:rPr>
            <w:noProof/>
            <w:webHidden/>
          </w:rPr>
          <w:instrText xml:space="preserve"> PAGEREF _Toc412696382 \h </w:instrText>
        </w:r>
        <w:r w:rsidR="006E1DC7">
          <w:rPr>
            <w:noProof/>
            <w:webHidden/>
          </w:rPr>
        </w:r>
        <w:r w:rsidR="006E1DC7">
          <w:rPr>
            <w:noProof/>
            <w:webHidden/>
          </w:rPr>
          <w:fldChar w:fldCharType="separate"/>
        </w:r>
        <w:r w:rsidR="006E1DC7">
          <w:rPr>
            <w:noProof/>
            <w:webHidden/>
          </w:rPr>
          <w:t>62</w:t>
        </w:r>
        <w:r w:rsidR="006E1DC7">
          <w:rPr>
            <w:noProof/>
            <w:webHidden/>
          </w:rPr>
          <w:fldChar w:fldCharType="end"/>
        </w:r>
      </w:hyperlink>
    </w:p>
    <w:p w14:paraId="3AB261EB" w14:textId="77777777" w:rsidR="006E1DC7" w:rsidRPr="00F5403A" w:rsidRDefault="006E1DC7">
      <w:pPr>
        <w:pStyle w:val="TOC2"/>
        <w:tabs>
          <w:tab w:val="left" w:pos="1152"/>
        </w:tabs>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"_Toc412696383"</w:instrText>
      </w:r>
      <w:r w:rsidRPr="000D1533">
        <w:rPr>
          <w:rStyle w:val="Hyperlink"/>
          <w:noProof/>
        </w:rPr>
        <w:instrText xml:space="preserve"> </w:instrText>
      </w:r>
      <w:r w:rsidRPr="000D1533">
        <w:rPr>
          <w:rStyle w:val="Hyperlink"/>
          <w:noProof/>
        </w:rPr>
        <w:fldChar w:fldCharType="separate"/>
      </w:r>
      <w:r w:rsidRPr="000D1533">
        <w:rPr>
          <w:rStyle w:val="Hyperlink"/>
          <w:noProof/>
        </w:rPr>
        <w:t>6.5</w:t>
      </w:r>
      <w:r w:rsidRPr="00F5403A">
        <w:rPr>
          <w:rFonts w:ascii="Calibri" w:hAnsi="Calibri"/>
          <w:noProof/>
          <w:sz w:val="22"/>
          <w:szCs w:val="22"/>
        </w:rPr>
        <w:tab/>
      </w:r>
      <w:del w:id="20" w:author="Keith W. Boone" w:date="2015-03-04T10:48:00Z">
        <w:r w:rsidRPr="000D1533" w:rsidDel="00A412D1">
          <w:rPr>
            <w:rStyle w:val="Hyperlink"/>
            <w:noProof/>
          </w:rPr>
          <w:delText xml:space="preserve">&lt;Domain Acronym&gt; </w:delText>
        </w:r>
      </w:del>
      <w:ins w:id="21" w:author="Keith W. Boone" w:date="2015-03-04T10:48:00Z">
        <w:r w:rsidR="00A412D1">
          <w:rPr>
            <w:rStyle w:val="Hyperlink"/>
            <w:noProof/>
          </w:rPr>
          <w:t xml:space="preserve">PCC </w:t>
        </w:r>
      </w:ins>
      <w:r w:rsidRPr="000D1533">
        <w:rPr>
          <w:rStyle w:val="Hyperlink"/>
          <w:noProof/>
        </w:rPr>
        <w:t>Value Sets</w:t>
      </w:r>
      <w:r>
        <w:rPr>
          <w:noProof/>
          <w:webHidden/>
        </w:rPr>
        <w:tab/>
      </w:r>
      <w:r>
        <w:rPr>
          <w:noProof/>
          <w:webHidden/>
        </w:rPr>
        <w:fldChar w:fldCharType="begin"/>
      </w:r>
      <w:r>
        <w:rPr>
          <w:noProof/>
          <w:webHidden/>
        </w:rPr>
        <w:instrText xml:space="preserve"> PAGEREF _Toc412696383 \h </w:instrText>
      </w:r>
      <w:r>
        <w:rPr>
          <w:noProof/>
          <w:webHidden/>
        </w:rPr>
      </w:r>
      <w:r>
        <w:rPr>
          <w:noProof/>
          <w:webHidden/>
        </w:rPr>
        <w:fldChar w:fldCharType="separate"/>
      </w:r>
      <w:r>
        <w:rPr>
          <w:noProof/>
          <w:webHidden/>
        </w:rPr>
        <w:t>62</w:t>
      </w:r>
      <w:r>
        <w:rPr>
          <w:noProof/>
          <w:webHidden/>
        </w:rPr>
        <w:fldChar w:fldCharType="end"/>
      </w:r>
      <w:r w:rsidRPr="000D1533">
        <w:rPr>
          <w:rStyle w:val="Hyperlink"/>
          <w:noProof/>
        </w:rPr>
        <w:fldChar w:fldCharType="end"/>
      </w:r>
    </w:p>
    <w:p w14:paraId="68633628" w14:textId="77777777" w:rsidR="006E1DC7" w:rsidRPr="00F5403A" w:rsidRDefault="0053359F">
      <w:pPr>
        <w:pStyle w:val="TOC3"/>
        <w:tabs>
          <w:tab w:val="left" w:pos="1584"/>
        </w:tabs>
        <w:rPr>
          <w:rFonts w:ascii="Calibri" w:hAnsi="Calibri"/>
          <w:noProof/>
          <w:sz w:val="22"/>
          <w:szCs w:val="22"/>
        </w:rPr>
      </w:pPr>
      <w:hyperlink w:anchor="_Toc412696384" w:history="1">
        <w:r w:rsidR="006E1DC7" w:rsidRPr="000D1533">
          <w:rPr>
            <w:rStyle w:val="Hyperlink"/>
            <w:rFonts w:eastAsia="Calibri"/>
            <w:noProof/>
          </w:rPr>
          <w:t>6.5.x</w:t>
        </w:r>
        <w:r w:rsidR="006E1DC7" w:rsidRPr="00F5403A">
          <w:rPr>
            <w:rFonts w:ascii="Calibri" w:hAnsi="Calibri"/>
            <w:noProof/>
            <w:sz w:val="22"/>
            <w:szCs w:val="22"/>
          </w:rPr>
          <w:tab/>
        </w:r>
        <w:r w:rsidR="006E1DC7" w:rsidRPr="000D1533">
          <w:rPr>
            <w:rStyle w:val="Hyperlink"/>
            <w:rFonts w:eastAsia="Calibri"/>
            <w:noProof/>
          </w:rPr>
          <w:t>&lt;Value Set Name&gt; &lt;oid&gt;</w:t>
        </w:r>
        <w:r w:rsidR="006E1DC7">
          <w:rPr>
            <w:noProof/>
            <w:webHidden/>
          </w:rPr>
          <w:tab/>
        </w:r>
        <w:r w:rsidR="006E1DC7">
          <w:rPr>
            <w:noProof/>
            <w:webHidden/>
          </w:rPr>
          <w:fldChar w:fldCharType="begin"/>
        </w:r>
        <w:r w:rsidR="006E1DC7">
          <w:rPr>
            <w:noProof/>
            <w:webHidden/>
          </w:rPr>
          <w:instrText xml:space="preserve"> PAGEREF _Toc412696384 \h </w:instrText>
        </w:r>
        <w:r w:rsidR="006E1DC7">
          <w:rPr>
            <w:noProof/>
            <w:webHidden/>
          </w:rPr>
        </w:r>
        <w:r w:rsidR="006E1DC7">
          <w:rPr>
            <w:noProof/>
            <w:webHidden/>
          </w:rPr>
          <w:fldChar w:fldCharType="separate"/>
        </w:r>
        <w:r w:rsidR="006E1DC7">
          <w:rPr>
            <w:noProof/>
            <w:webHidden/>
          </w:rPr>
          <w:t>62</w:t>
        </w:r>
        <w:r w:rsidR="006E1DC7">
          <w:rPr>
            <w:noProof/>
            <w:webHidden/>
          </w:rPr>
          <w:fldChar w:fldCharType="end"/>
        </w:r>
      </w:hyperlink>
    </w:p>
    <w:p w14:paraId="412188CE" w14:textId="77777777" w:rsidR="006E1DC7" w:rsidRPr="00F5403A" w:rsidRDefault="0053359F">
      <w:pPr>
        <w:pStyle w:val="TOC3"/>
        <w:rPr>
          <w:rFonts w:ascii="Calibri" w:hAnsi="Calibri"/>
          <w:noProof/>
          <w:sz w:val="22"/>
          <w:szCs w:val="22"/>
        </w:rPr>
      </w:pPr>
      <w:hyperlink w:anchor="_Toc412696385" w:history="1">
        <w:r w:rsidR="006E1DC7" w:rsidRPr="000D1533">
          <w:rPr>
            <w:rStyle w:val="Hyperlink"/>
            <w:rFonts w:eastAsia="Calibri"/>
            <w:noProof/>
          </w:rPr>
          <w:t>&lt;e.g.,6.5.1 Drug Classes Used in Cardiac Procedure 1.3.6.1.4.1.19376.1.4.1.5.15</w:t>
        </w:r>
        <w:r w:rsidR="006E1DC7">
          <w:rPr>
            <w:noProof/>
            <w:webHidden/>
          </w:rPr>
          <w:tab/>
        </w:r>
        <w:r w:rsidR="006E1DC7">
          <w:rPr>
            <w:noProof/>
            <w:webHidden/>
          </w:rPr>
          <w:fldChar w:fldCharType="begin"/>
        </w:r>
        <w:r w:rsidR="006E1DC7">
          <w:rPr>
            <w:noProof/>
            <w:webHidden/>
          </w:rPr>
          <w:instrText xml:space="preserve"> PAGEREF _Toc412696385 \h </w:instrText>
        </w:r>
        <w:r w:rsidR="006E1DC7">
          <w:rPr>
            <w:noProof/>
            <w:webHidden/>
          </w:rPr>
        </w:r>
        <w:r w:rsidR="006E1DC7">
          <w:rPr>
            <w:noProof/>
            <w:webHidden/>
          </w:rPr>
          <w:fldChar w:fldCharType="separate"/>
        </w:r>
        <w:r w:rsidR="006E1DC7">
          <w:rPr>
            <w:noProof/>
            <w:webHidden/>
          </w:rPr>
          <w:t>62</w:t>
        </w:r>
        <w:r w:rsidR="006E1DC7">
          <w:rPr>
            <w:noProof/>
            <w:webHidden/>
          </w:rPr>
          <w:fldChar w:fldCharType="end"/>
        </w:r>
      </w:hyperlink>
    </w:p>
    <w:p w14:paraId="3E8A0C5F" w14:textId="77777777" w:rsidR="006E1DC7" w:rsidRPr="00F5403A" w:rsidRDefault="0053359F">
      <w:pPr>
        <w:pStyle w:val="TOC1"/>
        <w:rPr>
          <w:rFonts w:ascii="Calibri" w:hAnsi="Calibri"/>
          <w:noProof/>
          <w:sz w:val="22"/>
          <w:szCs w:val="22"/>
        </w:rPr>
      </w:pPr>
      <w:hyperlink w:anchor="_Toc412696386" w:history="1">
        <w:r w:rsidR="006E1DC7" w:rsidRPr="000D1533">
          <w:rPr>
            <w:rStyle w:val="Hyperlink"/>
            <w:noProof/>
          </w:rPr>
          <w:t>Appendices</w:t>
        </w:r>
        <w:r w:rsidR="006E1DC7">
          <w:rPr>
            <w:noProof/>
            <w:webHidden/>
          </w:rPr>
          <w:tab/>
        </w:r>
        <w:r w:rsidR="006E1DC7">
          <w:rPr>
            <w:noProof/>
            <w:webHidden/>
          </w:rPr>
          <w:fldChar w:fldCharType="begin"/>
        </w:r>
        <w:r w:rsidR="006E1DC7">
          <w:rPr>
            <w:noProof/>
            <w:webHidden/>
          </w:rPr>
          <w:instrText xml:space="preserve"> PAGEREF _Toc412696386 \h </w:instrText>
        </w:r>
        <w:r w:rsidR="006E1DC7">
          <w:rPr>
            <w:noProof/>
            <w:webHidden/>
          </w:rPr>
        </w:r>
        <w:r w:rsidR="006E1DC7">
          <w:rPr>
            <w:noProof/>
            <w:webHidden/>
          </w:rPr>
          <w:fldChar w:fldCharType="separate"/>
        </w:r>
        <w:r w:rsidR="006E1DC7">
          <w:rPr>
            <w:noProof/>
            <w:webHidden/>
          </w:rPr>
          <w:t>63</w:t>
        </w:r>
        <w:r w:rsidR="006E1DC7">
          <w:rPr>
            <w:noProof/>
            <w:webHidden/>
          </w:rPr>
          <w:fldChar w:fldCharType="end"/>
        </w:r>
      </w:hyperlink>
    </w:p>
    <w:p w14:paraId="51096191" w14:textId="77777777" w:rsidR="006E1DC7" w:rsidRPr="00F5403A" w:rsidRDefault="0053359F">
      <w:pPr>
        <w:pStyle w:val="TOC1"/>
        <w:rPr>
          <w:rFonts w:ascii="Calibri" w:hAnsi="Calibri"/>
          <w:noProof/>
          <w:sz w:val="22"/>
          <w:szCs w:val="22"/>
        </w:rPr>
      </w:pPr>
      <w:hyperlink w:anchor="_Toc412696387" w:history="1">
        <w:r w:rsidR="006E1DC7" w:rsidRPr="000D1533">
          <w:rPr>
            <w:rStyle w:val="Hyperlink"/>
            <w:noProof/>
          </w:rPr>
          <w:t>Appendix A – &lt;Appendix A Title&gt;</w:t>
        </w:r>
        <w:r w:rsidR="006E1DC7">
          <w:rPr>
            <w:noProof/>
            <w:webHidden/>
          </w:rPr>
          <w:tab/>
        </w:r>
        <w:r w:rsidR="006E1DC7">
          <w:rPr>
            <w:noProof/>
            <w:webHidden/>
          </w:rPr>
          <w:fldChar w:fldCharType="begin"/>
        </w:r>
        <w:r w:rsidR="006E1DC7">
          <w:rPr>
            <w:noProof/>
            <w:webHidden/>
          </w:rPr>
          <w:instrText xml:space="preserve"> PAGEREF _Toc412696387 \h </w:instrText>
        </w:r>
        <w:r w:rsidR="006E1DC7">
          <w:rPr>
            <w:noProof/>
            <w:webHidden/>
          </w:rPr>
        </w:r>
        <w:r w:rsidR="006E1DC7">
          <w:rPr>
            <w:noProof/>
            <w:webHidden/>
          </w:rPr>
          <w:fldChar w:fldCharType="separate"/>
        </w:r>
        <w:r w:rsidR="006E1DC7">
          <w:rPr>
            <w:noProof/>
            <w:webHidden/>
          </w:rPr>
          <w:t>63</w:t>
        </w:r>
        <w:r w:rsidR="006E1DC7">
          <w:rPr>
            <w:noProof/>
            <w:webHidden/>
          </w:rPr>
          <w:fldChar w:fldCharType="end"/>
        </w:r>
      </w:hyperlink>
    </w:p>
    <w:p w14:paraId="6FF0D555" w14:textId="77777777" w:rsidR="006E1DC7" w:rsidRPr="00F5403A" w:rsidRDefault="0053359F">
      <w:pPr>
        <w:pStyle w:val="TOC2"/>
        <w:tabs>
          <w:tab w:val="left" w:pos="1152"/>
        </w:tabs>
        <w:rPr>
          <w:rFonts w:ascii="Calibri" w:hAnsi="Calibri"/>
          <w:noProof/>
          <w:sz w:val="22"/>
          <w:szCs w:val="22"/>
        </w:rPr>
      </w:pPr>
      <w:hyperlink w:anchor="_Toc412696388" w:history="1">
        <w:r w:rsidR="006E1DC7" w:rsidRPr="000D1533">
          <w:rPr>
            <w:rStyle w:val="Hyperlink"/>
            <w:noProof/>
          </w:rPr>
          <w:t>A.1</w:t>
        </w:r>
        <w:r w:rsidR="006E1DC7" w:rsidRPr="00F5403A">
          <w:rPr>
            <w:rFonts w:ascii="Calibri" w:hAnsi="Calibri"/>
            <w:noProof/>
            <w:sz w:val="22"/>
            <w:szCs w:val="22"/>
          </w:rPr>
          <w:tab/>
        </w:r>
        <w:r w:rsidR="006E1DC7" w:rsidRPr="000D1533">
          <w:rPr>
            <w:rStyle w:val="Hyperlink"/>
            <w:bCs/>
            <w:noProof/>
          </w:rPr>
          <w:t>&lt;Add Title&gt;</w:t>
        </w:r>
        <w:r w:rsidR="006E1DC7">
          <w:rPr>
            <w:noProof/>
            <w:webHidden/>
          </w:rPr>
          <w:tab/>
        </w:r>
        <w:r w:rsidR="006E1DC7">
          <w:rPr>
            <w:noProof/>
            <w:webHidden/>
          </w:rPr>
          <w:fldChar w:fldCharType="begin"/>
        </w:r>
        <w:r w:rsidR="006E1DC7">
          <w:rPr>
            <w:noProof/>
            <w:webHidden/>
          </w:rPr>
          <w:instrText xml:space="preserve"> PAGEREF _Toc412696388 \h </w:instrText>
        </w:r>
        <w:r w:rsidR="006E1DC7">
          <w:rPr>
            <w:noProof/>
            <w:webHidden/>
          </w:rPr>
        </w:r>
        <w:r w:rsidR="006E1DC7">
          <w:rPr>
            <w:noProof/>
            <w:webHidden/>
          </w:rPr>
          <w:fldChar w:fldCharType="separate"/>
        </w:r>
        <w:r w:rsidR="006E1DC7">
          <w:rPr>
            <w:noProof/>
            <w:webHidden/>
          </w:rPr>
          <w:t>63</w:t>
        </w:r>
        <w:r w:rsidR="006E1DC7">
          <w:rPr>
            <w:noProof/>
            <w:webHidden/>
          </w:rPr>
          <w:fldChar w:fldCharType="end"/>
        </w:r>
      </w:hyperlink>
    </w:p>
    <w:p w14:paraId="05352009" w14:textId="77777777" w:rsidR="006E1DC7" w:rsidRPr="00F5403A" w:rsidRDefault="0053359F">
      <w:pPr>
        <w:pStyle w:val="TOC1"/>
        <w:rPr>
          <w:rFonts w:ascii="Calibri" w:hAnsi="Calibri"/>
          <w:noProof/>
          <w:sz w:val="22"/>
          <w:szCs w:val="22"/>
        </w:rPr>
      </w:pPr>
      <w:hyperlink w:anchor="_Toc412696389" w:history="1">
        <w:r w:rsidR="006E1DC7" w:rsidRPr="000D1533">
          <w:rPr>
            <w:rStyle w:val="Hyperlink"/>
            <w:noProof/>
          </w:rPr>
          <w:t>Appendix B – &lt;Appendix B Title&gt;</w:t>
        </w:r>
        <w:r w:rsidR="006E1DC7">
          <w:rPr>
            <w:noProof/>
            <w:webHidden/>
          </w:rPr>
          <w:tab/>
        </w:r>
        <w:r w:rsidR="006E1DC7">
          <w:rPr>
            <w:noProof/>
            <w:webHidden/>
          </w:rPr>
          <w:fldChar w:fldCharType="begin"/>
        </w:r>
        <w:r w:rsidR="006E1DC7">
          <w:rPr>
            <w:noProof/>
            <w:webHidden/>
          </w:rPr>
          <w:instrText xml:space="preserve"> PAGEREF _Toc412696389 \h </w:instrText>
        </w:r>
        <w:r w:rsidR="006E1DC7">
          <w:rPr>
            <w:noProof/>
            <w:webHidden/>
          </w:rPr>
        </w:r>
        <w:r w:rsidR="006E1DC7">
          <w:rPr>
            <w:noProof/>
            <w:webHidden/>
          </w:rPr>
          <w:fldChar w:fldCharType="separate"/>
        </w:r>
        <w:r w:rsidR="006E1DC7">
          <w:rPr>
            <w:noProof/>
            <w:webHidden/>
          </w:rPr>
          <w:t>63</w:t>
        </w:r>
        <w:r w:rsidR="006E1DC7">
          <w:rPr>
            <w:noProof/>
            <w:webHidden/>
          </w:rPr>
          <w:fldChar w:fldCharType="end"/>
        </w:r>
      </w:hyperlink>
    </w:p>
    <w:p w14:paraId="621A9A03" w14:textId="77777777" w:rsidR="006E1DC7" w:rsidRPr="00F5403A" w:rsidRDefault="0053359F">
      <w:pPr>
        <w:pStyle w:val="TOC2"/>
        <w:tabs>
          <w:tab w:val="left" w:pos="1152"/>
        </w:tabs>
        <w:rPr>
          <w:rFonts w:ascii="Calibri" w:hAnsi="Calibri"/>
          <w:noProof/>
          <w:sz w:val="22"/>
          <w:szCs w:val="22"/>
        </w:rPr>
      </w:pPr>
      <w:hyperlink w:anchor="_Toc412696390" w:history="1">
        <w:r w:rsidR="006E1DC7" w:rsidRPr="000D1533">
          <w:rPr>
            <w:rStyle w:val="Hyperlink"/>
            <w:noProof/>
          </w:rPr>
          <w:t>B.1</w:t>
        </w:r>
        <w:r w:rsidR="006E1DC7" w:rsidRPr="00F5403A">
          <w:rPr>
            <w:rFonts w:ascii="Calibri" w:hAnsi="Calibri"/>
            <w:noProof/>
            <w:sz w:val="22"/>
            <w:szCs w:val="22"/>
          </w:rPr>
          <w:tab/>
        </w:r>
        <w:r w:rsidR="006E1DC7" w:rsidRPr="000D1533">
          <w:rPr>
            <w:rStyle w:val="Hyperlink"/>
            <w:bCs/>
            <w:noProof/>
          </w:rPr>
          <w:t>&lt;Add Title&gt;</w:t>
        </w:r>
        <w:r w:rsidR="006E1DC7">
          <w:rPr>
            <w:noProof/>
            <w:webHidden/>
          </w:rPr>
          <w:tab/>
        </w:r>
        <w:r w:rsidR="006E1DC7">
          <w:rPr>
            <w:noProof/>
            <w:webHidden/>
          </w:rPr>
          <w:fldChar w:fldCharType="begin"/>
        </w:r>
        <w:r w:rsidR="006E1DC7">
          <w:rPr>
            <w:noProof/>
            <w:webHidden/>
          </w:rPr>
          <w:instrText xml:space="preserve"> PAGEREF _Toc412696390 \h </w:instrText>
        </w:r>
        <w:r w:rsidR="006E1DC7">
          <w:rPr>
            <w:noProof/>
            <w:webHidden/>
          </w:rPr>
        </w:r>
        <w:r w:rsidR="006E1DC7">
          <w:rPr>
            <w:noProof/>
            <w:webHidden/>
          </w:rPr>
          <w:fldChar w:fldCharType="separate"/>
        </w:r>
        <w:r w:rsidR="006E1DC7">
          <w:rPr>
            <w:noProof/>
            <w:webHidden/>
          </w:rPr>
          <w:t>63</w:t>
        </w:r>
        <w:r w:rsidR="006E1DC7">
          <w:rPr>
            <w:noProof/>
            <w:webHidden/>
          </w:rPr>
          <w:fldChar w:fldCharType="end"/>
        </w:r>
      </w:hyperlink>
    </w:p>
    <w:p w14:paraId="31934D64" w14:textId="77777777" w:rsidR="006E1DC7" w:rsidRPr="00F5403A" w:rsidRDefault="0053359F">
      <w:pPr>
        <w:pStyle w:val="TOC1"/>
        <w:rPr>
          <w:rFonts w:ascii="Calibri" w:hAnsi="Calibri"/>
          <w:noProof/>
          <w:sz w:val="22"/>
          <w:szCs w:val="22"/>
        </w:rPr>
      </w:pPr>
      <w:hyperlink w:anchor="_Toc412696391" w:history="1">
        <w:r w:rsidR="006E1DC7" w:rsidRPr="000D1533">
          <w:rPr>
            <w:rStyle w:val="Hyperlink"/>
            <w:noProof/>
          </w:rPr>
          <w:t>Volume 3 Namespace Additions</w:t>
        </w:r>
        <w:r w:rsidR="006E1DC7">
          <w:rPr>
            <w:noProof/>
            <w:webHidden/>
          </w:rPr>
          <w:tab/>
        </w:r>
        <w:r w:rsidR="006E1DC7">
          <w:rPr>
            <w:noProof/>
            <w:webHidden/>
          </w:rPr>
          <w:fldChar w:fldCharType="begin"/>
        </w:r>
        <w:r w:rsidR="006E1DC7">
          <w:rPr>
            <w:noProof/>
            <w:webHidden/>
          </w:rPr>
          <w:instrText xml:space="preserve"> PAGEREF _Toc412696391 \h </w:instrText>
        </w:r>
        <w:r w:rsidR="006E1DC7">
          <w:rPr>
            <w:noProof/>
            <w:webHidden/>
          </w:rPr>
        </w:r>
        <w:r w:rsidR="006E1DC7">
          <w:rPr>
            <w:noProof/>
            <w:webHidden/>
          </w:rPr>
          <w:fldChar w:fldCharType="separate"/>
        </w:r>
        <w:r w:rsidR="006E1DC7">
          <w:rPr>
            <w:noProof/>
            <w:webHidden/>
          </w:rPr>
          <w:t>63</w:t>
        </w:r>
        <w:r w:rsidR="006E1DC7">
          <w:rPr>
            <w:noProof/>
            <w:webHidden/>
          </w:rPr>
          <w:fldChar w:fldCharType="end"/>
        </w:r>
      </w:hyperlink>
    </w:p>
    <w:p w14:paraId="7B0CC92B" w14:textId="77777777" w:rsidR="006E1DC7" w:rsidRPr="00F5403A" w:rsidRDefault="0053359F">
      <w:pPr>
        <w:pStyle w:val="TOC1"/>
        <w:rPr>
          <w:rFonts w:ascii="Calibri" w:hAnsi="Calibri"/>
          <w:noProof/>
          <w:sz w:val="22"/>
          <w:szCs w:val="22"/>
        </w:rPr>
      </w:pPr>
      <w:hyperlink w:anchor="_Toc412696392" w:history="1">
        <w:r w:rsidR="006E1DC7" w:rsidRPr="000D1533">
          <w:rPr>
            <w:rStyle w:val="Hyperlink"/>
            <w:noProof/>
          </w:rPr>
          <w:t>Volume 4 – National Extensions</w:t>
        </w:r>
        <w:r w:rsidR="006E1DC7">
          <w:rPr>
            <w:noProof/>
            <w:webHidden/>
          </w:rPr>
          <w:tab/>
        </w:r>
        <w:r w:rsidR="006E1DC7">
          <w:rPr>
            <w:noProof/>
            <w:webHidden/>
          </w:rPr>
          <w:fldChar w:fldCharType="begin"/>
        </w:r>
        <w:r w:rsidR="006E1DC7">
          <w:rPr>
            <w:noProof/>
            <w:webHidden/>
          </w:rPr>
          <w:instrText xml:space="preserve"> PAGEREF _Toc412696392 \h </w:instrText>
        </w:r>
        <w:r w:rsidR="006E1DC7">
          <w:rPr>
            <w:noProof/>
            <w:webHidden/>
          </w:rPr>
        </w:r>
        <w:r w:rsidR="006E1DC7">
          <w:rPr>
            <w:noProof/>
            <w:webHidden/>
          </w:rPr>
          <w:fldChar w:fldCharType="separate"/>
        </w:r>
        <w:r w:rsidR="006E1DC7">
          <w:rPr>
            <w:noProof/>
            <w:webHidden/>
          </w:rPr>
          <w:t>64</w:t>
        </w:r>
        <w:r w:rsidR="006E1DC7">
          <w:rPr>
            <w:noProof/>
            <w:webHidden/>
          </w:rPr>
          <w:fldChar w:fldCharType="end"/>
        </w:r>
      </w:hyperlink>
    </w:p>
    <w:p w14:paraId="348E80A4" w14:textId="77777777" w:rsidR="006E1DC7" w:rsidRPr="00F5403A" w:rsidRDefault="0053359F">
      <w:pPr>
        <w:pStyle w:val="TOC1"/>
        <w:rPr>
          <w:rFonts w:ascii="Calibri" w:hAnsi="Calibri"/>
          <w:noProof/>
          <w:sz w:val="22"/>
          <w:szCs w:val="22"/>
        </w:rPr>
      </w:pPr>
      <w:hyperlink w:anchor="_Toc412696393" w:history="1">
        <w:r w:rsidR="006E1DC7" w:rsidRPr="000D1533">
          <w:rPr>
            <w:rStyle w:val="Hyperlink"/>
            <w:noProof/>
          </w:rPr>
          <w:t>4 National Extensions</w:t>
        </w:r>
        <w:r w:rsidR="006E1DC7">
          <w:rPr>
            <w:noProof/>
            <w:webHidden/>
          </w:rPr>
          <w:tab/>
        </w:r>
        <w:r w:rsidR="006E1DC7">
          <w:rPr>
            <w:noProof/>
            <w:webHidden/>
          </w:rPr>
          <w:fldChar w:fldCharType="begin"/>
        </w:r>
        <w:r w:rsidR="006E1DC7">
          <w:rPr>
            <w:noProof/>
            <w:webHidden/>
          </w:rPr>
          <w:instrText xml:space="preserve"> PAGEREF _Toc412696393 \h </w:instrText>
        </w:r>
        <w:r w:rsidR="006E1DC7">
          <w:rPr>
            <w:noProof/>
            <w:webHidden/>
          </w:rPr>
        </w:r>
        <w:r w:rsidR="006E1DC7">
          <w:rPr>
            <w:noProof/>
            <w:webHidden/>
          </w:rPr>
          <w:fldChar w:fldCharType="separate"/>
        </w:r>
        <w:r w:rsidR="006E1DC7">
          <w:rPr>
            <w:noProof/>
            <w:webHidden/>
          </w:rPr>
          <w:t>64</w:t>
        </w:r>
        <w:r w:rsidR="006E1DC7">
          <w:rPr>
            <w:noProof/>
            <w:webHidden/>
          </w:rPr>
          <w:fldChar w:fldCharType="end"/>
        </w:r>
      </w:hyperlink>
    </w:p>
    <w:p w14:paraId="59E9DD88" w14:textId="77777777" w:rsidR="006E1DC7" w:rsidRPr="00F5403A" w:rsidRDefault="0053359F">
      <w:pPr>
        <w:pStyle w:val="TOC2"/>
        <w:rPr>
          <w:rFonts w:ascii="Calibri" w:hAnsi="Calibri"/>
          <w:noProof/>
          <w:sz w:val="22"/>
          <w:szCs w:val="22"/>
        </w:rPr>
      </w:pPr>
      <w:hyperlink w:anchor="_Toc412696394" w:history="1">
        <w:r w:rsidR="006E1DC7" w:rsidRPr="000D1533">
          <w:rPr>
            <w:rStyle w:val="Hyperlink"/>
            <w:noProof/>
          </w:rPr>
          <w:t>4.I National Extensions for &lt;Country Name or IHE Organization&gt;</w:t>
        </w:r>
        <w:r w:rsidR="006E1DC7">
          <w:rPr>
            <w:noProof/>
            <w:webHidden/>
          </w:rPr>
          <w:tab/>
        </w:r>
        <w:r w:rsidR="006E1DC7">
          <w:rPr>
            <w:noProof/>
            <w:webHidden/>
          </w:rPr>
          <w:fldChar w:fldCharType="begin"/>
        </w:r>
        <w:r w:rsidR="006E1DC7">
          <w:rPr>
            <w:noProof/>
            <w:webHidden/>
          </w:rPr>
          <w:instrText xml:space="preserve"> PAGEREF _Toc412696394 \h </w:instrText>
        </w:r>
        <w:r w:rsidR="006E1DC7">
          <w:rPr>
            <w:noProof/>
            <w:webHidden/>
          </w:rPr>
        </w:r>
        <w:r w:rsidR="006E1DC7">
          <w:rPr>
            <w:noProof/>
            <w:webHidden/>
          </w:rPr>
          <w:fldChar w:fldCharType="separate"/>
        </w:r>
        <w:r w:rsidR="006E1DC7">
          <w:rPr>
            <w:noProof/>
            <w:webHidden/>
          </w:rPr>
          <w:t>64</w:t>
        </w:r>
        <w:r w:rsidR="006E1DC7">
          <w:rPr>
            <w:noProof/>
            <w:webHidden/>
          </w:rPr>
          <w:fldChar w:fldCharType="end"/>
        </w:r>
      </w:hyperlink>
    </w:p>
    <w:p w14:paraId="7BE48EF5" w14:textId="77777777" w:rsidR="006E1DC7" w:rsidRPr="00F5403A" w:rsidRDefault="0053359F">
      <w:pPr>
        <w:pStyle w:val="TOC3"/>
        <w:rPr>
          <w:rFonts w:ascii="Calibri" w:hAnsi="Calibri"/>
          <w:noProof/>
          <w:sz w:val="22"/>
          <w:szCs w:val="22"/>
        </w:rPr>
      </w:pPr>
      <w:hyperlink w:anchor="_Toc412696395" w:history="1">
        <w:r w:rsidR="006E1DC7" w:rsidRPr="000D1533">
          <w:rPr>
            <w:rStyle w:val="Hyperlink"/>
            <w:noProof/>
          </w:rPr>
          <w:t>4.I.1 Comment Submission</w:t>
        </w:r>
        <w:r w:rsidR="006E1DC7">
          <w:rPr>
            <w:noProof/>
            <w:webHidden/>
          </w:rPr>
          <w:tab/>
        </w:r>
        <w:r w:rsidR="006E1DC7">
          <w:rPr>
            <w:noProof/>
            <w:webHidden/>
          </w:rPr>
          <w:fldChar w:fldCharType="begin"/>
        </w:r>
        <w:r w:rsidR="006E1DC7">
          <w:rPr>
            <w:noProof/>
            <w:webHidden/>
          </w:rPr>
          <w:instrText xml:space="preserve"> PAGEREF _Toc412696395 \h </w:instrText>
        </w:r>
        <w:r w:rsidR="006E1DC7">
          <w:rPr>
            <w:noProof/>
            <w:webHidden/>
          </w:rPr>
        </w:r>
        <w:r w:rsidR="006E1DC7">
          <w:rPr>
            <w:noProof/>
            <w:webHidden/>
          </w:rPr>
          <w:fldChar w:fldCharType="separate"/>
        </w:r>
        <w:r w:rsidR="006E1DC7">
          <w:rPr>
            <w:noProof/>
            <w:webHidden/>
          </w:rPr>
          <w:t>64</w:t>
        </w:r>
        <w:r w:rsidR="006E1DC7">
          <w:rPr>
            <w:noProof/>
            <w:webHidden/>
          </w:rPr>
          <w:fldChar w:fldCharType="end"/>
        </w:r>
      </w:hyperlink>
    </w:p>
    <w:p w14:paraId="0A4D4412" w14:textId="77777777" w:rsidR="006E1DC7" w:rsidRPr="00F5403A" w:rsidRDefault="0053359F">
      <w:pPr>
        <w:pStyle w:val="TOC3"/>
        <w:rPr>
          <w:rFonts w:ascii="Calibri" w:hAnsi="Calibri"/>
          <w:noProof/>
          <w:sz w:val="22"/>
          <w:szCs w:val="22"/>
        </w:rPr>
      </w:pPr>
      <w:hyperlink w:anchor="_Toc412696396" w:history="1">
        <w:r w:rsidR="006E1DC7" w:rsidRPr="000D1533">
          <w:rPr>
            <w:rStyle w:val="Hyperlink"/>
            <w:noProof/>
          </w:rPr>
          <w:t>4.I.2 &lt;Profile Name&gt; &lt;(Profile Acronym)&gt;</w:t>
        </w:r>
        <w:r w:rsidR="006E1DC7">
          <w:rPr>
            <w:noProof/>
            <w:webHidden/>
          </w:rPr>
          <w:tab/>
        </w:r>
        <w:r w:rsidR="006E1DC7">
          <w:rPr>
            <w:noProof/>
            <w:webHidden/>
          </w:rPr>
          <w:fldChar w:fldCharType="begin"/>
        </w:r>
        <w:r w:rsidR="006E1DC7">
          <w:rPr>
            <w:noProof/>
            <w:webHidden/>
          </w:rPr>
          <w:instrText xml:space="preserve"> PAGEREF _Toc412696396 \h </w:instrText>
        </w:r>
        <w:r w:rsidR="006E1DC7">
          <w:rPr>
            <w:noProof/>
            <w:webHidden/>
          </w:rPr>
        </w:r>
        <w:r w:rsidR="006E1DC7">
          <w:rPr>
            <w:noProof/>
            <w:webHidden/>
          </w:rPr>
          <w:fldChar w:fldCharType="separate"/>
        </w:r>
        <w:r w:rsidR="006E1DC7">
          <w:rPr>
            <w:noProof/>
            <w:webHidden/>
          </w:rPr>
          <w:t>64</w:t>
        </w:r>
        <w:r w:rsidR="006E1DC7">
          <w:rPr>
            <w:noProof/>
            <w:webHidden/>
          </w:rPr>
          <w:fldChar w:fldCharType="end"/>
        </w:r>
      </w:hyperlink>
    </w:p>
    <w:p w14:paraId="51390BC7" w14:textId="77777777" w:rsidR="006E1DC7" w:rsidRPr="00F5403A" w:rsidRDefault="006E1DC7">
      <w:pPr>
        <w:pStyle w:val="TOC4"/>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"_Toc412696397"</w:instrText>
      </w:r>
      <w:r w:rsidRPr="000D1533">
        <w:rPr>
          <w:rStyle w:val="Hyperlink"/>
          <w:noProof/>
        </w:rPr>
        <w:instrText xml:space="preserve"> </w:instrText>
      </w:r>
      <w:r w:rsidRPr="000D1533">
        <w:rPr>
          <w:rStyle w:val="Hyperlink"/>
          <w:noProof/>
        </w:rPr>
        <w:fldChar w:fldCharType="separate"/>
      </w:r>
      <w:r w:rsidRPr="000D1533">
        <w:rPr>
          <w:rStyle w:val="Hyperlink"/>
          <w:noProof/>
        </w:rPr>
        <w:t>4.I.2.1</w:t>
      </w:r>
      <w:del w:id="22" w:author="Keith W. Boone" w:date="2015-03-04T12:03:00Z">
        <w:r w:rsidRPr="000D1533" w:rsidDel="002C1312">
          <w:rPr>
            <w:rStyle w:val="Hyperlink"/>
            <w:noProof/>
          </w:rPr>
          <w:delText xml:space="preserve">&lt;Profile Acronym&gt; </w:delText>
        </w:r>
      </w:del>
      <w:ins w:id="23" w:author="Keith W. Boone" w:date="2015-03-04T12:03:00Z">
        <w:r w:rsidR="002C1312">
          <w:rPr>
            <w:rStyle w:val="Hyperlink"/>
            <w:noProof/>
          </w:rPr>
          <w:t xml:space="preserve">RPM </w:t>
        </w:r>
      </w:ins>
      <w:r w:rsidRPr="000D1533">
        <w:rPr>
          <w:rStyle w:val="Hyperlink"/>
          <w:noProof/>
        </w:rPr>
        <w:t>&lt;Type of Change&gt;</w:t>
      </w:r>
      <w:r>
        <w:rPr>
          <w:noProof/>
          <w:webHidden/>
        </w:rPr>
        <w:tab/>
      </w:r>
      <w:r>
        <w:rPr>
          <w:noProof/>
          <w:webHidden/>
        </w:rPr>
        <w:fldChar w:fldCharType="begin"/>
      </w:r>
      <w:r>
        <w:rPr>
          <w:noProof/>
          <w:webHidden/>
        </w:rPr>
        <w:instrText xml:space="preserve"> PAGEREF _Toc412696397 \h </w:instrText>
      </w:r>
      <w:r>
        <w:rPr>
          <w:noProof/>
          <w:webHidden/>
        </w:rPr>
      </w:r>
      <w:r>
        <w:rPr>
          <w:noProof/>
          <w:webHidden/>
        </w:rPr>
        <w:fldChar w:fldCharType="separate"/>
      </w:r>
      <w:r>
        <w:rPr>
          <w:noProof/>
          <w:webHidden/>
        </w:rPr>
        <w:t>64</w:t>
      </w:r>
      <w:r>
        <w:rPr>
          <w:noProof/>
          <w:webHidden/>
        </w:rPr>
        <w:fldChar w:fldCharType="end"/>
      </w:r>
      <w:r w:rsidRPr="000D1533">
        <w:rPr>
          <w:rStyle w:val="Hyperlink"/>
          <w:noProof/>
        </w:rPr>
        <w:fldChar w:fldCharType="end"/>
      </w:r>
    </w:p>
    <w:p w14:paraId="1485B5B3" w14:textId="77777777" w:rsidR="006E1DC7" w:rsidRPr="00F5403A" w:rsidRDefault="006E1DC7">
      <w:pPr>
        <w:pStyle w:val="TOC4"/>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"_Toc412696398"</w:instrText>
      </w:r>
      <w:r w:rsidRPr="000D1533">
        <w:rPr>
          <w:rStyle w:val="Hyperlink"/>
          <w:noProof/>
        </w:rPr>
        <w:instrText xml:space="preserve"> </w:instrText>
      </w:r>
      <w:r w:rsidRPr="000D1533">
        <w:rPr>
          <w:rStyle w:val="Hyperlink"/>
          <w:noProof/>
        </w:rPr>
        <w:fldChar w:fldCharType="separate"/>
      </w:r>
      <w:r w:rsidRPr="000D1533">
        <w:rPr>
          <w:rStyle w:val="Hyperlink"/>
          <w:noProof/>
        </w:rPr>
        <w:t>4.I.2.2</w:t>
      </w:r>
      <w:del w:id="24" w:author="Keith W. Boone" w:date="2015-03-04T12:03:00Z">
        <w:r w:rsidRPr="000D1533" w:rsidDel="002C1312">
          <w:rPr>
            <w:rStyle w:val="Hyperlink"/>
            <w:noProof/>
          </w:rPr>
          <w:delText xml:space="preserve">&lt;Profile Acronym&gt; </w:delText>
        </w:r>
      </w:del>
      <w:ins w:id="25" w:author="Keith W. Boone" w:date="2015-03-04T12:03:00Z">
        <w:r w:rsidR="002C1312">
          <w:rPr>
            <w:rStyle w:val="Hyperlink"/>
            <w:noProof/>
          </w:rPr>
          <w:t xml:space="preserve">RPM </w:t>
        </w:r>
      </w:ins>
      <w:r w:rsidRPr="000D1533">
        <w:rPr>
          <w:rStyle w:val="Hyperlink"/>
          <w:noProof/>
        </w:rPr>
        <w:t>&lt;Type of Change&gt;</w:t>
      </w:r>
      <w:r>
        <w:rPr>
          <w:noProof/>
          <w:webHidden/>
        </w:rPr>
        <w:tab/>
      </w:r>
      <w:r>
        <w:rPr>
          <w:noProof/>
          <w:webHidden/>
        </w:rPr>
        <w:fldChar w:fldCharType="begin"/>
      </w:r>
      <w:r>
        <w:rPr>
          <w:noProof/>
          <w:webHidden/>
        </w:rPr>
        <w:instrText xml:space="preserve"> PAGEREF _Toc412696398 \h </w:instrText>
      </w:r>
      <w:r>
        <w:rPr>
          <w:noProof/>
          <w:webHidden/>
        </w:rPr>
      </w:r>
      <w:r>
        <w:rPr>
          <w:noProof/>
          <w:webHidden/>
        </w:rPr>
        <w:fldChar w:fldCharType="separate"/>
      </w:r>
      <w:r>
        <w:rPr>
          <w:noProof/>
          <w:webHidden/>
        </w:rPr>
        <w:t>64</w:t>
      </w:r>
      <w:r>
        <w:rPr>
          <w:noProof/>
          <w:webHidden/>
        </w:rPr>
        <w:fldChar w:fldCharType="end"/>
      </w:r>
      <w:r w:rsidRPr="000D1533">
        <w:rPr>
          <w:rStyle w:val="Hyperlink"/>
          <w:noProof/>
        </w:rPr>
        <w:fldChar w:fldCharType="end"/>
      </w:r>
    </w:p>
    <w:p w14:paraId="689856C9" w14:textId="77777777" w:rsidR="006E1DC7" w:rsidRPr="00F5403A" w:rsidRDefault="0053359F">
      <w:pPr>
        <w:pStyle w:val="TOC1"/>
        <w:rPr>
          <w:rFonts w:ascii="Calibri" w:hAnsi="Calibri"/>
          <w:noProof/>
          <w:sz w:val="22"/>
          <w:szCs w:val="22"/>
        </w:rPr>
      </w:pPr>
      <w:hyperlink w:anchor="_Toc412696399" w:history="1">
        <w:r w:rsidR="006E1DC7" w:rsidRPr="000D1533">
          <w:rPr>
            <w:rStyle w:val="Hyperlink"/>
            <w:noProof/>
          </w:rPr>
          <w:t>4.I+1.1 National Extensions for &lt;Country Name or IHE Organization&gt;</w:t>
        </w:r>
        <w:r w:rsidR="006E1DC7">
          <w:rPr>
            <w:noProof/>
            <w:webHidden/>
          </w:rPr>
          <w:tab/>
        </w:r>
        <w:r w:rsidR="006E1DC7">
          <w:rPr>
            <w:noProof/>
            <w:webHidden/>
          </w:rPr>
          <w:fldChar w:fldCharType="begin"/>
        </w:r>
        <w:r w:rsidR="006E1DC7">
          <w:rPr>
            <w:noProof/>
            <w:webHidden/>
          </w:rPr>
          <w:instrText xml:space="preserve"> PAGEREF _Toc412696399 \h </w:instrText>
        </w:r>
        <w:r w:rsidR="006E1DC7">
          <w:rPr>
            <w:noProof/>
            <w:webHidden/>
          </w:rPr>
        </w:r>
        <w:r w:rsidR="006E1DC7">
          <w:rPr>
            <w:noProof/>
            <w:webHidden/>
          </w:rPr>
          <w:fldChar w:fldCharType="separate"/>
        </w:r>
        <w:r w:rsidR="006E1DC7">
          <w:rPr>
            <w:noProof/>
            <w:webHidden/>
          </w:rPr>
          <w:t>65</w:t>
        </w:r>
        <w:r w:rsidR="006E1DC7">
          <w:rPr>
            <w:noProof/>
            <w:webHidden/>
          </w:rPr>
          <w:fldChar w:fldCharType="end"/>
        </w:r>
      </w:hyperlink>
    </w:p>
    <w:p w14:paraId="37465727" w14:textId="77777777" w:rsidR="00CF283F" w:rsidRPr="003651D9" w:rsidRDefault="00CF508D" w:rsidP="009F5CF4">
      <w:pPr>
        <w:pStyle w:val="BodyText"/>
      </w:pPr>
      <w:r w:rsidRPr="003651D9">
        <w:fldChar w:fldCharType="end"/>
      </w:r>
      <w:r w:rsidR="00692B37" w:rsidRPr="003651D9">
        <w:t xml:space="preserve"> </w:t>
      </w:r>
    </w:p>
    <w:p w14:paraId="208A4FDB" w14:textId="77777777" w:rsidR="00CF283F" w:rsidRPr="003651D9" w:rsidRDefault="00C10561" w:rsidP="008616CB">
      <w:pPr>
        <w:pStyle w:val="Heading1"/>
        <w:pageBreakBefore w:val="0"/>
        <w:numPr>
          <w:ilvl w:val="0"/>
          <w:numId w:val="0"/>
        </w:numPr>
        <w:rPr>
          <w:noProof w:val="0"/>
        </w:rPr>
      </w:pPr>
      <w:bookmarkStart w:id="26" w:name="_Toc201058865"/>
      <w:bookmarkStart w:id="27" w:name="_Toc201058970"/>
      <w:bookmarkStart w:id="28" w:name="_Toc504625752"/>
      <w:bookmarkStart w:id="29" w:name="_Toc530206505"/>
      <w:bookmarkStart w:id="30" w:name="_Toc1388425"/>
      <w:bookmarkStart w:id="31" w:name="_Toc1388579"/>
      <w:bookmarkStart w:id="32" w:name="_Toc1456606"/>
      <w:bookmarkStart w:id="33" w:name="_Toc37034630"/>
      <w:bookmarkStart w:id="34" w:name="_Toc38846108"/>
      <w:bookmarkEnd w:id="26"/>
      <w:bookmarkEnd w:id="27"/>
      <w:r w:rsidRPr="003651D9">
        <w:rPr>
          <w:noProof w:val="0"/>
        </w:rPr>
        <w:br w:type="page"/>
      </w:r>
      <w:bookmarkStart w:id="35" w:name="_Toc412696292"/>
      <w:r w:rsidR="00CF283F" w:rsidRPr="003651D9">
        <w:rPr>
          <w:noProof w:val="0"/>
        </w:rPr>
        <w:lastRenderedPageBreak/>
        <w:t>Introduction</w:t>
      </w:r>
      <w:bookmarkEnd w:id="28"/>
      <w:bookmarkEnd w:id="29"/>
      <w:bookmarkEnd w:id="30"/>
      <w:bookmarkEnd w:id="31"/>
      <w:bookmarkEnd w:id="32"/>
      <w:bookmarkEnd w:id="33"/>
      <w:bookmarkEnd w:id="34"/>
      <w:r w:rsidR="00167DB7" w:rsidRPr="003651D9">
        <w:rPr>
          <w:noProof w:val="0"/>
        </w:rPr>
        <w:t xml:space="preserve"> to this Supplement</w:t>
      </w:r>
      <w:bookmarkEnd w:id="35"/>
    </w:p>
    <w:p w14:paraId="7526527B" w14:textId="77777777" w:rsidR="001D1619" w:rsidRPr="003651D9" w:rsidRDefault="00CF283F" w:rsidP="00B92EA1">
      <w:pPr>
        <w:pStyle w:val="AuthorInstructions"/>
      </w:pPr>
      <w:r w:rsidRPr="003651D9">
        <w:t>&lt;</w:t>
      </w:r>
      <w:r w:rsidR="00FF4C4E" w:rsidRPr="003651D9">
        <w:t>P</w:t>
      </w:r>
      <w:r w:rsidRPr="003651D9">
        <w:t xml:space="preserve">rovide a brief overview of the volumes/sections of the </w:t>
      </w:r>
      <w:r w:rsidR="007773C8" w:rsidRPr="003651D9">
        <w:t>Technical Framework</w:t>
      </w:r>
      <w:r w:rsidRPr="003651D9">
        <w:t xml:space="preserve"> that get changed/ added by this </w:t>
      </w:r>
      <w:r w:rsidR="008F78D2" w:rsidRPr="003651D9">
        <w:t>supplement</w:t>
      </w:r>
      <w:r w:rsidR="00F0665F" w:rsidRPr="003651D9">
        <w:t xml:space="preserve">. </w:t>
      </w:r>
      <w:r w:rsidR="00F455EA" w:rsidRPr="003651D9">
        <w:t xml:space="preserve">Provide </w:t>
      </w:r>
      <w:r w:rsidR="001D1619" w:rsidRPr="003651D9">
        <w:t>200 words or l</w:t>
      </w:r>
      <w:r w:rsidR="00F455EA" w:rsidRPr="003651D9">
        <w:t>ess describing this</w:t>
      </w:r>
      <w:r w:rsidR="009F5CF4" w:rsidRPr="003651D9">
        <w:t xml:space="preserve"> supplement</w:t>
      </w:r>
      <w:r w:rsidR="00F455EA" w:rsidRPr="003651D9">
        <w:t>.</w:t>
      </w:r>
      <w:r w:rsidR="001D1619" w:rsidRPr="003651D9">
        <w:t>&gt;</w:t>
      </w:r>
    </w:p>
    <w:p w14:paraId="5A37354A" w14:textId="77777777" w:rsidR="00CF283F" w:rsidRPr="003651D9" w:rsidRDefault="00CF283F" w:rsidP="008616CB">
      <w:pPr>
        <w:pStyle w:val="Heading2"/>
        <w:numPr>
          <w:ilvl w:val="0"/>
          <w:numId w:val="0"/>
        </w:numPr>
        <w:rPr>
          <w:noProof w:val="0"/>
        </w:rPr>
      </w:pPr>
      <w:bookmarkStart w:id="36" w:name="_Toc412696293"/>
      <w:r w:rsidRPr="003651D9">
        <w:rPr>
          <w:noProof w:val="0"/>
        </w:rPr>
        <w:t>Open Issues and Questions</w:t>
      </w:r>
      <w:bookmarkEnd w:id="36"/>
    </w:p>
    <w:p w14:paraId="1304346C" w14:textId="77777777" w:rsidR="00CF283F" w:rsidDel="00CC4F5B" w:rsidRDefault="00CF283F" w:rsidP="00B92EA1">
      <w:pPr>
        <w:pStyle w:val="AuthorInstructions"/>
        <w:rPr>
          <w:del w:id="37" w:author="Keith W. Boone" w:date="2015-03-04T09:11:00Z"/>
        </w:rPr>
      </w:pPr>
      <w:del w:id="38" w:author="Keith W. Boone" w:date="2015-03-04T09:11:00Z">
        <w:r w:rsidRPr="003651D9" w:rsidDel="00CC4F5B">
          <w:delText xml:space="preserve">&lt;List </w:delText>
        </w:r>
        <w:r w:rsidR="00701B3A" w:rsidRPr="003651D9" w:rsidDel="00CC4F5B">
          <w:delText xml:space="preserve">the </w:delText>
        </w:r>
        <w:r w:rsidRPr="003651D9" w:rsidDel="00CC4F5B">
          <w:delText>open issues/</w:delText>
        </w:r>
        <w:r w:rsidR="008E0275" w:rsidRPr="003651D9" w:rsidDel="00CC4F5B">
          <w:delText>questions that</w:delText>
        </w:r>
        <w:r w:rsidRPr="003651D9" w:rsidDel="00CC4F5B">
          <w:delText xml:space="preserve"> nee</w:delText>
        </w:r>
        <w:r w:rsidR="004F5211" w:rsidRPr="003651D9" w:rsidDel="00CC4F5B">
          <w:delText>d to be addressed</w:delText>
        </w:r>
        <w:r w:rsidR="009D125C" w:rsidRPr="003651D9" w:rsidDel="00CC4F5B">
          <w:delText>.</w:delText>
        </w:r>
        <w:r w:rsidR="009F5CF4" w:rsidRPr="003651D9" w:rsidDel="00CC4F5B">
          <w:delText xml:space="preserve"> These are particularly useful for highlighting problematic issues and/or specifically soliciting public comments.</w:delText>
        </w:r>
        <w:r w:rsidRPr="003651D9" w:rsidDel="00CC4F5B">
          <w:delText>&gt;</w:delText>
        </w:r>
      </w:del>
    </w:p>
    <w:p w14:paraId="235BD33A" w14:textId="77777777" w:rsidR="00CC4F5B" w:rsidRDefault="00CC4F5B">
      <w:pPr>
        <w:pStyle w:val="AuthorInstructions"/>
        <w:numPr>
          <w:ilvl w:val="0"/>
          <w:numId w:val="28"/>
        </w:numPr>
        <w:rPr>
          <w:ins w:id="39" w:author="Keith W. Boone" w:date="2015-03-04T09:18:00Z"/>
          <w:i w:val="0"/>
        </w:rPr>
        <w:pPrChange w:id="40" w:author="Keith W. Boone" w:date="2015-03-04T09:11:00Z">
          <w:pPr>
            <w:pStyle w:val="AuthorInstructions"/>
          </w:pPr>
        </w:pPrChange>
      </w:pPr>
      <w:ins w:id="41" w:author="Keith W. Boone" w:date="2015-03-04T09:11:00Z">
        <w:r w:rsidRPr="00CC4F5B">
          <w:rPr>
            <w:i w:val="0"/>
            <w:rPrChange w:id="42" w:author="Keith W. Boone" w:date="2015-03-04T09:11:00Z">
              <w:rPr/>
            </w:rPrChange>
          </w:rPr>
          <w:t>How</w:t>
        </w:r>
        <w:r>
          <w:rPr>
            <w:i w:val="0"/>
          </w:rPr>
          <w:t xml:space="preserve"> should we partition this profile?  At present, it is one profile containing content from PCC and PCD.  Should it be restructured as was done for Radiology Clinical Decision Support/PCC Guideline Appropriate Ordering?  Is this a PCC or PCD profile in the end?</w:t>
        </w:r>
      </w:ins>
    </w:p>
    <w:p w14:paraId="14C31032" w14:textId="77777777" w:rsidR="00CC4F5B" w:rsidRPr="007C6556" w:rsidRDefault="00CC4F5B">
      <w:pPr>
        <w:pStyle w:val="AuthorInstructions"/>
        <w:numPr>
          <w:ilvl w:val="0"/>
          <w:numId w:val="28"/>
        </w:numPr>
        <w:rPr>
          <w:i w:val="0"/>
        </w:rPr>
        <w:pPrChange w:id="43" w:author="Keith W. Boone" w:date="2015-03-04T09:11:00Z">
          <w:pPr>
            <w:pStyle w:val="AuthorInstructions"/>
          </w:pPr>
        </w:pPrChange>
      </w:pPr>
      <w:ins w:id="44" w:author="Keith W. Boone" w:date="2015-03-04T09:18:00Z">
        <w:r>
          <w:rPr>
            <w:i w:val="0"/>
          </w:rPr>
          <w:t xml:space="preserve">Related to #1: Should </w:t>
        </w:r>
        <w:r w:rsidRPr="00A35CD3">
          <w:rPr>
            <w:b/>
          </w:rPr>
          <w:t xml:space="preserve">Communicate </w:t>
        </w:r>
        <w:del w:id="45" w:author="Brian" w:date="2015-03-11T14:06:00Z">
          <w:r w:rsidDel="00BE3C9C">
            <w:rPr>
              <w:b/>
            </w:rPr>
            <w:delText>PHCA</w:delText>
          </w:r>
        </w:del>
      </w:ins>
      <w:ins w:id="46" w:author="Brian" w:date="2015-03-11T14:06:00Z">
        <w:r w:rsidR="00BE3C9C">
          <w:rPr>
            <w:b/>
          </w:rPr>
          <w:t>PCHA</w:t>
        </w:r>
      </w:ins>
      <w:ins w:id="47" w:author="Keith W. Boone" w:date="2015-03-04T09:18:00Z">
        <w:r>
          <w:rPr>
            <w:b/>
          </w:rPr>
          <w:t xml:space="preserve"> Data</w:t>
        </w:r>
        <w:r>
          <w:rPr>
            <w:b/>
            <w:i w:val="0"/>
          </w:rPr>
          <w:t xml:space="preserve"> </w:t>
        </w:r>
        <w:r w:rsidRPr="00CC4F5B">
          <w:rPr>
            <w:i w:val="0"/>
            <w:rPrChange w:id="48" w:author="Keith W. Boone" w:date="2015-03-04T09:18:00Z">
              <w:rPr>
                <w:b/>
                <w:i w:val="0"/>
              </w:rPr>
            </w:rPrChange>
          </w:rPr>
          <w:t>be a</w:t>
        </w:r>
        <w:r>
          <w:rPr>
            <w:b/>
            <w:i w:val="0"/>
          </w:rPr>
          <w:t xml:space="preserve"> </w:t>
        </w:r>
        <w:r w:rsidRPr="00CC4F5B">
          <w:rPr>
            <w:i w:val="0"/>
            <w:rPrChange w:id="49" w:author="Keith W. Boone" w:date="2015-03-04T09:18:00Z">
              <w:rPr>
                <w:b/>
                <w:i w:val="0"/>
              </w:rPr>
            </w:rPrChange>
          </w:rPr>
          <w:t>PCD or PCC transaction</w:t>
        </w:r>
        <w:r>
          <w:rPr>
            <w:b/>
            <w:i w:val="0"/>
          </w:rPr>
          <w:t>?</w:t>
        </w:r>
      </w:ins>
    </w:p>
    <w:p w14:paraId="1A510384" w14:textId="77777777" w:rsidR="007C6556" w:rsidRDefault="007C6556" w:rsidP="007C6556">
      <w:pPr>
        <w:pStyle w:val="AuthorInstructions"/>
        <w:numPr>
          <w:ilvl w:val="0"/>
          <w:numId w:val="28"/>
        </w:numPr>
        <w:rPr>
          <w:i w:val="0"/>
        </w:rPr>
      </w:pPr>
      <w:r>
        <w:rPr>
          <w:i w:val="0"/>
        </w:rPr>
        <w:t>Comments from Paul Schluter</w:t>
      </w:r>
    </w:p>
    <w:p w14:paraId="31009F05" w14:textId="77777777" w:rsidR="007C6556" w:rsidRDefault="007C6556" w:rsidP="007C6556">
      <w:pPr>
        <w:numPr>
          <w:ilvl w:val="0"/>
          <w:numId w:val="28"/>
        </w:numPr>
        <w:rPr>
          <w:color w:val="1F497D"/>
        </w:rPr>
      </w:pPr>
      <w:r>
        <w:rPr>
          <w:color w:val="1F497D"/>
        </w:rPr>
        <w:t>A few suggestions:</w:t>
      </w:r>
    </w:p>
    <w:p w14:paraId="7FE141E7" w14:textId="77777777" w:rsidR="007C6556" w:rsidRDefault="007C6556" w:rsidP="00B35019">
      <w:pPr>
        <w:ind w:left="720"/>
        <w:rPr>
          <w:color w:val="1F497D"/>
        </w:rPr>
      </w:pPr>
    </w:p>
    <w:p w14:paraId="7FAA38DE" w14:textId="77777777" w:rsidR="007C6556" w:rsidRDefault="007C6556" w:rsidP="00B35019">
      <w:pPr>
        <w:ind w:left="720"/>
        <w:rPr>
          <w:color w:val="1F497D"/>
        </w:rPr>
      </w:pPr>
      <w:r>
        <w:rPr>
          <w:color w:val="1F497D"/>
        </w:rPr>
        <w:t>1.  Indicate that several deployment options are shown, in each of the three horizontal bands.  A short description of each as a subcaption in small italic text would help the reader understand what is going on.</w:t>
      </w:r>
    </w:p>
    <w:p w14:paraId="4054A9E3" w14:textId="77777777" w:rsidR="007C6556" w:rsidRDefault="007C6556" w:rsidP="00B35019">
      <w:pPr>
        <w:ind w:left="720"/>
        <w:rPr>
          <w:color w:val="1F497D"/>
        </w:rPr>
      </w:pPr>
    </w:p>
    <w:p w14:paraId="0B065271" w14:textId="77777777" w:rsidR="007C6556" w:rsidRDefault="007C6556" w:rsidP="00B35019">
      <w:pPr>
        <w:ind w:left="720"/>
        <w:rPr>
          <w:color w:val="1F497D"/>
        </w:rPr>
      </w:pPr>
      <w:r>
        <w:rPr>
          <w:color w:val="1F497D"/>
        </w:rPr>
        <w:t>2.  PCD DOR and PCD DOC are defined by the IHE PCD domain.  You need a unique labels for your device data observation source and consumer; it should not be the same as those that have been used by IHE PCD for years.</w:t>
      </w:r>
    </w:p>
    <w:p w14:paraId="0C957EE3" w14:textId="77777777" w:rsidR="007C6556" w:rsidRDefault="007C6556" w:rsidP="00B35019">
      <w:pPr>
        <w:ind w:left="720"/>
        <w:rPr>
          <w:color w:val="1F497D"/>
        </w:rPr>
      </w:pPr>
    </w:p>
    <w:p w14:paraId="5E318907" w14:textId="77777777" w:rsidR="007C6556" w:rsidRDefault="007C6556" w:rsidP="00B35019">
      <w:pPr>
        <w:ind w:left="720"/>
        <w:rPr>
          <w:color w:val="1F497D"/>
        </w:rPr>
      </w:pPr>
      <w:r>
        <w:rPr>
          <w:color w:val="1F497D"/>
        </w:rPr>
        <w:t>3</w:t>
      </w:r>
      <w:r w:rsidRPr="00C0763E">
        <w:rPr>
          <w:b/>
          <w:color w:val="1F497D"/>
        </w:rPr>
        <w:t>.  Use shaded vertical lines to highlight that the PCHA data transaction(s), IHE PCD DEC (of</w:t>
      </w:r>
      <w:r>
        <w:rPr>
          <w:color w:val="1F497D"/>
        </w:rPr>
        <w:t xml:space="preserve"> which we have many, in addition to the basic PCD-01), and PCC document sharing.</w:t>
      </w:r>
    </w:p>
    <w:p w14:paraId="2D62C515" w14:textId="77777777" w:rsidR="007C6556" w:rsidRDefault="007C6556" w:rsidP="00B35019">
      <w:pPr>
        <w:rPr>
          <w:color w:val="1F497D"/>
        </w:rPr>
      </w:pPr>
    </w:p>
    <w:p w14:paraId="412F93EA" w14:textId="77777777" w:rsidR="00CF283F" w:rsidRPr="003651D9" w:rsidRDefault="00CF283F" w:rsidP="008616CB">
      <w:pPr>
        <w:pStyle w:val="Heading2"/>
        <w:numPr>
          <w:ilvl w:val="0"/>
          <w:numId w:val="0"/>
        </w:numPr>
        <w:rPr>
          <w:noProof w:val="0"/>
        </w:rPr>
      </w:pPr>
      <w:bookmarkStart w:id="50" w:name="_Toc412696294"/>
      <w:bookmarkStart w:id="51" w:name="_Toc473170357"/>
      <w:bookmarkStart w:id="52" w:name="_Toc504625754"/>
      <w:r w:rsidRPr="003651D9">
        <w:rPr>
          <w:noProof w:val="0"/>
        </w:rPr>
        <w:t>Closed Issues</w:t>
      </w:r>
      <w:bookmarkEnd w:id="50"/>
    </w:p>
    <w:p w14:paraId="594A5751" w14:textId="77777777" w:rsidR="00CF283F" w:rsidRPr="003651D9" w:rsidRDefault="00CF283F" w:rsidP="00B92EA1">
      <w:pPr>
        <w:pStyle w:val="AuthorInstructions"/>
      </w:pPr>
      <w:r w:rsidRPr="003651D9">
        <w:t xml:space="preserve"> &lt;List </w:t>
      </w:r>
      <w:r w:rsidR="00701B3A" w:rsidRPr="003651D9">
        <w:t>the</w:t>
      </w:r>
      <w:r w:rsidRPr="003651D9">
        <w:t xml:space="preserve"> closed issues/questio</w:t>
      </w:r>
      <w:r w:rsidR="001F7A35" w:rsidRPr="003651D9">
        <w:t>ns with their resolutions</w:t>
      </w:r>
      <w:r w:rsidR="009F5CF4" w:rsidRPr="003651D9">
        <w:t>. These are particularly useful for recording the rationale for closed issues to forestall unnecessary rehashing in the future and/or to make it easier to identify when a closed issue should be re-opened due to new information.</w:t>
      </w:r>
      <w:r w:rsidRPr="003651D9">
        <w:t>&gt;</w:t>
      </w:r>
    </w:p>
    <w:p w14:paraId="14049A11" w14:textId="77777777" w:rsidR="00CF283F" w:rsidRPr="003651D9" w:rsidRDefault="00CF283F" w:rsidP="00147F29">
      <w:pPr>
        <w:pStyle w:val="BodyText"/>
      </w:pPr>
    </w:p>
    <w:p w14:paraId="0F973746" w14:textId="77777777" w:rsidR="008413B1" w:rsidRPr="003651D9" w:rsidRDefault="007922ED" w:rsidP="00B92EA1">
      <w:pPr>
        <w:pStyle w:val="AuthorInstructions"/>
        <w:rPr>
          <w:iCs/>
        </w:rPr>
      </w:pPr>
      <w:r w:rsidRPr="003651D9">
        <w:rPr>
          <w:iCs/>
        </w:rPr>
        <w:t>&lt;</w:t>
      </w:r>
      <w:r w:rsidR="00F455EA" w:rsidRPr="003651D9">
        <w:rPr>
          <w:iCs/>
        </w:rPr>
        <w:t>Note</w:t>
      </w:r>
      <w:r w:rsidR="00F0665F" w:rsidRPr="003651D9">
        <w:rPr>
          <w:iCs/>
        </w:rPr>
        <w:t xml:space="preserve">: </w:t>
      </w:r>
      <w:r w:rsidR="00F455EA" w:rsidRPr="003651D9">
        <w:rPr>
          <w:iCs/>
        </w:rPr>
        <w:t xml:space="preserve">The </w:t>
      </w:r>
      <w:r w:rsidR="008413B1" w:rsidRPr="003651D9">
        <w:rPr>
          <w:iCs/>
        </w:rPr>
        <w:t xml:space="preserve">sections </w:t>
      </w:r>
      <w:r w:rsidR="00F455EA" w:rsidRPr="003651D9">
        <w:rPr>
          <w:iCs/>
        </w:rPr>
        <w:t xml:space="preserve">following this Introduction </w:t>
      </w:r>
      <w:r w:rsidR="008413B1" w:rsidRPr="003651D9">
        <w:rPr>
          <w:iCs/>
        </w:rPr>
        <w:t xml:space="preserve">will </w:t>
      </w:r>
      <w:r w:rsidR="00F455EA" w:rsidRPr="003651D9">
        <w:rPr>
          <w:iCs/>
        </w:rPr>
        <w:t xml:space="preserve">eventually </w:t>
      </w:r>
      <w:r w:rsidR="008413B1" w:rsidRPr="003651D9">
        <w:rPr>
          <w:iCs/>
        </w:rPr>
        <w:t>be added as Final Text to Volumes 1 – 4 of the Technical Framework</w:t>
      </w:r>
      <w:r w:rsidR="00F0665F" w:rsidRPr="003651D9">
        <w:rPr>
          <w:iCs/>
        </w:rPr>
        <w:t xml:space="preserve">. </w:t>
      </w:r>
      <w:r w:rsidR="008413B1" w:rsidRPr="003651D9">
        <w:rPr>
          <w:iCs/>
        </w:rPr>
        <w:t xml:space="preserve">The material above this </w:t>
      </w:r>
      <w:r w:rsidRPr="003651D9">
        <w:rPr>
          <w:iCs/>
        </w:rPr>
        <w:t xml:space="preserve">note </w:t>
      </w:r>
      <w:r w:rsidR="009F5CF4" w:rsidRPr="003651D9">
        <w:rPr>
          <w:iCs/>
        </w:rPr>
        <w:t>(t</w:t>
      </w:r>
      <w:r w:rsidR="009F5CF4" w:rsidRPr="003651D9">
        <w:t>he Introduction, and Open and Closed Issues section)</w:t>
      </w:r>
      <w:r w:rsidR="009F5CF4" w:rsidRPr="003651D9">
        <w:rPr>
          <w:iCs/>
        </w:rPr>
        <w:t xml:space="preserve"> </w:t>
      </w:r>
      <w:r w:rsidR="008413B1" w:rsidRPr="003651D9">
        <w:rPr>
          <w:iCs/>
        </w:rPr>
        <w:t>will be deleted when this Supplement is moved to Final Text</w:t>
      </w:r>
      <w:r w:rsidR="007773C8" w:rsidRPr="003651D9">
        <w:rPr>
          <w:iCs/>
        </w:rPr>
        <w:t>.</w:t>
      </w:r>
      <w:r w:rsidRPr="003651D9">
        <w:rPr>
          <w:iCs/>
        </w:rPr>
        <w:t>&gt;</w:t>
      </w:r>
    </w:p>
    <w:p w14:paraId="37303BA4" w14:textId="77777777" w:rsidR="009F5CF4" w:rsidRPr="003651D9" w:rsidRDefault="00747676" w:rsidP="00BB76BC">
      <w:pPr>
        <w:pStyle w:val="Heading1"/>
        <w:numPr>
          <w:ilvl w:val="0"/>
          <w:numId w:val="0"/>
        </w:numPr>
        <w:rPr>
          <w:noProof w:val="0"/>
        </w:rPr>
      </w:pPr>
      <w:bookmarkStart w:id="53" w:name="_Toc412696295"/>
      <w:r w:rsidRPr="003651D9">
        <w:rPr>
          <w:noProof w:val="0"/>
        </w:rPr>
        <w:lastRenderedPageBreak/>
        <w:t>General Introduction</w:t>
      </w:r>
      <w:bookmarkEnd w:id="53"/>
    </w:p>
    <w:p w14:paraId="506CD9CB" w14:textId="77777777" w:rsidR="00747676" w:rsidRPr="003651D9" w:rsidRDefault="00C16F09" w:rsidP="00BB76BC">
      <w:pPr>
        <w:pStyle w:val="EditorInstructions"/>
      </w:pPr>
      <w:r w:rsidRPr="003651D9">
        <w:t>Update the following Appendices to the General Introduction as indicated below. Note that these are not appendices to Volume 1.</w:t>
      </w:r>
    </w:p>
    <w:p w14:paraId="7AEC2B11" w14:textId="77777777" w:rsidR="00747676" w:rsidRPr="003651D9" w:rsidRDefault="00747676" w:rsidP="00747676">
      <w:pPr>
        <w:pStyle w:val="AppendixHeading1"/>
        <w:rPr>
          <w:noProof w:val="0"/>
        </w:rPr>
      </w:pPr>
      <w:bookmarkStart w:id="54" w:name="_Toc412696296"/>
      <w:r w:rsidRPr="003651D9">
        <w:rPr>
          <w:noProof w:val="0"/>
        </w:rPr>
        <w:t>Appendix A - Actor Summary Definitions</w:t>
      </w:r>
      <w:bookmarkEnd w:id="54"/>
    </w:p>
    <w:p w14:paraId="513D21B6" w14:textId="77777777" w:rsidR="00747676" w:rsidRPr="003651D9" w:rsidRDefault="00B35019" w:rsidP="00747676">
      <w:pPr>
        <w:pStyle w:val="EditorInstructions"/>
      </w:pPr>
      <w:r w:rsidRPr="00B35019">
        <w:rPr>
          <w:b/>
          <w:i w:val="0"/>
        </w:rPr>
        <w:t xml:space="preserve">Sensor Data Consumer </w:t>
      </w:r>
      <w:r w:rsidRPr="00B35019">
        <w:rPr>
          <w:i w:val="0"/>
        </w:rPr>
        <w:t xml:space="preserve">This actor receives sensor data from Personal Healthcare </w:t>
      </w:r>
      <w:del w:id="55" w:author="Keith W. Boone" w:date="2015-03-04T09:09:00Z">
        <w:r w:rsidR="00747676" w:rsidRPr="00B35019" w:rsidDel="00CC4F5B">
          <w:rPr>
            <w:i w:val="0"/>
          </w:rPr>
          <w:delText xml:space="preserve">Add the following actors </w:delText>
        </w:r>
        <w:r w:rsidR="00747676" w:rsidRPr="00B35019" w:rsidDel="00CC4F5B">
          <w:rPr>
            <w:i w:val="0"/>
            <w:iCs w:val="0"/>
          </w:rPr>
          <w:delText xml:space="preserve">to the IHE </w:delText>
        </w:r>
        <w:r w:rsidR="00747676" w:rsidRPr="00B35019" w:rsidDel="00CC4F5B">
          <w:rPr>
            <w:i w:val="0"/>
          </w:rPr>
          <w:delText>Technical Frameworks</w:delText>
        </w:r>
        <w:r w:rsidR="00747676" w:rsidRPr="00B35019" w:rsidDel="00CC4F5B">
          <w:rPr>
            <w:i w:val="0"/>
            <w:iCs w:val="0"/>
          </w:rPr>
          <w:delText xml:space="preserve"> General Introduction list of Actors</w:delText>
        </w:r>
        <w:r w:rsidR="00747676" w:rsidRPr="00B35019" w:rsidDel="00CC4F5B">
          <w:rPr>
            <w:i w:val="0"/>
          </w:rPr>
          <w:delText>:</w:delText>
        </w:r>
      </w:del>
      <w:r>
        <w:rPr>
          <w:i w:val="0"/>
        </w:rPr>
        <w:t>Devices (PHDs)</w:t>
      </w:r>
    </w:p>
    <w:p w14:paraId="31432ABF" w14:textId="77777777" w:rsidR="008F3449" w:rsidRPr="00A35CD3" w:rsidDel="00CC4F5B" w:rsidRDefault="008F3449" w:rsidP="008F3449">
      <w:pPr>
        <w:pStyle w:val="BodyText"/>
        <w:rPr>
          <w:del w:id="56" w:author="Keith W. Boone" w:date="2015-03-04T09:10:00Z"/>
        </w:rPr>
      </w:pPr>
      <w:del w:id="57" w:author="Keith W. Boone" w:date="2015-03-04T09:10:00Z">
        <w:r w:rsidRPr="00A35CD3" w:rsidDel="00CC4F5B">
          <w:delText>Actors are information systems or components of information systems that produce, manage, or act on information associated with operational activities in the enterprise. The following are the actors defined by IHE and referenced throughout the rest of this document, as well as in other domain Technical Framework documents.</w:delText>
        </w:r>
      </w:del>
    </w:p>
    <w:p w14:paraId="78CB9CE0" w14:textId="77777777" w:rsidR="008F3449" w:rsidDel="00CC4F5B" w:rsidRDefault="008F3449" w:rsidP="008F3449">
      <w:pPr>
        <w:rPr>
          <w:del w:id="58" w:author="Keith W. Boone" w:date="2015-03-04T09:10:00Z"/>
          <w:b/>
          <w:bCs/>
          <w:u w:val="single"/>
        </w:rPr>
      </w:pPr>
      <w:del w:id="59" w:author="Keith W. Boone" w:date="2015-03-04T09:10:00Z">
        <w:r w:rsidRPr="00A35CD3" w:rsidDel="00CC4F5B">
          <w:rPr>
            <w:b/>
            <w:bCs/>
            <w:u w:val="single"/>
          </w:rPr>
          <w:delText>New actors</w:delText>
        </w:r>
      </w:del>
    </w:p>
    <w:p w14:paraId="364E461F" w14:textId="77777777" w:rsidR="008F3449" w:rsidRPr="00A35CD3" w:rsidDel="00CC4F5B" w:rsidRDefault="008F3449" w:rsidP="008F3449">
      <w:pPr>
        <w:rPr>
          <w:del w:id="60" w:author="Keith W. Boone" w:date="2015-03-04T09:10:00Z"/>
          <w:b/>
          <w:bCs/>
          <w:u w:val="single"/>
        </w:rPr>
      </w:pPr>
    </w:p>
    <w:p w14:paraId="73E4D9C4" w14:textId="77777777" w:rsidR="008F3449" w:rsidRPr="00374924" w:rsidDel="00CC4F5B" w:rsidRDefault="008F3449" w:rsidP="008F3449">
      <w:pPr>
        <w:pStyle w:val="BodyText"/>
        <w:ind w:left="360"/>
        <w:rPr>
          <w:del w:id="61" w:author="Keith W. Boone" w:date="2015-03-04T09:10:00Z"/>
          <w:szCs w:val="24"/>
        </w:rPr>
      </w:pPr>
      <w:del w:id="62" w:author="Keith W. Boone" w:date="2015-03-04T09:10:00Z">
        <w:r w:rsidRPr="00374924" w:rsidDel="00CC4F5B">
          <w:delText>There</w:delText>
        </w:r>
        <w:r w:rsidDel="00CC4F5B">
          <w:delText xml:space="preserve"> are no new actors defined by the Remote Patient Monitoring profile but actors are grouped to support new functionality</w:delText>
        </w:r>
        <w:r w:rsidRPr="00374924" w:rsidDel="00CC4F5B">
          <w:delText>.</w:delText>
        </w:r>
      </w:del>
    </w:p>
    <w:p w14:paraId="2D83317C" w14:textId="77777777" w:rsidR="008F3449" w:rsidDel="00CC4F5B" w:rsidRDefault="008F3449" w:rsidP="008F3449">
      <w:pPr>
        <w:pStyle w:val="AuthorInstructions"/>
        <w:rPr>
          <w:del w:id="63" w:author="Keith W. Boone" w:date="2015-03-04T09:10:00Z"/>
          <w:color w:val="0000FF"/>
        </w:rPr>
      </w:pPr>
    </w:p>
    <w:p w14:paraId="1D0E3080" w14:textId="77777777" w:rsidR="008F3449" w:rsidDel="00CC4F5B" w:rsidRDefault="008F3449" w:rsidP="008F3449">
      <w:pPr>
        <w:rPr>
          <w:del w:id="64" w:author="Keith W. Boone" w:date="2015-03-04T09:10:00Z"/>
          <w:b/>
          <w:bCs/>
          <w:u w:val="single"/>
        </w:rPr>
      </w:pPr>
      <w:del w:id="65" w:author="Keith W. Boone" w:date="2015-03-04T09:10:00Z">
        <w:r w:rsidRPr="00A35CD3" w:rsidDel="00CC4F5B">
          <w:rPr>
            <w:b/>
            <w:bCs/>
            <w:u w:val="single"/>
          </w:rPr>
          <w:delText>Existing acto</w:delText>
        </w:r>
        <w:r w:rsidDel="00CC4F5B">
          <w:rPr>
            <w:b/>
            <w:bCs/>
            <w:u w:val="single"/>
          </w:rPr>
          <w:delText>rs</w:delText>
        </w:r>
      </w:del>
    </w:p>
    <w:p w14:paraId="446758CB" w14:textId="77777777" w:rsidR="008F3449" w:rsidRPr="00A35CD3" w:rsidDel="00CC4F5B" w:rsidRDefault="008F3449" w:rsidP="008F3449">
      <w:pPr>
        <w:rPr>
          <w:del w:id="66" w:author="Keith W. Boone" w:date="2015-03-04T09:10:00Z"/>
          <w:b/>
          <w:bCs/>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rsidDel="00CC4F5B" w14:paraId="596BA7EF" w14:textId="77777777" w:rsidTr="00BB76BC">
        <w:trPr>
          <w:del w:id="67" w:author="Keith W. Boone" w:date="2015-03-04T09:10:00Z"/>
        </w:trPr>
        <w:tc>
          <w:tcPr>
            <w:tcW w:w="3078" w:type="dxa"/>
            <w:shd w:val="clear" w:color="auto" w:fill="D9D9D9"/>
          </w:tcPr>
          <w:p w14:paraId="4BC649B9" w14:textId="77777777" w:rsidR="00747676" w:rsidRPr="003651D9" w:rsidDel="00CC4F5B" w:rsidRDefault="00747676" w:rsidP="00EB71A2">
            <w:pPr>
              <w:pStyle w:val="TableEntryHeader"/>
              <w:rPr>
                <w:del w:id="68" w:author="Keith W. Boone" w:date="2015-03-04T09:10:00Z"/>
              </w:rPr>
            </w:pPr>
            <w:del w:id="69" w:author="Keith W. Boone" w:date="2015-03-04T09:10:00Z">
              <w:r w:rsidRPr="003651D9" w:rsidDel="00CC4F5B">
                <w:delText>Actor</w:delText>
              </w:r>
            </w:del>
          </w:p>
        </w:tc>
        <w:tc>
          <w:tcPr>
            <w:tcW w:w="6498" w:type="dxa"/>
            <w:shd w:val="clear" w:color="auto" w:fill="D9D9D9"/>
          </w:tcPr>
          <w:p w14:paraId="11072037" w14:textId="77777777" w:rsidR="00747676" w:rsidRPr="003651D9" w:rsidDel="00CC4F5B" w:rsidRDefault="00747676" w:rsidP="00EB71A2">
            <w:pPr>
              <w:pStyle w:val="TableEntryHeader"/>
              <w:rPr>
                <w:del w:id="70" w:author="Keith W. Boone" w:date="2015-03-04T09:10:00Z"/>
              </w:rPr>
            </w:pPr>
            <w:del w:id="71" w:author="Keith W. Boone" w:date="2015-03-04T09:10:00Z">
              <w:r w:rsidRPr="003651D9" w:rsidDel="00CC4F5B">
                <w:delText>Definition</w:delText>
              </w:r>
            </w:del>
          </w:p>
        </w:tc>
      </w:tr>
      <w:tr w:rsidR="00747676" w:rsidRPr="003651D9" w:rsidDel="00CC4F5B" w14:paraId="5BC777B7" w14:textId="77777777" w:rsidTr="00BB76BC">
        <w:trPr>
          <w:del w:id="72" w:author="Keith W. Boone" w:date="2015-03-04T09:10:00Z"/>
        </w:trPr>
        <w:tc>
          <w:tcPr>
            <w:tcW w:w="3078" w:type="dxa"/>
            <w:shd w:val="clear" w:color="auto" w:fill="auto"/>
          </w:tcPr>
          <w:p w14:paraId="12166062" w14:textId="77777777" w:rsidR="00747676" w:rsidRPr="003651D9" w:rsidDel="00CC4F5B" w:rsidRDefault="00747676" w:rsidP="00EB71A2">
            <w:pPr>
              <w:pStyle w:val="TableEntry"/>
              <w:rPr>
                <w:del w:id="73" w:author="Keith W. Boone" w:date="2015-03-04T09:10:00Z"/>
              </w:rPr>
            </w:pPr>
          </w:p>
        </w:tc>
        <w:tc>
          <w:tcPr>
            <w:tcW w:w="6498" w:type="dxa"/>
            <w:shd w:val="clear" w:color="auto" w:fill="auto"/>
          </w:tcPr>
          <w:p w14:paraId="7F7C39EF" w14:textId="77777777" w:rsidR="00747676" w:rsidRPr="003651D9" w:rsidDel="00CC4F5B" w:rsidRDefault="00747676" w:rsidP="00EB71A2">
            <w:pPr>
              <w:pStyle w:val="TableEntry"/>
              <w:rPr>
                <w:del w:id="74" w:author="Keith W. Boone" w:date="2015-03-04T09:10:00Z"/>
              </w:rPr>
            </w:pPr>
          </w:p>
        </w:tc>
      </w:tr>
    </w:tbl>
    <w:p w14:paraId="0E4884EB" w14:textId="77777777" w:rsidR="00747676" w:rsidRPr="003651D9" w:rsidRDefault="00747676" w:rsidP="00747676">
      <w:pPr>
        <w:pStyle w:val="AppendixHeading1"/>
        <w:rPr>
          <w:noProof w:val="0"/>
        </w:rPr>
      </w:pPr>
      <w:bookmarkStart w:id="75" w:name="_Toc412696297"/>
      <w:r w:rsidRPr="003651D9">
        <w:rPr>
          <w:noProof w:val="0"/>
        </w:rPr>
        <w:t>Appendix B - Transaction Summary Definitions</w:t>
      </w:r>
      <w:bookmarkEnd w:id="75"/>
    </w:p>
    <w:p w14:paraId="0F1FF242"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579D7B02" w14:textId="77777777" w:rsidR="008F3449" w:rsidRDefault="008F3449" w:rsidP="008F3449">
      <w:pPr>
        <w:pStyle w:val="BodyText"/>
      </w:pPr>
    </w:p>
    <w:p w14:paraId="4F84DBEF" w14:textId="77777777" w:rsidR="008F3449" w:rsidDel="00CC4F5B" w:rsidRDefault="008F3449" w:rsidP="008F3449">
      <w:pPr>
        <w:pStyle w:val="BodyText"/>
        <w:rPr>
          <w:del w:id="76" w:author="Keith W. Boone" w:date="2015-03-04T09:26:00Z"/>
        </w:rPr>
      </w:pPr>
      <w:del w:id="77" w:author="Keith W. Boone" w:date="2015-03-04T09:26:00Z">
        <w:r w:rsidRPr="00A35CD3" w:rsidDel="00CC4F5B">
          <w:delText xml:space="preserve">Transactions are interactions between actors that transfer the required information through standards-based messages. The following are the transactions defined by IHE and </w:delText>
        </w:r>
      </w:del>
      <w:del w:id="78" w:author="Brian" w:date="2015-03-11T14:06:00Z">
        <w:r w:rsidDel="00BE3C9C">
          <w:delText>PHCA</w:delText>
        </w:r>
      </w:del>
      <w:del w:id="79" w:author="Keith W. Boone" w:date="2015-03-04T09:26:00Z">
        <w:r w:rsidDel="00CC4F5B">
          <w:delText xml:space="preserve"> </w:delText>
        </w:r>
        <w:r w:rsidRPr="00A35CD3" w:rsidDel="00CC4F5B">
          <w:delText>referenced throughout the rest of this document.  Those transactions specified in other domain Technical Framework documents are identified with the domain identifier and transaction number.</w:delText>
        </w:r>
      </w:del>
    </w:p>
    <w:p w14:paraId="36F6425B" w14:textId="77777777" w:rsidR="008F3449" w:rsidRDefault="008F3449" w:rsidP="008F3449">
      <w:pPr>
        <w:pStyle w:val="BodyText"/>
      </w:pPr>
      <w:r w:rsidRPr="00A35CD3">
        <w:rPr>
          <w:b/>
        </w:rPr>
        <w:t xml:space="preserve">Communicate </w:t>
      </w:r>
      <w:del w:id="80" w:author="Brian" w:date="2015-03-11T14:06:00Z">
        <w:r w:rsidDel="00BE3C9C">
          <w:rPr>
            <w:b/>
          </w:rPr>
          <w:delText>PHCA</w:delText>
        </w:r>
      </w:del>
      <w:ins w:id="81" w:author="Brian" w:date="2015-03-11T14:06:00Z">
        <w:r w:rsidR="00BE3C9C">
          <w:rPr>
            <w:b/>
          </w:rPr>
          <w:t>PCHA</w:t>
        </w:r>
      </w:ins>
      <w:r>
        <w:rPr>
          <w:b/>
        </w:rPr>
        <w:t xml:space="preserve"> Data</w:t>
      </w:r>
      <w:r w:rsidRPr="00A35CD3">
        <w:t xml:space="preserve"> </w:t>
      </w:r>
      <w:r>
        <w:rPr>
          <w:szCs w:val="24"/>
        </w:rPr>
        <w:t xml:space="preserve">&lt;PCD-xx&gt; </w:t>
      </w:r>
      <w:r w:rsidRPr="00937D4C">
        <w:rPr>
          <w:szCs w:val="24"/>
        </w:rPr>
        <w:t xml:space="preserve">– </w:t>
      </w:r>
      <w:r w:rsidRPr="00A35CD3">
        <w:t xml:space="preserve"> This transaction contains the </w:t>
      </w:r>
      <w:r>
        <w:t>discrete data from the remote Personal Health Device</w:t>
      </w:r>
      <w:r w:rsidRPr="00A35CD3">
        <w:t xml:space="preserve">, such as </w:t>
      </w:r>
      <w:r>
        <w:t>device identification data</w:t>
      </w:r>
      <w:r w:rsidRPr="00A35CD3">
        <w:t xml:space="preserve">, </w:t>
      </w:r>
      <w:r>
        <w:t>data related to the settings and calibration of the device, and the sensor data itself</w:t>
      </w:r>
      <w:r w:rsidRPr="00A35CD3">
        <w:t>.</w:t>
      </w:r>
      <w:r>
        <w:t xml:space="preserve"> To qualify as </w:t>
      </w:r>
      <w:del w:id="82" w:author="Brian" w:date="2015-03-11T14:06:00Z">
        <w:r w:rsidDel="00BE3C9C">
          <w:delText>PHCA</w:delText>
        </w:r>
      </w:del>
      <w:ins w:id="83" w:author="Brian" w:date="2015-03-11T14:06:00Z">
        <w:r w:rsidR="00BE3C9C">
          <w:t>PCHA</w:t>
        </w:r>
      </w:ins>
      <w:r>
        <w:t xml:space="preserve"> data certain time stamping requirements must be met; e.g. all stored data must be time stamped and any device containing timestamps in the measurements must expose its sense of current time and its time synchronization (if any).</w:t>
      </w:r>
    </w:p>
    <w:p w14:paraId="205C716E" w14:textId="77777777" w:rsidR="00B35019" w:rsidRDefault="00B35019" w:rsidP="008F344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0BAE5F4B" w14:textId="77777777" w:rsidTr="00BB76BC">
        <w:tc>
          <w:tcPr>
            <w:tcW w:w="3078" w:type="dxa"/>
            <w:shd w:val="clear" w:color="auto" w:fill="D9D9D9"/>
          </w:tcPr>
          <w:p w14:paraId="157850AC" w14:textId="77777777" w:rsidR="00747676" w:rsidRPr="003651D9" w:rsidRDefault="00747676" w:rsidP="00EB71A2">
            <w:pPr>
              <w:pStyle w:val="TableEntryHeader"/>
            </w:pPr>
            <w:r w:rsidRPr="003651D9">
              <w:t>Transaction</w:t>
            </w:r>
          </w:p>
        </w:tc>
        <w:tc>
          <w:tcPr>
            <w:tcW w:w="6498" w:type="dxa"/>
            <w:shd w:val="clear" w:color="auto" w:fill="D9D9D9"/>
          </w:tcPr>
          <w:p w14:paraId="43BB8371" w14:textId="77777777" w:rsidR="00747676" w:rsidRPr="003651D9" w:rsidRDefault="00747676" w:rsidP="00EB71A2">
            <w:pPr>
              <w:pStyle w:val="TableEntryHeader"/>
            </w:pPr>
            <w:r w:rsidRPr="003651D9">
              <w:t>Definition</w:t>
            </w:r>
          </w:p>
        </w:tc>
      </w:tr>
      <w:tr w:rsidR="008F3449" w:rsidRPr="003651D9" w14:paraId="6A08B96E" w14:textId="77777777" w:rsidTr="00BB76BC">
        <w:tc>
          <w:tcPr>
            <w:tcW w:w="3078" w:type="dxa"/>
            <w:shd w:val="clear" w:color="auto" w:fill="auto"/>
          </w:tcPr>
          <w:p w14:paraId="3B8A8089" w14:textId="77777777" w:rsidR="008F3449" w:rsidRPr="009F1D14" w:rsidRDefault="008F3449" w:rsidP="00CC4F5B">
            <w:pPr>
              <w:pStyle w:val="TableEntry"/>
              <w:rPr>
                <w:sz w:val="24"/>
                <w:szCs w:val="24"/>
              </w:rPr>
            </w:pPr>
            <w:r w:rsidRPr="009F1D14">
              <w:rPr>
                <w:b/>
                <w:sz w:val="24"/>
                <w:szCs w:val="24"/>
              </w:rPr>
              <w:t xml:space="preserve">Communicate </w:t>
            </w:r>
            <w:del w:id="84" w:author="Brian" w:date="2015-03-11T14:06:00Z">
              <w:r w:rsidDel="00BE3C9C">
                <w:rPr>
                  <w:b/>
                  <w:sz w:val="24"/>
                  <w:szCs w:val="24"/>
                </w:rPr>
                <w:delText>PHCA</w:delText>
              </w:r>
            </w:del>
            <w:ins w:id="85" w:author="Brian" w:date="2015-03-11T14:06:00Z">
              <w:r w:rsidR="00BE3C9C">
                <w:rPr>
                  <w:b/>
                  <w:sz w:val="24"/>
                  <w:szCs w:val="24"/>
                </w:rPr>
                <w:t>PCHA</w:t>
              </w:r>
            </w:ins>
            <w:r w:rsidRPr="009F1D14">
              <w:rPr>
                <w:b/>
                <w:sz w:val="24"/>
                <w:szCs w:val="24"/>
              </w:rPr>
              <w:t xml:space="preserve"> Data</w:t>
            </w:r>
            <w:del w:id="86" w:author="Keith W. Boone" w:date="2015-03-04T09:19:00Z">
              <w:r w:rsidRPr="009F1D14" w:rsidDel="00CC4F5B">
                <w:rPr>
                  <w:sz w:val="24"/>
                  <w:szCs w:val="24"/>
                </w:rPr>
                <w:delText xml:space="preserve"> &lt;PCD-xx&gt;</w:delText>
              </w:r>
            </w:del>
          </w:p>
        </w:tc>
        <w:tc>
          <w:tcPr>
            <w:tcW w:w="6498" w:type="dxa"/>
            <w:shd w:val="clear" w:color="auto" w:fill="auto"/>
          </w:tcPr>
          <w:p w14:paraId="4B71DBC4" w14:textId="77777777" w:rsidR="008F3449" w:rsidRPr="009F1D14" w:rsidRDefault="008F3449" w:rsidP="00CC4F5B">
            <w:pPr>
              <w:pStyle w:val="TableEntry"/>
              <w:ind w:left="0"/>
              <w:rPr>
                <w:sz w:val="24"/>
                <w:szCs w:val="24"/>
              </w:rPr>
            </w:pPr>
            <w:r w:rsidRPr="009F1D14">
              <w:rPr>
                <w:sz w:val="24"/>
                <w:szCs w:val="24"/>
              </w:rPr>
              <w:t xml:space="preserve">This transaction uses either the IEEE 11073-20601 protocol </w:t>
            </w:r>
            <w:ins w:id="87" w:author="Keith W. Boone" w:date="2015-03-04T09:21:00Z">
              <w:r w:rsidR="00CC4F5B" w:rsidRPr="009F1D14">
                <w:rPr>
                  <w:sz w:val="24"/>
                  <w:szCs w:val="24"/>
                </w:rPr>
                <w:t xml:space="preserve">or the Bluetooth Low Energy attribute protocol to transfer sensor data to a Device Observation </w:t>
              </w:r>
              <w:r w:rsidR="00CC4F5B">
                <w:rPr>
                  <w:sz w:val="24"/>
                  <w:szCs w:val="24"/>
                </w:rPr>
                <w:t>Consumer</w:t>
              </w:r>
              <w:r w:rsidR="00CC4F5B" w:rsidRPr="009F1D14">
                <w:rPr>
                  <w:sz w:val="24"/>
                  <w:szCs w:val="24"/>
                </w:rPr>
                <w:t xml:space="preserve"> </w:t>
              </w:r>
            </w:ins>
            <w:r w:rsidRPr="009F1D14">
              <w:rPr>
                <w:sz w:val="24"/>
                <w:szCs w:val="24"/>
              </w:rPr>
              <w:t xml:space="preserve">over </w:t>
            </w:r>
            <w:ins w:id="88" w:author="Keith W. Boone" w:date="2015-03-04T09:21:00Z">
              <w:r w:rsidR="00CC4F5B">
                <w:rPr>
                  <w:sz w:val="24"/>
                  <w:szCs w:val="24"/>
                </w:rPr>
                <w:t>a variety of transports for personal devices.</w:t>
              </w:r>
            </w:ins>
            <w:commentRangeStart w:id="89"/>
            <w:del w:id="90" w:author="Keith W. Boone" w:date="2015-03-04T09:21:00Z">
              <w:r w:rsidRPr="009F1D14" w:rsidDel="00CC4F5B">
                <w:rPr>
                  <w:sz w:val="24"/>
                  <w:szCs w:val="24"/>
                </w:rPr>
                <w:delText xml:space="preserve">PHDC USB, HDP Bluetooth, ZigBee, or NFC transports or the Bluetooth Low Energy attribute protocol to transfer sensor data to a Device Observation </w:delText>
              </w:r>
              <w:r w:rsidDel="00CC4F5B">
                <w:rPr>
                  <w:sz w:val="24"/>
                  <w:szCs w:val="24"/>
                </w:rPr>
                <w:delText>Consumer</w:delText>
              </w:r>
              <w:r w:rsidRPr="009F1D14" w:rsidDel="00CC4F5B">
                <w:rPr>
                  <w:sz w:val="24"/>
                  <w:szCs w:val="24"/>
                </w:rPr>
                <w:delText xml:space="preserve">. The details of this transaction </w:delText>
              </w:r>
              <w:r w:rsidDel="00CC4F5B">
                <w:rPr>
                  <w:sz w:val="24"/>
                  <w:szCs w:val="24"/>
                </w:rPr>
                <w:delText>is</w:delText>
              </w:r>
              <w:r w:rsidRPr="009F1D14" w:rsidDel="00CC4F5B">
                <w:rPr>
                  <w:sz w:val="24"/>
                  <w:szCs w:val="24"/>
                </w:rPr>
                <w:delText xml:space="preserve"> available in the following </w:delText>
              </w:r>
            </w:del>
            <w:del w:id="91" w:author="Brian" w:date="2015-03-11T14:06:00Z">
              <w:r w:rsidRPr="009F1D14" w:rsidDel="00BE3C9C">
                <w:rPr>
                  <w:sz w:val="24"/>
                  <w:szCs w:val="24"/>
                </w:rPr>
                <w:delText>PHCA</w:delText>
              </w:r>
            </w:del>
            <w:del w:id="92" w:author="Keith W. Boone" w:date="2015-03-04T09:21:00Z">
              <w:r w:rsidRPr="009F1D14" w:rsidDel="00CC4F5B">
                <w:rPr>
                  <w:sz w:val="24"/>
                  <w:szCs w:val="24"/>
                </w:rPr>
                <w:delText xml:space="preserve"> guidelines: H.811 – TAN-PAN-LAN Interface.</w:delText>
              </w:r>
            </w:del>
            <w:commentRangeEnd w:id="89"/>
            <w:r w:rsidR="00CC4F5B">
              <w:rPr>
                <w:rStyle w:val="CommentReference"/>
              </w:rPr>
              <w:commentReference w:id="89"/>
            </w:r>
          </w:p>
        </w:tc>
      </w:tr>
      <w:tr w:rsidR="008F3449" w:rsidRPr="003651D9" w:rsidDel="00CC4F5B" w14:paraId="73871836" w14:textId="77777777" w:rsidTr="00BB76BC">
        <w:trPr>
          <w:del w:id="93" w:author="Keith W. Boone" w:date="2015-03-04T09:20:00Z"/>
        </w:trPr>
        <w:tc>
          <w:tcPr>
            <w:tcW w:w="3078" w:type="dxa"/>
            <w:shd w:val="clear" w:color="auto" w:fill="auto"/>
          </w:tcPr>
          <w:p w14:paraId="6BBE98E2" w14:textId="77777777" w:rsidR="008F3449" w:rsidRPr="00331783" w:rsidDel="00CC4F5B" w:rsidRDefault="008F3449" w:rsidP="005B3030">
            <w:pPr>
              <w:pStyle w:val="TableEntry"/>
              <w:rPr>
                <w:del w:id="94" w:author="Keith W. Boone" w:date="2015-03-04T09:20:00Z"/>
                <w:sz w:val="24"/>
                <w:szCs w:val="24"/>
                <w:lang w:val="fr-FR"/>
              </w:rPr>
            </w:pPr>
          </w:p>
          <w:p w14:paraId="09FC13D6" w14:textId="77777777" w:rsidR="008F3449" w:rsidRPr="00331783" w:rsidDel="00CC4F5B" w:rsidRDefault="008F3449" w:rsidP="005B3030">
            <w:pPr>
              <w:pStyle w:val="TableEntry"/>
              <w:rPr>
                <w:del w:id="95" w:author="Keith W. Boone" w:date="2015-03-04T09:20:00Z"/>
                <w:sz w:val="24"/>
                <w:szCs w:val="24"/>
                <w:lang w:val="fr-FR"/>
              </w:rPr>
            </w:pPr>
            <w:commentRangeStart w:id="96"/>
            <w:del w:id="97" w:author="Keith W. Boone" w:date="2015-03-04T09:20:00Z">
              <w:r w:rsidDel="00CC4F5B">
                <w:rPr>
                  <w:b/>
                  <w:sz w:val="24"/>
                  <w:szCs w:val="24"/>
                  <w:lang w:val="fr-FR"/>
                </w:rPr>
                <w:delText>PCD-01 Communicate PCD Data</w:delText>
              </w:r>
            </w:del>
            <w:commentRangeEnd w:id="96"/>
            <w:r w:rsidR="00CC4F5B">
              <w:rPr>
                <w:rStyle w:val="CommentReference"/>
              </w:rPr>
              <w:commentReference w:id="96"/>
            </w:r>
          </w:p>
        </w:tc>
        <w:tc>
          <w:tcPr>
            <w:tcW w:w="6498" w:type="dxa"/>
            <w:shd w:val="clear" w:color="auto" w:fill="auto"/>
          </w:tcPr>
          <w:p w14:paraId="2691A46D" w14:textId="77777777" w:rsidR="008F3449" w:rsidRPr="009F1D14" w:rsidDel="00CC4F5B" w:rsidRDefault="008F3449" w:rsidP="005B3030">
            <w:pPr>
              <w:pStyle w:val="TableEntry"/>
              <w:ind w:left="0"/>
              <w:rPr>
                <w:del w:id="98" w:author="Keith W. Boone" w:date="2015-03-04T09:20:00Z"/>
                <w:sz w:val="24"/>
                <w:szCs w:val="24"/>
              </w:rPr>
            </w:pPr>
            <w:del w:id="99" w:author="Keith W. Boone" w:date="2015-03-04T09:20:00Z">
              <w:r w:rsidDel="00CC4F5B">
                <w:rPr>
                  <w:sz w:val="24"/>
                  <w:szCs w:val="24"/>
                </w:rPr>
                <w:delText xml:space="preserve">This transaction communicates a PCD-01 document to an appropriate consumer. This profile supports two transport methods. The first is the Continua </w:delText>
              </w:r>
              <w:r w:rsidRPr="009F1D14" w:rsidDel="00CC4F5B">
                <w:rPr>
                  <w:sz w:val="24"/>
                  <w:szCs w:val="24"/>
                </w:rPr>
                <w:delText>REST</w:delText>
              </w:r>
              <w:r w:rsidDel="00CC4F5B">
                <w:rPr>
                  <w:sz w:val="24"/>
                  <w:szCs w:val="24"/>
                </w:rPr>
                <w:delText>ful</w:delText>
              </w:r>
              <w:r w:rsidRPr="009F1D14" w:rsidDel="00CC4F5B">
                <w:rPr>
                  <w:sz w:val="24"/>
                  <w:szCs w:val="24"/>
                </w:rPr>
                <w:delText xml:space="preserve"> hData based</w:delText>
              </w:r>
              <w:r w:rsidDel="00CC4F5B">
                <w:rPr>
                  <w:sz w:val="24"/>
                  <w:szCs w:val="24"/>
                </w:rPr>
                <w:delText xml:space="preserve"> </w:delText>
              </w:r>
              <w:r w:rsidRPr="009F1D14" w:rsidDel="00CC4F5B">
                <w:rPr>
                  <w:sz w:val="24"/>
                  <w:szCs w:val="24"/>
                </w:rPr>
                <w:delText>Observation</w:delText>
              </w:r>
              <w:r w:rsidDel="00CC4F5B">
                <w:rPr>
                  <w:sz w:val="24"/>
                  <w:szCs w:val="24"/>
                </w:rPr>
                <w:delText>-upload transport.</w:delText>
              </w:r>
              <w:r w:rsidRPr="009F1D14" w:rsidDel="00CC4F5B">
                <w:rPr>
                  <w:sz w:val="24"/>
                  <w:szCs w:val="24"/>
                </w:rPr>
                <w:delText xml:space="preserve"> This </w:delText>
              </w:r>
              <w:r w:rsidDel="00CC4F5B">
                <w:rPr>
                  <w:sz w:val="24"/>
                  <w:szCs w:val="24"/>
                </w:rPr>
                <w:delText>transport</w:delText>
              </w:r>
              <w:r w:rsidRPr="009F1D14" w:rsidDel="00CC4F5B">
                <w:rPr>
                  <w:sz w:val="24"/>
                  <w:szCs w:val="24"/>
                </w:rPr>
                <w:delText xml:space="preserve"> uses REST based HL7 hData Record Format over TLS to transmit </w:delText>
              </w:r>
            </w:del>
            <w:del w:id="100" w:author="Brian" w:date="2015-03-11T14:06:00Z">
              <w:r w:rsidRPr="009F1D14" w:rsidDel="00BE3C9C">
                <w:rPr>
                  <w:sz w:val="24"/>
                  <w:szCs w:val="24"/>
                </w:rPr>
                <w:delText>PHCA</w:delText>
              </w:r>
            </w:del>
            <w:ins w:id="101" w:author="Brian" w:date="2015-03-11T14:06:00Z">
              <w:r w:rsidR="00BE3C9C">
                <w:rPr>
                  <w:sz w:val="24"/>
                  <w:szCs w:val="24"/>
                </w:rPr>
                <w:t>PCHA</w:t>
              </w:r>
            </w:ins>
            <w:del w:id="102" w:author="Keith W. Boone" w:date="2015-03-04T09:20:00Z">
              <w:r w:rsidRPr="009F1D14" w:rsidDel="00CC4F5B">
                <w:rPr>
                  <w:sz w:val="24"/>
                  <w:szCs w:val="24"/>
                </w:rPr>
                <w:delText xml:space="preserve"> Data in the form of an IHE V2.x PCD-01 document with authentication provided by oAuth. </w:delText>
              </w:r>
              <w:r w:rsidRPr="00A82980" w:rsidDel="00CC4F5B">
                <w:rPr>
                  <w:i/>
                  <w:sz w:val="24"/>
                  <w:szCs w:val="24"/>
                </w:rPr>
                <w:delText>Details of the hData based Observation upload transaction are</w:delText>
              </w:r>
              <w:r w:rsidRPr="009F1D14" w:rsidDel="00CC4F5B">
                <w:rPr>
                  <w:sz w:val="24"/>
                  <w:szCs w:val="24"/>
                </w:rPr>
                <w:delText xml:space="preserve"> available in the following Personal Connected Health Alliance (PCHA formally Continua) guidelines: H.812.1 - Observation Upload</w:delText>
              </w:r>
            </w:del>
          </w:p>
          <w:p w14:paraId="3C5DBF77" w14:textId="77777777" w:rsidR="008F3449" w:rsidRPr="009F1D14" w:rsidDel="00CC4F5B" w:rsidRDefault="008F3449" w:rsidP="005B3030">
            <w:pPr>
              <w:pStyle w:val="TableEntry"/>
              <w:ind w:left="0"/>
              <w:rPr>
                <w:del w:id="103" w:author="Keith W. Boone" w:date="2015-03-04T09:20:00Z"/>
                <w:sz w:val="24"/>
                <w:szCs w:val="24"/>
              </w:rPr>
            </w:pPr>
            <w:del w:id="104" w:author="Keith W. Boone" w:date="2015-03-04T09:20:00Z">
              <w:r w:rsidDel="00CC4F5B">
                <w:rPr>
                  <w:sz w:val="24"/>
                  <w:szCs w:val="24"/>
                </w:rPr>
                <w:delText>The second transport is</w:delText>
              </w:r>
              <w:r w:rsidRPr="009F1D14" w:rsidDel="00CC4F5B">
                <w:rPr>
                  <w:sz w:val="24"/>
                  <w:szCs w:val="24"/>
                </w:rPr>
                <w:delText xml:space="preserve"> </w:delText>
              </w:r>
              <w:r w:rsidDel="00CC4F5B">
                <w:rPr>
                  <w:sz w:val="24"/>
                  <w:szCs w:val="24"/>
                </w:rPr>
                <w:delText xml:space="preserve">the </w:delText>
              </w:r>
              <w:r w:rsidRPr="009F1D14" w:rsidDel="00CC4F5B">
                <w:rPr>
                  <w:sz w:val="24"/>
                  <w:szCs w:val="24"/>
                </w:rPr>
                <w:delText>Continua SOAP based Observation</w:delText>
              </w:r>
              <w:r w:rsidDel="00CC4F5B">
                <w:rPr>
                  <w:sz w:val="24"/>
                  <w:szCs w:val="24"/>
                </w:rPr>
                <w:delText>-upload transport.</w:delText>
              </w:r>
              <w:r w:rsidRPr="009F1D14" w:rsidDel="00CC4F5B">
                <w:rPr>
                  <w:sz w:val="24"/>
                  <w:szCs w:val="24"/>
                </w:rPr>
                <w:delText xml:space="preserve"> This </w:delText>
              </w:r>
              <w:r w:rsidDel="00CC4F5B">
                <w:rPr>
                  <w:sz w:val="24"/>
                  <w:szCs w:val="24"/>
                </w:rPr>
                <w:delText>transport</w:delText>
              </w:r>
              <w:r w:rsidRPr="009F1D14" w:rsidDel="00CC4F5B">
                <w:rPr>
                  <w:sz w:val="24"/>
                  <w:szCs w:val="24"/>
                </w:rPr>
                <w:delText xml:space="preserve"> uses the </w:delText>
              </w:r>
              <w:r w:rsidDel="00CC4F5B">
                <w:rPr>
                  <w:sz w:val="24"/>
                  <w:szCs w:val="24"/>
                </w:rPr>
                <w:delText xml:space="preserve">web-services based </w:delText>
              </w:r>
              <w:r w:rsidRPr="009F1D14" w:rsidDel="00CC4F5B">
                <w:rPr>
                  <w:sz w:val="24"/>
                  <w:szCs w:val="24"/>
                </w:rPr>
                <w:delText xml:space="preserve">IHE CommunicatePCDData </w:delText>
              </w:r>
              <w:r w:rsidDel="00CC4F5B">
                <w:rPr>
                  <w:sz w:val="24"/>
                  <w:szCs w:val="24"/>
                </w:rPr>
                <w:delText>SOAP transport</w:delText>
              </w:r>
              <w:r w:rsidRPr="009F1D14" w:rsidDel="00CC4F5B">
                <w:rPr>
                  <w:sz w:val="24"/>
                  <w:szCs w:val="24"/>
                </w:rPr>
                <w:delText xml:space="preserve"> with authentication provided by SAML</w:delText>
              </w:r>
              <w:r w:rsidDel="00CC4F5B">
                <w:rPr>
                  <w:sz w:val="24"/>
                  <w:szCs w:val="24"/>
                </w:rPr>
                <w:delText xml:space="preserve"> over TLS</w:delText>
              </w:r>
              <w:r w:rsidRPr="009F1D14" w:rsidDel="00CC4F5B">
                <w:rPr>
                  <w:sz w:val="24"/>
                  <w:szCs w:val="24"/>
                </w:rPr>
                <w:delText>. Details of the SOAP based Observation upload transaction are available in the following PCHA guidelines: H.812.1 - Observation Upload</w:delText>
              </w:r>
            </w:del>
          </w:p>
        </w:tc>
      </w:tr>
      <w:tr w:rsidR="008F3449" w:rsidRPr="009F1D14" w:rsidDel="00CC4F5B" w14:paraId="69365694" w14:textId="77777777" w:rsidTr="008F3449">
        <w:trPr>
          <w:del w:id="105" w:author="Keith W. Boone" w:date="2015-03-04T09:19:00Z"/>
        </w:trPr>
        <w:tc>
          <w:tcPr>
            <w:tcW w:w="3078" w:type="dxa"/>
            <w:tcBorders>
              <w:top w:val="single" w:sz="4" w:space="0" w:color="auto"/>
              <w:left w:val="single" w:sz="4" w:space="0" w:color="auto"/>
              <w:bottom w:val="single" w:sz="4" w:space="0" w:color="auto"/>
              <w:right w:val="single" w:sz="4" w:space="0" w:color="auto"/>
            </w:tcBorders>
            <w:shd w:val="clear" w:color="auto" w:fill="auto"/>
          </w:tcPr>
          <w:p w14:paraId="20B8C39C" w14:textId="77777777" w:rsidR="008F3449" w:rsidRPr="008F3449" w:rsidDel="00CC4F5B" w:rsidRDefault="008F3449" w:rsidP="005B3030">
            <w:pPr>
              <w:pStyle w:val="TableEntry"/>
              <w:rPr>
                <w:del w:id="106" w:author="Keith W. Boone" w:date="2015-03-04T09:19:00Z"/>
                <w:b/>
                <w:sz w:val="24"/>
                <w:szCs w:val="24"/>
                <w:lang w:val="fr-FR"/>
              </w:rPr>
            </w:pPr>
            <w:commentRangeStart w:id="107"/>
            <w:del w:id="108" w:author="Keith W. Boone" w:date="2015-03-04T09:19:00Z">
              <w:r w:rsidRPr="008F3449" w:rsidDel="00CC4F5B">
                <w:rPr>
                  <w:b/>
                  <w:sz w:val="24"/>
                  <w:szCs w:val="24"/>
                  <w:lang w:val="fr-FR"/>
                </w:rPr>
                <w:delText>PCC</w:delText>
              </w:r>
            </w:del>
            <w:commentRangeEnd w:id="107"/>
            <w:r w:rsidR="00CC4F5B">
              <w:rPr>
                <w:rStyle w:val="CommentReference"/>
              </w:rPr>
              <w:commentReference w:id="107"/>
            </w:r>
            <w:del w:id="109" w:author="Keith W. Boone" w:date="2015-03-04T09:19:00Z">
              <w:r w:rsidRPr="008F3449" w:rsidDel="00CC4F5B">
                <w:rPr>
                  <w:b/>
                  <w:sz w:val="24"/>
                  <w:szCs w:val="24"/>
                  <w:lang w:val="fr-FR"/>
                </w:rPr>
                <w:delText xml:space="preserve"> Document Sharing</w:delText>
              </w:r>
            </w:del>
          </w:p>
        </w:tc>
        <w:tc>
          <w:tcPr>
            <w:tcW w:w="6498" w:type="dxa"/>
            <w:tcBorders>
              <w:top w:val="single" w:sz="4" w:space="0" w:color="auto"/>
              <w:left w:val="single" w:sz="4" w:space="0" w:color="auto"/>
              <w:bottom w:val="single" w:sz="4" w:space="0" w:color="auto"/>
              <w:right w:val="single" w:sz="4" w:space="0" w:color="auto"/>
            </w:tcBorders>
            <w:shd w:val="clear" w:color="auto" w:fill="auto"/>
          </w:tcPr>
          <w:p w14:paraId="6B34F20A" w14:textId="77777777" w:rsidR="008F3449" w:rsidRPr="009F1D14" w:rsidDel="00CC4F5B" w:rsidRDefault="008F3449" w:rsidP="005B3030">
            <w:pPr>
              <w:pStyle w:val="TableEntry"/>
              <w:ind w:left="0"/>
              <w:rPr>
                <w:del w:id="110" w:author="Keith W. Boone" w:date="2015-03-04T09:19:00Z"/>
                <w:sz w:val="24"/>
                <w:szCs w:val="24"/>
              </w:rPr>
            </w:pPr>
            <w:del w:id="111" w:author="Keith W. Boone" w:date="2015-03-04T09:19:00Z">
              <w:r w:rsidRPr="009F1D14" w:rsidDel="00CC4F5B">
                <w:rPr>
                  <w:sz w:val="24"/>
                  <w:szCs w:val="24"/>
                </w:rPr>
                <w:delText xml:space="preserve">This transaction uses </w:delText>
              </w:r>
              <w:r w:rsidDel="00CC4F5B">
                <w:rPr>
                  <w:sz w:val="24"/>
                  <w:szCs w:val="24"/>
                </w:rPr>
                <w:delText xml:space="preserve">an agreed upon standard transport capable of delivering a PHMR C-CDA content module to an appropriate consumer. The transport could be XDM or the IHE XDSb Provide and Register Document Set transaction. Details of requirements on the Document sharing required by this profile can be found in the </w:delText>
              </w:r>
            </w:del>
            <w:del w:id="112" w:author="Brian" w:date="2015-03-11T14:06:00Z">
              <w:r w:rsidDel="00BE3C9C">
                <w:rPr>
                  <w:sz w:val="24"/>
                  <w:szCs w:val="24"/>
                </w:rPr>
                <w:delText>PHCA</w:delText>
              </w:r>
            </w:del>
            <w:ins w:id="113" w:author="Brian" w:date="2015-03-11T14:06:00Z">
              <w:r w:rsidR="00BE3C9C">
                <w:rPr>
                  <w:sz w:val="24"/>
                  <w:szCs w:val="24"/>
                </w:rPr>
                <w:t>PCHA</w:t>
              </w:r>
            </w:ins>
            <w:del w:id="114" w:author="Keith W. Boone" w:date="2015-03-04T09:19:00Z">
              <w:r w:rsidDel="00CC4F5B">
                <w:rPr>
                  <w:sz w:val="24"/>
                  <w:szCs w:val="24"/>
                </w:rPr>
                <w:delText xml:space="preserve"> guidelines H.813 - HRN Interface</w:delText>
              </w:r>
            </w:del>
          </w:p>
        </w:tc>
      </w:tr>
    </w:tbl>
    <w:p w14:paraId="64A449CC" w14:textId="77777777" w:rsidR="008F3449" w:rsidRDefault="008F3449" w:rsidP="00747676">
      <w:pPr>
        <w:pStyle w:val="Glossary"/>
        <w:pageBreakBefore w:val="0"/>
        <w:rPr>
          <w:noProof w:val="0"/>
        </w:rPr>
      </w:pPr>
    </w:p>
    <w:p w14:paraId="0DB015BE" w14:textId="77777777" w:rsidR="00747676" w:rsidRPr="003651D9" w:rsidRDefault="00747676" w:rsidP="00747676">
      <w:pPr>
        <w:pStyle w:val="Glossary"/>
        <w:pageBreakBefore w:val="0"/>
        <w:rPr>
          <w:noProof w:val="0"/>
        </w:rPr>
      </w:pPr>
      <w:bookmarkStart w:id="115" w:name="_Toc412696298"/>
      <w:r w:rsidRPr="003651D9">
        <w:rPr>
          <w:noProof w:val="0"/>
        </w:rPr>
        <w:t>Glossary</w:t>
      </w:r>
      <w:bookmarkEnd w:id="115"/>
    </w:p>
    <w:p w14:paraId="373ECC73" w14:textId="77777777" w:rsidR="00747676" w:rsidRPr="003651D9" w:rsidRDefault="00747676" w:rsidP="00747676">
      <w:pPr>
        <w:pStyle w:val="EditorInstructions"/>
      </w:pPr>
      <w:r w:rsidRPr="003651D9">
        <w:t>Add the following glossary terms to the IHE Technical Frameworks General Introduction Glossary:</w:t>
      </w:r>
    </w:p>
    <w:p w14:paraId="7F363AFB"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8F3449" w:rsidRPr="003651D9" w14:paraId="127FACE8" w14:textId="77777777" w:rsidTr="005B3030">
        <w:tc>
          <w:tcPr>
            <w:tcW w:w="3078" w:type="dxa"/>
            <w:shd w:val="clear" w:color="auto" w:fill="D9D9D9"/>
          </w:tcPr>
          <w:p w14:paraId="5E819BE7" w14:textId="77777777" w:rsidR="008F3449" w:rsidRPr="003651D9" w:rsidRDefault="008F3449" w:rsidP="005B3030">
            <w:pPr>
              <w:pStyle w:val="TableEntryHeader"/>
            </w:pPr>
            <w:r w:rsidRPr="003651D9">
              <w:t>Glossary Term</w:t>
            </w:r>
          </w:p>
        </w:tc>
        <w:tc>
          <w:tcPr>
            <w:tcW w:w="6498" w:type="dxa"/>
            <w:shd w:val="clear" w:color="auto" w:fill="D9D9D9"/>
          </w:tcPr>
          <w:p w14:paraId="2D46DC56" w14:textId="77777777" w:rsidR="008F3449" w:rsidRPr="003651D9" w:rsidRDefault="008F3449" w:rsidP="005B3030">
            <w:pPr>
              <w:pStyle w:val="TableEntryHeader"/>
            </w:pPr>
            <w:r w:rsidRPr="003651D9">
              <w:t>Definition</w:t>
            </w:r>
          </w:p>
        </w:tc>
      </w:tr>
      <w:tr w:rsidR="008F3449" w:rsidRPr="003651D9" w14:paraId="6F46EB59" w14:textId="77777777" w:rsidTr="005B3030">
        <w:tc>
          <w:tcPr>
            <w:tcW w:w="3078" w:type="dxa"/>
            <w:shd w:val="clear" w:color="auto" w:fill="auto"/>
          </w:tcPr>
          <w:p w14:paraId="4718F5B4" w14:textId="77777777" w:rsidR="008F3449" w:rsidRPr="009F1D14" w:rsidRDefault="008F3449" w:rsidP="005B3030">
            <w:pPr>
              <w:pStyle w:val="TableEntry"/>
              <w:rPr>
                <w:sz w:val="24"/>
                <w:szCs w:val="24"/>
              </w:rPr>
            </w:pPr>
            <w:r w:rsidRPr="009F1D14">
              <w:rPr>
                <w:sz w:val="24"/>
                <w:szCs w:val="24"/>
              </w:rPr>
              <w:t>RPM</w:t>
            </w:r>
          </w:p>
        </w:tc>
        <w:tc>
          <w:tcPr>
            <w:tcW w:w="6498" w:type="dxa"/>
            <w:shd w:val="clear" w:color="auto" w:fill="auto"/>
          </w:tcPr>
          <w:p w14:paraId="2396E7CA" w14:textId="77777777" w:rsidR="008F3449" w:rsidRPr="009F1D14" w:rsidRDefault="008F3449" w:rsidP="005B3030">
            <w:pPr>
              <w:pStyle w:val="TableEntry"/>
              <w:ind w:left="0"/>
              <w:rPr>
                <w:sz w:val="24"/>
                <w:szCs w:val="24"/>
              </w:rPr>
            </w:pPr>
            <w:r w:rsidRPr="009F1D14">
              <w:rPr>
                <w:sz w:val="24"/>
                <w:szCs w:val="24"/>
              </w:rPr>
              <w:t>Remote Patient Monitoring</w:t>
            </w:r>
          </w:p>
        </w:tc>
      </w:tr>
      <w:tr w:rsidR="008F3449" w:rsidRPr="003651D9" w14:paraId="4CBCA2EA" w14:textId="77777777" w:rsidTr="005B3030">
        <w:tc>
          <w:tcPr>
            <w:tcW w:w="3078" w:type="dxa"/>
            <w:shd w:val="clear" w:color="auto" w:fill="auto"/>
          </w:tcPr>
          <w:p w14:paraId="0EBFB3AA" w14:textId="77777777" w:rsidR="008F3449" w:rsidRPr="009F1D14" w:rsidRDefault="008F3449" w:rsidP="005B3030">
            <w:pPr>
              <w:pStyle w:val="TableEntry"/>
              <w:rPr>
                <w:sz w:val="24"/>
                <w:szCs w:val="24"/>
              </w:rPr>
            </w:pPr>
            <w:del w:id="116" w:author="Brian" w:date="2015-03-11T14:06:00Z">
              <w:r w:rsidRPr="009F1D14" w:rsidDel="00BE3C9C">
                <w:rPr>
                  <w:sz w:val="24"/>
                  <w:szCs w:val="24"/>
                </w:rPr>
                <w:delText>PHCA</w:delText>
              </w:r>
            </w:del>
            <w:ins w:id="117" w:author="Brian" w:date="2015-03-11T14:06:00Z">
              <w:r w:rsidR="00BE3C9C">
                <w:rPr>
                  <w:sz w:val="24"/>
                  <w:szCs w:val="24"/>
                </w:rPr>
                <w:t>PCHA</w:t>
              </w:r>
            </w:ins>
          </w:p>
        </w:tc>
        <w:tc>
          <w:tcPr>
            <w:tcW w:w="6498" w:type="dxa"/>
            <w:shd w:val="clear" w:color="auto" w:fill="auto"/>
          </w:tcPr>
          <w:p w14:paraId="6B5C3DD2" w14:textId="77777777" w:rsidR="008F3449" w:rsidRPr="009F1D14" w:rsidRDefault="008F3449" w:rsidP="00400853">
            <w:pPr>
              <w:pStyle w:val="TableEntry"/>
              <w:ind w:left="0"/>
              <w:rPr>
                <w:sz w:val="24"/>
                <w:szCs w:val="24"/>
              </w:rPr>
            </w:pPr>
            <w:r w:rsidRPr="009F1D14">
              <w:rPr>
                <w:sz w:val="24"/>
                <w:szCs w:val="24"/>
              </w:rPr>
              <w:t xml:space="preserve">Personal </w:t>
            </w:r>
            <w:del w:id="118" w:author="Brian" w:date="2015-03-11T14:07:00Z">
              <w:r w:rsidRPr="009F1D14" w:rsidDel="00BE3C9C">
                <w:rPr>
                  <w:sz w:val="24"/>
                  <w:szCs w:val="24"/>
                </w:rPr>
                <w:delText xml:space="preserve">Health </w:delText>
              </w:r>
            </w:del>
            <w:r w:rsidRPr="009F1D14">
              <w:rPr>
                <w:sz w:val="24"/>
                <w:szCs w:val="24"/>
              </w:rPr>
              <w:t xml:space="preserve">Connected </w:t>
            </w:r>
            <w:ins w:id="119" w:author="Brian" w:date="2015-03-11T14:07:00Z">
              <w:r w:rsidR="00BE3C9C">
                <w:rPr>
                  <w:sz w:val="24"/>
                  <w:szCs w:val="24"/>
                </w:rPr>
                <w:t xml:space="preserve">Health </w:t>
              </w:r>
            </w:ins>
            <w:r w:rsidRPr="009F1D14">
              <w:rPr>
                <w:sz w:val="24"/>
                <w:szCs w:val="24"/>
              </w:rPr>
              <w:t>Alliance (Formally Continua)</w:t>
            </w:r>
          </w:p>
        </w:tc>
      </w:tr>
      <w:tr w:rsidR="008F3449" w:rsidRPr="003651D9" w14:paraId="52179AD8" w14:textId="77777777" w:rsidTr="005B3030">
        <w:tc>
          <w:tcPr>
            <w:tcW w:w="3078" w:type="dxa"/>
            <w:shd w:val="clear" w:color="auto" w:fill="auto"/>
          </w:tcPr>
          <w:p w14:paraId="7BC2CE22" w14:textId="77777777" w:rsidR="008F3449" w:rsidRPr="009F1D14" w:rsidRDefault="008F3449" w:rsidP="005B3030">
            <w:pPr>
              <w:pStyle w:val="TableEntry"/>
              <w:rPr>
                <w:sz w:val="24"/>
                <w:szCs w:val="24"/>
              </w:rPr>
            </w:pPr>
            <w:del w:id="120" w:author="Brian" w:date="2015-03-11T14:06:00Z">
              <w:r w:rsidRPr="009F1D14" w:rsidDel="00BE3C9C">
                <w:rPr>
                  <w:sz w:val="24"/>
                  <w:szCs w:val="24"/>
                </w:rPr>
                <w:delText>PHCA</w:delText>
              </w:r>
            </w:del>
            <w:ins w:id="121" w:author="Brian" w:date="2015-03-11T14:06:00Z">
              <w:r w:rsidR="00BE3C9C">
                <w:rPr>
                  <w:sz w:val="24"/>
                  <w:szCs w:val="24"/>
                </w:rPr>
                <w:t>PCHA</w:t>
              </w:r>
            </w:ins>
            <w:r w:rsidRPr="009F1D14">
              <w:rPr>
                <w:sz w:val="24"/>
                <w:szCs w:val="24"/>
              </w:rPr>
              <w:t xml:space="preserve"> Data</w:t>
            </w:r>
          </w:p>
        </w:tc>
        <w:tc>
          <w:tcPr>
            <w:tcW w:w="6498" w:type="dxa"/>
            <w:shd w:val="clear" w:color="auto" w:fill="auto"/>
          </w:tcPr>
          <w:p w14:paraId="7B6AFA77" w14:textId="77777777" w:rsidR="008F3449" w:rsidRPr="009F1D14" w:rsidRDefault="008F3449" w:rsidP="005B3030">
            <w:pPr>
              <w:pStyle w:val="TableEntry"/>
              <w:rPr>
                <w:sz w:val="24"/>
                <w:szCs w:val="24"/>
              </w:rPr>
            </w:pPr>
            <w:r w:rsidRPr="009F1D14">
              <w:rPr>
                <w:sz w:val="24"/>
                <w:szCs w:val="24"/>
              </w:rPr>
              <w:t xml:space="preserve">Data arriving over the Continua-specified </w:t>
            </w:r>
            <w:del w:id="122" w:author="Brian" w:date="2015-03-11T14:06:00Z">
              <w:r w:rsidRPr="009F1D14" w:rsidDel="00BE3C9C">
                <w:rPr>
                  <w:sz w:val="24"/>
                  <w:szCs w:val="24"/>
                </w:rPr>
                <w:delText>PHCA</w:delText>
              </w:r>
            </w:del>
            <w:ins w:id="123" w:author="Brian" w:date="2015-03-11T14:06:00Z">
              <w:r w:rsidR="00BE3C9C">
                <w:rPr>
                  <w:sz w:val="24"/>
                  <w:szCs w:val="24"/>
                </w:rPr>
                <w:t>PCHA</w:t>
              </w:r>
            </w:ins>
            <w:r w:rsidRPr="009F1D14">
              <w:rPr>
                <w:sz w:val="24"/>
                <w:szCs w:val="24"/>
              </w:rPr>
              <w:t xml:space="preserve"> Transaction from </w:t>
            </w:r>
            <w:r>
              <w:rPr>
                <w:sz w:val="24"/>
                <w:szCs w:val="24"/>
              </w:rPr>
              <w:t>PHD</w:t>
            </w:r>
            <w:r w:rsidRPr="009F1D14">
              <w:rPr>
                <w:sz w:val="24"/>
                <w:szCs w:val="24"/>
              </w:rPr>
              <w:t xml:space="preserve"> devices. This data is typically provided by sensors </w:t>
            </w:r>
            <w:r w:rsidRPr="009F1D14">
              <w:rPr>
                <w:sz w:val="24"/>
                <w:szCs w:val="24"/>
              </w:rPr>
              <w:lastRenderedPageBreak/>
              <w:t xml:space="preserve">and contains sufficient information to generate the non-demographic components of </w:t>
            </w:r>
            <w:r>
              <w:rPr>
                <w:sz w:val="24"/>
                <w:szCs w:val="24"/>
              </w:rPr>
              <w:t xml:space="preserve">and enterprise time requirements for the </w:t>
            </w:r>
            <w:r w:rsidRPr="009F1D14">
              <w:rPr>
                <w:sz w:val="24"/>
                <w:szCs w:val="24"/>
              </w:rPr>
              <w:t xml:space="preserve">IHE PCD-01 or PHMR </w:t>
            </w:r>
            <w:r>
              <w:rPr>
                <w:sz w:val="24"/>
                <w:szCs w:val="24"/>
              </w:rPr>
              <w:t>module</w:t>
            </w:r>
            <w:r w:rsidRPr="009F1D14">
              <w:rPr>
                <w:sz w:val="24"/>
                <w:szCs w:val="24"/>
              </w:rPr>
              <w:t>s.</w:t>
            </w:r>
          </w:p>
        </w:tc>
      </w:tr>
      <w:tr w:rsidR="008F3449" w:rsidRPr="003651D9" w14:paraId="642100BE" w14:textId="77777777" w:rsidTr="005B3030">
        <w:tc>
          <w:tcPr>
            <w:tcW w:w="3078" w:type="dxa"/>
            <w:shd w:val="clear" w:color="auto" w:fill="auto"/>
          </w:tcPr>
          <w:p w14:paraId="6E9C34CC" w14:textId="77777777" w:rsidR="008F3449" w:rsidRPr="009F1D14" w:rsidRDefault="006E1DC7" w:rsidP="005B3030">
            <w:pPr>
              <w:pStyle w:val="TableEntry"/>
              <w:rPr>
                <w:sz w:val="24"/>
                <w:szCs w:val="24"/>
              </w:rPr>
            </w:pPr>
            <w:r>
              <w:rPr>
                <w:sz w:val="24"/>
                <w:szCs w:val="24"/>
              </w:rPr>
              <w:lastRenderedPageBreak/>
              <w:t>PHMR</w:t>
            </w:r>
          </w:p>
        </w:tc>
        <w:tc>
          <w:tcPr>
            <w:tcW w:w="6498" w:type="dxa"/>
            <w:shd w:val="clear" w:color="auto" w:fill="auto"/>
          </w:tcPr>
          <w:p w14:paraId="79A25843" w14:textId="77777777" w:rsidR="008F3449" w:rsidRPr="009F1D14" w:rsidRDefault="006E1DC7" w:rsidP="005B3030">
            <w:pPr>
              <w:pStyle w:val="TableEntry"/>
              <w:rPr>
                <w:sz w:val="24"/>
                <w:szCs w:val="24"/>
              </w:rPr>
            </w:pPr>
            <w:r>
              <w:rPr>
                <w:sz w:val="24"/>
                <w:szCs w:val="24"/>
              </w:rPr>
              <w:t>Personal Healthcare Monitoring Report. A C-CDA document designed primarily to record medical measurements taken on a patient by a sensor device.</w:t>
            </w:r>
          </w:p>
        </w:tc>
      </w:tr>
      <w:tr w:rsidR="008F3449" w:rsidRPr="003651D9" w14:paraId="507EC557" w14:textId="77777777" w:rsidTr="005B3030">
        <w:tc>
          <w:tcPr>
            <w:tcW w:w="3078" w:type="dxa"/>
            <w:shd w:val="clear" w:color="auto" w:fill="auto"/>
          </w:tcPr>
          <w:p w14:paraId="61266358" w14:textId="77777777" w:rsidR="008F3449" w:rsidRPr="009F1D14" w:rsidRDefault="006E1DC7" w:rsidP="005B3030">
            <w:pPr>
              <w:pStyle w:val="TableEntry"/>
              <w:rPr>
                <w:sz w:val="24"/>
                <w:szCs w:val="24"/>
              </w:rPr>
            </w:pPr>
            <w:r>
              <w:rPr>
                <w:sz w:val="24"/>
                <w:szCs w:val="24"/>
              </w:rPr>
              <w:t>PHD</w:t>
            </w:r>
          </w:p>
        </w:tc>
        <w:tc>
          <w:tcPr>
            <w:tcW w:w="6498" w:type="dxa"/>
            <w:shd w:val="clear" w:color="auto" w:fill="auto"/>
          </w:tcPr>
          <w:p w14:paraId="18BE1D82" w14:textId="77777777" w:rsidR="008F3449" w:rsidRPr="009F1D14" w:rsidRDefault="006E1DC7" w:rsidP="005B3030">
            <w:pPr>
              <w:pStyle w:val="TableEntry"/>
              <w:rPr>
                <w:sz w:val="24"/>
                <w:szCs w:val="24"/>
              </w:rPr>
            </w:pPr>
            <w:r>
              <w:rPr>
                <w:sz w:val="24"/>
                <w:szCs w:val="24"/>
              </w:rPr>
              <w:t>Personal Health Device such as a pedometer, glucometer, blood pressure cuff, thermometer, etc.</w:t>
            </w:r>
          </w:p>
        </w:tc>
      </w:tr>
      <w:tr w:rsidR="008F3449" w:rsidRPr="003651D9" w14:paraId="19C87706" w14:textId="77777777" w:rsidTr="005B3030">
        <w:tc>
          <w:tcPr>
            <w:tcW w:w="3078" w:type="dxa"/>
            <w:shd w:val="clear" w:color="auto" w:fill="auto"/>
          </w:tcPr>
          <w:p w14:paraId="2A656E87" w14:textId="77777777" w:rsidR="008F3449" w:rsidRPr="009F1D14" w:rsidRDefault="008F3449" w:rsidP="005B3030">
            <w:pPr>
              <w:pStyle w:val="TableEntry"/>
              <w:rPr>
                <w:sz w:val="24"/>
                <w:szCs w:val="24"/>
              </w:rPr>
            </w:pPr>
            <w:r w:rsidRPr="009F1D14">
              <w:rPr>
                <w:sz w:val="24"/>
                <w:szCs w:val="24"/>
              </w:rPr>
              <w:t>IEEE-11073-20601</w:t>
            </w:r>
          </w:p>
        </w:tc>
        <w:tc>
          <w:tcPr>
            <w:tcW w:w="6498" w:type="dxa"/>
            <w:shd w:val="clear" w:color="auto" w:fill="auto"/>
          </w:tcPr>
          <w:p w14:paraId="104DF54E" w14:textId="77777777" w:rsidR="008F3449" w:rsidRPr="009F1D14" w:rsidRDefault="008F3449" w:rsidP="005B3030">
            <w:pPr>
              <w:pStyle w:val="TableEntry"/>
              <w:rPr>
                <w:sz w:val="24"/>
                <w:szCs w:val="24"/>
              </w:rPr>
            </w:pPr>
            <w:r>
              <w:rPr>
                <w:sz w:val="24"/>
                <w:szCs w:val="24"/>
              </w:rPr>
              <w:t>Optimized Exchange Protocol. A transport-agnostic packet-based protocol for exchanging health data. Currently used only over local transports (PHCD USB, ZigBee, HDP Bluetooth, NFC)</w:t>
            </w:r>
          </w:p>
        </w:tc>
      </w:tr>
      <w:tr w:rsidR="008F3449" w:rsidRPr="003651D9" w14:paraId="5EB9D4EF" w14:textId="77777777" w:rsidTr="005B3030">
        <w:tc>
          <w:tcPr>
            <w:tcW w:w="3078" w:type="dxa"/>
            <w:shd w:val="clear" w:color="auto" w:fill="auto"/>
          </w:tcPr>
          <w:p w14:paraId="3A8AD1CF" w14:textId="77777777" w:rsidR="008F3449" w:rsidRPr="009F1D14" w:rsidRDefault="008F3449" w:rsidP="005B3030">
            <w:pPr>
              <w:pStyle w:val="TableEntry"/>
              <w:rPr>
                <w:sz w:val="24"/>
                <w:szCs w:val="24"/>
              </w:rPr>
            </w:pPr>
            <w:r w:rsidRPr="009F1D14">
              <w:rPr>
                <w:sz w:val="24"/>
                <w:szCs w:val="24"/>
              </w:rPr>
              <w:t>IHE PCD Data</w:t>
            </w:r>
          </w:p>
        </w:tc>
        <w:tc>
          <w:tcPr>
            <w:tcW w:w="6498" w:type="dxa"/>
            <w:shd w:val="clear" w:color="auto" w:fill="auto"/>
          </w:tcPr>
          <w:p w14:paraId="7A9FC79D" w14:textId="77777777" w:rsidR="008F3449" w:rsidRPr="009F1D14" w:rsidRDefault="008F3449" w:rsidP="005B3030">
            <w:pPr>
              <w:pStyle w:val="TableEntry"/>
              <w:rPr>
                <w:sz w:val="24"/>
                <w:szCs w:val="24"/>
              </w:rPr>
            </w:pPr>
            <w:del w:id="124" w:author="Brian" w:date="2015-03-11T14:06:00Z">
              <w:r w:rsidRPr="009F1D14" w:rsidDel="00BE3C9C">
                <w:rPr>
                  <w:sz w:val="24"/>
                  <w:szCs w:val="24"/>
                </w:rPr>
                <w:delText>PHCA</w:delText>
              </w:r>
            </w:del>
            <w:ins w:id="125" w:author="Brian" w:date="2015-03-11T14:06:00Z">
              <w:r w:rsidR="00BE3C9C">
                <w:rPr>
                  <w:sz w:val="24"/>
                  <w:szCs w:val="24"/>
                </w:rPr>
                <w:t>PCHA</w:t>
              </w:r>
            </w:ins>
            <w:r w:rsidRPr="009F1D14">
              <w:rPr>
                <w:sz w:val="24"/>
                <w:szCs w:val="24"/>
              </w:rPr>
              <w:t xml:space="preserve"> sensor data expressed in the form of a </w:t>
            </w:r>
            <w:del w:id="126" w:author="Brian" w:date="2015-03-11T14:06:00Z">
              <w:r w:rsidRPr="009F1D14" w:rsidDel="00BE3C9C">
                <w:rPr>
                  <w:sz w:val="24"/>
                  <w:szCs w:val="24"/>
                </w:rPr>
                <w:delText>PHCA</w:delText>
              </w:r>
            </w:del>
            <w:ins w:id="127" w:author="Brian" w:date="2015-03-11T14:06:00Z">
              <w:r w:rsidR="00BE3C9C">
                <w:rPr>
                  <w:sz w:val="24"/>
                  <w:szCs w:val="24"/>
                </w:rPr>
                <w:t>PCHA</w:t>
              </w:r>
            </w:ins>
            <w:r w:rsidRPr="009F1D14">
              <w:rPr>
                <w:sz w:val="24"/>
                <w:szCs w:val="24"/>
              </w:rPr>
              <w:t>-compliant IHE PCD-01 document.</w:t>
            </w:r>
          </w:p>
        </w:tc>
      </w:tr>
      <w:tr w:rsidR="008F3449" w:rsidRPr="003651D9" w14:paraId="6556AFFB" w14:textId="77777777" w:rsidTr="005B3030">
        <w:tc>
          <w:tcPr>
            <w:tcW w:w="3078" w:type="dxa"/>
            <w:shd w:val="clear" w:color="auto" w:fill="auto"/>
          </w:tcPr>
          <w:p w14:paraId="1A2ABB41" w14:textId="77777777" w:rsidR="008F3449" w:rsidRPr="009F1D14" w:rsidRDefault="008F3449" w:rsidP="005B3030">
            <w:pPr>
              <w:pStyle w:val="TableEntry"/>
              <w:rPr>
                <w:sz w:val="24"/>
                <w:szCs w:val="24"/>
              </w:rPr>
            </w:pPr>
            <w:r w:rsidRPr="009F1D14">
              <w:rPr>
                <w:sz w:val="24"/>
                <w:szCs w:val="24"/>
              </w:rPr>
              <w:t>LAN</w:t>
            </w:r>
          </w:p>
        </w:tc>
        <w:tc>
          <w:tcPr>
            <w:tcW w:w="6498" w:type="dxa"/>
            <w:shd w:val="clear" w:color="auto" w:fill="auto"/>
          </w:tcPr>
          <w:p w14:paraId="745E6BB3" w14:textId="77777777" w:rsidR="008F3449" w:rsidRPr="009F1D14" w:rsidRDefault="008F3449" w:rsidP="005B3030">
            <w:pPr>
              <w:pStyle w:val="TableEntry"/>
              <w:rPr>
                <w:sz w:val="24"/>
                <w:szCs w:val="24"/>
              </w:rPr>
            </w:pPr>
            <w:r w:rsidRPr="009F1D14">
              <w:rPr>
                <w:sz w:val="24"/>
                <w:szCs w:val="24"/>
              </w:rPr>
              <w:t>Local Area Network: A transaction using ZigBee transports to transfer sensor data in the form of IEEE 11073 20601 data packets</w:t>
            </w:r>
          </w:p>
        </w:tc>
      </w:tr>
      <w:tr w:rsidR="008F3449" w:rsidRPr="003651D9" w14:paraId="4212D28F" w14:textId="77777777" w:rsidTr="005B3030">
        <w:tc>
          <w:tcPr>
            <w:tcW w:w="3078" w:type="dxa"/>
            <w:shd w:val="clear" w:color="auto" w:fill="auto"/>
          </w:tcPr>
          <w:p w14:paraId="49AA170F" w14:textId="77777777" w:rsidR="008F3449" w:rsidRPr="009F1D14" w:rsidRDefault="008F3449" w:rsidP="005B3030">
            <w:pPr>
              <w:pStyle w:val="TableEntry"/>
              <w:rPr>
                <w:sz w:val="24"/>
                <w:szCs w:val="24"/>
              </w:rPr>
            </w:pPr>
            <w:r w:rsidRPr="009F1D14">
              <w:rPr>
                <w:sz w:val="24"/>
                <w:szCs w:val="24"/>
              </w:rPr>
              <w:t>PAN</w:t>
            </w:r>
          </w:p>
        </w:tc>
        <w:tc>
          <w:tcPr>
            <w:tcW w:w="6498" w:type="dxa"/>
            <w:shd w:val="clear" w:color="auto" w:fill="auto"/>
          </w:tcPr>
          <w:p w14:paraId="1D43835A" w14:textId="77777777" w:rsidR="008F3449" w:rsidRPr="009F1D14" w:rsidRDefault="008F3449" w:rsidP="00B35019">
            <w:pPr>
              <w:pStyle w:val="TableEntry"/>
              <w:rPr>
                <w:sz w:val="24"/>
                <w:szCs w:val="24"/>
              </w:rPr>
            </w:pPr>
            <w:r w:rsidRPr="009F1D14">
              <w:rPr>
                <w:sz w:val="24"/>
                <w:szCs w:val="24"/>
              </w:rPr>
              <w:t>Personal Area Networ</w:t>
            </w:r>
            <w:r w:rsidR="00B35019">
              <w:rPr>
                <w:sz w:val="24"/>
                <w:szCs w:val="24"/>
              </w:rPr>
              <w:t>k: A transaction using PHDC USB or</w:t>
            </w:r>
            <w:r w:rsidRPr="009F1D14">
              <w:rPr>
                <w:sz w:val="24"/>
                <w:szCs w:val="24"/>
              </w:rPr>
              <w:t xml:space="preserve"> HDP Bluetooth transports to transfer sensor data in the form of IEEE 11073 20601 data packets OR a transaction using the Attribute protocol over Bluetooth Low Energy transports to transfer sensor data.</w:t>
            </w:r>
          </w:p>
        </w:tc>
      </w:tr>
      <w:tr w:rsidR="008F3449" w:rsidRPr="003651D9" w14:paraId="7AB91E47" w14:textId="77777777" w:rsidTr="005B3030">
        <w:tc>
          <w:tcPr>
            <w:tcW w:w="3078" w:type="dxa"/>
            <w:shd w:val="clear" w:color="auto" w:fill="auto"/>
          </w:tcPr>
          <w:p w14:paraId="6724A0FF" w14:textId="77777777" w:rsidR="008F3449" w:rsidRPr="009F1D14" w:rsidRDefault="008F3449" w:rsidP="005B3030">
            <w:pPr>
              <w:pStyle w:val="TableEntry"/>
              <w:rPr>
                <w:sz w:val="24"/>
                <w:szCs w:val="24"/>
              </w:rPr>
            </w:pPr>
          </w:p>
        </w:tc>
        <w:tc>
          <w:tcPr>
            <w:tcW w:w="6498" w:type="dxa"/>
            <w:shd w:val="clear" w:color="auto" w:fill="auto"/>
          </w:tcPr>
          <w:p w14:paraId="034149CE" w14:textId="77777777" w:rsidR="008F3449" w:rsidRPr="009F1D14" w:rsidRDefault="008F3449" w:rsidP="005B3030">
            <w:pPr>
              <w:pStyle w:val="TableEntry"/>
              <w:rPr>
                <w:sz w:val="24"/>
                <w:szCs w:val="24"/>
              </w:rPr>
            </w:pPr>
          </w:p>
        </w:tc>
      </w:tr>
      <w:tr w:rsidR="008F3449" w:rsidRPr="003651D9" w14:paraId="031CCB52" w14:textId="77777777" w:rsidTr="005B3030">
        <w:tc>
          <w:tcPr>
            <w:tcW w:w="3078" w:type="dxa"/>
            <w:shd w:val="clear" w:color="auto" w:fill="auto"/>
          </w:tcPr>
          <w:p w14:paraId="2ACB7DB6" w14:textId="77777777" w:rsidR="008F3449" w:rsidRPr="009F1D14" w:rsidRDefault="008F3449" w:rsidP="005B3030">
            <w:pPr>
              <w:pStyle w:val="TableEntry"/>
              <w:rPr>
                <w:sz w:val="24"/>
                <w:szCs w:val="24"/>
              </w:rPr>
            </w:pPr>
          </w:p>
        </w:tc>
        <w:tc>
          <w:tcPr>
            <w:tcW w:w="6498" w:type="dxa"/>
            <w:shd w:val="clear" w:color="auto" w:fill="auto"/>
          </w:tcPr>
          <w:p w14:paraId="5BA27985" w14:textId="77777777" w:rsidR="008F3449" w:rsidRPr="009F1D14" w:rsidRDefault="008F3449" w:rsidP="005B3030">
            <w:pPr>
              <w:pStyle w:val="TableEntry"/>
              <w:rPr>
                <w:sz w:val="24"/>
                <w:szCs w:val="24"/>
              </w:rPr>
            </w:pPr>
          </w:p>
        </w:tc>
      </w:tr>
      <w:tr w:rsidR="008F3449" w:rsidRPr="003651D9" w14:paraId="10D37AB5" w14:textId="77777777" w:rsidTr="005B3030">
        <w:tc>
          <w:tcPr>
            <w:tcW w:w="3078" w:type="dxa"/>
            <w:shd w:val="clear" w:color="auto" w:fill="auto"/>
          </w:tcPr>
          <w:p w14:paraId="02B0C0C4" w14:textId="77777777" w:rsidR="008F3449" w:rsidRPr="009F1D14" w:rsidRDefault="008F3449" w:rsidP="005B3030">
            <w:pPr>
              <w:pStyle w:val="TableEntry"/>
              <w:rPr>
                <w:sz w:val="24"/>
                <w:szCs w:val="24"/>
              </w:rPr>
            </w:pPr>
            <w:r w:rsidRPr="009F1D14">
              <w:rPr>
                <w:sz w:val="24"/>
                <w:szCs w:val="24"/>
              </w:rPr>
              <w:t>TAN</w:t>
            </w:r>
          </w:p>
        </w:tc>
        <w:tc>
          <w:tcPr>
            <w:tcW w:w="6498" w:type="dxa"/>
            <w:shd w:val="clear" w:color="auto" w:fill="auto"/>
          </w:tcPr>
          <w:p w14:paraId="51DFC69E" w14:textId="77777777" w:rsidR="008F3449" w:rsidRPr="009F1D14" w:rsidRDefault="008F3449" w:rsidP="005B3030">
            <w:pPr>
              <w:pStyle w:val="TableEntry"/>
              <w:rPr>
                <w:sz w:val="24"/>
                <w:szCs w:val="24"/>
              </w:rPr>
            </w:pPr>
            <w:r w:rsidRPr="009F1D14">
              <w:rPr>
                <w:sz w:val="24"/>
                <w:szCs w:val="24"/>
              </w:rPr>
              <w:t>Touch Area Network. A transaction using Near Field Communication transports to transfer sensor data in the form of IEEE 11073 20601 data packets</w:t>
            </w:r>
          </w:p>
        </w:tc>
      </w:tr>
    </w:tbl>
    <w:p w14:paraId="1C171F63" w14:textId="77777777" w:rsidR="00CF283F" w:rsidRPr="003651D9" w:rsidRDefault="00CF283F" w:rsidP="008616CB">
      <w:pPr>
        <w:pStyle w:val="PartTitle"/>
      </w:pPr>
      <w:bookmarkStart w:id="128" w:name="_Toc412696299"/>
      <w:r w:rsidRPr="003651D9">
        <w:lastRenderedPageBreak/>
        <w:t xml:space="preserve">Volume </w:t>
      </w:r>
      <w:r w:rsidR="00B43198" w:rsidRPr="003651D9">
        <w:t>1</w:t>
      </w:r>
      <w:r w:rsidRPr="003651D9">
        <w:t xml:space="preserve"> –</w:t>
      </w:r>
      <w:r w:rsidR="003A09FE" w:rsidRPr="003651D9">
        <w:t xml:space="preserve"> </w:t>
      </w:r>
      <w:r w:rsidRPr="003651D9">
        <w:t>Profiles</w:t>
      </w:r>
      <w:bookmarkEnd w:id="128"/>
    </w:p>
    <w:p w14:paraId="3E1BE431" w14:textId="77777777" w:rsidR="00B55350" w:rsidRPr="003651D9" w:rsidRDefault="00F455EA" w:rsidP="00C62E65">
      <w:pPr>
        <w:pStyle w:val="Heading2"/>
        <w:numPr>
          <w:ilvl w:val="0"/>
          <w:numId w:val="0"/>
        </w:numPr>
        <w:rPr>
          <w:noProof w:val="0"/>
        </w:rPr>
      </w:pPr>
      <w:bookmarkStart w:id="129" w:name="_Toc412696300"/>
      <w:bookmarkStart w:id="130" w:name="_Toc530206507"/>
      <w:bookmarkStart w:id="131" w:name="_Toc1388427"/>
      <w:bookmarkStart w:id="132" w:name="_Toc1388581"/>
      <w:bookmarkStart w:id="133" w:name="_Toc1456608"/>
      <w:bookmarkStart w:id="134" w:name="_Toc37034633"/>
      <w:bookmarkStart w:id="135" w:name="_Toc38846111"/>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129"/>
    </w:p>
    <w:p w14:paraId="4F0E13BA" w14:textId="77777777" w:rsidR="00B55350" w:rsidRPr="003651D9" w:rsidRDefault="005672A9" w:rsidP="00B92EA1">
      <w:pPr>
        <w:pStyle w:val="AuthorInstructions"/>
      </w:pPr>
      <w:r w:rsidRPr="003651D9">
        <w:t>&lt;</w:t>
      </w:r>
      <w:r w:rsidR="00F455EA" w:rsidRPr="003651D9">
        <w:t>General copyright licenses and permissions are listed in the IHE Technical Frameworks General Introduction</w:t>
      </w:r>
      <w:r w:rsidR="00F0665F" w:rsidRPr="003651D9">
        <w:t xml:space="preserve">. </w:t>
      </w:r>
      <w:r w:rsidR="00B55350" w:rsidRPr="003651D9">
        <w:t>Add information on any standards referenced in the profile that are not alr</w:t>
      </w:r>
      <w:r w:rsidR="00F455EA" w:rsidRPr="003651D9">
        <w:t>eady addressed in the</w:t>
      </w:r>
      <w:r w:rsidR="00B55350" w:rsidRPr="003651D9">
        <w:t xml:space="preserve"> permission section.&gt;</w:t>
      </w:r>
    </w:p>
    <w:p w14:paraId="6A179DEF" w14:textId="77777777"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14:paraId="2712D216" w14:textId="77777777" w:rsidR="00F455EA" w:rsidRPr="003651D9" w:rsidRDefault="00F455EA" w:rsidP="007922ED">
      <w:pPr>
        <w:rPr>
          <w:i/>
        </w:rPr>
      </w:pPr>
    </w:p>
    <w:p w14:paraId="18125DED" w14:textId="77777777" w:rsidR="00F455EA" w:rsidRPr="003651D9" w:rsidRDefault="00F455EA" w:rsidP="00F455EA">
      <w:pPr>
        <w:pStyle w:val="Heading2"/>
        <w:numPr>
          <w:ilvl w:val="0"/>
          <w:numId w:val="0"/>
        </w:numPr>
        <w:rPr>
          <w:noProof w:val="0"/>
        </w:rPr>
      </w:pPr>
      <w:bookmarkStart w:id="136" w:name="_Toc412696301"/>
      <w:r w:rsidRPr="003651D9">
        <w:rPr>
          <w:noProof w:val="0"/>
        </w:rPr>
        <w:t>&lt;</w:t>
      </w:r>
      <w:r w:rsidRPr="003651D9">
        <w:rPr>
          <w:i/>
          <w:noProof w:val="0"/>
        </w:rPr>
        <w:t>Domain-specific additions</w:t>
      </w:r>
      <w:r w:rsidR="005672A9" w:rsidRPr="003651D9">
        <w:rPr>
          <w:i/>
          <w:noProof w:val="0"/>
        </w:rPr>
        <w:t>&gt;</w:t>
      </w:r>
      <w:bookmarkEnd w:id="136"/>
    </w:p>
    <w:p w14:paraId="13AA0EF6" w14:textId="77777777" w:rsidR="00F455EA" w:rsidRPr="003651D9" w:rsidRDefault="005672A9" w:rsidP="00B92EA1">
      <w:pPr>
        <w:pStyle w:val="AuthorInstructions"/>
      </w:pPr>
      <w:r w:rsidRPr="003651D9">
        <w:t>&lt;</w:t>
      </w:r>
      <w:r w:rsidR="00F455EA" w:rsidRPr="003651D9">
        <w:t>Some domains have specific sections, added as subsections to Sections 1 or 2, in their Technical Frameworks</w:t>
      </w:r>
      <w:r w:rsidR="00F0665F" w:rsidRPr="003651D9">
        <w:t xml:space="preserve">. </w:t>
      </w:r>
      <w:r w:rsidR="00F455EA" w:rsidRPr="003651D9">
        <w:t>These types of additions are allowed as long as they do not adjust the overall numbering scheme which needs to remain consistent across domains</w:t>
      </w:r>
      <w:r w:rsidR="00F0665F" w:rsidRPr="003651D9">
        <w:t xml:space="preserve">. </w:t>
      </w:r>
      <w:r w:rsidR="00F455EA" w:rsidRPr="003651D9">
        <w:t>If there are such additions, they should be included here.&gt;</w:t>
      </w:r>
    </w:p>
    <w:p w14:paraId="7E0CC03D" w14:textId="77777777" w:rsidR="00303E20" w:rsidRPr="003651D9" w:rsidRDefault="00303E20">
      <w:pPr>
        <w:pStyle w:val="BodyText"/>
        <w:rPr>
          <w:i/>
          <w:iCs/>
        </w:rPr>
      </w:pPr>
      <w:bookmarkStart w:id="137" w:name="_Toc473170358"/>
      <w:bookmarkStart w:id="138" w:name="_Toc504625755"/>
      <w:bookmarkStart w:id="139" w:name="_Toc530206508"/>
      <w:bookmarkStart w:id="140" w:name="_Toc1388428"/>
      <w:bookmarkStart w:id="141" w:name="_Toc1388582"/>
      <w:bookmarkStart w:id="142" w:name="_Toc1456609"/>
      <w:bookmarkStart w:id="143" w:name="_Toc37034634"/>
      <w:bookmarkStart w:id="144" w:name="_Toc38846112"/>
      <w:bookmarkEnd w:id="51"/>
      <w:bookmarkEnd w:id="52"/>
      <w:bookmarkEnd w:id="130"/>
      <w:bookmarkEnd w:id="131"/>
      <w:bookmarkEnd w:id="132"/>
      <w:bookmarkEnd w:id="133"/>
      <w:bookmarkEnd w:id="134"/>
      <w:bookmarkEnd w:id="135"/>
    </w:p>
    <w:p w14:paraId="4A37F24D" w14:textId="77777777" w:rsidR="00303E20" w:rsidRPr="003651D9" w:rsidRDefault="00F967B3" w:rsidP="008E441F">
      <w:pPr>
        <w:pStyle w:val="EditorInstructions"/>
      </w:pPr>
      <w:r w:rsidRPr="003651D9">
        <w:t>A</w:t>
      </w:r>
      <w:r w:rsidR="00303E20" w:rsidRPr="003651D9">
        <w:t>dd</w:t>
      </w:r>
      <w:r w:rsidR="00D91815" w:rsidRPr="003651D9">
        <w:t xml:space="preserve"> </w:t>
      </w:r>
      <w:r w:rsidR="00255821" w:rsidRPr="003651D9">
        <w:t xml:space="preserve">to </w:t>
      </w:r>
      <w:r w:rsidR="00D91815" w:rsidRPr="003651D9">
        <w:t>Section …</w:t>
      </w:r>
    </w:p>
    <w:p w14:paraId="5F573D7A" w14:textId="77777777" w:rsidR="00D91815" w:rsidRPr="003651D9" w:rsidRDefault="00FF4C4E" w:rsidP="00B92EA1">
      <w:pPr>
        <w:pStyle w:val="AuthorInstructions"/>
      </w:pPr>
      <w:r w:rsidRPr="003651D9">
        <w:br w:type="page"/>
      </w:r>
      <w:r w:rsidR="00D91815" w:rsidRPr="003651D9">
        <w:lastRenderedPageBreak/>
        <w:t xml:space="preserve">&lt;Reserve a </w:t>
      </w:r>
      <w:r w:rsidR="001F7A35" w:rsidRPr="003651D9">
        <w:t>subsequent section number in the current domain Technical Framework Volume 1</w:t>
      </w:r>
      <w:r w:rsidR="00F0665F" w:rsidRPr="003651D9">
        <w:t xml:space="preserve"> </w:t>
      </w:r>
      <w:r w:rsidR="001F7A35" w:rsidRPr="003651D9">
        <w:t xml:space="preserve">(DOM </w:t>
      </w:r>
      <w:r w:rsidR="00D91815" w:rsidRPr="003651D9">
        <w:t>TF-1</w:t>
      </w:r>
      <w:r w:rsidR="001F7A35" w:rsidRPr="003651D9">
        <w:t>)</w:t>
      </w:r>
      <w:r w:rsidR="00F0665F" w:rsidRPr="003651D9">
        <w:t xml:space="preserve">. </w:t>
      </w:r>
      <w:r w:rsidR="00D91815" w:rsidRPr="003651D9">
        <w:t>Replace the letter “X” with that section heading number</w:t>
      </w:r>
      <w:r w:rsidR="00F0665F" w:rsidRPr="003651D9">
        <w:t xml:space="preserve">. </w:t>
      </w:r>
      <w:r w:rsidR="00D91815" w:rsidRPr="003651D9">
        <w:t>This number should not change when this supplement is added to the Final Text Technical Framework</w:t>
      </w:r>
      <w:r w:rsidR="00F0665F" w:rsidRPr="003651D9">
        <w:t xml:space="preserve">. </w:t>
      </w:r>
      <w:r w:rsidR="00D91815" w:rsidRPr="003651D9">
        <w:t>In this manner, references should be able to be maintained going forward.&gt;</w:t>
      </w:r>
    </w:p>
    <w:p w14:paraId="30DE526E" w14:textId="77777777" w:rsidR="00303E20" w:rsidRPr="003651D9" w:rsidRDefault="00303E20" w:rsidP="00303E20">
      <w:pPr>
        <w:pStyle w:val="Heading1"/>
        <w:pageBreakBefore w:val="0"/>
        <w:numPr>
          <w:ilvl w:val="0"/>
          <w:numId w:val="0"/>
        </w:numPr>
        <w:rPr>
          <w:noProof w:val="0"/>
        </w:rPr>
      </w:pPr>
      <w:bookmarkStart w:id="145" w:name="_Toc412696302"/>
      <w:r w:rsidRPr="003651D9">
        <w:rPr>
          <w:noProof w:val="0"/>
        </w:rPr>
        <w:t xml:space="preserve">X </w:t>
      </w:r>
      <w:r w:rsidR="008F3449" w:rsidRPr="008A168E">
        <w:t xml:space="preserve">Remote Patient Monitoring (RPM) </w:t>
      </w:r>
      <w:r w:rsidRPr="003651D9">
        <w:rPr>
          <w:noProof w:val="0"/>
        </w:rPr>
        <w:t>Profile</w:t>
      </w:r>
      <w:bookmarkEnd w:id="145"/>
    </w:p>
    <w:p w14:paraId="5C0D0905" w14:textId="77777777" w:rsidR="008F3449" w:rsidRDefault="008F3449" w:rsidP="008F3449">
      <w:pPr>
        <w:pStyle w:val="AuthorInstructions"/>
        <w:rPr>
          <w:i w:val="0"/>
        </w:rPr>
      </w:pPr>
      <w:r w:rsidRPr="00D3339F">
        <w:rPr>
          <w:i w:val="0"/>
        </w:rPr>
        <w:t>The Remote Patient Monitoring Profile describes a standardized means to transmit measurements taken by personal health devices</w:t>
      </w:r>
      <w:r>
        <w:rPr>
          <w:i w:val="0"/>
        </w:rPr>
        <w:t xml:space="preserve"> </w:t>
      </w:r>
      <w:r w:rsidRPr="00D3339F">
        <w:rPr>
          <w:i w:val="0"/>
        </w:rPr>
        <w:t>in a remote setting to a health care provider</w:t>
      </w:r>
      <w:r>
        <w:rPr>
          <w:i w:val="0"/>
        </w:rPr>
        <w:t>, including remote home monitoring, sub-acute therapy devices and wearable technologies</w:t>
      </w:r>
      <w:r w:rsidRPr="00D3339F">
        <w:rPr>
          <w:i w:val="0"/>
        </w:rPr>
        <w:t xml:space="preserve">. Remote in this case means outside of a care provider facility and is typically in the patient’s home. In this manner, a patient’s status can be monitored without </w:t>
      </w:r>
      <w:r>
        <w:rPr>
          <w:i w:val="0"/>
        </w:rPr>
        <w:t xml:space="preserve">repetitively </w:t>
      </w:r>
      <w:r w:rsidRPr="00D3339F">
        <w:rPr>
          <w:i w:val="0"/>
        </w:rPr>
        <w:t>travelling to a provider facility until deemed necessary</w:t>
      </w:r>
      <w:r>
        <w:rPr>
          <w:i w:val="0"/>
        </w:rPr>
        <w:t>, reducing interference in their day to day lives</w:t>
      </w:r>
      <w:r w:rsidRPr="00D3339F">
        <w:rPr>
          <w:i w:val="0"/>
        </w:rPr>
        <w:t>. In addition patients can be in an environment that they are mo</w:t>
      </w:r>
      <w:r>
        <w:rPr>
          <w:i w:val="0"/>
        </w:rPr>
        <w:t>re familiar and comfortable with</w:t>
      </w:r>
      <w:r w:rsidRPr="00D3339F">
        <w:rPr>
          <w:i w:val="0"/>
        </w:rPr>
        <w:t>. The reduction of personal stress and overall expense is especially beneficial in the case of independent living support, chronic disease management and post-operative rec</w:t>
      </w:r>
      <w:r w:rsidR="00B35019">
        <w:rPr>
          <w:i w:val="0"/>
        </w:rPr>
        <w:t>overy.</w:t>
      </w:r>
    </w:p>
    <w:p w14:paraId="7B1FF475" w14:textId="77777777" w:rsidR="00B35019" w:rsidRDefault="00B35019" w:rsidP="008F3449">
      <w:pPr>
        <w:pStyle w:val="AuthorInstructions"/>
        <w:rPr>
          <w:ins w:id="146" w:author="Keith W. Boone" w:date="2015-03-04T09:30:00Z"/>
          <w:i w:val="0"/>
        </w:rPr>
      </w:pPr>
      <w:r>
        <w:rPr>
          <w:i w:val="0"/>
        </w:rPr>
        <w:t>This profile is, for all practical purposes, an expression of the already existing set of standards and interfaces defined by PCHA for the delivery of remote patient data taken by Personal Healthcare Devices to the care provider in terms of IHE actors and transactions. No new standards or transactions are proposed.</w:t>
      </w:r>
    </w:p>
    <w:p w14:paraId="13F21F13" w14:textId="77777777" w:rsidR="00F737D2" w:rsidRDefault="00F737D2" w:rsidP="008F3449">
      <w:pPr>
        <w:pStyle w:val="AuthorInstructions"/>
        <w:rPr>
          <w:ins w:id="147" w:author="Keith W. Boone" w:date="2015-03-04T09:53:00Z"/>
          <w:i w:val="0"/>
        </w:rPr>
      </w:pPr>
      <w:ins w:id="148" w:author="Keith W. Boone" w:date="2015-03-04T09:31:00Z">
        <w:r>
          <w:rPr>
            <w:i w:val="0"/>
          </w:rPr>
          <w:t>The typical technology used to support remote monitoring includes</w:t>
        </w:r>
      </w:ins>
      <w:ins w:id="149" w:author="Keith W. Boone" w:date="2015-03-04T09:32:00Z">
        <w:r>
          <w:rPr>
            <w:i w:val="0"/>
          </w:rPr>
          <w:t>:</w:t>
        </w:r>
      </w:ins>
    </w:p>
    <w:p w14:paraId="4A9EC50A" w14:textId="77777777" w:rsidR="00BA597A" w:rsidRDefault="00BA597A" w:rsidP="00BA597A">
      <w:pPr>
        <w:pStyle w:val="AuthorInstructions"/>
        <w:numPr>
          <w:ilvl w:val="0"/>
          <w:numId w:val="30"/>
        </w:numPr>
        <w:rPr>
          <w:ins w:id="150" w:author="Keith W. Boone" w:date="2015-03-04T09:53:00Z"/>
          <w:i w:val="0"/>
        </w:rPr>
      </w:pPr>
      <w:ins w:id="151" w:author="Keith W. Boone" w:date="2015-03-04T09:53:00Z">
        <w:r>
          <w:rPr>
            <w:i w:val="0"/>
          </w:rPr>
          <w:t>A Personal Health Device (PHD) which produces various health-related measurements through different kinds of sensors,</w:t>
        </w:r>
      </w:ins>
      <w:ins w:id="152" w:author="Keith W. Boone" w:date="2015-03-04T09:55:00Z">
        <w:r>
          <w:rPr>
            <w:i w:val="0"/>
          </w:rPr>
          <w:t xml:space="preserve"> and</w:t>
        </w:r>
      </w:ins>
    </w:p>
    <w:p w14:paraId="47F9DFC2" w14:textId="77777777" w:rsidR="00BA597A" w:rsidRDefault="00BA597A" w:rsidP="00BA597A">
      <w:pPr>
        <w:pStyle w:val="AuthorInstructions"/>
        <w:numPr>
          <w:ilvl w:val="0"/>
          <w:numId w:val="30"/>
        </w:numPr>
        <w:rPr>
          <w:ins w:id="153" w:author="Keith W. Boone" w:date="2015-03-04T09:53:00Z"/>
          <w:i w:val="0"/>
        </w:rPr>
      </w:pPr>
      <w:ins w:id="154" w:author="Keith W. Boone" w:date="2015-03-04T09:53:00Z">
        <w:r w:rsidRPr="00BA597A">
          <w:rPr>
            <w:i w:val="0"/>
          </w:rPr>
          <w:t xml:space="preserve">A collector </w:t>
        </w:r>
      </w:ins>
      <w:ins w:id="155" w:author="Keith W. Boone" w:date="2015-03-04T10:06:00Z">
        <w:r w:rsidR="000D16B6">
          <w:rPr>
            <w:i w:val="0"/>
          </w:rPr>
          <w:t xml:space="preserve">that </w:t>
        </w:r>
      </w:ins>
      <w:ins w:id="156" w:author="Keith W. Boone" w:date="2015-03-04T09:53:00Z">
        <w:r w:rsidRPr="00BA597A">
          <w:rPr>
            <w:i w:val="0"/>
          </w:rPr>
          <w:t>gathers data from one or more PHDs and forwards the information to the health information exchange</w:t>
        </w:r>
      </w:ins>
      <w:ins w:id="157" w:author="Keith W. Boone" w:date="2015-03-04T10:06:00Z">
        <w:r w:rsidR="000D16B6">
          <w:rPr>
            <w:i w:val="0"/>
          </w:rPr>
          <w:t>, and</w:t>
        </w:r>
      </w:ins>
    </w:p>
    <w:p w14:paraId="5809E81F" w14:textId="77777777" w:rsidR="00BA597A" w:rsidRDefault="00BA597A" w:rsidP="00BA597A">
      <w:pPr>
        <w:pStyle w:val="AuthorInstructions"/>
        <w:numPr>
          <w:ilvl w:val="0"/>
          <w:numId w:val="30"/>
        </w:numPr>
        <w:rPr>
          <w:ins w:id="158" w:author="Keith W. Boone" w:date="2015-03-04T09:53:00Z"/>
          <w:i w:val="0"/>
        </w:rPr>
      </w:pPr>
      <w:ins w:id="159" w:author="Keith W. Boone" w:date="2015-03-04T09:53:00Z">
        <w:r w:rsidRPr="00BA597A">
          <w:rPr>
            <w:i w:val="0"/>
          </w:rPr>
          <w:t xml:space="preserve">The health information exchange </w:t>
        </w:r>
      </w:ins>
      <w:ins w:id="160" w:author="Keith W. Boone" w:date="2015-03-04T10:06:00Z">
        <w:r w:rsidR="000D16B6">
          <w:rPr>
            <w:i w:val="0"/>
          </w:rPr>
          <w:t xml:space="preserve">that </w:t>
        </w:r>
      </w:ins>
      <w:ins w:id="161" w:author="Keith W. Boone" w:date="2015-03-04T09:53:00Z">
        <w:r w:rsidRPr="00BA597A">
          <w:rPr>
            <w:i w:val="0"/>
          </w:rPr>
          <w:t>stores and make</w:t>
        </w:r>
      </w:ins>
      <w:ins w:id="162" w:author="Keith W. Boone" w:date="2015-03-04T09:55:00Z">
        <w:r>
          <w:rPr>
            <w:i w:val="0"/>
          </w:rPr>
          <w:t>s</w:t>
        </w:r>
      </w:ins>
      <w:ins w:id="163" w:author="Keith W. Boone" w:date="2015-03-04T09:53:00Z">
        <w:r w:rsidRPr="00BA597A">
          <w:rPr>
            <w:i w:val="0"/>
          </w:rPr>
          <w:t xml:space="preserve"> the data accessible to healthcare providers</w:t>
        </w:r>
        <w:r>
          <w:rPr>
            <w:i w:val="0"/>
          </w:rPr>
          <w:t xml:space="preserve"> such as the physician or care coordinator,</w:t>
        </w:r>
      </w:ins>
      <w:ins w:id="164" w:author="Keith W. Boone" w:date="2015-03-04T09:55:00Z">
        <w:r>
          <w:rPr>
            <w:i w:val="0"/>
          </w:rPr>
          <w:t xml:space="preserve"> and</w:t>
        </w:r>
      </w:ins>
    </w:p>
    <w:p w14:paraId="0F1AD484" w14:textId="77777777" w:rsidR="00BA597A" w:rsidRDefault="00BA597A" w:rsidP="00BA597A">
      <w:pPr>
        <w:pStyle w:val="AuthorInstructions"/>
        <w:numPr>
          <w:ilvl w:val="0"/>
          <w:numId w:val="30"/>
        </w:numPr>
        <w:rPr>
          <w:ins w:id="165" w:author="Keith W. Boone" w:date="2015-03-04T09:53:00Z"/>
          <w:i w:val="0"/>
        </w:rPr>
      </w:pPr>
      <w:ins w:id="166" w:author="Keith W. Boone" w:date="2015-03-04T09:53:00Z">
        <w:r>
          <w:rPr>
            <w:i w:val="0"/>
          </w:rPr>
          <w:t xml:space="preserve">An electronic health record or care management system </w:t>
        </w:r>
      </w:ins>
      <w:ins w:id="167" w:author="Keith W. Boone" w:date="2015-03-04T10:06:00Z">
        <w:r w:rsidR="000D16B6">
          <w:rPr>
            <w:i w:val="0"/>
          </w:rPr>
          <w:t xml:space="preserve">that </w:t>
        </w:r>
      </w:ins>
      <w:ins w:id="168" w:author="Keith W. Boone" w:date="2015-03-04T09:53:00Z">
        <w:r>
          <w:rPr>
            <w:i w:val="0"/>
          </w:rPr>
          <w:t>provides healthcare providers or coordinators with access to the patient’s health record and monitoring data.</w:t>
        </w:r>
      </w:ins>
    </w:p>
    <w:p w14:paraId="13578AF9" w14:textId="77777777" w:rsidR="00BA597A" w:rsidRDefault="000D16B6" w:rsidP="008F3449">
      <w:pPr>
        <w:pStyle w:val="AuthorInstructions"/>
        <w:rPr>
          <w:ins w:id="169" w:author="Keith W. Boone" w:date="2015-03-04T10:17:00Z"/>
          <w:i w:val="0"/>
        </w:rPr>
      </w:pPr>
      <w:ins w:id="170" w:author="Keith W. Boone" w:date="2015-03-04T10:07:00Z">
        <w:r>
          <w:rPr>
            <w:i w:val="0"/>
          </w:rPr>
          <w:t>Personal health</w:t>
        </w:r>
      </w:ins>
      <w:ins w:id="171" w:author="Keith W. Boone" w:date="2015-03-04T10:06:00Z">
        <w:r>
          <w:rPr>
            <w:i w:val="0"/>
          </w:rPr>
          <w:t xml:space="preserve"> devices </w:t>
        </w:r>
      </w:ins>
      <w:ins w:id="172" w:author="Keith W. Boone" w:date="2015-03-04T10:08:00Z">
        <w:r>
          <w:rPr>
            <w:i w:val="0"/>
          </w:rPr>
          <w:t xml:space="preserve">include sensors such as </w:t>
        </w:r>
      </w:ins>
      <w:ins w:id="173" w:author="Keith W. Boone" w:date="2015-03-04T10:06:00Z">
        <w:r>
          <w:rPr>
            <w:i w:val="0"/>
          </w:rPr>
          <w:t xml:space="preserve">a </w:t>
        </w:r>
      </w:ins>
      <w:ins w:id="174" w:author="Keith W. Boone" w:date="2015-03-04T10:08:00Z">
        <w:r>
          <w:rPr>
            <w:i w:val="0"/>
          </w:rPr>
          <w:t xml:space="preserve">weight </w:t>
        </w:r>
      </w:ins>
      <w:ins w:id="175" w:author="Keith W. Boone" w:date="2015-03-04T10:06:00Z">
        <w:r>
          <w:rPr>
            <w:i w:val="0"/>
          </w:rPr>
          <w:t xml:space="preserve">scale, </w:t>
        </w:r>
      </w:ins>
      <w:ins w:id="176" w:author="Keith W. Boone" w:date="2015-03-04T10:07:00Z">
        <w:r>
          <w:rPr>
            <w:i w:val="0"/>
          </w:rPr>
          <w:t>S</w:t>
        </w:r>
      </w:ins>
      <w:r w:rsidR="00B35019">
        <w:rPr>
          <w:i w:val="0"/>
        </w:rPr>
        <w:t>p</w:t>
      </w:r>
      <w:ins w:id="177" w:author="Keith W. Boone" w:date="2015-03-04T10:07:00Z">
        <w:r>
          <w:rPr>
            <w:i w:val="0"/>
          </w:rPr>
          <w:t>O</w:t>
        </w:r>
        <w:r w:rsidRPr="00B35019">
          <w:rPr>
            <w:i w:val="0"/>
            <w:vertAlign w:val="subscript"/>
          </w:rPr>
          <w:t>2</w:t>
        </w:r>
        <w:r>
          <w:rPr>
            <w:i w:val="0"/>
          </w:rPr>
          <w:t xml:space="preserve"> sensor</w:t>
        </w:r>
      </w:ins>
      <w:ins w:id="178" w:author="Keith W. Boone" w:date="2015-03-04T10:08:00Z">
        <w:r>
          <w:rPr>
            <w:i w:val="0"/>
          </w:rPr>
          <w:t>s</w:t>
        </w:r>
      </w:ins>
      <w:ins w:id="179" w:author="Keith W. Boone" w:date="2015-03-04T10:07:00Z">
        <w:r>
          <w:rPr>
            <w:i w:val="0"/>
          </w:rPr>
          <w:t xml:space="preserve">, blood pressure </w:t>
        </w:r>
      </w:ins>
      <w:ins w:id="180" w:author="Keith W. Boone" w:date="2015-03-04T10:08:00Z">
        <w:r>
          <w:rPr>
            <w:i w:val="0"/>
          </w:rPr>
          <w:t xml:space="preserve">cuffs, </w:t>
        </w:r>
      </w:ins>
      <w:ins w:id="181" w:author="Keith W. Boone" w:date="2015-03-04T10:14:00Z">
        <w:r>
          <w:rPr>
            <w:i w:val="0"/>
          </w:rPr>
          <w:t>and</w:t>
        </w:r>
      </w:ins>
      <w:ins w:id="182" w:author="Keith W. Boone" w:date="2015-03-04T10:08:00Z">
        <w:r>
          <w:rPr>
            <w:i w:val="0"/>
          </w:rPr>
          <w:t xml:space="preserve"> medication dispensers.  These devices connect to a data collector using a variety of personal networking protocols</w:t>
        </w:r>
      </w:ins>
      <w:ins w:id="183" w:author="Keith W. Boone" w:date="2015-03-04T10:09:00Z">
        <w:r>
          <w:rPr>
            <w:i w:val="0"/>
          </w:rPr>
          <w:t>, such as Blue</w:t>
        </w:r>
      </w:ins>
      <w:ins w:id="184" w:author="Keith W. Boone" w:date="2015-03-04T10:15:00Z">
        <w:r>
          <w:rPr>
            <w:i w:val="0"/>
          </w:rPr>
          <w:t>t</w:t>
        </w:r>
      </w:ins>
      <w:ins w:id="185" w:author="Keith W. Boone" w:date="2015-03-04T10:09:00Z">
        <w:r>
          <w:rPr>
            <w:i w:val="0"/>
          </w:rPr>
          <w:t xml:space="preserve">ooth®, ZigBee®, </w:t>
        </w:r>
        <w:del w:id="186" w:author="Brian" w:date="2015-03-11T07:18:00Z">
          <w:r w:rsidDel="00E15873">
            <w:rPr>
              <w:i w:val="0"/>
            </w:rPr>
            <w:delText>WiFi</w:delText>
          </w:r>
        </w:del>
      </w:ins>
      <w:ins w:id="187" w:author="Keith W. Boone" w:date="2015-03-04T10:15:00Z">
        <w:del w:id="188" w:author="Brian" w:date="2015-03-11T07:18:00Z">
          <w:r w:rsidDel="00E15873">
            <w:rPr>
              <w:i w:val="0"/>
            </w:rPr>
            <w:delText xml:space="preserve">™ </w:delText>
          </w:r>
        </w:del>
      </w:ins>
      <w:ins w:id="189" w:author="Keith W. Boone" w:date="2015-03-04T10:16:00Z">
        <w:del w:id="190" w:author="Brian" w:date="2015-03-11T07:18:00Z">
          <w:r w:rsidDel="00E15873">
            <w:rPr>
              <w:i w:val="0"/>
            </w:rPr>
            <w:delText xml:space="preserve">over wireless </w:delText>
          </w:r>
        </w:del>
        <w:r>
          <w:rPr>
            <w:i w:val="0"/>
          </w:rPr>
          <w:t xml:space="preserve">and </w:t>
        </w:r>
      </w:ins>
      <w:ins w:id="191" w:author="Keith W. Boone" w:date="2015-03-04T10:10:00Z">
        <w:r>
          <w:rPr>
            <w:i w:val="0"/>
          </w:rPr>
          <w:t>USB</w:t>
        </w:r>
      </w:ins>
      <w:ins w:id="192" w:author="Keith W. Boone" w:date="2015-03-04T10:16:00Z">
        <w:r>
          <w:rPr>
            <w:i w:val="0"/>
          </w:rPr>
          <w:t xml:space="preserve"> connections.</w:t>
        </w:r>
        <w:r w:rsidR="006277FA">
          <w:rPr>
            <w:i w:val="0"/>
          </w:rPr>
          <w:t xml:space="preserve">  Personal health devices tend to use embedded systems to handle data communication, and have limited </w:t>
        </w:r>
      </w:ins>
      <w:ins w:id="193" w:author="Keith W. Boone" w:date="2015-03-04T10:17:00Z">
        <w:r w:rsidR="006277FA">
          <w:rPr>
            <w:i w:val="0"/>
          </w:rPr>
          <w:t>capabilities.  They may not even have a clock to keep track of the date and time a measurement is taken.</w:t>
        </w:r>
      </w:ins>
    </w:p>
    <w:p w14:paraId="207B1CB8" w14:textId="77777777" w:rsidR="006277FA" w:rsidRDefault="006277FA" w:rsidP="008F3449">
      <w:pPr>
        <w:pStyle w:val="AuthorInstructions"/>
        <w:rPr>
          <w:ins w:id="194" w:author="Keith W. Boone" w:date="2015-03-04T10:16:00Z"/>
          <w:i w:val="0"/>
        </w:rPr>
      </w:pPr>
      <w:ins w:id="195" w:author="Keith W. Boone" w:date="2015-03-04T10:17:00Z">
        <w:r>
          <w:rPr>
            <w:i w:val="0"/>
          </w:rPr>
          <w:t xml:space="preserve">Collectors are typically applications built into devices such as a set-top box </w:t>
        </w:r>
      </w:ins>
      <w:ins w:id="196" w:author="Keith W. Boone" w:date="2015-03-04T10:18:00Z">
        <w:r>
          <w:rPr>
            <w:i w:val="0"/>
          </w:rPr>
          <w:t>attached</w:t>
        </w:r>
      </w:ins>
      <w:ins w:id="197" w:author="Keith W. Boone" w:date="2015-03-04T10:17:00Z">
        <w:r>
          <w:rPr>
            <w:i w:val="0"/>
          </w:rPr>
          <w:t xml:space="preserve"> </w:t>
        </w:r>
      </w:ins>
      <w:ins w:id="198" w:author="Keith W. Boone" w:date="2015-03-04T10:18:00Z">
        <w:r>
          <w:rPr>
            <w:i w:val="0"/>
          </w:rPr>
          <w:t>to a cable or local area network, or a mobile device such as a cellular phone, tablet or personal computer.  These applications collect data from one or more PHDs and send them on to the healthcare provider via a health information exchange.</w:t>
        </w:r>
      </w:ins>
    </w:p>
    <w:p w14:paraId="2E098368" w14:textId="77777777" w:rsidR="00A128C3" w:rsidRPr="00BA597A" w:rsidDel="00A128C3" w:rsidRDefault="00A128C3" w:rsidP="00BA597A">
      <w:pPr>
        <w:pStyle w:val="AuthorInstructions"/>
        <w:rPr>
          <w:del w:id="199" w:author="Keith W. Boone" w:date="2015-03-04T09:49:00Z"/>
          <w:i w:val="0"/>
        </w:rPr>
      </w:pPr>
    </w:p>
    <w:p w14:paraId="3E02E7FA" w14:textId="77777777" w:rsidR="00BA597A" w:rsidRDefault="00BA597A" w:rsidP="008F3449">
      <w:pPr>
        <w:pStyle w:val="AuthorInstructions"/>
        <w:rPr>
          <w:ins w:id="200" w:author="Keith W. Boone" w:date="2015-03-04T09:51:00Z"/>
          <w:i w:val="0"/>
        </w:rPr>
      </w:pPr>
    </w:p>
    <w:p w14:paraId="108A2855" w14:textId="77777777" w:rsidR="008F3449" w:rsidRDefault="008F3449" w:rsidP="008F3449">
      <w:pPr>
        <w:pStyle w:val="BodyText"/>
      </w:pPr>
      <w:commentRangeStart w:id="201"/>
      <w:r w:rsidRPr="00D3339F">
        <w:lastRenderedPageBreak/>
        <w:t>The personal health devices data is time stamped with a consistent enterprise time.</w:t>
      </w:r>
      <w:r>
        <w:t xml:space="preserve"> This time stamping is typically not done by the PHD sensor device but by the </w:t>
      </w:r>
      <w:ins w:id="202" w:author="Brian" w:date="2015-03-11T11:39:00Z">
        <w:r w:rsidR="0093216B">
          <w:t xml:space="preserve">Device Observation Reporter </w:t>
        </w:r>
      </w:ins>
      <w:del w:id="203" w:author="Brian" w:date="2015-03-11T11:39:00Z">
        <w:r w:rsidDel="0093216B">
          <w:delText xml:space="preserve">Clinical Data Source </w:delText>
        </w:r>
      </w:del>
      <w:r>
        <w:t xml:space="preserve">actor obtaining the </w:t>
      </w:r>
      <w:del w:id="204" w:author="Brian" w:date="2015-03-11T14:06:00Z">
        <w:r w:rsidDel="00BE3C9C">
          <w:delText>PHCA</w:delText>
        </w:r>
      </w:del>
      <w:ins w:id="205" w:author="Brian" w:date="2015-03-11T14:06:00Z">
        <w:r w:rsidR="00BE3C9C">
          <w:t>PCHA</w:t>
        </w:r>
      </w:ins>
      <w:r>
        <w:t xml:space="preserve"> data from </w:t>
      </w:r>
      <w:r w:rsidR="00B35019">
        <w:t>Sensor Data</w:t>
      </w:r>
      <w:r>
        <w:t xml:space="preserve"> Consumer.</w:t>
      </w:r>
      <w:commentRangeEnd w:id="201"/>
      <w:r w:rsidR="00CC4F5B">
        <w:rPr>
          <w:rStyle w:val="CommentReference"/>
        </w:rPr>
        <w:commentReference w:id="201"/>
      </w:r>
    </w:p>
    <w:p w14:paraId="1F39F56F" w14:textId="77777777" w:rsidR="008F3449" w:rsidRPr="008F3449" w:rsidRDefault="008F3449" w:rsidP="008F3449">
      <w:pPr>
        <w:pStyle w:val="AuthorInstructions"/>
        <w:rPr>
          <w:i w:val="0"/>
        </w:rPr>
      </w:pPr>
      <w:r w:rsidRPr="008F3449">
        <w:rPr>
          <w:i w:val="0"/>
        </w:rPr>
        <w:t xml:space="preserve">The </w:t>
      </w:r>
      <w:r w:rsidRPr="008F3449">
        <w:rPr>
          <w:rStyle w:val="BlockTextChar"/>
          <w:i w:val="0"/>
        </w:rPr>
        <w:t>Remote Patient Monitoring Profile uses transactions that include the transport of data content based on IEEE 11073 terminologies for remote patient monitoring devices. Please see the list of terminologies in Appendix A.</w:t>
      </w:r>
    </w:p>
    <w:p w14:paraId="0D8971C7" w14:textId="77777777" w:rsidR="00A85861" w:rsidRPr="003651D9" w:rsidRDefault="00CF283F" w:rsidP="00D91815">
      <w:pPr>
        <w:pStyle w:val="Heading2"/>
        <w:numPr>
          <w:ilvl w:val="0"/>
          <w:numId w:val="0"/>
        </w:numPr>
        <w:rPr>
          <w:noProof w:val="0"/>
        </w:rPr>
      </w:pPr>
      <w:bookmarkStart w:id="206" w:name="_Toc412696303"/>
      <w:r w:rsidRPr="003651D9">
        <w:rPr>
          <w:noProof w:val="0"/>
        </w:rPr>
        <w:t xml:space="preserve">X.1 </w:t>
      </w:r>
      <w:r w:rsidR="008F3449">
        <w:rPr>
          <w:noProof w:val="0"/>
        </w:rPr>
        <w:t>RPM</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137"/>
      <w:bookmarkEnd w:id="138"/>
      <w:bookmarkEnd w:id="139"/>
      <w:bookmarkEnd w:id="140"/>
      <w:bookmarkEnd w:id="141"/>
      <w:bookmarkEnd w:id="142"/>
      <w:bookmarkEnd w:id="143"/>
      <w:bookmarkEnd w:id="144"/>
      <w:r w:rsidR="008608EF" w:rsidRPr="003651D9">
        <w:rPr>
          <w:noProof w:val="0"/>
        </w:rPr>
        <w:t>, and Content Modules</w:t>
      </w:r>
      <w:bookmarkStart w:id="207" w:name="_Toc473170359"/>
      <w:bookmarkStart w:id="208" w:name="_Toc504625756"/>
      <w:bookmarkStart w:id="209" w:name="_Toc530206509"/>
      <w:bookmarkStart w:id="210" w:name="_Toc1388429"/>
      <w:bookmarkStart w:id="211" w:name="_Toc1388583"/>
      <w:bookmarkStart w:id="212" w:name="_Toc1456610"/>
      <w:bookmarkStart w:id="213" w:name="_Toc37034635"/>
      <w:bookmarkStart w:id="214" w:name="_Toc38846113"/>
      <w:bookmarkEnd w:id="206"/>
    </w:p>
    <w:p w14:paraId="6CDE9996" w14:textId="77777777" w:rsidR="003B70A2"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22" w:history="1">
        <w:r w:rsidR="00594882" w:rsidRPr="003651D9">
          <w:rPr>
            <w:rStyle w:val="Hyperlink"/>
          </w:rPr>
          <w:t>http://www.ihe.net/Technical_Framework/index.cfm</w:t>
        </w:r>
      </w:hyperlink>
      <w:r w:rsidR="005672A9" w:rsidRPr="003651D9">
        <w:t>.</w:t>
      </w:r>
    </w:p>
    <w:p w14:paraId="32B6F579" w14:textId="77777777" w:rsidR="008F3449" w:rsidRDefault="008F3449" w:rsidP="008F3449">
      <w:pPr>
        <w:pStyle w:val="BodyText"/>
      </w:pPr>
      <w:commentRangeStart w:id="215"/>
      <w:r w:rsidRPr="008F3449">
        <w:t>The intent of the RPM profile is to standardize the representation of device observations and the transactions necessary to get the device observations to the health care provider. This standardization ensures plug and play operation for each component participating in the RPM profile from the sensor device (Device Observation Source) used by the remotely located patient to the EHR document reader used by the health care provider.</w:t>
      </w:r>
    </w:p>
    <w:p w14:paraId="2FF3DEAD" w14:textId="77777777" w:rsidR="008F3449" w:rsidRPr="000A66BE" w:rsidRDefault="008F3449" w:rsidP="008F3449">
      <w:pPr>
        <w:pStyle w:val="AuthorInstructions"/>
        <w:rPr>
          <w:i w:val="0"/>
        </w:rPr>
      </w:pPr>
      <w:r w:rsidRPr="000A66BE">
        <w:rPr>
          <w:i w:val="0"/>
        </w:rPr>
        <w:t xml:space="preserve">The profile consists of the following actors: </w:t>
      </w:r>
    </w:p>
    <w:p w14:paraId="39B263C5" w14:textId="77777777" w:rsidR="008F3449" w:rsidRPr="000A66BE" w:rsidRDefault="008F3449" w:rsidP="005B3030">
      <w:pPr>
        <w:pStyle w:val="AuthorInstructions"/>
        <w:numPr>
          <w:ilvl w:val="0"/>
          <w:numId w:val="21"/>
        </w:numPr>
        <w:rPr>
          <w:i w:val="0"/>
        </w:rPr>
      </w:pPr>
      <w:r w:rsidRPr="000A66BE">
        <w:rPr>
          <w:i w:val="0"/>
        </w:rPr>
        <w:t>Device Observation Source actor which is typically the Personal Health Device (PHD) sensor</w:t>
      </w:r>
    </w:p>
    <w:p w14:paraId="0BAA5D01" w14:textId="77777777" w:rsidR="00B35019" w:rsidRDefault="00B35019" w:rsidP="005B3030">
      <w:pPr>
        <w:pStyle w:val="AuthorInstructions"/>
        <w:numPr>
          <w:ilvl w:val="0"/>
          <w:numId w:val="21"/>
        </w:numPr>
        <w:rPr>
          <w:i w:val="0"/>
        </w:rPr>
      </w:pPr>
      <w:r w:rsidRPr="00B35019">
        <w:rPr>
          <w:i w:val="0"/>
        </w:rPr>
        <w:t>Sensor</w:t>
      </w:r>
      <w:r w:rsidR="008F3449" w:rsidRPr="00B35019">
        <w:rPr>
          <w:i w:val="0"/>
        </w:rPr>
        <w:t xml:space="preserve"> </w:t>
      </w:r>
      <w:r w:rsidRPr="00B35019">
        <w:rPr>
          <w:i w:val="0"/>
        </w:rPr>
        <w:t>Data</w:t>
      </w:r>
      <w:r w:rsidR="008F3449" w:rsidRPr="00B35019">
        <w:rPr>
          <w:i w:val="0"/>
        </w:rPr>
        <w:t xml:space="preserve"> Consumer actor that receives the data from the sensor device. In this profile, the </w:t>
      </w:r>
      <w:r w:rsidRPr="00B35019">
        <w:rPr>
          <w:i w:val="0"/>
        </w:rPr>
        <w:t xml:space="preserve">Sensor Data </w:t>
      </w:r>
      <w:r w:rsidR="008F3449" w:rsidRPr="00B35019">
        <w:rPr>
          <w:i w:val="0"/>
        </w:rPr>
        <w:t xml:space="preserve">Consumer must be grouped with either a </w:t>
      </w:r>
      <w:ins w:id="216" w:author="Brian" w:date="2015-03-11T11:40:00Z">
        <w:r w:rsidR="0093216B" w:rsidRPr="00B35019">
          <w:rPr>
            <w:i w:val="0"/>
            <w:rPrChange w:id="217" w:author="Brian" w:date="2015-03-11T11:40:00Z">
              <w:rPr/>
            </w:rPrChange>
          </w:rPr>
          <w:t>Device Observation Reporter</w:t>
        </w:r>
      </w:ins>
      <w:r w:rsidR="00452A51">
        <w:rPr>
          <w:i w:val="0"/>
        </w:rPr>
        <w:t xml:space="preserve"> or Content Creator</w:t>
      </w:r>
      <w:r w:rsidRPr="00B35019">
        <w:rPr>
          <w:i w:val="0"/>
        </w:rPr>
        <w:t>.</w:t>
      </w:r>
      <w:del w:id="218" w:author="Brian" w:date="2015-03-11T11:40:00Z">
        <w:r w:rsidR="008F3449" w:rsidRPr="00B35019" w:rsidDel="0093216B">
          <w:rPr>
            <w:i w:val="0"/>
          </w:rPr>
          <w:delText>Clinical Data Source</w:delText>
        </w:r>
      </w:del>
    </w:p>
    <w:p w14:paraId="21BE9A13" w14:textId="77777777" w:rsidR="008F3449" w:rsidRPr="00B35019" w:rsidRDefault="0093216B" w:rsidP="005B3030">
      <w:pPr>
        <w:pStyle w:val="AuthorInstructions"/>
        <w:numPr>
          <w:ilvl w:val="0"/>
          <w:numId w:val="21"/>
        </w:numPr>
        <w:rPr>
          <w:i w:val="0"/>
        </w:rPr>
      </w:pPr>
      <w:ins w:id="219" w:author="Brian" w:date="2015-03-11T11:40:00Z">
        <w:r w:rsidRPr="00B35019">
          <w:rPr>
            <w:i w:val="0"/>
          </w:rPr>
          <w:t>Device Observation Reporter</w:t>
        </w:r>
      </w:ins>
      <w:r w:rsidR="00B35019" w:rsidRPr="00B35019">
        <w:rPr>
          <w:i w:val="0"/>
        </w:rPr>
        <w:t xml:space="preserve"> </w:t>
      </w:r>
      <w:del w:id="220" w:author="Brian" w:date="2015-03-11T11:40:00Z">
        <w:r w:rsidR="008F3449" w:rsidRPr="00B35019" w:rsidDel="0093216B">
          <w:rPr>
            <w:i w:val="0"/>
          </w:rPr>
          <w:delText xml:space="preserve">Clinical Data Source </w:delText>
        </w:r>
      </w:del>
      <w:r w:rsidR="008F3449" w:rsidRPr="00B35019">
        <w:rPr>
          <w:i w:val="0"/>
        </w:rPr>
        <w:t xml:space="preserve">actor that generates a PCD-01 document from the </w:t>
      </w:r>
      <w:del w:id="221" w:author="Brian" w:date="2015-03-11T14:06:00Z">
        <w:r w:rsidR="008F3449" w:rsidRPr="00B35019" w:rsidDel="00BE3C9C">
          <w:rPr>
            <w:i w:val="0"/>
          </w:rPr>
          <w:delText>PHCA</w:delText>
        </w:r>
      </w:del>
      <w:ins w:id="222" w:author="Brian" w:date="2015-03-11T14:06:00Z">
        <w:r w:rsidR="00BE3C9C" w:rsidRPr="00B35019">
          <w:rPr>
            <w:i w:val="0"/>
          </w:rPr>
          <w:t>PCHA</w:t>
        </w:r>
      </w:ins>
      <w:r w:rsidR="008F3449" w:rsidRPr="00B35019">
        <w:rPr>
          <w:i w:val="0"/>
        </w:rPr>
        <w:t xml:space="preserve"> data</w:t>
      </w:r>
    </w:p>
    <w:p w14:paraId="282992E9" w14:textId="77777777" w:rsidR="008F3449" w:rsidRPr="000A66BE" w:rsidRDefault="008F3449" w:rsidP="005B3030">
      <w:pPr>
        <w:pStyle w:val="AuthorInstructions"/>
        <w:numPr>
          <w:ilvl w:val="0"/>
          <w:numId w:val="21"/>
        </w:numPr>
        <w:rPr>
          <w:i w:val="0"/>
        </w:rPr>
      </w:pPr>
      <w:del w:id="223" w:author="Brian" w:date="2015-03-11T11:40:00Z">
        <w:r w:rsidRPr="000A66BE" w:rsidDel="0093216B">
          <w:rPr>
            <w:i w:val="0"/>
          </w:rPr>
          <w:delText>Clinical Data</w:delText>
        </w:r>
      </w:del>
      <w:ins w:id="224" w:author="Brian" w:date="2015-03-11T11:40:00Z">
        <w:r w:rsidR="0093216B">
          <w:rPr>
            <w:i w:val="0"/>
          </w:rPr>
          <w:t>Device Observation</w:t>
        </w:r>
      </w:ins>
      <w:r w:rsidRPr="000A66BE">
        <w:rPr>
          <w:i w:val="0"/>
        </w:rPr>
        <w:t xml:space="preserve"> Consumer actor that receives clinical data from the </w:t>
      </w:r>
      <w:ins w:id="225" w:author="Brian" w:date="2015-03-11T11:52:00Z">
        <w:r w:rsidR="0093216B" w:rsidRPr="0093216B">
          <w:rPr>
            <w:i w:val="0"/>
            <w:rPrChange w:id="226" w:author="Brian" w:date="2015-03-11T11:52:00Z">
              <w:rPr/>
            </w:rPrChange>
          </w:rPr>
          <w:t xml:space="preserve">Device Observation </w:t>
        </w:r>
      </w:ins>
      <w:r w:rsidR="00B35019">
        <w:rPr>
          <w:i w:val="0"/>
        </w:rPr>
        <w:t>Reporter</w:t>
      </w:r>
      <w:ins w:id="227" w:author="Brian" w:date="2015-03-11T11:52:00Z">
        <w:r w:rsidR="0093216B">
          <w:t xml:space="preserve"> </w:t>
        </w:r>
      </w:ins>
      <w:del w:id="228" w:author="Brian" w:date="2015-03-11T11:52:00Z">
        <w:r w:rsidRPr="000A66BE" w:rsidDel="0093216B">
          <w:rPr>
            <w:i w:val="0"/>
          </w:rPr>
          <w:delText xml:space="preserve">Clinical Data Source </w:delText>
        </w:r>
      </w:del>
      <w:r w:rsidRPr="000A66BE">
        <w:rPr>
          <w:i w:val="0"/>
        </w:rPr>
        <w:t xml:space="preserve">actor. In this profile the </w:t>
      </w:r>
      <w:del w:id="229" w:author="Brian" w:date="2015-03-11T11:41:00Z">
        <w:r w:rsidRPr="000A66BE" w:rsidDel="0093216B">
          <w:rPr>
            <w:i w:val="0"/>
          </w:rPr>
          <w:delText>Clinical Data</w:delText>
        </w:r>
      </w:del>
      <w:ins w:id="230" w:author="Brian" w:date="2015-03-11T11:41:00Z">
        <w:r w:rsidR="0093216B">
          <w:rPr>
            <w:i w:val="0"/>
          </w:rPr>
          <w:t>Device Observation</w:t>
        </w:r>
      </w:ins>
      <w:r w:rsidRPr="000A66BE">
        <w:rPr>
          <w:i w:val="0"/>
        </w:rPr>
        <w:t xml:space="preserve"> Consumer actor is typically grouped with a Content Creator actor</w:t>
      </w:r>
      <w:r>
        <w:rPr>
          <w:i w:val="0"/>
        </w:rPr>
        <w:t xml:space="preserve"> that creates PHMR content modules</w:t>
      </w:r>
      <w:r w:rsidRPr="000A66BE">
        <w:rPr>
          <w:i w:val="0"/>
        </w:rPr>
        <w:t xml:space="preserve"> from IHE PCD-01 data. However in some use cases </w:t>
      </w:r>
      <w:r>
        <w:rPr>
          <w:i w:val="0"/>
        </w:rPr>
        <w:t>the PCD-01 document may suffice</w:t>
      </w:r>
    </w:p>
    <w:p w14:paraId="5DF5BD79" w14:textId="77777777" w:rsidR="008F3449" w:rsidRPr="000A66BE" w:rsidRDefault="008F3449" w:rsidP="005B3030">
      <w:pPr>
        <w:pStyle w:val="AuthorInstructions"/>
        <w:numPr>
          <w:ilvl w:val="0"/>
          <w:numId w:val="21"/>
        </w:numPr>
        <w:rPr>
          <w:i w:val="0"/>
        </w:rPr>
      </w:pPr>
      <w:r w:rsidRPr="000A66BE">
        <w:rPr>
          <w:i w:val="0"/>
        </w:rPr>
        <w:t xml:space="preserve">Content Creator </w:t>
      </w:r>
      <w:r>
        <w:rPr>
          <w:i w:val="0"/>
        </w:rPr>
        <w:t>actor that generates a PHMR content module</w:t>
      </w:r>
      <w:r w:rsidRPr="000A66BE">
        <w:rPr>
          <w:i w:val="0"/>
        </w:rPr>
        <w:t xml:space="preserve"> and makes that Content available to </w:t>
      </w:r>
      <w:r>
        <w:rPr>
          <w:i w:val="0"/>
        </w:rPr>
        <w:t>a Content Consumer</w:t>
      </w:r>
    </w:p>
    <w:p w14:paraId="3772BA14" w14:textId="77777777" w:rsidR="008F3449" w:rsidRPr="000A66BE" w:rsidRDefault="008F3449" w:rsidP="005B3030">
      <w:pPr>
        <w:pStyle w:val="AuthorInstructions"/>
        <w:numPr>
          <w:ilvl w:val="0"/>
          <w:numId w:val="21"/>
        </w:numPr>
        <w:rPr>
          <w:i w:val="0"/>
        </w:rPr>
      </w:pPr>
      <w:r w:rsidRPr="000A66BE">
        <w:rPr>
          <w:i w:val="0"/>
        </w:rPr>
        <w:t xml:space="preserve">Content Consumer actor that receives a PHMR </w:t>
      </w:r>
      <w:r>
        <w:rPr>
          <w:i w:val="0"/>
        </w:rPr>
        <w:t>content module</w:t>
      </w:r>
    </w:p>
    <w:p w14:paraId="4759530D" w14:textId="77777777" w:rsidR="008F3449" w:rsidRDefault="008F3449" w:rsidP="008F3449">
      <w:pPr>
        <w:pStyle w:val="BodyText"/>
      </w:pPr>
      <w:r>
        <w:t>and transactions:</w:t>
      </w:r>
    </w:p>
    <w:p w14:paraId="48D405FE" w14:textId="77777777" w:rsidR="008F3449" w:rsidRDefault="008F3449" w:rsidP="005B3030">
      <w:pPr>
        <w:pStyle w:val="BodyText"/>
        <w:numPr>
          <w:ilvl w:val="0"/>
          <w:numId w:val="26"/>
        </w:numPr>
      </w:pPr>
      <w:del w:id="231" w:author="Brian" w:date="2015-03-11T14:06:00Z">
        <w:r w:rsidRPr="008F3449" w:rsidDel="00BE3C9C">
          <w:delText>PHCA</w:delText>
        </w:r>
      </w:del>
      <w:ins w:id="232" w:author="Brian" w:date="2015-03-11T14:06:00Z">
        <w:r w:rsidR="00BE3C9C">
          <w:t>PCHA</w:t>
        </w:r>
      </w:ins>
      <w:r w:rsidRPr="008F3449">
        <w:t xml:space="preserve"> Data transaction communicates sensor data to the appropriate consumer</w:t>
      </w:r>
    </w:p>
    <w:p w14:paraId="08F6CD2D" w14:textId="77777777" w:rsidR="008F3449" w:rsidRPr="008F3449" w:rsidRDefault="008F3449" w:rsidP="005B3030">
      <w:pPr>
        <w:pStyle w:val="BodyText"/>
        <w:numPr>
          <w:ilvl w:val="0"/>
          <w:numId w:val="26"/>
        </w:numPr>
      </w:pPr>
      <w:r w:rsidRPr="008F3449">
        <w:t>PCD-01 Communicate PCD Data transaction communicates PCD-01 data to the appropriate consumer</w:t>
      </w:r>
    </w:p>
    <w:p w14:paraId="7F29DA09" w14:textId="77777777" w:rsidR="008F3449" w:rsidRDefault="008F3449" w:rsidP="005B3030">
      <w:pPr>
        <w:pStyle w:val="BodyText"/>
        <w:numPr>
          <w:ilvl w:val="0"/>
          <w:numId w:val="26"/>
        </w:numPr>
      </w:pPr>
      <w:r w:rsidRPr="008F3449">
        <w:t xml:space="preserve">PCC Document Sharing transaction distributes the PHMR content </w:t>
      </w:r>
      <w:r>
        <w:t xml:space="preserve">module </w:t>
      </w:r>
      <w:r w:rsidRPr="008F3449">
        <w:t>by an agreed upon technique (such as XDSb or XDM) to an appropriate consumer</w:t>
      </w:r>
    </w:p>
    <w:p w14:paraId="039E8F4C" w14:textId="77777777" w:rsidR="008F3449" w:rsidRDefault="008F3449" w:rsidP="008F3449">
      <w:pPr>
        <w:pStyle w:val="BodyText"/>
      </w:pPr>
      <w:r>
        <w:lastRenderedPageBreak/>
        <w:t>and Content Module:</w:t>
      </w:r>
    </w:p>
    <w:p w14:paraId="74EC0C2E" w14:textId="77777777" w:rsidR="008F3449" w:rsidRPr="008F3449" w:rsidRDefault="008F3449" w:rsidP="005B3030">
      <w:pPr>
        <w:pStyle w:val="BodyText"/>
        <w:numPr>
          <w:ilvl w:val="0"/>
          <w:numId w:val="27"/>
        </w:numPr>
      </w:pPr>
      <w:r>
        <w:t>Personal Healthcare Monitoring Report (PHMR).</w:t>
      </w:r>
    </w:p>
    <w:p w14:paraId="1E9C3C0C" w14:textId="77777777" w:rsidR="00323461" w:rsidRPr="003651D9" w:rsidRDefault="003B70A2" w:rsidP="00323461">
      <w:pPr>
        <w:pStyle w:val="BodyText"/>
        <w:rPr>
          <w:i/>
        </w:rPr>
      </w:pPr>
      <w:r w:rsidRPr="003651D9">
        <w:rPr>
          <w:i/>
        </w:rPr>
        <w:t>&lt;Workflow/Transport Instructions&gt;</w:t>
      </w:r>
      <w:r w:rsidR="00BA1A91" w:rsidRPr="003651D9">
        <w:rPr>
          <w:i/>
        </w:rPr>
        <w:t xml:space="preserve"> </w:t>
      </w:r>
    </w:p>
    <w:p w14:paraId="6AB84B3C" w14:textId="77777777" w:rsidR="003921A0" w:rsidRPr="003651D9" w:rsidRDefault="003921A0" w:rsidP="00597DB2">
      <w:pPr>
        <w:pStyle w:val="AuthorInstructions"/>
      </w:pPr>
      <w:r w:rsidRPr="003651D9">
        <w:t xml:space="preserve">&lt;If this </w:t>
      </w:r>
      <w:r w:rsidR="00FA427F" w:rsidRPr="003651D9">
        <w:t>profile does not define workflow or transport transactions</w:t>
      </w:r>
      <w:r w:rsidR="008F78D2" w:rsidRPr="003651D9">
        <w:t>, delete th</w:t>
      </w:r>
      <w:r w:rsidR="003B70A2" w:rsidRPr="003651D9">
        <w:t>e following text and diagram until the “Content Module Instructions” below</w:t>
      </w:r>
      <w:r w:rsidR="008F78D2" w:rsidRPr="003651D9">
        <w:t>.</w:t>
      </w:r>
      <w:r w:rsidRPr="003651D9">
        <w:t>&gt;</w:t>
      </w:r>
    </w:p>
    <w:p w14:paraId="3B2B2373" w14:textId="77777777" w:rsidR="003921A0" w:rsidRDefault="001134EB" w:rsidP="00597DB2">
      <w:pPr>
        <w:pStyle w:val="AuthorInstructions"/>
      </w:pPr>
      <w:r w:rsidRPr="003651D9">
        <w:t>&lt;</w:t>
      </w:r>
      <w:r w:rsidR="003921A0" w:rsidRPr="003651D9">
        <w:t>Continue here for workflow and/or tran</w:t>
      </w:r>
      <w:r w:rsidR="00323461" w:rsidRPr="003651D9">
        <w:t xml:space="preserve">sport </w:t>
      </w:r>
      <w:r w:rsidR="004B4EF3" w:rsidRPr="003651D9">
        <w:t>profiles:</w:t>
      </w:r>
      <w:r w:rsidR="003921A0" w:rsidRPr="003651D9">
        <w:t>&gt;</w:t>
      </w:r>
      <w:commentRangeEnd w:id="215"/>
      <w:r w:rsidR="00F737D2">
        <w:rPr>
          <w:rStyle w:val="CommentReference"/>
          <w:i w:val="0"/>
        </w:rPr>
        <w:commentReference w:id="215"/>
      </w:r>
    </w:p>
    <w:p w14:paraId="00FBC6C7" w14:textId="77777777" w:rsidR="007620E1" w:rsidRPr="00FF2523" w:rsidRDefault="00CF283F" w:rsidP="00B35019">
      <w:pPr>
        <w:pStyle w:val="BodyText"/>
      </w:pPr>
      <w:r w:rsidRPr="003651D9">
        <w:t xml:space="preserve">Figure X.1-1 </w:t>
      </w:r>
      <w:r w:rsidR="008F3449">
        <w:t>shows</w:t>
      </w:r>
      <w:r w:rsidR="008F3449" w:rsidRPr="003651D9">
        <w:t xml:space="preserve"> the a</w:t>
      </w:r>
      <w:r w:rsidR="008F3449">
        <w:t>ctors and actor groupings directly involved in the RPM</w:t>
      </w:r>
      <w:r w:rsidR="008F3449" w:rsidRPr="003651D9">
        <w:t xml:space="preserve"> Profile and the relevant </w:t>
      </w:r>
      <w:r w:rsidR="008F3449">
        <w:t>t</w:t>
      </w:r>
      <w:r w:rsidR="008F3449" w:rsidRPr="003651D9">
        <w:t>ransactions between them</w:t>
      </w:r>
      <w:r w:rsidR="008F3449">
        <w:t xml:space="preserve"> in its various combinations. It is envisioned that the primary workflow is the four-module version where the Device Observation Source actor is one </w:t>
      </w:r>
      <w:r w:rsidR="008F3449" w:rsidRPr="0030081D">
        <w:t>component,</w:t>
      </w:r>
      <w:r w:rsidR="008F3449">
        <w:t xml:space="preserve"> the </w:t>
      </w:r>
      <w:r w:rsidR="00B35019">
        <w:t>Sensor Data</w:t>
      </w:r>
      <w:r w:rsidR="008F3449">
        <w:t xml:space="preserve"> Consumer and </w:t>
      </w:r>
      <w:ins w:id="233" w:author="Brian" w:date="2015-03-11T11:41:00Z">
        <w:r w:rsidR="0093216B" w:rsidRPr="0093216B">
          <w:rPr>
            <w:rPrChange w:id="234" w:author="Brian" w:date="2015-03-11T11:41:00Z">
              <w:rPr>
                <w:i/>
              </w:rPr>
            </w:rPrChange>
          </w:rPr>
          <w:t>Device Observation Reporter</w:t>
        </w:r>
      </w:ins>
      <w:r w:rsidR="00B35019">
        <w:t xml:space="preserve"> </w:t>
      </w:r>
      <w:del w:id="235" w:author="Brian" w:date="2015-03-11T11:41:00Z">
        <w:r w:rsidR="008F3449" w:rsidDel="0093216B">
          <w:delText xml:space="preserve">Clinical Data Source </w:delText>
        </w:r>
      </w:del>
      <w:r w:rsidR="008F3449">
        <w:t xml:space="preserve">actor group is a second </w:t>
      </w:r>
      <w:r w:rsidR="008F3449" w:rsidRPr="0030081D">
        <w:t>component</w:t>
      </w:r>
      <w:r w:rsidR="008F3449">
        <w:t xml:space="preserve">, the </w:t>
      </w:r>
      <w:del w:id="236" w:author="Brian" w:date="2015-03-11T11:41:00Z">
        <w:r w:rsidR="008F3449" w:rsidDel="0093216B">
          <w:delText>Clinical Data</w:delText>
        </w:r>
      </w:del>
      <w:ins w:id="237" w:author="Brian" w:date="2015-03-11T11:41:00Z">
        <w:r w:rsidR="0093216B">
          <w:t>Device Observation</w:t>
        </w:r>
      </w:ins>
      <w:r w:rsidR="008F3449">
        <w:t xml:space="preserve"> Consumer and Content Creator actor group is a third </w:t>
      </w:r>
      <w:r w:rsidR="008F3449" w:rsidRPr="0030081D">
        <w:t>component</w:t>
      </w:r>
      <w:r w:rsidR="008F3449">
        <w:t xml:space="preserve"> and the Content Consumer is the fourth </w:t>
      </w:r>
      <w:r w:rsidR="008F3449" w:rsidRPr="0030081D">
        <w:t>component</w:t>
      </w:r>
      <w:r w:rsidR="008F3449">
        <w:t>.</w:t>
      </w:r>
      <w:r w:rsidR="00400853">
        <w:t xml:space="preserve"> Alternative deployments of this profile </w:t>
      </w:r>
      <w:r w:rsidR="00B35019">
        <w:t>that combine the above components</w:t>
      </w:r>
      <w:r w:rsidR="004C580C">
        <w:t xml:space="preserve"> such that the total number of transactions is reduced </w:t>
      </w:r>
      <w:r w:rsidR="00400853">
        <w:t xml:space="preserve">are </w:t>
      </w:r>
      <w:r w:rsidR="004C580C">
        <w:t xml:space="preserve">also </w:t>
      </w:r>
      <w:r w:rsidR="00400853">
        <w:t>shown</w:t>
      </w:r>
      <w:r w:rsidR="00B35019">
        <w:t xml:space="preserve"> using boxes with thinner lines in Figure X.1-1</w:t>
      </w:r>
      <w:r w:rsidR="004C580C">
        <w:t>. For the most part, costs and maintenance issues make the alternative deployments less attractive. However with the increased ubiquity of mobile devices, combining the Device Observation Source and Device Observation Reporter actors onto these mobile platforms is a likely development.</w:t>
      </w:r>
    </w:p>
    <w:p w14:paraId="56056528" w14:textId="76F0ECCA" w:rsidR="00BE3C9C" w:rsidRPr="00FF2523" w:rsidRDefault="00E86C31" w:rsidP="00BE3C9C">
      <w:pPr>
        <w:pStyle w:val="BodyText"/>
      </w:pPr>
      <w:r w:rsidRPr="00FF2523">
        <w:rPr>
          <w:noProof/>
        </w:rPr>
        <mc:AlternateContent>
          <mc:Choice Requires="wpc">
            <w:drawing>
              <wp:inline distT="0" distB="0" distL="0" distR="0" wp14:anchorId="413D4F98" wp14:editId="61F45F17">
                <wp:extent cx="6068695" cy="3851910"/>
                <wp:effectExtent l="0" t="15240" r="0" b="0"/>
                <wp:docPr id="435" name="Canvas 4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6" name="Line 438"/>
                        <wps:cNvCnPr>
                          <a:cxnSpLocks noChangeShapeType="1"/>
                        </wps:cNvCnPr>
                        <wps:spPr bwMode="auto">
                          <a:xfrm flipH="1">
                            <a:off x="5112385" y="528320"/>
                            <a:ext cx="635" cy="268287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7" name="Rectangle 439"/>
                        <wps:cNvSpPr>
                          <a:spLocks noChangeArrowheads="1"/>
                        </wps:cNvSpPr>
                        <wps:spPr bwMode="auto">
                          <a:xfrm>
                            <a:off x="308610" y="2514600"/>
                            <a:ext cx="874395" cy="3733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1D23F4" w14:textId="77777777" w:rsidR="00BE3C9C" w:rsidRPr="000A66BE" w:rsidRDefault="00BE3C9C" w:rsidP="007620E1">
                              <w:pPr>
                                <w:spacing w:before="0"/>
                                <w:rPr>
                                  <w:rFonts w:ascii="Arial" w:hAnsi="Arial" w:cs="Arial"/>
                                  <w:sz w:val="20"/>
                                </w:rPr>
                              </w:pPr>
                              <w:r w:rsidRPr="000A66BE">
                                <w:rPr>
                                  <w:rFonts w:ascii="Arial" w:hAnsi="Arial" w:cs="Arial"/>
                                  <w:sz w:val="20"/>
                                </w:rPr>
                                <w:t>P</w:t>
                              </w:r>
                              <w:r w:rsidR="007620E1">
                                <w:rPr>
                                  <w:rFonts w:ascii="Arial" w:hAnsi="Arial" w:cs="Arial"/>
                                  <w:sz w:val="20"/>
                                </w:rPr>
                                <w:t>CH</w:t>
                              </w:r>
                              <w:r w:rsidRPr="000A66BE">
                                <w:rPr>
                                  <w:rFonts w:ascii="Arial" w:hAnsi="Arial" w:cs="Arial"/>
                                  <w:sz w:val="20"/>
                                </w:rPr>
                                <w:t>A Data</w:t>
                              </w:r>
                            </w:p>
                            <w:p w14:paraId="0FF8F4C0" w14:textId="77777777" w:rsidR="00BE3C9C" w:rsidRPr="00FF2523" w:rsidRDefault="00BE3C9C" w:rsidP="007620E1">
                              <w:pPr>
                                <w:spacing w:before="0"/>
                                <w:rPr>
                                  <w:sz w:val="22"/>
                                  <w:szCs w:val="22"/>
                                </w:rPr>
                              </w:pPr>
                              <w:r w:rsidRPr="000A66BE">
                                <w:rPr>
                                  <w:rFonts w:ascii="Arial" w:hAnsi="Arial" w:cs="Arial"/>
                                  <w:sz w:val="20"/>
                                </w:rPr>
                                <w:t>Transaction</w:t>
                              </w:r>
                            </w:p>
                            <w:p w14:paraId="5CD22A90" w14:textId="77777777" w:rsidR="00BE3C9C" w:rsidRDefault="00BE3C9C" w:rsidP="007620E1"/>
                            <w:p w14:paraId="05B7CBBB" w14:textId="77777777" w:rsidR="00BE3C9C" w:rsidRPr="00077324" w:rsidRDefault="00BE3C9C" w:rsidP="007620E1">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308" name="Text Box 440"/>
                        <wps:cNvSpPr txBox="1">
                          <a:spLocks noChangeArrowheads="1"/>
                        </wps:cNvSpPr>
                        <wps:spPr bwMode="auto">
                          <a:xfrm>
                            <a:off x="22225" y="1686560"/>
                            <a:ext cx="883285" cy="690880"/>
                          </a:xfrm>
                          <a:prstGeom prst="rect">
                            <a:avLst/>
                          </a:prstGeom>
                          <a:solidFill>
                            <a:srgbClr val="FFFFFF"/>
                          </a:solidFill>
                          <a:ln w="25400">
                            <a:solidFill>
                              <a:srgbClr val="000000"/>
                            </a:solidFill>
                            <a:miter lim="800000"/>
                            <a:headEnd/>
                            <a:tailEnd/>
                          </a:ln>
                        </wps:spPr>
                        <wps:txbx>
                          <w:txbxContent>
                            <w:p w14:paraId="256BDE43" w14:textId="77777777" w:rsidR="00BE3C9C" w:rsidRPr="00FF2523" w:rsidRDefault="00BE3C9C" w:rsidP="007620E1">
                              <w:pPr>
                                <w:spacing w:after="120"/>
                                <w:jc w:val="center"/>
                              </w:pPr>
                              <w:r w:rsidRPr="00FF2523">
                                <w:t>Device Observation Source</w:t>
                              </w:r>
                            </w:p>
                          </w:txbxContent>
                        </wps:txbx>
                        <wps:bodyPr rot="0" vert="horz" wrap="square" lIns="0" tIns="0" rIns="0" bIns="0" anchor="t" anchorCtr="0" upright="1">
                          <a:noAutofit/>
                        </wps:bodyPr>
                      </wps:wsp>
                      <wps:wsp>
                        <wps:cNvPr id="309" name="Rectangle 444"/>
                        <wps:cNvSpPr>
                          <a:spLocks noChangeArrowheads="1"/>
                        </wps:cNvSpPr>
                        <wps:spPr bwMode="auto">
                          <a:xfrm>
                            <a:off x="3158490" y="1040130"/>
                            <a:ext cx="977265" cy="5410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C34732" w14:textId="77777777" w:rsidR="00BE3C9C" w:rsidRPr="000A66BE" w:rsidRDefault="00BE3C9C" w:rsidP="007620E1">
                              <w:pPr>
                                <w:spacing w:before="0"/>
                                <w:rPr>
                                  <w:rFonts w:ascii="Arial" w:hAnsi="Arial" w:cs="Arial"/>
                                  <w:sz w:val="20"/>
                                </w:rPr>
                              </w:pPr>
                              <w:r w:rsidRPr="000A66BE">
                                <w:rPr>
                                  <w:rFonts w:ascii="Arial" w:hAnsi="Arial" w:cs="Arial"/>
                                  <w:sz w:val="20"/>
                                </w:rPr>
                                <w:t xml:space="preserve">PCD-01 Communicate </w:t>
                              </w:r>
                            </w:p>
                            <w:p w14:paraId="308F4492" w14:textId="77777777" w:rsidR="00BE3C9C" w:rsidRPr="000A66BE" w:rsidRDefault="00BE3C9C" w:rsidP="007620E1">
                              <w:pPr>
                                <w:spacing w:before="0"/>
                                <w:rPr>
                                  <w:rFonts w:ascii="Arial" w:hAnsi="Arial" w:cs="Arial"/>
                                  <w:sz w:val="20"/>
                                </w:rPr>
                              </w:pPr>
                              <w:r w:rsidRPr="000A66BE">
                                <w:rPr>
                                  <w:rFonts w:ascii="Arial" w:hAnsi="Arial" w:cs="Arial"/>
                                  <w:sz w:val="20"/>
                                </w:rPr>
                                <w:t>PCD Data</w:t>
                              </w:r>
                            </w:p>
                          </w:txbxContent>
                        </wps:txbx>
                        <wps:bodyPr rot="0" vert="horz" wrap="square" lIns="91440" tIns="0" rIns="91440" bIns="45720" anchor="t" anchorCtr="0" upright="1">
                          <a:noAutofit/>
                        </wps:bodyPr>
                      </wps:wsp>
                      <wps:wsp>
                        <wps:cNvPr id="310" name="Text Box 446"/>
                        <wps:cNvSpPr txBox="1">
                          <a:spLocks noChangeArrowheads="1"/>
                        </wps:cNvSpPr>
                        <wps:spPr bwMode="auto">
                          <a:xfrm>
                            <a:off x="2135505" y="1686560"/>
                            <a:ext cx="852805" cy="690880"/>
                          </a:xfrm>
                          <a:prstGeom prst="rect">
                            <a:avLst/>
                          </a:prstGeom>
                          <a:solidFill>
                            <a:srgbClr val="FFFFFF"/>
                          </a:solidFill>
                          <a:ln w="25400">
                            <a:solidFill>
                              <a:srgbClr val="000000"/>
                            </a:solidFill>
                            <a:miter lim="800000"/>
                            <a:headEnd/>
                            <a:tailEnd/>
                          </a:ln>
                        </wps:spPr>
                        <wps:txbx>
                          <w:txbxContent>
                            <w:p w14:paraId="4109F48C" w14:textId="77777777" w:rsidR="00BE3C9C" w:rsidRPr="00FF2523" w:rsidRDefault="00BE3C9C" w:rsidP="007620E1">
                              <w:pPr>
                                <w:spacing w:after="120"/>
                                <w:jc w:val="center"/>
                              </w:pPr>
                              <w:r>
                                <w:t>Device Observation Reporter</w:t>
                              </w:r>
                            </w:p>
                          </w:txbxContent>
                        </wps:txbx>
                        <wps:bodyPr rot="0" vert="horz" wrap="square" lIns="0" tIns="0" rIns="0" bIns="0" anchor="t" anchorCtr="0" upright="1">
                          <a:noAutofit/>
                        </wps:bodyPr>
                      </wps:wsp>
                      <wps:wsp>
                        <wps:cNvPr id="311" name="AutoShape 450"/>
                        <wps:cNvCnPr>
                          <a:cxnSpLocks noChangeShapeType="1"/>
                        </wps:cNvCnPr>
                        <wps:spPr bwMode="auto">
                          <a:xfrm>
                            <a:off x="6000115" y="0"/>
                            <a:ext cx="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2" name="Oval 458"/>
                        <wps:cNvSpPr>
                          <a:spLocks noChangeArrowheads="1"/>
                        </wps:cNvSpPr>
                        <wps:spPr bwMode="auto">
                          <a:xfrm>
                            <a:off x="5091430" y="2009140"/>
                            <a:ext cx="48260" cy="45085"/>
                          </a:xfrm>
                          <a:prstGeom prst="ellipse">
                            <a:avLst/>
                          </a:prstGeom>
                          <a:solidFill>
                            <a:srgbClr val="000000"/>
                          </a:solidFill>
                          <a:ln w="254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3" name="Rectangle 459"/>
                        <wps:cNvSpPr>
                          <a:spLocks noChangeArrowheads="1"/>
                        </wps:cNvSpPr>
                        <wps:spPr bwMode="auto">
                          <a:xfrm>
                            <a:off x="5139690" y="956310"/>
                            <a:ext cx="793750" cy="4813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AA9607" w14:textId="77777777" w:rsidR="007620E1" w:rsidRDefault="00BE3C9C" w:rsidP="007620E1">
                              <w:pPr>
                                <w:spacing w:before="0"/>
                                <w:rPr>
                                  <w:rFonts w:ascii="Arial" w:hAnsi="Arial" w:cs="Arial"/>
                                  <w:sz w:val="20"/>
                                </w:rPr>
                              </w:pPr>
                              <w:r w:rsidRPr="000A66BE">
                                <w:rPr>
                                  <w:rFonts w:ascii="Arial" w:hAnsi="Arial" w:cs="Arial"/>
                                  <w:sz w:val="20"/>
                                </w:rPr>
                                <w:t xml:space="preserve">PCC </w:t>
                              </w:r>
                            </w:p>
                            <w:p w14:paraId="384A7EAF" w14:textId="77777777" w:rsidR="00BE3C9C" w:rsidRPr="000A66BE" w:rsidRDefault="00BE3C9C" w:rsidP="007620E1">
                              <w:pPr>
                                <w:spacing w:before="0"/>
                                <w:rPr>
                                  <w:rFonts w:ascii="Arial" w:hAnsi="Arial" w:cs="Arial"/>
                                  <w:sz w:val="20"/>
                                </w:rPr>
                              </w:pPr>
                              <w:r w:rsidRPr="000A66BE">
                                <w:rPr>
                                  <w:rFonts w:ascii="Arial" w:hAnsi="Arial" w:cs="Arial"/>
                                  <w:sz w:val="20"/>
                                </w:rPr>
                                <w:t>Document Sharing</w:t>
                              </w:r>
                            </w:p>
                          </w:txbxContent>
                        </wps:txbx>
                        <wps:bodyPr rot="0" vert="horz" wrap="square" lIns="91440" tIns="0" rIns="91440" bIns="45720" anchor="t" anchorCtr="0" upright="1">
                          <a:noAutofit/>
                        </wps:bodyPr>
                      </wps:wsp>
                      <wps:wsp>
                        <wps:cNvPr id="314" name="Line 462"/>
                        <wps:cNvCnPr>
                          <a:cxnSpLocks noChangeShapeType="1"/>
                        </wps:cNvCnPr>
                        <wps:spPr bwMode="auto">
                          <a:xfrm>
                            <a:off x="3177540" y="880745"/>
                            <a:ext cx="635" cy="11493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5" name="Oval 465"/>
                        <wps:cNvSpPr>
                          <a:spLocks noChangeArrowheads="1"/>
                        </wps:cNvSpPr>
                        <wps:spPr bwMode="auto">
                          <a:xfrm>
                            <a:off x="3155950" y="2010410"/>
                            <a:ext cx="48260" cy="45085"/>
                          </a:xfrm>
                          <a:prstGeom prst="ellipse">
                            <a:avLst/>
                          </a:prstGeom>
                          <a:solidFill>
                            <a:srgbClr val="000000"/>
                          </a:solidFill>
                          <a:ln w="254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6" name="AutoShape 466"/>
                        <wps:cNvCnPr>
                          <a:cxnSpLocks noChangeShapeType="1"/>
                        </wps:cNvCnPr>
                        <wps:spPr bwMode="auto">
                          <a:xfrm>
                            <a:off x="3001010" y="2029460"/>
                            <a:ext cx="36385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7" name="Text Box 467"/>
                        <wps:cNvSpPr txBox="1">
                          <a:spLocks noChangeArrowheads="1"/>
                        </wps:cNvSpPr>
                        <wps:spPr bwMode="auto">
                          <a:xfrm>
                            <a:off x="1276350" y="1686560"/>
                            <a:ext cx="859155" cy="690880"/>
                          </a:xfrm>
                          <a:prstGeom prst="rect">
                            <a:avLst/>
                          </a:prstGeom>
                          <a:solidFill>
                            <a:srgbClr val="FFFFFF"/>
                          </a:solidFill>
                          <a:ln w="25400">
                            <a:solidFill>
                              <a:srgbClr val="000000"/>
                            </a:solidFill>
                            <a:miter lim="800000"/>
                            <a:headEnd/>
                            <a:tailEnd/>
                          </a:ln>
                        </wps:spPr>
                        <wps:txbx>
                          <w:txbxContent>
                            <w:p w14:paraId="7608A72E" w14:textId="77777777" w:rsidR="00BE3C9C" w:rsidRPr="00FF2523" w:rsidRDefault="00C0763E" w:rsidP="007620E1">
                              <w:pPr>
                                <w:spacing w:after="120"/>
                                <w:jc w:val="center"/>
                              </w:pPr>
                              <w:r>
                                <w:t>Sensor</w:t>
                              </w:r>
                              <w:r w:rsidR="00BE3C9C" w:rsidRPr="00FF2523">
                                <w:t xml:space="preserve"> </w:t>
                              </w:r>
                              <w:r>
                                <w:t>Data</w:t>
                              </w:r>
                              <w:r w:rsidR="00BE3C9C" w:rsidRPr="00FF2523">
                                <w:t xml:space="preserve"> </w:t>
                              </w:r>
                              <w:r w:rsidR="00BE3C9C">
                                <w:t>Consumer</w:t>
                              </w:r>
                            </w:p>
                          </w:txbxContent>
                        </wps:txbx>
                        <wps:bodyPr rot="0" vert="horz" wrap="square" lIns="0" tIns="0" rIns="0" bIns="0" anchor="t" anchorCtr="0" upright="1">
                          <a:noAutofit/>
                        </wps:bodyPr>
                      </wps:wsp>
                      <wps:wsp>
                        <wps:cNvPr id="318" name="Text Box 470"/>
                        <wps:cNvSpPr txBox="1">
                          <a:spLocks noChangeArrowheads="1"/>
                        </wps:cNvSpPr>
                        <wps:spPr bwMode="auto">
                          <a:xfrm>
                            <a:off x="5312410" y="1698625"/>
                            <a:ext cx="701040" cy="664845"/>
                          </a:xfrm>
                          <a:prstGeom prst="rect">
                            <a:avLst/>
                          </a:prstGeom>
                          <a:solidFill>
                            <a:srgbClr val="FFFFFF"/>
                          </a:solidFill>
                          <a:ln w="25400">
                            <a:solidFill>
                              <a:srgbClr val="000000"/>
                            </a:solidFill>
                            <a:miter lim="800000"/>
                            <a:headEnd/>
                            <a:tailEnd/>
                          </a:ln>
                        </wps:spPr>
                        <wps:txbx>
                          <w:txbxContent>
                            <w:p w14:paraId="0DD39BB5" w14:textId="77777777" w:rsidR="00BE3C9C" w:rsidRPr="00BE3C9C" w:rsidRDefault="00BE3C9C" w:rsidP="007620E1">
                              <w:pPr>
                                <w:spacing w:before="0"/>
                                <w:jc w:val="center"/>
                                <w:rPr>
                                  <w:sz w:val="16"/>
                                  <w:szCs w:val="16"/>
                                </w:rPr>
                              </w:pPr>
                            </w:p>
                            <w:p w14:paraId="0A092681" w14:textId="77777777" w:rsidR="00BE3C9C" w:rsidRDefault="00BE3C9C" w:rsidP="007620E1">
                              <w:pPr>
                                <w:spacing w:before="0"/>
                                <w:jc w:val="center"/>
                              </w:pPr>
                              <w:r>
                                <w:t>Content</w:t>
                              </w:r>
                            </w:p>
                            <w:p w14:paraId="1C16DBBD" w14:textId="77777777" w:rsidR="00BE3C9C" w:rsidRPr="00FF2523" w:rsidRDefault="00BE3C9C" w:rsidP="007620E1">
                              <w:pPr>
                                <w:spacing w:before="0"/>
                                <w:jc w:val="center"/>
                              </w:pPr>
                              <w:r>
                                <w:t>Consumer</w:t>
                              </w:r>
                            </w:p>
                          </w:txbxContent>
                        </wps:txbx>
                        <wps:bodyPr rot="0" vert="horz" wrap="square" lIns="0" tIns="0" rIns="0" bIns="0" anchor="t" anchorCtr="0" upright="1">
                          <a:noAutofit/>
                        </wps:bodyPr>
                      </wps:wsp>
                      <wps:wsp>
                        <wps:cNvPr id="319" name="Text Box 471"/>
                        <wps:cNvSpPr txBox="1">
                          <a:spLocks noChangeArrowheads="1"/>
                        </wps:cNvSpPr>
                        <wps:spPr bwMode="auto">
                          <a:xfrm>
                            <a:off x="4173855" y="1686560"/>
                            <a:ext cx="735330" cy="690880"/>
                          </a:xfrm>
                          <a:prstGeom prst="rect">
                            <a:avLst/>
                          </a:prstGeom>
                          <a:solidFill>
                            <a:srgbClr val="FFFFFF"/>
                          </a:solidFill>
                          <a:ln w="25400">
                            <a:solidFill>
                              <a:srgbClr val="000000"/>
                            </a:solidFill>
                            <a:miter lim="800000"/>
                            <a:headEnd/>
                            <a:tailEnd/>
                          </a:ln>
                        </wps:spPr>
                        <wps:txbx>
                          <w:txbxContent>
                            <w:p w14:paraId="61B7DA4F" w14:textId="77777777" w:rsidR="00BE3C9C" w:rsidRPr="00BE3C9C" w:rsidRDefault="00BE3C9C" w:rsidP="007620E1">
                              <w:pPr>
                                <w:spacing w:before="0"/>
                                <w:jc w:val="center"/>
                                <w:rPr>
                                  <w:sz w:val="16"/>
                                  <w:szCs w:val="16"/>
                                </w:rPr>
                              </w:pPr>
                            </w:p>
                            <w:p w14:paraId="653EF1E6" w14:textId="77777777" w:rsidR="00BE3C9C" w:rsidRPr="00FF2523" w:rsidRDefault="00BE3C9C" w:rsidP="007620E1">
                              <w:pPr>
                                <w:spacing w:before="0"/>
                                <w:jc w:val="center"/>
                              </w:pPr>
                              <w:r>
                                <w:t>Content Creator</w:t>
                              </w:r>
                            </w:p>
                          </w:txbxContent>
                        </wps:txbx>
                        <wps:bodyPr rot="0" vert="horz" wrap="square" lIns="0" tIns="0" rIns="0" bIns="0" anchor="t" anchorCtr="0" upright="1">
                          <a:noAutofit/>
                        </wps:bodyPr>
                      </wps:wsp>
                      <wps:wsp>
                        <wps:cNvPr id="200704" name="Text Box 472"/>
                        <wps:cNvSpPr txBox="1">
                          <a:spLocks noChangeArrowheads="1"/>
                        </wps:cNvSpPr>
                        <wps:spPr bwMode="auto">
                          <a:xfrm>
                            <a:off x="3364865" y="1686560"/>
                            <a:ext cx="810895" cy="690880"/>
                          </a:xfrm>
                          <a:prstGeom prst="rect">
                            <a:avLst/>
                          </a:prstGeom>
                          <a:solidFill>
                            <a:srgbClr val="FFFFFF"/>
                          </a:solidFill>
                          <a:ln w="25400">
                            <a:solidFill>
                              <a:srgbClr val="000000"/>
                            </a:solidFill>
                            <a:miter lim="800000"/>
                            <a:headEnd/>
                            <a:tailEnd/>
                          </a:ln>
                        </wps:spPr>
                        <wps:txbx>
                          <w:txbxContent>
                            <w:p w14:paraId="46CD18D0" w14:textId="77777777" w:rsidR="00BE3C9C" w:rsidRPr="00FF2523" w:rsidRDefault="00BE3C9C" w:rsidP="007620E1">
                              <w:pPr>
                                <w:spacing w:after="120"/>
                                <w:jc w:val="center"/>
                              </w:pPr>
                              <w:r w:rsidRPr="00FF2523">
                                <w:t xml:space="preserve">Device Observation </w:t>
                              </w:r>
                              <w:r>
                                <w:t>Consumer</w:t>
                              </w:r>
                            </w:p>
                          </w:txbxContent>
                        </wps:txbx>
                        <wps:bodyPr rot="0" vert="horz" wrap="square" lIns="0" tIns="0" rIns="0" bIns="0" anchor="t" anchorCtr="0" upright="1">
                          <a:noAutofit/>
                        </wps:bodyPr>
                      </wps:wsp>
                      <wps:wsp>
                        <wps:cNvPr id="200705" name="Text Box 473"/>
                        <wps:cNvSpPr txBox="1">
                          <a:spLocks noChangeArrowheads="1"/>
                        </wps:cNvSpPr>
                        <wps:spPr bwMode="auto">
                          <a:xfrm>
                            <a:off x="22225" y="370205"/>
                            <a:ext cx="883285" cy="657860"/>
                          </a:xfrm>
                          <a:prstGeom prst="rect">
                            <a:avLst/>
                          </a:prstGeom>
                          <a:solidFill>
                            <a:srgbClr val="FFFFFF"/>
                          </a:solidFill>
                          <a:ln w="12700">
                            <a:solidFill>
                              <a:srgbClr val="000000"/>
                            </a:solidFill>
                            <a:miter lim="800000"/>
                            <a:headEnd/>
                            <a:tailEnd/>
                          </a:ln>
                        </wps:spPr>
                        <wps:txbx>
                          <w:txbxContent>
                            <w:p w14:paraId="6ADD3E01" w14:textId="77777777" w:rsidR="00BE3C9C" w:rsidRPr="00FF2523" w:rsidRDefault="00BE3C9C" w:rsidP="007620E1">
                              <w:pPr>
                                <w:jc w:val="center"/>
                              </w:pPr>
                              <w:r w:rsidRPr="00FF2523">
                                <w:t>Device Observation Source</w:t>
                              </w:r>
                            </w:p>
                            <w:p w14:paraId="44A09A95" w14:textId="77777777" w:rsidR="00BE3C9C" w:rsidRPr="00FF2523" w:rsidRDefault="00BE3C9C" w:rsidP="007620E1">
                              <w:pPr>
                                <w:spacing w:before="0"/>
                                <w:jc w:val="center"/>
                              </w:pPr>
                            </w:p>
                          </w:txbxContent>
                        </wps:txbx>
                        <wps:bodyPr rot="0" vert="horz" wrap="square" lIns="0" tIns="0" rIns="0" bIns="0" anchor="t" anchorCtr="0" upright="1">
                          <a:noAutofit/>
                        </wps:bodyPr>
                      </wps:wsp>
                      <wps:wsp>
                        <wps:cNvPr id="200706" name="Text Box 474"/>
                        <wps:cNvSpPr txBox="1">
                          <a:spLocks noChangeArrowheads="1"/>
                        </wps:cNvSpPr>
                        <wps:spPr bwMode="auto">
                          <a:xfrm>
                            <a:off x="905510" y="692785"/>
                            <a:ext cx="2082800" cy="335280"/>
                          </a:xfrm>
                          <a:prstGeom prst="rect">
                            <a:avLst/>
                          </a:prstGeom>
                          <a:solidFill>
                            <a:srgbClr val="FFFFFF"/>
                          </a:solidFill>
                          <a:ln w="12700">
                            <a:solidFill>
                              <a:srgbClr val="000000"/>
                            </a:solidFill>
                            <a:miter lim="800000"/>
                            <a:headEnd/>
                            <a:tailEnd/>
                          </a:ln>
                        </wps:spPr>
                        <wps:txbx>
                          <w:txbxContent>
                            <w:p w14:paraId="0A91B1D6" w14:textId="77777777" w:rsidR="007620E1" w:rsidRPr="00FF2523" w:rsidRDefault="007620E1" w:rsidP="007620E1">
                              <w:pPr>
                                <w:spacing w:after="120"/>
                                <w:jc w:val="center"/>
                              </w:pPr>
                              <w:r w:rsidRPr="00FF2523">
                                <w:t xml:space="preserve">Device Observation </w:t>
                              </w:r>
                              <w:r>
                                <w:t>Reporter</w:t>
                              </w:r>
                            </w:p>
                            <w:p w14:paraId="12601BA9" w14:textId="77777777" w:rsidR="007620E1" w:rsidRPr="00FF2523" w:rsidRDefault="007620E1" w:rsidP="007620E1">
                              <w:pPr>
                                <w:spacing w:before="0"/>
                                <w:jc w:val="center"/>
                              </w:pPr>
                            </w:p>
                          </w:txbxContent>
                        </wps:txbx>
                        <wps:bodyPr rot="0" vert="horz" wrap="square" lIns="0" tIns="0" rIns="0" bIns="0" anchor="t" anchorCtr="0" upright="1">
                          <a:noAutofit/>
                        </wps:bodyPr>
                      </wps:wsp>
                      <wps:wsp>
                        <wps:cNvPr id="200711" name="Text Box 475"/>
                        <wps:cNvSpPr txBox="1">
                          <a:spLocks noChangeArrowheads="1"/>
                        </wps:cNvSpPr>
                        <wps:spPr bwMode="auto">
                          <a:xfrm>
                            <a:off x="905510" y="370205"/>
                            <a:ext cx="3995420" cy="322580"/>
                          </a:xfrm>
                          <a:prstGeom prst="rect">
                            <a:avLst/>
                          </a:prstGeom>
                          <a:solidFill>
                            <a:srgbClr val="FFFFFF"/>
                          </a:solidFill>
                          <a:ln w="12700">
                            <a:solidFill>
                              <a:srgbClr val="000000"/>
                            </a:solidFill>
                            <a:miter lim="800000"/>
                            <a:headEnd/>
                            <a:tailEnd/>
                          </a:ln>
                        </wps:spPr>
                        <wps:txbx>
                          <w:txbxContent>
                            <w:p w14:paraId="27265111" w14:textId="77777777" w:rsidR="007620E1" w:rsidRPr="00FF2523" w:rsidRDefault="007620E1" w:rsidP="007620E1">
                              <w:pPr>
                                <w:spacing w:after="120"/>
                                <w:jc w:val="center"/>
                              </w:pPr>
                              <w:r>
                                <w:t>Content Creator</w:t>
                              </w:r>
                            </w:p>
                            <w:p w14:paraId="0400D03F" w14:textId="77777777" w:rsidR="007620E1" w:rsidRPr="00FF2523" w:rsidRDefault="007620E1" w:rsidP="007620E1">
                              <w:pPr>
                                <w:spacing w:before="0"/>
                                <w:jc w:val="center"/>
                              </w:pPr>
                            </w:p>
                          </w:txbxContent>
                        </wps:txbx>
                        <wps:bodyPr rot="0" vert="horz" wrap="square" lIns="0" tIns="0" rIns="0" bIns="0" anchor="t" anchorCtr="0" upright="1">
                          <a:noAutofit/>
                        </wps:bodyPr>
                      </wps:wsp>
                      <wps:wsp>
                        <wps:cNvPr id="200720" name="Text Box 476"/>
                        <wps:cNvSpPr txBox="1">
                          <a:spLocks noChangeArrowheads="1"/>
                        </wps:cNvSpPr>
                        <wps:spPr bwMode="auto">
                          <a:xfrm>
                            <a:off x="1276350" y="2887980"/>
                            <a:ext cx="883285" cy="667385"/>
                          </a:xfrm>
                          <a:prstGeom prst="rect">
                            <a:avLst/>
                          </a:prstGeom>
                          <a:solidFill>
                            <a:srgbClr val="FFFFFF"/>
                          </a:solidFill>
                          <a:ln w="12700">
                            <a:solidFill>
                              <a:srgbClr val="000000"/>
                            </a:solidFill>
                            <a:miter lim="800000"/>
                            <a:headEnd/>
                            <a:tailEnd/>
                          </a:ln>
                        </wps:spPr>
                        <wps:txbx>
                          <w:txbxContent>
                            <w:p w14:paraId="2A12E110" w14:textId="77777777" w:rsidR="007620E1" w:rsidRPr="00FF2523" w:rsidRDefault="00C0763E" w:rsidP="007620E1">
                              <w:pPr>
                                <w:jc w:val="center"/>
                              </w:pPr>
                              <w:r>
                                <w:t>Sensor Data Consumer</w:t>
                              </w:r>
                            </w:p>
                            <w:p w14:paraId="3150E32D" w14:textId="77777777" w:rsidR="007620E1" w:rsidRPr="00FF2523" w:rsidRDefault="007620E1" w:rsidP="007620E1">
                              <w:pPr>
                                <w:spacing w:before="0"/>
                                <w:jc w:val="center"/>
                              </w:pPr>
                            </w:p>
                          </w:txbxContent>
                        </wps:txbx>
                        <wps:bodyPr rot="0" vert="horz" wrap="square" lIns="0" tIns="0" rIns="0" bIns="0" anchor="t" anchorCtr="0" upright="1">
                          <a:noAutofit/>
                        </wps:bodyPr>
                      </wps:wsp>
                      <wps:wsp>
                        <wps:cNvPr id="200721" name="Text Box 477"/>
                        <wps:cNvSpPr txBox="1">
                          <a:spLocks noChangeArrowheads="1"/>
                        </wps:cNvSpPr>
                        <wps:spPr bwMode="auto">
                          <a:xfrm>
                            <a:off x="2158365" y="2887980"/>
                            <a:ext cx="2749550" cy="667385"/>
                          </a:xfrm>
                          <a:prstGeom prst="rect">
                            <a:avLst/>
                          </a:prstGeom>
                          <a:solidFill>
                            <a:srgbClr val="FFFFFF"/>
                          </a:solidFill>
                          <a:ln w="12700">
                            <a:solidFill>
                              <a:srgbClr val="000000"/>
                            </a:solidFill>
                            <a:miter lim="800000"/>
                            <a:headEnd/>
                            <a:tailEnd/>
                          </a:ln>
                        </wps:spPr>
                        <wps:txbx>
                          <w:txbxContent>
                            <w:p w14:paraId="2706942C" w14:textId="77777777" w:rsidR="007620E1" w:rsidRDefault="007620E1" w:rsidP="007620E1">
                              <w:pPr>
                                <w:spacing w:before="0"/>
                                <w:jc w:val="center"/>
                              </w:pPr>
                            </w:p>
                            <w:p w14:paraId="426F1DEC" w14:textId="77777777" w:rsidR="007620E1" w:rsidRPr="00FF2523" w:rsidRDefault="007620E1" w:rsidP="007620E1">
                              <w:pPr>
                                <w:spacing w:before="0"/>
                                <w:jc w:val="center"/>
                              </w:pPr>
                              <w:r>
                                <w:t>Content Creator</w:t>
                              </w:r>
                            </w:p>
                            <w:p w14:paraId="3BDBBA94" w14:textId="77777777" w:rsidR="007620E1" w:rsidRPr="00FF2523" w:rsidRDefault="007620E1" w:rsidP="007620E1">
                              <w:pPr>
                                <w:spacing w:before="0"/>
                                <w:jc w:val="center"/>
                              </w:pPr>
                            </w:p>
                          </w:txbxContent>
                        </wps:txbx>
                        <wps:bodyPr rot="0" vert="horz" wrap="square" lIns="0" tIns="0" rIns="0" bIns="0" anchor="t" anchorCtr="0" upright="1">
                          <a:noAutofit/>
                        </wps:bodyPr>
                      </wps:wsp>
                      <wps:wsp>
                        <wps:cNvPr id="200722" name="AutoShape 478"/>
                        <wps:cNvCnPr>
                          <a:cxnSpLocks noChangeShapeType="1"/>
                        </wps:cNvCnPr>
                        <wps:spPr bwMode="auto">
                          <a:xfrm>
                            <a:off x="912495" y="2032635"/>
                            <a:ext cx="36385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3" name="AutoShape 479"/>
                        <wps:cNvCnPr>
                          <a:cxnSpLocks noChangeShapeType="1"/>
                          <a:stCxn id="319" idx="3"/>
                        </wps:cNvCnPr>
                        <wps:spPr bwMode="auto">
                          <a:xfrm flipV="1">
                            <a:off x="4921885" y="2031365"/>
                            <a:ext cx="39052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4" name="AutoShape 480"/>
                        <wps:cNvCnPr>
                          <a:cxnSpLocks noChangeShapeType="1"/>
                          <a:endCxn id="306" idx="1"/>
                        </wps:cNvCnPr>
                        <wps:spPr bwMode="auto">
                          <a:xfrm>
                            <a:off x="4901565" y="3210560"/>
                            <a:ext cx="21145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5" name="AutoShape 481"/>
                        <wps:cNvCnPr>
                          <a:cxnSpLocks noChangeShapeType="1"/>
                          <a:endCxn id="314" idx="0"/>
                        </wps:cNvCnPr>
                        <wps:spPr bwMode="auto">
                          <a:xfrm>
                            <a:off x="2988310" y="880110"/>
                            <a:ext cx="189230"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6" name="AutoShape 482"/>
                        <wps:cNvCnPr>
                          <a:cxnSpLocks noChangeShapeType="1"/>
                          <a:endCxn id="306" idx="0"/>
                        </wps:cNvCnPr>
                        <wps:spPr bwMode="auto">
                          <a:xfrm>
                            <a:off x="4900930" y="527685"/>
                            <a:ext cx="21272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8" name="Line 483"/>
                        <wps:cNvCnPr>
                          <a:cxnSpLocks noChangeShapeType="1"/>
                        </wps:cNvCnPr>
                        <wps:spPr bwMode="auto">
                          <a:xfrm>
                            <a:off x="1090295" y="2032635"/>
                            <a:ext cx="635" cy="117856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9" name="Oval 484"/>
                        <wps:cNvSpPr>
                          <a:spLocks noChangeArrowheads="1"/>
                        </wps:cNvSpPr>
                        <wps:spPr bwMode="auto">
                          <a:xfrm>
                            <a:off x="1070610" y="2012315"/>
                            <a:ext cx="48260" cy="45085"/>
                          </a:xfrm>
                          <a:prstGeom prst="ellipse">
                            <a:avLst/>
                          </a:prstGeom>
                          <a:solidFill>
                            <a:srgbClr val="000000"/>
                          </a:solidFill>
                          <a:ln w="254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0730" name="AutoShape 485"/>
                        <wps:cNvCnPr>
                          <a:cxnSpLocks noChangeShapeType="1"/>
                          <a:stCxn id="200728" idx="1"/>
                        </wps:cNvCnPr>
                        <wps:spPr bwMode="auto">
                          <a:xfrm flipV="1">
                            <a:off x="1090930" y="3210560"/>
                            <a:ext cx="185420"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xmlns:w15="http://schemas.microsoft.com/office/word/2012/wordml">
            <w:pict>
              <v:group w14:anchorId="413D4F98" id="Canvas 435" o:spid="_x0000_s1026" editas="canvas" style="width:477.85pt;height:303.3pt;mso-position-horizontal-relative:char;mso-position-vertical-relative:line" coordsize="60686,38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686;height:38519;visibility:visible;mso-wrap-style:square">
                  <v:fill o:detectmouseclick="t"/>
                  <v:path o:connecttype="none"/>
                </v:shape>
                <v:line id="Line 438" o:spid="_x0000_s1028" style="position:absolute;flip:x;visibility:visible;mso-wrap-style:square" from="51123,5283" to="51130,32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fccYAAADcAAAADwAAAGRycy9kb3ducmV2LnhtbESPS2vCQBSF94L/YbhCN0UnthA0OglF&#10;KJRCFz5A3V0yt0ls5k7ITB799x2h4PJwHh9nm42mFj21rrKsYLmIQBDnVldcKDgd3+crEM4ja6wt&#10;k4JfcpCl08kWE20H3lN/8IUII+wSVFB63yRSurwkg25hG+LgfdvWoA+yLaRucQjjppYvURRLgxUH&#10;QokN7UrKfw6dCZDbrrh+3Sg/r8/N5xAvn4fLpVPqaTa+bUB4Gv0j/N/+0ApeoxjuZ8IRk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7n3HGAAAA3AAAAA8AAAAAAAAA&#10;AAAAAAAAoQIAAGRycy9kb3ducmV2LnhtbFBLBQYAAAAABAAEAPkAAACUAwAAAAA=&#10;" strokeweight="1pt"/>
                <v:rect id="Rectangle 439" o:spid="_x0000_s1029" style="position:absolute;left:3086;top:25146;width:8744;height:3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RXBr4A&#10;AADcAAAADwAAAGRycy9kb3ducmV2LnhtbERP3WrCMBS+H/gO4QjezVTFTapRxOEou5vzAQ7NMSk2&#10;JyXJ2u7tl4Gwy++fb3cYXSt6CrHxrGAxL0AQ1143bBRcv87PGxAxIWtsPZOCH4pw2E+edlhqP/An&#10;9ZdkRC7hWKICm1JXShlrSw7j3HfEWbv54DBlGIzUAYdc7lq5LIoX6bDhvGCxo5Ol+n75dgreNtIn&#10;ex4y079XH8QmVGuj1Gw6HrcgEo3p3/xIV1rBqniFvzP5CMj9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mEVwa+AAAA3AAAAA8AAAAAAAAAAAAAAAAAmAIAAGRycy9kb3ducmV2&#10;LnhtbFBLBQYAAAAABAAEAPUAAACDAwAAAAA=&#10;" filled="f" stroked="f" strokeweight="0">
                  <v:textbox inset=",0">
                    <w:txbxContent>
                      <w:p w14:paraId="031D23F4" w14:textId="77777777" w:rsidR="00BE3C9C" w:rsidRPr="000A66BE" w:rsidRDefault="00BE3C9C" w:rsidP="007620E1">
                        <w:pPr>
                          <w:spacing w:before="0"/>
                          <w:rPr>
                            <w:rFonts w:ascii="Arial" w:hAnsi="Arial" w:cs="Arial"/>
                            <w:sz w:val="20"/>
                          </w:rPr>
                        </w:pPr>
                        <w:r w:rsidRPr="000A66BE">
                          <w:rPr>
                            <w:rFonts w:ascii="Arial" w:hAnsi="Arial" w:cs="Arial"/>
                            <w:sz w:val="20"/>
                          </w:rPr>
                          <w:t>P</w:t>
                        </w:r>
                        <w:r w:rsidR="007620E1">
                          <w:rPr>
                            <w:rFonts w:ascii="Arial" w:hAnsi="Arial" w:cs="Arial"/>
                            <w:sz w:val="20"/>
                          </w:rPr>
                          <w:t>CH</w:t>
                        </w:r>
                        <w:r w:rsidRPr="000A66BE">
                          <w:rPr>
                            <w:rFonts w:ascii="Arial" w:hAnsi="Arial" w:cs="Arial"/>
                            <w:sz w:val="20"/>
                          </w:rPr>
                          <w:t>A Data</w:t>
                        </w:r>
                      </w:p>
                      <w:p w14:paraId="0FF8F4C0" w14:textId="77777777" w:rsidR="00BE3C9C" w:rsidRPr="00FF2523" w:rsidRDefault="00BE3C9C" w:rsidP="007620E1">
                        <w:pPr>
                          <w:spacing w:before="0"/>
                          <w:rPr>
                            <w:sz w:val="22"/>
                            <w:szCs w:val="22"/>
                          </w:rPr>
                        </w:pPr>
                        <w:r w:rsidRPr="000A66BE">
                          <w:rPr>
                            <w:rFonts w:ascii="Arial" w:hAnsi="Arial" w:cs="Arial"/>
                            <w:sz w:val="20"/>
                          </w:rPr>
                          <w:t>Transaction</w:t>
                        </w:r>
                      </w:p>
                      <w:p w14:paraId="5CD22A90" w14:textId="77777777" w:rsidR="00BE3C9C" w:rsidRDefault="00BE3C9C" w:rsidP="007620E1"/>
                      <w:p w14:paraId="05B7CBBB" w14:textId="77777777" w:rsidR="00BE3C9C" w:rsidRPr="00077324" w:rsidRDefault="00BE3C9C" w:rsidP="007620E1">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type id="_x0000_t202" coordsize="21600,21600" o:spt="202" path="m,l,21600r21600,l21600,xe">
                  <v:stroke joinstyle="miter"/>
                  <v:path gradientshapeok="t" o:connecttype="rect"/>
                </v:shapetype>
                <v:shape id="Text Box 440" o:spid="_x0000_s1030" type="#_x0000_t202" style="position:absolute;left:222;top:16865;width:8833;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CV0sIA&#10;AADcAAAADwAAAGRycy9kb3ducmV2LnhtbERPy4rCMBTdC/MP4Q7MRjRVwZHaKINQcAQFdcDttbl9&#10;MM1NaaK2f28WgsvDeSfrztTiTq2rLCuYjCMQxJnVFRcK/s7paAHCeWSNtWVS0JOD9epjkGCs7YOP&#10;dD/5QoQQdjEqKL1vYildVpJBN7YNceBy2xr0AbaF1C0+Qrip5TSK5tJgxaGhxIY2JWX/p5tRcF7c&#10;Dvnu9/K9n22Hpr/KzT5Ne6W+PrufJQhPnX+LX+6tVjCLwtpwJhw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8JXSwgAAANwAAAAPAAAAAAAAAAAAAAAAAJgCAABkcnMvZG93&#10;bnJldi54bWxQSwUGAAAAAAQABAD1AAAAhwMAAAAA&#10;" strokeweight="2pt">
                  <v:textbox inset="0,0,0,0">
                    <w:txbxContent>
                      <w:p w14:paraId="256BDE43" w14:textId="77777777" w:rsidR="00BE3C9C" w:rsidRPr="00FF2523" w:rsidRDefault="00BE3C9C" w:rsidP="007620E1">
                        <w:pPr>
                          <w:spacing w:after="120"/>
                          <w:jc w:val="center"/>
                        </w:pPr>
                        <w:r w:rsidRPr="00FF2523">
                          <w:t>Device Observation Source</w:t>
                        </w:r>
                      </w:p>
                    </w:txbxContent>
                  </v:textbox>
                </v:shape>
                <v:rect id="Rectangle 444" o:spid="_x0000_s1031" style="position:absolute;left:31584;top:10401;width:9773;height:5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dm774A&#10;AADcAAAADwAAAGRycy9kb3ducmV2LnhtbERP3WrCMBS+H/gO4QjezVTFodUo4nCU3c3tAQ7NMSk2&#10;JyXJ2u7tl4Gwy++fb38cXSt6CrHxrGAxL0AQ1143bBR8fV6eNyBiQtbYeiYFPxTheJg87bHUfuAP&#10;6q/JiFzCsUQFNqWulDLWlhzGue+Is3bzwWHKMBipAw653LVyWRQv0mHDecFiR2dL9f367RS8bqRP&#10;9jJkpn+r3olNqNZGqdl0PO1AJBrTv/mRrrSCVbGFvzP5CMjD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dXZu++AAAA3AAAAA8AAAAAAAAAAAAAAAAAmAIAAGRycy9kb3ducmV2&#10;LnhtbFBLBQYAAAAABAAEAPUAAACDAwAAAAA=&#10;" filled="f" stroked="f" strokeweight="0">
                  <v:textbox inset=",0">
                    <w:txbxContent>
                      <w:p w14:paraId="7AC34732" w14:textId="77777777" w:rsidR="00BE3C9C" w:rsidRPr="000A66BE" w:rsidRDefault="00BE3C9C" w:rsidP="007620E1">
                        <w:pPr>
                          <w:spacing w:before="0"/>
                          <w:rPr>
                            <w:rFonts w:ascii="Arial" w:hAnsi="Arial" w:cs="Arial"/>
                            <w:sz w:val="20"/>
                          </w:rPr>
                        </w:pPr>
                        <w:r w:rsidRPr="000A66BE">
                          <w:rPr>
                            <w:rFonts w:ascii="Arial" w:hAnsi="Arial" w:cs="Arial"/>
                            <w:sz w:val="20"/>
                          </w:rPr>
                          <w:t xml:space="preserve">PCD-01 Communicate </w:t>
                        </w:r>
                      </w:p>
                      <w:p w14:paraId="308F4492" w14:textId="77777777" w:rsidR="00BE3C9C" w:rsidRPr="000A66BE" w:rsidRDefault="00BE3C9C" w:rsidP="007620E1">
                        <w:pPr>
                          <w:spacing w:before="0"/>
                          <w:rPr>
                            <w:rFonts w:ascii="Arial" w:hAnsi="Arial" w:cs="Arial"/>
                            <w:sz w:val="20"/>
                          </w:rPr>
                        </w:pPr>
                        <w:r w:rsidRPr="000A66BE">
                          <w:rPr>
                            <w:rFonts w:ascii="Arial" w:hAnsi="Arial" w:cs="Arial"/>
                            <w:sz w:val="20"/>
                          </w:rPr>
                          <w:t>PCD Data</w:t>
                        </w:r>
                      </w:p>
                    </w:txbxContent>
                  </v:textbox>
                </v:rect>
                <v:shape id="Text Box 446" o:spid="_x0000_s1032" type="#_x0000_t202" style="position:absolute;left:21355;top:16865;width:8528;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PCcMA&#10;AADcAAAADwAAAGRycy9kb3ducmV2LnhtbERPTWvCQBC9F/oflil4KXWjQpXUVUQIRMGCSaHXaXZM&#10;QrOzIbvR5N+7B8Hj432vt4NpxJU6V1tWMJtGIIgLq2suFfzkyccKhPPIGhvLpGAkB9vN68saY21v&#10;fKZr5ksRQtjFqKDyvo2ldEVFBt3UtsSBu9jOoA+wK6Xu8BbCTSPnUfQpDdYcGipsaV9R8Z/1RkG+&#10;6r8vx8Pv8rRI3834J/enJBmVmrwNuy8Qngb/FD/cqVawmIX54Uw4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8PCcMAAADcAAAADwAAAAAAAAAAAAAAAACYAgAAZHJzL2Rv&#10;d25yZXYueG1sUEsFBgAAAAAEAAQA9QAAAIgDAAAAAA==&#10;" strokeweight="2pt">
                  <v:textbox inset="0,0,0,0">
                    <w:txbxContent>
                      <w:p w14:paraId="4109F48C" w14:textId="77777777" w:rsidR="00BE3C9C" w:rsidRPr="00FF2523" w:rsidRDefault="00BE3C9C" w:rsidP="007620E1">
                        <w:pPr>
                          <w:spacing w:after="120"/>
                          <w:jc w:val="center"/>
                        </w:pPr>
                        <w:r>
                          <w:t>Device Observation Reporter</w:t>
                        </w:r>
                      </w:p>
                    </w:txbxContent>
                  </v:textbox>
                </v:shape>
                <v:shapetype id="_x0000_t32" coordsize="21600,21600" o:spt="32" o:oned="t" path="m,l21600,21600e" filled="f">
                  <v:path arrowok="t" fillok="f" o:connecttype="none"/>
                  <o:lock v:ext="edit" shapetype="t"/>
                </v:shapetype>
                <v:shape id="AutoShape 450" o:spid="_x0000_s1033" type="#_x0000_t32" style="position:absolute;left:60001;width: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2HNsUAAADcAAAADwAAAGRycy9kb3ducmV2LnhtbESPQWvCQBSE7wX/w/KE3uomVmybZhUR&#10;xCKoaEt6fWRfk2D2bciuMf33riB4HGbmGyad96YWHbWusqwgHkUgiHOrKy4U/HyvXt5BOI+ssbZM&#10;Cv7JwXw2eEox0fbCB+qOvhABwi5BBaX3TSKly0sy6Ea2IQ7en20N+iDbQuoWLwFuajmOoqk0WHFY&#10;KLGhZUn56Xg2Crp9tntbNd1674tscthMPn7RbJV6HvaLTxCeev8I39tfWsFrHMPtTDgC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D2HNsUAAADcAAAADwAAAAAAAAAA&#10;AAAAAAChAgAAZHJzL2Rvd25yZXYueG1sUEsFBgAAAAAEAAQA+QAAAJMDAAAAAA==&#10;" strokeweight="2pt"/>
                <v:oval id="Oval 458" o:spid="_x0000_s1034" style="position:absolute;left:50914;top:20091;width:482;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LjsMA&#10;AADcAAAADwAAAGRycy9kb3ducmV2LnhtbESP3WoCMRSE7wu+QziCdzWrgpTVKCoo2l758wDHzXET&#10;3JxsN6m7vr0pFHo5zMw3zHzZuUo8qAnWs4LRMANBXHhtuVRwOW/fP0CEiKyx8kwKnhRguei9zTHX&#10;vuUjPU6xFAnCIUcFJsY6lzIUhhyGoa+Jk3fzjcOYZFNK3WCb4K6S4yybSoeW04LBmjaGivvpxykI&#10;9rC7Tj+/5c1UZyxbe9x9bddKDfrdagYiUhf/w3/tvVYwGY3h90w6An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VLjsMAAADcAAAADwAAAAAAAAAAAAAAAACYAgAAZHJzL2Rv&#10;d25yZXYueG1sUEsFBgAAAAAEAAQA9QAAAIgDAAAAAA==&#10;" fillcolor="black" strokeweight="2pt"/>
                <v:rect id="Rectangle 459" o:spid="_x0000_s1035" style="position:absolute;left:51396;top:9563;width:7938;height:4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bH2L0A&#10;AADcAAAADwAAAGRycy9kb3ducmV2LnhtbERP3WrCMBS+F3yHcAbeaaoykWqU4VDK7qY+wKE5S8qa&#10;k5JkbX37ZSDs8vvn2x9H14qeQmw8K1guChDEtdcNGwX323m+BRETssbWMyl4UITjYTrZY6n9wJ/U&#10;X5MRuYRjiQpsSl0pZawtOYwL3xFn7csHhynDYKQOOORy18pVUWykw4bzgsWOTpbq7+uPU/C+lT7Z&#10;85CZ/lJ9EJtQvRqlZi/j2w5EojH9m5/pSitYL9fwdyYfAXn4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2bH2L0AAADcAAAADwAAAAAAAAAAAAAAAACYAgAAZHJzL2Rvd25yZXYu&#10;eG1sUEsFBgAAAAAEAAQA9QAAAIIDAAAAAA==&#10;" filled="f" stroked="f" strokeweight="0">
                  <v:textbox inset=",0">
                    <w:txbxContent>
                      <w:p w14:paraId="71AA9607" w14:textId="77777777" w:rsidR="007620E1" w:rsidRDefault="00BE3C9C" w:rsidP="007620E1">
                        <w:pPr>
                          <w:spacing w:before="0"/>
                          <w:rPr>
                            <w:rFonts w:ascii="Arial" w:hAnsi="Arial" w:cs="Arial"/>
                            <w:sz w:val="20"/>
                          </w:rPr>
                        </w:pPr>
                        <w:r w:rsidRPr="000A66BE">
                          <w:rPr>
                            <w:rFonts w:ascii="Arial" w:hAnsi="Arial" w:cs="Arial"/>
                            <w:sz w:val="20"/>
                          </w:rPr>
                          <w:t xml:space="preserve">PCC </w:t>
                        </w:r>
                      </w:p>
                      <w:p w14:paraId="384A7EAF" w14:textId="77777777" w:rsidR="00BE3C9C" w:rsidRPr="000A66BE" w:rsidRDefault="00BE3C9C" w:rsidP="007620E1">
                        <w:pPr>
                          <w:spacing w:before="0"/>
                          <w:rPr>
                            <w:rFonts w:ascii="Arial" w:hAnsi="Arial" w:cs="Arial"/>
                            <w:sz w:val="20"/>
                          </w:rPr>
                        </w:pPr>
                        <w:r w:rsidRPr="000A66BE">
                          <w:rPr>
                            <w:rFonts w:ascii="Arial" w:hAnsi="Arial" w:cs="Arial"/>
                            <w:sz w:val="20"/>
                          </w:rPr>
                          <w:t>Document Sharing</w:t>
                        </w:r>
                      </w:p>
                    </w:txbxContent>
                  </v:textbox>
                </v:rect>
                <v:line id="Line 462" o:spid="_x0000_s1036" style="position:absolute;visibility:visible;mso-wrap-style:square" from="31775,8807" to="31781,20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YWMUAAADcAAAADwAAAGRycy9kb3ducmV2LnhtbESP3WoCMRSE7wXfIRzBu5rdKmK3RpH+&#10;gNILUfsAx83pZnVzsiSpbvv0jVDwcpiZb5j5srONuJAPtWMF+SgDQVw6XXOl4PPw/jADESKyxsYx&#10;KfihAMtFvzfHQrsr7+iyj5VIEA4FKjAxtoWUoTRkMYxcS5y8L+ctxiR9JbXHa4LbRj5m2VRarDkt&#10;GGzpxVB53n9bBRt//Djnv5WRR974t2b7+hTsSanhoFs9g4jUxXv4v73WCsb5BG5n0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YWMUAAADcAAAADwAAAAAAAAAA&#10;AAAAAAChAgAAZHJzL2Rvd25yZXYueG1sUEsFBgAAAAAEAAQA+QAAAJMDAAAAAA==&#10;" strokeweight="1pt"/>
                <v:oval id="Oval 465" o:spid="_x0000_s1037" style="position:absolute;left:31559;top:20104;width:483;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zT+sQA&#10;AADcAAAADwAAAGRycy9kb3ducmV2LnhtbESP3WoCMRSE7wu+QziCdzVrpSKrUbSg2PbKnwc4bo6b&#10;4OZk3UR3+/ZNoeDlMDPfMPNl5yrxoCZYzwpGwwwEceG15VLB6bh5nYIIEVlj5ZkU/FCA5aL3Msdc&#10;+5b39DjEUiQIhxwVmBjrXMpQGHIYhr4mTt7FNw5jkk0pdYNtgrtKvmXZRDq0nBYM1vRhqLge7k5B&#10;sJ/b8+TrJi+mOmLZ2v32e7NWatDvVjMQkbr4DP+3d1rBePQOf2fS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c0/rEAAAA3AAAAA8AAAAAAAAAAAAAAAAAmAIAAGRycy9k&#10;b3ducmV2LnhtbFBLBQYAAAAABAAEAPUAAACJAwAAAAA=&#10;" fillcolor="black" strokeweight="2pt"/>
                <v:shape id="AutoShape 466" o:spid="_x0000_s1038" type="#_x0000_t32" style="position:absolute;left:30010;top:20294;width:363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iN08QAAADcAAAADwAAAGRycy9kb3ducmV2LnhtbESPT4vCMBTE78J+h/AW9iJr2hW0VqOs&#10;giDe/MPi8dE827LNS2nSWr+9EQSPw8z8hlmselOJjhpXWlYQjyIQxJnVJecKzqftdwLCeWSNlWVS&#10;cCcHq+XHYIGptjc+UHf0uQgQdikqKLyvUyldVpBBN7I1cfCutjHog2xyqRu8Bbip5E8UTaTBksNC&#10;gTVtCsr+j61R0Fb74an983GXr7vpNZkll/7ilPr67H/nIDz1/h1+tXdawTiewPNMO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SI3TxAAAANwAAAAPAAAAAAAAAAAA&#10;AAAAAKECAABkcnMvZG93bnJldi54bWxQSwUGAAAAAAQABAD5AAAAkgMAAAAA&#10;" strokeweight="1pt"/>
                <v:shape id="Text Box 467" o:spid="_x0000_s1039" type="#_x0000_t202" style="position:absolute;left:12763;top:16865;width:8592;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aXfcYA&#10;AADcAAAADwAAAGRycy9kb3ducmV2LnhtbESPQWvCQBSE74L/YXlCL6IbG6gSXaUIAVuw0ETo9TX7&#10;TILZtyG7muTfdwuFHoeZ+YbZHQbTiAd1rrasYLWMQBAXVtdcKrjk6WIDwnlkjY1lUjCSg8N+Otlh&#10;om3Pn/TIfCkChF2CCirv20RKV1Rk0C1tSxy8q+0M+iC7UuoO+wA3jXyOohdpsOawUGFLx4qKW3Y3&#10;CvLN/eP6/va1PsenuRm/5fGcpqNST7PhdQvC0+D/w3/tk1YQr9bweyYc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aXfcYAAADcAAAADwAAAAAAAAAAAAAAAACYAgAAZHJz&#10;L2Rvd25yZXYueG1sUEsFBgAAAAAEAAQA9QAAAIsDAAAAAA==&#10;" strokeweight="2pt">
                  <v:textbox inset="0,0,0,0">
                    <w:txbxContent>
                      <w:p w14:paraId="7608A72E" w14:textId="77777777" w:rsidR="00BE3C9C" w:rsidRPr="00FF2523" w:rsidRDefault="00C0763E" w:rsidP="007620E1">
                        <w:pPr>
                          <w:spacing w:after="120"/>
                          <w:jc w:val="center"/>
                        </w:pPr>
                        <w:r>
                          <w:t>Sensor</w:t>
                        </w:r>
                        <w:r w:rsidR="00BE3C9C" w:rsidRPr="00FF2523">
                          <w:t xml:space="preserve"> </w:t>
                        </w:r>
                        <w:r>
                          <w:t>Data</w:t>
                        </w:r>
                        <w:r w:rsidR="00BE3C9C" w:rsidRPr="00FF2523">
                          <w:t xml:space="preserve"> </w:t>
                        </w:r>
                        <w:r w:rsidR="00BE3C9C">
                          <w:t>Consumer</w:t>
                        </w:r>
                      </w:p>
                    </w:txbxContent>
                  </v:textbox>
                </v:shape>
                <v:shape id="Text Box 470" o:spid="_x0000_s1040" type="#_x0000_t202" style="position:absolute;left:53124;top:16986;width:7010;height:6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DD8MA&#10;AADcAAAADwAAAGRycy9kb3ducmV2LnhtbERPTWvCQBC9F/oflil4KXWjQpXUVUQIRMGCSaHXaXZM&#10;QrOzIbvR5N+7B8Hj432vt4NpxJU6V1tWMJtGIIgLq2suFfzkyccKhPPIGhvLpGAkB9vN68saY21v&#10;fKZr5ksRQtjFqKDyvo2ldEVFBt3UtsSBu9jOoA+wK6Xu8BbCTSPnUfQpDdYcGipsaV9R8Z/1RkG+&#10;6r8vx8Pv8rRI3834J/enJBmVmrwNuy8Qngb/FD/cqVawmIW14Uw4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kDD8MAAADcAAAADwAAAAAAAAAAAAAAAACYAgAAZHJzL2Rv&#10;d25yZXYueG1sUEsFBgAAAAAEAAQA9QAAAIgDAAAAAA==&#10;" strokeweight="2pt">
                  <v:textbox inset="0,0,0,0">
                    <w:txbxContent>
                      <w:p w14:paraId="0DD39BB5" w14:textId="77777777" w:rsidR="00BE3C9C" w:rsidRPr="00BE3C9C" w:rsidRDefault="00BE3C9C" w:rsidP="007620E1">
                        <w:pPr>
                          <w:spacing w:before="0"/>
                          <w:jc w:val="center"/>
                          <w:rPr>
                            <w:sz w:val="16"/>
                            <w:szCs w:val="16"/>
                          </w:rPr>
                        </w:pPr>
                      </w:p>
                      <w:p w14:paraId="0A092681" w14:textId="77777777" w:rsidR="00BE3C9C" w:rsidRDefault="00BE3C9C" w:rsidP="007620E1">
                        <w:pPr>
                          <w:spacing w:before="0"/>
                          <w:jc w:val="center"/>
                        </w:pPr>
                        <w:r>
                          <w:t>Content</w:t>
                        </w:r>
                      </w:p>
                      <w:p w14:paraId="1C16DBBD" w14:textId="77777777" w:rsidR="00BE3C9C" w:rsidRPr="00FF2523" w:rsidRDefault="00BE3C9C" w:rsidP="007620E1">
                        <w:pPr>
                          <w:spacing w:before="0"/>
                          <w:jc w:val="center"/>
                        </w:pPr>
                        <w:r>
                          <w:t>Consumer</w:t>
                        </w:r>
                      </w:p>
                    </w:txbxContent>
                  </v:textbox>
                </v:shape>
                <v:shape id="Text Box 471" o:spid="_x0000_s1041" type="#_x0000_t202" style="position:absolute;left:41738;top:16865;width:7353;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WmlMcA&#10;AADcAAAADwAAAGRycy9kb3ducmV2LnhtbESPQWvCQBSE74X+h+UVvBTdWKHa6CYUIaCChcZCr6/Z&#10;ZxLMvg3ZjSb/3i0Uehxm5htmkw6mEVfqXG1ZwXwWgSAurK65VPB1yqYrEM4ja2wsk4KRHKTJ48MG&#10;Y21v/EnX3JciQNjFqKDyvo2ldEVFBt3MtsTBO9vOoA+yK6Xu8BbgppEvUfQqDdYcFipsaVtRccl7&#10;o+C06j/Oh/338rjYPZvxR26PWTYqNXka3tcgPA3+P/zX3mkFi/kb/J4JR0A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lppTHAAAA3AAAAA8AAAAAAAAAAAAAAAAAmAIAAGRy&#10;cy9kb3ducmV2LnhtbFBLBQYAAAAABAAEAPUAAACMAwAAAAA=&#10;" strokeweight="2pt">
                  <v:textbox inset="0,0,0,0">
                    <w:txbxContent>
                      <w:p w14:paraId="61B7DA4F" w14:textId="77777777" w:rsidR="00BE3C9C" w:rsidRPr="00BE3C9C" w:rsidRDefault="00BE3C9C" w:rsidP="007620E1">
                        <w:pPr>
                          <w:spacing w:before="0"/>
                          <w:jc w:val="center"/>
                          <w:rPr>
                            <w:sz w:val="16"/>
                            <w:szCs w:val="16"/>
                          </w:rPr>
                        </w:pPr>
                      </w:p>
                      <w:p w14:paraId="653EF1E6" w14:textId="77777777" w:rsidR="00BE3C9C" w:rsidRPr="00FF2523" w:rsidRDefault="00BE3C9C" w:rsidP="007620E1">
                        <w:pPr>
                          <w:spacing w:before="0"/>
                          <w:jc w:val="center"/>
                        </w:pPr>
                        <w:r>
                          <w:t>Content Creator</w:t>
                        </w:r>
                      </w:p>
                    </w:txbxContent>
                  </v:textbox>
                </v:shape>
                <v:shape id="Text Box 472" o:spid="_x0000_s1042" type="#_x0000_t202" style="position:absolute;left:33648;top:16865;width:8109;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Qnu8gA&#10;AADfAAAADwAAAGRycy9kb3ducmV2LnhtbESPQWvCQBSE70L/w/IKvZS6aS0q0VWKEIgFBWOh19fs&#10;Mwlm34bsxiT/vlsoeBxm5htmvR1MLW7UusqygtdpBII4t7riQsHXOXlZgnAeWWNtmRSM5GC7eZis&#10;Mda25xPdMl+IAGEXo4LS+yaW0uUlGXRT2xAH72Jbgz7ItpC6xT7ATS3fomguDVYcFkpsaFdSfs06&#10;o+C87I6Xz/334jBLn834I3eHJBmVenocPlYgPA3+Hv5vp1pBIC6id/j7E76A3P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DRCe7yAAAAN8AAAAPAAAAAAAAAAAAAAAAAJgCAABk&#10;cnMvZG93bnJldi54bWxQSwUGAAAAAAQABAD1AAAAjQMAAAAA&#10;" strokeweight="2pt">
                  <v:textbox inset="0,0,0,0">
                    <w:txbxContent>
                      <w:p w14:paraId="46CD18D0" w14:textId="77777777" w:rsidR="00BE3C9C" w:rsidRPr="00FF2523" w:rsidRDefault="00BE3C9C" w:rsidP="007620E1">
                        <w:pPr>
                          <w:spacing w:after="120"/>
                          <w:jc w:val="center"/>
                        </w:pPr>
                        <w:r w:rsidRPr="00FF2523">
                          <w:t xml:space="preserve">Device Observation </w:t>
                        </w:r>
                        <w:r>
                          <w:t>Consumer</w:t>
                        </w:r>
                      </w:p>
                    </w:txbxContent>
                  </v:textbox>
                </v:shape>
                <v:shape id="Text Box 473" o:spid="_x0000_s1043" type="#_x0000_t202" style="position:absolute;left:222;top:3702;width:8833;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oY3MYA&#10;AADfAAAADwAAAGRycy9kb3ducmV2LnhtbESPT2sCMRTE7wW/Q3hCbzVri1VWo4hU2lMX/xw8PjbP&#10;zermZUmiu/32TaHgcZiZ3zCLVW8bcScfascKxqMMBHHpdM2VguNh+zIDESKyxsYxKfihAKvl4GmB&#10;uXYd7+i+j5VIEA45KjAxtrmUoTRkMYxcS5y8s/MWY5K+ktpjl+C2ka9Z9i4t1pwWDLa0MVRe9zer&#10;oDD97vvSnUJxIV+8dZ+t+ZhOlHoe9us5iEh9fIT/219aQSJOswn8/Ulf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2oY3MYAAADfAAAADwAAAAAAAAAAAAAAAACYAgAAZHJz&#10;L2Rvd25yZXYueG1sUEsFBgAAAAAEAAQA9QAAAIsDAAAAAA==&#10;" strokeweight="1pt">
                  <v:textbox inset="0,0,0,0">
                    <w:txbxContent>
                      <w:p w14:paraId="6ADD3E01" w14:textId="77777777" w:rsidR="00BE3C9C" w:rsidRPr="00FF2523" w:rsidRDefault="00BE3C9C" w:rsidP="007620E1">
                        <w:pPr>
                          <w:jc w:val="center"/>
                        </w:pPr>
                        <w:r w:rsidRPr="00FF2523">
                          <w:t>Device Observation Source</w:t>
                        </w:r>
                      </w:p>
                      <w:p w14:paraId="44A09A95" w14:textId="77777777" w:rsidR="00BE3C9C" w:rsidRPr="00FF2523" w:rsidRDefault="00BE3C9C" w:rsidP="007620E1">
                        <w:pPr>
                          <w:spacing w:before="0"/>
                          <w:jc w:val="center"/>
                        </w:pPr>
                      </w:p>
                    </w:txbxContent>
                  </v:textbox>
                </v:shape>
                <v:shape id="Text Box 474" o:spid="_x0000_s1044" type="#_x0000_t202" style="position:absolute;left:9055;top:6927;width:20828;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iGq8YA&#10;AADfAAAADwAAAGRycy9kb3ducmV2LnhtbESPT2sCMRTE74LfITyhN822pVpWo4hU7KmLfw49PjbP&#10;zdrNy5JEd/32TaHgcZiZ3zCLVW8bcSMfascKnicZCOLS6ZorBafjdvwOIkRkjY1jUnCnAKvlcLDA&#10;XLuO93Q7xEokCIccFZgY21zKUBqyGCauJU7e2XmLMUlfSe2xS3DbyJcsm0qLNacFgy1tDJU/h6tV&#10;UJh+/3XpvkNxIV+8drvWfMzelHoa9es5iEh9fIT/259aQSLOsin8/Ulf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7iGq8YAAADfAAAADwAAAAAAAAAAAAAAAACYAgAAZHJz&#10;L2Rvd25yZXYueG1sUEsFBgAAAAAEAAQA9QAAAIsDAAAAAA==&#10;" strokeweight="1pt">
                  <v:textbox inset="0,0,0,0">
                    <w:txbxContent>
                      <w:p w14:paraId="0A91B1D6" w14:textId="77777777" w:rsidR="007620E1" w:rsidRPr="00FF2523" w:rsidRDefault="007620E1" w:rsidP="007620E1">
                        <w:pPr>
                          <w:spacing w:after="120"/>
                          <w:jc w:val="center"/>
                        </w:pPr>
                        <w:r w:rsidRPr="00FF2523">
                          <w:t xml:space="preserve">Device Observation </w:t>
                        </w:r>
                        <w:r>
                          <w:t>Reporter</w:t>
                        </w:r>
                      </w:p>
                      <w:p w14:paraId="12601BA9" w14:textId="77777777" w:rsidR="007620E1" w:rsidRPr="00FF2523" w:rsidRDefault="007620E1" w:rsidP="007620E1">
                        <w:pPr>
                          <w:spacing w:before="0"/>
                          <w:jc w:val="center"/>
                        </w:pPr>
                      </w:p>
                    </w:txbxContent>
                  </v:textbox>
                </v:shape>
                <v:shape id="Text Box 475" o:spid="_x0000_s1045" type="#_x0000_t202" style="position:absolute;left:9055;top:3702;width:39954;height:3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iIAsYA&#10;AADfAAAADwAAAGRycy9kb3ducmV2LnhtbESPzWrDMBCE74G+g9hCb4nshCbFjRJKaGhPMfk59LhY&#10;W8uptTKSGrtvXwUCOQ4z8w2zXA+2FRfyoXGsIJ9kIIgrpxuuFZyO2/ELiBCRNbaOScEfBVivHkZL&#10;LLTreU+XQ6xFgnAoUIGJsSukDJUhi2HiOuLkfTtvMSbpa6k99gluWznNsrm02HBaMNjRxlD1c/i1&#10;Ckoz7Hfn/iuUZ/LlrP/ozPviWamnx+HtFUSkId7Dt/anVpCIizyH65/0BeTq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iIAsYAAADfAAAADwAAAAAAAAAAAAAAAACYAgAAZHJz&#10;L2Rvd25yZXYueG1sUEsFBgAAAAAEAAQA9QAAAIsDAAAAAA==&#10;" strokeweight="1pt">
                  <v:textbox inset="0,0,0,0">
                    <w:txbxContent>
                      <w:p w14:paraId="27265111" w14:textId="77777777" w:rsidR="007620E1" w:rsidRPr="00FF2523" w:rsidRDefault="007620E1" w:rsidP="007620E1">
                        <w:pPr>
                          <w:spacing w:after="120"/>
                          <w:jc w:val="center"/>
                        </w:pPr>
                        <w:r>
                          <w:t>Content Creator</w:t>
                        </w:r>
                      </w:p>
                      <w:p w14:paraId="0400D03F" w14:textId="77777777" w:rsidR="007620E1" w:rsidRPr="00FF2523" w:rsidRDefault="007620E1" w:rsidP="007620E1">
                        <w:pPr>
                          <w:spacing w:before="0"/>
                          <w:jc w:val="center"/>
                        </w:pPr>
                      </w:p>
                    </w:txbxContent>
                  </v:textbox>
                </v:shape>
                <v:shape id="Text Box 476" o:spid="_x0000_s1046" type="#_x0000_t202" style="position:absolute;left:12763;top:28879;width:8833;height:6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jnJMYA&#10;AADfAAAADwAAAGRycy9kb3ducmV2LnhtbESPQUsDMRCF74L/IYzQm81aqZW1aRGp1FOXVg8eh824&#10;2bqZLEnaXf9951DwOLx53+NbrkffqTPF1AY28DAtQBHXwbbcGPj6fL9/BpUyssUuMBn4owTr1e3N&#10;EksbBt7T+ZAbJRBOJRpwOfel1ql25DFNQ08s2U+IHrOcsdE24iBw3+lZUTxpjy3LgsOe3hzVv4eT&#10;N1C5cb87Dt+pOlKsHodt7zaLuTGTu/H1BVSmMf8/X9sf1oAQFzMxEB9xAb2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jnJMYAAADfAAAADwAAAAAAAAAAAAAAAACYAgAAZHJz&#10;L2Rvd25yZXYueG1sUEsFBgAAAAAEAAQA9QAAAIsDAAAAAA==&#10;" strokeweight="1pt">
                  <v:textbox inset="0,0,0,0">
                    <w:txbxContent>
                      <w:p w14:paraId="2A12E110" w14:textId="77777777" w:rsidR="007620E1" w:rsidRPr="00FF2523" w:rsidRDefault="00C0763E" w:rsidP="007620E1">
                        <w:pPr>
                          <w:jc w:val="center"/>
                        </w:pPr>
                        <w:r>
                          <w:t>Sensor Data Consumer</w:t>
                        </w:r>
                      </w:p>
                      <w:p w14:paraId="3150E32D" w14:textId="77777777" w:rsidR="007620E1" w:rsidRPr="00FF2523" w:rsidRDefault="007620E1" w:rsidP="007620E1">
                        <w:pPr>
                          <w:spacing w:before="0"/>
                          <w:jc w:val="center"/>
                        </w:pPr>
                      </w:p>
                    </w:txbxContent>
                  </v:textbox>
                </v:shape>
                <v:shape id="Text Box 477" o:spid="_x0000_s1047" type="#_x0000_t202" style="position:absolute;left:21583;top:28879;width:27496;height:6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Cv8YA&#10;AADfAAAADwAAAGRycy9kb3ducmV2LnhtbESPQWsCMRSE7wX/Q3hCbzWr0iqrUUSU9tRF68HjY/Pc&#10;rG5eliS623/fFAo9DjPzDbNc97YRD/KhdqxgPMpAEJdO11wpOH3tX+YgQkTW2DgmBd8UYL0aPC0x&#10;167jAz2OsRIJwiFHBSbGNpcylIYshpFriZN3cd5iTNJXUnvsEtw2cpJlb9JizWnBYEtbQ+XteLcK&#10;CtMfPq/dORRX8sW0e2/Nbvaq1POw3yxAROrjf/iv/aEVJOJsMobfP+kL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Cv8YAAADfAAAADwAAAAAAAAAAAAAAAACYAgAAZHJz&#10;L2Rvd25yZXYueG1sUEsFBgAAAAAEAAQA9QAAAIsDAAAAAA==&#10;" strokeweight="1pt">
                  <v:textbox inset="0,0,0,0">
                    <w:txbxContent>
                      <w:p w14:paraId="2706942C" w14:textId="77777777" w:rsidR="007620E1" w:rsidRDefault="007620E1" w:rsidP="007620E1">
                        <w:pPr>
                          <w:spacing w:before="0"/>
                          <w:jc w:val="center"/>
                        </w:pPr>
                      </w:p>
                      <w:p w14:paraId="426F1DEC" w14:textId="77777777" w:rsidR="007620E1" w:rsidRPr="00FF2523" w:rsidRDefault="007620E1" w:rsidP="007620E1">
                        <w:pPr>
                          <w:spacing w:before="0"/>
                          <w:jc w:val="center"/>
                        </w:pPr>
                        <w:r>
                          <w:t>Content Creator</w:t>
                        </w:r>
                      </w:p>
                      <w:p w14:paraId="3BDBBA94" w14:textId="77777777" w:rsidR="007620E1" w:rsidRPr="00FF2523" w:rsidRDefault="007620E1" w:rsidP="007620E1">
                        <w:pPr>
                          <w:spacing w:before="0"/>
                          <w:jc w:val="center"/>
                        </w:pPr>
                      </w:p>
                    </w:txbxContent>
                  </v:textbox>
                </v:shape>
                <v:shape id="AutoShape 478" o:spid="_x0000_s1048" type="#_x0000_t32" style="position:absolute;left:9124;top:20326;width:363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xJLMYAAADfAAAADwAAAGRycy9kb3ducmV2LnhtbESPQWuDQBSE74X8h+UFcinJGg/VmKyS&#10;FAqlt5pScny4Lypx34q7GvPvu4VCj8PMfMMcitl0YqLBtZYVbDcRCOLK6pZrBV/nt3UKwnlkjZ1l&#10;UvAgB0W+eDpgpu2dP2kqfS0ChF2GChrv+0xKVzVk0G1sTxy8qx0M+iCHWuoB7wFuOhlH0Ys02HJY&#10;aLCn14aqWzkaBWP38Xwev/12qk9Tck136WW+OKVWy/m4B+Fp9v/hv/a7VhCISRzD75/wBW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cSSzGAAAA3wAAAA8AAAAAAAAA&#10;AAAAAAAAoQIAAGRycy9kb3ducmV2LnhtbFBLBQYAAAAABAAEAPkAAACUAwAAAAA=&#10;" strokeweight="1pt"/>
                <v:shape id="AutoShape 479" o:spid="_x0000_s1049" type="#_x0000_t32" style="position:absolute;left:49218;top:20313;width:3906;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3EnsYAAADfAAAADwAAAGRycy9kb3ducmV2LnhtbESPQWuDQBSE74H8h+UFcglxrRJTrJtQ&#10;CoWcArWF5PhwX1XqvrXuVu2/7xYCOQ4z8w1THGfTiZEG11pW8BDFIIgrq1uuFXy8v24fQTiPrLGz&#10;TAp+ycHxsFwUmGs78RuNpa9FgLDLUUHjfZ9L6aqGDLrI9sTB+7SDQR/kUEs94BTgppNJHGfSYMth&#10;ocGeXhqqvsofo+C822Tj6L83Ds9XnMoLy6lLlVqv5ucnEJ5mfw/f2ietIBD3SQr/f8IXkI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CdxJ7GAAAA3wAAAA8AAAAAAAAA&#10;AAAAAAAAoQIAAGRycy9kb3ducmV2LnhtbFBLBQYAAAAABAAEAPkAAACUAwAAAAA=&#10;" strokeweight="1pt"/>
                <v:shape id="AutoShape 480" o:spid="_x0000_s1050" type="#_x0000_t32" style="position:absolute;left:49015;top:32105;width:211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l0w8UAAADfAAAADwAAAGRycy9kb3ducmV2LnhtbESPQYvCMBSE78L+h/AW9iJrqojWapRV&#10;WBBvVlk8PppnW7Z5KU1a6783guBxmJlvmNWmN5XoqHGlZQXjUQSCOLO65FzB+fT7HYNwHlljZZkU&#10;3MnBZv0xWGGi7Y2P1KU+FwHCLkEFhfd1IqXLCjLoRrYmDt7VNgZ9kE0udYO3ADeVnETRTBosOSwU&#10;WNOuoOw/bY2CtjoMT+2fH3f5tptf40V86S9Oqa/P/mcJwlPv3+FXe68VBOJ8MoXnn/AF5P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Hl0w8UAAADfAAAADwAAAAAAAAAA&#10;AAAAAAChAgAAZHJzL2Rvd25yZXYueG1sUEsFBgAAAAAEAAQA+QAAAJMDAAAAAA==&#10;" strokeweight="1pt"/>
                <v:shape id="AutoShape 481" o:spid="_x0000_s1051" type="#_x0000_t32" style="position:absolute;left:29883;top:8801;width:189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XRWMUAAADfAAAADwAAAGRycy9kb3ducmV2LnhtbESPQYvCMBSE78L+h/AW9iJrqqDWapRV&#10;WBBvVlk8PppnW7Z5KU1a6783guBxmJlvmNWmN5XoqHGlZQXjUQSCOLO65FzB+fT7HYNwHlljZZkU&#10;3MnBZv0xWGGi7Y2P1KU+FwHCLkEFhfd1IqXLCjLoRrYmDt7VNgZ9kE0udYO3ADeVnETRTBosOSwU&#10;WNOuoOw/bY2CtjoMT+2fH3f5tptf40V86S9Oqa/P/mcJwlPv3+FXe68VBOJ8MoXnn/AF5P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XRWMUAAADfAAAADwAAAAAAAAAA&#10;AAAAAAChAgAAZHJzL2Rvd25yZXYueG1sUEsFBgAAAAAEAAQA+QAAAJMDAAAAAA==&#10;" strokeweight="1pt"/>
                <v:shape id="AutoShape 482" o:spid="_x0000_s1052" type="#_x0000_t32" style="position:absolute;left:49009;top:5276;width:212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PL8YAAADfAAAADwAAAGRycy9kb3ducmV2LnhtbESPT4vCMBTE7wv7HcITvCxrqgftdpvK&#10;KgjizT8sHh/Nsy02L6VJa/32RhA8DjPzGyZdDqYWPbWusqxgOolAEOdWV1woOB033zEI55E11pZJ&#10;wZ0cLLPPjxQTbW+8p/7gCxEg7BJUUHrfJFK6vCSDbmIb4uBdbGvQB9kWUrd4C3BTy1kUzaXBisNC&#10;iQ2tS8qvh84o6Ord17H799O+WPWLS/wTn4ezU2o8Gv5+QXga/Dv8am+1gkBczObw/BO+gMw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fnTy/GAAAA3wAAAA8AAAAAAAAA&#10;AAAAAAAAoQIAAGRycy9kb3ducmV2LnhtbFBLBQYAAAAABAAEAPkAAACUAwAAAAA=&#10;" strokeweight="1pt"/>
                <v:line id="Line 483" o:spid="_x0000_s1053" style="position:absolute;visibility:visible;mso-wrap-style:square" from="10902,20326" to="10909,32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ZH7MYAAADfAAAADwAAAGRycy9kb3ducmV2LnhtbESPwU4CMRCG7ya+QzMm3KQLB9SVQoxA&#10;IuFgQB9g2A7bhe100xZYfXrmYOJx8s//zXzTee9bdaGYmsAGRsMCFHEVbMO1ge+v1eMzqJSRLbaB&#10;ycAPJZjP7u+mWNpw5S1ddrlWAuFUogGXc1dqnSpHHtMwdMSSHUL0mGWMtbYRrwL3rR4XxUR7bFgu&#10;OOzo3VF12p29gXXcb06j39rpPa/jsv1cvCR/NGbw0L+9gsrU5//lv/aHNSDEp7E8LD7iAnp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4WR+zGAAAA3wAAAA8AAAAAAAAA&#10;AAAAAAAAoQIAAGRycy9kb3ducmV2LnhtbFBLBQYAAAAABAAEAPkAAACUAwAAAAA=&#10;" strokeweight="1pt"/>
                <v:oval id="Oval 484" o:spid="_x0000_s1054" style="position:absolute;left:10706;top:20123;width:482;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FwU8UA&#10;AADfAAAADwAAAGRycy9kb3ducmV2LnhtbESPzW7CMBCE75V4B2uRuBUHDrQEDIJKoJae+HmAJV5i&#10;i3idxoakb48rVeI4mplvNPNl5ypxpyZYzwpGwwwEceG15VLB6bh5fQcRIrLGyjMp+KUAy0XvZY65&#10;9i3v6X6IpUgQDjkqMDHWuZShMOQwDH1NnLyLbxzGJJtS6gbbBHeVHGfZRDq0nBYM1vRhqLgebk5B&#10;sF/b82T3Iy+mOmLZ2v32e7NWatDvVjMQkbr4DP+3P7WCRHwbT+HvT/o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IXBTxQAAAN8AAAAPAAAAAAAAAAAAAAAAAJgCAABkcnMv&#10;ZG93bnJldi54bWxQSwUGAAAAAAQABAD1AAAAigMAAAAA&#10;" fillcolor="black" strokeweight="2pt"/>
                <v:shape id="AutoShape 485" o:spid="_x0000_s1055" type="#_x0000_t32" style="position:absolute;left:10909;top:32105;width:1854;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bMNMUAAADfAAAADwAAAGRycy9kb3ducmV2LnhtbESPQWvCQBCF7wX/wzJCL6KbVqoSXUUK&#10;hZ4Eo6DHITsmwexszG6T9N93DgWPw5v3Pb7NbnC16qgNlWcDb7MEFHHubcWFgfPpa7oCFSKyxdoz&#10;GfilALvt6GWDqfU9H6nLYqEEwiFFA2WMTap1yEtyGGa+IZbs5luHUc620LbFXuCu1u9JstAOK5aF&#10;Ehv6LCm/Zz/OwOFjsui6+JgEPFyxzy6s+3puzOt42K9BRRri8/m//W0NCHE5FwPxERfQ2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bMNMUAAADfAAAADwAAAAAAAAAA&#10;AAAAAAChAgAAZHJzL2Rvd25yZXYueG1sUEsFBgAAAAAEAAQA+QAAAJMDAAAAAA==&#10;" strokeweight="1pt"/>
                <w10:anchorlock/>
              </v:group>
            </w:pict>
          </mc:Fallback>
        </mc:AlternateContent>
      </w:r>
    </w:p>
    <w:p w14:paraId="28069776" w14:textId="77777777" w:rsidR="00400853" w:rsidRPr="00FF2523" w:rsidRDefault="00400853" w:rsidP="00400853">
      <w:pPr>
        <w:pStyle w:val="BodyText"/>
      </w:pPr>
    </w:p>
    <w:p w14:paraId="1FED4656" w14:textId="77777777" w:rsidR="00400853" w:rsidRDefault="00400853" w:rsidP="00400853">
      <w:pPr>
        <w:pStyle w:val="FigureTitle"/>
      </w:pPr>
      <w:r w:rsidRPr="003651D9">
        <w:t xml:space="preserve">Figure X.1-1: </w:t>
      </w:r>
      <w:r>
        <w:t>RPM</w:t>
      </w:r>
      <w:r w:rsidRPr="003651D9">
        <w:t xml:space="preserve"> Actor Diagram</w:t>
      </w:r>
    </w:p>
    <w:p w14:paraId="6CB01B1E" w14:textId="77777777" w:rsidR="00323AC5" w:rsidRDefault="00323AC5" w:rsidP="00323AC5">
      <w:r>
        <w:lastRenderedPageBreak/>
        <w:t xml:space="preserve">The equivalent PCHA end-to-end data flow </w:t>
      </w:r>
      <w:r w:rsidR="00452A51">
        <w:t xml:space="preserve">that is analogous to the four component deployment in Figure X.1-1 </w:t>
      </w:r>
      <w:r>
        <w:t xml:space="preserve">is shown in the Figure </w:t>
      </w:r>
      <w:r w:rsidR="00452A51">
        <w:t>X.1-2</w:t>
      </w:r>
      <w:r>
        <w:t>.</w:t>
      </w:r>
      <w:r w:rsidR="00452A51">
        <w:t xml:space="preserve"> It should be noted that PCHA also defines the same alternative deployments as shown in Figure X.1-1 except for the Device Observation Source and Content Creator combination.</w:t>
      </w:r>
    </w:p>
    <w:p w14:paraId="3B0D51D9" w14:textId="77777777" w:rsidR="00323AC5" w:rsidRDefault="00323AC5" w:rsidP="00323AC5">
      <w:r>
        <w:br w:type="page"/>
      </w:r>
    </w:p>
    <w:p w14:paraId="0909C6BB" w14:textId="1D24891E" w:rsidR="001B5EE1" w:rsidRPr="003651D9" w:rsidRDefault="00E86C31" w:rsidP="00BE3C9C">
      <w:pPr>
        <w:pStyle w:val="FigureTitle"/>
      </w:pPr>
      <w:r w:rsidRPr="001B5EE1">
        <w:rPr>
          <w:noProof/>
        </w:rPr>
        <w:lastRenderedPageBreak/>
        <mc:AlternateContent>
          <mc:Choice Requires="wps">
            <w:drawing>
              <wp:anchor distT="0" distB="0" distL="114300" distR="114300" simplePos="0" relativeHeight="251642368" behindDoc="0" locked="0" layoutInCell="1" allowOverlap="1" wp14:anchorId="305C3E1A" wp14:editId="6818DEB4">
                <wp:simplePos x="0" y="0"/>
                <wp:positionH relativeFrom="column">
                  <wp:posOffset>5574030</wp:posOffset>
                </wp:positionH>
                <wp:positionV relativeFrom="paragraph">
                  <wp:posOffset>67945</wp:posOffset>
                </wp:positionV>
                <wp:extent cx="1053465" cy="511810"/>
                <wp:effectExtent l="0" t="0" r="0" b="2540"/>
                <wp:wrapNone/>
                <wp:docPr id="2007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51181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937300A" w14:textId="77777777" w:rsidR="001B5EE1" w:rsidRPr="00323AC5" w:rsidRDefault="001B5EE1"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Health Records</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05C3E1A" id="Text Box 6" o:spid="_x0000_s1056" type="#_x0000_t202" style="position:absolute;left:0;text-align:left;margin-left:438.9pt;margin-top:5.35pt;width:82.95pt;height:40.3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" filled="f" fillcolor="#5b9bd5 [3204]" stroked="f" strokecolor="black [3213]">
                <v:shadow color="#e7e6e6 [3214]"/>
                <v:textbox style="mso-fit-shape-to-text:t" inset="3.6pt,,3.6pt">
                  <w:txbxContent>
                    <w:p w14:paraId="2937300A" w14:textId="77777777" w:rsidR="001B5EE1" w:rsidRPr="00323AC5" w:rsidRDefault="001B5EE1"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Health Records</w:t>
                      </w:r>
                    </w:p>
                  </w:txbxContent>
                </v:textbox>
              </v:shape>
            </w:pict>
          </mc:Fallback>
        </mc:AlternateContent>
      </w:r>
      <w:r w:rsidRPr="001B5EE1">
        <w:rPr>
          <w:noProof/>
        </w:rPr>
        <mc:AlternateContent>
          <mc:Choice Requires="wps">
            <w:drawing>
              <wp:anchor distT="0" distB="0" distL="114300" distR="114300" simplePos="0" relativeHeight="251641344" behindDoc="0" locked="0" layoutInCell="1" allowOverlap="1" wp14:anchorId="5DC74030" wp14:editId="7E34B665">
                <wp:simplePos x="0" y="0"/>
                <wp:positionH relativeFrom="column">
                  <wp:posOffset>3778885</wp:posOffset>
                </wp:positionH>
                <wp:positionV relativeFrom="paragraph">
                  <wp:posOffset>41910</wp:posOffset>
                </wp:positionV>
                <wp:extent cx="1258570" cy="687070"/>
                <wp:effectExtent l="0" t="0" r="0" b="0"/>
                <wp:wrapNone/>
                <wp:docPr id="20070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8570" cy="68707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AD73E0F" w14:textId="77777777" w:rsidR="001B5EE1" w:rsidRPr="00323AC5" w:rsidRDefault="001B5EE1" w:rsidP="001B5EE1">
                            <w:pPr>
                              <w:pStyle w:val="NormalWeb"/>
                              <w:spacing w:before="0" w:line="204" w:lineRule="auto"/>
                              <w:jc w:val="center"/>
                              <w:textAlignment w:val="baseline"/>
                              <w:rPr>
                                <w:sz w:val="32"/>
                                <w:szCs w:val="32"/>
                              </w:rPr>
                            </w:pPr>
                            <w:r w:rsidRPr="00323AC5">
                              <w:rPr>
                                <w:rFonts w:ascii="Arial" w:hAnsi="Arial"/>
                                <w:color w:val="000000"/>
                                <w:kern w:val="24"/>
                                <w:sz w:val="32"/>
                                <w:szCs w:val="32"/>
                              </w:rPr>
                              <w:t>Telehealth Service Center</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DC74030" id="Text Box 5" o:spid="_x0000_s1057" type="#_x0000_t202" style="position:absolute;left:0;text-align:left;margin-left:297.55pt;margin-top:3.3pt;width:99.1pt;height:54.1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" filled="f" fillcolor="#5b9bd5 [3204]" stroked="f" strokecolor="black [3213]">
                <v:shadow color="#e7e6e6 [3214]"/>
                <v:textbox style="mso-fit-shape-to-text:t" inset="3.6pt,,3.6pt">
                  <w:txbxContent>
                    <w:p w14:paraId="7AD73E0F" w14:textId="77777777" w:rsidR="001B5EE1" w:rsidRPr="00323AC5" w:rsidRDefault="001B5EE1" w:rsidP="001B5EE1">
                      <w:pPr>
                        <w:pStyle w:val="NormalWeb"/>
                        <w:spacing w:before="0" w:line="204" w:lineRule="auto"/>
                        <w:jc w:val="center"/>
                        <w:textAlignment w:val="baseline"/>
                        <w:rPr>
                          <w:sz w:val="32"/>
                          <w:szCs w:val="32"/>
                        </w:rPr>
                      </w:pPr>
                      <w:r w:rsidRPr="00323AC5">
                        <w:rPr>
                          <w:rFonts w:ascii="Arial" w:hAnsi="Arial"/>
                          <w:color w:val="000000"/>
                          <w:kern w:val="24"/>
                          <w:sz w:val="32"/>
                          <w:szCs w:val="32"/>
                        </w:rPr>
                        <w:t>Telehealth Service Center</w:t>
                      </w:r>
                    </w:p>
                  </w:txbxContent>
                </v:textbox>
              </v:shape>
            </w:pict>
          </mc:Fallback>
        </mc:AlternateContent>
      </w:r>
      <w:r w:rsidRPr="001B5EE1">
        <w:rPr>
          <w:noProof/>
        </w:rPr>
        <mc:AlternateContent>
          <mc:Choice Requires="wps">
            <w:drawing>
              <wp:anchor distT="0" distB="0" distL="114300" distR="114300" simplePos="0" relativeHeight="251640320" behindDoc="0" locked="0" layoutInCell="1" allowOverlap="1" wp14:anchorId="3FF65BFC" wp14:editId="4484A66F">
                <wp:simplePos x="0" y="0"/>
                <wp:positionH relativeFrom="column">
                  <wp:posOffset>1796415</wp:posOffset>
                </wp:positionH>
                <wp:positionV relativeFrom="paragraph">
                  <wp:posOffset>67945</wp:posOffset>
                </wp:positionV>
                <wp:extent cx="1463675" cy="511810"/>
                <wp:effectExtent l="0" t="0" r="3175" b="2540"/>
                <wp:wrapNone/>
                <wp:docPr id="20070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675" cy="51181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DEF8A86" w14:textId="77777777" w:rsidR="001B5EE1" w:rsidRPr="00323AC5" w:rsidRDefault="001B5EE1"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Aggregation Manager</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FF65BFC" id="Text Box 4" o:spid="_x0000_s1058" type="#_x0000_t202" style="position:absolute;left:0;text-align:left;margin-left:141.45pt;margin-top:5.35pt;width:115.25pt;height:40.3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" filled="f" fillcolor="#5b9bd5 [3204]" stroked="f" strokecolor="black [3213]">
                <v:shadow color="#e7e6e6 [3214]"/>
                <v:textbox style="mso-fit-shape-to-text:t" inset="3.6pt,,3.6pt">
                  <w:txbxContent>
                    <w:p w14:paraId="4DEF8A86" w14:textId="77777777" w:rsidR="001B5EE1" w:rsidRPr="00323AC5" w:rsidRDefault="001B5EE1"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Aggregation Manager</w:t>
                      </w:r>
                    </w:p>
                  </w:txbxContent>
                </v:textbox>
              </v:shape>
            </w:pict>
          </mc:Fallback>
        </mc:AlternateContent>
      </w:r>
      <w:r w:rsidRPr="001B5EE1">
        <w:rPr>
          <w:noProof/>
        </w:rPr>
        <mc:AlternateContent>
          <mc:Choice Requires="wps">
            <w:drawing>
              <wp:anchor distT="0" distB="0" distL="114300" distR="114300" simplePos="0" relativeHeight="251639296" behindDoc="0" locked="0" layoutInCell="1" allowOverlap="1" wp14:anchorId="6933B79F" wp14:editId="2248AE8B">
                <wp:simplePos x="0" y="0"/>
                <wp:positionH relativeFrom="column">
                  <wp:posOffset>0</wp:posOffset>
                </wp:positionH>
                <wp:positionV relativeFrom="paragraph">
                  <wp:posOffset>203835</wp:posOffset>
                </wp:positionV>
                <wp:extent cx="1053465" cy="327025"/>
                <wp:effectExtent l="0" t="0" r="0" b="0"/>
                <wp:wrapNone/>
                <wp:docPr id="20070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3270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lIns="45720" rIns="45720">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E3E470D" id="Text Box 3" o:spid="_x0000_s1026" type="#_x0000_t202" style="position:absolute;margin-left:0;margin-top:16.05pt;width:82.95pt;height:25.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" filled="f" fillcolor="#5b9bd5 [3204]" stroked="f" strokecolor="black [3213]">
                <v:shadow color="#e7e6e6 [3214]"/>
                <v:textbox style="mso-fit-shape-to-text:t" inset="3.6pt,,3.6pt"/>
              </v:shape>
            </w:pict>
          </mc:Fallback>
        </mc:AlternateContent>
      </w:r>
      <w:r w:rsidRPr="001B5EE1">
        <w:rPr>
          <w:noProof/>
        </w:rPr>
        <mc:AlternateContent>
          <mc:Choice Requires="wps">
            <w:drawing>
              <wp:anchor distT="0" distB="0" distL="114300" distR="114300" simplePos="0" relativeHeight="251643392" behindDoc="0" locked="0" layoutInCell="1" allowOverlap="1" wp14:anchorId="0018503E" wp14:editId="3A6EAAA6">
                <wp:simplePos x="0" y="0"/>
                <wp:positionH relativeFrom="column">
                  <wp:posOffset>2044700</wp:posOffset>
                </wp:positionH>
                <wp:positionV relativeFrom="paragraph">
                  <wp:posOffset>952500</wp:posOffset>
                </wp:positionV>
                <wp:extent cx="805180" cy="2856865"/>
                <wp:effectExtent l="0" t="0" r="0" b="635"/>
                <wp:wrapNone/>
                <wp:docPr id="20071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856865"/>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270A79EA" id="AutoShape 8" o:spid="_x0000_s1026" style="position:absolute;margin-left:161pt;margin-top:75pt;width:63.4pt;height:224.95pt;z-index:2516433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" fillcolor="#d7f5ff" stroked="f" strokecolor="black [3213]">
                <v:shadow color="#e7e6e6 [3214]"/>
              </v:roundrect>
            </w:pict>
          </mc:Fallback>
        </mc:AlternateContent>
      </w:r>
      <w:r w:rsidRPr="001B5EE1">
        <w:rPr>
          <w:noProof/>
        </w:rPr>
        <mc:AlternateContent>
          <mc:Choice Requires="wps">
            <w:drawing>
              <wp:anchor distT="0" distB="0" distL="114300" distR="114300" simplePos="0" relativeHeight="251644416" behindDoc="0" locked="0" layoutInCell="1" allowOverlap="1" wp14:anchorId="3FCB0934" wp14:editId="3B7A69E4">
                <wp:simplePos x="0" y="0"/>
                <wp:positionH relativeFrom="column">
                  <wp:posOffset>3964940</wp:posOffset>
                </wp:positionH>
                <wp:positionV relativeFrom="paragraph">
                  <wp:posOffset>952500</wp:posOffset>
                </wp:positionV>
                <wp:extent cx="805180" cy="2856865"/>
                <wp:effectExtent l="0" t="0" r="0" b="635"/>
                <wp:wrapNone/>
                <wp:docPr id="20071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856865"/>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05846172" id="AutoShape 9" o:spid="_x0000_s1026" style="position:absolute;margin-left:312.2pt;margin-top:75pt;width:63.4pt;height:224.95pt;z-index:251644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" fillcolor="#d7f5ff" stroked="f" strokecolor="black [3213]">
                <v:shadow color="#e7e6e6 [3214]"/>
              </v:roundrect>
            </w:pict>
          </mc:Fallback>
        </mc:AlternateContent>
      </w:r>
      <w:r w:rsidRPr="001B5EE1">
        <w:rPr>
          <w:noProof/>
        </w:rPr>
        <mc:AlternateContent>
          <mc:Choice Requires="wps">
            <w:drawing>
              <wp:anchor distT="0" distB="0" distL="114300" distR="114300" simplePos="0" relativeHeight="251646464" behindDoc="0" locked="0" layoutInCell="1" allowOverlap="1" wp14:anchorId="6B2CEFF3" wp14:editId="7FB24314">
                <wp:simplePos x="0" y="0"/>
                <wp:positionH relativeFrom="column">
                  <wp:posOffset>123825</wp:posOffset>
                </wp:positionH>
                <wp:positionV relativeFrom="paragraph">
                  <wp:posOffset>952500</wp:posOffset>
                </wp:positionV>
                <wp:extent cx="805180" cy="1360170"/>
                <wp:effectExtent l="0" t="0" r="0" b="0"/>
                <wp:wrapNone/>
                <wp:docPr id="200715"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1360170"/>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3DF85C90" id="AutoShape 11" o:spid="_x0000_s1026" style="position:absolute;margin-left:9.75pt;margin-top:75pt;width:63.4pt;height:107.1pt;z-index:2516464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" fillcolor="#d7f5ff" stroked="f" strokecolor="black [3213]">
                <v:shadow color="#e7e6e6 [3214]"/>
              </v:roundrect>
            </w:pict>
          </mc:Fallback>
        </mc:AlternateContent>
      </w:r>
      <w:r w:rsidRPr="001B5EE1">
        <w:rPr>
          <w:noProof/>
        </w:rPr>
        <mc:AlternateContent>
          <mc:Choice Requires="wps">
            <w:drawing>
              <wp:anchor distT="0" distB="0" distL="114300" distR="114300" simplePos="0" relativeHeight="251647488" behindDoc="0" locked="0" layoutInCell="1" allowOverlap="1" wp14:anchorId="35FE1F82" wp14:editId="5BA8C7E6">
                <wp:simplePos x="0" y="0"/>
                <wp:positionH relativeFrom="column">
                  <wp:posOffset>123825</wp:posOffset>
                </wp:positionH>
                <wp:positionV relativeFrom="paragraph">
                  <wp:posOffset>2448560</wp:posOffset>
                </wp:positionV>
                <wp:extent cx="805180" cy="1360170"/>
                <wp:effectExtent l="0" t="0" r="0" b="0"/>
                <wp:wrapNone/>
                <wp:docPr id="20071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1360170"/>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08DF2668" id="AutoShape 12" o:spid="_x0000_s1026" style="position:absolute;margin-left:9.75pt;margin-top:192.8pt;width:63.4pt;height:107.1pt;z-index:251647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" fillcolor="#d7f5ff" stroked="f" strokecolor="black [3213]">
                <v:shadow color="#e7e6e6 [3214]"/>
              </v:roundrect>
            </w:pict>
          </mc:Fallback>
        </mc:AlternateContent>
      </w:r>
      <w:r w:rsidRPr="001B5EE1">
        <w:rPr>
          <w:noProof/>
        </w:rPr>
        <mc:AlternateContent>
          <mc:Choice Requires="wps">
            <w:drawing>
              <wp:anchor distT="4294967295" distB="4294967295" distL="114300" distR="114300" simplePos="0" relativeHeight="251648512" behindDoc="0" locked="0" layoutInCell="1" allowOverlap="1" wp14:anchorId="710B9D28" wp14:editId="63FDBAA3">
                <wp:simplePos x="0" y="0"/>
                <wp:positionH relativeFrom="column">
                  <wp:posOffset>1053465</wp:posOffset>
                </wp:positionH>
                <wp:positionV relativeFrom="paragraph">
                  <wp:posOffset>1632584</wp:posOffset>
                </wp:positionV>
                <wp:extent cx="805180" cy="0"/>
                <wp:effectExtent l="114300" t="114300" r="109220" b="114300"/>
                <wp:wrapNone/>
                <wp:docPr id="20071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5180" cy="0"/>
                        </a:xfrm>
                        <a:prstGeom prst="line">
                          <a:avLst/>
                        </a:prstGeom>
                        <a:noFill/>
                        <a:ln w="76200">
                          <a:solidFill>
                            <a:srgbClr val="FFCCCC"/>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A741D79" id="Line 13" o:spid="_x0000_s1026" style="position:absolute;z-index:2516485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2.95pt,128.55pt" to="146.35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" strokecolor="#fcc" strokeweight="6pt">
                <v:stroke startarrow="oval" endarrow="oval"/>
                <v:shadow color="#e7e6e6 [3214]"/>
                <o:lock v:ext="edit" shapetype="f"/>
              </v:line>
            </w:pict>
          </mc:Fallback>
        </mc:AlternateContent>
      </w:r>
      <w:r w:rsidRPr="001B5EE1">
        <w:rPr>
          <w:noProof/>
        </w:rPr>
        <mc:AlternateContent>
          <mc:Choice Requires="wps">
            <w:drawing>
              <wp:anchor distT="4294967295" distB="4294967295" distL="114300" distR="114300" simplePos="0" relativeHeight="251649536" behindDoc="0" locked="0" layoutInCell="1" allowOverlap="1" wp14:anchorId="65990D0D" wp14:editId="5A9BFA5A">
                <wp:simplePos x="0" y="0"/>
                <wp:positionH relativeFrom="column">
                  <wp:posOffset>1053465</wp:posOffset>
                </wp:positionH>
                <wp:positionV relativeFrom="paragraph">
                  <wp:posOffset>3128644</wp:posOffset>
                </wp:positionV>
                <wp:extent cx="805180" cy="0"/>
                <wp:effectExtent l="114300" t="114300" r="109220" b="114300"/>
                <wp:wrapNone/>
                <wp:docPr id="20071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5180" cy="0"/>
                        </a:xfrm>
                        <a:prstGeom prst="line">
                          <a:avLst/>
                        </a:prstGeom>
                        <a:noFill/>
                        <a:ln w="76200">
                          <a:solidFill>
                            <a:srgbClr val="FFE0C1"/>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91EA819" id="Line 14" o:spid="_x0000_s1026" style="position:absolute;z-index:251649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2.95pt,246.35pt" to="146.35pt,2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" strokecolor="#ffe0c1" strokeweight="6pt">
                <v:stroke startarrow="oval" endarrow="oval"/>
                <v:shadow color="#e7e6e6 [3214]"/>
                <o:lock v:ext="edit" shapetype="f"/>
              </v:line>
            </w:pict>
          </mc:Fallback>
        </mc:AlternateContent>
      </w:r>
      <w:r w:rsidRPr="001B5EE1">
        <w:rPr>
          <w:noProof/>
        </w:rPr>
        <mc:AlternateContent>
          <mc:Choice Requires="wps">
            <w:drawing>
              <wp:anchor distT="4294967295" distB="4294967295" distL="114300" distR="114300" simplePos="0" relativeHeight="251650560" behindDoc="0" locked="0" layoutInCell="1" allowOverlap="1" wp14:anchorId="3B969FF0" wp14:editId="15B52291">
                <wp:simplePos x="0" y="0"/>
                <wp:positionH relativeFrom="column">
                  <wp:posOffset>2973705</wp:posOffset>
                </wp:positionH>
                <wp:positionV relativeFrom="paragraph">
                  <wp:posOffset>2380614</wp:posOffset>
                </wp:positionV>
                <wp:extent cx="805180" cy="0"/>
                <wp:effectExtent l="114300" t="114300" r="109220" b="114300"/>
                <wp:wrapNone/>
                <wp:docPr id="20071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5180" cy="0"/>
                        </a:xfrm>
                        <a:prstGeom prst="line">
                          <a:avLst/>
                        </a:prstGeom>
                        <a:noFill/>
                        <a:ln w="76200">
                          <a:solidFill>
                            <a:srgbClr val="CCFF66"/>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0F43576" id="Line 15" o:spid="_x0000_s1026" style="position:absolute;z-index:251650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4.15pt,187.45pt" to="297.55pt,1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" strokecolor="#cf6" strokeweight="6pt">
                <v:stroke startarrow="oval" endarrow="oval"/>
                <v:shadow color="#e7e6e6 [3214]"/>
                <o:lock v:ext="edit" shapetype="f"/>
              </v:line>
            </w:pict>
          </mc:Fallback>
        </mc:AlternateContent>
      </w:r>
      <w:r w:rsidRPr="001B5EE1">
        <w:rPr>
          <w:noProof/>
        </w:rPr>
        <w:drawing>
          <wp:anchor distT="0" distB="0" distL="114300" distR="114300" simplePos="0" relativeHeight="251652608" behindDoc="0" locked="0" layoutInCell="1" allowOverlap="1" wp14:anchorId="1C828977" wp14:editId="09FE0208">
            <wp:simplePos x="0" y="0"/>
            <wp:positionH relativeFrom="column">
              <wp:posOffset>4027170</wp:posOffset>
            </wp:positionH>
            <wp:positionV relativeFrom="paragraph">
              <wp:posOffset>1429385</wp:posOffset>
            </wp:positionV>
            <wp:extent cx="640080" cy="772160"/>
            <wp:effectExtent l="0" t="0" r="7620" b="8890"/>
            <wp:wrapNone/>
            <wp:docPr id="575" name="Picture 8" descr="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rve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 cy="772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1397" distL="114300" distR="114300" simplePos="0" relativeHeight="251654656" behindDoc="0" locked="0" layoutInCell="1" allowOverlap="1" wp14:anchorId="56E05473" wp14:editId="3E74949A">
            <wp:simplePos x="0" y="0"/>
            <wp:positionH relativeFrom="column">
              <wp:posOffset>309880</wp:posOffset>
            </wp:positionH>
            <wp:positionV relativeFrom="paragraph">
              <wp:posOffset>1737360</wp:posOffset>
            </wp:positionV>
            <wp:extent cx="421640" cy="438023"/>
            <wp:effectExtent l="0" t="0" r="0" b="635"/>
            <wp:wrapNone/>
            <wp:docPr id="57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Picture 13"/>
                    <pic:cNvPicPr>
                      <a:picLocks noChangeArrowheads="1"/>
                    </pic:cNvPicPr>
                  </pic:nvPicPr>
                  <pic:blipFill>
                    <a:blip r:embed="rId24" cstate="print">
                      <a:duotone>
                        <a:schemeClr val="bg2">
                          <a:shade val="45000"/>
                          <a:satMod val="135000"/>
                        </a:schemeClr>
                        <a:prstClr val="white"/>
                      </a:duotone>
                    </a:blip>
                    <a:srcRect/>
                    <a:stretch>
                      <a:fillRect/>
                    </a:stretch>
                  </pic:blipFill>
                  <pic:spPr bwMode="auto">
                    <a:xfrm>
                      <a:off x="0" y="0"/>
                      <a:ext cx="421640" cy="43751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655680" behindDoc="0" locked="0" layoutInCell="1" allowOverlap="1" wp14:anchorId="77149EC9" wp14:editId="0F2D68ED">
            <wp:simplePos x="0" y="0"/>
            <wp:positionH relativeFrom="column">
              <wp:posOffset>309880</wp:posOffset>
            </wp:positionH>
            <wp:positionV relativeFrom="paragraph">
              <wp:posOffset>1088390</wp:posOffset>
            </wp:positionV>
            <wp:extent cx="375285" cy="559435"/>
            <wp:effectExtent l="0" t="0" r="5715" b="0"/>
            <wp:wrapNone/>
            <wp:docPr id="572" name="Picture 2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5285" cy="559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656704" behindDoc="0" locked="0" layoutInCell="1" allowOverlap="1" wp14:anchorId="6D1C6B25" wp14:editId="1D09968C">
            <wp:simplePos x="0" y="0"/>
            <wp:positionH relativeFrom="column">
              <wp:posOffset>309880</wp:posOffset>
            </wp:positionH>
            <wp:positionV relativeFrom="paragraph">
              <wp:posOffset>2652395</wp:posOffset>
            </wp:positionV>
            <wp:extent cx="433705" cy="400685"/>
            <wp:effectExtent l="0" t="0" r="4445" b="0"/>
            <wp:wrapNone/>
            <wp:docPr id="571" name="Picture 37" descr="treadm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readmil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705" cy="400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657728" behindDoc="0" locked="0" layoutInCell="1" allowOverlap="1" wp14:anchorId="76475A75" wp14:editId="7A6C27B4">
            <wp:simplePos x="0" y="0"/>
            <wp:positionH relativeFrom="column">
              <wp:posOffset>282575</wp:posOffset>
            </wp:positionH>
            <wp:positionV relativeFrom="paragraph">
              <wp:posOffset>3237865</wp:posOffset>
            </wp:positionV>
            <wp:extent cx="495935" cy="299085"/>
            <wp:effectExtent l="0" t="0" r="0" b="5715"/>
            <wp:wrapNone/>
            <wp:docPr id="570" name="Picture 36" descr="h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ous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5935" cy="299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mc:AlternateContent>
          <mc:Choice Requires="wpg">
            <w:drawing>
              <wp:anchor distT="0" distB="0" distL="114300" distR="114300" simplePos="0" relativeHeight="251658752" behindDoc="0" locked="0" layoutInCell="1" allowOverlap="1" wp14:anchorId="2A6629A0" wp14:editId="178972C4">
                <wp:simplePos x="0" y="0"/>
                <wp:positionH relativeFrom="column">
                  <wp:posOffset>2043430</wp:posOffset>
                </wp:positionH>
                <wp:positionV relativeFrom="paragraph">
                  <wp:posOffset>1095375</wp:posOffset>
                </wp:positionV>
                <wp:extent cx="795020" cy="2411730"/>
                <wp:effectExtent l="57150" t="19050" r="0" b="7620"/>
                <wp:wrapNone/>
                <wp:docPr id="20072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5020" cy="2411730"/>
                          <a:chOff x="2043145" y="1095297"/>
                          <a:chExt cx="616" cy="1702"/>
                        </a:xfrm>
                      </wpg:grpSpPr>
                      <pic:pic xmlns:pic="http://schemas.openxmlformats.org/drawingml/2006/picture">
                        <pic:nvPicPr>
                          <pic:cNvPr id="302" name="Picture 16" descr="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043242" y="1096447"/>
                            <a:ext cx="420"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3" name="Picture 17" descr="phantombox-sm"/>
                          <pic:cNvPicPr>
                            <a:picLocks noChangeAspect="1" noChangeArrowheads="1"/>
                          </pic:cNvPicPr>
                        </pic:nvPicPr>
                        <pic:blipFill>
                          <a:blip r:embed="rId2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2043145" y="1096019"/>
                            <a:ext cx="616"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4" name="Picture 18" descr="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2043322" y="1095455"/>
                            <a:ext cx="225" cy="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5" name="Rectangle 19"/>
                        <wps:cNvSpPr>
                          <a:spLocks noChangeArrowheads="1"/>
                        </wps:cNvSpPr>
                        <wps:spPr bwMode="auto">
                          <a:xfrm>
                            <a:off x="2043148" y="1095297"/>
                            <a:ext cx="29" cy="2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12E3E42A" id="Group 23" o:spid="_x0000_s1026" style="position:absolute;margin-left:160.9pt;margin-top:86.25pt;width:62.6pt;height:189.9pt;z-index:251658752" coordorigin="20431,10952" coordsize="6,1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">
                <v:shape id="Picture 16" o:spid="_x0000_s1027" type="#_x0000_t75" alt="6" style="position:absolute;left:20432;top:10964;width:4;height: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MtnvFAAAA3AAAAA8AAABkcnMvZG93bnJldi54bWxEj1trAjEUhN+F/odwhL7VrNZLWY3SFgqC&#10;FPHy0MfD5rhZ3JwsSequ/94Igo/DzHzDLFadrcWFfKgcKxgOMhDEhdMVlwqOh5+3DxAhImusHZOC&#10;KwVYLV96C8y1a3lHl30sRYJwyFGBibHJpQyFIYth4Bri5J2ctxiT9KXUHtsEt7UcZdlUWqw4LRhs&#10;6NtQcd7/WwW/G/+1nXaTpp3MNj4czHn8Vx2Veu13n3MQkbr4DD/aa63gPRvB/Uw6AnJ5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jLZ7xQAAANwAAAAPAAAAAAAAAAAAAAAA&#10;AJ8CAABkcnMvZG93bnJldi54bWxQSwUGAAAAAAQABAD3AAAAkQMAAAAA&#10;">
                  <v:imagedata r:id="rId31" o:title="6"/>
                </v:shape>
                <v:shape id="Picture 17" o:spid="_x0000_s1028" type="#_x0000_t75" alt="phantombox-sm" style="position:absolute;left:20431;top:10960;width:6;height: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38X3DAAAA3AAAAA8AAABkcnMvZG93bnJldi54bWxEj81qAjEUhfcF3yFcwV1N7IDI1ChSLFjQ&#10;hdYuurtMbmeGmdyESarx7U2h4PJwfj7Ocp1sLy40hNaxhtlUgSCunGm51nD+fH9egAgR2WDvmDTc&#10;KMB6NXpaYmnclY90OcVa5BEOJWpoYvSllKFqyGKYOk+cvR83WIxZDrU0A17zuO3li1JzabHlTGjQ&#10;01tDVXf6tRlSffjiyx/OG3/cq++UOt51W60n47R5BREpxUf4v70zGgpVwN+ZfATk6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ffxfcMAAADcAAAADwAAAAAAAAAAAAAAAACf&#10;AgAAZHJzL2Rvd25yZXYueG1sUEsFBgAAAAAEAAQA9wAAAI8DAAAAAA==&#10;">
                  <v:imagedata r:id="rId32" o:title="phantombox-sm" chromakey="white"/>
                </v:shape>
                <v:shape id="Picture 18" o:spid="_x0000_s1029" type="#_x0000_t75" alt="7" style="position:absolute;left:20433;top:10954;width:2;height: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ouG3GAAAA3AAAAA8AAABkcnMvZG93bnJldi54bWxEj09rwkAUxO8Fv8PyhN7qRo0i0VXsP+xB&#10;LFUPHh/ZZzaYfZtmtyZ++65Q6HGYmd8wi1VnK3GlxpeOFQwHCQji3OmSCwXHw/vTDIQPyBorx6Tg&#10;Rh5Wy97DAjPtWv6i6z4UIkLYZ6jAhFBnUvrckEU/cDVx9M6usRiibAqpG2wj3FZylCRTabHkuGCw&#10;phdD+WX/YxW0n5OZed2cDrvnt/F29N2l5zJNlXrsd+s5iEBd+A//tT+0gnGSwv1MPAJy+Q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2i4bcYAAADcAAAADwAAAAAAAAAAAAAA&#10;AACfAgAAZHJzL2Rvd25yZXYueG1sUEsFBgAAAAAEAAQA9wAAAJIDAAAAAA==&#10;">
                  <v:imagedata r:id="rId33" o:title="7"/>
                </v:shape>
                <v:rect id="Rectangle 19" o:spid="_x0000_s1030" style="position:absolute;left:20431;top:10952;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OGI8UA&#10;AADcAAAADwAAAGRycy9kb3ducmV2LnhtbESPQWvCQBSE74L/YXlCb7qxNSqpq7SFguBBjAo9PrKv&#10;2dDs25DdxvjvXUHwOMzMN8xq09tadNT6yrGC6SQBQVw4XXGp4HT8Hi9B+ICssXZMCq7kYbMeDlaY&#10;aXfhA3V5KEWEsM9QgQmhyaT0hSGLfuIa4uj9utZiiLItpW7xEuG2lq9JMpcWK44LBhv6MlT85f9W&#10;wcHJukiX1/Sz8435Wex3s/N0p9TLqP94BxGoD8/wo73VCt6SFO5n4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4YjxQAAANwAAAAPAAAAAAAAAAAAAAAAAJgCAABkcnMv&#10;ZG93bnJldi54bWxQSwUGAAAAAAQABAD1AAAAigMAAAAA&#10;" filled="f" fillcolor="#5b9bd5 [3204]" stroked="f" strokecolor="black [3213]">
                  <v:shadow color="#e7e6e6 [3214]"/>
                </v:rect>
              </v:group>
            </w:pict>
          </mc:Fallback>
        </mc:AlternateContent>
      </w:r>
      <w:r w:rsidRPr="001B5EE1">
        <w:rPr>
          <w:noProof/>
        </w:rPr>
        <mc:AlternateContent>
          <mc:Choice Requires="wps">
            <w:drawing>
              <wp:anchor distT="0" distB="0" distL="114300" distR="114300" simplePos="0" relativeHeight="251659776" behindDoc="0" locked="0" layoutInCell="1" allowOverlap="1" wp14:anchorId="2C57A0FD" wp14:editId="229E4338">
                <wp:simplePos x="0" y="0"/>
                <wp:positionH relativeFrom="column">
                  <wp:posOffset>0</wp:posOffset>
                </wp:positionH>
                <wp:positionV relativeFrom="paragraph">
                  <wp:posOffset>67945</wp:posOffset>
                </wp:positionV>
                <wp:extent cx="1053465" cy="722630"/>
                <wp:effectExtent l="0" t="0" r="0" b="1270"/>
                <wp:wrapNone/>
                <wp:docPr id="20073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72263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77AC5D8" w14:textId="77777777" w:rsidR="001B5EE1" w:rsidRPr="00323AC5" w:rsidRDefault="001B5EE1"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Devices</w:t>
                            </w:r>
                            <w:r w:rsidRPr="00323AC5">
                              <w:rPr>
                                <w:rFonts w:ascii="Arial" w:hAnsi="Arial"/>
                                <w:color w:val="000000"/>
                                <w:kern w:val="24"/>
                                <w:sz w:val="32"/>
                                <w:szCs w:val="32"/>
                              </w:rPr>
                              <w:br/>
                            </w:r>
                            <w:r w:rsidRPr="00323AC5">
                              <w:rPr>
                                <w:rFonts w:ascii="Arial" w:hAnsi="Arial"/>
                                <w:i/>
                                <w:iCs/>
                                <w:color w:val="000000"/>
                                <w:kern w:val="24"/>
                                <w:sz w:val="32"/>
                                <w:szCs w:val="32"/>
                              </w:rPr>
                              <w:t>aka Agents</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C57A0FD" id="Text Box 28" o:spid="_x0000_s1059" type="#_x0000_t202" style="position:absolute;left:0;text-align:left;margin-left:0;margin-top:5.35pt;width:82.95pt;height:56.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" filled="f" fillcolor="#5b9bd5 [3204]" stroked="f" strokecolor="black [3213]">
                <v:shadow color="#e7e6e6 [3214]"/>
                <v:textbox style="mso-fit-shape-to-text:t" inset="3.6pt,,3.6pt">
                  <w:txbxContent>
                    <w:p w14:paraId="577AC5D8" w14:textId="77777777" w:rsidR="001B5EE1" w:rsidRPr="00323AC5" w:rsidRDefault="001B5EE1"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Devices</w:t>
                      </w:r>
                      <w:r w:rsidRPr="00323AC5">
                        <w:rPr>
                          <w:rFonts w:ascii="Arial" w:hAnsi="Arial"/>
                          <w:color w:val="000000"/>
                          <w:kern w:val="24"/>
                          <w:sz w:val="32"/>
                          <w:szCs w:val="32"/>
                        </w:rPr>
                        <w:br/>
                      </w:r>
                      <w:r w:rsidRPr="00323AC5">
                        <w:rPr>
                          <w:rFonts w:ascii="Arial" w:hAnsi="Arial"/>
                          <w:i/>
                          <w:iCs/>
                          <w:color w:val="000000"/>
                          <w:kern w:val="24"/>
                          <w:sz w:val="32"/>
                          <w:szCs w:val="32"/>
                        </w:rPr>
                        <w:t>aka Agents</w:t>
                      </w:r>
                    </w:p>
                  </w:txbxContent>
                </v:textbox>
              </v:shape>
            </w:pict>
          </mc:Fallback>
        </mc:AlternateContent>
      </w:r>
      <w:r w:rsidRPr="001B5EE1">
        <w:rPr>
          <w:noProof/>
        </w:rPr>
        <mc:AlternateContent>
          <mc:Choice Requires="wpg">
            <w:drawing>
              <wp:anchor distT="0" distB="0" distL="114300" distR="114300" simplePos="0" relativeHeight="251660800" behindDoc="0" locked="0" layoutInCell="1" allowOverlap="1" wp14:anchorId="38C7D6CA" wp14:editId="09C67256">
                <wp:simplePos x="0" y="0"/>
                <wp:positionH relativeFrom="column">
                  <wp:posOffset>4027170</wp:posOffset>
                </wp:positionH>
                <wp:positionV relativeFrom="paragraph">
                  <wp:posOffset>2616835</wp:posOffset>
                </wp:positionV>
                <wp:extent cx="661035" cy="647700"/>
                <wp:effectExtent l="0" t="0" r="24765" b="19050"/>
                <wp:wrapNone/>
                <wp:docPr id="200733"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035" cy="647700"/>
                          <a:chOff x="4026918" y="2617093"/>
                          <a:chExt cx="1141" cy="1017"/>
                        </a:xfrm>
                      </wpg:grpSpPr>
                      <pic:pic xmlns:pic="http://schemas.openxmlformats.org/drawingml/2006/picture">
                        <pic:nvPicPr>
                          <pic:cNvPr id="296" name="Picture 2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4026920" y="2617094"/>
                            <a:ext cx="1139" cy="101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rgbClr val="B2B2B2"/>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97" name="Freeform 23"/>
                        <wps:cNvSpPr>
                          <a:spLocks noChangeAspect="1"/>
                        </wps:cNvSpPr>
                        <wps:spPr bwMode="auto">
                          <a:xfrm>
                            <a:off x="4026920" y="2617093"/>
                            <a:ext cx="1139" cy="658"/>
                          </a:xfrm>
                          <a:custGeom>
                            <a:avLst/>
                            <a:gdLst>
                              <a:gd name="T0" fmla="*/ 0 w 1139"/>
                              <a:gd name="T1" fmla="*/ 658 h 658"/>
                              <a:gd name="T2" fmla="*/ 2 w 1139"/>
                              <a:gd name="T3" fmla="*/ 0 h 658"/>
                              <a:gd name="T4" fmla="*/ 1139 w 1139"/>
                              <a:gd name="T5" fmla="*/ 0 h 658"/>
                              <a:gd name="T6" fmla="*/ 1139 w 1139"/>
                              <a:gd name="T7" fmla="*/ 603 h 658"/>
                              <a:gd name="T8" fmla="*/ 1122 w 1139"/>
                              <a:gd name="T9" fmla="*/ 593 h 658"/>
                              <a:gd name="T10" fmla="*/ 1124 w 1139"/>
                              <a:gd name="T11" fmla="*/ 467 h 658"/>
                              <a:gd name="T12" fmla="*/ 1128 w 1139"/>
                              <a:gd name="T13" fmla="*/ 31 h 658"/>
                              <a:gd name="T14" fmla="*/ 1119 w 1139"/>
                              <a:gd name="T15" fmla="*/ 21 h 658"/>
                              <a:gd name="T16" fmla="*/ 992 w 1139"/>
                              <a:gd name="T17" fmla="*/ 13 h 658"/>
                              <a:gd name="T18" fmla="*/ 728 w 1139"/>
                              <a:gd name="T19" fmla="*/ 39 h 658"/>
                              <a:gd name="T20" fmla="*/ 713 w 1139"/>
                              <a:gd name="T21" fmla="*/ 39 h 658"/>
                              <a:gd name="T22" fmla="*/ 713 w 1139"/>
                              <a:gd name="T23" fmla="*/ 39 h 658"/>
                              <a:gd name="T24" fmla="*/ 708 w 1139"/>
                              <a:gd name="T25" fmla="*/ 51 h 658"/>
                              <a:gd name="T26" fmla="*/ 707 w 1139"/>
                              <a:gd name="T27" fmla="*/ 150 h 658"/>
                              <a:gd name="T28" fmla="*/ 696 w 1139"/>
                              <a:gd name="T29" fmla="*/ 64 h 658"/>
                              <a:gd name="T30" fmla="*/ 683 w 1139"/>
                              <a:gd name="T31" fmla="*/ 49 h 658"/>
                              <a:gd name="T32" fmla="*/ 672 w 1139"/>
                              <a:gd name="T33" fmla="*/ 45 h 658"/>
                              <a:gd name="T34" fmla="*/ 54 w 1139"/>
                              <a:gd name="T35" fmla="*/ 27 h 658"/>
                              <a:gd name="T36" fmla="*/ 26 w 1139"/>
                              <a:gd name="T37" fmla="*/ 34 h 658"/>
                              <a:gd name="T38" fmla="*/ 14 w 1139"/>
                              <a:gd name="T39" fmla="*/ 55 h 658"/>
                              <a:gd name="T40" fmla="*/ 12 w 1139"/>
                              <a:gd name="T41" fmla="*/ 79 h 658"/>
                              <a:gd name="T42" fmla="*/ 80 w 1139"/>
                              <a:gd name="T43" fmla="*/ 643 h 658"/>
                              <a:gd name="T44" fmla="*/ 0 w 1139"/>
                              <a:gd name="T45" fmla="*/ 658 h 6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139" h="658">
                                <a:moveTo>
                                  <a:pt x="0" y="658"/>
                                </a:moveTo>
                                <a:lnTo>
                                  <a:pt x="2" y="0"/>
                                </a:lnTo>
                                <a:lnTo>
                                  <a:pt x="1139" y="0"/>
                                </a:lnTo>
                                <a:lnTo>
                                  <a:pt x="1139" y="603"/>
                                </a:lnTo>
                                <a:lnTo>
                                  <a:pt x="1122" y="593"/>
                                </a:lnTo>
                                <a:lnTo>
                                  <a:pt x="1124" y="467"/>
                                </a:lnTo>
                                <a:lnTo>
                                  <a:pt x="1128" y="31"/>
                                </a:lnTo>
                                <a:lnTo>
                                  <a:pt x="1119" y="21"/>
                                </a:lnTo>
                                <a:lnTo>
                                  <a:pt x="992" y="13"/>
                                </a:lnTo>
                                <a:lnTo>
                                  <a:pt x="728" y="39"/>
                                </a:lnTo>
                                <a:lnTo>
                                  <a:pt x="713" y="39"/>
                                </a:lnTo>
                                <a:lnTo>
                                  <a:pt x="713" y="39"/>
                                </a:lnTo>
                                <a:lnTo>
                                  <a:pt x="708" y="51"/>
                                </a:lnTo>
                                <a:lnTo>
                                  <a:pt x="707" y="150"/>
                                </a:lnTo>
                                <a:lnTo>
                                  <a:pt x="696" y="64"/>
                                </a:lnTo>
                                <a:lnTo>
                                  <a:pt x="683" y="49"/>
                                </a:lnTo>
                                <a:lnTo>
                                  <a:pt x="672" y="45"/>
                                </a:lnTo>
                                <a:lnTo>
                                  <a:pt x="54" y="27"/>
                                </a:lnTo>
                                <a:lnTo>
                                  <a:pt x="26" y="34"/>
                                </a:lnTo>
                                <a:lnTo>
                                  <a:pt x="14" y="55"/>
                                </a:lnTo>
                                <a:lnTo>
                                  <a:pt x="12" y="79"/>
                                </a:lnTo>
                                <a:lnTo>
                                  <a:pt x="80" y="643"/>
                                </a:lnTo>
                                <a:lnTo>
                                  <a:pt x="0" y="658"/>
                                </a:lnTo>
                                <a:close/>
                              </a:path>
                            </a:pathLst>
                          </a:custGeom>
                          <a:solidFill>
                            <a:srgbClr val="D7F5FF"/>
                          </a:solidFill>
                          <a:ln w="9525">
                            <a:solidFill>
                              <a:srgbClr val="D7F5FF">
                                <a:alpha val="50000"/>
                              </a:srgb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98" name="Freeform 24"/>
                        <wps:cNvSpPr>
                          <a:spLocks noChangeAspect="1"/>
                        </wps:cNvSpPr>
                        <wps:spPr bwMode="auto">
                          <a:xfrm>
                            <a:off x="4027609" y="2617117"/>
                            <a:ext cx="24" cy="177"/>
                          </a:xfrm>
                          <a:custGeom>
                            <a:avLst/>
                            <a:gdLst>
                              <a:gd name="T0" fmla="*/ 0 w 24"/>
                              <a:gd name="T1" fmla="*/ 0 h 177"/>
                              <a:gd name="T2" fmla="*/ 24 w 24"/>
                              <a:gd name="T3" fmla="*/ 177 h 177"/>
                              <a:gd name="T4" fmla="*/ 24 w 24"/>
                              <a:gd name="T5" fmla="*/ 3 h 177"/>
                              <a:gd name="T6" fmla="*/ 0 w 24"/>
                              <a:gd name="T7" fmla="*/ 0 h 177"/>
                            </a:gdLst>
                            <a:ahLst/>
                            <a:cxnLst>
                              <a:cxn ang="0">
                                <a:pos x="T0" y="T1"/>
                              </a:cxn>
                              <a:cxn ang="0">
                                <a:pos x="T2" y="T3"/>
                              </a:cxn>
                              <a:cxn ang="0">
                                <a:pos x="T4" y="T5"/>
                              </a:cxn>
                              <a:cxn ang="0">
                                <a:pos x="T6" y="T7"/>
                              </a:cxn>
                            </a:cxnLst>
                            <a:rect l="0" t="0" r="r" b="b"/>
                            <a:pathLst>
                              <a:path w="24" h="177">
                                <a:moveTo>
                                  <a:pt x="0" y="0"/>
                                </a:moveTo>
                                <a:lnTo>
                                  <a:pt x="24" y="177"/>
                                </a:lnTo>
                                <a:lnTo>
                                  <a:pt x="24" y="3"/>
                                </a:lnTo>
                                <a:lnTo>
                                  <a:pt x="0" y="0"/>
                                </a:lnTo>
                                <a:close/>
                              </a:path>
                            </a:pathLst>
                          </a:custGeom>
                          <a:solidFill>
                            <a:srgbClr val="D7F5FF">
                              <a:alpha val="50000"/>
                            </a:srgbClr>
                          </a:solidFill>
                          <a:ln w="3175" cmpd="sng">
                            <a:solidFill>
                              <a:srgbClr val="D7F5FF"/>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99" name="Freeform 25"/>
                        <wps:cNvSpPr>
                          <a:spLocks noChangeAspect="1"/>
                        </wps:cNvSpPr>
                        <wps:spPr bwMode="auto">
                          <a:xfrm>
                            <a:off x="4026920" y="2617652"/>
                            <a:ext cx="1137" cy="281"/>
                          </a:xfrm>
                          <a:custGeom>
                            <a:avLst/>
                            <a:gdLst>
                              <a:gd name="T0" fmla="*/ 1122 w 1137"/>
                              <a:gd name="T1" fmla="*/ 35 h 281"/>
                              <a:gd name="T2" fmla="*/ 1112 w 1137"/>
                              <a:gd name="T3" fmla="*/ 54 h 281"/>
                              <a:gd name="T4" fmla="*/ 999 w 1137"/>
                              <a:gd name="T5" fmla="*/ 83 h 281"/>
                              <a:gd name="T6" fmla="*/ 978 w 1137"/>
                              <a:gd name="T7" fmla="*/ 81 h 281"/>
                              <a:gd name="T8" fmla="*/ 710 w 1137"/>
                              <a:gd name="T9" fmla="*/ 12 h 281"/>
                              <a:gd name="T10" fmla="*/ 711 w 1137"/>
                              <a:gd name="T11" fmla="*/ 0 h 281"/>
                              <a:gd name="T12" fmla="*/ 579 w 1137"/>
                              <a:gd name="T13" fmla="*/ 21 h 281"/>
                              <a:gd name="T14" fmla="*/ 666 w 1137"/>
                              <a:gd name="T15" fmla="*/ 63 h 281"/>
                              <a:gd name="T16" fmla="*/ 675 w 1137"/>
                              <a:gd name="T17" fmla="*/ 81 h 281"/>
                              <a:gd name="T18" fmla="*/ 674 w 1137"/>
                              <a:gd name="T19" fmla="*/ 99 h 281"/>
                              <a:gd name="T20" fmla="*/ 666 w 1137"/>
                              <a:gd name="T21" fmla="*/ 110 h 281"/>
                              <a:gd name="T22" fmla="*/ 651 w 1137"/>
                              <a:gd name="T23" fmla="*/ 119 h 281"/>
                              <a:gd name="T24" fmla="*/ 492 w 1137"/>
                              <a:gd name="T25" fmla="*/ 162 h 281"/>
                              <a:gd name="T26" fmla="*/ 336 w 1137"/>
                              <a:gd name="T27" fmla="*/ 203 h 281"/>
                              <a:gd name="T28" fmla="*/ 317 w 1137"/>
                              <a:gd name="T29" fmla="*/ 203 h 281"/>
                              <a:gd name="T30" fmla="*/ 302 w 1137"/>
                              <a:gd name="T31" fmla="*/ 198 h 281"/>
                              <a:gd name="T32" fmla="*/ 198 w 1137"/>
                              <a:gd name="T33" fmla="*/ 137 h 281"/>
                              <a:gd name="T34" fmla="*/ 195 w 1137"/>
                              <a:gd name="T35" fmla="*/ 116 h 281"/>
                              <a:gd name="T36" fmla="*/ 198 w 1137"/>
                              <a:gd name="T37" fmla="*/ 98 h 281"/>
                              <a:gd name="T38" fmla="*/ 216 w 1137"/>
                              <a:gd name="T39" fmla="*/ 87 h 281"/>
                              <a:gd name="T40" fmla="*/ 131 w 1137"/>
                              <a:gd name="T41" fmla="*/ 105 h 281"/>
                              <a:gd name="T42" fmla="*/ 78 w 1137"/>
                              <a:gd name="T43" fmla="*/ 78 h 281"/>
                              <a:gd name="T44" fmla="*/ 0 w 1137"/>
                              <a:gd name="T45" fmla="*/ 101 h 281"/>
                              <a:gd name="T46" fmla="*/ 0 w 1137"/>
                              <a:gd name="T47" fmla="*/ 281 h 281"/>
                              <a:gd name="T48" fmla="*/ 210 w 1137"/>
                              <a:gd name="T49" fmla="*/ 270 h 281"/>
                              <a:gd name="T50" fmla="*/ 224 w 1137"/>
                              <a:gd name="T51" fmla="*/ 243 h 281"/>
                              <a:gd name="T52" fmla="*/ 299 w 1137"/>
                              <a:gd name="T53" fmla="*/ 221 h 281"/>
                              <a:gd name="T54" fmla="*/ 761 w 1137"/>
                              <a:gd name="T55" fmla="*/ 101 h 281"/>
                              <a:gd name="T56" fmla="*/ 788 w 1137"/>
                              <a:gd name="T57" fmla="*/ 95 h 281"/>
                              <a:gd name="T58" fmla="*/ 816 w 1137"/>
                              <a:gd name="T59" fmla="*/ 104 h 281"/>
                              <a:gd name="T60" fmla="*/ 978 w 1137"/>
                              <a:gd name="T61" fmla="*/ 210 h 281"/>
                              <a:gd name="T62" fmla="*/ 981 w 1137"/>
                              <a:gd name="T63" fmla="*/ 231 h 281"/>
                              <a:gd name="T64" fmla="*/ 1032 w 1137"/>
                              <a:gd name="T65" fmla="*/ 242 h 281"/>
                              <a:gd name="T66" fmla="*/ 1004 w 1137"/>
                              <a:gd name="T67" fmla="*/ 212 h 281"/>
                              <a:gd name="T68" fmla="*/ 981 w 1137"/>
                              <a:gd name="T69" fmla="*/ 195 h 281"/>
                              <a:gd name="T70" fmla="*/ 939 w 1137"/>
                              <a:gd name="T71" fmla="*/ 177 h 281"/>
                              <a:gd name="T72" fmla="*/ 927 w 1137"/>
                              <a:gd name="T73" fmla="*/ 141 h 281"/>
                              <a:gd name="T74" fmla="*/ 936 w 1137"/>
                              <a:gd name="T75" fmla="*/ 120 h 281"/>
                              <a:gd name="T76" fmla="*/ 954 w 1137"/>
                              <a:gd name="T77" fmla="*/ 108 h 281"/>
                              <a:gd name="T78" fmla="*/ 987 w 1137"/>
                              <a:gd name="T79" fmla="*/ 104 h 281"/>
                              <a:gd name="T80" fmla="*/ 1017 w 1137"/>
                              <a:gd name="T81" fmla="*/ 107 h 281"/>
                              <a:gd name="T82" fmla="*/ 1082 w 1137"/>
                              <a:gd name="T83" fmla="*/ 140 h 281"/>
                              <a:gd name="T84" fmla="*/ 1104 w 1137"/>
                              <a:gd name="T85" fmla="*/ 158 h 281"/>
                              <a:gd name="T86" fmla="*/ 1116 w 1137"/>
                              <a:gd name="T87" fmla="*/ 176 h 281"/>
                              <a:gd name="T88" fmla="*/ 1124 w 1137"/>
                              <a:gd name="T89" fmla="*/ 200 h 281"/>
                              <a:gd name="T90" fmla="*/ 1115 w 1137"/>
                              <a:gd name="T91" fmla="*/ 227 h 281"/>
                              <a:gd name="T92" fmla="*/ 1106 w 1137"/>
                              <a:gd name="T93" fmla="*/ 234 h 281"/>
                              <a:gd name="T94" fmla="*/ 1137 w 1137"/>
                              <a:gd name="T95" fmla="*/ 243 h 281"/>
                              <a:gd name="T96" fmla="*/ 1137 w 1137"/>
                              <a:gd name="T97" fmla="*/ 42 h 281"/>
                              <a:gd name="T98" fmla="*/ 1122 w 1137"/>
                              <a:gd name="T99" fmla="*/ 35 h 2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137" h="281">
                                <a:moveTo>
                                  <a:pt x="1122" y="35"/>
                                </a:moveTo>
                                <a:lnTo>
                                  <a:pt x="1112" y="54"/>
                                </a:lnTo>
                                <a:lnTo>
                                  <a:pt x="999" y="83"/>
                                </a:lnTo>
                                <a:lnTo>
                                  <a:pt x="978" y="81"/>
                                </a:lnTo>
                                <a:lnTo>
                                  <a:pt x="710" y="12"/>
                                </a:lnTo>
                                <a:lnTo>
                                  <a:pt x="711" y="0"/>
                                </a:lnTo>
                                <a:lnTo>
                                  <a:pt x="579" y="21"/>
                                </a:lnTo>
                                <a:lnTo>
                                  <a:pt x="666" y="63"/>
                                </a:lnTo>
                                <a:lnTo>
                                  <a:pt x="675" y="81"/>
                                </a:lnTo>
                                <a:lnTo>
                                  <a:pt x="674" y="99"/>
                                </a:lnTo>
                                <a:lnTo>
                                  <a:pt x="666" y="110"/>
                                </a:lnTo>
                                <a:lnTo>
                                  <a:pt x="651" y="119"/>
                                </a:lnTo>
                                <a:lnTo>
                                  <a:pt x="492" y="162"/>
                                </a:lnTo>
                                <a:lnTo>
                                  <a:pt x="336" y="203"/>
                                </a:lnTo>
                                <a:lnTo>
                                  <a:pt x="317" y="203"/>
                                </a:lnTo>
                                <a:lnTo>
                                  <a:pt x="302" y="198"/>
                                </a:lnTo>
                                <a:lnTo>
                                  <a:pt x="198" y="137"/>
                                </a:lnTo>
                                <a:lnTo>
                                  <a:pt x="195" y="116"/>
                                </a:lnTo>
                                <a:lnTo>
                                  <a:pt x="198" y="98"/>
                                </a:lnTo>
                                <a:lnTo>
                                  <a:pt x="216" y="87"/>
                                </a:lnTo>
                                <a:lnTo>
                                  <a:pt x="131" y="105"/>
                                </a:lnTo>
                                <a:lnTo>
                                  <a:pt x="78" y="78"/>
                                </a:lnTo>
                                <a:lnTo>
                                  <a:pt x="0" y="101"/>
                                </a:lnTo>
                                <a:lnTo>
                                  <a:pt x="0" y="281"/>
                                </a:lnTo>
                                <a:lnTo>
                                  <a:pt x="210" y="270"/>
                                </a:lnTo>
                                <a:lnTo>
                                  <a:pt x="224" y="243"/>
                                </a:lnTo>
                                <a:lnTo>
                                  <a:pt x="299" y="221"/>
                                </a:lnTo>
                                <a:lnTo>
                                  <a:pt x="761" y="101"/>
                                </a:lnTo>
                                <a:lnTo>
                                  <a:pt x="788" y="95"/>
                                </a:lnTo>
                                <a:lnTo>
                                  <a:pt x="816" y="104"/>
                                </a:lnTo>
                                <a:lnTo>
                                  <a:pt x="978" y="210"/>
                                </a:lnTo>
                                <a:lnTo>
                                  <a:pt x="981" y="231"/>
                                </a:lnTo>
                                <a:lnTo>
                                  <a:pt x="1032" y="242"/>
                                </a:lnTo>
                                <a:lnTo>
                                  <a:pt x="1004" y="212"/>
                                </a:lnTo>
                                <a:lnTo>
                                  <a:pt x="981" y="195"/>
                                </a:lnTo>
                                <a:lnTo>
                                  <a:pt x="939" y="177"/>
                                </a:lnTo>
                                <a:lnTo>
                                  <a:pt x="927" y="141"/>
                                </a:lnTo>
                                <a:lnTo>
                                  <a:pt x="936" y="120"/>
                                </a:lnTo>
                                <a:lnTo>
                                  <a:pt x="954" y="108"/>
                                </a:lnTo>
                                <a:lnTo>
                                  <a:pt x="987" y="104"/>
                                </a:lnTo>
                                <a:lnTo>
                                  <a:pt x="1017" y="107"/>
                                </a:lnTo>
                                <a:lnTo>
                                  <a:pt x="1082" y="140"/>
                                </a:lnTo>
                                <a:lnTo>
                                  <a:pt x="1104" y="158"/>
                                </a:lnTo>
                                <a:lnTo>
                                  <a:pt x="1116" y="176"/>
                                </a:lnTo>
                                <a:lnTo>
                                  <a:pt x="1124" y="200"/>
                                </a:lnTo>
                                <a:lnTo>
                                  <a:pt x="1115" y="227"/>
                                </a:lnTo>
                                <a:lnTo>
                                  <a:pt x="1106" y="234"/>
                                </a:lnTo>
                                <a:lnTo>
                                  <a:pt x="1137" y="243"/>
                                </a:lnTo>
                                <a:lnTo>
                                  <a:pt x="1137" y="42"/>
                                </a:lnTo>
                                <a:lnTo>
                                  <a:pt x="1122" y="35"/>
                                </a:lnTo>
                                <a:close/>
                              </a:path>
                            </a:pathLst>
                          </a:custGeom>
                          <a:solidFill>
                            <a:srgbClr val="D7F5FF"/>
                          </a:solidFill>
                          <a:ln w="9525">
                            <a:solidFill>
                              <a:srgbClr val="D7F5FF">
                                <a:alpha val="50000"/>
                              </a:srgb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00" name="Freeform 26"/>
                        <wps:cNvSpPr>
                          <a:spLocks noChangeAspect="1"/>
                        </wps:cNvSpPr>
                        <wps:spPr bwMode="auto">
                          <a:xfrm>
                            <a:off x="4026918" y="2617880"/>
                            <a:ext cx="1140" cy="230"/>
                          </a:xfrm>
                          <a:custGeom>
                            <a:avLst/>
                            <a:gdLst>
                              <a:gd name="T0" fmla="*/ 0 w 1140"/>
                              <a:gd name="T1" fmla="*/ 50 h 230"/>
                              <a:gd name="T2" fmla="*/ 0 w 1140"/>
                              <a:gd name="T3" fmla="*/ 230 h 230"/>
                              <a:gd name="T4" fmla="*/ 1140 w 1140"/>
                              <a:gd name="T5" fmla="*/ 228 h 230"/>
                              <a:gd name="T6" fmla="*/ 1140 w 1140"/>
                              <a:gd name="T7" fmla="*/ 18 h 230"/>
                              <a:gd name="T8" fmla="*/ 1108 w 1140"/>
                              <a:gd name="T9" fmla="*/ 8 h 230"/>
                              <a:gd name="T10" fmla="*/ 1075 w 1140"/>
                              <a:gd name="T11" fmla="*/ 21 h 230"/>
                              <a:gd name="T12" fmla="*/ 1047 w 1140"/>
                              <a:gd name="T13" fmla="*/ 15 h 230"/>
                              <a:gd name="T14" fmla="*/ 1029 w 1140"/>
                              <a:gd name="T15" fmla="*/ 8 h 230"/>
                              <a:gd name="T16" fmla="*/ 981 w 1140"/>
                              <a:gd name="T17" fmla="*/ 0 h 230"/>
                              <a:gd name="T18" fmla="*/ 973 w 1140"/>
                              <a:gd name="T19" fmla="*/ 11 h 230"/>
                              <a:gd name="T20" fmla="*/ 964 w 1140"/>
                              <a:gd name="T21" fmla="*/ 21 h 230"/>
                              <a:gd name="T22" fmla="*/ 963 w 1140"/>
                              <a:gd name="T23" fmla="*/ 35 h 230"/>
                              <a:gd name="T24" fmla="*/ 418 w 1140"/>
                              <a:gd name="T25" fmla="*/ 213 h 230"/>
                              <a:gd name="T26" fmla="*/ 393 w 1140"/>
                              <a:gd name="T27" fmla="*/ 216 h 230"/>
                              <a:gd name="T28" fmla="*/ 370 w 1140"/>
                              <a:gd name="T29" fmla="*/ 207 h 230"/>
                              <a:gd name="T30" fmla="*/ 217 w 1140"/>
                              <a:gd name="T31" fmla="*/ 71 h 230"/>
                              <a:gd name="T32" fmla="*/ 207 w 1140"/>
                              <a:gd name="T33" fmla="*/ 54 h 230"/>
                              <a:gd name="T34" fmla="*/ 213 w 1140"/>
                              <a:gd name="T35" fmla="*/ 35 h 230"/>
                              <a:gd name="T36" fmla="*/ 0 w 1140"/>
                              <a:gd name="T37" fmla="*/ 50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40" h="230">
                                <a:moveTo>
                                  <a:pt x="0" y="50"/>
                                </a:moveTo>
                                <a:lnTo>
                                  <a:pt x="0" y="230"/>
                                </a:lnTo>
                                <a:lnTo>
                                  <a:pt x="1140" y="228"/>
                                </a:lnTo>
                                <a:lnTo>
                                  <a:pt x="1140" y="18"/>
                                </a:lnTo>
                                <a:lnTo>
                                  <a:pt x="1108" y="8"/>
                                </a:lnTo>
                                <a:lnTo>
                                  <a:pt x="1075" y="21"/>
                                </a:lnTo>
                                <a:lnTo>
                                  <a:pt x="1047" y="15"/>
                                </a:lnTo>
                                <a:lnTo>
                                  <a:pt x="1029" y="8"/>
                                </a:lnTo>
                                <a:lnTo>
                                  <a:pt x="981" y="0"/>
                                </a:lnTo>
                                <a:lnTo>
                                  <a:pt x="973" y="11"/>
                                </a:lnTo>
                                <a:lnTo>
                                  <a:pt x="964" y="21"/>
                                </a:lnTo>
                                <a:lnTo>
                                  <a:pt x="963" y="35"/>
                                </a:lnTo>
                                <a:lnTo>
                                  <a:pt x="418" y="213"/>
                                </a:lnTo>
                                <a:lnTo>
                                  <a:pt x="393" y="216"/>
                                </a:lnTo>
                                <a:lnTo>
                                  <a:pt x="370" y="207"/>
                                </a:lnTo>
                                <a:lnTo>
                                  <a:pt x="217" y="71"/>
                                </a:lnTo>
                                <a:lnTo>
                                  <a:pt x="207" y="54"/>
                                </a:lnTo>
                                <a:lnTo>
                                  <a:pt x="213" y="35"/>
                                </a:lnTo>
                                <a:lnTo>
                                  <a:pt x="0" y="50"/>
                                </a:lnTo>
                                <a:close/>
                              </a:path>
                            </a:pathLst>
                          </a:custGeom>
                          <a:solidFill>
                            <a:srgbClr val="D7F5FF"/>
                          </a:solidFill>
                          <a:ln w="9525">
                            <a:solidFill>
                              <a:srgbClr val="D7F5FF">
                                <a:alpha val="50000"/>
                              </a:srgb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01" name="Line 35"/>
                        <wps:cNvCnPr/>
                        <wps:spPr bwMode="auto">
                          <a:xfrm flipV="1">
                            <a:off x="4027092" y="2617730"/>
                            <a:ext cx="89" cy="20"/>
                          </a:xfrm>
                          <a:prstGeom prst="line">
                            <a:avLst/>
                          </a:prstGeom>
                          <a:noFill/>
                          <a:ln w="9525">
                            <a:solidFill>
                              <a:srgbClr val="D7F5FF">
                                <a:alpha val="50000"/>
                              </a:srgb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38E654C" id="Group 29" o:spid="_x0000_s1026" style="position:absolute;margin-left:317.1pt;margin-top:206.05pt;width:52.05pt;height:51pt;z-index:251660800" coordorigin="40269,26170" coordsize="11,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">
                <v:shape id="Picture 22" o:spid="_x0000_s1027" type="#_x0000_t75" style="position:absolute;left:40269;top:26170;width:11;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YWXLCAAAA3AAAAA8AAABkcnMvZG93bnJldi54bWxEj0+LwjAUxO+C3yE8wZum9iDdahTx/2UP&#10;68qeH82zLTYvJYm1fnuzsLDHYWZ+wyzXvWlER87XlhXMpgkI4sLqmksF1+/DJAPhA7LGxjIpeJGH&#10;9Wo4WGKu7ZO/qLuEUkQI+xwVVCG0uZS+qMign9qWOHo36wyGKF0ptcNnhJtGpkkylwZrjgsVtrSt&#10;qLhfHkYB77L9+SfrTnaT6pn7PCadvV2VGo/6zQJEoD78h//aZ60g/ZjD75l4BOTq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wGFlywgAAANwAAAAPAAAAAAAAAAAAAAAAAJ8C&#10;AABkcnMvZG93bnJldi54bWxQSwUGAAAAAAQABAD3AAAAjgMAAAAA&#10;" fillcolor="#5b9bd5 [3204]" strokecolor="#b2b2b2" strokeweight="1pt">
                  <v:imagedata r:id="rId35" o:title=""/>
                  <v:shadow color="#e7e6e6 [3214]"/>
                </v:shape>
                <v:shape id="Freeform 23" o:spid="_x0000_s1028" style="position:absolute;left:40269;top:26170;width:11;height:7;visibility:visible;mso-wrap-style:square;v-text-anchor:top" coordsize="1139,6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Z32MEA&#10;AADcAAAADwAAAGRycy9kb3ducmV2LnhtbESPQYvCMBSE7wv7H8Jb8LamrbBqNYoIC3u1Cl4fzbOt&#10;Ni81SbX+e7MgeBxm5htmuR5MK27kfGNZQTpOQBCXVjdcKTjsf79nIHxA1thaJgUP8rBefX4sMdf2&#10;zju6FaESEcI+RwV1CF0upS9rMujHtiOO3sk6gyFKV0nt8B7hppVZkvxIgw3HhRo72tZUXoreRMox&#10;PfW9nFzdmfkwu262WVo8lBp9DZsFiEBDeIdf7T+tIJtP4f9MPAJ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md9jBAAAA3AAAAA8AAAAAAAAAAAAAAAAAmAIAAGRycy9kb3du&#10;cmV2LnhtbFBLBQYAAAAABAAEAPUAAACGAwAAAAA=&#10;" path="m,658l2,,1139,r,603l1122,593r2,-126l1128,31r-9,-10l992,13,728,39r-15,l713,39r-5,12l707,150,696,64,683,49,672,45,54,27,26,34,14,55,12,79,80,643,,658xe" fillcolor="#d7f5ff" strokecolor="#d7f5ff">
                  <v:stroke opacity="32896f"/>
                  <v:shadow color="#e7e6e6 [3214]"/>
                  <v:path arrowok="t" o:connecttype="custom" o:connectlocs="0,658;2,0;1139,0;1139,603;1122,593;1124,467;1128,31;1119,21;992,13;728,39;713,39;713,39;708,51;707,150;696,64;683,49;672,45;54,27;26,34;14,55;12,79;80,643;0,658" o:connectangles="0,0,0,0,0,0,0,0,0,0,0,0,0,0,0,0,0,0,0,0,0,0,0"/>
                  <o:lock v:ext="edit" aspectratio="t"/>
                </v:shape>
                <v:shape id="Freeform 24" o:spid="_x0000_s1029" style="position:absolute;left:40276;top:26171;width:0;height:1;visibility:visible;mso-wrap-style:square;v-text-anchor:top" coordsize="24,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ZrSsUA&#10;AADcAAAADwAAAGRycy9kb3ducmV2LnhtbERPy2rCQBTdF/oPwy10U3RSi6LRUfqgoHRRX0jcXTLX&#10;JJq5E2amMf17Z1Ho8nDes0VnatGS85VlBc/9BARxbnXFhYL97rM3BuEDssbaMin4JQ+L+f3dDFNt&#10;r7yhdhsKEUPYp6igDKFJpfR5SQZ93zbEkTtZZzBE6AqpHV5juKnlIElG0mDFsaHEht5Lyi/bH6Mg&#10;y74mL/natYfV97F9G2bn5vj0odTjQ/c6BRGoC//iP/dSKxhM4tp4Jh4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tmtKxQAAANwAAAAPAAAAAAAAAAAAAAAAAJgCAABkcnMv&#10;ZG93bnJldi54bWxQSwUGAAAAAAQABAD1AAAAigMAAAAA&#10;" path="m,l24,177,24,3,,xe" fillcolor="#d7f5ff" strokecolor="#d7f5ff" strokeweight=".25pt">
                  <v:fill opacity="32896f"/>
                  <v:shadow color="#e7e6e6 [3214]"/>
                  <v:path arrowok="t" o:connecttype="custom" o:connectlocs="0,0;24,177;24,3;0,0" o:connectangles="0,0,0,0"/>
                  <o:lock v:ext="edit" aspectratio="t"/>
                </v:shape>
                <v:shape id="Freeform 25" o:spid="_x0000_s1030" style="position:absolute;left:40269;top:26176;width:11;height:3;visibility:visible;mso-wrap-style:square;v-text-anchor:top" coordsize="1137,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2aGcIA&#10;AADcAAAADwAAAGRycy9kb3ducmV2LnhtbESP0YrCMBRE3wX/IVzBN00VWWo1igiCsCBY/YBLc22L&#10;zU1NYu3u12+EBR+HmTnDrLe9aURHzteWFcymCQjiwuqaSwXXy2GSgvABWWNjmRT8kIftZjhYY6bt&#10;i8/U5aEUEcI+QwVVCG0mpS8qMuintiWO3s06gyFKV0rt8BXhppHzJPmSBmuOCxW2tK+ouOdPo+D7&#10;95S7vUzdoVl0ae8fNj3fjkqNR/1uBSJQHz7h//ZRK5gvl/A+E4+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PZoZwgAAANwAAAAPAAAAAAAAAAAAAAAAAJgCAABkcnMvZG93&#10;bnJldi54bWxQSwUGAAAAAAQABAD1AAAAhwMAAAAA&#10;" path="m1122,35r-10,19l999,83,978,81,710,12,711,,579,21r87,42l675,81r-1,18l666,110r-15,9l492,162,336,203r-19,l302,198,198,137r-3,-21l198,98,216,87r-85,18l78,78,,101,,281,210,270r14,-27l299,221,761,101r27,-6l816,104,978,210r3,21l1032,242r-28,-30l981,195,939,177,927,141r9,-21l954,108r33,-4l1017,107r65,33l1104,158r12,18l1124,200r-9,27l1106,234r31,9l1137,42r-15,-7xe" fillcolor="#d7f5ff" strokecolor="#d7f5ff">
                  <v:stroke opacity="32896f"/>
                  <v:shadow color="#e7e6e6 [3214]"/>
                  <v:path arrowok="t" o:connecttype="custom" o:connectlocs="1122,35;1112,54;999,83;978,81;710,12;711,0;579,21;666,63;675,81;674,99;666,110;651,119;492,162;336,203;317,203;302,198;198,137;195,116;198,98;216,87;131,105;78,78;0,101;0,281;210,270;224,243;299,221;761,101;788,95;816,104;978,210;981,231;1032,242;1004,212;981,195;939,177;927,141;936,120;954,108;987,104;1017,107;1082,140;1104,158;1116,176;1124,200;1115,227;1106,234;1137,243;1137,42;1122,35" o:connectangles="0,0,0,0,0,0,0,0,0,0,0,0,0,0,0,0,0,0,0,0,0,0,0,0,0,0,0,0,0,0,0,0,0,0,0,0,0,0,0,0,0,0,0,0,0,0,0,0,0,0"/>
                  <o:lock v:ext="edit" aspectratio="t"/>
                </v:shape>
                <v:shape id="Freeform 26" o:spid="_x0000_s1031" style="position:absolute;left:40269;top:26178;width:11;height:3;visibility:visible;mso-wrap-style:square;v-text-anchor:top" coordsize="114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KXMQA&#10;AADcAAAADwAAAGRycy9kb3ducmV2LnhtbERPXWvCMBR9H/gfwhV8kZmqYxudaZGJIDgQuw32eGmu&#10;TbfmpjSx1n9vHoQ9Hs73Kh9sI3rqfO1YwXyWgCAuna65UvD1uX18BeEDssbGMSm4koc8Gz2sMNXu&#10;wkfqi1CJGMI+RQUmhDaV0peGLPqZa4kjd3KdxRBhV0nd4SWG20YukuRZWqw5Nhhs6d1Q+VecrYKN&#10;+Vh+1/h0PLwM/X79U2xP09+5UpPxsH4DEWgI/+K7e6cVLJM4P56JR0B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EClzEAAAA3AAAAA8AAAAAAAAAAAAAAAAAmAIAAGRycy9k&#10;b3ducmV2LnhtbFBLBQYAAAAABAAEAPUAAACJAwAAAAA=&#10;" path="m,50l,230r1140,-2l1140,18,1108,8r-33,13l1047,15,1029,8,981,r-8,11l964,21r-1,14l418,213r-25,3l370,207,217,71,207,54r6,-19l,50xe" fillcolor="#d7f5ff" strokecolor="#d7f5ff">
                  <v:stroke opacity="32896f"/>
                  <v:shadow color="#e7e6e6 [3214]"/>
                  <v:path arrowok="t" o:connecttype="custom" o:connectlocs="0,50;0,230;1140,228;1140,18;1108,8;1075,21;1047,15;1029,8;981,0;973,11;964,21;963,35;418,213;393,216;370,207;217,71;207,54;213,35;0,50" o:connectangles="0,0,0,0,0,0,0,0,0,0,0,0,0,0,0,0,0,0,0"/>
                  <o:lock v:ext="edit" aspectratio="t"/>
                </v:shape>
                <v:line id="Line 35" o:spid="_x0000_s1032" style="position:absolute;flip:y;visibility:visible;mso-wrap-style:square" from="40270,26177" to="40271,26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VnW8UAAADcAAAADwAAAGRycy9kb3ducmV2LnhtbESP3WoCMRSE7wu+QziCdzWx1Va2RrGK&#10;oF6U+vMAh83pZnFzst1EXd/eCIVeDjPzDTOZta4SF2pC6VnDoK9AEOfelFxoOB5Wz2MQISIbrDyT&#10;hhsFmE07TxPMjL/yji77WIgE4ZChBhtjnUkZcksOQ9/XxMn78Y3DmGRTSNPgNcFdJV+UepMOS04L&#10;FmtaWMpP+7PTcPis379229X30i5GauN+12ZUDrXuddv5B4hIbfwP/7XXRsOrGsDjTDoCcn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XVnW8UAAADcAAAADwAAAAAAAAAA&#10;AAAAAAChAgAAZHJzL2Rvd25yZXYueG1sUEsFBgAAAAAEAAQA+QAAAJMDAAAAAA==&#10;" strokecolor="#d7f5ff">
                  <v:stroke opacity="32896f"/>
                  <v:shadow color="#e7e6e6 [3214]"/>
                </v:line>
              </v:group>
            </w:pict>
          </mc:Fallback>
        </mc:AlternateContent>
      </w:r>
      <w:r w:rsidRPr="001B5EE1">
        <w:rPr>
          <w:noProof/>
        </w:rPr>
        <mc:AlternateContent>
          <mc:Choice Requires="wpg">
            <w:drawing>
              <wp:anchor distT="0" distB="0" distL="114300" distR="114300" simplePos="0" relativeHeight="251661824" behindDoc="0" locked="0" layoutInCell="1" allowOverlap="1" wp14:anchorId="6587C4CB" wp14:editId="493E32A5">
                <wp:simplePos x="0" y="0"/>
                <wp:positionH relativeFrom="column">
                  <wp:posOffset>929005</wp:posOffset>
                </wp:positionH>
                <wp:positionV relativeFrom="paragraph">
                  <wp:posOffset>1058545</wp:posOffset>
                </wp:positionV>
                <wp:extent cx="4893945" cy="2058670"/>
                <wp:effectExtent l="0" t="0" r="0" b="0"/>
                <wp:wrapNone/>
                <wp:docPr id="291"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3945" cy="2058670"/>
                          <a:chOff x="929289" y="1058456"/>
                          <a:chExt cx="3792" cy="1453"/>
                        </a:xfrm>
                      </wpg:grpSpPr>
                      <wps:wsp>
                        <wps:cNvPr id="292" name="Text Box 37"/>
                        <wps:cNvSpPr txBox="1">
                          <a:spLocks noChangeArrowheads="1"/>
                        </wps:cNvSpPr>
                        <wps:spPr bwMode="auto">
                          <a:xfrm>
                            <a:off x="930777" y="1058984"/>
                            <a:ext cx="864"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8063CC" w14:textId="77777777" w:rsidR="001B5EE1" w:rsidRDefault="001B5EE1"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B818ACF" w14:textId="77777777" w:rsidR="001B5EE1" w:rsidRDefault="001B5EE1" w:rsidP="001B5EE1">
                              <w:pPr>
                                <w:pStyle w:val="NormalWeb"/>
                                <w:spacing w:before="0" w:line="228" w:lineRule="auto"/>
                                <w:jc w:val="center"/>
                                <w:textAlignment w:val="baseline"/>
                              </w:pPr>
                              <w:r w:rsidRPr="001B5EE1">
                                <w:rPr>
                                  <w:rFonts w:ascii="Arial" w:hAnsi="Arial"/>
                                  <w:b/>
                                  <w:bCs/>
                                  <w:i/>
                                  <w:iCs/>
                                  <w:color w:val="FF3300"/>
                                  <w:kern w:val="24"/>
                                  <w:sz w:val="36"/>
                                  <w:szCs w:val="36"/>
                                </w:rPr>
                                <w:t>WAN</w:t>
                              </w:r>
                            </w:p>
                          </w:txbxContent>
                        </wps:txbx>
                        <wps:bodyPr rot="0" vert="horz" wrap="square" lIns="45720" tIns="45720" rIns="45720" bIns="45720" anchor="t" anchorCtr="0" upright="1">
                          <a:spAutoFit/>
                        </wps:bodyPr>
                      </wps:wsp>
                      <wps:wsp>
                        <wps:cNvPr id="293" name="Text Box 38"/>
                        <wps:cNvSpPr txBox="1">
                          <a:spLocks noChangeArrowheads="1"/>
                        </wps:cNvSpPr>
                        <wps:spPr bwMode="auto">
                          <a:xfrm>
                            <a:off x="932265" y="1058984"/>
                            <a:ext cx="816"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1C9273" w14:textId="77777777" w:rsidR="001B5EE1" w:rsidRDefault="001B5EE1"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102AF7FC" w14:textId="77777777" w:rsidR="001B5EE1" w:rsidRDefault="001B5EE1" w:rsidP="001B5EE1">
                              <w:pPr>
                                <w:pStyle w:val="NormalWeb"/>
                                <w:spacing w:before="0" w:line="228" w:lineRule="auto"/>
                                <w:jc w:val="center"/>
                                <w:textAlignment w:val="baseline"/>
                              </w:pPr>
                              <w:r w:rsidRPr="001B5EE1">
                                <w:rPr>
                                  <w:rFonts w:ascii="Arial" w:hAnsi="Arial"/>
                                  <w:b/>
                                  <w:bCs/>
                                  <w:i/>
                                  <w:iCs/>
                                  <w:color w:val="FF3300"/>
                                  <w:kern w:val="24"/>
                                  <w:sz w:val="36"/>
                                  <w:szCs w:val="36"/>
                                </w:rPr>
                                <w:t>HRN</w:t>
                              </w:r>
                            </w:p>
                          </w:txbxContent>
                        </wps:txbx>
                        <wps:bodyPr rot="0" vert="horz" wrap="square" lIns="45720" tIns="45720" rIns="45720" bIns="45720" anchor="t" anchorCtr="0" upright="1">
                          <a:spAutoFit/>
                        </wps:bodyPr>
                      </wps:wsp>
                      <wps:wsp>
                        <wps:cNvPr id="294" name="Text Box 39"/>
                        <wps:cNvSpPr txBox="1">
                          <a:spLocks noChangeArrowheads="1"/>
                        </wps:cNvSpPr>
                        <wps:spPr bwMode="auto">
                          <a:xfrm>
                            <a:off x="929289" y="1058456"/>
                            <a:ext cx="864"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6935C5" w14:textId="77777777" w:rsidR="001B5EE1" w:rsidRDefault="001B5EE1"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E408E6B" w14:textId="77777777" w:rsidR="001B5EE1" w:rsidRDefault="001B5EE1" w:rsidP="001B5EE1">
                              <w:pPr>
                                <w:pStyle w:val="NormalWeb"/>
                                <w:spacing w:before="0" w:line="228" w:lineRule="auto"/>
                                <w:jc w:val="center"/>
                                <w:textAlignment w:val="baseline"/>
                              </w:pPr>
                              <w:r w:rsidRPr="001B5EE1">
                                <w:rPr>
                                  <w:rFonts w:ascii="Arial" w:hAnsi="Arial"/>
                                  <w:b/>
                                  <w:bCs/>
                                  <w:i/>
                                  <w:iCs/>
                                  <w:color w:val="FF3300"/>
                                  <w:kern w:val="24"/>
                                  <w:sz w:val="36"/>
                                  <w:szCs w:val="36"/>
                                </w:rPr>
                                <w:t>PAN</w:t>
                              </w:r>
                            </w:p>
                          </w:txbxContent>
                        </wps:txbx>
                        <wps:bodyPr rot="0" vert="horz" wrap="square" lIns="45720" tIns="45720" rIns="45720" bIns="45720" anchor="t" anchorCtr="0" upright="1">
                          <a:spAutoFit/>
                        </wps:bodyPr>
                      </wps:wsp>
                      <wps:wsp>
                        <wps:cNvPr id="295" name="Text Box 40"/>
                        <wps:cNvSpPr txBox="1">
                          <a:spLocks noChangeArrowheads="1"/>
                        </wps:cNvSpPr>
                        <wps:spPr bwMode="auto">
                          <a:xfrm>
                            <a:off x="929289" y="1059511"/>
                            <a:ext cx="864"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9400ED" w14:textId="77777777" w:rsidR="001B5EE1" w:rsidRDefault="001B5EE1"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48F42CB5" w14:textId="77777777" w:rsidR="001B5EE1" w:rsidRDefault="001B5EE1" w:rsidP="001B5EE1">
                              <w:pPr>
                                <w:pStyle w:val="NormalWeb"/>
                                <w:spacing w:before="0" w:line="228" w:lineRule="auto"/>
                                <w:jc w:val="center"/>
                                <w:textAlignment w:val="baseline"/>
                              </w:pPr>
                              <w:r w:rsidRPr="001B5EE1">
                                <w:rPr>
                                  <w:rFonts w:ascii="Arial" w:hAnsi="Arial"/>
                                  <w:b/>
                                  <w:bCs/>
                                  <w:i/>
                                  <w:iCs/>
                                  <w:color w:val="FF3300"/>
                                  <w:kern w:val="24"/>
                                  <w:sz w:val="36"/>
                                  <w:szCs w:val="36"/>
                                </w:rPr>
                                <w:t>LAN</w:t>
                              </w:r>
                            </w:p>
                          </w:txbxContent>
                        </wps:txbx>
                        <wps:bodyPr rot="0" vert="horz" wrap="square" lIns="45720" tIns="45720" rIns="45720" bIns="45720" anchor="t" anchorCtr="0" upright="1">
                          <a:sp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587C4CB" id="Group 36" o:spid="_x0000_s1060" style="position:absolute;left:0;text-align:left;margin-left:73.15pt;margin-top:83.35pt;width:385.35pt;height:162.1pt;z-index:251661824;mso-position-horizontal-relative:text;mso-position-vertical-relative:text" coordorigin="9292,10584" coordsize="3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">
                <v:shape id="Text Box 37" o:spid="_x0000_s1061" type="#_x0000_t202" style="position:absolute;left:9307;top:10589;width: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UvQ8cA&#10;AADcAAAADwAAAGRycy9kb3ducmV2LnhtbESPQWvCQBSE74L/YXmF3nTTQIumrqJCSoqH2thDj4/s&#10;a5KafZtmt0n6792C4HGYmW+Y1WY0jeipc7VlBQ/zCARxYXXNpYKPUzpbgHAeWWNjmRT8kYPNejpZ&#10;YaLtwO/U574UAcIuQQWV920ipSsqMujmtiUO3pftDPogu1LqDocAN42Mo+hJGqw5LFTY0r6i4pz/&#10;GgX98ic/fmevj2/Zjk71y5DuPw+pUvd34/YZhKfR38LXdqYVxMsY/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o1L0PHAAAA3AAAAA8AAAAAAAAAAAAAAAAAmAIAAGRy&#10;cy9kb3ducmV2LnhtbFBLBQYAAAAABAAEAPUAAACMAwAAAAA=&#10;" filled="f" fillcolor="#5b9bd5" stroked="f">
                  <v:textbox style="mso-fit-shape-to-text:t" inset="3.6pt,,3.6pt">
                    <w:txbxContent>
                      <w:p w14:paraId="7F8063CC" w14:textId="77777777" w:rsidR="001B5EE1" w:rsidRDefault="001B5EE1"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B818ACF" w14:textId="77777777" w:rsidR="001B5EE1" w:rsidRDefault="001B5EE1" w:rsidP="001B5EE1">
                        <w:pPr>
                          <w:pStyle w:val="NormalWeb"/>
                          <w:spacing w:before="0" w:line="228" w:lineRule="auto"/>
                          <w:jc w:val="center"/>
                          <w:textAlignment w:val="baseline"/>
                        </w:pPr>
                        <w:r w:rsidRPr="001B5EE1">
                          <w:rPr>
                            <w:rFonts w:ascii="Arial" w:hAnsi="Arial"/>
                            <w:b/>
                            <w:bCs/>
                            <w:i/>
                            <w:iCs/>
                            <w:color w:val="FF3300"/>
                            <w:kern w:val="24"/>
                            <w:sz w:val="36"/>
                            <w:szCs w:val="36"/>
                          </w:rPr>
                          <w:t>WAN</w:t>
                        </w:r>
                      </w:p>
                    </w:txbxContent>
                  </v:textbox>
                </v:shape>
                <v:shape id="Text Box 38" o:spid="_x0000_s1062" type="#_x0000_t202" style="position:absolute;left:9322;top:10589;width:8;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mK2McA&#10;AADcAAAADwAAAGRycy9kb3ducmV2LnhtbESPQWvCQBSE7wX/w/IKvdVNLRZNXUWFlIgHbeyhx0f2&#10;NUnNvk2zaxL/vVso9DjMzDfMYjWYWnTUusqygqdxBII4t7riQsHHKXmcgXAeWWNtmRRcycFqObpb&#10;YKxtz+/UZb4QAcIuRgWl900spctLMujGtiEO3pdtDfog20LqFvsAN7WcRNGLNFhxWCixoW1J+Tm7&#10;GAXd/Cc7fqe76SHd0Kl665Pt5z5R6uF+WL+C8DT4//BfO9UKJvNn+D0Tjo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5itjHAAAA3AAAAA8AAAAAAAAAAAAAAAAAmAIAAGRy&#10;cy9kb3ducmV2LnhtbFBLBQYAAAAABAAEAPUAAACMAwAAAAA=&#10;" filled="f" fillcolor="#5b9bd5" stroked="f">
                  <v:textbox style="mso-fit-shape-to-text:t" inset="3.6pt,,3.6pt">
                    <w:txbxContent>
                      <w:p w14:paraId="111C9273" w14:textId="77777777" w:rsidR="001B5EE1" w:rsidRDefault="001B5EE1"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102AF7FC" w14:textId="77777777" w:rsidR="001B5EE1" w:rsidRDefault="001B5EE1" w:rsidP="001B5EE1">
                        <w:pPr>
                          <w:pStyle w:val="NormalWeb"/>
                          <w:spacing w:before="0" w:line="228" w:lineRule="auto"/>
                          <w:jc w:val="center"/>
                          <w:textAlignment w:val="baseline"/>
                        </w:pPr>
                        <w:r w:rsidRPr="001B5EE1">
                          <w:rPr>
                            <w:rFonts w:ascii="Arial" w:hAnsi="Arial"/>
                            <w:b/>
                            <w:bCs/>
                            <w:i/>
                            <w:iCs/>
                            <w:color w:val="FF3300"/>
                            <w:kern w:val="24"/>
                            <w:sz w:val="36"/>
                            <w:szCs w:val="36"/>
                          </w:rPr>
                          <w:t>HRN</w:t>
                        </w:r>
                      </w:p>
                    </w:txbxContent>
                  </v:textbox>
                </v:shape>
                <v:shape id="Text Box 39" o:spid="_x0000_s1063" type="#_x0000_t202" style="position:absolute;left:9292;top:10584;width: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ASrMcA&#10;AADcAAAADwAAAGRycy9kb3ducmV2LnhtbESPQWvCQBSE7wX/w/IKvdVNpRZNXUWFlIgHbeyhx0f2&#10;NUnNvk2zaxL/vVso9DjMzDfMYjWYWnTUusqygqdxBII4t7riQsHHKXmcgXAeWWNtmRRcycFqObpb&#10;YKxtz+/UZb4QAcIuRgWl900spctLMujGtiEO3pdtDfog20LqFvsAN7WcRNGLNFhxWCixoW1J+Tm7&#10;GAXd/Cc7fqe76SHd0Kl665Pt5z5R6uF+WL+C8DT4//BfO9UKJvNn+D0Tjo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QEqzHAAAA3AAAAA8AAAAAAAAAAAAAAAAAmAIAAGRy&#10;cy9kb3ducmV2LnhtbFBLBQYAAAAABAAEAPUAAACMAwAAAAA=&#10;" filled="f" fillcolor="#5b9bd5" stroked="f">
                  <v:textbox style="mso-fit-shape-to-text:t" inset="3.6pt,,3.6pt">
                    <w:txbxContent>
                      <w:p w14:paraId="2B6935C5" w14:textId="77777777" w:rsidR="001B5EE1" w:rsidRDefault="001B5EE1"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E408E6B" w14:textId="77777777" w:rsidR="001B5EE1" w:rsidRDefault="001B5EE1" w:rsidP="001B5EE1">
                        <w:pPr>
                          <w:pStyle w:val="NormalWeb"/>
                          <w:spacing w:before="0" w:line="228" w:lineRule="auto"/>
                          <w:jc w:val="center"/>
                          <w:textAlignment w:val="baseline"/>
                        </w:pPr>
                        <w:r w:rsidRPr="001B5EE1">
                          <w:rPr>
                            <w:rFonts w:ascii="Arial" w:hAnsi="Arial"/>
                            <w:b/>
                            <w:bCs/>
                            <w:i/>
                            <w:iCs/>
                            <w:color w:val="FF3300"/>
                            <w:kern w:val="24"/>
                            <w:sz w:val="36"/>
                            <w:szCs w:val="36"/>
                          </w:rPr>
                          <w:t>PAN</w:t>
                        </w:r>
                      </w:p>
                    </w:txbxContent>
                  </v:textbox>
                </v:shape>
                <v:shape id="Text Box 40" o:spid="_x0000_s1064" type="#_x0000_t202" style="position:absolute;left:9292;top:10595;width: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y3N8YA&#10;AADcAAAADwAAAGRycy9kb3ducmV2LnhtbESPQWvCQBSE74X+h+UVequbCoqmrlKFlBQPauyhx0f2&#10;NUmbfRuz2yT+e1cQPA4z8w2zWA2mFh21rrKs4HUUgSDOra64UPB1TF5mIJxH1lhbJgVncrBaPj4s&#10;MNa25wN1mS9EgLCLUUHpfRNL6fKSDLqRbYiD92Nbgz7ItpC6xT7ATS3HUTSVBisOCyU2tCkp/8v+&#10;jYJufsr2v+nnZJeu6Vh99Mnme5so9fw0vL+B8DT4e/jWTrWC8XwC1zPhCM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y3N8YAAADcAAAADwAAAAAAAAAAAAAAAACYAgAAZHJz&#10;L2Rvd25yZXYueG1sUEsFBgAAAAAEAAQA9QAAAIsDAAAAAA==&#10;" filled="f" fillcolor="#5b9bd5" stroked="f">
                  <v:textbox style="mso-fit-shape-to-text:t" inset="3.6pt,,3.6pt">
                    <w:txbxContent>
                      <w:p w14:paraId="009400ED" w14:textId="77777777" w:rsidR="001B5EE1" w:rsidRDefault="001B5EE1"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48F42CB5" w14:textId="77777777" w:rsidR="001B5EE1" w:rsidRDefault="001B5EE1" w:rsidP="001B5EE1">
                        <w:pPr>
                          <w:pStyle w:val="NormalWeb"/>
                          <w:spacing w:before="0" w:line="228" w:lineRule="auto"/>
                          <w:jc w:val="center"/>
                          <w:textAlignment w:val="baseline"/>
                        </w:pPr>
                        <w:r w:rsidRPr="001B5EE1">
                          <w:rPr>
                            <w:rFonts w:ascii="Arial" w:hAnsi="Arial"/>
                            <w:b/>
                            <w:bCs/>
                            <w:i/>
                            <w:iCs/>
                            <w:color w:val="FF3300"/>
                            <w:kern w:val="24"/>
                            <w:sz w:val="36"/>
                            <w:szCs w:val="36"/>
                          </w:rPr>
                          <w:t>LAN</w:t>
                        </w:r>
                      </w:p>
                    </w:txbxContent>
                  </v:textbox>
                </v:shape>
              </v:group>
            </w:pict>
          </mc:Fallback>
        </mc:AlternateContent>
      </w:r>
      <w:r w:rsidRPr="001B5EE1">
        <w:rPr>
          <w:noProof/>
        </w:rPr>
        <mc:AlternateContent>
          <mc:Choice Requires="wpg">
            <w:drawing>
              <wp:anchor distT="0" distB="0" distL="114300" distR="114300" simplePos="0" relativeHeight="251662848" behindDoc="0" locked="0" layoutInCell="1" allowOverlap="1" wp14:anchorId="24958F8B" wp14:editId="1F9F8A85">
                <wp:simplePos x="0" y="0"/>
                <wp:positionH relativeFrom="column">
                  <wp:posOffset>1056005</wp:posOffset>
                </wp:positionH>
                <wp:positionV relativeFrom="paragraph">
                  <wp:posOffset>748030</wp:posOffset>
                </wp:positionV>
                <wp:extent cx="864870" cy="246380"/>
                <wp:effectExtent l="0" t="0" r="0" b="1270"/>
                <wp:wrapNone/>
                <wp:docPr id="200746"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4870" cy="246380"/>
                          <a:chOff x="1055775" y="748146"/>
                          <a:chExt cx="670" cy="174"/>
                        </a:xfrm>
                      </wpg:grpSpPr>
                      <pic:pic xmlns:pic="http://schemas.openxmlformats.org/drawingml/2006/picture">
                        <pic:nvPicPr>
                          <pic:cNvPr id="34" name="Picture 34" descr="IEE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1056008" y="748170"/>
                            <a:ext cx="437"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3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1055775" y="748146"/>
                            <a:ext cx="190"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C84B6A7" id="Group 42" o:spid="_x0000_s1026" style="position:absolute;margin-left:83.15pt;margin-top:58.9pt;width:68.1pt;height:19.4pt;z-index:251662848" coordorigin="10557,7481" coordsize="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">
                <v:shape id="Picture 34" o:spid="_x0000_s1027" type="#_x0000_t75" alt="IEEE" style="position:absolute;left:10560;top:7481;width:4;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mKdfEAAAA2wAAAA8AAABkcnMvZG93bnJldi54bWxEj91qAjEUhO8LvkM4gnc1aysqq1FEVFoK&#10;gj/o7WFz3CxuTpZNdLd9+kYo9HKYmW+Y2aK1pXhQ7QvHCgb9BARx5nTBuYLTcfM6AeEDssbSMSn4&#10;Jg+Leedlhql2De/pcQi5iBD2KSowIVSplD4zZNH3XUUcvaurLYYo61zqGpsIt6V8S5KRtFhwXDBY&#10;0cpQdjvcrYKy4t3X59hshpcrbun+szbnZq1Ur9supyACteE//Nf+0Areh/D8En+AnP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bmKdfEAAAA2wAAAA8AAAAAAAAAAAAAAAAA&#10;nwIAAGRycy9kb3ducmV2LnhtbFBLBQYAAAAABAAEAPcAAACQAwAAAAA=&#10;">
                  <v:imagedata r:id="rId38" o:title="IEEE"/>
                </v:shape>
                <v:shape id="Picture 35" o:spid="_x0000_s1028" type="#_x0000_t75" style="position:absolute;left:10557;top:7481;width:2;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1cTPEAAAA2wAAAA8AAABkcnMvZG93bnJldi54bWxEj0+LwjAUxO8LfofwBG9rqqJI1ygiCIru&#10;wT+Xvb1tnk3X5qU0sdZvvxEEj8PM/IaZLVpbioZqXzhWMOgnIIgzpwvOFZxP688pCB+QNZaOScGD&#10;PCzmnY8Zptrd+UDNMeQiQtinqMCEUKVS+syQRd93FXH0Lq62GKKsc6lrvEe4LeUwSSbSYsFxwWBF&#10;K0PZ9XizCtaj70v2M25/99vV5LB55LvG/O2U6nXb5ReIQG14h1/tjVYwGsPzS/wBcv4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d1cTPEAAAA2wAAAA8AAAAAAAAAAAAAAAAA&#10;nwIAAGRycy9kb3ducmV2LnhtbFBLBQYAAAAABAAEAPcAAACQAwAAAAA=&#10;">
                  <v:imagedata r:id="rId39" o:title=""/>
                </v:shape>
              </v:group>
            </w:pict>
          </mc:Fallback>
        </mc:AlternateContent>
      </w:r>
      <w:r w:rsidRPr="001B5EE1">
        <w:rPr>
          <w:noProof/>
        </w:rPr>
        <w:drawing>
          <wp:anchor distT="0" distB="0" distL="114300" distR="114300" simplePos="0" relativeHeight="251663872" behindDoc="0" locked="0" layoutInCell="1" allowOverlap="1" wp14:anchorId="18B07B46" wp14:editId="24622DDC">
            <wp:simplePos x="0" y="0"/>
            <wp:positionH relativeFrom="column">
              <wp:posOffset>1177290</wp:posOffset>
            </wp:positionH>
            <wp:positionV relativeFrom="paragraph">
              <wp:posOffset>1838960</wp:posOffset>
            </wp:positionV>
            <wp:extent cx="544830" cy="201295"/>
            <wp:effectExtent l="0" t="0" r="7620" b="8255"/>
            <wp:wrapNone/>
            <wp:docPr id="548" name="Picture 23" descr="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b"/>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4483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664896" behindDoc="0" locked="0" layoutInCell="1" allowOverlap="1" wp14:anchorId="4575F39D" wp14:editId="34B4A322">
            <wp:simplePos x="0" y="0"/>
            <wp:positionH relativeFrom="column">
              <wp:posOffset>1053465</wp:posOffset>
            </wp:positionH>
            <wp:positionV relativeFrom="paragraph">
              <wp:posOffset>2099945</wp:posOffset>
            </wp:positionV>
            <wp:extent cx="789940" cy="212725"/>
            <wp:effectExtent l="0" t="0" r="0" b="0"/>
            <wp:wrapNone/>
            <wp:docPr id="547" name="Picture 29" descr="Bluet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luetooth"/>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89940" cy="212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665920" behindDoc="0" locked="0" layoutInCell="1" allowOverlap="1" wp14:anchorId="590F96F0" wp14:editId="799B6F54">
            <wp:simplePos x="0" y="0"/>
            <wp:positionH relativeFrom="column">
              <wp:posOffset>1177290</wp:posOffset>
            </wp:positionH>
            <wp:positionV relativeFrom="paragraph">
              <wp:posOffset>3268980</wp:posOffset>
            </wp:positionV>
            <wp:extent cx="617220" cy="403860"/>
            <wp:effectExtent l="0" t="0" r="0" b="0"/>
            <wp:wrapNone/>
            <wp:docPr id="546" name="Picture 55" descr="v7_n_zigbe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v7_n_zigbee">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7220" cy="403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666944" behindDoc="0" locked="0" layoutInCell="1" allowOverlap="1" wp14:anchorId="461E6B46" wp14:editId="1DAC3CA6">
            <wp:simplePos x="0" y="0"/>
            <wp:positionH relativeFrom="column">
              <wp:posOffset>3502660</wp:posOffset>
            </wp:positionH>
            <wp:positionV relativeFrom="paragraph">
              <wp:posOffset>977900</wp:posOffset>
            </wp:positionV>
            <wp:extent cx="338455" cy="360045"/>
            <wp:effectExtent l="0" t="0" r="4445" b="1905"/>
            <wp:wrapNone/>
            <wp:docPr id="545"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8455"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667968" behindDoc="0" locked="0" layoutInCell="1" allowOverlap="1" wp14:anchorId="18064076" wp14:editId="4F456D80">
            <wp:simplePos x="0" y="0"/>
            <wp:positionH relativeFrom="column">
              <wp:posOffset>2945130</wp:posOffset>
            </wp:positionH>
            <wp:positionV relativeFrom="paragraph">
              <wp:posOffset>977900</wp:posOffset>
            </wp:positionV>
            <wp:extent cx="472440" cy="331470"/>
            <wp:effectExtent l="0" t="0" r="3810" b="0"/>
            <wp:wrapNone/>
            <wp:docPr id="54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2440" cy="331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mc:AlternateContent>
          <mc:Choice Requires="wpg">
            <w:drawing>
              <wp:anchor distT="0" distB="0" distL="114300" distR="114300" simplePos="0" relativeHeight="251668992" behindDoc="0" locked="0" layoutInCell="1" allowOverlap="1" wp14:anchorId="42E3B526" wp14:editId="4BFB02F3">
                <wp:simplePos x="0" y="0"/>
                <wp:positionH relativeFrom="column">
                  <wp:posOffset>2973705</wp:posOffset>
                </wp:positionH>
                <wp:positionV relativeFrom="paragraph">
                  <wp:posOffset>1385570</wp:posOffset>
                </wp:positionV>
                <wp:extent cx="864870" cy="246380"/>
                <wp:effectExtent l="0" t="0" r="0" b="1270"/>
                <wp:wrapNone/>
                <wp:docPr id="200754"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4870" cy="246380"/>
                          <a:chOff x="2973724" y="1385770"/>
                          <a:chExt cx="670" cy="174"/>
                        </a:xfrm>
                      </wpg:grpSpPr>
                      <pic:pic xmlns:pic="http://schemas.openxmlformats.org/drawingml/2006/picture">
                        <pic:nvPicPr>
                          <pic:cNvPr id="37" name="Picture 37" descr="IEE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2973957" y="1385794"/>
                            <a:ext cx="437"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3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2973724" y="1385770"/>
                            <a:ext cx="190"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B6A334E" id="Group 50" o:spid="_x0000_s1026" style="position:absolute;margin-left:234.15pt;margin-top:109.1pt;width:68.1pt;height:19.4pt;z-index:251668992" coordorigin="29737,13857" coordsize="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">
                <v:shape id="Picture 37" o:spid="_x0000_s1027" type="#_x0000_t75" alt="IEEE" style="position:absolute;left:29739;top:13857;width:4;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0t6DEAAAA2wAAAA8AAABkcnMvZG93bnJldi54bWxEj91qAjEUhO8LfYdwCr2r2apUWY0iokUp&#10;CP6gt4fNcbN0c7Jsorv69KZQ8HKYmW+Y8bS1pbhS7QvHCj47CQjizOmCcwWH/fJjCMIHZI2lY1Jw&#10;Iw/TyevLGFPtGt7SdRdyESHsU1RgQqhSKX1myKLvuIo4emdXWwxR1rnUNTYRbkvZTZIvabHguGCw&#10;ormh7Hd3sQrKijc/64FZ9k9n/KbLfWGOzUKp97d2NgIRqA3P8H97pRX0BvD3Jf4AOXk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Y0t6DEAAAA2wAAAA8AAAAAAAAAAAAAAAAA&#10;nwIAAGRycy9kb3ducmV2LnhtbFBLBQYAAAAABAAEAPcAAACQAwAAAAA=&#10;">
                  <v:imagedata r:id="rId38" o:title="IEEE"/>
                </v:shape>
                <v:shape id="Picture 38" o:spid="_x0000_s1028" type="#_x0000_t75" style="position:absolute;left:29737;top:13857;width:2;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03q3DAAAA2wAAAA8AAABkcnMvZG93bnJldi54bWxET89rwjAUvgv7H8Ib7KbpJpNRjTIKBUfn&#10;wW6X3Z7Ns+nWvJQmq+1/bw6Cx4/v92Y32lYM1PvGsYLnRQKCuHK64VrB91c+fwPhA7LG1jEpmMjD&#10;bvsw22Cq3YWPNJShFjGEfYoKTAhdKqWvDFn0C9cRR+7seoshwr6WusdLDLetfEmSlbTYcGww2FFm&#10;qPor/62CfHk4Vz+v4+nzI1sd91NdDOa3UOrpcXxfgwg0hrv45t5rBcs4Nn6JP0Bur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XTercMAAADbAAAADwAAAAAAAAAAAAAAAACf&#10;AgAAZHJzL2Rvd25yZXYueG1sUEsFBgAAAAAEAAQA9wAAAI8DAAAAAA==&#10;">
                  <v:imagedata r:id="rId39" o:title=""/>
                </v:shape>
              </v:group>
            </w:pict>
          </mc:Fallback>
        </mc:AlternateContent>
      </w:r>
      <w:r w:rsidRPr="001B5EE1">
        <w:rPr>
          <w:noProof/>
        </w:rPr>
        <w:drawing>
          <wp:anchor distT="0" distB="0" distL="114300" distR="114300" simplePos="0" relativeHeight="251670016" behindDoc="0" locked="0" layoutInCell="1" allowOverlap="1" wp14:anchorId="34A95B2E" wp14:editId="0580354C">
            <wp:simplePos x="0" y="0"/>
            <wp:positionH relativeFrom="column">
              <wp:posOffset>3178810</wp:posOffset>
            </wp:positionH>
            <wp:positionV relativeFrom="paragraph">
              <wp:posOffset>2584450</wp:posOffset>
            </wp:positionV>
            <wp:extent cx="407670" cy="474980"/>
            <wp:effectExtent l="0" t="0" r="0" b="1270"/>
            <wp:wrapNone/>
            <wp:docPr id="540" name="Picture 5" descr="http://t1.gstatic.com/images?q=tbn:_N2x6-vfVJfzfM:http://alabut.com/nonsense/images/w3c.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1.gstatic.com/images?q=tbn:_N2x6-vfVJfzfM:http://alabut.com/nonsense/images/w3c.jp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7670" cy="474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671040" behindDoc="0" locked="0" layoutInCell="1" allowOverlap="1" wp14:anchorId="601BCE86" wp14:editId="70EC3758">
            <wp:simplePos x="0" y="0"/>
            <wp:positionH relativeFrom="column">
              <wp:posOffset>5166360</wp:posOffset>
            </wp:positionH>
            <wp:positionV relativeFrom="paragraph">
              <wp:posOffset>1292225</wp:posOffset>
            </wp:positionV>
            <wp:extent cx="338455" cy="360045"/>
            <wp:effectExtent l="0" t="0" r="4445" b="1905"/>
            <wp:wrapNone/>
            <wp:docPr id="539"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8455"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672064" behindDoc="0" locked="0" layoutInCell="1" allowOverlap="1" wp14:anchorId="25CECA37" wp14:editId="3738BB9F">
            <wp:simplePos x="0" y="0"/>
            <wp:positionH relativeFrom="column">
              <wp:posOffset>5094605</wp:posOffset>
            </wp:positionH>
            <wp:positionV relativeFrom="paragraph">
              <wp:posOffset>2592705</wp:posOffset>
            </wp:positionV>
            <wp:extent cx="472440" cy="331470"/>
            <wp:effectExtent l="0" t="0" r="3810" b="0"/>
            <wp:wrapNone/>
            <wp:docPr id="53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2440" cy="331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199FB1" w14:textId="41171CE4" w:rsidR="00452A51" w:rsidRDefault="00E86C31" w:rsidP="00452A51">
      <w:pPr>
        <w:pStyle w:val="FigureTitle"/>
      </w:pPr>
      <w:r w:rsidRPr="001B5EE1">
        <w:rPr>
          <w:noProof/>
        </w:rPr>
        <mc:AlternateContent>
          <mc:Choice Requires="wps">
            <w:drawing>
              <wp:anchor distT="0" distB="0" distL="114300" distR="114300" simplePos="0" relativeHeight="251645440" behindDoc="0" locked="0" layoutInCell="1" allowOverlap="1" wp14:anchorId="09306A2A" wp14:editId="64B2F969">
                <wp:simplePos x="0" y="0"/>
                <wp:positionH relativeFrom="column">
                  <wp:posOffset>5746750</wp:posOffset>
                </wp:positionH>
                <wp:positionV relativeFrom="paragraph">
                  <wp:posOffset>715645</wp:posOffset>
                </wp:positionV>
                <wp:extent cx="805180" cy="2856865"/>
                <wp:effectExtent l="0" t="0" r="0" b="635"/>
                <wp:wrapNone/>
                <wp:docPr id="20071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856865"/>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6F490E4D" id="AutoShape 10" o:spid="_x0000_s1026" style="position:absolute;margin-left:452.5pt;margin-top:56.35pt;width:63.4pt;height:224.95pt;z-index:251645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" fillcolor="#d7f5ff" stroked="f" strokecolor="black [3213]">
                <v:shadow color="#e7e6e6 [3214]"/>
              </v:roundrect>
            </w:pict>
          </mc:Fallback>
        </mc:AlternateContent>
      </w:r>
      <w:r w:rsidRPr="001B5EE1">
        <w:rPr>
          <w:noProof/>
        </w:rPr>
        <w:drawing>
          <wp:anchor distT="0" distB="0" distL="114300" distR="114300" simplePos="0" relativeHeight="251653632" behindDoc="0" locked="0" layoutInCell="1" allowOverlap="1" wp14:anchorId="216579FE" wp14:editId="2332613E">
            <wp:simplePos x="0" y="0"/>
            <wp:positionH relativeFrom="column">
              <wp:posOffset>5843270</wp:posOffset>
            </wp:positionH>
            <wp:positionV relativeFrom="paragraph">
              <wp:posOffset>1779270</wp:posOffset>
            </wp:positionV>
            <wp:extent cx="640080" cy="772160"/>
            <wp:effectExtent l="0" t="0" r="7620" b="8890"/>
            <wp:wrapNone/>
            <wp:docPr id="574" name="Picture 26" descr="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rve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 cy="772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mc:AlternateContent>
          <mc:Choice Requires="wps">
            <w:drawing>
              <wp:anchor distT="0" distB="0" distL="114300" distR="114300" simplePos="0" relativeHeight="251651584" behindDoc="0" locked="0" layoutInCell="1" allowOverlap="1" wp14:anchorId="4D05C99C" wp14:editId="0964C447">
                <wp:simplePos x="0" y="0"/>
                <wp:positionH relativeFrom="column">
                  <wp:posOffset>4947285</wp:posOffset>
                </wp:positionH>
                <wp:positionV relativeFrom="paragraph">
                  <wp:posOffset>2143760</wp:posOffset>
                </wp:positionV>
                <wp:extent cx="683260" cy="0"/>
                <wp:effectExtent l="0" t="0" r="0" b="0"/>
                <wp:wrapNone/>
                <wp:docPr id="29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3260" cy="0"/>
                        </a:xfrm>
                        <a:prstGeom prst="line">
                          <a:avLst/>
                        </a:prstGeom>
                        <a:noFill/>
                        <a:ln w="76200">
                          <a:solidFill>
                            <a:srgbClr val="6699FF"/>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34D8A85" id="Line 16" o:spid="_x0000_s1026" style="position:absolute;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9.55pt,168.8pt" to="443.35pt,1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" strokecolor="#69f" strokeweight="6pt">
                <v:stroke startarrow="oval" endarrow="oval"/>
                <v:shadow color="#e7e6e6"/>
              </v:line>
            </w:pict>
          </mc:Fallback>
        </mc:AlternateContent>
      </w:r>
      <w:r w:rsidR="00BE3C9C">
        <w:br w:type="page"/>
      </w:r>
      <w:r w:rsidR="00452A51" w:rsidRPr="003651D9">
        <w:lastRenderedPageBreak/>
        <w:t>Figure X.1-</w:t>
      </w:r>
      <w:r w:rsidR="00452A51">
        <w:t>2</w:t>
      </w:r>
      <w:r w:rsidR="00452A51" w:rsidRPr="003651D9">
        <w:t xml:space="preserve">: </w:t>
      </w:r>
      <w:r w:rsidR="00452A51">
        <w:t>PCHA End-to-end Flow Diagram</w:t>
      </w:r>
    </w:p>
    <w:p w14:paraId="0D102624" w14:textId="77777777" w:rsidR="00BE3C9C" w:rsidRPr="003651D9" w:rsidRDefault="00BE3C9C">
      <w:pPr>
        <w:pStyle w:val="BodyText"/>
      </w:pPr>
    </w:p>
    <w:p w14:paraId="3F93E894" w14:textId="77777777" w:rsidR="00CF283F" w:rsidRPr="003651D9" w:rsidRDefault="00CF283F">
      <w:pPr>
        <w:pStyle w:val="BodyText"/>
      </w:pPr>
      <w:r w:rsidRPr="003651D9">
        <w:t xml:space="preserve">Table X.1-1 lists the transactions for each actor directly involved in the </w:t>
      </w:r>
      <w:r w:rsidR="006E1DC7">
        <w:t>RPM</w:t>
      </w:r>
      <w:r w:rsidRPr="003651D9">
        <w:t xml:space="preserve"> 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ired transactions (labeled “R”) and may support the optional t</w:t>
      </w:r>
      <w:r w:rsidRPr="003651D9">
        <w:t xml:space="preserve">ransactions </w:t>
      </w:r>
      <w:r w:rsidR="006A4160" w:rsidRPr="003651D9">
        <w:t>(</w:t>
      </w:r>
      <w:r w:rsidRPr="003651D9">
        <w:t>labeled “O”</w:t>
      </w:r>
      <w:r w:rsidR="006A4160" w:rsidRPr="003651D9">
        <w:t>)</w:t>
      </w:r>
      <w:r w:rsidR="00887E40" w:rsidRPr="003651D9">
        <w:t xml:space="preserve">. </w:t>
      </w:r>
    </w:p>
    <w:p w14:paraId="284E43C5" w14:textId="77777777" w:rsidR="001B463C" w:rsidRPr="003651D9" w:rsidRDefault="001B463C" w:rsidP="0070762D">
      <w:pPr>
        <w:pStyle w:val="AuthorInstructions"/>
      </w:pPr>
      <w:r w:rsidRPr="003651D9">
        <w:t>&lt;Actors from other profiles represented in dotted boxes, such as Actor C in the example above, should not be listed in Table X.1-1.&gt;</w:t>
      </w:r>
    </w:p>
    <w:p w14:paraId="5D8A936A" w14:textId="77777777" w:rsidR="00DE0504" w:rsidRPr="003651D9" w:rsidRDefault="00DE0504">
      <w:pPr>
        <w:pStyle w:val="BodyText"/>
      </w:pPr>
    </w:p>
    <w:p w14:paraId="284621DA" w14:textId="77777777" w:rsidR="00CF283F" w:rsidRPr="003651D9" w:rsidRDefault="00CF283F" w:rsidP="00C56183">
      <w:pPr>
        <w:pStyle w:val="TableTitle"/>
      </w:pPr>
      <w:r w:rsidRPr="003651D9">
        <w:t>Table X.1-1</w:t>
      </w:r>
      <w:r w:rsidR="001606A7" w:rsidRPr="003651D9">
        <w:t>:</w:t>
      </w:r>
      <w:r w:rsidRPr="003651D9">
        <w:t xml:space="preserve"> </w:t>
      </w:r>
      <w:r w:rsidR="008F3449">
        <w:t>RPM</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269"/>
        <w:gridCol w:w="3240"/>
        <w:gridCol w:w="1440"/>
        <w:gridCol w:w="2529"/>
      </w:tblGrid>
      <w:tr w:rsidR="008F3449" w:rsidRPr="003651D9" w14:paraId="1FC0D059" w14:textId="77777777" w:rsidTr="005B3030">
        <w:trPr>
          <w:cantSplit/>
          <w:tblHeader/>
          <w:jc w:val="center"/>
        </w:trPr>
        <w:tc>
          <w:tcPr>
            <w:tcW w:w="1269" w:type="dxa"/>
            <w:shd w:val="pct15" w:color="auto" w:fill="FFFFFF"/>
          </w:tcPr>
          <w:p w14:paraId="258D6198" w14:textId="77777777" w:rsidR="008F3449" w:rsidRPr="003651D9" w:rsidRDefault="008F3449" w:rsidP="005B3030">
            <w:pPr>
              <w:pStyle w:val="TableEntryHeader"/>
            </w:pPr>
            <w:r w:rsidRPr="003651D9">
              <w:t>Actors</w:t>
            </w:r>
          </w:p>
        </w:tc>
        <w:tc>
          <w:tcPr>
            <w:tcW w:w="3240" w:type="dxa"/>
            <w:shd w:val="pct15" w:color="auto" w:fill="FFFFFF"/>
          </w:tcPr>
          <w:p w14:paraId="3BE5BCF1" w14:textId="77777777" w:rsidR="008F3449" w:rsidRPr="003651D9" w:rsidRDefault="008F3449" w:rsidP="005B3030">
            <w:pPr>
              <w:pStyle w:val="TableEntryHeader"/>
            </w:pPr>
            <w:r w:rsidRPr="003651D9">
              <w:t xml:space="preserve">Transactions </w:t>
            </w:r>
          </w:p>
        </w:tc>
        <w:tc>
          <w:tcPr>
            <w:tcW w:w="1440" w:type="dxa"/>
            <w:shd w:val="pct15" w:color="auto" w:fill="FFFFFF"/>
          </w:tcPr>
          <w:p w14:paraId="778E3048" w14:textId="77777777" w:rsidR="008F3449" w:rsidRPr="003651D9" w:rsidRDefault="008F3449" w:rsidP="005B3030">
            <w:pPr>
              <w:pStyle w:val="TableEntryHeader"/>
            </w:pPr>
            <w:r w:rsidRPr="003651D9">
              <w:t>Optionality</w:t>
            </w:r>
          </w:p>
        </w:tc>
        <w:tc>
          <w:tcPr>
            <w:tcW w:w="2529" w:type="dxa"/>
            <w:shd w:val="pct15" w:color="auto" w:fill="FFFFFF"/>
          </w:tcPr>
          <w:p w14:paraId="24DF25FB" w14:textId="77777777" w:rsidR="008F3449" w:rsidRPr="003651D9" w:rsidRDefault="008F3449" w:rsidP="005B3030">
            <w:pPr>
              <w:pStyle w:val="TableEntryHeader"/>
              <w:rPr>
                <w:rFonts w:ascii="Times New Roman" w:hAnsi="Times New Roman"/>
                <w:b w:val="0"/>
                <w:i/>
              </w:rPr>
            </w:pPr>
            <w:r w:rsidRPr="003651D9">
              <w:t>Reference</w:t>
            </w:r>
          </w:p>
        </w:tc>
      </w:tr>
      <w:tr w:rsidR="008F3449" w:rsidRPr="003651D9" w14:paraId="49309420" w14:textId="77777777" w:rsidTr="005B3030">
        <w:trPr>
          <w:cantSplit/>
          <w:trHeight w:val="845"/>
          <w:jc w:val="center"/>
        </w:trPr>
        <w:tc>
          <w:tcPr>
            <w:tcW w:w="1269" w:type="dxa"/>
            <w:tcBorders>
              <w:bottom w:val="single" w:sz="12" w:space="0" w:color="auto"/>
            </w:tcBorders>
          </w:tcPr>
          <w:p w14:paraId="4305A8B8" w14:textId="77777777" w:rsidR="008F3449" w:rsidRPr="00951349" w:rsidRDefault="008F3449" w:rsidP="005B3030">
            <w:pPr>
              <w:pStyle w:val="TableEntry"/>
            </w:pPr>
            <w:r>
              <w:t>Device Observation Source</w:t>
            </w:r>
          </w:p>
        </w:tc>
        <w:tc>
          <w:tcPr>
            <w:tcW w:w="3240" w:type="dxa"/>
            <w:tcBorders>
              <w:bottom w:val="single" w:sz="12" w:space="0" w:color="auto"/>
            </w:tcBorders>
          </w:tcPr>
          <w:p w14:paraId="4B267223" w14:textId="77777777" w:rsidR="008F3449" w:rsidRPr="00272C6C" w:rsidRDefault="00744AEF" w:rsidP="00744AEF">
            <w:pPr>
              <w:pStyle w:val="TableEntry"/>
              <w:rPr>
                <w:lang w:val="it-IT"/>
              </w:rPr>
            </w:pPr>
            <w:ins w:id="238" w:author="Keith W. Boone" w:date="2015-03-04T11:21:00Z">
              <w:r>
                <w:rPr>
                  <w:lang w:val="it-IT"/>
                </w:rPr>
                <w:t xml:space="preserve">Communicate </w:t>
              </w:r>
            </w:ins>
            <w:del w:id="239" w:author="Brian" w:date="2015-03-11T14:06:00Z">
              <w:r w:rsidR="008F3449" w:rsidDel="00BE3C9C">
                <w:rPr>
                  <w:lang w:val="it-IT"/>
                </w:rPr>
                <w:delText>PHCA</w:delText>
              </w:r>
            </w:del>
            <w:ins w:id="240" w:author="Brian" w:date="2015-03-11T14:06:00Z">
              <w:r w:rsidR="00BE3C9C">
                <w:rPr>
                  <w:lang w:val="it-IT"/>
                </w:rPr>
                <w:t>PCHA</w:t>
              </w:r>
            </w:ins>
            <w:r w:rsidR="008F3449" w:rsidRPr="00272C6C">
              <w:rPr>
                <w:lang w:val="it-IT"/>
              </w:rPr>
              <w:t xml:space="preserve"> Data </w:t>
            </w:r>
            <w:del w:id="241" w:author="Keith W. Boone" w:date="2015-03-04T11:21:00Z">
              <w:r w:rsidR="008F3449" w:rsidDel="00744AEF">
                <w:rPr>
                  <w:lang w:val="it-IT"/>
                </w:rPr>
                <w:delText xml:space="preserve">transaction </w:delText>
              </w:r>
            </w:del>
            <w:r w:rsidR="008F3449" w:rsidRPr="00272C6C">
              <w:rPr>
                <w:lang w:val="it-IT"/>
              </w:rPr>
              <w:t>[PCD-xx]</w:t>
            </w:r>
          </w:p>
        </w:tc>
        <w:tc>
          <w:tcPr>
            <w:tcW w:w="1440" w:type="dxa"/>
            <w:tcBorders>
              <w:bottom w:val="single" w:sz="12" w:space="0" w:color="auto"/>
            </w:tcBorders>
          </w:tcPr>
          <w:p w14:paraId="1CF573A5" w14:textId="77777777" w:rsidR="008F3449" w:rsidRPr="003651D9" w:rsidRDefault="008F3449" w:rsidP="005B3030">
            <w:pPr>
              <w:pStyle w:val="TableEntry"/>
            </w:pPr>
            <w:r>
              <w:t>R</w:t>
            </w:r>
          </w:p>
        </w:tc>
        <w:tc>
          <w:tcPr>
            <w:tcW w:w="2529" w:type="dxa"/>
            <w:tcBorders>
              <w:bottom w:val="single" w:sz="12" w:space="0" w:color="auto"/>
            </w:tcBorders>
          </w:tcPr>
          <w:p w14:paraId="0F624CFF" w14:textId="77777777" w:rsidR="008F3449" w:rsidRPr="003651D9" w:rsidRDefault="008F3449" w:rsidP="005B3030">
            <w:pPr>
              <w:pStyle w:val="TableEntry"/>
            </w:pPr>
            <w:del w:id="242" w:author="Keith W. Boone" w:date="2015-03-04T10:48:00Z">
              <w:r w:rsidRPr="003651D9" w:rsidDel="00A412D1">
                <w:delText xml:space="preserve">&lt;Domain Acronym&gt; </w:delText>
              </w:r>
            </w:del>
            <w:ins w:id="243" w:author="Keith W. Boone" w:date="2015-03-04T10:48:00Z">
              <w:r w:rsidR="00A412D1">
                <w:t xml:space="preserve">PCC </w:t>
              </w:r>
            </w:ins>
            <w:r w:rsidRPr="003651D9">
              <w:t>TF-2: 3.Y1</w:t>
            </w:r>
          </w:p>
        </w:tc>
      </w:tr>
      <w:tr w:rsidR="008F3449" w:rsidRPr="003651D9" w14:paraId="292E4982" w14:textId="77777777" w:rsidTr="005B3030">
        <w:trPr>
          <w:cantSplit/>
          <w:trHeight w:val="998"/>
          <w:jc w:val="center"/>
        </w:trPr>
        <w:tc>
          <w:tcPr>
            <w:tcW w:w="1269" w:type="dxa"/>
            <w:tcBorders>
              <w:top w:val="single" w:sz="12" w:space="0" w:color="auto"/>
              <w:left w:val="single" w:sz="12" w:space="0" w:color="auto"/>
              <w:bottom w:val="single" w:sz="4" w:space="0" w:color="auto"/>
            </w:tcBorders>
            <w:shd w:val="clear" w:color="auto" w:fill="auto"/>
          </w:tcPr>
          <w:p w14:paraId="67AF6005" w14:textId="77777777" w:rsidR="008F3449" w:rsidRPr="003651D9" w:rsidRDefault="00452A51" w:rsidP="005B3030">
            <w:pPr>
              <w:pStyle w:val="TableEntry"/>
            </w:pPr>
            <w:r>
              <w:t>Sensor Data</w:t>
            </w:r>
            <w:r w:rsidR="008F3449">
              <w:t xml:space="preserve"> Consumer</w:t>
            </w:r>
          </w:p>
        </w:tc>
        <w:tc>
          <w:tcPr>
            <w:tcW w:w="3240" w:type="dxa"/>
            <w:tcBorders>
              <w:top w:val="single" w:sz="12" w:space="0" w:color="auto"/>
            </w:tcBorders>
          </w:tcPr>
          <w:p w14:paraId="4E039C32" w14:textId="77777777" w:rsidR="008F3449" w:rsidRPr="00272C6C" w:rsidRDefault="00744AEF" w:rsidP="00744AEF">
            <w:pPr>
              <w:pStyle w:val="TableEntry"/>
              <w:rPr>
                <w:lang w:val="it-IT"/>
              </w:rPr>
            </w:pPr>
            <w:ins w:id="244" w:author="Keith W. Boone" w:date="2015-03-04T11:21:00Z">
              <w:r>
                <w:rPr>
                  <w:lang w:val="it-IT"/>
                </w:rPr>
                <w:t xml:space="preserve">Communicate </w:t>
              </w:r>
            </w:ins>
            <w:del w:id="245" w:author="Brian" w:date="2015-03-11T14:06:00Z">
              <w:r w:rsidR="008F3449" w:rsidDel="00BE3C9C">
                <w:rPr>
                  <w:lang w:val="it-IT"/>
                </w:rPr>
                <w:delText>PHCA</w:delText>
              </w:r>
            </w:del>
            <w:ins w:id="246" w:author="Brian" w:date="2015-03-11T14:06:00Z">
              <w:r w:rsidR="00BE3C9C">
                <w:rPr>
                  <w:lang w:val="it-IT"/>
                </w:rPr>
                <w:t>PCHA</w:t>
              </w:r>
            </w:ins>
            <w:r w:rsidR="008F3449" w:rsidRPr="00272C6C">
              <w:rPr>
                <w:lang w:val="it-IT"/>
              </w:rPr>
              <w:t xml:space="preserve"> Data </w:t>
            </w:r>
            <w:del w:id="247" w:author="Keith W. Boone" w:date="2015-03-04T11:21:00Z">
              <w:r w:rsidR="008F3449" w:rsidDel="00744AEF">
                <w:rPr>
                  <w:lang w:val="it-IT"/>
                </w:rPr>
                <w:delText xml:space="preserve">transaction </w:delText>
              </w:r>
            </w:del>
            <w:r w:rsidR="008F3449" w:rsidRPr="00272C6C">
              <w:rPr>
                <w:lang w:val="it-IT"/>
              </w:rPr>
              <w:t>[PCD-xx]</w:t>
            </w:r>
          </w:p>
        </w:tc>
        <w:tc>
          <w:tcPr>
            <w:tcW w:w="1440" w:type="dxa"/>
            <w:tcBorders>
              <w:top w:val="single" w:sz="12" w:space="0" w:color="auto"/>
            </w:tcBorders>
          </w:tcPr>
          <w:p w14:paraId="7B8C1815" w14:textId="77777777" w:rsidR="008F3449" w:rsidRPr="003651D9" w:rsidRDefault="008F3449" w:rsidP="005B3030">
            <w:pPr>
              <w:pStyle w:val="TableEntry"/>
            </w:pPr>
            <w:r w:rsidRPr="003651D9">
              <w:t>R</w:t>
            </w:r>
          </w:p>
        </w:tc>
        <w:tc>
          <w:tcPr>
            <w:tcW w:w="2529" w:type="dxa"/>
            <w:tcBorders>
              <w:top w:val="single" w:sz="12" w:space="0" w:color="auto"/>
              <w:bottom w:val="single" w:sz="4" w:space="0" w:color="auto"/>
              <w:right w:val="single" w:sz="12" w:space="0" w:color="auto"/>
            </w:tcBorders>
          </w:tcPr>
          <w:p w14:paraId="4884C960" w14:textId="77777777" w:rsidR="008F3449" w:rsidRPr="003651D9" w:rsidRDefault="008F3449" w:rsidP="005B3030">
            <w:pPr>
              <w:pStyle w:val="TableEntry"/>
            </w:pPr>
            <w:del w:id="248" w:author="Keith W. Boone" w:date="2015-03-04T10:48:00Z">
              <w:r w:rsidRPr="003651D9" w:rsidDel="00A412D1">
                <w:delText xml:space="preserve">&lt;Domain Acronym&gt; </w:delText>
              </w:r>
            </w:del>
            <w:ins w:id="249" w:author="Keith W. Boone" w:date="2015-03-04T10:48:00Z">
              <w:r w:rsidR="00A412D1">
                <w:t xml:space="preserve">PCC </w:t>
              </w:r>
            </w:ins>
            <w:r w:rsidRPr="003651D9">
              <w:t>TF-2: 3.Y1</w:t>
            </w:r>
          </w:p>
        </w:tc>
      </w:tr>
      <w:tr w:rsidR="008F3449" w:rsidRPr="003651D9" w14:paraId="6EA4C795" w14:textId="77777777" w:rsidTr="005B3030">
        <w:trPr>
          <w:cantSplit/>
          <w:trHeight w:val="953"/>
          <w:jc w:val="center"/>
        </w:trPr>
        <w:tc>
          <w:tcPr>
            <w:tcW w:w="1269" w:type="dxa"/>
            <w:tcBorders>
              <w:left w:val="single" w:sz="12" w:space="0" w:color="auto"/>
              <w:bottom w:val="single" w:sz="12" w:space="0" w:color="auto"/>
            </w:tcBorders>
            <w:shd w:val="clear" w:color="auto" w:fill="auto"/>
          </w:tcPr>
          <w:p w14:paraId="6FC6CDB3" w14:textId="77777777" w:rsidR="008F3449" w:rsidRPr="00972A7E" w:rsidRDefault="008F3449" w:rsidP="005B3030">
            <w:pPr>
              <w:pStyle w:val="TableEntry"/>
              <w:rPr>
                <w:lang w:val="fr-FR"/>
              </w:rPr>
            </w:pPr>
            <w:del w:id="250" w:author="Brian" w:date="2015-03-11T09:32:00Z">
              <w:r w:rsidDel="00CB45F8">
                <w:rPr>
                  <w:lang w:val="fr-FR"/>
                </w:rPr>
                <w:delText>Clinical Data Source</w:delText>
              </w:r>
            </w:del>
            <w:ins w:id="251" w:author="Brian" w:date="2015-03-11T09:32:00Z">
              <w:r w:rsidR="00CB45F8">
                <w:rPr>
                  <w:lang w:val="fr-FR"/>
                </w:rPr>
                <w:t>Device Observation Reporter</w:t>
              </w:r>
            </w:ins>
          </w:p>
        </w:tc>
        <w:tc>
          <w:tcPr>
            <w:tcW w:w="3240" w:type="dxa"/>
          </w:tcPr>
          <w:p w14:paraId="38CE4530" w14:textId="77777777" w:rsidR="008F3449" w:rsidRPr="003651D9" w:rsidRDefault="008F3449" w:rsidP="00744AEF">
            <w:pPr>
              <w:pStyle w:val="TableEntry"/>
            </w:pPr>
            <w:r>
              <w:rPr>
                <w:bCs/>
                <w:lang w:val="fr-FR"/>
              </w:rPr>
              <w:t xml:space="preserve">PCD-01 </w:t>
            </w:r>
            <w:r w:rsidRPr="00972A7E">
              <w:rPr>
                <w:bCs/>
                <w:lang w:val="fr-FR"/>
              </w:rPr>
              <w:t xml:space="preserve">Communicate </w:t>
            </w:r>
            <w:r>
              <w:rPr>
                <w:bCs/>
                <w:lang w:val="fr-FR"/>
              </w:rPr>
              <w:t>PCD Data</w:t>
            </w:r>
            <w:r w:rsidRPr="00972A7E">
              <w:rPr>
                <w:bCs/>
                <w:lang w:val="fr-FR"/>
              </w:rPr>
              <w:t xml:space="preserve"> </w:t>
            </w:r>
            <w:del w:id="252" w:author="Keith W. Boone" w:date="2015-03-04T11:21:00Z">
              <w:r w:rsidDel="00744AEF">
                <w:rPr>
                  <w:bCs/>
                  <w:lang w:val="fr-FR"/>
                </w:rPr>
                <w:delText>transaction</w:delText>
              </w:r>
            </w:del>
          </w:p>
        </w:tc>
        <w:tc>
          <w:tcPr>
            <w:tcW w:w="1440" w:type="dxa"/>
          </w:tcPr>
          <w:p w14:paraId="5C411156" w14:textId="77777777" w:rsidR="008F3449" w:rsidRPr="003651D9" w:rsidRDefault="008F3449" w:rsidP="005B3030">
            <w:pPr>
              <w:pStyle w:val="TableEntry"/>
            </w:pPr>
            <w:r>
              <w:t>R</w:t>
            </w:r>
          </w:p>
        </w:tc>
        <w:tc>
          <w:tcPr>
            <w:tcW w:w="2529" w:type="dxa"/>
            <w:tcBorders>
              <w:top w:val="single" w:sz="4" w:space="0" w:color="auto"/>
              <w:bottom w:val="single" w:sz="12" w:space="0" w:color="auto"/>
              <w:right w:val="single" w:sz="12" w:space="0" w:color="auto"/>
            </w:tcBorders>
          </w:tcPr>
          <w:p w14:paraId="4742F459" w14:textId="77777777" w:rsidR="008F3449" w:rsidRPr="003651D9" w:rsidRDefault="008F3449" w:rsidP="005B3030">
            <w:pPr>
              <w:pStyle w:val="TableEntry"/>
            </w:pPr>
            <w:del w:id="253" w:author="Keith W. Boone" w:date="2015-03-04T10:48:00Z">
              <w:r w:rsidRPr="003651D9" w:rsidDel="00A412D1">
                <w:delText xml:space="preserve">&lt;Domain Acronym&gt; </w:delText>
              </w:r>
            </w:del>
            <w:ins w:id="254" w:author="Keith W. Boone" w:date="2015-03-04T10:48:00Z">
              <w:r w:rsidR="00A412D1">
                <w:t xml:space="preserve">PCC </w:t>
              </w:r>
            </w:ins>
            <w:r w:rsidRPr="003651D9">
              <w:t>TF-2: 3.Y2</w:t>
            </w:r>
          </w:p>
        </w:tc>
      </w:tr>
      <w:tr w:rsidR="008F3449" w:rsidRPr="003651D9" w14:paraId="3D2969DD" w14:textId="77777777" w:rsidTr="005B3030">
        <w:trPr>
          <w:cantSplit/>
          <w:trHeight w:val="870"/>
          <w:jc w:val="center"/>
        </w:trPr>
        <w:tc>
          <w:tcPr>
            <w:tcW w:w="1269" w:type="dxa"/>
            <w:tcBorders>
              <w:top w:val="single" w:sz="12" w:space="0" w:color="auto"/>
              <w:left w:val="single" w:sz="12" w:space="0" w:color="auto"/>
            </w:tcBorders>
          </w:tcPr>
          <w:p w14:paraId="42898362" w14:textId="77777777" w:rsidR="008F3449" w:rsidRPr="003651D9" w:rsidRDefault="008F3449" w:rsidP="005B3030">
            <w:pPr>
              <w:pStyle w:val="TableEntry"/>
            </w:pPr>
            <w:del w:id="255" w:author="Brian" w:date="2015-03-11T09:32:00Z">
              <w:r w:rsidDel="00CB45F8">
                <w:delText xml:space="preserve">Clinical Data </w:delText>
              </w:r>
            </w:del>
            <w:ins w:id="256" w:author="Brian" w:date="2015-03-11T09:32:00Z">
              <w:r w:rsidR="00CB45F8">
                <w:t xml:space="preserve">Device Observation </w:t>
              </w:r>
            </w:ins>
            <w:r>
              <w:t>Consumer</w:t>
            </w:r>
          </w:p>
        </w:tc>
        <w:tc>
          <w:tcPr>
            <w:tcW w:w="3240" w:type="dxa"/>
            <w:tcBorders>
              <w:top w:val="single" w:sz="12" w:space="0" w:color="auto"/>
            </w:tcBorders>
          </w:tcPr>
          <w:p w14:paraId="308221F1" w14:textId="77777777" w:rsidR="008F3449" w:rsidRPr="003651D9" w:rsidRDefault="008F3449" w:rsidP="00744AEF">
            <w:pPr>
              <w:pStyle w:val="TableEntry"/>
            </w:pPr>
            <w:r>
              <w:rPr>
                <w:bCs/>
                <w:lang w:val="fr-FR"/>
              </w:rPr>
              <w:t xml:space="preserve">PCD-01 </w:t>
            </w:r>
            <w:r w:rsidRPr="00972A7E">
              <w:rPr>
                <w:bCs/>
                <w:lang w:val="fr-FR"/>
              </w:rPr>
              <w:t xml:space="preserve">Communicate </w:t>
            </w:r>
            <w:r>
              <w:rPr>
                <w:bCs/>
                <w:lang w:val="fr-FR"/>
              </w:rPr>
              <w:t>PCD Data</w:t>
            </w:r>
            <w:r w:rsidRPr="00972A7E">
              <w:rPr>
                <w:bCs/>
                <w:lang w:val="fr-FR"/>
              </w:rPr>
              <w:t xml:space="preserve"> </w:t>
            </w:r>
            <w:del w:id="257" w:author="Keith W. Boone" w:date="2015-03-04T11:21:00Z">
              <w:r w:rsidDel="00744AEF">
                <w:rPr>
                  <w:bCs/>
                  <w:lang w:val="fr-FR"/>
                </w:rPr>
                <w:delText>transaction</w:delText>
              </w:r>
            </w:del>
          </w:p>
        </w:tc>
        <w:tc>
          <w:tcPr>
            <w:tcW w:w="1440" w:type="dxa"/>
            <w:tcBorders>
              <w:top w:val="single" w:sz="12" w:space="0" w:color="auto"/>
            </w:tcBorders>
          </w:tcPr>
          <w:p w14:paraId="0B5CDE24" w14:textId="77777777" w:rsidR="008F3449" w:rsidRPr="003651D9" w:rsidRDefault="008F3449" w:rsidP="005B3030">
            <w:pPr>
              <w:pStyle w:val="TableEntry"/>
            </w:pPr>
            <w:r>
              <w:t>R</w:t>
            </w:r>
          </w:p>
        </w:tc>
        <w:tc>
          <w:tcPr>
            <w:tcW w:w="2529" w:type="dxa"/>
            <w:tcBorders>
              <w:top w:val="single" w:sz="12" w:space="0" w:color="auto"/>
              <w:right w:val="single" w:sz="12" w:space="0" w:color="auto"/>
            </w:tcBorders>
          </w:tcPr>
          <w:p w14:paraId="04C2B86A" w14:textId="77777777" w:rsidR="008F3449" w:rsidRPr="003651D9" w:rsidRDefault="008F3449" w:rsidP="005B3030">
            <w:pPr>
              <w:pStyle w:val="TableEntry"/>
            </w:pPr>
            <w:del w:id="258" w:author="Keith W. Boone" w:date="2015-03-04T10:48:00Z">
              <w:r w:rsidRPr="003651D9" w:rsidDel="00A412D1">
                <w:delText xml:space="preserve">&lt;Domain Acronym&gt; </w:delText>
              </w:r>
            </w:del>
            <w:ins w:id="259" w:author="Keith W. Boone" w:date="2015-03-04T10:48:00Z">
              <w:r w:rsidR="00A412D1">
                <w:t xml:space="preserve">PCC </w:t>
              </w:r>
            </w:ins>
            <w:r w:rsidRPr="003651D9">
              <w:t>TF-2: 3.Y2</w:t>
            </w:r>
          </w:p>
        </w:tc>
      </w:tr>
      <w:tr w:rsidR="008F3449" w:rsidRPr="003651D9" w14:paraId="574ADDC4" w14:textId="77777777" w:rsidTr="005B3030">
        <w:trPr>
          <w:cantSplit/>
          <w:trHeight w:val="800"/>
          <w:jc w:val="center"/>
        </w:trPr>
        <w:tc>
          <w:tcPr>
            <w:tcW w:w="1269" w:type="dxa"/>
            <w:tcBorders>
              <w:left w:val="single" w:sz="12" w:space="0" w:color="auto"/>
              <w:bottom w:val="single" w:sz="12" w:space="0" w:color="auto"/>
            </w:tcBorders>
          </w:tcPr>
          <w:p w14:paraId="78CF1554" w14:textId="77777777" w:rsidR="008F3449" w:rsidRPr="003651D9" w:rsidRDefault="008F3449" w:rsidP="005B3030">
            <w:pPr>
              <w:pStyle w:val="TableEntry"/>
            </w:pPr>
            <w:r>
              <w:t>Content Creator</w:t>
            </w:r>
          </w:p>
        </w:tc>
        <w:tc>
          <w:tcPr>
            <w:tcW w:w="3240" w:type="dxa"/>
            <w:tcBorders>
              <w:bottom w:val="single" w:sz="12" w:space="0" w:color="auto"/>
            </w:tcBorders>
          </w:tcPr>
          <w:p w14:paraId="3B7233BF" w14:textId="77777777" w:rsidR="008F3449" w:rsidRPr="00FB17B8" w:rsidRDefault="008F3449" w:rsidP="005B3030">
            <w:pPr>
              <w:pStyle w:val="TableEntry"/>
              <w:rPr>
                <w:bCs/>
                <w:lang w:val="fr-FR"/>
              </w:rPr>
            </w:pPr>
            <w:r>
              <w:rPr>
                <w:bCs/>
                <w:lang w:val="fr-FR"/>
              </w:rPr>
              <w:t>PCC-1 Document Sharing</w:t>
            </w:r>
          </w:p>
        </w:tc>
        <w:tc>
          <w:tcPr>
            <w:tcW w:w="1440" w:type="dxa"/>
            <w:tcBorders>
              <w:bottom w:val="single" w:sz="12" w:space="0" w:color="auto"/>
            </w:tcBorders>
          </w:tcPr>
          <w:p w14:paraId="27380686" w14:textId="77777777" w:rsidR="008F3449" w:rsidRPr="003651D9" w:rsidRDefault="008F3449" w:rsidP="005B3030">
            <w:pPr>
              <w:pStyle w:val="TableEntry"/>
            </w:pPr>
            <w:r>
              <w:t>R</w:t>
            </w:r>
          </w:p>
          <w:p w14:paraId="2B5EF7E1" w14:textId="77777777" w:rsidR="008F3449" w:rsidRPr="003651D9" w:rsidRDefault="008F3449" w:rsidP="005B3030">
            <w:pPr>
              <w:pStyle w:val="TableEntry"/>
            </w:pPr>
          </w:p>
        </w:tc>
        <w:tc>
          <w:tcPr>
            <w:tcW w:w="2529" w:type="dxa"/>
            <w:tcBorders>
              <w:bottom w:val="single" w:sz="12" w:space="0" w:color="auto"/>
              <w:right w:val="single" w:sz="12" w:space="0" w:color="auto"/>
            </w:tcBorders>
          </w:tcPr>
          <w:p w14:paraId="75584B3A" w14:textId="77777777" w:rsidR="008F3449" w:rsidRPr="003651D9" w:rsidRDefault="008F3449" w:rsidP="005B3030">
            <w:pPr>
              <w:pStyle w:val="TableEntry"/>
            </w:pPr>
            <w:del w:id="260" w:author="Keith W. Boone" w:date="2015-03-04T10:48:00Z">
              <w:r w:rsidRPr="003651D9" w:rsidDel="00A412D1">
                <w:delText xml:space="preserve">&lt;Domain Acronym&gt; </w:delText>
              </w:r>
            </w:del>
            <w:ins w:id="261" w:author="Keith W. Boone" w:date="2015-03-04T10:48:00Z">
              <w:r w:rsidR="00A412D1">
                <w:t xml:space="preserve">PCC </w:t>
              </w:r>
            </w:ins>
            <w:r w:rsidRPr="003651D9">
              <w:t>TF-2: 3.Y2</w:t>
            </w:r>
          </w:p>
        </w:tc>
      </w:tr>
      <w:tr w:rsidR="008F3449" w:rsidRPr="003651D9" w14:paraId="6595033A" w14:textId="77777777" w:rsidTr="005B3030">
        <w:trPr>
          <w:cantSplit/>
          <w:trHeight w:val="897"/>
          <w:jc w:val="center"/>
        </w:trPr>
        <w:tc>
          <w:tcPr>
            <w:tcW w:w="1269" w:type="dxa"/>
            <w:tcBorders>
              <w:top w:val="single" w:sz="12" w:space="0" w:color="auto"/>
            </w:tcBorders>
          </w:tcPr>
          <w:p w14:paraId="6E2A7F0B" w14:textId="77777777" w:rsidR="008F3449" w:rsidRPr="009B5331" w:rsidRDefault="008F3449" w:rsidP="005B3030">
            <w:pPr>
              <w:pStyle w:val="TableEntry"/>
            </w:pPr>
            <w:r>
              <w:t>Content Consumer</w:t>
            </w:r>
          </w:p>
        </w:tc>
        <w:tc>
          <w:tcPr>
            <w:tcW w:w="3240" w:type="dxa"/>
            <w:tcBorders>
              <w:top w:val="single" w:sz="12" w:space="0" w:color="auto"/>
            </w:tcBorders>
          </w:tcPr>
          <w:p w14:paraId="6F58B6D7" w14:textId="77777777" w:rsidR="008F3449" w:rsidRPr="00272C6C" w:rsidRDefault="008F3449" w:rsidP="005B3030">
            <w:pPr>
              <w:pStyle w:val="TableEntry"/>
              <w:rPr>
                <w:lang w:val="it-IT"/>
              </w:rPr>
            </w:pPr>
            <w:r>
              <w:rPr>
                <w:bCs/>
                <w:lang w:val="fr-FR"/>
              </w:rPr>
              <w:t>PCC-1 Document Sharing</w:t>
            </w:r>
            <w:r w:rsidRPr="00272C6C">
              <w:rPr>
                <w:lang w:val="it-IT"/>
              </w:rPr>
              <w:t xml:space="preserve"> </w:t>
            </w:r>
          </w:p>
        </w:tc>
        <w:tc>
          <w:tcPr>
            <w:tcW w:w="1440" w:type="dxa"/>
            <w:tcBorders>
              <w:top w:val="single" w:sz="12" w:space="0" w:color="auto"/>
            </w:tcBorders>
          </w:tcPr>
          <w:p w14:paraId="396B3B09" w14:textId="77777777" w:rsidR="008F3449" w:rsidRPr="003651D9" w:rsidRDefault="008F3449" w:rsidP="005B3030">
            <w:pPr>
              <w:pStyle w:val="TableEntry"/>
            </w:pPr>
            <w:r>
              <w:t>R</w:t>
            </w:r>
          </w:p>
          <w:p w14:paraId="61C49585" w14:textId="77777777" w:rsidR="008F3449" w:rsidRPr="003651D9" w:rsidRDefault="008F3449" w:rsidP="005B3030">
            <w:pPr>
              <w:pStyle w:val="TableEntry"/>
            </w:pPr>
          </w:p>
        </w:tc>
        <w:tc>
          <w:tcPr>
            <w:tcW w:w="2529" w:type="dxa"/>
            <w:tcBorders>
              <w:top w:val="single" w:sz="12" w:space="0" w:color="auto"/>
            </w:tcBorders>
          </w:tcPr>
          <w:p w14:paraId="4DA8F392" w14:textId="77777777" w:rsidR="008F3449" w:rsidRPr="003651D9" w:rsidRDefault="008F3449" w:rsidP="005B3030">
            <w:pPr>
              <w:pStyle w:val="TableEntry"/>
            </w:pPr>
            <w:del w:id="262" w:author="Keith W. Boone" w:date="2015-03-04T10:48:00Z">
              <w:r w:rsidRPr="003651D9" w:rsidDel="00A412D1">
                <w:delText xml:space="preserve">&lt;Domain Acronym&gt; </w:delText>
              </w:r>
            </w:del>
            <w:ins w:id="263" w:author="Keith W. Boone" w:date="2015-03-04T10:48:00Z">
              <w:r w:rsidR="00A412D1">
                <w:t xml:space="preserve">PCC </w:t>
              </w:r>
            </w:ins>
            <w:r w:rsidRPr="003651D9">
              <w:t>TF-2: 3.Y2</w:t>
            </w:r>
          </w:p>
        </w:tc>
      </w:tr>
      <w:bookmarkEnd w:id="207"/>
      <w:bookmarkEnd w:id="208"/>
      <w:bookmarkEnd w:id="209"/>
      <w:bookmarkEnd w:id="210"/>
      <w:bookmarkEnd w:id="211"/>
      <w:bookmarkEnd w:id="212"/>
      <w:bookmarkEnd w:id="213"/>
      <w:bookmarkEnd w:id="214"/>
    </w:tbl>
    <w:p w14:paraId="20A9A416" w14:textId="77777777" w:rsidR="000D2487" w:rsidRDefault="000D2487" w:rsidP="005360E4">
      <w:pPr>
        <w:pStyle w:val="BodyText"/>
        <w:rPr>
          <w:highlight w:val="yellow"/>
        </w:rPr>
      </w:pPr>
    </w:p>
    <w:p w14:paraId="27089591" w14:textId="77777777" w:rsidR="003921A0" w:rsidRPr="003651D9" w:rsidDel="006277FA" w:rsidRDefault="003921A0" w:rsidP="00597DB2">
      <w:pPr>
        <w:pStyle w:val="AuthorInstructions"/>
        <w:rPr>
          <w:del w:id="264" w:author="Keith W. Boone" w:date="2015-03-04T10:21:00Z"/>
        </w:rPr>
      </w:pPr>
      <w:del w:id="265" w:author="Keith W. Boone" w:date="2015-03-04T10:21:00Z">
        <w:r w:rsidRPr="003651D9" w:rsidDel="006277FA">
          <w:delText xml:space="preserve">&lt;Content Module </w:delText>
        </w:r>
        <w:r w:rsidR="00F66C25" w:rsidRPr="003651D9" w:rsidDel="006277FA">
          <w:delText>Instructions</w:delText>
        </w:r>
        <w:r w:rsidRPr="003651D9" w:rsidDel="006277FA">
          <w:delText>:&gt;</w:delText>
        </w:r>
      </w:del>
    </w:p>
    <w:p w14:paraId="0F5EB0A6" w14:textId="77777777" w:rsidR="00FA427F" w:rsidRPr="003651D9" w:rsidDel="006277FA" w:rsidRDefault="000D2487" w:rsidP="00597DB2">
      <w:pPr>
        <w:pStyle w:val="AuthorInstructions"/>
        <w:rPr>
          <w:del w:id="266" w:author="Keith W. Boone" w:date="2015-03-04T10:21:00Z"/>
        </w:rPr>
      </w:pPr>
      <w:del w:id="267" w:author="Keith W. Boone" w:date="2015-03-04T10:21:00Z">
        <w:r w:rsidRPr="003651D9" w:rsidDel="006277FA">
          <w:delText>&lt;</w:delText>
        </w:r>
        <w:r w:rsidR="00F66C25" w:rsidRPr="003651D9" w:rsidDel="006277FA">
          <w:delText>If this profile does not define Content Modules, delete the following diagram, text, and table.</w:delText>
        </w:r>
      </w:del>
    </w:p>
    <w:p w14:paraId="3EAB8308" w14:textId="77777777" w:rsidR="000D2487" w:rsidRPr="003651D9" w:rsidDel="006277FA" w:rsidRDefault="00207816" w:rsidP="00597DB2">
      <w:pPr>
        <w:pStyle w:val="AuthorInstructions"/>
        <w:rPr>
          <w:del w:id="268" w:author="Keith W. Boone" w:date="2015-03-04T10:21:00Z"/>
        </w:rPr>
      </w:pPr>
      <w:del w:id="269" w:author="Keith W. Boone" w:date="2015-03-04T10:21:00Z">
        <w:r w:rsidRPr="003651D9" w:rsidDel="006277FA">
          <w:delText>The recommended</w:delText>
        </w:r>
        <w:r w:rsidR="00FA427F" w:rsidRPr="003651D9" w:rsidDel="006277FA">
          <w:delText xml:space="preserve"> Content Creator/Content Consumer diagram is given below</w:delText>
        </w:r>
        <w:r w:rsidR="00887E40" w:rsidRPr="003651D9" w:rsidDel="006277FA">
          <w:delText xml:space="preserve">. </w:delText>
        </w:r>
        <w:r w:rsidR="00FA427F" w:rsidRPr="003651D9" w:rsidDel="006277FA">
          <w:delText xml:space="preserve">If this is not applicable to this profile, it is up to the </w:delText>
        </w:r>
        <w:r w:rsidR="009D125C" w:rsidRPr="003651D9" w:rsidDel="006277FA">
          <w:delText>author</w:delText>
        </w:r>
        <w:r w:rsidR="00FA427F" w:rsidRPr="003651D9" w:rsidDel="006277FA">
          <w:delText>’s discretion to modify/replace</w:delText>
        </w:r>
        <w:r w:rsidR="00887E40" w:rsidRPr="003651D9" w:rsidDel="006277FA">
          <w:delText>.</w:delText>
        </w:r>
        <w:r w:rsidR="00907134" w:rsidRPr="003651D9" w:rsidDel="006277FA">
          <w:delText xml:space="preserve"> Authors are encouraged to maintain the neutrality of the content modules and incorporate transport by specifying grouping of the actors in the content module with actors from transport transactions</w:delText>
        </w:r>
        <w:r w:rsidRPr="003651D9" w:rsidDel="006277FA">
          <w:delText>.</w:delText>
        </w:r>
        <w:r w:rsidR="000D2487" w:rsidRPr="003651D9" w:rsidDel="006277FA">
          <w:delText>&gt;</w:delText>
        </w:r>
      </w:del>
    </w:p>
    <w:p w14:paraId="54CEA29F" w14:textId="77777777" w:rsidR="0068355D" w:rsidRPr="003651D9" w:rsidDel="006277FA" w:rsidRDefault="00DE7269" w:rsidP="00DE7269">
      <w:pPr>
        <w:pStyle w:val="BodyText"/>
        <w:rPr>
          <w:del w:id="270" w:author="Keith W. Boone" w:date="2015-03-04T10:21:00Z"/>
        </w:rPr>
      </w:pPr>
      <w:commentRangeStart w:id="271"/>
      <w:del w:id="272" w:author="Keith W. Boone" w:date="2015-03-04T10:21:00Z">
        <w:r w:rsidRPr="003651D9" w:rsidDel="006277FA">
          <w:delText>Figure X.1-</w:delText>
        </w:r>
        <w:r w:rsidR="008F3449" w:rsidDel="006277FA">
          <w:delText>2</w:delText>
        </w:r>
        <w:r w:rsidRPr="003651D9" w:rsidDel="006277FA">
          <w:delText xml:space="preserve"> shows the </w:delText>
        </w:r>
        <w:r w:rsidR="006E1DC7" w:rsidDel="006277FA">
          <w:delText xml:space="preserve">content </w:delText>
        </w:r>
        <w:r w:rsidRPr="003651D9" w:rsidDel="006277FA">
          <w:delText xml:space="preserve">actors directly involved in the </w:delText>
        </w:r>
        <w:r w:rsidR="008F3449" w:rsidDel="006277FA">
          <w:delText xml:space="preserve">RPM </w:delText>
        </w:r>
        <w:r w:rsidRPr="003651D9" w:rsidDel="006277FA">
          <w:delText>Profile</w:delText>
        </w:r>
        <w:r w:rsidR="00907134" w:rsidRPr="003651D9" w:rsidDel="006277FA">
          <w:delText xml:space="preserve"> and the </w:delText>
        </w:r>
        <w:r w:rsidR="002D5B69" w:rsidRPr="003651D9" w:rsidDel="006277FA">
          <w:delText>direction that the content is exchanged</w:delText>
        </w:r>
        <w:r w:rsidR="00887E40" w:rsidRPr="003651D9" w:rsidDel="006277FA">
          <w:delText xml:space="preserve">. </w:delText>
        </w:r>
      </w:del>
    </w:p>
    <w:p w14:paraId="16418A00" w14:textId="77777777" w:rsidR="00DE7269" w:rsidRPr="003651D9" w:rsidDel="006277FA" w:rsidRDefault="00DE7269" w:rsidP="00DE7269">
      <w:pPr>
        <w:pStyle w:val="BodyText"/>
        <w:rPr>
          <w:del w:id="273" w:author="Keith W. Boone" w:date="2015-03-04T10:21:00Z"/>
        </w:rPr>
      </w:pPr>
      <w:del w:id="274" w:author="Keith W. Boone" w:date="2015-03-04T10:21:00Z">
        <w:r w:rsidRPr="003651D9" w:rsidDel="006277FA">
          <w:delText>A product implementation using this profile must group actors from this profile with actors from a workflow or transport profile to be functional</w:delText>
        </w:r>
        <w:r w:rsidR="00887E40" w:rsidRPr="003651D9" w:rsidDel="006277FA">
          <w:delText xml:space="preserve">. </w:delText>
        </w:r>
        <w:r w:rsidRPr="003651D9" w:rsidDel="006277FA">
          <w:delText>The</w:delText>
        </w:r>
        <w:r w:rsidR="00AF472E" w:rsidRPr="003651D9" w:rsidDel="006277FA">
          <w:delText xml:space="preserve"> grouping</w:delText>
        </w:r>
        <w:r w:rsidRPr="003651D9" w:rsidDel="006277FA">
          <w:delText xml:space="preserve"> of the content module described in this profile to specific actors is described in more detail in the “</w:delText>
        </w:r>
        <w:r w:rsidR="00F8495F" w:rsidRPr="003651D9" w:rsidDel="006277FA">
          <w:delText>Required A</w:delText>
        </w:r>
        <w:r w:rsidRPr="003651D9" w:rsidDel="006277FA">
          <w:delText>ctor Groupings” section below.</w:delText>
        </w:r>
      </w:del>
    </w:p>
    <w:p w14:paraId="6B57EC7A" w14:textId="77777777" w:rsidR="00DE7269" w:rsidRPr="003651D9" w:rsidDel="006277FA" w:rsidRDefault="00DE7269" w:rsidP="000D2487">
      <w:pPr>
        <w:pStyle w:val="BodyText"/>
        <w:rPr>
          <w:del w:id="275" w:author="Keith W. Boone" w:date="2015-03-04T10:21:00Z"/>
          <w:iCs/>
        </w:rPr>
      </w:pPr>
    </w:p>
    <w:p w14:paraId="2717F34A" w14:textId="4E06B792" w:rsidR="00DE7269" w:rsidRPr="003651D9" w:rsidDel="006277FA" w:rsidRDefault="00E86C31" w:rsidP="000D2487">
      <w:pPr>
        <w:pStyle w:val="BodyText"/>
        <w:rPr>
          <w:del w:id="276" w:author="Keith W. Boone" w:date="2015-03-04T10:21:00Z"/>
          <w:i/>
          <w:iCs/>
        </w:rPr>
      </w:pPr>
      <w:del w:id="277" w:author="Keith W. Boone" w:date="2015-03-04T10:21:00Z">
        <w:r w:rsidRPr="003651D9" w:rsidDel="006277FA">
          <w:rPr>
            <w:noProof/>
          </w:rPr>
          <w:drawing>
            <wp:anchor distT="0" distB="0" distL="114300" distR="114300" simplePos="0" relativeHeight="251638272" behindDoc="0" locked="0" layoutInCell="1" allowOverlap="0" wp14:anchorId="72143252" wp14:editId="1AA88518">
              <wp:simplePos x="0" y="0"/>
              <wp:positionH relativeFrom="column">
                <wp:posOffset>1323975</wp:posOffset>
              </wp:positionH>
              <wp:positionV relativeFrom="paragraph">
                <wp:posOffset>73025</wp:posOffset>
              </wp:positionV>
              <wp:extent cx="3467100" cy="904875"/>
              <wp:effectExtent l="0" t="0" r="0" b="9525"/>
              <wp:wrapSquare wrapText="bothSides"/>
              <wp:docPr id="170" name="Picture 170" descr="Antepartum Record Acto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Antepartum Record Actor Diagram"/>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67100" cy="904875"/>
                      </a:xfrm>
                      <a:prstGeom prst="rect">
                        <a:avLst/>
                      </a:prstGeom>
                      <a:noFill/>
                      <a:ln>
                        <a:noFill/>
                      </a:ln>
                    </pic:spPr>
                  </pic:pic>
                </a:graphicData>
              </a:graphic>
              <wp14:sizeRelH relativeFrom="page">
                <wp14:pctWidth>0</wp14:pctWidth>
              </wp14:sizeRelH>
              <wp14:sizeRelV relativeFrom="page">
                <wp14:pctHeight>0</wp14:pctHeight>
              </wp14:sizeRelV>
            </wp:anchor>
          </w:drawing>
        </w:r>
      </w:del>
    </w:p>
    <w:p w14:paraId="5CDD382C" w14:textId="77777777" w:rsidR="00DE7269" w:rsidRPr="003651D9" w:rsidDel="006277FA" w:rsidRDefault="00DE7269" w:rsidP="003921A0">
      <w:pPr>
        <w:pStyle w:val="BodyText"/>
        <w:rPr>
          <w:del w:id="278" w:author="Keith W. Boone" w:date="2015-03-04T10:21:00Z"/>
        </w:rPr>
      </w:pPr>
    </w:p>
    <w:p w14:paraId="2DC0C51B" w14:textId="77777777" w:rsidR="00DE7269" w:rsidRPr="003651D9" w:rsidDel="006277FA" w:rsidRDefault="00DE7269" w:rsidP="003921A0">
      <w:pPr>
        <w:pStyle w:val="BodyText"/>
        <w:rPr>
          <w:del w:id="279" w:author="Keith W. Boone" w:date="2015-03-04T10:21:00Z"/>
        </w:rPr>
      </w:pPr>
    </w:p>
    <w:p w14:paraId="57565D78" w14:textId="77777777" w:rsidR="00DE7269" w:rsidRPr="003651D9" w:rsidDel="006277FA" w:rsidRDefault="00DE7269" w:rsidP="003921A0">
      <w:pPr>
        <w:pStyle w:val="BodyText"/>
        <w:rPr>
          <w:del w:id="280" w:author="Keith W. Boone" w:date="2015-03-04T10:21:00Z"/>
        </w:rPr>
      </w:pPr>
    </w:p>
    <w:p w14:paraId="274CBB6F" w14:textId="77777777" w:rsidR="00DE7269" w:rsidRPr="003651D9" w:rsidDel="006277FA" w:rsidRDefault="00DE7269" w:rsidP="00DE7269">
      <w:pPr>
        <w:pStyle w:val="FigureTitle"/>
        <w:rPr>
          <w:del w:id="281" w:author="Keith W. Boone" w:date="2015-03-04T10:21:00Z"/>
        </w:rPr>
      </w:pPr>
      <w:del w:id="282" w:author="Keith W. Boone" w:date="2015-03-04T10:21:00Z">
        <w:r w:rsidRPr="003651D9" w:rsidDel="006277FA">
          <w:delText>Figure X.1-</w:delText>
        </w:r>
        <w:r w:rsidR="008F3449" w:rsidDel="006277FA">
          <w:delText>2</w:delText>
        </w:r>
        <w:r w:rsidR="00701B3A" w:rsidRPr="003651D9" w:rsidDel="006277FA">
          <w:delText>:</w:delText>
        </w:r>
        <w:r w:rsidRPr="003651D9" w:rsidDel="006277FA">
          <w:delText xml:space="preserve"> </w:delText>
        </w:r>
        <w:r w:rsidR="008F3449" w:rsidDel="006277FA">
          <w:delText>RPM</w:delText>
        </w:r>
        <w:r w:rsidRPr="003651D9" w:rsidDel="006277FA">
          <w:delText xml:space="preserve"> </w:delText>
        </w:r>
        <w:r w:rsidR="008F3449" w:rsidDel="006277FA">
          <w:delText xml:space="preserve">Content </w:delText>
        </w:r>
        <w:r w:rsidRPr="003651D9" w:rsidDel="006277FA">
          <w:delText>Actor Diagram</w:delText>
        </w:r>
      </w:del>
    </w:p>
    <w:p w14:paraId="45BF47F2" w14:textId="77777777" w:rsidR="00DE7269" w:rsidRPr="003651D9" w:rsidDel="006277FA" w:rsidRDefault="00DE7269" w:rsidP="003921A0">
      <w:pPr>
        <w:pStyle w:val="BodyText"/>
        <w:rPr>
          <w:del w:id="283" w:author="Keith W. Boone" w:date="2015-03-04T10:21:00Z"/>
        </w:rPr>
      </w:pPr>
    </w:p>
    <w:p w14:paraId="5637F8B6" w14:textId="77777777" w:rsidR="000D2487" w:rsidRPr="003651D9" w:rsidDel="006277FA" w:rsidRDefault="000D2487" w:rsidP="000D2487">
      <w:pPr>
        <w:pStyle w:val="BodyText"/>
        <w:rPr>
          <w:del w:id="284" w:author="Keith W. Boone" w:date="2015-03-04T10:21:00Z"/>
        </w:rPr>
      </w:pPr>
      <w:del w:id="285" w:author="Keith W. Boone" w:date="2015-03-04T10:21:00Z">
        <w:r w:rsidRPr="003651D9" w:rsidDel="006277FA">
          <w:delText>Table X.1-</w:delText>
        </w:r>
        <w:r w:rsidR="008F3449" w:rsidDel="006277FA">
          <w:delText>2</w:delText>
        </w:r>
        <w:r w:rsidRPr="003651D9" w:rsidDel="006277FA">
          <w:delText xml:space="preserve"> lists the content module</w:delText>
        </w:r>
        <w:r w:rsidR="00AF472E" w:rsidRPr="003651D9" w:rsidDel="006277FA">
          <w:delText>(s) defined</w:delText>
        </w:r>
        <w:r w:rsidRPr="003651D9" w:rsidDel="006277FA">
          <w:delText xml:space="preserve"> in the </w:delText>
        </w:r>
        <w:r w:rsidR="006E1DC7" w:rsidDel="006277FA">
          <w:delText>RPM</w:delText>
        </w:r>
        <w:r w:rsidRPr="003651D9" w:rsidDel="006277FA">
          <w:delText xml:space="preserve"> Profile. </w:delText>
        </w:r>
        <w:r w:rsidR="00F8495F" w:rsidRPr="003651D9" w:rsidDel="006277FA">
          <w:delText>To claim support</w:delText>
        </w:r>
        <w:r w:rsidR="00AF472E" w:rsidRPr="003651D9" w:rsidDel="006277FA">
          <w:delText xml:space="preserve"> </w:delText>
        </w:r>
        <w:r w:rsidR="00F8495F" w:rsidRPr="003651D9" w:rsidDel="006277FA">
          <w:delText>with th</w:delText>
        </w:r>
        <w:r w:rsidR="00AF472E" w:rsidRPr="003651D9" w:rsidDel="006277FA">
          <w:delText xml:space="preserve">is profile, </w:delText>
        </w:r>
        <w:r w:rsidRPr="003651D9" w:rsidDel="006277FA">
          <w:delText xml:space="preserve">an actor </w:delText>
        </w:r>
        <w:r w:rsidR="00F8495F" w:rsidRPr="003651D9" w:rsidDel="006277FA">
          <w:delText xml:space="preserve">shall support </w:delText>
        </w:r>
        <w:r w:rsidR="00AF472E" w:rsidRPr="003651D9" w:rsidDel="006277FA">
          <w:delText xml:space="preserve">all required content modules (labeled “R”) and may </w:delText>
        </w:r>
        <w:r w:rsidR="00F8495F" w:rsidRPr="003651D9" w:rsidDel="006277FA">
          <w:delText xml:space="preserve">support </w:delText>
        </w:r>
        <w:r w:rsidR="00AF472E" w:rsidRPr="003651D9" w:rsidDel="006277FA">
          <w:delText>optional content module</w:delText>
        </w:r>
        <w:r w:rsidR="00F8495F" w:rsidRPr="003651D9" w:rsidDel="006277FA">
          <w:delText>s</w:delText>
        </w:r>
        <w:r w:rsidRPr="003651D9" w:rsidDel="006277FA">
          <w:delText xml:space="preserve"> (labeled “O”)</w:delText>
        </w:r>
        <w:r w:rsidR="00887E40" w:rsidRPr="003651D9" w:rsidDel="006277FA">
          <w:delText xml:space="preserve">. </w:delText>
        </w:r>
      </w:del>
      <w:commentRangeEnd w:id="271"/>
      <w:r w:rsidR="006277FA">
        <w:rPr>
          <w:rStyle w:val="CommentReference"/>
        </w:rPr>
        <w:commentReference w:id="271"/>
      </w:r>
    </w:p>
    <w:p w14:paraId="3C4D4A3D" w14:textId="77777777" w:rsidR="009C10D5" w:rsidRPr="003651D9" w:rsidDel="006277FA" w:rsidRDefault="009C10D5" w:rsidP="00597DB2">
      <w:pPr>
        <w:pStyle w:val="AuthorInstructions"/>
        <w:rPr>
          <w:del w:id="286" w:author="Keith W. Boone" w:date="2015-03-04T10:21:00Z"/>
        </w:rPr>
      </w:pPr>
      <w:del w:id="287" w:author="Keith W. Boone" w:date="2015-03-04T10:21:00Z">
        <w:r w:rsidRPr="003651D9" w:rsidDel="006277FA">
          <w:delText>&lt;Note that this table number has to change if this profile describes both transactions and content modules (or there will be two tables entitled X.1</w:delText>
        </w:r>
        <w:r w:rsidR="001F6755" w:rsidRPr="003651D9" w:rsidDel="006277FA">
          <w:delText>-1</w:delText>
        </w:r>
        <w:r w:rsidRPr="003651D9" w:rsidDel="006277FA">
          <w:delText>).&gt;</w:delText>
        </w:r>
      </w:del>
    </w:p>
    <w:p w14:paraId="7C25E41E" w14:textId="77777777" w:rsidR="009C10D5" w:rsidRPr="003651D9" w:rsidDel="006277FA" w:rsidRDefault="00AF472E" w:rsidP="00597DB2">
      <w:pPr>
        <w:pStyle w:val="AuthorInstructions"/>
        <w:rPr>
          <w:del w:id="288" w:author="Keith W. Boone" w:date="2015-03-04T10:21:00Z"/>
        </w:rPr>
      </w:pPr>
      <w:del w:id="289" w:author="Keith W. Boone" w:date="2015-03-04T10:21:00Z">
        <w:r w:rsidRPr="003651D9" w:rsidDel="006277FA">
          <w:delText>&lt;Note that the abbreviation in the column “</w:delText>
        </w:r>
        <w:r w:rsidR="00472402" w:rsidRPr="003651D9" w:rsidDel="006277FA">
          <w:delText>Reference</w:delText>
        </w:r>
        <w:r w:rsidR="006514EA" w:rsidRPr="003651D9" w:rsidDel="006277FA">
          <w:delText>” the</w:delText>
        </w:r>
        <w:r w:rsidRPr="003651D9" w:rsidDel="006277FA">
          <w:delText xml:space="preserve"> letter “D” will be incremented for every content module document defined in this profile</w:delText>
        </w:r>
        <w:r w:rsidR="00E7532D" w:rsidRPr="003651D9" w:rsidDel="006277FA">
          <w:delText xml:space="preserve"> (e.g.,</w:delText>
        </w:r>
        <w:r w:rsidR="001F6755" w:rsidRPr="003651D9" w:rsidDel="006277FA">
          <w:delText xml:space="preserve"> For example D1, D2</w:delText>
        </w:r>
        <w:r w:rsidR="00E7532D" w:rsidRPr="003651D9" w:rsidDel="006277FA">
          <w:delText>).</w:delText>
        </w:r>
        <w:r w:rsidRPr="003651D9" w:rsidDel="006277FA">
          <w:delText>&gt;</w:delText>
        </w:r>
      </w:del>
    </w:p>
    <w:p w14:paraId="54AD4A8F" w14:textId="77777777" w:rsidR="00656A6B" w:rsidRPr="003651D9" w:rsidDel="006277FA" w:rsidRDefault="00656A6B" w:rsidP="00597DB2">
      <w:pPr>
        <w:pStyle w:val="AuthorInstructions"/>
        <w:rPr>
          <w:del w:id="290" w:author="Keith W. Boone" w:date="2015-03-04T10:21:00Z"/>
        </w:rPr>
      </w:pPr>
      <w:del w:id="291" w:author="Keith W. Boone" w:date="2015-03-04T10:21:00Z">
        <w:r w:rsidRPr="003651D9" w:rsidDel="006277FA">
          <w:delText>&lt;In general, one supplement template will only contain one required content module document, but the example here shows multiple with one optional, just for illustration purposes.&gt;</w:delText>
        </w:r>
      </w:del>
    </w:p>
    <w:p w14:paraId="17122CF0" w14:textId="77777777" w:rsidR="009C10D5" w:rsidRPr="003651D9" w:rsidRDefault="009C10D5" w:rsidP="000D2487">
      <w:pPr>
        <w:pStyle w:val="BodyText"/>
      </w:pPr>
    </w:p>
    <w:p w14:paraId="2F52B6A0" w14:textId="77777777" w:rsidR="000D2487" w:rsidRPr="003651D9" w:rsidRDefault="000D2487" w:rsidP="000D2487">
      <w:pPr>
        <w:pStyle w:val="TableTitle"/>
      </w:pPr>
      <w:r w:rsidRPr="003651D9">
        <w:t>Table X.1-</w:t>
      </w:r>
      <w:r w:rsidR="008F3449">
        <w:t>2</w:t>
      </w:r>
      <w:r w:rsidR="00701B3A" w:rsidRPr="003651D9">
        <w:t xml:space="preserve">: </w:t>
      </w:r>
      <w:r w:rsidR="008F3449">
        <w:t>RPM</w:t>
      </w:r>
      <w:r w:rsidRPr="003651D9">
        <w:t xml:space="preserve"> P</w:t>
      </w:r>
      <w:r w:rsidR="00DC5891" w:rsidRPr="003651D9">
        <w:t>rofile - Actors and Content Modules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3651D9" w14:paraId="572BB9A3" w14:textId="77777777" w:rsidTr="00BB76BC">
        <w:trPr>
          <w:cantSplit/>
          <w:tblHeader/>
          <w:jc w:val="center"/>
        </w:trPr>
        <w:tc>
          <w:tcPr>
            <w:tcW w:w="1899" w:type="dxa"/>
            <w:shd w:val="pct15" w:color="auto" w:fill="FFFFFF"/>
          </w:tcPr>
          <w:p w14:paraId="1334DDE3" w14:textId="77777777" w:rsidR="000D2487" w:rsidRPr="003651D9" w:rsidRDefault="000D2487" w:rsidP="00ED4892">
            <w:pPr>
              <w:pStyle w:val="TableEntryHeader"/>
            </w:pPr>
            <w:r w:rsidRPr="003651D9">
              <w:t>Actors</w:t>
            </w:r>
          </w:p>
        </w:tc>
        <w:tc>
          <w:tcPr>
            <w:tcW w:w="2970" w:type="dxa"/>
            <w:shd w:val="pct15" w:color="auto" w:fill="FFFFFF"/>
          </w:tcPr>
          <w:p w14:paraId="6E31050F" w14:textId="77777777" w:rsidR="000D2487" w:rsidRPr="003651D9" w:rsidRDefault="000D2487" w:rsidP="00ED4892">
            <w:pPr>
              <w:pStyle w:val="TableEntryHeader"/>
            </w:pPr>
            <w:r w:rsidRPr="003651D9">
              <w:t>Content Module</w:t>
            </w:r>
            <w:r w:rsidR="001F6755" w:rsidRPr="003651D9">
              <w:t>s</w:t>
            </w:r>
          </w:p>
        </w:tc>
        <w:tc>
          <w:tcPr>
            <w:tcW w:w="1440" w:type="dxa"/>
            <w:shd w:val="pct15" w:color="auto" w:fill="FFFFFF"/>
          </w:tcPr>
          <w:p w14:paraId="699C081C" w14:textId="77777777" w:rsidR="000D2487" w:rsidRPr="003651D9" w:rsidRDefault="000D2487" w:rsidP="00ED4892">
            <w:pPr>
              <w:pStyle w:val="TableEntryHeader"/>
            </w:pPr>
            <w:r w:rsidRPr="003651D9">
              <w:t>Optionality</w:t>
            </w:r>
          </w:p>
        </w:tc>
        <w:tc>
          <w:tcPr>
            <w:tcW w:w="2169" w:type="dxa"/>
            <w:shd w:val="pct15" w:color="auto" w:fill="FFFFFF"/>
          </w:tcPr>
          <w:p w14:paraId="21EFF729" w14:textId="77777777" w:rsidR="00907134" w:rsidRPr="003651D9" w:rsidRDefault="00907134" w:rsidP="00ED4892">
            <w:pPr>
              <w:pStyle w:val="TableEntryHeader"/>
            </w:pPr>
            <w:r w:rsidRPr="003651D9">
              <w:t>Reference</w:t>
            </w:r>
          </w:p>
          <w:p w14:paraId="0DE9A355" w14:textId="77777777" w:rsidR="000D2487" w:rsidRPr="003651D9" w:rsidRDefault="00907134" w:rsidP="00AD069D">
            <w:pPr>
              <w:pStyle w:val="TableEntryHeader"/>
            </w:pPr>
            <w:r w:rsidRPr="003651D9">
              <w:rPr>
                <w:rFonts w:ascii="Times New Roman" w:hAnsi="Times New Roman"/>
                <w:b w:val="0"/>
                <w:i/>
              </w:rPr>
              <w:t xml:space="preserve">&lt;this should be </w:t>
            </w:r>
            <w:r w:rsidR="00472402" w:rsidRPr="003651D9">
              <w:rPr>
                <w:rFonts w:ascii="Times New Roman" w:hAnsi="Times New Roman"/>
                <w:b w:val="0"/>
                <w:i/>
              </w:rPr>
              <w:t xml:space="preserve">a </w:t>
            </w:r>
            <w:r w:rsidRPr="003651D9">
              <w:rPr>
                <w:rFonts w:ascii="Times New Roman" w:hAnsi="Times New Roman"/>
                <w:b w:val="0"/>
                <w:i/>
              </w:rPr>
              <w:t>reference to a location in Volume 3)</w:t>
            </w:r>
          </w:p>
        </w:tc>
      </w:tr>
      <w:tr w:rsidR="008F3449" w:rsidRPr="003651D9" w14:paraId="7BFE7D7E" w14:textId="77777777" w:rsidTr="005B3030">
        <w:trPr>
          <w:trHeight w:val="521"/>
          <w:jc w:val="center"/>
        </w:trPr>
        <w:tc>
          <w:tcPr>
            <w:tcW w:w="1899" w:type="dxa"/>
          </w:tcPr>
          <w:p w14:paraId="437D802D" w14:textId="77777777" w:rsidR="008F3449" w:rsidRPr="003651D9" w:rsidRDefault="008F3449" w:rsidP="005B3030">
            <w:pPr>
              <w:pStyle w:val="TableEntry"/>
            </w:pPr>
            <w:r w:rsidRPr="003651D9">
              <w:t>Content Creator</w:t>
            </w:r>
          </w:p>
        </w:tc>
        <w:tc>
          <w:tcPr>
            <w:tcW w:w="2970" w:type="dxa"/>
          </w:tcPr>
          <w:p w14:paraId="40AB0FA5" w14:textId="77777777" w:rsidR="008F3449" w:rsidRPr="003651D9" w:rsidRDefault="008F3449" w:rsidP="005B3030">
            <w:pPr>
              <w:pStyle w:val="TableEntry"/>
            </w:pPr>
            <w:r>
              <w:t>PHMR</w:t>
            </w:r>
          </w:p>
        </w:tc>
        <w:tc>
          <w:tcPr>
            <w:tcW w:w="1440" w:type="dxa"/>
          </w:tcPr>
          <w:p w14:paraId="7D8409D9" w14:textId="77777777" w:rsidR="008F3449" w:rsidRPr="003651D9" w:rsidRDefault="008F3449" w:rsidP="005B3030">
            <w:pPr>
              <w:pStyle w:val="TableEntry"/>
            </w:pPr>
            <w:r w:rsidRPr="003651D9">
              <w:t>R</w:t>
            </w:r>
          </w:p>
        </w:tc>
        <w:tc>
          <w:tcPr>
            <w:tcW w:w="2169" w:type="dxa"/>
          </w:tcPr>
          <w:p w14:paraId="4D7AD306" w14:textId="77777777" w:rsidR="008F3449" w:rsidRPr="003651D9" w:rsidRDefault="008F3449" w:rsidP="005B3030">
            <w:pPr>
              <w:pStyle w:val="TableEntry"/>
            </w:pPr>
            <w:del w:id="292" w:author="Keith W. Boone" w:date="2015-03-04T10:48:00Z">
              <w:r w:rsidRPr="003651D9" w:rsidDel="00A412D1">
                <w:delText xml:space="preserve">&lt;Domain Acronym&gt; </w:delText>
              </w:r>
            </w:del>
            <w:ins w:id="293" w:author="Keith W. Boone" w:date="2015-03-04T10:48:00Z">
              <w:r w:rsidR="00A412D1">
                <w:t xml:space="preserve">PCC </w:t>
              </w:r>
            </w:ins>
            <w:r w:rsidRPr="003651D9">
              <w:t>TF-3: 6.3.1.D</w:t>
            </w:r>
          </w:p>
        </w:tc>
      </w:tr>
      <w:tr w:rsidR="008F3449" w:rsidRPr="003651D9" w14:paraId="12A472DD" w14:textId="77777777" w:rsidTr="005B3030">
        <w:trPr>
          <w:trHeight w:val="584"/>
          <w:jc w:val="center"/>
        </w:trPr>
        <w:tc>
          <w:tcPr>
            <w:tcW w:w="1899" w:type="dxa"/>
          </w:tcPr>
          <w:p w14:paraId="6D2155B0" w14:textId="77777777" w:rsidR="008F3449" w:rsidRPr="003651D9" w:rsidRDefault="008F3449" w:rsidP="005B3030">
            <w:pPr>
              <w:pStyle w:val="TableEntry"/>
            </w:pPr>
            <w:r w:rsidRPr="003651D9">
              <w:t>Content Consumer</w:t>
            </w:r>
          </w:p>
        </w:tc>
        <w:tc>
          <w:tcPr>
            <w:tcW w:w="2970" w:type="dxa"/>
          </w:tcPr>
          <w:p w14:paraId="32E13826" w14:textId="77777777" w:rsidR="008F3449" w:rsidRPr="003651D9" w:rsidRDefault="008F3449" w:rsidP="005B3030">
            <w:pPr>
              <w:pStyle w:val="TableEntry"/>
            </w:pPr>
            <w:r>
              <w:t>PHMR</w:t>
            </w:r>
          </w:p>
        </w:tc>
        <w:tc>
          <w:tcPr>
            <w:tcW w:w="1440" w:type="dxa"/>
          </w:tcPr>
          <w:p w14:paraId="0533E359" w14:textId="77777777" w:rsidR="008F3449" w:rsidRPr="003651D9" w:rsidRDefault="008F3449" w:rsidP="005B3030">
            <w:pPr>
              <w:pStyle w:val="TableEntry"/>
            </w:pPr>
            <w:r>
              <w:t>R</w:t>
            </w:r>
          </w:p>
        </w:tc>
        <w:tc>
          <w:tcPr>
            <w:tcW w:w="2169" w:type="dxa"/>
          </w:tcPr>
          <w:p w14:paraId="32A58322" w14:textId="77777777" w:rsidR="008F3449" w:rsidRPr="003651D9" w:rsidRDefault="008F3449" w:rsidP="005B3030">
            <w:pPr>
              <w:pStyle w:val="TableEntry"/>
            </w:pPr>
            <w:del w:id="294" w:author="Keith W. Boone" w:date="2015-03-04T10:48:00Z">
              <w:r w:rsidRPr="003651D9" w:rsidDel="00A412D1">
                <w:delText xml:space="preserve">&lt;Domain Acronym&gt; </w:delText>
              </w:r>
            </w:del>
            <w:ins w:id="295" w:author="Keith W. Boone" w:date="2015-03-04T10:48:00Z">
              <w:r w:rsidR="00A412D1">
                <w:t xml:space="preserve">PCC </w:t>
              </w:r>
            </w:ins>
            <w:r w:rsidRPr="003651D9">
              <w:t>TF-3: 6.3.1.D</w:t>
            </w:r>
          </w:p>
        </w:tc>
      </w:tr>
    </w:tbl>
    <w:p w14:paraId="49D75503" w14:textId="77777777" w:rsidR="000D2487" w:rsidRDefault="000D2487" w:rsidP="00597DB2">
      <w:pPr>
        <w:pStyle w:val="BodyText"/>
      </w:pPr>
    </w:p>
    <w:p w14:paraId="64E52DED" w14:textId="77777777" w:rsidR="00747BB5" w:rsidRDefault="00747BB5" w:rsidP="00747BB5">
      <w:pPr>
        <w:pStyle w:val="BodyText"/>
      </w:pPr>
      <w:r>
        <w:t>The Content Creator Actor in this profile depends upon the Consistent Time Profile. Table X.1-3 defines the dependency:</w:t>
      </w:r>
    </w:p>
    <w:p w14:paraId="471FD522" w14:textId="77777777" w:rsidR="00747BB5" w:rsidRDefault="00747BB5" w:rsidP="00747BB5">
      <w:pPr>
        <w:pStyle w:val="BodyText"/>
      </w:pPr>
    </w:p>
    <w:p w14:paraId="2B4052BE" w14:textId="77777777" w:rsidR="00747BB5" w:rsidRPr="003651D9" w:rsidRDefault="00747BB5" w:rsidP="00747BB5">
      <w:pPr>
        <w:pStyle w:val="TableTitle"/>
      </w:pPr>
      <w:r w:rsidRPr="003651D9">
        <w:t>Table X.1-</w:t>
      </w:r>
      <w:r>
        <w:t>3</w:t>
      </w:r>
      <w:r w:rsidRPr="003651D9">
        <w:t>: Content Module</w:t>
      </w:r>
      <w:r>
        <w:t xml:space="preserve"> Dependencies</w:t>
      </w:r>
    </w:p>
    <w:tbl>
      <w:tblPr>
        <w:tblW w:w="9735" w:type="dxa"/>
        <w:tblInd w:w="108" w:type="dxa"/>
        <w:tblLayout w:type="fixed"/>
        <w:tblLook w:val="0000" w:firstRow="0" w:lastRow="0" w:firstColumn="0" w:lastColumn="0" w:noHBand="0" w:noVBand="0"/>
      </w:tblPr>
      <w:tblGrid>
        <w:gridCol w:w="2325"/>
        <w:gridCol w:w="3195"/>
        <w:gridCol w:w="2254"/>
        <w:gridCol w:w="1961"/>
      </w:tblGrid>
      <w:tr w:rsidR="00747BB5" w:rsidRPr="00A35CD3" w14:paraId="6EE963ED" w14:textId="77777777" w:rsidTr="005B3030">
        <w:trPr>
          <w:cantSplit/>
          <w:tblHeader/>
        </w:trPr>
        <w:tc>
          <w:tcPr>
            <w:tcW w:w="2325" w:type="dxa"/>
            <w:tcBorders>
              <w:top w:val="single" w:sz="4" w:space="0" w:color="000000"/>
              <w:left w:val="single" w:sz="4" w:space="0" w:color="000000"/>
              <w:bottom w:val="single" w:sz="4" w:space="0" w:color="000000"/>
            </w:tcBorders>
            <w:shd w:val="clear" w:color="auto" w:fill="D8D8D8"/>
          </w:tcPr>
          <w:p w14:paraId="5DB3113F" w14:textId="77777777" w:rsidR="00747BB5" w:rsidRPr="009F1D14" w:rsidRDefault="00747BB5" w:rsidP="005B3030">
            <w:pPr>
              <w:pStyle w:val="TableEntryHeader"/>
              <w:snapToGrid w:val="0"/>
              <w:rPr>
                <w:sz w:val="24"/>
                <w:szCs w:val="24"/>
              </w:rPr>
            </w:pPr>
            <w:r w:rsidRPr="009F1D14">
              <w:rPr>
                <w:sz w:val="24"/>
                <w:szCs w:val="24"/>
              </w:rPr>
              <w:t>Integration Profile</w:t>
            </w:r>
          </w:p>
        </w:tc>
        <w:tc>
          <w:tcPr>
            <w:tcW w:w="3195" w:type="dxa"/>
            <w:tcBorders>
              <w:top w:val="single" w:sz="4" w:space="0" w:color="000000"/>
              <w:left w:val="single" w:sz="4" w:space="0" w:color="000000"/>
              <w:bottom w:val="single" w:sz="4" w:space="0" w:color="000000"/>
            </w:tcBorders>
            <w:shd w:val="clear" w:color="auto" w:fill="D8D8D8"/>
          </w:tcPr>
          <w:p w14:paraId="39A99001" w14:textId="77777777" w:rsidR="00747BB5" w:rsidRPr="009F1D14" w:rsidRDefault="00747BB5" w:rsidP="005B3030">
            <w:pPr>
              <w:pStyle w:val="TableEntryHeader"/>
              <w:snapToGrid w:val="0"/>
              <w:ind w:left="0"/>
              <w:rPr>
                <w:sz w:val="24"/>
                <w:szCs w:val="24"/>
              </w:rPr>
            </w:pPr>
            <w:r w:rsidRPr="009F1D14">
              <w:rPr>
                <w:sz w:val="24"/>
                <w:szCs w:val="24"/>
              </w:rPr>
              <w:t>Depends on</w:t>
            </w:r>
          </w:p>
        </w:tc>
        <w:tc>
          <w:tcPr>
            <w:tcW w:w="2254" w:type="dxa"/>
            <w:tcBorders>
              <w:top w:val="single" w:sz="4" w:space="0" w:color="000000"/>
              <w:left w:val="single" w:sz="4" w:space="0" w:color="000000"/>
              <w:bottom w:val="single" w:sz="4" w:space="0" w:color="000000"/>
            </w:tcBorders>
            <w:shd w:val="clear" w:color="auto" w:fill="D8D8D8"/>
          </w:tcPr>
          <w:p w14:paraId="39064257" w14:textId="77777777" w:rsidR="00747BB5" w:rsidRPr="009F1D14" w:rsidRDefault="00747BB5" w:rsidP="005B3030">
            <w:pPr>
              <w:pStyle w:val="TableEntryHeader"/>
              <w:snapToGrid w:val="0"/>
              <w:rPr>
                <w:sz w:val="24"/>
                <w:szCs w:val="24"/>
              </w:rPr>
            </w:pPr>
            <w:r w:rsidRPr="009F1D14">
              <w:rPr>
                <w:sz w:val="24"/>
                <w:szCs w:val="24"/>
              </w:rPr>
              <w:t>Dependency Type</w:t>
            </w:r>
          </w:p>
        </w:tc>
        <w:tc>
          <w:tcPr>
            <w:tcW w:w="1961" w:type="dxa"/>
            <w:tcBorders>
              <w:top w:val="single" w:sz="4" w:space="0" w:color="000000"/>
              <w:left w:val="single" w:sz="4" w:space="0" w:color="000000"/>
              <w:bottom w:val="single" w:sz="4" w:space="0" w:color="000000"/>
              <w:right w:val="single" w:sz="4" w:space="0" w:color="000000"/>
            </w:tcBorders>
            <w:shd w:val="clear" w:color="auto" w:fill="D8D8D8"/>
          </w:tcPr>
          <w:p w14:paraId="402BE47D" w14:textId="77777777" w:rsidR="00747BB5" w:rsidRPr="009F1D14" w:rsidRDefault="00747BB5" w:rsidP="005B3030">
            <w:pPr>
              <w:pStyle w:val="TableEntryHeader"/>
              <w:snapToGrid w:val="0"/>
              <w:rPr>
                <w:sz w:val="24"/>
                <w:szCs w:val="24"/>
              </w:rPr>
            </w:pPr>
            <w:r w:rsidRPr="009F1D14">
              <w:rPr>
                <w:sz w:val="24"/>
                <w:szCs w:val="24"/>
              </w:rPr>
              <w:t>Purpose</w:t>
            </w:r>
          </w:p>
        </w:tc>
      </w:tr>
      <w:tr w:rsidR="00747BB5" w:rsidRPr="00A35CD3" w14:paraId="2D32E6D8" w14:textId="77777777" w:rsidTr="005B3030">
        <w:trPr>
          <w:cantSplit/>
          <w:trHeight w:val="586"/>
        </w:trPr>
        <w:tc>
          <w:tcPr>
            <w:tcW w:w="2325" w:type="dxa"/>
            <w:tcBorders>
              <w:top w:val="single" w:sz="4" w:space="0" w:color="000000"/>
              <w:left w:val="single" w:sz="4" w:space="0" w:color="000000"/>
              <w:bottom w:val="single" w:sz="4" w:space="0" w:color="000000"/>
            </w:tcBorders>
            <w:shd w:val="clear" w:color="auto" w:fill="auto"/>
          </w:tcPr>
          <w:p w14:paraId="0AAB771C" w14:textId="77777777" w:rsidR="00747BB5" w:rsidRPr="009F1D14" w:rsidRDefault="00747BB5" w:rsidP="005B3030">
            <w:pPr>
              <w:pStyle w:val="TableEntry"/>
              <w:snapToGrid w:val="0"/>
              <w:rPr>
                <w:sz w:val="24"/>
                <w:szCs w:val="24"/>
                <w:lang w:val="fr-FR"/>
              </w:rPr>
            </w:pPr>
            <w:r>
              <w:rPr>
                <w:sz w:val="24"/>
                <w:szCs w:val="24"/>
                <w:lang w:val="fr-FR"/>
              </w:rPr>
              <w:t>Remote Patient Monitoring Profile (RPM)</w:t>
            </w:r>
          </w:p>
        </w:tc>
        <w:tc>
          <w:tcPr>
            <w:tcW w:w="3195" w:type="dxa"/>
            <w:tcBorders>
              <w:top w:val="single" w:sz="4" w:space="0" w:color="000000"/>
              <w:left w:val="single" w:sz="4" w:space="0" w:color="000000"/>
              <w:bottom w:val="single" w:sz="4" w:space="0" w:color="000000"/>
            </w:tcBorders>
            <w:shd w:val="clear" w:color="auto" w:fill="auto"/>
          </w:tcPr>
          <w:p w14:paraId="6F0511F6" w14:textId="77777777" w:rsidR="00747BB5" w:rsidRPr="009F1D14" w:rsidRDefault="00747BB5" w:rsidP="005B3030">
            <w:pPr>
              <w:pStyle w:val="TableEntry"/>
              <w:snapToGrid w:val="0"/>
              <w:jc w:val="center"/>
              <w:rPr>
                <w:sz w:val="24"/>
                <w:szCs w:val="24"/>
              </w:rPr>
            </w:pPr>
            <w:r w:rsidRPr="009F1D14">
              <w:rPr>
                <w:sz w:val="24"/>
                <w:szCs w:val="24"/>
              </w:rPr>
              <w:t>Consistent Time</w:t>
            </w:r>
          </w:p>
        </w:tc>
        <w:tc>
          <w:tcPr>
            <w:tcW w:w="2254" w:type="dxa"/>
            <w:tcBorders>
              <w:top w:val="single" w:sz="4" w:space="0" w:color="000000"/>
              <w:left w:val="single" w:sz="4" w:space="0" w:color="000000"/>
              <w:bottom w:val="single" w:sz="4" w:space="0" w:color="000000"/>
            </w:tcBorders>
            <w:shd w:val="clear" w:color="auto" w:fill="auto"/>
          </w:tcPr>
          <w:p w14:paraId="308EEB53" w14:textId="77777777" w:rsidR="00747BB5" w:rsidRPr="009F1D14" w:rsidRDefault="00747BB5" w:rsidP="005B3030">
            <w:pPr>
              <w:pStyle w:val="TableEntry"/>
              <w:snapToGrid w:val="0"/>
              <w:rPr>
                <w:sz w:val="24"/>
                <w:szCs w:val="24"/>
              </w:rPr>
            </w:pPr>
            <w:r>
              <w:rPr>
                <w:sz w:val="24"/>
                <w:szCs w:val="24"/>
              </w:rPr>
              <w:t>The Content Creator Actor</w:t>
            </w:r>
            <w:r w:rsidRPr="009F1D14">
              <w:rPr>
                <w:sz w:val="24"/>
                <w:szCs w:val="24"/>
              </w:rPr>
              <w:t xml:space="preserve"> implementing </w:t>
            </w:r>
            <w:r>
              <w:rPr>
                <w:sz w:val="24"/>
                <w:szCs w:val="24"/>
              </w:rPr>
              <w:t>this profile must implement the Consistent Time Profile</w:t>
            </w:r>
          </w:p>
        </w:tc>
        <w:tc>
          <w:tcPr>
            <w:tcW w:w="1961" w:type="dxa"/>
            <w:tcBorders>
              <w:top w:val="single" w:sz="4" w:space="0" w:color="000000"/>
              <w:left w:val="single" w:sz="4" w:space="0" w:color="000000"/>
              <w:bottom w:val="single" w:sz="4" w:space="0" w:color="000000"/>
              <w:right w:val="single" w:sz="4" w:space="0" w:color="000000"/>
            </w:tcBorders>
            <w:shd w:val="clear" w:color="auto" w:fill="auto"/>
          </w:tcPr>
          <w:p w14:paraId="75E6AAC9" w14:textId="77777777" w:rsidR="00747BB5" w:rsidRPr="009F1D14" w:rsidRDefault="00747BB5" w:rsidP="005B3030">
            <w:pPr>
              <w:pStyle w:val="TableEntry"/>
              <w:snapToGrid w:val="0"/>
              <w:rPr>
                <w:sz w:val="24"/>
                <w:szCs w:val="24"/>
              </w:rPr>
            </w:pPr>
            <w:r w:rsidRPr="009F1D14">
              <w:rPr>
                <w:sz w:val="24"/>
                <w:szCs w:val="24"/>
              </w:rPr>
              <w:t xml:space="preserve">Required for consistent time-stamping of </w:t>
            </w:r>
            <w:r>
              <w:rPr>
                <w:sz w:val="24"/>
                <w:szCs w:val="24"/>
              </w:rPr>
              <w:t>the PHMR content module</w:t>
            </w:r>
            <w:r w:rsidRPr="009F1D14">
              <w:rPr>
                <w:sz w:val="24"/>
                <w:szCs w:val="24"/>
              </w:rPr>
              <w:t>.</w:t>
            </w:r>
          </w:p>
        </w:tc>
      </w:tr>
    </w:tbl>
    <w:p w14:paraId="14CEAFD5" w14:textId="77777777" w:rsidR="00747BB5" w:rsidRPr="003651D9" w:rsidRDefault="00747BB5" w:rsidP="00597DB2">
      <w:pPr>
        <w:pStyle w:val="BodyText"/>
      </w:pPr>
    </w:p>
    <w:p w14:paraId="583C3D2B" w14:textId="77777777" w:rsidR="00FF4C4E" w:rsidRPr="003651D9" w:rsidRDefault="00FF4C4E" w:rsidP="00503AE1">
      <w:pPr>
        <w:pStyle w:val="Heading3"/>
        <w:numPr>
          <w:ilvl w:val="0"/>
          <w:numId w:val="0"/>
        </w:numPr>
        <w:rPr>
          <w:bCs/>
          <w:noProof w:val="0"/>
        </w:rPr>
      </w:pPr>
      <w:bookmarkStart w:id="296" w:name="_Toc412696304"/>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296"/>
    </w:p>
    <w:p w14:paraId="1A037CB4" w14:textId="77777777" w:rsidR="008F3449" w:rsidRPr="000A66BE" w:rsidRDefault="008F3449" w:rsidP="008F3449">
      <w:pPr>
        <w:pStyle w:val="AuthorInstructions"/>
        <w:rPr>
          <w:i w:val="0"/>
        </w:rPr>
      </w:pPr>
      <w:r w:rsidRPr="000A66BE">
        <w:rPr>
          <w:i w:val="0"/>
        </w:rPr>
        <w:t xml:space="preserve">The </w:t>
      </w:r>
      <w:r>
        <w:rPr>
          <w:i w:val="0"/>
        </w:rPr>
        <w:t xml:space="preserve">RPM </w:t>
      </w:r>
      <w:r w:rsidRPr="000A66BE">
        <w:rPr>
          <w:i w:val="0"/>
        </w:rPr>
        <w:t xml:space="preserve">profile consists of the following actors: </w:t>
      </w:r>
    </w:p>
    <w:p w14:paraId="12D3D651" w14:textId="77777777" w:rsidR="008F3449" w:rsidRPr="000A66BE" w:rsidRDefault="008F3449" w:rsidP="005B3030">
      <w:pPr>
        <w:pStyle w:val="AuthorInstructions"/>
        <w:numPr>
          <w:ilvl w:val="0"/>
          <w:numId w:val="25"/>
        </w:numPr>
        <w:rPr>
          <w:i w:val="0"/>
        </w:rPr>
      </w:pPr>
      <w:r w:rsidRPr="000A66BE">
        <w:rPr>
          <w:i w:val="0"/>
        </w:rPr>
        <w:t>Device Observation Source actor which is typically the Personal Health Device (PHD) sensor</w:t>
      </w:r>
    </w:p>
    <w:p w14:paraId="63D19B7E" w14:textId="77777777" w:rsidR="008F3449" w:rsidRPr="000A66BE" w:rsidRDefault="00452A51" w:rsidP="005B3030">
      <w:pPr>
        <w:pStyle w:val="AuthorInstructions"/>
        <w:numPr>
          <w:ilvl w:val="0"/>
          <w:numId w:val="25"/>
        </w:numPr>
        <w:rPr>
          <w:i w:val="0"/>
        </w:rPr>
      </w:pPr>
      <w:r>
        <w:rPr>
          <w:i w:val="0"/>
        </w:rPr>
        <w:t>Sensor Data</w:t>
      </w:r>
      <w:r w:rsidR="008F3449" w:rsidRPr="000A66BE">
        <w:rPr>
          <w:i w:val="0"/>
        </w:rPr>
        <w:t xml:space="preserve"> Consumer actor that receives the data from the sensor device. In this profile, the </w:t>
      </w:r>
      <w:r>
        <w:rPr>
          <w:i w:val="0"/>
        </w:rPr>
        <w:t>Sensor Data</w:t>
      </w:r>
      <w:r w:rsidRPr="000A66BE">
        <w:rPr>
          <w:i w:val="0"/>
        </w:rPr>
        <w:t xml:space="preserve"> </w:t>
      </w:r>
      <w:r w:rsidR="008F3449" w:rsidRPr="000A66BE">
        <w:rPr>
          <w:i w:val="0"/>
        </w:rPr>
        <w:t xml:space="preserve">Consumer must be grouped with either a </w:t>
      </w:r>
      <w:ins w:id="297" w:author="Brian" w:date="2015-03-11T11:43:00Z">
        <w:r w:rsidR="0093216B">
          <w:rPr>
            <w:i w:val="0"/>
          </w:rPr>
          <w:t>Device Observation Reporter</w:t>
        </w:r>
      </w:ins>
      <w:del w:id="298" w:author="Brian" w:date="2015-03-11T11:43:00Z">
        <w:r w:rsidR="008F3449" w:rsidRPr="000A66BE" w:rsidDel="0093216B">
          <w:rPr>
            <w:i w:val="0"/>
          </w:rPr>
          <w:delText>Clinical Data Source</w:delText>
        </w:r>
      </w:del>
      <w:r w:rsidR="008F3449" w:rsidRPr="000A66BE">
        <w:rPr>
          <w:i w:val="0"/>
        </w:rPr>
        <w:t xml:space="preserve"> or Content Creator actor.</w:t>
      </w:r>
    </w:p>
    <w:p w14:paraId="7B472835" w14:textId="77777777" w:rsidR="008F3449" w:rsidRPr="000A66BE" w:rsidRDefault="008F3449" w:rsidP="005B3030">
      <w:pPr>
        <w:pStyle w:val="AuthorInstructions"/>
        <w:numPr>
          <w:ilvl w:val="0"/>
          <w:numId w:val="25"/>
        </w:numPr>
        <w:rPr>
          <w:i w:val="0"/>
        </w:rPr>
      </w:pPr>
      <w:del w:id="299" w:author="Brian" w:date="2015-03-11T11:43:00Z">
        <w:r w:rsidRPr="000A66BE" w:rsidDel="0093216B">
          <w:rPr>
            <w:i w:val="0"/>
          </w:rPr>
          <w:delText xml:space="preserve">Clinical Data Source </w:delText>
        </w:r>
      </w:del>
      <w:ins w:id="300" w:author="Brian" w:date="2015-03-11T11:42:00Z">
        <w:r w:rsidR="0093216B">
          <w:rPr>
            <w:i w:val="0"/>
          </w:rPr>
          <w:t xml:space="preserve">Device Observation Reporter </w:t>
        </w:r>
      </w:ins>
      <w:r w:rsidRPr="000A66BE">
        <w:rPr>
          <w:i w:val="0"/>
        </w:rPr>
        <w:t xml:space="preserve">actor that generates a PCD-01 document from the </w:t>
      </w:r>
      <w:del w:id="301" w:author="Brian" w:date="2015-03-11T14:06:00Z">
        <w:r w:rsidRPr="000A66BE" w:rsidDel="00BE3C9C">
          <w:rPr>
            <w:i w:val="0"/>
          </w:rPr>
          <w:delText>PHCA</w:delText>
        </w:r>
      </w:del>
      <w:ins w:id="302" w:author="Brian" w:date="2015-03-11T14:06:00Z">
        <w:r w:rsidR="00BE3C9C">
          <w:rPr>
            <w:i w:val="0"/>
          </w:rPr>
          <w:t>PCHA</w:t>
        </w:r>
      </w:ins>
      <w:r w:rsidRPr="000A66BE">
        <w:rPr>
          <w:i w:val="0"/>
        </w:rPr>
        <w:t xml:space="preserve"> data</w:t>
      </w:r>
    </w:p>
    <w:p w14:paraId="73DE679F" w14:textId="77777777" w:rsidR="008F3449" w:rsidRPr="000A66BE" w:rsidRDefault="008F3449" w:rsidP="005B3030">
      <w:pPr>
        <w:pStyle w:val="AuthorInstructions"/>
        <w:numPr>
          <w:ilvl w:val="0"/>
          <w:numId w:val="25"/>
        </w:numPr>
        <w:rPr>
          <w:i w:val="0"/>
        </w:rPr>
      </w:pPr>
      <w:del w:id="303" w:author="Brian" w:date="2015-03-11T11:43:00Z">
        <w:r w:rsidRPr="000A66BE" w:rsidDel="0093216B">
          <w:rPr>
            <w:i w:val="0"/>
          </w:rPr>
          <w:delText>Clinical Data</w:delText>
        </w:r>
      </w:del>
      <w:ins w:id="304" w:author="Brian" w:date="2015-03-11T11:43:00Z">
        <w:r w:rsidR="0093216B">
          <w:rPr>
            <w:i w:val="0"/>
          </w:rPr>
          <w:t>Device Observation</w:t>
        </w:r>
      </w:ins>
      <w:r w:rsidRPr="000A66BE">
        <w:rPr>
          <w:i w:val="0"/>
        </w:rPr>
        <w:t xml:space="preserve"> Consumer actor that receives clinical data from the </w:t>
      </w:r>
      <w:ins w:id="305" w:author="Brian" w:date="2015-03-11T11:53:00Z">
        <w:r w:rsidR="0093216B">
          <w:rPr>
            <w:i w:val="0"/>
          </w:rPr>
          <w:t xml:space="preserve">Device Observation Reporter </w:t>
        </w:r>
      </w:ins>
      <w:del w:id="306" w:author="Brian" w:date="2015-03-11T11:53:00Z">
        <w:r w:rsidRPr="000A66BE" w:rsidDel="0093216B">
          <w:rPr>
            <w:i w:val="0"/>
          </w:rPr>
          <w:delText xml:space="preserve">Clinical Data Source </w:delText>
        </w:r>
      </w:del>
      <w:r w:rsidRPr="000A66BE">
        <w:rPr>
          <w:i w:val="0"/>
        </w:rPr>
        <w:t xml:space="preserve">actor. In this profile the </w:t>
      </w:r>
      <w:del w:id="307" w:author="Brian" w:date="2015-03-11T11:43:00Z">
        <w:r w:rsidRPr="000A66BE" w:rsidDel="0093216B">
          <w:rPr>
            <w:i w:val="0"/>
          </w:rPr>
          <w:delText>Clinical Data</w:delText>
        </w:r>
      </w:del>
      <w:ins w:id="308" w:author="Brian" w:date="2015-03-11T11:43:00Z">
        <w:r w:rsidR="0093216B">
          <w:rPr>
            <w:i w:val="0"/>
          </w:rPr>
          <w:t>Device Observation</w:t>
        </w:r>
      </w:ins>
      <w:r w:rsidRPr="000A66BE">
        <w:rPr>
          <w:i w:val="0"/>
        </w:rPr>
        <w:t xml:space="preserve"> Consumer actor is typically grouped with a Content Creator actor</w:t>
      </w:r>
      <w:r>
        <w:rPr>
          <w:i w:val="0"/>
        </w:rPr>
        <w:t xml:space="preserve"> that creates PHMR content modules</w:t>
      </w:r>
      <w:r w:rsidRPr="000A66BE">
        <w:rPr>
          <w:i w:val="0"/>
        </w:rPr>
        <w:t xml:space="preserve"> from IHE PCD-01 data. However in some use cases the PCD-01 document may suffice.</w:t>
      </w:r>
    </w:p>
    <w:p w14:paraId="363A2E08" w14:textId="77777777" w:rsidR="008F3449" w:rsidRPr="000A66BE" w:rsidRDefault="008F3449" w:rsidP="005B3030">
      <w:pPr>
        <w:pStyle w:val="AuthorInstructions"/>
        <w:numPr>
          <w:ilvl w:val="0"/>
          <w:numId w:val="25"/>
        </w:numPr>
        <w:rPr>
          <w:i w:val="0"/>
        </w:rPr>
      </w:pPr>
      <w:r w:rsidRPr="000A66BE">
        <w:rPr>
          <w:i w:val="0"/>
        </w:rPr>
        <w:t xml:space="preserve">Content Creator </w:t>
      </w:r>
      <w:r>
        <w:rPr>
          <w:i w:val="0"/>
        </w:rPr>
        <w:t>actor that generates a PHMR content module</w:t>
      </w:r>
      <w:r w:rsidRPr="000A66BE">
        <w:rPr>
          <w:i w:val="0"/>
        </w:rPr>
        <w:t xml:space="preserve"> and makes that Content available to a Content Consumer.</w:t>
      </w:r>
    </w:p>
    <w:p w14:paraId="7104B8B4" w14:textId="77777777" w:rsidR="008F3449" w:rsidRPr="000A66BE" w:rsidRDefault="008F3449" w:rsidP="005B3030">
      <w:pPr>
        <w:pStyle w:val="AuthorInstructions"/>
        <w:numPr>
          <w:ilvl w:val="0"/>
          <w:numId w:val="25"/>
        </w:numPr>
        <w:rPr>
          <w:i w:val="0"/>
        </w:rPr>
      </w:pPr>
      <w:r w:rsidRPr="000A66BE">
        <w:rPr>
          <w:i w:val="0"/>
        </w:rPr>
        <w:t xml:space="preserve">Content Consumer actor that receives a PHMR </w:t>
      </w:r>
      <w:r>
        <w:rPr>
          <w:i w:val="0"/>
        </w:rPr>
        <w:t>content module</w:t>
      </w:r>
      <w:r w:rsidRPr="000A66BE">
        <w:rPr>
          <w:i w:val="0"/>
        </w:rPr>
        <w:t>.</w:t>
      </w:r>
    </w:p>
    <w:p w14:paraId="5D2EBC63" w14:textId="77777777" w:rsidR="008F3449" w:rsidRPr="000A66BE" w:rsidRDefault="008F3449" w:rsidP="008F3449">
      <w:pPr>
        <w:pStyle w:val="AuthorInstructions"/>
        <w:rPr>
          <w:i w:val="0"/>
        </w:rPr>
      </w:pPr>
      <w:r w:rsidRPr="000A66BE">
        <w:rPr>
          <w:i w:val="0"/>
        </w:rPr>
        <w:t xml:space="preserve">A manufacturer implementing </w:t>
      </w:r>
      <w:r>
        <w:rPr>
          <w:i w:val="0"/>
        </w:rPr>
        <w:t>components</w:t>
      </w:r>
      <w:r w:rsidRPr="000A66BE">
        <w:rPr>
          <w:i w:val="0"/>
        </w:rPr>
        <w:t xml:space="preserve"> that claim conformance to this profile could consist of one of the following </w:t>
      </w:r>
      <w:r>
        <w:rPr>
          <w:i w:val="0"/>
        </w:rPr>
        <w:t>actor</w:t>
      </w:r>
      <w:r w:rsidRPr="000A66BE">
        <w:rPr>
          <w:i w:val="0"/>
        </w:rPr>
        <w:t>s</w:t>
      </w:r>
      <w:r>
        <w:rPr>
          <w:i w:val="0"/>
        </w:rPr>
        <w:t xml:space="preserve"> or actor groups:</w:t>
      </w:r>
    </w:p>
    <w:p w14:paraId="64FE0A7D" w14:textId="77777777" w:rsidR="008F3449" w:rsidRPr="000A66BE" w:rsidRDefault="008F3449" w:rsidP="005B3030">
      <w:pPr>
        <w:pStyle w:val="AuthorInstructions"/>
        <w:numPr>
          <w:ilvl w:val="0"/>
          <w:numId w:val="22"/>
        </w:numPr>
        <w:rPr>
          <w:i w:val="0"/>
        </w:rPr>
      </w:pPr>
      <w:r w:rsidRPr="000A66BE">
        <w:rPr>
          <w:i w:val="0"/>
        </w:rPr>
        <w:t>A Device Observation Source</w:t>
      </w:r>
    </w:p>
    <w:p w14:paraId="00E5462A" w14:textId="77777777" w:rsidR="008F3449" w:rsidRPr="000A66BE" w:rsidRDefault="008F3449" w:rsidP="005B3030">
      <w:pPr>
        <w:pStyle w:val="AuthorInstructions"/>
        <w:numPr>
          <w:ilvl w:val="0"/>
          <w:numId w:val="22"/>
        </w:numPr>
        <w:rPr>
          <w:i w:val="0"/>
        </w:rPr>
      </w:pPr>
      <w:r w:rsidRPr="000A66BE">
        <w:rPr>
          <w:i w:val="0"/>
        </w:rPr>
        <w:t xml:space="preserve">A </w:t>
      </w:r>
      <w:r w:rsidR="00452A51">
        <w:rPr>
          <w:i w:val="0"/>
        </w:rPr>
        <w:t>Sensor Data</w:t>
      </w:r>
      <w:r w:rsidRPr="000A66BE">
        <w:rPr>
          <w:i w:val="0"/>
        </w:rPr>
        <w:t xml:space="preserve"> Consumer grouped with a </w:t>
      </w:r>
      <w:ins w:id="309" w:author="Brian" w:date="2015-03-11T11:43:00Z">
        <w:r w:rsidR="0093216B">
          <w:rPr>
            <w:i w:val="0"/>
          </w:rPr>
          <w:t>Device Observation Reporter</w:t>
        </w:r>
      </w:ins>
      <w:del w:id="310" w:author="Brian" w:date="2015-03-11T11:43:00Z">
        <w:r w:rsidRPr="000A66BE" w:rsidDel="0093216B">
          <w:rPr>
            <w:i w:val="0"/>
          </w:rPr>
          <w:delText>Clinical Data Source</w:delText>
        </w:r>
      </w:del>
    </w:p>
    <w:p w14:paraId="76C16A2F" w14:textId="77777777" w:rsidR="008F3449" w:rsidRPr="000A66BE" w:rsidRDefault="008F3449" w:rsidP="005B3030">
      <w:pPr>
        <w:pStyle w:val="AuthorInstructions"/>
        <w:numPr>
          <w:ilvl w:val="0"/>
          <w:numId w:val="22"/>
        </w:numPr>
        <w:rPr>
          <w:i w:val="0"/>
        </w:rPr>
      </w:pPr>
      <w:r w:rsidRPr="000A66BE">
        <w:rPr>
          <w:i w:val="0"/>
        </w:rPr>
        <w:t xml:space="preserve">A </w:t>
      </w:r>
      <w:del w:id="311" w:author="Brian" w:date="2015-03-11T11:43:00Z">
        <w:r w:rsidRPr="000A66BE" w:rsidDel="0093216B">
          <w:rPr>
            <w:i w:val="0"/>
          </w:rPr>
          <w:delText>Clinical Data</w:delText>
        </w:r>
      </w:del>
      <w:ins w:id="312" w:author="Brian" w:date="2015-03-11T11:43:00Z">
        <w:r w:rsidR="0093216B">
          <w:rPr>
            <w:i w:val="0"/>
          </w:rPr>
          <w:t>Device Observation Reporter</w:t>
        </w:r>
      </w:ins>
      <w:r w:rsidRPr="000A66BE">
        <w:rPr>
          <w:i w:val="0"/>
        </w:rPr>
        <w:t xml:space="preserve"> Consumer grouped with a Content Creator</w:t>
      </w:r>
    </w:p>
    <w:p w14:paraId="75137E5D" w14:textId="77777777" w:rsidR="008F3449" w:rsidRPr="000A66BE" w:rsidRDefault="008F3449" w:rsidP="005B3030">
      <w:pPr>
        <w:pStyle w:val="AuthorInstructions"/>
        <w:numPr>
          <w:ilvl w:val="0"/>
          <w:numId w:val="22"/>
        </w:numPr>
        <w:rPr>
          <w:i w:val="0"/>
        </w:rPr>
      </w:pPr>
      <w:r w:rsidRPr="000A66BE">
        <w:rPr>
          <w:i w:val="0"/>
        </w:rPr>
        <w:lastRenderedPageBreak/>
        <w:t>A Content Consumer capable of reading a PHMR</w:t>
      </w:r>
    </w:p>
    <w:p w14:paraId="07E3B3BE" w14:textId="77777777" w:rsidR="008F3449" w:rsidRPr="000A66BE" w:rsidRDefault="008F3449" w:rsidP="005B3030">
      <w:pPr>
        <w:pStyle w:val="AuthorInstructions"/>
        <w:numPr>
          <w:ilvl w:val="0"/>
          <w:numId w:val="22"/>
        </w:numPr>
        <w:rPr>
          <w:i w:val="0"/>
        </w:rPr>
      </w:pPr>
      <w:r w:rsidRPr="000A66BE">
        <w:rPr>
          <w:i w:val="0"/>
        </w:rPr>
        <w:t>A Device Observation Consumer grouped with a Content Creator</w:t>
      </w:r>
    </w:p>
    <w:p w14:paraId="45734089" w14:textId="77777777" w:rsidR="008F3449" w:rsidRPr="000A66BE" w:rsidRDefault="008F3449" w:rsidP="005B3030">
      <w:pPr>
        <w:pStyle w:val="AuthorInstructions"/>
        <w:numPr>
          <w:ilvl w:val="0"/>
          <w:numId w:val="22"/>
        </w:numPr>
        <w:rPr>
          <w:i w:val="0"/>
        </w:rPr>
      </w:pPr>
      <w:r w:rsidRPr="000A66BE">
        <w:rPr>
          <w:i w:val="0"/>
        </w:rPr>
        <w:t xml:space="preserve">A sensor acting as a </w:t>
      </w:r>
      <w:ins w:id="313" w:author="Brian" w:date="2015-03-11T11:53:00Z">
        <w:r w:rsidR="0093216B">
          <w:rPr>
            <w:i w:val="0"/>
          </w:rPr>
          <w:t>Device Observation Reporter</w:t>
        </w:r>
      </w:ins>
      <w:del w:id="314" w:author="Brian" w:date="2015-03-11T11:53:00Z">
        <w:r w:rsidRPr="000A66BE" w:rsidDel="0093216B">
          <w:rPr>
            <w:i w:val="0"/>
          </w:rPr>
          <w:delText>Clinical Data Source</w:delText>
        </w:r>
      </w:del>
    </w:p>
    <w:p w14:paraId="717FB0AB" w14:textId="77777777" w:rsidR="008F3449" w:rsidRPr="000A66BE" w:rsidRDefault="008F3449" w:rsidP="005B3030">
      <w:pPr>
        <w:pStyle w:val="AuthorInstructions"/>
        <w:numPr>
          <w:ilvl w:val="0"/>
          <w:numId w:val="22"/>
        </w:numPr>
        <w:rPr>
          <w:i w:val="0"/>
        </w:rPr>
      </w:pPr>
      <w:r w:rsidRPr="000A66BE">
        <w:rPr>
          <w:i w:val="0"/>
        </w:rPr>
        <w:t>A sensor acting as a Content Creator</w:t>
      </w:r>
    </w:p>
    <w:p w14:paraId="4AA97559" w14:textId="77777777" w:rsidR="008F3449" w:rsidRPr="000A66BE" w:rsidRDefault="008F3449" w:rsidP="008F3449">
      <w:pPr>
        <w:pStyle w:val="AuthorInstructions"/>
        <w:rPr>
          <w:i w:val="0"/>
        </w:rPr>
      </w:pPr>
      <w:r w:rsidRPr="000A66BE">
        <w:rPr>
          <w:i w:val="0"/>
        </w:rPr>
        <w:t xml:space="preserve">These seven </w:t>
      </w:r>
      <w:r>
        <w:rPr>
          <w:i w:val="0"/>
        </w:rPr>
        <w:t>component</w:t>
      </w:r>
      <w:r w:rsidRPr="000A66BE">
        <w:rPr>
          <w:i w:val="0"/>
        </w:rPr>
        <w:t xml:space="preserve">s do not rule out an implementation where a manufacturer implements, for example, a </w:t>
      </w:r>
      <w:r w:rsidR="00452A51">
        <w:rPr>
          <w:i w:val="0"/>
        </w:rPr>
        <w:t>Sensor Data</w:t>
      </w:r>
      <w:r w:rsidRPr="000A66BE">
        <w:rPr>
          <w:i w:val="0"/>
        </w:rPr>
        <w:t xml:space="preserve"> Consumer grouped with both a </w:t>
      </w:r>
      <w:ins w:id="315" w:author="Brian" w:date="2015-03-11T11:44:00Z">
        <w:r w:rsidR="0093216B">
          <w:rPr>
            <w:i w:val="0"/>
          </w:rPr>
          <w:t xml:space="preserve">Device Observation Reporter </w:t>
        </w:r>
      </w:ins>
      <w:del w:id="316" w:author="Brian" w:date="2015-03-11T11:44:00Z">
        <w:r w:rsidRPr="000A66BE" w:rsidDel="0093216B">
          <w:rPr>
            <w:i w:val="0"/>
          </w:rPr>
          <w:delText xml:space="preserve">Clinical Data Source </w:delText>
        </w:r>
      </w:del>
      <w:r w:rsidRPr="000A66BE">
        <w:rPr>
          <w:i w:val="0"/>
        </w:rPr>
        <w:t xml:space="preserve">and Content Creator. Such a </w:t>
      </w:r>
      <w:r>
        <w:rPr>
          <w:i w:val="0"/>
        </w:rPr>
        <w:t>component</w:t>
      </w:r>
      <w:r w:rsidRPr="000A66BE">
        <w:rPr>
          <w:i w:val="0"/>
        </w:rPr>
        <w:t xml:space="preserve"> could provide both a PCD-01 </w:t>
      </w:r>
      <w:r>
        <w:rPr>
          <w:i w:val="0"/>
        </w:rPr>
        <w:t xml:space="preserve">document </w:t>
      </w:r>
      <w:r w:rsidRPr="000A66BE">
        <w:rPr>
          <w:i w:val="0"/>
        </w:rPr>
        <w:t xml:space="preserve">and/or PHMR </w:t>
      </w:r>
      <w:r>
        <w:rPr>
          <w:i w:val="0"/>
        </w:rPr>
        <w:t>content module</w:t>
      </w:r>
      <w:r w:rsidRPr="000A66BE">
        <w:rPr>
          <w:i w:val="0"/>
        </w:rPr>
        <w:t>.</w:t>
      </w:r>
    </w:p>
    <w:p w14:paraId="6207C074" w14:textId="77777777" w:rsidR="008F3449" w:rsidRDefault="008F3449" w:rsidP="008F3449">
      <w:pPr>
        <w:pStyle w:val="AuthorInstructions"/>
        <w:rPr>
          <w:i w:val="0"/>
          <w:color w:val="FF0000"/>
        </w:rPr>
      </w:pPr>
      <w:r w:rsidRPr="000A66BE">
        <w:rPr>
          <w:i w:val="0"/>
        </w:rPr>
        <w:t xml:space="preserve">Due to resource requirements, costs, and maintenance efforts, it is envisioned that the most common set of </w:t>
      </w:r>
      <w:r>
        <w:rPr>
          <w:i w:val="0"/>
        </w:rPr>
        <w:t>component</w:t>
      </w:r>
      <w:r w:rsidRPr="000A66BE">
        <w:rPr>
          <w:i w:val="0"/>
        </w:rPr>
        <w:t xml:space="preserve">s satisfying the end-to-end nature of this profile will consist of one or more Device Observation Source </w:t>
      </w:r>
      <w:r>
        <w:rPr>
          <w:i w:val="0"/>
        </w:rPr>
        <w:t>component</w:t>
      </w:r>
      <w:r w:rsidRPr="000A66BE">
        <w:rPr>
          <w:i w:val="0"/>
        </w:rPr>
        <w:t xml:space="preserve">s and a </w:t>
      </w:r>
      <w:r w:rsidR="00452A51">
        <w:rPr>
          <w:i w:val="0"/>
        </w:rPr>
        <w:t>Sensor Data</w:t>
      </w:r>
      <w:r w:rsidRPr="000A66BE">
        <w:rPr>
          <w:i w:val="0"/>
        </w:rPr>
        <w:t xml:space="preserve"> Consumer grouped with a </w:t>
      </w:r>
      <w:ins w:id="317" w:author="Brian" w:date="2015-03-11T11:44:00Z">
        <w:r w:rsidR="0093216B">
          <w:rPr>
            <w:i w:val="0"/>
          </w:rPr>
          <w:t xml:space="preserve">Device Observation Reporter </w:t>
        </w:r>
      </w:ins>
      <w:del w:id="318" w:author="Brian" w:date="2015-03-11T11:44:00Z">
        <w:r w:rsidRPr="000A66BE" w:rsidDel="0093216B">
          <w:rPr>
            <w:i w:val="0"/>
          </w:rPr>
          <w:delText xml:space="preserve">Clinical Data Source </w:delText>
        </w:r>
      </w:del>
      <w:r>
        <w:rPr>
          <w:i w:val="0"/>
        </w:rPr>
        <w:t>component</w:t>
      </w:r>
      <w:r w:rsidRPr="000A66BE">
        <w:rPr>
          <w:i w:val="0"/>
        </w:rPr>
        <w:t xml:space="preserve"> for each patient, and a </w:t>
      </w:r>
      <w:del w:id="319" w:author="Brian" w:date="2015-03-11T11:44:00Z">
        <w:r w:rsidRPr="000A66BE" w:rsidDel="0093216B">
          <w:rPr>
            <w:i w:val="0"/>
          </w:rPr>
          <w:delText>Clinical Data</w:delText>
        </w:r>
      </w:del>
      <w:ins w:id="320" w:author="Brian" w:date="2015-03-11T11:44:00Z">
        <w:r w:rsidR="0093216B">
          <w:rPr>
            <w:i w:val="0"/>
          </w:rPr>
          <w:t>Device Observation</w:t>
        </w:r>
      </w:ins>
      <w:r w:rsidRPr="000A66BE">
        <w:rPr>
          <w:i w:val="0"/>
        </w:rPr>
        <w:t xml:space="preserve"> Consumer grouped with a Content Creator </w:t>
      </w:r>
      <w:r>
        <w:rPr>
          <w:i w:val="0"/>
        </w:rPr>
        <w:t>component</w:t>
      </w:r>
      <w:r w:rsidRPr="000A66BE">
        <w:rPr>
          <w:i w:val="0"/>
        </w:rPr>
        <w:t xml:space="preserve"> serving several patients sharing PHMR content </w:t>
      </w:r>
      <w:r>
        <w:rPr>
          <w:i w:val="0"/>
        </w:rPr>
        <w:t xml:space="preserve">modules </w:t>
      </w:r>
      <w:r w:rsidRPr="000A66BE">
        <w:rPr>
          <w:i w:val="0"/>
        </w:rPr>
        <w:t>with several Content Consumers</w:t>
      </w:r>
      <w:r>
        <w:rPr>
          <w:i w:val="0"/>
          <w:color w:val="FF0000"/>
        </w:rPr>
        <w:t>.</w:t>
      </w:r>
    </w:p>
    <w:p w14:paraId="5E6F1C46" w14:textId="77777777" w:rsidR="008F3449" w:rsidRPr="000A66BE" w:rsidRDefault="008F3449" w:rsidP="008F3449">
      <w:pPr>
        <w:pStyle w:val="AuthorInstructions"/>
        <w:rPr>
          <w:i w:val="0"/>
        </w:rPr>
      </w:pPr>
      <w:r>
        <w:rPr>
          <w:i w:val="0"/>
        </w:rPr>
        <w:t>The three transactions involved in this profile utilize multiple transports</w:t>
      </w:r>
      <w:r w:rsidRPr="000A66BE">
        <w:rPr>
          <w:i w:val="0"/>
        </w:rPr>
        <w:t>.</w:t>
      </w:r>
    </w:p>
    <w:p w14:paraId="679C861D" w14:textId="77777777" w:rsidR="008F3449" w:rsidRPr="000A66BE" w:rsidRDefault="008F3449" w:rsidP="008F3449">
      <w:pPr>
        <w:pStyle w:val="AuthorInstructions"/>
        <w:rPr>
          <w:i w:val="0"/>
        </w:rPr>
      </w:pPr>
      <w:r w:rsidRPr="000A66BE">
        <w:rPr>
          <w:i w:val="0"/>
        </w:rPr>
        <w:t xml:space="preserve">The </w:t>
      </w:r>
      <w:del w:id="321" w:author="Brian" w:date="2015-03-11T14:06:00Z">
        <w:r w:rsidRPr="000A66BE" w:rsidDel="00BE3C9C">
          <w:rPr>
            <w:i w:val="0"/>
          </w:rPr>
          <w:delText>PHCA</w:delText>
        </w:r>
      </w:del>
      <w:ins w:id="322" w:author="Brian" w:date="2015-03-11T14:06:00Z">
        <w:r w:rsidR="00BE3C9C">
          <w:rPr>
            <w:i w:val="0"/>
          </w:rPr>
          <w:t>PCHA</w:t>
        </w:r>
      </w:ins>
      <w:r w:rsidRPr="000A66BE">
        <w:rPr>
          <w:i w:val="0"/>
        </w:rPr>
        <w:t xml:space="preserve"> Data transaction </w:t>
      </w:r>
      <w:r>
        <w:rPr>
          <w:i w:val="0"/>
        </w:rPr>
        <w:t xml:space="preserve">specified by the </w:t>
      </w:r>
      <w:del w:id="323" w:author="Brian" w:date="2015-03-11T14:06:00Z">
        <w:r w:rsidDel="00BE3C9C">
          <w:rPr>
            <w:i w:val="0"/>
          </w:rPr>
          <w:delText>PHCA</w:delText>
        </w:r>
      </w:del>
      <w:ins w:id="324" w:author="Brian" w:date="2015-03-11T14:06:00Z">
        <w:r w:rsidR="00BE3C9C">
          <w:rPr>
            <w:i w:val="0"/>
          </w:rPr>
          <w:t>PCHA</w:t>
        </w:r>
      </w:ins>
      <w:r>
        <w:rPr>
          <w:i w:val="0"/>
        </w:rPr>
        <w:t xml:space="preserve"> </w:t>
      </w:r>
      <w:r w:rsidRPr="008F3449">
        <w:rPr>
          <w:i w:val="0"/>
        </w:rPr>
        <w:t>H.811 - TAN-PAN-LAN Interface</w:t>
      </w:r>
      <w:r>
        <w:rPr>
          <w:i w:val="0"/>
        </w:rPr>
        <w:t xml:space="preserve"> guidelines </w:t>
      </w:r>
      <w:r w:rsidRPr="000A66BE">
        <w:rPr>
          <w:i w:val="0"/>
        </w:rPr>
        <w:t>currently supports the following transports and protocols</w:t>
      </w:r>
    </w:p>
    <w:p w14:paraId="7AD1FAD2" w14:textId="77777777" w:rsidR="008F3449" w:rsidRPr="000A66BE" w:rsidRDefault="008F3449" w:rsidP="005B3030">
      <w:pPr>
        <w:pStyle w:val="AuthorInstructions"/>
        <w:numPr>
          <w:ilvl w:val="0"/>
          <w:numId w:val="24"/>
        </w:numPr>
        <w:rPr>
          <w:i w:val="0"/>
        </w:rPr>
      </w:pPr>
      <w:r w:rsidRPr="000A66BE">
        <w:rPr>
          <w:i w:val="0"/>
        </w:rPr>
        <w:t xml:space="preserve">IEEE </w:t>
      </w:r>
      <w:r>
        <w:rPr>
          <w:i w:val="0"/>
        </w:rPr>
        <w:t>11073-</w:t>
      </w:r>
      <w:r w:rsidRPr="000A66BE">
        <w:rPr>
          <w:i w:val="0"/>
        </w:rPr>
        <w:t>20601 packets over</w:t>
      </w:r>
    </w:p>
    <w:p w14:paraId="649046E5" w14:textId="77777777" w:rsidR="008F3449" w:rsidRPr="000A66BE" w:rsidRDefault="008F3449" w:rsidP="005B3030">
      <w:pPr>
        <w:pStyle w:val="AuthorInstructions"/>
        <w:numPr>
          <w:ilvl w:val="1"/>
          <w:numId w:val="24"/>
        </w:numPr>
        <w:rPr>
          <w:i w:val="0"/>
        </w:rPr>
      </w:pPr>
      <w:r w:rsidRPr="000A66BE">
        <w:rPr>
          <w:i w:val="0"/>
        </w:rPr>
        <w:t>HDP Bluetooth</w:t>
      </w:r>
    </w:p>
    <w:p w14:paraId="0DFC9BBB" w14:textId="77777777" w:rsidR="008F3449" w:rsidRPr="000A66BE" w:rsidRDefault="008F3449" w:rsidP="005B3030">
      <w:pPr>
        <w:pStyle w:val="AuthorInstructions"/>
        <w:numPr>
          <w:ilvl w:val="1"/>
          <w:numId w:val="24"/>
        </w:numPr>
        <w:rPr>
          <w:i w:val="0"/>
        </w:rPr>
      </w:pPr>
      <w:r w:rsidRPr="000A66BE">
        <w:rPr>
          <w:i w:val="0"/>
        </w:rPr>
        <w:t>PHCD USB</w:t>
      </w:r>
    </w:p>
    <w:p w14:paraId="2EEF14EC" w14:textId="77777777" w:rsidR="008F3449" w:rsidRPr="000A66BE" w:rsidRDefault="008F3449" w:rsidP="005B3030">
      <w:pPr>
        <w:pStyle w:val="AuthorInstructions"/>
        <w:numPr>
          <w:ilvl w:val="1"/>
          <w:numId w:val="24"/>
        </w:numPr>
        <w:rPr>
          <w:i w:val="0"/>
        </w:rPr>
      </w:pPr>
      <w:r w:rsidRPr="000A66BE">
        <w:rPr>
          <w:i w:val="0"/>
        </w:rPr>
        <w:t>ZigBee</w:t>
      </w:r>
    </w:p>
    <w:p w14:paraId="25028039" w14:textId="77777777" w:rsidR="008F3449" w:rsidRPr="000A66BE" w:rsidRDefault="008F3449" w:rsidP="005B3030">
      <w:pPr>
        <w:pStyle w:val="AuthorInstructions"/>
        <w:numPr>
          <w:ilvl w:val="1"/>
          <w:numId w:val="24"/>
        </w:numPr>
        <w:rPr>
          <w:i w:val="0"/>
        </w:rPr>
      </w:pPr>
      <w:r w:rsidRPr="000A66BE">
        <w:rPr>
          <w:i w:val="0"/>
        </w:rPr>
        <w:t>NFC</w:t>
      </w:r>
    </w:p>
    <w:p w14:paraId="6BFDC00E" w14:textId="77777777" w:rsidR="008F3449" w:rsidRPr="000A66BE" w:rsidRDefault="008F3449" w:rsidP="005B3030">
      <w:pPr>
        <w:pStyle w:val="AuthorInstructions"/>
        <w:numPr>
          <w:ilvl w:val="0"/>
          <w:numId w:val="24"/>
        </w:numPr>
        <w:rPr>
          <w:i w:val="0"/>
        </w:rPr>
      </w:pPr>
      <w:r w:rsidRPr="000A66BE">
        <w:rPr>
          <w:i w:val="0"/>
        </w:rPr>
        <w:t>Assorted Health device profiles overs Bluetooth Low Energy Attribute protocol</w:t>
      </w:r>
    </w:p>
    <w:p w14:paraId="00BDBF84" w14:textId="77777777" w:rsidR="008F3449" w:rsidRPr="000A66BE" w:rsidRDefault="008F3449" w:rsidP="008F3449">
      <w:pPr>
        <w:pStyle w:val="AuthorInstructions"/>
        <w:rPr>
          <w:i w:val="0"/>
        </w:rPr>
      </w:pPr>
      <w:r w:rsidRPr="000A66BE">
        <w:rPr>
          <w:i w:val="0"/>
        </w:rPr>
        <w:t xml:space="preserve">The </w:t>
      </w:r>
      <w:r>
        <w:rPr>
          <w:i w:val="0"/>
        </w:rPr>
        <w:t>guidelines place</w:t>
      </w:r>
      <w:r w:rsidRPr="000A66BE">
        <w:rPr>
          <w:i w:val="0"/>
        </w:rPr>
        <w:t xml:space="preserve"> further requirements upon these protocols and transports than defined in the respective IEEE 11073 20601 and corresponding specialization specifications and the Bluetooth Low Energy health device profiles and services. The Device Observation Source actor implementing this transaction must provide what is referred to as </w:t>
      </w:r>
      <w:del w:id="325" w:author="Brian" w:date="2015-03-11T14:06:00Z">
        <w:r w:rsidRPr="000A66BE" w:rsidDel="00BE3C9C">
          <w:rPr>
            <w:i w:val="0"/>
          </w:rPr>
          <w:delText>PHCA</w:delText>
        </w:r>
      </w:del>
      <w:ins w:id="326" w:author="Brian" w:date="2015-03-11T14:06:00Z">
        <w:r w:rsidR="00BE3C9C">
          <w:rPr>
            <w:i w:val="0"/>
          </w:rPr>
          <w:t>PCHA</w:t>
        </w:r>
      </w:ins>
      <w:r w:rsidRPr="000A66BE">
        <w:rPr>
          <w:i w:val="0"/>
        </w:rPr>
        <w:t xml:space="preserve"> data in this specification. The </w:t>
      </w:r>
      <w:del w:id="327" w:author="Brian" w:date="2015-03-11T14:06:00Z">
        <w:r w:rsidRPr="000A66BE" w:rsidDel="00BE3C9C">
          <w:rPr>
            <w:i w:val="0"/>
          </w:rPr>
          <w:delText>PHCA</w:delText>
        </w:r>
      </w:del>
      <w:ins w:id="328" w:author="Brian" w:date="2015-03-11T14:06:00Z">
        <w:r w:rsidR="00BE3C9C">
          <w:rPr>
            <w:i w:val="0"/>
          </w:rPr>
          <w:t>PCHA</w:t>
        </w:r>
      </w:ins>
      <w:r w:rsidRPr="000A66BE">
        <w:rPr>
          <w:i w:val="0"/>
        </w:rPr>
        <w:t xml:space="preserve"> data is required to have </w:t>
      </w:r>
      <w:r>
        <w:rPr>
          <w:i w:val="0"/>
        </w:rPr>
        <w:t xml:space="preserve">certain </w:t>
      </w:r>
      <w:r w:rsidRPr="000A66BE">
        <w:rPr>
          <w:i w:val="0"/>
        </w:rPr>
        <w:t xml:space="preserve">device information and (conditionally) timing information to allow generation of </w:t>
      </w:r>
      <w:del w:id="329" w:author="Brian" w:date="2015-03-11T11:45:00Z">
        <w:r w:rsidRPr="000A66BE" w:rsidDel="0093216B">
          <w:rPr>
            <w:i w:val="0"/>
          </w:rPr>
          <w:delText xml:space="preserve">Clinical </w:delText>
        </w:r>
      </w:del>
      <w:ins w:id="330" w:author="Brian" w:date="2015-03-11T11:45:00Z">
        <w:r w:rsidR="0093216B">
          <w:rPr>
            <w:i w:val="0"/>
          </w:rPr>
          <w:t xml:space="preserve">observation </w:t>
        </w:r>
      </w:ins>
      <w:del w:id="331" w:author="Brian" w:date="2015-03-11T11:45:00Z">
        <w:r w:rsidRPr="000A66BE" w:rsidDel="0093216B">
          <w:rPr>
            <w:i w:val="0"/>
          </w:rPr>
          <w:delText>D</w:delText>
        </w:r>
      </w:del>
      <w:ins w:id="332" w:author="Brian" w:date="2015-03-11T11:45:00Z">
        <w:r w:rsidR="0093216B">
          <w:rPr>
            <w:i w:val="0"/>
          </w:rPr>
          <w:t>d</w:t>
        </w:r>
      </w:ins>
      <w:r w:rsidRPr="000A66BE">
        <w:rPr>
          <w:i w:val="0"/>
        </w:rPr>
        <w:t xml:space="preserve">ata that can be coordinated and corrected to a UTC synchronized time source by the </w:t>
      </w:r>
      <w:r w:rsidR="00452A51">
        <w:rPr>
          <w:i w:val="0"/>
        </w:rPr>
        <w:t>Sensor Data</w:t>
      </w:r>
      <w:r w:rsidR="00452A51" w:rsidRPr="000A66BE">
        <w:rPr>
          <w:i w:val="0"/>
        </w:rPr>
        <w:t xml:space="preserve"> </w:t>
      </w:r>
      <w:r w:rsidRPr="000A66BE">
        <w:rPr>
          <w:i w:val="0"/>
        </w:rPr>
        <w:t xml:space="preserve">Consumer / </w:t>
      </w:r>
      <w:ins w:id="333" w:author="Brian" w:date="2015-03-11T11:44:00Z">
        <w:r w:rsidR="0093216B">
          <w:rPr>
            <w:i w:val="0"/>
          </w:rPr>
          <w:t xml:space="preserve">Device Observation Reporter </w:t>
        </w:r>
      </w:ins>
      <w:del w:id="334" w:author="Brian" w:date="2015-03-11T11:44:00Z">
        <w:r w:rsidRPr="000A66BE" w:rsidDel="0093216B">
          <w:rPr>
            <w:i w:val="0"/>
          </w:rPr>
          <w:delText xml:space="preserve">Clinical Data Source </w:delText>
        </w:r>
      </w:del>
      <w:r w:rsidRPr="000A66BE">
        <w:rPr>
          <w:i w:val="0"/>
        </w:rPr>
        <w:t>actor group if the Device Observation Source has not already done so. In particular, any stored measurements MUST provide a time stamp, and any Device Observation Source actor providing a timestamp in any measurement (stored or live) MUST provide its sense of current time.</w:t>
      </w:r>
    </w:p>
    <w:p w14:paraId="0A68EA1F" w14:textId="77777777" w:rsidR="008F3449" w:rsidRPr="000A66BE" w:rsidRDefault="008F3449" w:rsidP="008F3449">
      <w:pPr>
        <w:pStyle w:val="AuthorInstructions"/>
        <w:rPr>
          <w:i w:val="0"/>
        </w:rPr>
      </w:pPr>
      <w:r w:rsidRPr="000A66BE">
        <w:rPr>
          <w:i w:val="0"/>
        </w:rPr>
        <w:t xml:space="preserve">The </w:t>
      </w:r>
      <w:r>
        <w:rPr>
          <w:i w:val="0"/>
        </w:rPr>
        <w:t xml:space="preserve">PCD-01 </w:t>
      </w:r>
      <w:r w:rsidRPr="000A66BE">
        <w:rPr>
          <w:i w:val="0"/>
        </w:rPr>
        <w:t xml:space="preserve">Communicate PCD Data transaction communicates </w:t>
      </w:r>
      <w:del w:id="335" w:author="Brian" w:date="2015-03-11T11:45:00Z">
        <w:r w:rsidRPr="000A66BE" w:rsidDel="0093216B">
          <w:rPr>
            <w:i w:val="0"/>
          </w:rPr>
          <w:delText xml:space="preserve">Clinical </w:delText>
        </w:r>
      </w:del>
      <w:ins w:id="336" w:author="Brian" w:date="2015-03-11T11:45:00Z">
        <w:r w:rsidR="0093216B">
          <w:rPr>
            <w:i w:val="0"/>
          </w:rPr>
          <w:t>observation</w:t>
        </w:r>
        <w:r w:rsidR="0093216B" w:rsidRPr="000A66BE">
          <w:rPr>
            <w:i w:val="0"/>
          </w:rPr>
          <w:t xml:space="preserve"> </w:t>
        </w:r>
      </w:ins>
      <w:del w:id="337" w:author="Brian" w:date="2015-03-11T11:45:00Z">
        <w:r w:rsidRPr="000A66BE" w:rsidDel="0093216B">
          <w:rPr>
            <w:i w:val="0"/>
          </w:rPr>
          <w:delText xml:space="preserve">Data </w:delText>
        </w:r>
      </w:del>
      <w:ins w:id="338" w:author="Brian" w:date="2015-03-11T11:45:00Z">
        <w:r w:rsidR="0093216B">
          <w:rPr>
            <w:i w:val="0"/>
          </w:rPr>
          <w:t>d</w:t>
        </w:r>
        <w:r w:rsidR="0093216B" w:rsidRPr="000A66BE">
          <w:rPr>
            <w:i w:val="0"/>
          </w:rPr>
          <w:t xml:space="preserve">ata </w:t>
        </w:r>
      </w:ins>
      <w:r w:rsidRPr="000A66BE">
        <w:rPr>
          <w:i w:val="0"/>
        </w:rPr>
        <w:t xml:space="preserve">in the form of a PCD-01 document to an appropriate consumer.  </w:t>
      </w:r>
      <w:r>
        <w:rPr>
          <w:i w:val="0"/>
        </w:rPr>
        <w:t xml:space="preserve">The </w:t>
      </w:r>
      <w:r w:rsidRPr="000A66BE">
        <w:rPr>
          <w:i w:val="0"/>
        </w:rPr>
        <w:t>transaction uses one of the following transport methods:</w:t>
      </w:r>
    </w:p>
    <w:p w14:paraId="75EA5F75" w14:textId="77777777" w:rsidR="008F3449" w:rsidRPr="000A66BE" w:rsidRDefault="008F3449" w:rsidP="005B3030">
      <w:pPr>
        <w:pStyle w:val="AuthorInstructions"/>
        <w:numPr>
          <w:ilvl w:val="0"/>
          <w:numId w:val="23"/>
        </w:numPr>
        <w:rPr>
          <w:i w:val="0"/>
        </w:rPr>
      </w:pPr>
      <w:r w:rsidRPr="000A66BE">
        <w:rPr>
          <w:i w:val="0"/>
        </w:rPr>
        <w:t xml:space="preserve">Continua </w:t>
      </w:r>
      <w:del w:id="339" w:author="Brian" w:date="2015-03-11T14:06:00Z">
        <w:r w:rsidRPr="000A66BE" w:rsidDel="00BE3C9C">
          <w:rPr>
            <w:i w:val="0"/>
          </w:rPr>
          <w:delText>PHCA</w:delText>
        </w:r>
      </w:del>
      <w:ins w:id="340" w:author="Brian" w:date="2015-03-11T14:06:00Z">
        <w:r w:rsidR="00BE3C9C">
          <w:rPr>
            <w:i w:val="0"/>
          </w:rPr>
          <w:t>PCHA</w:t>
        </w:r>
      </w:ins>
      <w:r w:rsidRPr="000A66BE">
        <w:rPr>
          <w:i w:val="0"/>
        </w:rPr>
        <w:t xml:space="preserve"> hData Observation-Upload</w:t>
      </w:r>
    </w:p>
    <w:p w14:paraId="3B5CF9B0" w14:textId="77777777" w:rsidR="008F3449" w:rsidRPr="000A66BE" w:rsidRDefault="008F3449" w:rsidP="005B3030">
      <w:pPr>
        <w:pStyle w:val="AuthorInstructions"/>
        <w:numPr>
          <w:ilvl w:val="0"/>
          <w:numId w:val="23"/>
        </w:numPr>
        <w:rPr>
          <w:i w:val="0"/>
        </w:rPr>
      </w:pPr>
      <w:r w:rsidRPr="000A66BE">
        <w:rPr>
          <w:i w:val="0"/>
        </w:rPr>
        <w:lastRenderedPageBreak/>
        <w:t xml:space="preserve">Continua </w:t>
      </w:r>
      <w:del w:id="341" w:author="Brian" w:date="2015-03-11T14:06:00Z">
        <w:r w:rsidRPr="000A66BE" w:rsidDel="00BE3C9C">
          <w:rPr>
            <w:i w:val="0"/>
          </w:rPr>
          <w:delText>PHCA</w:delText>
        </w:r>
      </w:del>
      <w:ins w:id="342" w:author="Brian" w:date="2015-03-11T14:06:00Z">
        <w:r w:rsidR="00BE3C9C">
          <w:rPr>
            <w:i w:val="0"/>
          </w:rPr>
          <w:t>PCHA</w:t>
        </w:r>
      </w:ins>
      <w:r w:rsidRPr="000A66BE">
        <w:rPr>
          <w:i w:val="0"/>
        </w:rPr>
        <w:t xml:space="preserve"> SOAP Observation-Upload</w:t>
      </w:r>
    </w:p>
    <w:p w14:paraId="78E39FA3" w14:textId="77777777" w:rsidR="008F3449" w:rsidRPr="000A66BE" w:rsidRDefault="008F3449" w:rsidP="008F3449">
      <w:pPr>
        <w:pStyle w:val="AuthorInstructions"/>
        <w:rPr>
          <w:i w:val="0"/>
        </w:rPr>
      </w:pPr>
      <w:r>
        <w:rPr>
          <w:i w:val="0"/>
        </w:rPr>
        <w:t xml:space="preserve">As specified in the  </w:t>
      </w:r>
      <w:del w:id="343" w:author="Brian" w:date="2015-03-11T14:06:00Z">
        <w:r w:rsidDel="00BE3C9C">
          <w:rPr>
            <w:i w:val="0"/>
          </w:rPr>
          <w:delText>PHCA</w:delText>
        </w:r>
      </w:del>
      <w:ins w:id="344" w:author="Brian" w:date="2015-03-11T14:06:00Z">
        <w:r w:rsidR="00BE3C9C">
          <w:rPr>
            <w:i w:val="0"/>
          </w:rPr>
          <w:t>PCHA</w:t>
        </w:r>
      </w:ins>
      <w:r>
        <w:rPr>
          <w:i w:val="0"/>
        </w:rPr>
        <w:t xml:space="preserve"> </w:t>
      </w:r>
      <w:r w:rsidRPr="008F3449">
        <w:rPr>
          <w:i w:val="0"/>
        </w:rPr>
        <w:t xml:space="preserve">H.812.1 - Observation Upload </w:t>
      </w:r>
      <w:r>
        <w:rPr>
          <w:i w:val="0"/>
        </w:rPr>
        <w:t xml:space="preserve">and </w:t>
      </w:r>
      <w:del w:id="345" w:author="Brian" w:date="2015-03-11T14:06:00Z">
        <w:r w:rsidDel="00BE3C9C">
          <w:rPr>
            <w:i w:val="0"/>
          </w:rPr>
          <w:delText>PHCA</w:delText>
        </w:r>
      </w:del>
      <w:ins w:id="346" w:author="Brian" w:date="2015-03-11T14:06:00Z">
        <w:r w:rsidR="00BE3C9C">
          <w:rPr>
            <w:i w:val="0"/>
          </w:rPr>
          <w:t>PCHA</w:t>
        </w:r>
      </w:ins>
      <w:r>
        <w:rPr>
          <w:i w:val="0"/>
        </w:rPr>
        <w:t xml:space="preserve"> </w:t>
      </w:r>
      <w:r w:rsidRPr="008F3449">
        <w:rPr>
          <w:i w:val="0"/>
        </w:rPr>
        <w:t>H.812 - WAN Interface</w:t>
      </w:r>
      <w:r>
        <w:rPr>
          <w:i w:val="0"/>
        </w:rPr>
        <w:t xml:space="preserve"> guidelines. </w:t>
      </w:r>
      <w:r w:rsidRPr="000A66BE">
        <w:rPr>
          <w:i w:val="0"/>
        </w:rPr>
        <w:t xml:space="preserve">The SOAP Observation-Upload uses the web services based IHE CommunicatePCDData SOAP action over TLS authenticated with SAML. The hData Observation-Upload uses </w:t>
      </w:r>
      <w:r>
        <w:rPr>
          <w:i w:val="0"/>
        </w:rPr>
        <w:t xml:space="preserve">RESTful transports over </w:t>
      </w:r>
      <w:r w:rsidRPr="000A66BE">
        <w:rPr>
          <w:i w:val="0"/>
        </w:rPr>
        <w:t>TLS authenticated by oAuth. How the SAML or oAuth token</w:t>
      </w:r>
      <w:r>
        <w:rPr>
          <w:i w:val="0"/>
        </w:rPr>
        <w:t>s</w:t>
      </w:r>
      <w:r w:rsidRPr="000A66BE">
        <w:rPr>
          <w:i w:val="0"/>
        </w:rPr>
        <w:t xml:space="preserve"> are obtained is not specified by th</w:t>
      </w:r>
      <w:r>
        <w:rPr>
          <w:i w:val="0"/>
        </w:rPr>
        <w:t>is profile</w:t>
      </w:r>
      <w:r w:rsidRPr="000A66BE">
        <w:rPr>
          <w:i w:val="0"/>
        </w:rPr>
        <w:t xml:space="preserve"> but is a business decision made by the communicating partners.</w:t>
      </w:r>
    </w:p>
    <w:p w14:paraId="4F703417" w14:textId="77777777" w:rsidR="008F3449" w:rsidRDefault="008F3449" w:rsidP="008F3449">
      <w:pPr>
        <w:pStyle w:val="AuthorInstructions"/>
      </w:pPr>
      <w:r w:rsidRPr="000A66BE">
        <w:rPr>
          <w:i w:val="0"/>
        </w:rPr>
        <w:t xml:space="preserve">The PCC Document Sharing transaction </w:t>
      </w:r>
      <w:r>
        <w:rPr>
          <w:i w:val="0"/>
        </w:rPr>
        <w:t xml:space="preserve">uses the transport methods specified by the </w:t>
      </w:r>
      <w:del w:id="347" w:author="Brian" w:date="2015-03-11T14:06:00Z">
        <w:r w:rsidDel="00BE3C9C">
          <w:rPr>
            <w:i w:val="0"/>
          </w:rPr>
          <w:delText>PHCA</w:delText>
        </w:r>
      </w:del>
      <w:ins w:id="348" w:author="Brian" w:date="2015-03-11T14:06:00Z">
        <w:r w:rsidR="00BE3C9C">
          <w:rPr>
            <w:i w:val="0"/>
          </w:rPr>
          <w:t>PCHA</w:t>
        </w:r>
      </w:ins>
      <w:r>
        <w:rPr>
          <w:i w:val="0"/>
        </w:rPr>
        <w:t xml:space="preserve"> </w:t>
      </w:r>
      <w:r w:rsidRPr="008F3449">
        <w:rPr>
          <w:i w:val="0"/>
        </w:rPr>
        <w:t>H.813 - HRN Interface</w:t>
      </w:r>
      <w:r>
        <w:rPr>
          <w:i w:val="0"/>
        </w:rPr>
        <w:t xml:space="preserve"> guidelines. These transports</w:t>
      </w:r>
      <w:r w:rsidRPr="000A66BE">
        <w:rPr>
          <w:i w:val="0"/>
        </w:rPr>
        <w:t xml:space="preserve"> communicate the PHMR C-CDA </w:t>
      </w:r>
      <w:r>
        <w:rPr>
          <w:i w:val="0"/>
        </w:rPr>
        <w:t>content module</w:t>
      </w:r>
      <w:r w:rsidRPr="000A66BE">
        <w:rPr>
          <w:i w:val="0"/>
        </w:rPr>
        <w:t xml:space="preserve"> to the consumer.</w:t>
      </w:r>
    </w:p>
    <w:p w14:paraId="1E8B2435" w14:textId="77777777" w:rsidR="005B7BFB" w:rsidRPr="003651D9" w:rsidRDefault="008F3449" w:rsidP="006A4160">
      <w:pPr>
        <w:pStyle w:val="BodyText"/>
      </w:pPr>
      <w:r>
        <w:t>Details of these</w:t>
      </w:r>
      <w:r w:rsidR="002D5B69" w:rsidRPr="003651D9">
        <w:t xml:space="preserve"> requirements are documented in Transactions (Volume 2) and Content Modules (Volume 3). This section documents any additional requirements on profile’s actors.</w:t>
      </w:r>
    </w:p>
    <w:p w14:paraId="5AF8D487" w14:textId="77777777" w:rsidR="0038429E" w:rsidRPr="003651D9" w:rsidDel="006277FA" w:rsidRDefault="0038429E" w:rsidP="00597DB2">
      <w:pPr>
        <w:pStyle w:val="AuthorInstructions"/>
        <w:rPr>
          <w:del w:id="349" w:author="Keith W. Boone" w:date="2015-03-04T10:20:00Z"/>
        </w:rPr>
      </w:pPr>
      <w:del w:id="350" w:author="Keith W. Boone" w:date="2015-03-04T10:20:00Z">
        <w:r w:rsidRPr="003651D9" w:rsidDel="006277FA">
          <w:delText>&lt;Do not repeat the definitions of the Actors that are maintained in the TF General Introduction Appendix A (Actor Definitions). Include text in this section to describe the Actor in the context of this Profile.&gt;</w:delText>
        </w:r>
      </w:del>
    </w:p>
    <w:p w14:paraId="16FE1FA1" w14:textId="77777777" w:rsidR="003A09FE" w:rsidRPr="003651D9" w:rsidDel="006277FA" w:rsidRDefault="003A09FE" w:rsidP="00597DB2">
      <w:pPr>
        <w:pStyle w:val="AuthorInstructions"/>
        <w:rPr>
          <w:del w:id="351" w:author="Keith W. Boone" w:date="2015-03-04T10:20:00Z"/>
        </w:rPr>
      </w:pPr>
      <w:del w:id="352" w:author="Keith W. Boone" w:date="2015-03-04T10:20:00Z">
        <w:r w:rsidRPr="003651D9" w:rsidDel="006277FA">
          <w:delText>&lt;This section is empty unless there is a need for specific descriptions or requirements</w:delText>
        </w:r>
        <w:r w:rsidR="00F0665F" w:rsidRPr="003651D9" w:rsidDel="006277FA">
          <w:delText xml:space="preserve">. </w:delText>
        </w:r>
        <w:r w:rsidRPr="003651D9" w:rsidDel="006277FA">
          <w:delText>Actors without additional requirements or elaborate descriptions need not be listed here.&gt;</w:delText>
        </w:r>
      </w:del>
    </w:p>
    <w:p w14:paraId="2E101C23" w14:textId="77777777" w:rsidR="00ED0083" w:rsidRPr="003651D9" w:rsidDel="006277FA" w:rsidRDefault="006A4160" w:rsidP="00597DB2">
      <w:pPr>
        <w:pStyle w:val="AuthorInstructions"/>
        <w:rPr>
          <w:del w:id="353" w:author="Keith W. Boone" w:date="2015-03-04T10:20:00Z"/>
        </w:rPr>
      </w:pPr>
      <w:del w:id="354" w:author="Keith W. Boone" w:date="2015-03-04T10:20:00Z">
        <w:r w:rsidRPr="003651D9" w:rsidDel="006277FA">
          <w:delText>&lt;</w:delText>
        </w:r>
        <w:r w:rsidR="00ED0083" w:rsidRPr="003651D9" w:rsidDel="006277FA">
          <w:delText xml:space="preserve">If this is a Workflow Profile the sequence of transactions often require data from an inbound transaction to be carried forward to subsequent transactions </w:delText>
        </w:r>
        <w:r w:rsidR="00F0665F" w:rsidRPr="003651D9" w:rsidDel="006277FA">
          <w:delText xml:space="preserve">. </w:delText>
        </w:r>
        <w:r w:rsidR="00ED0083" w:rsidRPr="003651D9" w:rsidDel="006277FA">
          <w:delText>Individual transactions, which are designed to be reusable, do not define this data mapping and it must be documented here</w:delText>
        </w:r>
        <w:r w:rsidR="00F0665F" w:rsidRPr="003651D9" w:rsidDel="006277FA">
          <w:delText xml:space="preserve">. </w:delText>
        </w:r>
        <w:r w:rsidR="00ED0083" w:rsidRPr="003651D9" w:rsidDel="006277FA">
          <w:delText>If this is a long technical mapping, consider including this mat</w:delText>
        </w:r>
        <w:r w:rsidRPr="003651D9" w:rsidDel="006277FA">
          <w:delText>erial in an appendix to Volume 2</w:delText>
        </w:r>
        <w:r w:rsidR="00F0665F" w:rsidRPr="003651D9" w:rsidDel="006277FA">
          <w:delText xml:space="preserve">. </w:delText>
        </w:r>
        <w:r w:rsidRPr="003651D9" w:rsidDel="006277FA">
          <w:delText>For an example, see Radiology Scheduled Workflow RAD TF-2: Appendix A.&gt;</w:delText>
        </w:r>
      </w:del>
    </w:p>
    <w:p w14:paraId="3B142A7B" w14:textId="77777777" w:rsidR="009D0CDF" w:rsidRPr="003651D9" w:rsidDel="006277FA" w:rsidRDefault="009D0CDF" w:rsidP="009D0CDF">
      <w:pPr>
        <w:pStyle w:val="AuthorInstructions"/>
        <w:rPr>
          <w:del w:id="355" w:author="Keith W. Boone" w:date="2015-03-04T10:20:00Z"/>
        </w:rPr>
      </w:pPr>
      <w:del w:id="356" w:author="Keith W. Boone" w:date="2015-03-04T10:20:00Z">
        <w:r w:rsidRPr="003651D9" w:rsidDel="006277FA">
          <w:delText>&lt;This section may also define system behavior. For example, in the PIX Profile, an ADT message is first received by the PIX Manager. The PIX manager should then use this data to respond to subsequent queries. Although this may be implied, it should be explicitly documented in this section.&gt;</w:delText>
        </w:r>
      </w:del>
    </w:p>
    <w:p w14:paraId="0FAE7A44" w14:textId="77777777" w:rsidR="009D0CDF" w:rsidRPr="003651D9" w:rsidDel="006277FA" w:rsidRDefault="009D0CDF" w:rsidP="009D0CDF">
      <w:pPr>
        <w:pStyle w:val="AuthorInstructions"/>
        <w:rPr>
          <w:del w:id="357" w:author="Keith W. Boone" w:date="2015-03-04T10:20:00Z"/>
        </w:rPr>
      </w:pPr>
      <w:del w:id="358" w:author="Keith W. Boone" w:date="2015-03-04T10:20:00Z">
        <w:r w:rsidRPr="003651D9" w:rsidDel="006277FA">
          <w:delText>&lt;Note that for content modules, bindings to other transport or workflow modules are referenced in the Required Actor Groupings section below. &gt;</w:delText>
        </w:r>
      </w:del>
    </w:p>
    <w:p w14:paraId="3395446B" w14:textId="77777777" w:rsidR="009D0CDF" w:rsidRPr="003651D9" w:rsidRDefault="009D0CDF" w:rsidP="009D0CDF">
      <w:pPr>
        <w:pStyle w:val="Heading4"/>
        <w:numPr>
          <w:ilvl w:val="0"/>
          <w:numId w:val="0"/>
        </w:numPr>
        <w:rPr>
          <w:noProof w:val="0"/>
        </w:rPr>
      </w:pPr>
      <w:bookmarkStart w:id="359" w:name="_Toc412696305"/>
      <w:r w:rsidRPr="003651D9">
        <w:rPr>
          <w:noProof w:val="0"/>
        </w:rPr>
        <w:t xml:space="preserve">X.1.1.1 </w:t>
      </w:r>
      <w:ins w:id="360" w:author="Keith W. Boone" w:date="2015-03-04T11:09:00Z">
        <w:r w:rsidR="006477F0" w:rsidRPr="00452A51">
          <w:t>Device Observation Source</w:t>
        </w:r>
      </w:ins>
      <w:del w:id="361" w:author="Keith W. Boone" w:date="2015-03-04T11:09:00Z">
        <w:r w:rsidRPr="003651D9" w:rsidDel="006477F0">
          <w:rPr>
            <w:noProof w:val="0"/>
          </w:rPr>
          <w:delText>&lt;Actor A&gt;</w:delText>
        </w:r>
      </w:del>
      <w:bookmarkEnd w:id="359"/>
    </w:p>
    <w:p w14:paraId="006E7BD1" w14:textId="77777777" w:rsidR="009D0CDF" w:rsidRPr="00452A51" w:rsidDel="00BA5442" w:rsidRDefault="009D0CDF" w:rsidP="009D0CDF">
      <w:pPr>
        <w:pStyle w:val="AuthorInstructions"/>
        <w:rPr>
          <w:del w:id="362" w:author="Keith W. Boone" w:date="2015-03-04T11:11:00Z"/>
          <w:i w:val="0"/>
        </w:rPr>
      </w:pPr>
      <w:del w:id="363" w:author="Keith W. Boone" w:date="2015-03-04T11:11:00Z">
        <w:r w:rsidRPr="00452A51" w:rsidDel="00BA5442">
          <w:rPr>
            <w:i w:val="0"/>
          </w:rPr>
          <w:delText>&lt;If the summary description of the actor in Appendix A is insufficient to understand its role in this Profile, elaborate here.&gt;</w:delText>
        </w:r>
      </w:del>
    </w:p>
    <w:p w14:paraId="2990A438" w14:textId="77777777" w:rsidR="00BA5442" w:rsidRPr="007C6556" w:rsidDel="000E4B55" w:rsidRDefault="009D0CDF">
      <w:pPr>
        <w:pStyle w:val="Heading4"/>
        <w:numPr>
          <w:ilvl w:val="0"/>
          <w:numId w:val="0"/>
        </w:numPr>
        <w:rPr>
          <w:del w:id="364" w:author="Keith W. Boone" w:date="2015-03-04T11:25:00Z"/>
          <w:szCs w:val="24"/>
        </w:rPr>
        <w:pPrChange w:id="365" w:author="Keith W. Boone" w:date="2015-03-04T11:45:00Z">
          <w:pPr>
            <w:pStyle w:val="AuthorInstructions"/>
            <w:numPr>
              <w:numId w:val="31"/>
            </w:numPr>
            <w:ind w:left="720" w:hanging="360"/>
          </w:pPr>
        </w:pPrChange>
      </w:pPr>
      <w:del w:id="366" w:author="Keith W. Boone" w:date="2015-03-04T11:11:00Z">
        <w:r w:rsidRPr="00452A51" w:rsidDel="00BA5442">
          <w:rPr>
            <w:b w:val="0"/>
          </w:rPr>
          <w:delText>&lt;Requirements on actors are predominantly contained inside Transactions in Volume 2. The main requirement on actors contained in Volume 1 is to support the transactions identified in Table X.1-1 and the content modules identified in Table Z. Requirements that do not fit in those locations may be placed here.&gt;</w:delText>
        </w:r>
      </w:del>
      <w:ins w:id="367" w:author="Keith W. Boone" w:date="2015-03-04T11:18:00Z">
        <w:r w:rsidR="00BA5442" w:rsidRPr="00452A51">
          <w:rPr>
            <w:rFonts w:ascii="Times New Roman" w:hAnsi="Times New Roman"/>
            <w:b w:val="0"/>
            <w:sz w:val="24"/>
            <w:szCs w:val="24"/>
          </w:rPr>
          <w:t>Typically the Device Observation Source actor is a Personal Health Device (sensor) which captures measurements about a patient.</w:t>
        </w:r>
      </w:ins>
      <w:ins w:id="368" w:author="Keith W. Boone" w:date="2015-03-04T11:19:00Z">
        <w:r w:rsidR="00BA5442" w:rsidRPr="00452A51">
          <w:rPr>
            <w:rFonts w:ascii="Times New Roman" w:hAnsi="Times New Roman"/>
            <w:b w:val="0"/>
            <w:sz w:val="24"/>
            <w:szCs w:val="24"/>
          </w:rPr>
          <w:t xml:space="preserve">  These measurements are communicated to the Device Observation consumer using </w:t>
        </w:r>
      </w:ins>
      <w:ins w:id="369" w:author="Keith W. Boone" w:date="2015-03-04T11:20:00Z">
        <w:r w:rsidR="00744AEF" w:rsidRPr="00452A51">
          <w:rPr>
            <w:rFonts w:ascii="Times New Roman" w:hAnsi="Times New Roman"/>
            <w:b w:val="0"/>
            <w:sz w:val="24"/>
            <w:szCs w:val="24"/>
          </w:rPr>
          <w:t xml:space="preserve">one or more of the protocols and transports specified in the </w:t>
        </w:r>
        <w:del w:id="370" w:author="Brian" w:date="2015-03-11T14:06:00Z">
          <w:r w:rsidR="00744AEF" w:rsidRPr="00452A51" w:rsidDel="00BE3C9C">
            <w:rPr>
              <w:rFonts w:ascii="Times New Roman" w:hAnsi="Times New Roman"/>
              <w:b w:val="0"/>
              <w:sz w:val="24"/>
              <w:szCs w:val="24"/>
            </w:rPr>
            <w:delText>PHCA</w:delText>
          </w:r>
        </w:del>
      </w:ins>
      <w:ins w:id="371" w:author="Brian" w:date="2015-03-11T14:06:00Z">
        <w:r w:rsidR="00BE3C9C" w:rsidRPr="00452A51">
          <w:rPr>
            <w:rFonts w:ascii="Times New Roman" w:hAnsi="Times New Roman"/>
            <w:b w:val="0"/>
            <w:sz w:val="24"/>
            <w:szCs w:val="24"/>
          </w:rPr>
          <w:t>PCHA</w:t>
        </w:r>
      </w:ins>
      <w:ins w:id="372" w:author="Keith W. Boone" w:date="2015-03-04T11:20:00Z">
        <w:r w:rsidR="00744AEF" w:rsidRPr="00452A51">
          <w:rPr>
            <w:rFonts w:ascii="Times New Roman" w:hAnsi="Times New Roman"/>
            <w:b w:val="0"/>
            <w:sz w:val="24"/>
            <w:szCs w:val="24"/>
          </w:rPr>
          <w:t xml:space="preserve"> Communicate Device Data transaction to the Device Observation Consumer</w:t>
        </w:r>
      </w:ins>
      <w:ins w:id="373" w:author="Keith W. Boone" w:date="2015-03-04T11:45:00Z">
        <w:r w:rsidR="000E4B55" w:rsidRPr="00452A51">
          <w:rPr>
            <w:rFonts w:ascii="Times New Roman" w:hAnsi="Times New Roman"/>
            <w:b w:val="0"/>
            <w:sz w:val="24"/>
            <w:szCs w:val="24"/>
          </w:rPr>
          <w:t xml:space="preserve"> actor</w:t>
        </w:r>
      </w:ins>
      <w:ins w:id="374" w:author="Keith W. Boone" w:date="2015-03-04T11:20:00Z">
        <w:r w:rsidR="00744AEF" w:rsidRPr="00452A51">
          <w:rPr>
            <w:rFonts w:ascii="Times New Roman" w:hAnsi="Times New Roman"/>
            <w:b w:val="0"/>
            <w:sz w:val="24"/>
            <w:szCs w:val="24"/>
          </w:rPr>
          <w:t>, described below</w:t>
        </w:r>
        <w:r w:rsidR="00744AEF" w:rsidRPr="007C6556">
          <w:rPr>
            <w:rFonts w:ascii="Times New Roman" w:hAnsi="Times New Roman"/>
            <w:b w:val="0"/>
            <w:sz w:val="24"/>
            <w:szCs w:val="24"/>
          </w:rPr>
          <w:t>.</w:t>
        </w:r>
      </w:ins>
      <w:ins w:id="375" w:author="Keith W. Boone" w:date="2015-03-04T11:25:00Z">
        <w:r w:rsidR="00744AEF" w:rsidRPr="007C6556" w:rsidDel="00744AEF">
          <w:rPr>
            <w:rFonts w:ascii="Times New Roman" w:hAnsi="Times New Roman"/>
            <w:b w:val="0"/>
            <w:sz w:val="24"/>
            <w:szCs w:val="24"/>
          </w:rPr>
          <w:t xml:space="preserve"> </w:t>
        </w:r>
      </w:ins>
    </w:p>
    <w:p w14:paraId="2CF8C107" w14:textId="77777777" w:rsidR="000E4B55" w:rsidRPr="000E4B55" w:rsidRDefault="000E4B55">
      <w:pPr>
        <w:pStyle w:val="BodyText"/>
        <w:rPr>
          <w:ins w:id="376" w:author="Keith W. Boone" w:date="2015-03-04T11:45:00Z"/>
        </w:rPr>
        <w:pPrChange w:id="377" w:author="Keith W. Boone" w:date="2015-03-04T11:45:00Z">
          <w:pPr>
            <w:pStyle w:val="AuthorInstructions"/>
          </w:pPr>
        </w:pPrChange>
      </w:pPr>
    </w:p>
    <w:p w14:paraId="5E11EFDD" w14:textId="77777777" w:rsidR="00744AEF" w:rsidRDefault="00503AE1">
      <w:pPr>
        <w:pStyle w:val="Heading4"/>
        <w:numPr>
          <w:ilvl w:val="0"/>
          <w:numId w:val="0"/>
        </w:numPr>
        <w:rPr>
          <w:ins w:id="378" w:author="Keith W. Boone" w:date="2015-03-04T11:24:00Z"/>
        </w:rPr>
        <w:pPrChange w:id="379" w:author="Keith W. Boone" w:date="2015-03-04T11:45:00Z">
          <w:pPr>
            <w:pStyle w:val="AuthorInstructions"/>
            <w:numPr>
              <w:numId w:val="31"/>
            </w:numPr>
            <w:ind w:left="720" w:hanging="360"/>
          </w:pPr>
        </w:pPrChange>
      </w:pPr>
      <w:bookmarkStart w:id="380" w:name="_Toc412696306"/>
      <w:r w:rsidRPr="00BA5442">
        <w:rPr>
          <w:noProof w:val="0"/>
        </w:rPr>
        <w:t xml:space="preserve">X.1.1.2 </w:t>
      </w:r>
      <w:r w:rsidR="00452A51">
        <w:rPr>
          <w:noProof w:val="0"/>
        </w:rPr>
        <w:t>Sensor Data</w:t>
      </w:r>
      <w:ins w:id="381" w:author="Keith W. Boone" w:date="2015-03-04T11:10:00Z">
        <w:r w:rsidR="00BA5442" w:rsidRPr="00744AEF">
          <w:rPr>
            <w:noProof w:val="0"/>
          </w:rPr>
          <w:t xml:space="preserve"> Consumer</w:t>
        </w:r>
      </w:ins>
    </w:p>
    <w:p w14:paraId="712BC9F6" w14:textId="77777777" w:rsidR="000E4B55" w:rsidRDefault="00744AEF">
      <w:pPr>
        <w:rPr>
          <w:ins w:id="382" w:author="Keith W. Boone" w:date="2015-03-04T11:44:00Z"/>
        </w:rPr>
        <w:pPrChange w:id="383" w:author="Keith W. Boone" w:date="2015-03-04T11:24:00Z">
          <w:pPr>
            <w:pStyle w:val="AuthorInstructions"/>
            <w:numPr>
              <w:numId w:val="31"/>
            </w:numPr>
            <w:ind w:left="720" w:hanging="360"/>
          </w:pPr>
        </w:pPrChange>
      </w:pPr>
      <w:ins w:id="384" w:author="Keith W. Boone" w:date="2015-03-04T11:23:00Z">
        <w:r>
          <w:t xml:space="preserve">The </w:t>
        </w:r>
      </w:ins>
      <w:r w:rsidR="00452A51" w:rsidRPr="00452A51">
        <w:t>Sensor Data</w:t>
      </w:r>
      <w:r w:rsidR="00452A51" w:rsidRPr="000A66BE">
        <w:rPr>
          <w:i/>
        </w:rPr>
        <w:t xml:space="preserve"> </w:t>
      </w:r>
      <w:ins w:id="385" w:author="Keith W. Boone" w:date="2015-03-04T11:22:00Z">
        <w:r w:rsidRPr="000A66BE">
          <w:t>Consumer actor receives data from the sensor</w:t>
        </w:r>
      </w:ins>
      <w:ins w:id="386" w:author="Keith W. Boone" w:date="2015-03-04T11:23:00Z">
        <w:r>
          <w:t>, augments it and forwards it towards the healthcare provider</w:t>
        </w:r>
      </w:ins>
      <w:ins w:id="387" w:author="Keith W. Boone" w:date="2015-03-04T11:22:00Z">
        <w:r w:rsidRPr="000A66BE">
          <w:t xml:space="preserve">. In this profile, the </w:t>
        </w:r>
      </w:ins>
      <w:r w:rsidR="00452A51" w:rsidRPr="00452A51">
        <w:t>Sensor Data</w:t>
      </w:r>
      <w:r w:rsidR="00452A51" w:rsidRPr="000A66BE">
        <w:rPr>
          <w:i/>
        </w:rPr>
        <w:t xml:space="preserve"> </w:t>
      </w:r>
      <w:ins w:id="388" w:author="Keith W. Boone" w:date="2015-03-04T11:22:00Z">
        <w:r w:rsidRPr="000A66BE">
          <w:t xml:space="preserve">Consumer must be grouped with either a </w:t>
        </w:r>
      </w:ins>
      <w:ins w:id="389" w:author="Brian" w:date="2015-03-11T11:46:00Z">
        <w:r w:rsidR="0093216B" w:rsidRPr="00400853">
          <w:t>Device Observation Reporter</w:t>
        </w:r>
        <w:r w:rsidR="0093216B">
          <w:rPr>
            <w:i/>
          </w:rPr>
          <w:t xml:space="preserve"> </w:t>
        </w:r>
      </w:ins>
      <w:ins w:id="390" w:author="Keith W. Boone" w:date="2015-03-04T11:22:00Z">
        <w:del w:id="391" w:author="Brian" w:date="2015-03-11T11:46:00Z">
          <w:r w:rsidRPr="000A66BE" w:rsidDel="0093216B">
            <w:delText xml:space="preserve">Clinical Data Source </w:delText>
          </w:r>
        </w:del>
        <w:r w:rsidRPr="000A66BE">
          <w:t>or Content Creator actor</w:t>
        </w:r>
      </w:ins>
      <w:ins w:id="392" w:author="Keith W. Boone" w:date="2015-03-04T11:26:00Z">
        <w:r>
          <w:t xml:space="preserve"> to handle the forwarding of the information.  </w:t>
        </w:r>
      </w:ins>
    </w:p>
    <w:p w14:paraId="37EFCE44" w14:textId="77777777" w:rsidR="00744AEF" w:rsidRDefault="00744AEF">
      <w:pPr>
        <w:rPr>
          <w:ins w:id="393" w:author="Keith W. Boone" w:date="2015-03-04T11:24:00Z"/>
        </w:rPr>
        <w:pPrChange w:id="394" w:author="Keith W. Boone" w:date="2015-03-04T11:24:00Z">
          <w:pPr>
            <w:pStyle w:val="AuthorInstructions"/>
            <w:numPr>
              <w:numId w:val="31"/>
            </w:numPr>
            <w:ind w:left="720" w:hanging="360"/>
          </w:pPr>
        </w:pPrChange>
      </w:pPr>
      <w:ins w:id="395" w:author="Keith W. Boone" w:date="2015-03-04T11:26:00Z">
        <w:r>
          <w:t xml:space="preserve">The Device Observation </w:t>
        </w:r>
        <w:del w:id="396" w:author="Brian" w:date="2015-03-11T15:03:00Z">
          <w:r w:rsidDel="00B43019">
            <w:delText>Consumer</w:delText>
          </w:r>
        </w:del>
      </w:ins>
      <w:ins w:id="397" w:author="Brian" w:date="2015-03-11T15:03:00Z">
        <w:r w:rsidR="00B43019">
          <w:t>Reporter</w:t>
        </w:r>
      </w:ins>
      <w:ins w:id="398" w:author="Keith W. Boone" w:date="2015-03-04T11:26:00Z">
        <w:r>
          <w:t xml:space="preserve"> associates the sensor data with a time stamp, </w:t>
        </w:r>
      </w:ins>
      <w:ins w:id="399" w:author="Keith W. Boone" w:date="2015-03-04T11:27:00Z">
        <w:r>
          <w:t xml:space="preserve">and </w:t>
        </w:r>
      </w:ins>
      <w:ins w:id="400" w:author="Keith W. Boone" w:date="2015-03-04T11:26:00Z">
        <w:r>
          <w:t>the patient identity</w:t>
        </w:r>
      </w:ins>
      <w:ins w:id="401" w:author="Keith W. Boone" w:date="2015-03-04T11:27:00Z">
        <w:r>
          <w:t xml:space="preserve">.  PHD sensors typically can be used by multiple patients (e.g., a weight scale), and so the device observation consumer me be needed to distinguish which patient the device is currently measuring.  Additionally, sensors often do not keep track of time and date, and so the Device Observation </w:t>
        </w:r>
        <w:del w:id="402" w:author="Brian" w:date="2015-03-11T15:03:00Z">
          <w:r w:rsidDel="00B43019">
            <w:delText>Consumer</w:delText>
          </w:r>
        </w:del>
      </w:ins>
      <w:ins w:id="403" w:author="Brian" w:date="2015-03-11T15:03:00Z">
        <w:r w:rsidR="00B43019">
          <w:t>Reporter</w:t>
        </w:r>
      </w:ins>
      <w:ins w:id="404" w:author="Keith W. Boone" w:date="2015-03-04T11:27:00Z">
        <w:r>
          <w:t xml:space="preserve"> must time stamp the measurements.  </w:t>
        </w:r>
      </w:ins>
      <w:ins w:id="405" w:author="Keith W. Boone" w:date="2015-03-04T11:28:00Z">
        <w:r>
          <w:t xml:space="preserve">The Device Observation </w:t>
        </w:r>
        <w:del w:id="406" w:author="Brian" w:date="2015-03-11T15:04:00Z">
          <w:r w:rsidDel="00B43019">
            <w:delText>Consumer</w:delText>
          </w:r>
        </w:del>
      </w:ins>
      <w:ins w:id="407" w:author="Brian" w:date="2015-03-11T15:04:00Z">
        <w:r w:rsidR="00B43019">
          <w:t>Reporter</w:t>
        </w:r>
      </w:ins>
      <w:ins w:id="408" w:author="Keith W. Boone" w:date="2015-03-04T11:28:00Z">
        <w:r>
          <w:t xml:space="preserve"> should, but is not required to support the IHE Time Client actor of the Consistent Time protocol.  </w:t>
        </w:r>
      </w:ins>
      <w:ins w:id="409" w:author="Keith W. Boone" w:date="2015-03-04T11:29:00Z">
        <w:r>
          <w:t xml:space="preserve">These devices may be wirelessly connected devices which get their time from the cellular network, rather than from an NTP </w:t>
        </w:r>
      </w:ins>
      <w:ins w:id="410" w:author="Keith W. Boone" w:date="2015-03-04T11:30:00Z">
        <w:r w:rsidR="0028681B">
          <w:t xml:space="preserve">or SNTP </w:t>
        </w:r>
      </w:ins>
      <w:ins w:id="411" w:author="Keith W. Boone" w:date="2015-03-04T11:29:00Z">
        <w:r>
          <w:t>server.</w:t>
        </w:r>
      </w:ins>
    </w:p>
    <w:p w14:paraId="05C8CFC3" w14:textId="77777777" w:rsidR="000E4B55" w:rsidRDefault="00BA5442" w:rsidP="000E4B55">
      <w:pPr>
        <w:rPr>
          <w:ins w:id="412" w:author="Keith W. Boone" w:date="2015-03-04T11:47:00Z"/>
        </w:rPr>
      </w:pPr>
      <w:ins w:id="413" w:author="Keith W. Boone" w:date="2015-03-04T11:10:00Z">
        <w:r w:rsidRPr="000E4B55">
          <w:rPr>
            <w:rFonts w:ascii="Arial" w:hAnsi="Arial"/>
            <w:b/>
            <w:kern w:val="28"/>
            <w:sz w:val="28"/>
            <w:rPrChange w:id="414" w:author="Keith W. Boone" w:date="2015-03-04T11:47:00Z">
              <w:rPr>
                <w:i/>
              </w:rPr>
            </w:rPrChange>
          </w:rPr>
          <w:t xml:space="preserve">X.1.1.3 </w:t>
        </w:r>
        <w:del w:id="415" w:author="Brian" w:date="2015-03-11T11:46:00Z">
          <w:r w:rsidRPr="000E4B55" w:rsidDel="0093216B">
            <w:rPr>
              <w:rFonts w:ascii="Arial" w:hAnsi="Arial"/>
              <w:b/>
              <w:kern w:val="28"/>
              <w:sz w:val="28"/>
              <w:rPrChange w:id="416" w:author="Keith W. Boone" w:date="2015-03-04T11:47:00Z">
                <w:rPr/>
              </w:rPrChange>
            </w:rPr>
            <w:delText>Clinical Data Source</w:delText>
          </w:r>
        </w:del>
      </w:ins>
      <w:ins w:id="417" w:author="Brian" w:date="2015-03-11T11:46:00Z">
        <w:r w:rsidR="0093216B">
          <w:rPr>
            <w:rFonts w:ascii="Arial" w:hAnsi="Arial"/>
            <w:b/>
            <w:kern w:val="28"/>
            <w:sz w:val="28"/>
          </w:rPr>
          <w:t xml:space="preserve">Device Observation </w:t>
        </w:r>
      </w:ins>
      <w:r w:rsidR="00B43019">
        <w:rPr>
          <w:rFonts w:ascii="Arial" w:hAnsi="Arial"/>
          <w:b/>
          <w:kern w:val="28"/>
          <w:sz w:val="28"/>
        </w:rPr>
        <w:t>Reporter</w:t>
      </w:r>
      <w:ins w:id="418" w:author="Keith W. Boone" w:date="2015-03-04T11:24:00Z">
        <w:r w:rsidR="00744AEF" w:rsidRPr="000E4B55">
          <w:rPr>
            <w:rFonts w:ascii="Arial" w:hAnsi="Arial"/>
            <w:b/>
            <w:kern w:val="28"/>
            <w:sz w:val="28"/>
            <w:rPrChange w:id="419" w:author="Keith W. Boone" w:date="2015-03-04T11:47:00Z">
              <w:rPr/>
            </w:rPrChange>
          </w:rPr>
          <w:br/>
        </w:r>
      </w:ins>
      <w:ins w:id="420" w:author="Keith W. Boone" w:date="2015-03-04T11:47:00Z">
        <w:r w:rsidR="000E4B55">
          <w:t xml:space="preserve">The </w:t>
        </w:r>
        <w:del w:id="421" w:author="Brian" w:date="2015-03-11T15:04:00Z">
          <w:r w:rsidR="000E4B55" w:rsidDel="00B43019">
            <w:delText>Clinical Data Source</w:delText>
          </w:r>
        </w:del>
      </w:ins>
      <w:ins w:id="422" w:author="Brian" w:date="2015-03-11T15:04:00Z">
        <w:r w:rsidR="00B43019">
          <w:t>Device Observation Reporter</w:t>
        </w:r>
      </w:ins>
      <w:ins w:id="423" w:author="Keith W. Boone" w:date="2015-03-04T11:47:00Z">
        <w:r w:rsidR="000E4B55" w:rsidRPr="000A66BE">
          <w:t xml:space="preserve"> actor </w:t>
        </w:r>
        <w:r w:rsidR="000E4B55">
          <w:t xml:space="preserve">is responsible for transmitting augmented </w:t>
        </w:r>
      </w:ins>
      <w:ins w:id="424" w:author="Keith W. Boone" w:date="2015-03-04T11:51:00Z">
        <w:r w:rsidR="000E4B55">
          <w:t xml:space="preserve">sensor </w:t>
        </w:r>
      </w:ins>
      <w:ins w:id="425" w:author="Keith W. Boone" w:date="2015-03-04T11:47:00Z">
        <w:r w:rsidR="000E4B55">
          <w:t xml:space="preserve">observations </w:t>
        </w:r>
      </w:ins>
      <w:ins w:id="426" w:author="Keith W. Boone" w:date="2015-03-04T11:50:00Z">
        <w:r w:rsidR="000E4B55">
          <w:t xml:space="preserve">one step closer to the healthcare provider.  </w:t>
        </w:r>
      </w:ins>
    </w:p>
    <w:p w14:paraId="03D72324" w14:textId="77777777" w:rsidR="00BA5442" w:rsidRDefault="00BA5442" w:rsidP="00BA5442">
      <w:pPr>
        <w:pStyle w:val="Heading4"/>
        <w:numPr>
          <w:ilvl w:val="0"/>
          <w:numId w:val="0"/>
        </w:numPr>
        <w:rPr>
          <w:ins w:id="427" w:author="Keith W. Boone" w:date="2015-03-04T11:11:00Z"/>
        </w:rPr>
      </w:pPr>
    </w:p>
    <w:p w14:paraId="6F6BD180" w14:textId="77777777" w:rsidR="00BA5442" w:rsidRDefault="00BA5442" w:rsidP="00BA5442">
      <w:pPr>
        <w:pStyle w:val="Heading4"/>
        <w:numPr>
          <w:ilvl w:val="0"/>
          <w:numId w:val="0"/>
        </w:numPr>
        <w:rPr>
          <w:ins w:id="428" w:author="Keith W. Boone" w:date="2015-03-04T11:52:00Z"/>
        </w:rPr>
      </w:pPr>
      <w:ins w:id="429" w:author="Keith W. Boone" w:date="2015-03-04T11:11:00Z">
        <w:r>
          <w:t xml:space="preserve">X.1.1.4 </w:t>
        </w:r>
      </w:ins>
      <w:ins w:id="430" w:author="Keith W. Boone" w:date="2015-03-04T11:10:00Z">
        <w:del w:id="431" w:author="Brian" w:date="2015-03-11T11:46:00Z">
          <w:r w:rsidDel="0093216B">
            <w:delText>Clinical Data</w:delText>
          </w:r>
        </w:del>
      </w:ins>
      <w:ins w:id="432" w:author="Brian" w:date="2015-03-11T11:46:00Z">
        <w:r w:rsidR="0093216B">
          <w:t>Device Observation</w:t>
        </w:r>
      </w:ins>
      <w:ins w:id="433" w:author="Keith W. Boone" w:date="2015-03-04T11:10:00Z">
        <w:r>
          <w:t xml:space="preserve"> Consumer</w:t>
        </w:r>
      </w:ins>
    </w:p>
    <w:p w14:paraId="165108E6" w14:textId="77777777" w:rsidR="000E4B55" w:rsidRPr="000E4B55" w:rsidRDefault="000E4B55">
      <w:pPr>
        <w:pStyle w:val="BodyText"/>
        <w:rPr>
          <w:ins w:id="434" w:author="Keith W. Boone" w:date="2015-03-04T11:11:00Z"/>
        </w:rPr>
        <w:pPrChange w:id="435" w:author="Keith W. Boone" w:date="2015-03-04T11:52:00Z">
          <w:pPr>
            <w:pStyle w:val="Heading4"/>
            <w:numPr>
              <w:ilvl w:val="0"/>
              <w:numId w:val="0"/>
            </w:numPr>
            <w:tabs>
              <w:tab w:val="clear" w:pos="864"/>
            </w:tabs>
            <w:ind w:left="0" w:firstLine="0"/>
          </w:pPr>
        </w:pPrChange>
      </w:pPr>
      <w:ins w:id="436" w:author="Keith W. Boone" w:date="2015-03-04T11:52:00Z">
        <w:r>
          <w:t xml:space="preserve">The </w:t>
        </w:r>
      </w:ins>
      <w:ins w:id="437" w:author="Keith W. Boone" w:date="2015-03-04T11:53:00Z">
        <w:del w:id="438" w:author="Brian" w:date="2015-03-11T15:04:00Z">
          <w:r w:rsidDel="008D26F4">
            <w:delText>C</w:delText>
          </w:r>
        </w:del>
      </w:ins>
      <w:ins w:id="439" w:author="Keith W. Boone" w:date="2015-03-04T11:52:00Z">
        <w:del w:id="440" w:author="Brian" w:date="2015-03-11T15:04:00Z">
          <w:r w:rsidDel="008D26F4">
            <w:delText xml:space="preserve">linical </w:delText>
          </w:r>
        </w:del>
      </w:ins>
      <w:ins w:id="441" w:author="Keith W. Boone" w:date="2015-03-04T11:53:00Z">
        <w:del w:id="442" w:author="Brian" w:date="2015-03-11T15:04:00Z">
          <w:r w:rsidDel="008D26F4">
            <w:delText>D</w:delText>
          </w:r>
        </w:del>
      </w:ins>
      <w:ins w:id="443" w:author="Keith W. Boone" w:date="2015-03-04T11:52:00Z">
        <w:del w:id="444" w:author="Brian" w:date="2015-03-11T15:04:00Z">
          <w:r w:rsidDel="008D26F4">
            <w:delText>ata</w:delText>
          </w:r>
        </w:del>
      </w:ins>
      <w:ins w:id="445" w:author="Brian" w:date="2015-03-11T15:04:00Z">
        <w:r w:rsidR="008D26F4">
          <w:t>Device Observation</w:t>
        </w:r>
      </w:ins>
      <w:ins w:id="446" w:author="Keith W. Boone" w:date="2015-03-04T11:52:00Z">
        <w:r>
          <w:t xml:space="preserve"> </w:t>
        </w:r>
      </w:ins>
      <w:ins w:id="447" w:author="Keith W. Boone" w:date="2015-03-04T11:53:00Z">
        <w:r>
          <w:t>C</w:t>
        </w:r>
      </w:ins>
      <w:ins w:id="448" w:author="Keith W. Boone" w:date="2015-03-04T11:52:00Z">
        <w:r>
          <w:t xml:space="preserve">onsumer accepts augmented device observations.  It must be grouped with a Content Creator actor, and it uses that actor to </w:t>
        </w:r>
      </w:ins>
      <w:ins w:id="449" w:author="Keith W. Boone" w:date="2015-03-04T11:57:00Z">
        <w:r w:rsidR="002C1312">
          <w:t>forward</w:t>
        </w:r>
      </w:ins>
      <w:ins w:id="450" w:author="Keith W. Boone" w:date="2015-03-04T11:52:00Z">
        <w:r>
          <w:t xml:space="preserve"> the</w:t>
        </w:r>
      </w:ins>
      <w:ins w:id="451" w:author="Keith W. Boone" w:date="2015-03-04T11:53:00Z">
        <w:r>
          <w:t xml:space="preserve">se observations </w:t>
        </w:r>
      </w:ins>
      <w:ins w:id="452" w:author="Keith W. Boone" w:date="2015-03-04T11:52:00Z">
        <w:r>
          <w:t>to the healthcare provider</w:t>
        </w:r>
      </w:ins>
      <w:ins w:id="453" w:author="Keith W. Boone" w:date="2015-03-04T11:53:00Z">
        <w:r>
          <w:t>.</w:t>
        </w:r>
      </w:ins>
    </w:p>
    <w:p w14:paraId="3DCF1A86" w14:textId="77777777" w:rsidR="00BA5442" w:rsidRDefault="00BA5442" w:rsidP="00BA5442">
      <w:pPr>
        <w:pStyle w:val="Heading4"/>
        <w:numPr>
          <w:ilvl w:val="0"/>
          <w:numId w:val="0"/>
        </w:numPr>
        <w:rPr>
          <w:ins w:id="454" w:author="Keith W. Boone" w:date="2015-03-04T11:53:00Z"/>
        </w:rPr>
      </w:pPr>
      <w:ins w:id="455" w:author="Keith W. Boone" w:date="2015-03-04T11:11:00Z">
        <w:r>
          <w:t xml:space="preserve">X.1.1.5 </w:t>
        </w:r>
      </w:ins>
      <w:ins w:id="456" w:author="Keith W. Boone" w:date="2015-03-04T11:10:00Z">
        <w:r>
          <w:t>Content Creator</w:t>
        </w:r>
      </w:ins>
    </w:p>
    <w:p w14:paraId="4D395EA5" w14:textId="77777777" w:rsidR="000E4B55" w:rsidRPr="000E4B55" w:rsidRDefault="000E4B55">
      <w:pPr>
        <w:pStyle w:val="BodyText"/>
        <w:rPr>
          <w:ins w:id="457" w:author="Keith W. Boone" w:date="2015-03-04T11:11:00Z"/>
        </w:rPr>
        <w:pPrChange w:id="458" w:author="Keith W. Boone" w:date="2015-03-04T11:53:00Z">
          <w:pPr>
            <w:pStyle w:val="Heading4"/>
            <w:numPr>
              <w:ilvl w:val="0"/>
              <w:numId w:val="0"/>
            </w:numPr>
            <w:tabs>
              <w:tab w:val="clear" w:pos="864"/>
            </w:tabs>
            <w:ind w:left="0" w:firstLine="0"/>
          </w:pPr>
        </w:pPrChange>
      </w:pPr>
      <w:ins w:id="459" w:author="Keith W. Boone" w:date="2015-03-04T11:53:00Z">
        <w:r>
          <w:t xml:space="preserve">The Content </w:t>
        </w:r>
      </w:ins>
      <w:ins w:id="460" w:author="Keith W. Boone" w:date="2015-03-04T11:54:00Z">
        <w:r>
          <w:t>C</w:t>
        </w:r>
      </w:ins>
      <w:ins w:id="461" w:author="Keith W. Boone" w:date="2015-03-04T11:53:00Z">
        <w:r>
          <w:t>reator actor</w:t>
        </w:r>
      </w:ins>
      <w:ins w:id="462" w:author="Keith W. Boone" w:date="2015-03-04T11:54:00Z">
        <w:r>
          <w:t xml:space="preserve"> formats sensor data in the Personal Health Monitoring Report (PHMR) format, a form suitable for consumption by EHR, HIE and other Health IT systems, and which is also human readable.</w:t>
        </w:r>
      </w:ins>
    </w:p>
    <w:p w14:paraId="2CF0C339" w14:textId="77777777" w:rsidR="00BA5442" w:rsidRDefault="00BA5442" w:rsidP="00BA5442">
      <w:pPr>
        <w:pStyle w:val="Heading4"/>
        <w:numPr>
          <w:ilvl w:val="0"/>
          <w:numId w:val="0"/>
        </w:numPr>
        <w:rPr>
          <w:ins w:id="463" w:author="Keith W. Boone" w:date="2015-03-04T11:56:00Z"/>
        </w:rPr>
      </w:pPr>
      <w:ins w:id="464" w:author="Keith W. Boone" w:date="2015-03-04T11:11:00Z">
        <w:r>
          <w:t xml:space="preserve">X.1.1.6 </w:t>
        </w:r>
      </w:ins>
      <w:ins w:id="465" w:author="Keith W. Boone" w:date="2015-03-04T11:10:00Z">
        <w:r>
          <w:t>Content Consumer</w:t>
        </w:r>
      </w:ins>
    </w:p>
    <w:p w14:paraId="2B7E2F09" w14:textId="77777777" w:rsidR="002C1312" w:rsidRPr="000E4B55" w:rsidRDefault="002C1312" w:rsidP="002C1312">
      <w:pPr>
        <w:pStyle w:val="BodyText"/>
        <w:rPr>
          <w:ins w:id="466" w:author="Keith W. Boone" w:date="2015-03-04T11:56:00Z"/>
        </w:rPr>
      </w:pPr>
      <w:ins w:id="467" w:author="Keith W. Boone" w:date="2015-03-04T11:56:00Z">
        <w:r>
          <w:t>The Content Consumer actor is used by the healthcare provider to access stored sensor data associated with a patient in the Personal Health Monitoring Report (PHMR) format.</w:t>
        </w:r>
      </w:ins>
    </w:p>
    <w:p w14:paraId="22DF3121" w14:textId="77777777" w:rsidR="00503AE1" w:rsidRPr="003651D9" w:rsidDel="002C1312" w:rsidRDefault="00503AE1" w:rsidP="0038429E">
      <w:pPr>
        <w:pStyle w:val="Heading4"/>
        <w:numPr>
          <w:ilvl w:val="0"/>
          <w:numId w:val="0"/>
        </w:numPr>
        <w:rPr>
          <w:del w:id="468" w:author="Keith W. Boone" w:date="2015-03-04T11:56:00Z"/>
          <w:noProof w:val="0"/>
        </w:rPr>
      </w:pPr>
      <w:del w:id="469" w:author="Keith W. Boone" w:date="2015-03-04T11:10:00Z">
        <w:r w:rsidRPr="003651D9" w:rsidDel="00BA5442">
          <w:rPr>
            <w:noProof w:val="0"/>
          </w:rPr>
          <w:delText xml:space="preserve">&lt;Actor </w:delText>
        </w:r>
        <w:r w:rsidR="009D0CDF" w:rsidRPr="003651D9" w:rsidDel="00BA5442">
          <w:rPr>
            <w:noProof w:val="0"/>
          </w:rPr>
          <w:delText>B</w:delText>
        </w:r>
        <w:r w:rsidRPr="003651D9" w:rsidDel="00BA5442">
          <w:rPr>
            <w:noProof w:val="0"/>
          </w:rPr>
          <w:delText>&gt;</w:delText>
        </w:r>
      </w:del>
      <w:bookmarkEnd w:id="380"/>
    </w:p>
    <w:p w14:paraId="676C960E" w14:textId="77777777" w:rsidR="00CF283F" w:rsidRPr="003651D9" w:rsidRDefault="00CF283F" w:rsidP="00303E20">
      <w:pPr>
        <w:pStyle w:val="Heading2"/>
        <w:numPr>
          <w:ilvl w:val="0"/>
          <w:numId w:val="0"/>
        </w:numPr>
        <w:rPr>
          <w:noProof w:val="0"/>
        </w:rPr>
      </w:pPr>
      <w:bookmarkStart w:id="470" w:name="_Toc412696307"/>
      <w:r w:rsidRPr="003651D9">
        <w:rPr>
          <w:noProof w:val="0"/>
        </w:rPr>
        <w:t xml:space="preserve">X.2 </w:t>
      </w:r>
      <w:del w:id="471" w:author="Keith W. Boone" w:date="2015-03-04T12:03:00Z">
        <w:r w:rsidRPr="003651D9" w:rsidDel="002C1312">
          <w:rPr>
            <w:noProof w:val="0"/>
          </w:rPr>
          <w:delText>&lt;</w:delText>
        </w:r>
        <w:r w:rsidR="00B43198" w:rsidRPr="003651D9" w:rsidDel="002C1312">
          <w:rPr>
            <w:noProof w:val="0"/>
          </w:rPr>
          <w:delText xml:space="preserve">Profile </w:delText>
        </w:r>
        <w:r w:rsidR="00825642" w:rsidRPr="003651D9" w:rsidDel="002C1312">
          <w:rPr>
            <w:noProof w:val="0"/>
          </w:rPr>
          <w:delText>Acronym</w:delText>
        </w:r>
        <w:r w:rsidRPr="003651D9" w:rsidDel="002C1312">
          <w:rPr>
            <w:noProof w:val="0"/>
          </w:rPr>
          <w:delText>&gt;</w:delText>
        </w:r>
        <w:r w:rsidR="00104BE6" w:rsidRPr="003651D9" w:rsidDel="002C1312">
          <w:rPr>
            <w:noProof w:val="0"/>
          </w:rPr>
          <w:delText xml:space="preserve"> </w:delText>
        </w:r>
      </w:del>
      <w:ins w:id="472" w:author="Keith W. Boone" w:date="2015-03-04T12:03:00Z">
        <w:r w:rsidR="002C1312">
          <w:rPr>
            <w:noProof w:val="0"/>
          </w:rPr>
          <w:t xml:space="preserve">RPM </w:t>
        </w:r>
      </w:ins>
      <w:r w:rsidR="00104BE6" w:rsidRPr="003651D9">
        <w:rPr>
          <w:noProof w:val="0"/>
        </w:rPr>
        <w:t>Actor</w:t>
      </w:r>
      <w:r w:rsidRPr="003651D9">
        <w:rPr>
          <w:noProof w:val="0"/>
        </w:rPr>
        <w:t xml:space="preserve"> Options</w:t>
      </w:r>
      <w:bookmarkEnd w:id="470"/>
    </w:p>
    <w:p w14:paraId="4BC57379" w14:textId="77777777" w:rsidR="00255821" w:rsidRPr="003651D9" w:rsidRDefault="003A09FE" w:rsidP="00597DB2">
      <w:pPr>
        <w:pStyle w:val="AuthorInstructions"/>
      </w:pPr>
      <w:r w:rsidRPr="003651D9">
        <w:t>&lt;Modify the following Table listing the actors in this profile, the options available for each, and references to sections that state requirements for compliance to each Option</w:t>
      </w:r>
      <w:r w:rsidR="00F0665F" w:rsidRPr="003651D9">
        <w:t xml:space="preserve">. </w:t>
      </w:r>
      <w:r w:rsidRPr="003651D9">
        <w:t>For actors with no options, state “No options defined” in the Options column.</w:t>
      </w:r>
      <w:r w:rsidR="00255821" w:rsidRPr="003651D9">
        <w:t>&gt;</w:t>
      </w:r>
    </w:p>
    <w:p w14:paraId="70EBC15F" w14:textId="77777777" w:rsidR="001E206E" w:rsidRPr="003651D9" w:rsidRDefault="001E206E" w:rsidP="00597DB2">
      <w:pPr>
        <w:pStyle w:val="AuthorInstructions"/>
      </w:pPr>
      <w:r w:rsidRPr="003651D9">
        <w:t xml:space="preserve">&lt;Note: </w:t>
      </w:r>
      <w:r w:rsidR="00665A0A" w:rsidRPr="003651D9">
        <w:t>Options are directly carried over to the Integration</w:t>
      </w:r>
      <w:r w:rsidRPr="003651D9">
        <w:t xml:space="preserve"> Statements which are published</w:t>
      </w:r>
      <w:r w:rsidR="00665A0A" w:rsidRPr="003651D9">
        <w:t xml:space="preserve"> by vendors for review by buyers. Too many options can be confusing for readers.</w:t>
      </w:r>
      <w:r w:rsidRPr="003651D9">
        <w:t>&gt;</w:t>
      </w:r>
    </w:p>
    <w:p w14:paraId="1F66403E" w14:textId="77777777" w:rsidR="003A09FE" w:rsidRPr="003651D9" w:rsidRDefault="00255821" w:rsidP="00597DB2">
      <w:pPr>
        <w:pStyle w:val="AuthorInstructions"/>
      </w:pPr>
      <w:r w:rsidRPr="003651D9">
        <w:t>&lt;</w:t>
      </w:r>
      <w:r w:rsidR="00F82F74" w:rsidRPr="003651D9">
        <w:t xml:space="preserve"> Try to </w:t>
      </w:r>
      <w:r w:rsidR="00F82F74" w:rsidRPr="003651D9">
        <w:rPr>
          <w:b/>
          <w:u w:val="single"/>
        </w:rPr>
        <w:t>minimize</w:t>
      </w:r>
      <w:r w:rsidR="00F82F74" w:rsidRPr="003651D9">
        <w:t xml:space="preserve"> options for Actors and only use if necessary.</w:t>
      </w:r>
      <w:r w:rsidR="003A09FE" w:rsidRPr="003651D9">
        <w:t>&gt;</w:t>
      </w:r>
    </w:p>
    <w:p w14:paraId="30BB3F33" w14:textId="77777777" w:rsidR="009C10D5" w:rsidRPr="003651D9" w:rsidRDefault="009C10D5" w:rsidP="00597DB2">
      <w:pPr>
        <w:pStyle w:val="AuthorInstructions"/>
      </w:pPr>
      <w:r w:rsidRPr="003651D9">
        <w:t>&lt;</w:t>
      </w:r>
      <w:r w:rsidR="00665A0A" w:rsidRPr="003651D9">
        <w:t>Several options for Content</w:t>
      </w:r>
      <w:r w:rsidRPr="003651D9">
        <w:t xml:space="preserve"> </w:t>
      </w:r>
      <w:r w:rsidR="00665A0A" w:rsidRPr="003651D9">
        <w:t>Consumers are</w:t>
      </w:r>
      <w:r w:rsidRPr="003651D9">
        <w:t xml:space="preserve"> defined in PCC TF-2 section </w:t>
      </w:r>
      <w:r w:rsidR="00A174B6" w:rsidRPr="003651D9">
        <w:t>3.1.1-3.1</w:t>
      </w:r>
      <w:r w:rsidR="00E8520F" w:rsidRPr="003651D9">
        <w:t>.4</w:t>
      </w:r>
      <w:r w:rsidR="00887E40" w:rsidRPr="003651D9">
        <w:t xml:space="preserve">. </w:t>
      </w:r>
      <w:r w:rsidR="001E206E" w:rsidRPr="003651D9">
        <w:t xml:space="preserve">It is recommended that these </w:t>
      </w:r>
      <w:r w:rsidRPr="003651D9">
        <w:t xml:space="preserve">options </w:t>
      </w:r>
      <w:r w:rsidR="001E206E" w:rsidRPr="003651D9">
        <w:t>are</w:t>
      </w:r>
      <w:r w:rsidRPr="003651D9">
        <w:t xml:space="preserve"> reused for content module definition</w:t>
      </w:r>
      <w:r w:rsidR="001E206E" w:rsidRPr="003651D9">
        <w:t>s</w:t>
      </w:r>
      <w:r w:rsidRPr="003651D9">
        <w:t>, but read the option definitions thoroughly to be certain that they apply</w:t>
      </w:r>
      <w:r w:rsidR="00887E40" w:rsidRPr="003651D9">
        <w:t xml:space="preserve">. </w:t>
      </w:r>
      <w:r w:rsidRPr="003651D9">
        <w:t xml:space="preserve">If they do apply in their entirety, you will need to define a </w:t>
      </w:r>
      <w:r w:rsidR="00665A0A" w:rsidRPr="003651D9">
        <w:t>corresponding o</w:t>
      </w:r>
      <w:r w:rsidRPr="003651D9">
        <w:t>ption in this profile</w:t>
      </w:r>
      <w:r w:rsidR="00887E40" w:rsidRPr="003651D9">
        <w:t xml:space="preserve">. </w:t>
      </w:r>
      <w:r w:rsidR="00863C8B" w:rsidRPr="003651D9">
        <w:t>The recommended naming convention for a similar, but different, option is, for example, “View Option - &lt;profile acronym&gt;, etc</w:t>
      </w:r>
      <w:r w:rsidR="00665A0A" w:rsidRPr="003651D9">
        <w:t>.</w:t>
      </w:r>
      <w:r w:rsidR="00863C8B" w:rsidRPr="003651D9">
        <w:t>, “View Option – CIRC”.</w:t>
      </w:r>
      <w:r w:rsidRPr="003651D9">
        <w:t>&gt;</w:t>
      </w:r>
    </w:p>
    <w:p w14:paraId="1A74559B" w14:textId="77777777" w:rsidR="008F3449" w:rsidRPr="003651D9" w:rsidRDefault="008F3449" w:rsidP="008F3449">
      <w:pPr>
        <w:pStyle w:val="BodyText"/>
      </w:pPr>
      <w:r w:rsidRPr="003651D9">
        <w:t xml:space="preserve">Options that may be selected for each actor in this profile, if any, are listed in the table </w:t>
      </w:r>
      <w:r>
        <w:t>X</w:t>
      </w:r>
      <w:r w:rsidRPr="003651D9">
        <w:t>.2-1. Dependencies between options when applicable are specified in notes</w:t>
      </w:r>
      <w:r>
        <w:t>.</w:t>
      </w:r>
    </w:p>
    <w:p w14:paraId="7C04D91F" w14:textId="77777777" w:rsidR="006514EA" w:rsidRPr="003651D9" w:rsidRDefault="006514EA" w:rsidP="008E0275">
      <w:pPr>
        <w:pStyle w:val="BodyText"/>
      </w:pPr>
    </w:p>
    <w:p w14:paraId="610A74D8" w14:textId="77777777" w:rsidR="00CF283F" w:rsidRPr="003651D9" w:rsidRDefault="00CF283F" w:rsidP="00C56183">
      <w:pPr>
        <w:pStyle w:val="TableTitle"/>
      </w:pPr>
      <w:r w:rsidRPr="003651D9">
        <w:t>Table X.2-1</w:t>
      </w:r>
      <w:r w:rsidR="00701B3A" w:rsidRPr="003651D9">
        <w:t xml:space="preserve">: </w:t>
      </w:r>
      <w:r w:rsidR="00B43198" w:rsidRPr="003651D9">
        <w:t>&lt;Profile Name&gt;</w:t>
      </w:r>
      <w:r w:rsidRPr="003651D9">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23EB1F31" w14:textId="77777777" w:rsidTr="00BB76BC">
        <w:trPr>
          <w:cantSplit/>
          <w:tblHeader/>
          <w:jc w:val="center"/>
        </w:trPr>
        <w:tc>
          <w:tcPr>
            <w:tcW w:w="2891" w:type="dxa"/>
            <w:shd w:val="pct15" w:color="auto" w:fill="FFFFFF"/>
          </w:tcPr>
          <w:p w14:paraId="69316299" w14:textId="77777777" w:rsidR="00991D63" w:rsidRPr="003651D9" w:rsidRDefault="00991D63" w:rsidP="00663624">
            <w:pPr>
              <w:pStyle w:val="TableEntryHeader"/>
            </w:pPr>
            <w:r w:rsidRPr="003651D9">
              <w:t>Actor</w:t>
            </w:r>
          </w:p>
        </w:tc>
        <w:tc>
          <w:tcPr>
            <w:tcW w:w="3130" w:type="dxa"/>
            <w:shd w:val="pct15" w:color="auto" w:fill="FFFFFF"/>
          </w:tcPr>
          <w:p w14:paraId="26A08982" w14:textId="77777777" w:rsidR="00991D63" w:rsidRPr="003651D9" w:rsidRDefault="00991D63" w:rsidP="00E007E6">
            <w:pPr>
              <w:pStyle w:val="TableEntryHeader"/>
            </w:pPr>
            <w:r w:rsidRPr="003651D9">
              <w:t>Option Name</w:t>
            </w:r>
          </w:p>
        </w:tc>
        <w:tc>
          <w:tcPr>
            <w:tcW w:w="3438" w:type="dxa"/>
            <w:shd w:val="pct15" w:color="auto" w:fill="FFFFFF"/>
          </w:tcPr>
          <w:p w14:paraId="77C818B7" w14:textId="77777777" w:rsidR="00991D63" w:rsidRPr="003651D9" w:rsidRDefault="00907134" w:rsidP="00663624">
            <w:pPr>
              <w:pStyle w:val="TableEntryHeader"/>
            </w:pPr>
            <w:r w:rsidRPr="003651D9">
              <w:t>Reference</w:t>
            </w:r>
          </w:p>
          <w:p w14:paraId="5269122D" w14:textId="77777777" w:rsidR="00787B2D" w:rsidRPr="003651D9" w:rsidRDefault="00787B2D" w:rsidP="00AD069D">
            <w:pPr>
              <w:pStyle w:val="TableEntryHeader"/>
              <w:rPr>
                <w:rFonts w:ascii="Times New Roman" w:hAnsi="Times New Roman"/>
                <w:b w:val="0"/>
                <w:i/>
              </w:rPr>
            </w:pPr>
            <w:r w:rsidRPr="003651D9">
              <w:rPr>
                <w:rFonts w:ascii="Times New Roman" w:hAnsi="Times New Roman"/>
                <w:b w:val="0"/>
                <w:i/>
              </w:rPr>
              <w:t>&lt;either reference TF-3 or the applicable X.2.x subsection below table&gt;</w:t>
            </w:r>
          </w:p>
        </w:tc>
      </w:tr>
      <w:tr w:rsidR="00991D63" w:rsidRPr="003651D9" w14:paraId="62EAE120" w14:textId="77777777" w:rsidTr="00BB76BC">
        <w:trPr>
          <w:cantSplit/>
          <w:trHeight w:val="332"/>
          <w:jc w:val="center"/>
        </w:trPr>
        <w:tc>
          <w:tcPr>
            <w:tcW w:w="2891" w:type="dxa"/>
          </w:tcPr>
          <w:p w14:paraId="0E186249" w14:textId="77777777" w:rsidR="00991D63" w:rsidRPr="003651D9" w:rsidRDefault="00991D63" w:rsidP="00663624">
            <w:pPr>
              <w:pStyle w:val="TableEntry"/>
            </w:pPr>
          </w:p>
        </w:tc>
        <w:tc>
          <w:tcPr>
            <w:tcW w:w="3130" w:type="dxa"/>
          </w:tcPr>
          <w:p w14:paraId="587F48EF" w14:textId="77777777" w:rsidR="00991D63" w:rsidRPr="003651D9" w:rsidRDefault="00991D63" w:rsidP="008358E5">
            <w:pPr>
              <w:pStyle w:val="TableEntry"/>
            </w:pPr>
          </w:p>
        </w:tc>
        <w:tc>
          <w:tcPr>
            <w:tcW w:w="3438" w:type="dxa"/>
          </w:tcPr>
          <w:p w14:paraId="261DDE6E" w14:textId="77777777" w:rsidR="00991D63" w:rsidRPr="003651D9" w:rsidRDefault="00991D63" w:rsidP="00B92EA1">
            <w:pPr>
              <w:pStyle w:val="TableEntry"/>
            </w:pPr>
          </w:p>
        </w:tc>
      </w:tr>
    </w:tbl>
    <w:p w14:paraId="67CB672F" w14:textId="77777777" w:rsidR="009D6A32" w:rsidRPr="003651D9" w:rsidRDefault="00DA1854" w:rsidP="00597DB2">
      <w:pPr>
        <w:pStyle w:val="Note"/>
      </w:pPr>
      <w:r w:rsidRPr="003651D9">
        <w:t>Note:</w:t>
      </w:r>
      <w:r w:rsidR="000C5467" w:rsidRPr="003651D9">
        <w:t xml:space="preserve"> </w:t>
      </w:r>
      <w:r w:rsidRPr="003651D9">
        <w:rPr>
          <w:i/>
          <w:iCs/>
        </w:rPr>
        <w:t xml:space="preserve">&lt;Conditional or required options must be described in this </w:t>
      </w:r>
      <w:r w:rsidR="004C10B4" w:rsidRPr="003651D9">
        <w:rPr>
          <w:i/>
          <w:iCs/>
        </w:rPr>
        <w:t xml:space="preserve">SHORT </w:t>
      </w:r>
      <w:r w:rsidRPr="003651D9">
        <w:rPr>
          <w:i/>
          <w:iCs/>
        </w:rPr>
        <w:t>note</w:t>
      </w:r>
      <w:r w:rsidR="00A05A12" w:rsidRPr="003651D9">
        <w:rPr>
          <w:i/>
          <w:iCs/>
        </w:rPr>
        <w:t>, f</w:t>
      </w:r>
      <w:r w:rsidR="004C10B4" w:rsidRPr="003651D9">
        <w:rPr>
          <w:i/>
          <w:iCs/>
        </w:rPr>
        <w:t xml:space="preserve">or longer notes use </w:t>
      </w:r>
      <w:r w:rsidR="00A05A12" w:rsidRPr="003651D9">
        <w:rPr>
          <w:i/>
          <w:iCs/>
        </w:rPr>
        <w:t xml:space="preserve">section </w:t>
      </w:r>
      <w:r w:rsidR="004C10B4" w:rsidRPr="003651D9">
        <w:rPr>
          <w:i/>
          <w:iCs/>
        </w:rPr>
        <w:t>X.2.1</w:t>
      </w:r>
      <w:r w:rsidRPr="003651D9">
        <w:rPr>
          <w:i/>
          <w:iCs/>
        </w:rPr>
        <w:t>.&gt;</w:t>
      </w:r>
      <w:r w:rsidR="000C5467" w:rsidRPr="003651D9">
        <w:rPr>
          <w:i/>
          <w:iCs/>
        </w:rPr>
        <w:t>,</w:t>
      </w:r>
    </w:p>
    <w:p w14:paraId="014258C2" w14:textId="77777777" w:rsidR="006116E2" w:rsidRPr="003651D9" w:rsidRDefault="006116E2" w:rsidP="00597DB2">
      <w:pPr>
        <w:pStyle w:val="BodyText"/>
      </w:pPr>
    </w:p>
    <w:p w14:paraId="6953C66B" w14:textId="77777777" w:rsidR="00CF283F" w:rsidRPr="003651D9" w:rsidRDefault="00323461" w:rsidP="0097454A">
      <w:pPr>
        <w:pStyle w:val="Heading3"/>
        <w:numPr>
          <w:ilvl w:val="0"/>
          <w:numId w:val="0"/>
        </w:numPr>
        <w:ind w:left="720" w:hanging="720"/>
        <w:rPr>
          <w:noProof w:val="0"/>
        </w:rPr>
      </w:pPr>
      <w:bookmarkStart w:id="473" w:name="_Toc412696308"/>
      <w:r w:rsidRPr="003651D9">
        <w:rPr>
          <w:noProof w:val="0"/>
        </w:rPr>
        <w:t>X.2.1 &lt;</w:t>
      </w:r>
      <w:r w:rsidR="0095196C" w:rsidRPr="003651D9">
        <w:rPr>
          <w:noProof w:val="0"/>
        </w:rPr>
        <w:t>Option Name</w:t>
      </w:r>
      <w:r w:rsidRPr="003651D9">
        <w:rPr>
          <w:noProof w:val="0"/>
        </w:rPr>
        <w:t>&gt;</w:t>
      </w:r>
      <w:bookmarkEnd w:id="473"/>
    </w:p>
    <w:p w14:paraId="4DEFDCB3" w14:textId="77777777" w:rsidR="0095196C" w:rsidRPr="003651D9" w:rsidRDefault="00323461" w:rsidP="00597DB2">
      <w:pPr>
        <w:pStyle w:val="AuthorInstructions"/>
      </w:pPr>
      <w:r w:rsidRPr="003651D9">
        <w:t>&lt;</w:t>
      </w:r>
      <w:r w:rsidR="00665A0A" w:rsidRPr="003651D9">
        <w:t>Consider including</w:t>
      </w:r>
      <w:r w:rsidRPr="003651D9">
        <w:t xml:space="preserve"> </w:t>
      </w:r>
      <w:r w:rsidR="000807AC" w:rsidRPr="003651D9">
        <w:t xml:space="preserve">a </w:t>
      </w:r>
      <w:r w:rsidRPr="003651D9">
        <w:t>high level description of the option.&gt;</w:t>
      </w:r>
    </w:p>
    <w:p w14:paraId="05F29E91" w14:textId="77777777" w:rsidR="006116E2" w:rsidRPr="003651D9" w:rsidRDefault="006116E2" w:rsidP="00597DB2">
      <w:pPr>
        <w:pStyle w:val="AuthorInstructions"/>
      </w:pPr>
      <w:r w:rsidRPr="003651D9">
        <w:t>&lt;e.g., The Content Consumer actor is required to support at least one of the View or Discrete Data Import options</w:t>
      </w:r>
      <w:r w:rsidR="00887E40" w:rsidRPr="003651D9">
        <w:t xml:space="preserve">. </w:t>
      </w:r>
      <w:r w:rsidRPr="003651D9">
        <w:t>The Document Import and Section Import options also require the View option.&gt;</w:t>
      </w:r>
    </w:p>
    <w:p w14:paraId="47B9C47E" w14:textId="77777777" w:rsidR="00787B2D" w:rsidRPr="003651D9" w:rsidRDefault="00787B2D" w:rsidP="00597DB2">
      <w:pPr>
        <w:pStyle w:val="AuthorInstructions"/>
      </w:pPr>
      <w:r w:rsidRPr="003651D9">
        <w:t>&lt;Repeat this section (and increment numbering) as needed for additional options.&gt;</w:t>
      </w:r>
    </w:p>
    <w:p w14:paraId="3CB3E8DF" w14:textId="77777777" w:rsidR="005F21E7" w:rsidRPr="003651D9" w:rsidRDefault="005F21E7" w:rsidP="00303E20">
      <w:pPr>
        <w:pStyle w:val="Heading2"/>
        <w:numPr>
          <w:ilvl w:val="0"/>
          <w:numId w:val="0"/>
        </w:numPr>
        <w:rPr>
          <w:noProof w:val="0"/>
        </w:rPr>
      </w:pPr>
      <w:bookmarkStart w:id="474" w:name="_Toc412696309"/>
      <w:bookmarkStart w:id="475" w:name="_Toc37034636"/>
      <w:bookmarkStart w:id="476" w:name="_Toc38846114"/>
      <w:bookmarkStart w:id="477" w:name="_Toc504625757"/>
      <w:bookmarkStart w:id="478" w:name="_Toc530206510"/>
      <w:bookmarkStart w:id="479" w:name="_Toc1388430"/>
      <w:bookmarkStart w:id="480" w:name="_Toc1388584"/>
      <w:bookmarkStart w:id="481" w:name="_Toc1456611"/>
      <w:r w:rsidRPr="003651D9">
        <w:rPr>
          <w:noProof w:val="0"/>
        </w:rPr>
        <w:t xml:space="preserve">X.3 </w:t>
      </w:r>
      <w:del w:id="482" w:author="Keith W. Boone" w:date="2015-03-04T12:03:00Z">
        <w:r w:rsidRPr="003651D9" w:rsidDel="002C1312">
          <w:rPr>
            <w:noProof w:val="0"/>
          </w:rPr>
          <w:delText xml:space="preserve">&lt;Profile Acronym&gt; </w:delText>
        </w:r>
      </w:del>
      <w:ins w:id="483" w:author="Keith W. Boone" w:date="2015-03-04T12:03:00Z">
        <w:r w:rsidR="002C1312">
          <w:rPr>
            <w:noProof w:val="0"/>
          </w:rPr>
          <w:t xml:space="preserve">RPM </w:t>
        </w:r>
      </w:ins>
      <w:r w:rsidR="001579E7" w:rsidRPr="003651D9">
        <w:rPr>
          <w:noProof w:val="0"/>
        </w:rPr>
        <w:t xml:space="preserve">Required </w:t>
      </w:r>
      <w:r w:rsidR="00C158E0" w:rsidRPr="003651D9">
        <w:rPr>
          <w:noProof w:val="0"/>
        </w:rPr>
        <w:t>Actor</w:t>
      </w:r>
      <w:r w:rsidRPr="003651D9">
        <w:rPr>
          <w:noProof w:val="0"/>
        </w:rPr>
        <w:t xml:space="preserve"> Groupings</w:t>
      </w:r>
      <w:bookmarkEnd w:id="474"/>
      <w:r w:rsidRPr="003651D9">
        <w:rPr>
          <w:noProof w:val="0"/>
        </w:rPr>
        <w:t xml:space="preserve"> </w:t>
      </w:r>
    </w:p>
    <w:p w14:paraId="5CF97758" w14:textId="77777777" w:rsidR="00FC278A" w:rsidRPr="003651D9" w:rsidRDefault="00761469" w:rsidP="00761469">
      <w:pPr>
        <w:pStyle w:val="BodyText"/>
        <w:rPr>
          <w:i/>
          <w:iCs/>
        </w:rPr>
      </w:pPr>
      <w:r w:rsidRPr="003651D9">
        <w:rPr>
          <w:i/>
          <w:iCs/>
        </w:rPr>
        <w:t xml:space="preserve">&lt;Describe any requirements for actors in this profile </w:t>
      </w:r>
      <w:r w:rsidR="00CD44D7" w:rsidRPr="003651D9">
        <w:rPr>
          <w:i/>
          <w:iCs/>
        </w:rPr>
        <w:t>to be grouped with other actors.</w:t>
      </w:r>
      <w:r w:rsidR="00FC278A" w:rsidRPr="003651D9">
        <w:rPr>
          <w:i/>
          <w:iCs/>
        </w:rPr>
        <w:t>&gt;</w:t>
      </w:r>
      <w:r w:rsidRPr="003651D9">
        <w:rPr>
          <w:i/>
          <w:iCs/>
        </w:rPr>
        <w:t xml:space="preserve"> </w:t>
      </w:r>
    </w:p>
    <w:p w14:paraId="69645DFB" w14:textId="77777777" w:rsidR="00761469" w:rsidRPr="003651D9" w:rsidRDefault="00FC278A" w:rsidP="00761469">
      <w:pPr>
        <w:pStyle w:val="BodyText"/>
        <w:rPr>
          <w:i/>
          <w:iCs/>
        </w:rPr>
      </w:pPr>
      <w:r w:rsidRPr="003651D9">
        <w:rPr>
          <w:i/>
          <w:iCs/>
        </w:rPr>
        <w:t>&lt;</w:t>
      </w:r>
      <w:r w:rsidR="00607529" w:rsidRPr="003651D9">
        <w:rPr>
          <w:i/>
          <w:iCs/>
        </w:rPr>
        <w:t>Note that t</w:t>
      </w:r>
      <w:r w:rsidR="00761469" w:rsidRPr="003651D9">
        <w:rPr>
          <w:i/>
          <w:iCs/>
        </w:rPr>
        <w:t>his section effectively combines the previous “Profile Dependencies” Section (formerly Vol</w:t>
      </w:r>
      <w:r w:rsidR="006514EA" w:rsidRPr="003651D9">
        <w:rPr>
          <w:i/>
          <w:iCs/>
        </w:rPr>
        <w:t>.</w:t>
      </w:r>
      <w:r w:rsidR="00761469" w:rsidRPr="003651D9">
        <w:rPr>
          <w:i/>
          <w:iCs/>
        </w:rPr>
        <w:t xml:space="preserve"> 1, Section 2.1) and the previous “Groupings” section.&gt;</w:t>
      </w:r>
    </w:p>
    <w:p w14:paraId="4A765F6B" w14:textId="77777777" w:rsidR="00761469" w:rsidRPr="003651D9" w:rsidRDefault="00761469" w:rsidP="00761469">
      <w:pPr>
        <w:pStyle w:val="BodyText"/>
        <w:rPr>
          <w:i/>
          <w:iCs/>
        </w:rPr>
      </w:pPr>
      <w:r w:rsidRPr="003651D9">
        <w:rPr>
          <w:i/>
          <w:iCs/>
        </w:rPr>
        <w:t>&lt;</w:t>
      </w:r>
      <w:r w:rsidR="00665A0A" w:rsidRPr="003651D9">
        <w:rPr>
          <w:i/>
          <w:iCs/>
        </w:rPr>
        <w:t xml:space="preserve">This section </w:t>
      </w:r>
      <w:r w:rsidRPr="003651D9">
        <w:rPr>
          <w:i/>
          <w:iCs/>
        </w:rPr>
        <w:t>is for REQUIRED Actor Groupings (although “required” sometimes allows for a selection of one of several)</w:t>
      </w:r>
      <w:r w:rsidR="00887E40" w:rsidRPr="003651D9">
        <w:rPr>
          <w:i/>
          <w:iCs/>
        </w:rPr>
        <w:t xml:space="preserve">. </w:t>
      </w:r>
      <w:r w:rsidR="0020453A" w:rsidRPr="003651D9">
        <w:rPr>
          <w:i/>
          <w:iCs/>
        </w:rPr>
        <w:t>To suggest other</w:t>
      </w:r>
      <w:r w:rsidRPr="003651D9">
        <w:rPr>
          <w:i/>
          <w:iCs/>
        </w:rPr>
        <w:t xml:space="preserve"> profile groupings or helpful references for other profiles to consider, use Section X.6 Cross Profile Considerations</w:t>
      </w:r>
      <w:r w:rsidR="00887E40" w:rsidRPr="003651D9">
        <w:rPr>
          <w:i/>
          <w:iCs/>
        </w:rPr>
        <w:t xml:space="preserve">. </w:t>
      </w:r>
      <w:r w:rsidRPr="003651D9">
        <w:rPr>
          <w:i/>
          <w:iCs/>
        </w:rPr>
        <w:t xml:space="preserve">Use X.5 </w:t>
      </w:r>
      <w:r w:rsidR="0020453A" w:rsidRPr="003651D9">
        <w:rPr>
          <w:i/>
          <w:iCs/>
        </w:rPr>
        <w:t>for security</w:t>
      </w:r>
      <w:r w:rsidRPr="003651D9">
        <w:rPr>
          <w:i/>
          <w:iCs/>
        </w:rPr>
        <w:t xml:space="preserve"> profile recommendations.&gt;</w:t>
      </w:r>
    </w:p>
    <w:p w14:paraId="3A3761AA" w14:textId="77777777" w:rsidR="00607529" w:rsidRPr="003651D9" w:rsidRDefault="00761469" w:rsidP="005360E4">
      <w:pPr>
        <w:pStyle w:val="BodyText"/>
      </w:pPr>
      <w:r w:rsidRPr="003651D9">
        <w:t xml:space="preserve">An Actor from this profile (Column 1) </w:t>
      </w:r>
      <w:r w:rsidR="0020453A" w:rsidRPr="003651D9">
        <w:t xml:space="preserve">shall </w:t>
      </w:r>
      <w:r w:rsidRPr="003651D9">
        <w:t xml:space="preserve">implement all of the required transactions and/or content modules in this profile </w:t>
      </w:r>
      <w:r w:rsidRPr="003651D9">
        <w:rPr>
          <w:b/>
          <w:i/>
        </w:rPr>
        <w:t>in addition to</w:t>
      </w:r>
      <w:r w:rsidRPr="003651D9">
        <w:t xml:space="preserve"> all of the transactions required for the grouped actor (Column 2)</w:t>
      </w:r>
      <w:r w:rsidR="00887E40" w:rsidRPr="003651D9">
        <w:t xml:space="preserve">. </w:t>
      </w:r>
    </w:p>
    <w:p w14:paraId="79AA8FC5" w14:textId="77777777" w:rsidR="00761469" w:rsidRPr="003651D9" w:rsidRDefault="00761469" w:rsidP="005360E4">
      <w:pPr>
        <w:pStyle w:val="BodyText"/>
      </w:pPr>
      <w:r w:rsidRPr="003651D9">
        <w:t xml:space="preserve">If this is a content profile, and actors from this profile are grouped with actors from a workflow or transport profile, </w:t>
      </w:r>
      <w:r w:rsidR="00613604" w:rsidRPr="003651D9">
        <w:t>the Content Bindings reference column references any specifications for mapping data from the content module into data elements from the workflow or transport transactions.</w:t>
      </w:r>
    </w:p>
    <w:p w14:paraId="1F5A70AE" w14:textId="77777777" w:rsidR="00761469" w:rsidRPr="003651D9" w:rsidRDefault="00761469" w:rsidP="00761469">
      <w:pPr>
        <w:pStyle w:val="BodyText"/>
      </w:pPr>
      <w:r w:rsidRPr="003651D9">
        <w:t>In some cases, required groupings are defined as at least one of an enumerated set of possible actors; this is designated by merging column one into a single cell spanning multiple potential grouped actors</w:t>
      </w:r>
      <w:r w:rsidR="00887E40" w:rsidRPr="003651D9">
        <w:t xml:space="preserve">. </w:t>
      </w:r>
      <w:r w:rsidRPr="003651D9">
        <w:t>Notes are used to highlight this situation.</w:t>
      </w:r>
    </w:p>
    <w:p w14:paraId="6BA17D47" w14:textId="77777777" w:rsidR="00761469" w:rsidRPr="003651D9" w:rsidRDefault="00761469" w:rsidP="00761469">
      <w:pPr>
        <w:pStyle w:val="BodyText"/>
      </w:pPr>
      <w:r w:rsidRPr="003651D9">
        <w:t>Section X.5 describes some optional groupings that may be of interest for security considerations and section X.6 describes some optional groupings in other related profiles.</w:t>
      </w:r>
    </w:p>
    <w:p w14:paraId="2D50043B" w14:textId="77777777" w:rsidR="00761469" w:rsidRPr="003651D9" w:rsidRDefault="00761469" w:rsidP="00597DB2">
      <w:pPr>
        <w:pStyle w:val="AuthorInstructions"/>
      </w:pPr>
      <w:r w:rsidRPr="003651D9">
        <w:t>&lt;All Actors from this profile should be listed in Column 1. If no mandatory required grouping exists, “none” should be listed in Column 2.</w:t>
      </w:r>
      <w:r w:rsidR="008C57EC" w:rsidRPr="003651D9">
        <w:t xml:space="preserve"> If the content module actor is bound to a transport or workflow actor it will be listed </w:t>
      </w:r>
      <w:r w:rsidR="008C57EC" w:rsidRPr="003651D9">
        <w:rPr>
          <w:b/>
        </w:rPr>
        <w:t xml:space="preserve">with at least one </w:t>
      </w:r>
      <w:r w:rsidR="008C57EC" w:rsidRPr="003651D9">
        <w:t>binding reference. Do not use “XD*” as an actor name.</w:t>
      </w:r>
      <w:r w:rsidRPr="003651D9">
        <w:t>&gt;</w:t>
      </w:r>
    </w:p>
    <w:p w14:paraId="71BF1396" w14:textId="77777777" w:rsidR="00761469" w:rsidRPr="003651D9" w:rsidRDefault="00761469" w:rsidP="00597DB2">
      <w:pPr>
        <w:pStyle w:val="AuthorInstructions"/>
      </w:pPr>
      <w:r w:rsidRPr="003651D9">
        <w:t>&lt;In some cases, required groupings are defined as at least one of an enumerated set of possible actors; to designate this create a row for each potential actor grouping and merge column one to form a single cell containing the profile actor which should be grouped with at least one of the actors in the spanned rows</w:t>
      </w:r>
      <w:r w:rsidR="00887E40" w:rsidRPr="003651D9">
        <w:t xml:space="preserve">. </w:t>
      </w:r>
      <w:r w:rsidRPr="003651D9">
        <w:t>In addition, a note should be included to explain the enumerated set</w:t>
      </w:r>
      <w:r w:rsidR="00887E40" w:rsidRPr="003651D9">
        <w:t xml:space="preserve">. </w:t>
      </w:r>
      <w:r w:rsidRPr="003651D9">
        <w:t xml:space="preserve">See example below showing Document Consumer </w:t>
      </w:r>
      <w:r w:rsidR="0020453A" w:rsidRPr="003651D9">
        <w:t xml:space="preserve">needing to be grouped with at least one of </w:t>
      </w:r>
      <w:r w:rsidRPr="003651D9">
        <w:t>XDS.b Document Consumer, XDR Document Recipient or XDM Portable Media Importer&gt;</w:t>
      </w:r>
    </w:p>
    <w:p w14:paraId="4A5F5E9F" w14:textId="77777777" w:rsidR="00761469" w:rsidRPr="003651D9" w:rsidRDefault="00761469" w:rsidP="00597DB2">
      <w:pPr>
        <w:pStyle w:val="AuthorInstructions"/>
      </w:pPr>
      <w:r w:rsidRPr="003651D9">
        <w:lastRenderedPageBreak/>
        <w:t xml:space="preserve">&lt;The </w:t>
      </w:r>
      <w:r w:rsidR="009D125C" w:rsidRPr="003651D9">
        <w:t>author</w:t>
      </w:r>
      <w:r w:rsidRPr="003651D9">
        <w:t xml:space="preserve"> should pay special consideration to IT and security profiles in this grouping section. Consideration should be given to Consistent Time (CT) Client, ATNA, as well as other profiles. For the sake of clarity and completeness, even if this table begins to become long, a line should be added for each actor for each of the required grouping for IT and security. Also see the ITI document titled ‘Cookbook: Preparing the IHE Profile Security Section’ at </w:t>
      </w:r>
      <w:r w:rsidRPr="003651D9">
        <w:rPr>
          <w:rStyle w:val="Hyperlink"/>
          <w:iCs/>
        </w:rPr>
        <w:t>http://www.ihe.net/Technical_Framework/index.cfm</w:t>
      </w:r>
      <w:r w:rsidRPr="003651D9">
        <w:rPr>
          <w:rStyle w:val="BodyTextChar"/>
          <w:iCs/>
        </w:rPr>
        <w:t xml:space="preserve"> </w:t>
      </w:r>
      <w:r w:rsidRPr="003651D9">
        <w:t>for a list of suggested IT and security groupings.&gt;</w:t>
      </w:r>
    </w:p>
    <w:p w14:paraId="47BDE0CA" w14:textId="77777777" w:rsidR="00761469" w:rsidRPr="003651D9" w:rsidRDefault="00761469" w:rsidP="00597DB2">
      <w:pPr>
        <w:pStyle w:val="AuthorInstructions"/>
      </w:pPr>
      <w:r w:rsidRPr="003651D9">
        <w:t>&lt;The Bindings column is used when a Content Module profile actor is grouped with a workflow or transport actor</w:t>
      </w:r>
      <w:r w:rsidR="00887E40" w:rsidRPr="003651D9">
        <w:t xml:space="preserve">. </w:t>
      </w:r>
      <w:r w:rsidRPr="003651D9">
        <w:t>Otherwise, mark it as “</w:t>
      </w:r>
      <w:r w:rsidR="0020453A" w:rsidRPr="003651D9">
        <w:t>--</w:t>
      </w:r>
      <w:r w:rsidRPr="003651D9">
        <w:t>”.&gt;</w:t>
      </w:r>
    </w:p>
    <w:p w14:paraId="5A6575DB" w14:textId="77777777" w:rsidR="00761469" w:rsidRPr="003651D9" w:rsidRDefault="00761469" w:rsidP="00761469">
      <w:pPr>
        <w:pStyle w:val="BodyText"/>
      </w:pPr>
    </w:p>
    <w:p w14:paraId="01672F8C" w14:textId="77777777" w:rsidR="00761469" w:rsidRPr="003651D9" w:rsidRDefault="00761469" w:rsidP="00761469">
      <w:pPr>
        <w:pStyle w:val="TableTitle"/>
      </w:pPr>
      <w:r w:rsidRPr="003651D9">
        <w:t>Table X.3-1</w:t>
      </w:r>
      <w:r w:rsidR="00701B3A" w:rsidRPr="003651D9">
        <w:t xml:space="preserve">: </w:t>
      </w:r>
      <w:r w:rsidR="008F3449">
        <w:t>RPM</w:t>
      </w:r>
      <w:r w:rsidRPr="003651D9">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651D9" w14:paraId="27380E8F" w14:textId="77777777" w:rsidTr="00BB76BC">
        <w:trPr>
          <w:cantSplit/>
          <w:tblHeader/>
          <w:jc w:val="center"/>
        </w:trPr>
        <w:tc>
          <w:tcPr>
            <w:tcW w:w="2326" w:type="dxa"/>
            <w:shd w:val="pct15" w:color="auto" w:fill="FFFFFF"/>
          </w:tcPr>
          <w:p w14:paraId="6E97D14B" w14:textId="77777777" w:rsidR="00761469" w:rsidRPr="003651D9" w:rsidRDefault="00761469" w:rsidP="00DB186B">
            <w:pPr>
              <w:pStyle w:val="TableEntryHeader"/>
            </w:pPr>
            <w:r w:rsidRPr="003651D9">
              <w:t>&lt;this Profile Acronym&gt; Actor</w:t>
            </w:r>
          </w:p>
        </w:tc>
        <w:tc>
          <w:tcPr>
            <w:tcW w:w="1980" w:type="dxa"/>
            <w:shd w:val="pct15" w:color="auto" w:fill="FFFFFF"/>
          </w:tcPr>
          <w:p w14:paraId="5145165E" w14:textId="77777777" w:rsidR="00761469" w:rsidRPr="003651D9" w:rsidRDefault="00761469" w:rsidP="00DB186B">
            <w:pPr>
              <w:pStyle w:val="TableEntryHeader"/>
            </w:pPr>
            <w:r w:rsidRPr="003651D9">
              <w:t>Actor to be grouped with</w:t>
            </w:r>
          </w:p>
        </w:tc>
        <w:tc>
          <w:tcPr>
            <w:tcW w:w="2160" w:type="dxa"/>
            <w:shd w:val="pct15" w:color="auto" w:fill="FFFFFF"/>
          </w:tcPr>
          <w:p w14:paraId="6277FDB8" w14:textId="77777777" w:rsidR="00761469" w:rsidRPr="003651D9" w:rsidRDefault="00CD44D7" w:rsidP="00DB186B">
            <w:pPr>
              <w:pStyle w:val="TableEntryHeader"/>
            </w:pPr>
            <w:r w:rsidRPr="003651D9">
              <w:t>Reference</w:t>
            </w:r>
          </w:p>
        </w:tc>
        <w:tc>
          <w:tcPr>
            <w:tcW w:w="2685" w:type="dxa"/>
            <w:shd w:val="pct15" w:color="auto" w:fill="FFFFFF"/>
          </w:tcPr>
          <w:p w14:paraId="304D796D" w14:textId="77777777" w:rsidR="00761469" w:rsidRPr="003651D9" w:rsidRDefault="00761469" w:rsidP="00DB186B">
            <w:pPr>
              <w:pStyle w:val="TableEntryHeader"/>
            </w:pPr>
            <w:r w:rsidRPr="003651D9">
              <w:t>Content Bindings Reference</w:t>
            </w:r>
          </w:p>
        </w:tc>
      </w:tr>
      <w:tr w:rsidR="008F3449" w:rsidRPr="003651D9" w14:paraId="68714A06" w14:textId="77777777" w:rsidTr="005B3030">
        <w:trPr>
          <w:cantSplit/>
          <w:trHeight w:val="332"/>
          <w:jc w:val="center"/>
        </w:trPr>
        <w:tc>
          <w:tcPr>
            <w:tcW w:w="2326" w:type="dxa"/>
          </w:tcPr>
          <w:p w14:paraId="2C935420" w14:textId="77777777" w:rsidR="008F3449" w:rsidRPr="003651D9" w:rsidRDefault="00452A51" w:rsidP="005B3030">
            <w:pPr>
              <w:pStyle w:val="TableEntry"/>
            </w:pPr>
            <w:r w:rsidRPr="00452A51">
              <w:t>Sensor Data</w:t>
            </w:r>
            <w:r w:rsidRPr="000A66BE">
              <w:rPr>
                <w:i/>
              </w:rPr>
              <w:t xml:space="preserve"> </w:t>
            </w:r>
            <w:r w:rsidR="008F3449">
              <w:t>Consumer</w:t>
            </w:r>
            <w:r w:rsidRPr="00400853">
              <w:rPr>
                <w:vertAlign w:val="superscript"/>
              </w:rPr>
              <w:t>1</w:t>
            </w:r>
          </w:p>
        </w:tc>
        <w:tc>
          <w:tcPr>
            <w:tcW w:w="1980" w:type="dxa"/>
          </w:tcPr>
          <w:p w14:paraId="2B0F10BD" w14:textId="77777777" w:rsidR="008F3449" w:rsidRPr="00400853" w:rsidRDefault="0093216B" w:rsidP="00452A51">
            <w:pPr>
              <w:pStyle w:val="TableEntry"/>
            </w:pPr>
            <w:ins w:id="484" w:author="Brian" w:date="2015-03-11T11:48:00Z">
              <w:r w:rsidRPr="0093216B">
                <w:rPr>
                  <w:rPrChange w:id="485" w:author="Brian" w:date="2015-03-11T11:48:00Z">
                    <w:rPr>
                      <w:i/>
                    </w:rPr>
                  </w:rPrChange>
                </w:rPr>
                <w:t xml:space="preserve">Device Observation Reporter </w:t>
              </w:r>
            </w:ins>
            <w:del w:id="486" w:author="Brian" w:date="2015-03-11T11:48:00Z">
              <w:r w:rsidR="008F3449" w:rsidRPr="00400853" w:rsidDel="0093216B">
                <w:delText>Clinical Data Source</w:delText>
              </w:r>
            </w:del>
          </w:p>
        </w:tc>
        <w:tc>
          <w:tcPr>
            <w:tcW w:w="2160" w:type="dxa"/>
          </w:tcPr>
          <w:p w14:paraId="7C01F694" w14:textId="77777777" w:rsidR="008F3449" w:rsidRPr="003651D9" w:rsidRDefault="008F3449" w:rsidP="005B3030">
            <w:pPr>
              <w:pStyle w:val="TableEntry"/>
            </w:pPr>
            <w:r w:rsidRPr="003651D9">
              <w:t>&lt;reference the section where the actors are defined in that profile, e.g., &lt;Domain Acronym TF-1: x.x.x&gt;</w:t>
            </w:r>
          </w:p>
        </w:tc>
        <w:tc>
          <w:tcPr>
            <w:tcW w:w="2685" w:type="dxa"/>
          </w:tcPr>
          <w:p w14:paraId="725D7663" w14:textId="77777777" w:rsidR="008F3449" w:rsidRPr="003651D9" w:rsidRDefault="008F3449" w:rsidP="005B3030">
            <w:pPr>
              <w:pStyle w:val="TableEntry"/>
            </w:pPr>
            <w:r w:rsidRPr="003651D9">
              <w:t xml:space="preserve">&lt;Reference to CM bindings section </w:t>
            </w:r>
          </w:p>
          <w:p w14:paraId="0693A017" w14:textId="77777777" w:rsidR="008F3449" w:rsidRPr="003651D9" w:rsidRDefault="008F3449" w:rsidP="005B3030">
            <w:pPr>
              <w:pStyle w:val="TableEntry"/>
            </w:pPr>
            <w:r w:rsidRPr="003651D9">
              <w:t xml:space="preserve"> e.g., &lt;Domain Acronym TF-3:Z.xxx &gt; (e.g., PCC TF-2 :4.1)</w:t>
            </w:r>
          </w:p>
        </w:tc>
      </w:tr>
      <w:tr w:rsidR="008F3449" w:rsidRPr="003651D9" w14:paraId="57D2F2B2" w14:textId="77777777" w:rsidTr="005B3030">
        <w:trPr>
          <w:cantSplit/>
          <w:trHeight w:val="332"/>
          <w:jc w:val="center"/>
        </w:trPr>
        <w:tc>
          <w:tcPr>
            <w:tcW w:w="2326" w:type="dxa"/>
          </w:tcPr>
          <w:p w14:paraId="5D31C6CF" w14:textId="77777777" w:rsidR="008F3449" w:rsidRPr="003651D9" w:rsidRDefault="008F3449" w:rsidP="00452A51">
            <w:pPr>
              <w:pStyle w:val="TableEntry"/>
            </w:pPr>
            <w:r>
              <w:t>Device Observation Consumer</w:t>
            </w:r>
          </w:p>
        </w:tc>
        <w:tc>
          <w:tcPr>
            <w:tcW w:w="1980" w:type="dxa"/>
          </w:tcPr>
          <w:p w14:paraId="59A4CBFD" w14:textId="77777777" w:rsidR="008F3449" w:rsidRPr="003651D9" w:rsidRDefault="008F3449" w:rsidP="00452A51">
            <w:pPr>
              <w:pStyle w:val="TableEntry"/>
            </w:pPr>
            <w:r>
              <w:t>Content Creator</w:t>
            </w:r>
          </w:p>
        </w:tc>
        <w:tc>
          <w:tcPr>
            <w:tcW w:w="2160" w:type="dxa"/>
          </w:tcPr>
          <w:p w14:paraId="22328C1E" w14:textId="77777777" w:rsidR="008F3449" w:rsidRPr="003651D9" w:rsidRDefault="008F3449" w:rsidP="005B3030">
            <w:pPr>
              <w:pStyle w:val="TableEntry"/>
            </w:pPr>
            <w:r w:rsidRPr="003651D9">
              <w:t>&lt;reference the section where the actors are defined in that profile, e.g., &lt;Domain Acronym TF-1: x.x.x&gt;</w:t>
            </w:r>
          </w:p>
        </w:tc>
        <w:tc>
          <w:tcPr>
            <w:tcW w:w="2685" w:type="dxa"/>
          </w:tcPr>
          <w:p w14:paraId="08362143" w14:textId="77777777" w:rsidR="008F3449" w:rsidRPr="003651D9" w:rsidRDefault="008F3449" w:rsidP="005B3030">
            <w:pPr>
              <w:pStyle w:val="TableEntry"/>
            </w:pPr>
            <w:r w:rsidRPr="003651D9">
              <w:t xml:space="preserve">&lt;Reference to CM bindings section </w:t>
            </w:r>
          </w:p>
          <w:p w14:paraId="1FA6A9F6" w14:textId="77777777" w:rsidR="008F3449" w:rsidRPr="003651D9" w:rsidRDefault="008F3449" w:rsidP="005B3030">
            <w:pPr>
              <w:pStyle w:val="TableEntry"/>
            </w:pPr>
            <w:r w:rsidRPr="003651D9">
              <w:t xml:space="preserve"> e.g., &lt;Domain Acronym TF-3:Z.xxx &gt; (e.g., PCC TF-2 :4.1)</w:t>
            </w:r>
          </w:p>
        </w:tc>
      </w:tr>
      <w:tr w:rsidR="008F3449" w:rsidRPr="003651D9" w14:paraId="283D33E8" w14:textId="77777777" w:rsidTr="005B3030">
        <w:trPr>
          <w:cantSplit/>
          <w:trHeight w:val="332"/>
          <w:jc w:val="center"/>
        </w:trPr>
        <w:tc>
          <w:tcPr>
            <w:tcW w:w="2326" w:type="dxa"/>
          </w:tcPr>
          <w:p w14:paraId="52B57692" w14:textId="77777777" w:rsidR="008F3449" w:rsidRPr="003651D9" w:rsidRDefault="008F3449" w:rsidP="005B3030">
            <w:pPr>
              <w:pStyle w:val="TableEntry"/>
            </w:pPr>
            <w:r>
              <w:t>Device Observation Source</w:t>
            </w:r>
          </w:p>
        </w:tc>
        <w:tc>
          <w:tcPr>
            <w:tcW w:w="1980" w:type="dxa"/>
          </w:tcPr>
          <w:p w14:paraId="1692AC10" w14:textId="77777777" w:rsidR="008F3449" w:rsidRPr="003651D9" w:rsidRDefault="008F3449" w:rsidP="005B3030">
            <w:pPr>
              <w:pStyle w:val="TableEntry"/>
            </w:pPr>
            <w:r>
              <w:t>None</w:t>
            </w:r>
          </w:p>
        </w:tc>
        <w:tc>
          <w:tcPr>
            <w:tcW w:w="2160" w:type="dxa"/>
          </w:tcPr>
          <w:p w14:paraId="13DFA04E" w14:textId="77777777" w:rsidR="008F3449" w:rsidRPr="003651D9" w:rsidRDefault="008F3449" w:rsidP="005B3030">
            <w:pPr>
              <w:pStyle w:val="TableEntry"/>
            </w:pPr>
          </w:p>
        </w:tc>
        <w:tc>
          <w:tcPr>
            <w:tcW w:w="2685" w:type="dxa"/>
          </w:tcPr>
          <w:p w14:paraId="0515968C" w14:textId="77777777" w:rsidR="008F3449" w:rsidRPr="003651D9" w:rsidRDefault="008F3449" w:rsidP="005B3030">
            <w:pPr>
              <w:pStyle w:val="TableEntry"/>
              <w:ind w:left="0"/>
              <w:jc w:val="center"/>
            </w:pPr>
          </w:p>
        </w:tc>
      </w:tr>
      <w:tr w:rsidR="008F3449" w:rsidRPr="003651D9" w14:paraId="13598E2D" w14:textId="77777777" w:rsidTr="005B3030">
        <w:trPr>
          <w:cantSplit/>
          <w:trHeight w:val="332"/>
          <w:jc w:val="center"/>
        </w:trPr>
        <w:tc>
          <w:tcPr>
            <w:tcW w:w="2326" w:type="dxa"/>
          </w:tcPr>
          <w:p w14:paraId="4EFD03DA" w14:textId="77777777" w:rsidR="008F3449" w:rsidRPr="003651D9" w:rsidRDefault="0093216B" w:rsidP="005B3030">
            <w:pPr>
              <w:pStyle w:val="TableEntry"/>
            </w:pPr>
            <w:ins w:id="487" w:author="Brian" w:date="2015-03-11T11:47:00Z">
              <w:r w:rsidRPr="0093216B">
                <w:rPr>
                  <w:rPrChange w:id="488" w:author="Brian" w:date="2015-03-11T11:47:00Z">
                    <w:rPr>
                      <w:i/>
                    </w:rPr>
                  </w:rPrChange>
                </w:rPr>
                <w:t>Device Observation Reporter</w:t>
              </w:r>
            </w:ins>
            <w:del w:id="489" w:author="Brian" w:date="2015-03-11T11:47:00Z">
              <w:r w:rsidR="008F3449" w:rsidRPr="00400853" w:rsidDel="0093216B">
                <w:delText>Clinical</w:delText>
              </w:r>
              <w:r w:rsidR="008F3449" w:rsidDel="0093216B">
                <w:delText xml:space="preserve"> Data Source</w:delText>
              </w:r>
            </w:del>
          </w:p>
        </w:tc>
        <w:tc>
          <w:tcPr>
            <w:tcW w:w="1980" w:type="dxa"/>
          </w:tcPr>
          <w:p w14:paraId="5B89A15A" w14:textId="77777777" w:rsidR="008F3449" w:rsidRPr="003651D9" w:rsidRDefault="008F3449" w:rsidP="005B3030">
            <w:pPr>
              <w:pStyle w:val="TableEntry"/>
            </w:pPr>
            <w:r>
              <w:t>None</w:t>
            </w:r>
          </w:p>
        </w:tc>
        <w:tc>
          <w:tcPr>
            <w:tcW w:w="2160" w:type="dxa"/>
          </w:tcPr>
          <w:p w14:paraId="49FFEDC2" w14:textId="77777777" w:rsidR="008F3449" w:rsidRPr="003651D9" w:rsidRDefault="008F3449" w:rsidP="005B3030">
            <w:pPr>
              <w:pStyle w:val="TableEntry"/>
            </w:pPr>
          </w:p>
        </w:tc>
        <w:tc>
          <w:tcPr>
            <w:tcW w:w="2685" w:type="dxa"/>
          </w:tcPr>
          <w:p w14:paraId="7A51132D" w14:textId="77777777" w:rsidR="008F3449" w:rsidRPr="003651D9" w:rsidRDefault="008F3449" w:rsidP="005B3030">
            <w:pPr>
              <w:pStyle w:val="TableEntry"/>
              <w:ind w:left="0"/>
              <w:jc w:val="center"/>
            </w:pPr>
          </w:p>
        </w:tc>
      </w:tr>
      <w:tr w:rsidR="008F3449" w:rsidRPr="003651D9" w14:paraId="164FE4E2" w14:textId="77777777" w:rsidTr="005B3030">
        <w:trPr>
          <w:cantSplit/>
          <w:trHeight w:val="332"/>
          <w:jc w:val="center"/>
        </w:trPr>
        <w:tc>
          <w:tcPr>
            <w:tcW w:w="2326" w:type="dxa"/>
          </w:tcPr>
          <w:p w14:paraId="6DB00C51" w14:textId="77777777" w:rsidR="008F3449" w:rsidRPr="003651D9" w:rsidRDefault="008F3449" w:rsidP="005B3030">
            <w:pPr>
              <w:pStyle w:val="TableEntry"/>
            </w:pPr>
            <w:r>
              <w:t>Content Creator</w:t>
            </w:r>
          </w:p>
        </w:tc>
        <w:tc>
          <w:tcPr>
            <w:tcW w:w="1980" w:type="dxa"/>
          </w:tcPr>
          <w:p w14:paraId="15D57391" w14:textId="77777777" w:rsidR="008F3449" w:rsidRPr="003651D9" w:rsidRDefault="008F3449" w:rsidP="005B3030">
            <w:pPr>
              <w:pStyle w:val="TableEntry"/>
            </w:pPr>
            <w:r>
              <w:t>None</w:t>
            </w:r>
          </w:p>
        </w:tc>
        <w:tc>
          <w:tcPr>
            <w:tcW w:w="2160" w:type="dxa"/>
          </w:tcPr>
          <w:p w14:paraId="38BF4A22" w14:textId="77777777" w:rsidR="008F3449" w:rsidRPr="003651D9" w:rsidRDefault="008F3449" w:rsidP="005B3030">
            <w:pPr>
              <w:pStyle w:val="TableEntry"/>
            </w:pPr>
          </w:p>
        </w:tc>
        <w:tc>
          <w:tcPr>
            <w:tcW w:w="2685" w:type="dxa"/>
          </w:tcPr>
          <w:p w14:paraId="1D8BC6A2" w14:textId="77777777" w:rsidR="008F3449" w:rsidRPr="003651D9" w:rsidRDefault="008F3449" w:rsidP="005B3030">
            <w:pPr>
              <w:pStyle w:val="TableEntry"/>
              <w:ind w:left="0"/>
              <w:jc w:val="center"/>
            </w:pPr>
          </w:p>
        </w:tc>
      </w:tr>
      <w:tr w:rsidR="008F3449" w:rsidRPr="003651D9" w14:paraId="6EABCC11" w14:textId="77777777" w:rsidTr="005B3030">
        <w:trPr>
          <w:cantSplit/>
          <w:trHeight w:val="332"/>
          <w:jc w:val="center"/>
        </w:trPr>
        <w:tc>
          <w:tcPr>
            <w:tcW w:w="2326" w:type="dxa"/>
          </w:tcPr>
          <w:p w14:paraId="120C7624" w14:textId="77777777" w:rsidR="008F3449" w:rsidRPr="003651D9" w:rsidRDefault="008F3449" w:rsidP="005B3030">
            <w:pPr>
              <w:pStyle w:val="TableEntry"/>
            </w:pPr>
            <w:r>
              <w:t>Content Consumer</w:t>
            </w:r>
          </w:p>
        </w:tc>
        <w:tc>
          <w:tcPr>
            <w:tcW w:w="1980" w:type="dxa"/>
          </w:tcPr>
          <w:p w14:paraId="031CF3DC" w14:textId="77777777" w:rsidR="008F3449" w:rsidRPr="003651D9" w:rsidRDefault="008F3449" w:rsidP="005B3030">
            <w:pPr>
              <w:pStyle w:val="TableEntry"/>
            </w:pPr>
            <w:r>
              <w:t>None</w:t>
            </w:r>
          </w:p>
        </w:tc>
        <w:tc>
          <w:tcPr>
            <w:tcW w:w="2160" w:type="dxa"/>
          </w:tcPr>
          <w:p w14:paraId="08C3FBEB" w14:textId="77777777" w:rsidR="008F3449" w:rsidRPr="003651D9" w:rsidRDefault="008F3449" w:rsidP="005B3030">
            <w:pPr>
              <w:pStyle w:val="TableEntry"/>
            </w:pPr>
          </w:p>
        </w:tc>
        <w:tc>
          <w:tcPr>
            <w:tcW w:w="2685" w:type="dxa"/>
          </w:tcPr>
          <w:p w14:paraId="61A4144E" w14:textId="77777777" w:rsidR="008F3449" w:rsidRPr="003651D9" w:rsidRDefault="008F3449" w:rsidP="005B3030">
            <w:pPr>
              <w:pStyle w:val="TableEntry"/>
              <w:ind w:left="0"/>
              <w:jc w:val="center"/>
            </w:pPr>
          </w:p>
        </w:tc>
      </w:tr>
    </w:tbl>
    <w:p w14:paraId="4FC08DA1" w14:textId="77777777" w:rsidR="00452A51" w:rsidRDefault="00452A51" w:rsidP="00452A51">
      <w:pPr>
        <w:pStyle w:val="Note"/>
      </w:pPr>
      <w:bookmarkStart w:id="490" w:name="_Toc412696310"/>
      <w:r w:rsidRPr="004F4CD9">
        <w:rPr>
          <w:vertAlign w:val="superscript"/>
        </w:rPr>
        <w:t>1</w:t>
      </w:r>
      <w:r>
        <w:rPr>
          <w:vertAlign w:val="superscript"/>
        </w:rPr>
        <w:t xml:space="preserve"> </w:t>
      </w:r>
      <w:r>
        <w:t xml:space="preserve">The Sensor Data Consumer is required to be grouped with </w:t>
      </w:r>
      <w:r w:rsidRPr="004F4CD9">
        <w:rPr>
          <w:i/>
        </w:rPr>
        <w:t>either</w:t>
      </w:r>
      <w:r>
        <w:t xml:space="preserve"> the Device Observation Reporter or Content Creator actor. It </w:t>
      </w:r>
      <w:r w:rsidRPr="004F4CD9">
        <w:rPr>
          <w:i/>
        </w:rPr>
        <w:t>may</w:t>
      </w:r>
      <w:r>
        <w:t xml:space="preserve"> be grouped with both.</w:t>
      </w:r>
    </w:p>
    <w:p w14:paraId="2906313B" w14:textId="77777777" w:rsidR="00CF283F" w:rsidRDefault="00CF283F" w:rsidP="00303E20">
      <w:pPr>
        <w:pStyle w:val="Heading2"/>
        <w:numPr>
          <w:ilvl w:val="0"/>
          <w:numId w:val="0"/>
        </w:numPr>
        <w:rPr>
          <w:noProof w:val="0"/>
        </w:rPr>
      </w:pPr>
      <w:r w:rsidRPr="003651D9">
        <w:rPr>
          <w:noProof w:val="0"/>
        </w:rPr>
        <w:t>X.</w:t>
      </w:r>
      <w:r w:rsidR="00AF472E" w:rsidRPr="003651D9">
        <w:rPr>
          <w:noProof w:val="0"/>
        </w:rPr>
        <w:t>4</w:t>
      </w:r>
      <w:r w:rsidR="005F21E7" w:rsidRPr="003651D9">
        <w:rPr>
          <w:noProof w:val="0"/>
        </w:rPr>
        <w:t xml:space="preserve"> </w:t>
      </w:r>
      <w:r w:rsidR="008F3449">
        <w:rPr>
          <w:noProof w:val="0"/>
        </w:rPr>
        <w:t>RPM</w:t>
      </w:r>
      <w:r w:rsidRPr="003651D9">
        <w:rPr>
          <w:noProof w:val="0"/>
        </w:rPr>
        <w:t xml:space="preserve"> </w:t>
      </w:r>
      <w:bookmarkEnd w:id="475"/>
      <w:bookmarkEnd w:id="476"/>
      <w:r w:rsidR="00167DB7" w:rsidRPr="003651D9">
        <w:rPr>
          <w:noProof w:val="0"/>
        </w:rPr>
        <w:t>Overview</w:t>
      </w:r>
      <w:bookmarkEnd w:id="490"/>
    </w:p>
    <w:p w14:paraId="6D9B72CE" w14:textId="77777777" w:rsidR="008F3449" w:rsidRDefault="008F3449" w:rsidP="008F3449">
      <w:pPr>
        <w:pStyle w:val="BodyText"/>
      </w:pPr>
      <w:r>
        <w:t>The RPM profile describes a set of standardized means to deliver patient health measurements and monitoring data in a remote setting to a health care provider. The delivery route can take one of several paths. However, given costs and technological constraints, it is envisioned that most use cases will follow the delivery paths as illustrated in Figure X.4-1.</w:t>
      </w:r>
    </w:p>
    <w:p w14:paraId="7F9048E3" w14:textId="77777777" w:rsidR="008F3449" w:rsidRPr="00977430" w:rsidRDefault="008F3449" w:rsidP="008F3449">
      <w:pPr>
        <w:pStyle w:val="BodyText"/>
      </w:pPr>
      <w:r>
        <w:t>In this case</w:t>
      </w:r>
      <w:r w:rsidRPr="00977430">
        <w:t xml:space="preserve"> there </w:t>
      </w:r>
      <w:r>
        <w:t>are</w:t>
      </w:r>
      <w:r w:rsidRPr="00977430">
        <w:t xml:space="preserve"> several monitored patients, each with their own set of </w:t>
      </w:r>
      <w:r>
        <w:t xml:space="preserve">sensor </w:t>
      </w:r>
      <w:r w:rsidRPr="00977430">
        <w:t xml:space="preserve">devices and a local collector of those </w:t>
      </w:r>
      <w:r>
        <w:t>sensor</w:t>
      </w:r>
      <w:r w:rsidRPr="00977430">
        <w:t xml:space="preserve"> observations. Each collector then sends its clinical data to a single back end server that generates the content appropriate for one of several consumers.</w:t>
      </w:r>
    </w:p>
    <w:p w14:paraId="5D4916A3" w14:textId="45A16541" w:rsidR="008F3449" w:rsidRPr="003651D9" w:rsidRDefault="00E86C31" w:rsidP="008F3449">
      <w:pPr>
        <w:pStyle w:val="FigureTitle"/>
      </w:pPr>
      <w:r w:rsidRPr="00A9262C">
        <w:rPr>
          <w:noProof/>
          <w:color w:val="D60093"/>
        </w:rPr>
        <w:lastRenderedPageBreak/>
        <mc:AlternateContent>
          <mc:Choice Requires="wpc">
            <w:drawing>
              <wp:inline distT="0" distB="0" distL="0" distR="0" wp14:anchorId="0BDB6D07" wp14:editId="77D51C08">
                <wp:extent cx="6022975" cy="4621530"/>
                <wp:effectExtent l="0" t="0" r="0" b="1905"/>
                <wp:docPr id="244" name="Canvas 2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3" name="AutoShape 246"/>
                        <wps:cNvCnPr>
                          <a:cxnSpLocks noChangeShapeType="1"/>
                        </wps:cNvCnPr>
                        <wps:spPr bwMode="auto">
                          <a:xfrm flipH="1">
                            <a:off x="2972435" y="3413125"/>
                            <a:ext cx="2540" cy="49847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 name="AutoShape 247"/>
                        <wps:cNvCnPr>
                          <a:cxnSpLocks noChangeShapeType="1"/>
                        </wps:cNvCnPr>
                        <wps:spPr bwMode="auto">
                          <a:xfrm>
                            <a:off x="4816475" y="1981200"/>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5" name="AutoShape 248"/>
                        <wps:cNvCnPr>
                          <a:cxnSpLocks noChangeShapeType="1"/>
                        </wps:cNvCnPr>
                        <wps:spPr bwMode="auto">
                          <a:xfrm>
                            <a:off x="2959735" y="1981200"/>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 name="AutoShape 249"/>
                        <wps:cNvCnPr>
                          <a:cxnSpLocks noChangeShapeType="1"/>
                        </wps:cNvCnPr>
                        <wps:spPr bwMode="auto">
                          <a:xfrm>
                            <a:off x="1269365" y="1981200"/>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 name="Line 250"/>
                        <wps:cNvCnPr>
                          <a:cxnSpLocks noChangeShapeType="1"/>
                        </wps:cNvCnPr>
                        <wps:spPr bwMode="auto">
                          <a:xfrm>
                            <a:off x="2960370" y="2194560"/>
                            <a:ext cx="635" cy="128524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 name="Rectangle 251"/>
                        <wps:cNvSpPr>
                          <a:spLocks noChangeArrowheads="1"/>
                        </wps:cNvSpPr>
                        <wps:spPr bwMode="auto">
                          <a:xfrm>
                            <a:off x="1358265" y="996950"/>
                            <a:ext cx="1553845" cy="2489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66C79C" w14:textId="77777777" w:rsidR="008F3449" w:rsidRPr="00664AB5" w:rsidRDefault="008F3449" w:rsidP="008F3449">
                              <w:pPr>
                                <w:rPr>
                                  <w:rFonts w:ascii="Arial" w:hAnsi="Arial" w:cs="Arial"/>
                                  <w:sz w:val="20"/>
                                </w:rPr>
                              </w:pPr>
                              <w:r w:rsidRPr="00664AB5">
                                <w:rPr>
                                  <w:rFonts w:ascii="Arial" w:hAnsi="Arial" w:cs="Arial"/>
                                  <w:sz w:val="20"/>
                                </w:rPr>
                                <w:t>PHCA Data Transaction</w:t>
                              </w:r>
                            </w:p>
                            <w:p w14:paraId="64048848" w14:textId="77777777" w:rsidR="008F3449" w:rsidRDefault="008F3449" w:rsidP="008F3449"/>
                            <w:p w14:paraId="1CED1F7B" w14:textId="77777777" w:rsidR="008F3449" w:rsidRPr="00077324" w:rsidRDefault="008F3449"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256" name="Text Box 252"/>
                        <wps:cNvSpPr txBox="1">
                          <a:spLocks noChangeArrowheads="1"/>
                        </wps:cNvSpPr>
                        <wps:spPr bwMode="auto">
                          <a:xfrm>
                            <a:off x="215265" y="183515"/>
                            <a:ext cx="1045210" cy="305435"/>
                          </a:xfrm>
                          <a:prstGeom prst="rect">
                            <a:avLst/>
                          </a:prstGeom>
                          <a:solidFill>
                            <a:srgbClr val="FFFFFF"/>
                          </a:solidFill>
                          <a:ln w="25400">
                            <a:solidFill>
                              <a:srgbClr val="000000"/>
                            </a:solidFill>
                            <a:miter lim="800000"/>
                            <a:headEnd/>
                            <a:tailEnd/>
                          </a:ln>
                        </wps:spPr>
                        <wps:txbx>
                          <w:txbxContent>
                            <w:p w14:paraId="7B92C6A8" w14:textId="77777777" w:rsidR="008F3449" w:rsidRPr="00977430" w:rsidRDefault="008F3449" w:rsidP="008F3449">
                              <w:pPr>
                                <w:spacing w:after="120"/>
                              </w:pPr>
                              <w:r w:rsidRPr="00977430">
                                <w:t>Dev Obs Src</w:t>
                              </w:r>
                            </w:p>
                            <w:p w14:paraId="48DC244D" w14:textId="77777777" w:rsidR="008F3449" w:rsidRDefault="008F3449" w:rsidP="008F3449"/>
                            <w:p w14:paraId="40696ED2" w14:textId="77777777" w:rsidR="008F3449" w:rsidRDefault="008F3449" w:rsidP="008F3449">
                              <w:pPr>
                                <w:spacing w:after="120"/>
                                <w:jc w:val="center"/>
                              </w:pPr>
                              <w:r>
                                <w:t>Actor A</w:t>
                              </w:r>
                            </w:p>
                          </w:txbxContent>
                        </wps:txbx>
                        <wps:bodyPr rot="0" vert="horz" wrap="square" lIns="91440" tIns="0" rIns="91440" bIns="0" anchor="t" anchorCtr="0" upright="1">
                          <a:noAutofit/>
                        </wps:bodyPr>
                      </wps:wsp>
                      <wps:wsp>
                        <wps:cNvPr id="257" name="Text Box 253"/>
                        <wps:cNvSpPr txBox="1">
                          <a:spLocks noChangeArrowheads="1"/>
                        </wps:cNvSpPr>
                        <wps:spPr bwMode="auto">
                          <a:xfrm>
                            <a:off x="4000500" y="4107815"/>
                            <a:ext cx="1447800" cy="368300"/>
                          </a:xfrm>
                          <a:prstGeom prst="rect">
                            <a:avLst/>
                          </a:prstGeom>
                          <a:solidFill>
                            <a:srgbClr val="FFFFFF"/>
                          </a:solidFill>
                          <a:ln w="25400">
                            <a:solidFill>
                              <a:srgbClr val="000000"/>
                            </a:solidFill>
                            <a:miter lim="800000"/>
                            <a:headEnd/>
                            <a:tailEnd/>
                          </a:ln>
                        </wps:spPr>
                        <wps:txbx>
                          <w:txbxContent>
                            <w:p w14:paraId="09468C4F" w14:textId="77777777" w:rsidR="008F3449" w:rsidRPr="00977430" w:rsidRDefault="008F3449" w:rsidP="008F3449">
                              <w:pPr>
                                <w:spacing w:after="120"/>
                                <w:jc w:val="center"/>
                              </w:pPr>
                              <w:r w:rsidRPr="00977430">
                                <w:t>Content Consumer</w:t>
                              </w:r>
                            </w:p>
                            <w:p w14:paraId="72817A54" w14:textId="77777777" w:rsidR="008F3449" w:rsidRDefault="008F3449" w:rsidP="008F3449"/>
                            <w:p w14:paraId="6C3EDB3A" w14:textId="77777777" w:rsidR="008F3449" w:rsidRDefault="008F3449" w:rsidP="008F3449">
                              <w:pPr>
                                <w:spacing w:after="120"/>
                                <w:jc w:val="center"/>
                              </w:pPr>
                              <w:r>
                                <w:t>Actor F</w:t>
                              </w:r>
                            </w:p>
                          </w:txbxContent>
                        </wps:txbx>
                        <wps:bodyPr rot="0" vert="horz" wrap="square" lIns="91440" tIns="45720" rIns="91440" bIns="45720" anchor="t" anchorCtr="0" upright="1">
                          <a:noAutofit/>
                        </wps:bodyPr>
                      </wps:wsp>
                      <wps:wsp>
                        <wps:cNvPr id="258" name="Text Box 254"/>
                        <wps:cNvSpPr txBox="1">
                          <a:spLocks noChangeArrowheads="1"/>
                        </wps:cNvSpPr>
                        <wps:spPr bwMode="auto">
                          <a:xfrm>
                            <a:off x="573405" y="1315720"/>
                            <a:ext cx="1447800" cy="354330"/>
                          </a:xfrm>
                          <a:prstGeom prst="rect">
                            <a:avLst/>
                          </a:prstGeom>
                          <a:solidFill>
                            <a:srgbClr val="FFFFFF"/>
                          </a:solidFill>
                          <a:ln w="25400">
                            <a:solidFill>
                              <a:srgbClr val="000000"/>
                            </a:solidFill>
                            <a:miter lim="800000"/>
                            <a:headEnd/>
                            <a:tailEnd/>
                          </a:ln>
                        </wps:spPr>
                        <wps:txbx>
                          <w:txbxContent>
                            <w:p w14:paraId="74D188F7" w14:textId="77777777" w:rsidR="008F3449" w:rsidRPr="00977430" w:rsidRDefault="00452A51" w:rsidP="008F3449">
                              <w:pPr>
                                <w:spacing w:after="120"/>
                                <w:jc w:val="center"/>
                              </w:pPr>
                              <w:r>
                                <w:t>Sensor-Data</w:t>
                              </w:r>
                              <w:r w:rsidR="008F3449" w:rsidRPr="00977430">
                                <w:t>-Cons</w:t>
                              </w:r>
                            </w:p>
                            <w:p w14:paraId="25806C76" w14:textId="77777777" w:rsidR="008F3449" w:rsidRDefault="008F3449" w:rsidP="008F3449"/>
                            <w:p w14:paraId="4ACDA0BE" w14:textId="77777777" w:rsidR="008F3449" w:rsidRDefault="008F3449" w:rsidP="008F3449">
                              <w:pPr>
                                <w:spacing w:after="120"/>
                                <w:jc w:val="center"/>
                              </w:pPr>
                              <w:r>
                                <w:t>Actor F</w:t>
                              </w:r>
                            </w:p>
                          </w:txbxContent>
                        </wps:txbx>
                        <wps:bodyPr rot="0" vert="horz" wrap="square" lIns="91440" tIns="45720" rIns="91440" bIns="45720" anchor="t" anchorCtr="0" upright="1">
                          <a:noAutofit/>
                        </wps:bodyPr>
                      </wps:wsp>
                      <wps:wsp>
                        <wps:cNvPr id="259" name="Text Box 255"/>
                        <wps:cNvSpPr txBox="1">
                          <a:spLocks noChangeArrowheads="1"/>
                        </wps:cNvSpPr>
                        <wps:spPr bwMode="auto">
                          <a:xfrm>
                            <a:off x="2191385" y="2734945"/>
                            <a:ext cx="1447800" cy="391795"/>
                          </a:xfrm>
                          <a:prstGeom prst="rect">
                            <a:avLst/>
                          </a:prstGeom>
                          <a:solidFill>
                            <a:srgbClr val="FFFFFF"/>
                          </a:solidFill>
                          <a:ln w="25400">
                            <a:solidFill>
                              <a:srgbClr val="000000"/>
                            </a:solidFill>
                            <a:miter lim="800000"/>
                            <a:headEnd/>
                            <a:tailEnd/>
                          </a:ln>
                        </wps:spPr>
                        <wps:txbx>
                          <w:txbxContent>
                            <w:p w14:paraId="03A21479" w14:textId="77777777" w:rsidR="00A26614" w:rsidRPr="00977430" w:rsidRDefault="00A26614" w:rsidP="00A26614">
                              <w:pPr>
                                <w:spacing w:after="120"/>
                                <w:jc w:val="center"/>
                              </w:pPr>
                              <w:r w:rsidRPr="00977430">
                                <w:t>Dev-Obs-Cons</w:t>
                              </w:r>
                            </w:p>
                            <w:p w14:paraId="7BF819CE" w14:textId="77777777" w:rsidR="008F3449" w:rsidRDefault="008F3449" w:rsidP="008F3449"/>
                            <w:p w14:paraId="7802E859" w14:textId="77777777" w:rsidR="008F3449" w:rsidRDefault="008F3449" w:rsidP="008F3449">
                              <w:pPr>
                                <w:spacing w:after="120"/>
                                <w:jc w:val="center"/>
                              </w:pPr>
                              <w:r>
                                <w:t>Actor F</w:t>
                              </w:r>
                            </w:p>
                          </w:txbxContent>
                        </wps:txbx>
                        <wps:bodyPr rot="0" vert="horz" wrap="square" lIns="91440" tIns="45720" rIns="91440" bIns="45720" anchor="t" anchorCtr="0" upright="1">
                          <a:noAutofit/>
                        </wps:bodyPr>
                      </wps:wsp>
                      <wps:wsp>
                        <wps:cNvPr id="260" name="Rectangle 256"/>
                        <wps:cNvSpPr>
                          <a:spLocks noChangeArrowheads="1"/>
                        </wps:cNvSpPr>
                        <wps:spPr bwMode="auto">
                          <a:xfrm>
                            <a:off x="946150" y="2258695"/>
                            <a:ext cx="2118360" cy="3117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E1E3BA" w14:textId="77777777" w:rsidR="008F3449" w:rsidRPr="00664AB5" w:rsidRDefault="008F3449" w:rsidP="008F3449">
                              <w:pPr>
                                <w:rPr>
                                  <w:rFonts w:ascii="Arial" w:hAnsi="Arial" w:cs="Arial"/>
                                  <w:sz w:val="20"/>
                                </w:rPr>
                              </w:pPr>
                              <w:r w:rsidRPr="00664AB5">
                                <w:rPr>
                                  <w:rFonts w:ascii="Arial" w:hAnsi="Arial" w:cs="Arial"/>
                                  <w:sz w:val="20"/>
                                </w:rPr>
                                <w:t>PCD-01 Communicate PCD Data</w:t>
                              </w:r>
                            </w:p>
                          </w:txbxContent>
                        </wps:txbx>
                        <wps:bodyPr rot="0" vert="horz" wrap="square" lIns="91440" tIns="0" rIns="91440" bIns="45720" anchor="t" anchorCtr="0" upright="1">
                          <a:noAutofit/>
                        </wps:bodyPr>
                      </wps:wsp>
                      <wps:wsp>
                        <wps:cNvPr id="261" name="Rectangle 257"/>
                        <wps:cNvSpPr>
                          <a:spLocks noChangeArrowheads="1"/>
                        </wps:cNvSpPr>
                        <wps:spPr bwMode="auto">
                          <a:xfrm>
                            <a:off x="3244215" y="2300605"/>
                            <a:ext cx="1132840" cy="2978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BD0D65" w14:textId="77777777" w:rsidR="008F3449" w:rsidRPr="00977430" w:rsidRDefault="008F3449" w:rsidP="008F3449">
                              <w:pPr>
                                <w:rPr>
                                  <w:sz w:val="22"/>
                                  <w:szCs w:val="22"/>
                                </w:rPr>
                              </w:pPr>
                            </w:p>
                          </w:txbxContent>
                        </wps:txbx>
                        <wps:bodyPr rot="0" vert="horz" wrap="square" lIns="91440" tIns="0" rIns="91440" bIns="45720" anchor="t" anchorCtr="0" upright="1">
                          <a:noAutofit/>
                        </wps:bodyPr>
                      </wps:wsp>
                      <wps:wsp>
                        <wps:cNvPr id="262" name="Rectangle 258"/>
                        <wps:cNvSpPr>
                          <a:spLocks noChangeArrowheads="1"/>
                        </wps:cNvSpPr>
                        <wps:spPr bwMode="auto">
                          <a:xfrm>
                            <a:off x="1360805" y="3554730"/>
                            <a:ext cx="1766570" cy="284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F8FF67" w14:textId="77777777" w:rsidR="008F3449" w:rsidRPr="00664AB5" w:rsidRDefault="008F3449" w:rsidP="008F3449">
                              <w:pPr>
                                <w:rPr>
                                  <w:rFonts w:ascii="Arial" w:hAnsi="Arial" w:cs="Arial"/>
                                  <w:sz w:val="20"/>
                                </w:rPr>
                              </w:pPr>
                              <w:r w:rsidRPr="00664AB5">
                                <w:rPr>
                                  <w:rFonts w:ascii="Arial" w:hAnsi="Arial" w:cs="Arial"/>
                                  <w:sz w:val="20"/>
                                </w:rPr>
                                <w:t>PCC</w:t>
                              </w:r>
                              <w:r>
                                <w:rPr>
                                  <w:rFonts w:ascii="Arial" w:hAnsi="Arial" w:cs="Arial"/>
                                  <w:sz w:val="20"/>
                                </w:rPr>
                                <w:t>-1</w:t>
                              </w:r>
                              <w:r w:rsidRPr="00664AB5">
                                <w:rPr>
                                  <w:rFonts w:ascii="Arial" w:hAnsi="Arial" w:cs="Arial"/>
                                  <w:sz w:val="20"/>
                                </w:rPr>
                                <w:t xml:space="preserve"> Document Sharing</w:t>
                              </w:r>
                            </w:p>
                            <w:p w14:paraId="406AEB5C" w14:textId="77777777" w:rsidR="008F3449" w:rsidRDefault="008F3449" w:rsidP="008F3449"/>
                            <w:p w14:paraId="60D3F333" w14:textId="77777777" w:rsidR="008F3449" w:rsidRPr="00077324" w:rsidRDefault="008F3449"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263" name="AutoShape 259"/>
                        <wps:cNvCnPr>
                          <a:cxnSpLocks noChangeShapeType="1"/>
                          <a:stCxn id="261" idx="1"/>
                          <a:endCxn id="261" idx="1"/>
                        </wps:cNvCnPr>
                        <wps:spPr bwMode="auto">
                          <a:xfrm>
                            <a:off x="3244215" y="2449830"/>
                            <a:ext cx="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4" name="Text Box 260"/>
                        <wps:cNvSpPr txBox="1">
                          <a:spLocks noChangeArrowheads="1"/>
                        </wps:cNvSpPr>
                        <wps:spPr bwMode="auto">
                          <a:xfrm>
                            <a:off x="4007485" y="1328420"/>
                            <a:ext cx="1447800" cy="341630"/>
                          </a:xfrm>
                          <a:prstGeom prst="rect">
                            <a:avLst/>
                          </a:prstGeom>
                          <a:solidFill>
                            <a:srgbClr val="FFFFFF"/>
                          </a:solidFill>
                          <a:ln w="25400">
                            <a:solidFill>
                              <a:srgbClr val="000000"/>
                            </a:solidFill>
                            <a:miter lim="800000"/>
                            <a:headEnd/>
                            <a:tailEnd/>
                          </a:ln>
                        </wps:spPr>
                        <wps:txbx>
                          <w:txbxContent>
                            <w:p w14:paraId="4BA9A675" w14:textId="77777777" w:rsidR="008F3449" w:rsidRPr="00977430" w:rsidRDefault="00452A51" w:rsidP="008F3449">
                              <w:pPr>
                                <w:spacing w:after="120"/>
                                <w:jc w:val="center"/>
                              </w:pPr>
                              <w:r>
                                <w:t>Sensor-Data-</w:t>
                              </w:r>
                              <w:r w:rsidR="008F3449" w:rsidRPr="00977430">
                                <w:t>Cons</w:t>
                              </w:r>
                            </w:p>
                            <w:p w14:paraId="4663A627" w14:textId="77777777" w:rsidR="008F3449" w:rsidRDefault="008F3449" w:rsidP="008F3449"/>
                            <w:p w14:paraId="77EA033A" w14:textId="77777777" w:rsidR="008F3449" w:rsidRDefault="008F3449" w:rsidP="008F3449">
                              <w:pPr>
                                <w:spacing w:after="120"/>
                                <w:jc w:val="center"/>
                              </w:pPr>
                              <w:r>
                                <w:t>Actor F</w:t>
                              </w:r>
                            </w:p>
                          </w:txbxContent>
                        </wps:txbx>
                        <wps:bodyPr rot="0" vert="horz" wrap="square" lIns="91440" tIns="45720" rIns="91440" bIns="45720" anchor="t" anchorCtr="0" upright="1">
                          <a:noAutofit/>
                        </wps:bodyPr>
                      </wps:wsp>
                      <wps:wsp>
                        <wps:cNvPr id="265" name="Text Box 261"/>
                        <wps:cNvSpPr txBox="1">
                          <a:spLocks noChangeArrowheads="1"/>
                        </wps:cNvSpPr>
                        <wps:spPr bwMode="auto">
                          <a:xfrm>
                            <a:off x="2280920" y="1328420"/>
                            <a:ext cx="1447800" cy="341630"/>
                          </a:xfrm>
                          <a:prstGeom prst="rect">
                            <a:avLst/>
                          </a:prstGeom>
                          <a:solidFill>
                            <a:srgbClr val="FFFFFF"/>
                          </a:solidFill>
                          <a:ln w="25400">
                            <a:solidFill>
                              <a:srgbClr val="000000"/>
                            </a:solidFill>
                            <a:miter lim="800000"/>
                            <a:headEnd/>
                            <a:tailEnd/>
                          </a:ln>
                        </wps:spPr>
                        <wps:txbx>
                          <w:txbxContent>
                            <w:p w14:paraId="4FE1D1D1" w14:textId="77777777" w:rsidR="008F3449" w:rsidRPr="00977430" w:rsidRDefault="00452A51" w:rsidP="008F3449">
                              <w:pPr>
                                <w:spacing w:after="120"/>
                                <w:jc w:val="center"/>
                              </w:pPr>
                              <w:r>
                                <w:t>Sensor-Data</w:t>
                              </w:r>
                              <w:r w:rsidR="008F3449" w:rsidRPr="00977430">
                                <w:t>-Cons</w:t>
                              </w:r>
                            </w:p>
                            <w:p w14:paraId="253B243B" w14:textId="77777777" w:rsidR="008F3449" w:rsidRPr="00A9262C" w:rsidRDefault="008F3449" w:rsidP="008F3449">
                              <w:pPr>
                                <w:spacing w:after="120"/>
                                <w:jc w:val="center"/>
                                <w:rPr>
                                  <w:color w:val="D60093"/>
                                </w:rPr>
                              </w:pPr>
                            </w:p>
                            <w:p w14:paraId="68E9B516" w14:textId="77777777" w:rsidR="008F3449" w:rsidRDefault="008F3449" w:rsidP="008F3449"/>
                            <w:p w14:paraId="68D4FC09" w14:textId="77777777" w:rsidR="008F3449" w:rsidRDefault="008F3449" w:rsidP="008F3449">
                              <w:pPr>
                                <w:spacing w:after="120"/>
                                <w:jc w:val="center"/>
                              </w:pPr>
                              <w:r>
                                <w:t>Actor F</w:t>
                              </w:r>
                            </w:p>
                          </w:txbxContent>
                        </wps:txbx>
                        <wps:bodyPr rot="0" vert="horz" wrap="square" lIns="91440" tIns="45720" rIns="91440" bIns="45720" anchor="t" anchorCtr="0" upright="1">
                          <a:noAutofit/>
                        </wps:bodyPr>
                      </wps:wsp>
                      <wps:wsp>
                        <wps:cNvPr id="266" name="Text Box 262"/>
                        <wps:cNvSpPr txBox="1">
                          <a:spLocks noChangeArrowheads="1"/>
                        </wps:cNvSpPr>
                        <wps:spPr bwMode="auto">
                          <a:xfrm>
                            <a:off x="454660" y="422275"/>
                            <a:ext cx="1045210" cy="305435"/>
                          </a:xfrm>
                          <a:prstGeom prst="rect">
                            <a:avLst/>
                          </a:prstGeom>
                          <a:solidFill>
                            <a:srgbClr val="FFFFFF"/>
                          </a:solidFill>
                          <a:ln w="25400">
                            <a:solidFill>
                              <a:srgbClr val="000000"/>
                            </a:solidFill>
                            <a:miter lim="800000"/>
                            <a:headEnd/>
                            <a:tailEnd/>
                          </a:ln>
                        </wps:spPr>
                        <wps:txbx>
                          <w:txbxContent>
                            <w:p w14:paraId="1D2B1A2C" w14:textId="77777777" w:rsidR="008F3449" w:rsidRPr="00977430" w:rsidRDefault="008F3449" w:rsidP="008F3449">
                              <w:pPr>
                                <w:spacing w:after="120"/>
                              </w:pPr>
                              <w:r w:rsidRPr="00977430">
                                <w:t>Dev Obs Src</w:t>
                              </w:r>
                            </w:p>
                            <w:p w14:paraId="1997CF25" w14:textId="77777777" w:rsidR="008F3449" w:rsidRDefault="008F3449" w:rsidP="008F3449"/>
                            <w:p w14:paraId="6FF28B04" w14:textId="77777777" w:rsidR="008F3449" w:rsidRDefault="008F3449" w:rsidP="008F3449">
                              <w:pPr>
                                <w:spacing w:after="120"/>
                                <w:jc w:val="center"/>
                              </w:pPr>
                              <w:r>
                                <w:t>Actor A</w:t>
                              </w:r>
                            </w:p>
                          </w:txbxContent>
                        </wps:txbx>
                        <wps:bodyPr rot="0" vert="horz" wrap="square" lIns="91440" tIns="0" rIns="91440" bIns="0" anchor="t" anchorCtr="0" upright="1">
                          <a:noAutofit/>
                        </wps:bodyPr>
                      </wps:wsp>
                      <wps:wsp>
                        <wps:cNvPr id="267" name="Text Box 263"/>
                        <wps:cNvSpPr txBox="1">
                          <a:spLocks noChangeArrowheads="1"/>
                        </wps:cNvSpPr>
                        <wps:spPr bwMode="auto">
                          <a:xfrm>
                            <a:off x="761365" y="675005"/>
                            <a:ext cx="1045210" cy="305435"/>
                          </a:xfrm>
                          <a:prstGeom prst="rect">
                            <a:avLst/>
                          </a:prstGeom>
                          <a:solidFill>
                            <a:srgbClr val="FFFFFF"/>
                          </a:solidFill>
                          <a:ln w="25400">
                            <a:solidFill>
                              <a:srgbClr val="000000"/>
                            </a:solidFill>
                            <a:miter lim="800000"/>
                            <a:headEnd/>
                            <a:tailEnd/>
                          </a:ln>
                        </wps:spPr>
                        <wps:txbx>
                          <w:txbxContent>
                            <w:p w14:paraId="1CC40ED6" w14:textId="77777777" w:rsidR="008F3449" w:rsidRPr="00977430" w:rsidRDefault="008F3449" w:rsidP="008F3449">
                              <w:pPr>
                                <w:spacing w:after="120"/>
                              </w:pPr>
                              <w:r w:rsidRPr="00977430">
                                <w:t>Dev Obs Src</w:t>
                              </w:r>
                            </w:p>
                            <w:p w14:paraId="2879E0FD" w14:textId="77777777" w:rsidR="008F3449" w:rsidRDefault="008F3449" w:rsidP="008F3449"/>
                            <w:p w14:paraId="66B91B0E" w14:textId="77777777" w:rsidR="008F3449" w:rsidRDefault="008F3449" w:rsidP="008F3449">
                              <w:pPr>
                                <w:spacing w:after="120"/>
                                <w:jc w:val="center"/>
                              </w:pPr>
                              <w:r>
                                <w:t>Actor A</w:t>
                              </w:r>
                            </w:p>
                          </w:txbxContent>
                        </wps:txbx>
                        <wps:bodyPr rot="0" vert="horz" wrap="square" lIns="91440" tIns="0" rIns="91440" bIns="0" anchor="t" anchorCtr="0" upright="1">
                          <a:noAutofit/>
                        </wps:bodyPr>
                      </wps:wsp>
                      <wps:wsp>
                        <wps:cNvPr id="268" name="Text Box 264"/>
                        <wps:cNvSpPr txBox="1">
                          <a:spLocks noChangeArrowheads="1"/>
                        </wps:cNvSpPr>
                        <wps:spPr bwMode="auto">
                          <a:xfrm>
                            <a:off x="2198370" y="422275"/>
                            <a:ext cx="1045210" cy="305435"/>
                          </a:xfrm>
                          <a:prstGeom prst="rect">
                            <a:avLst/>
                          </a:prstGeom>
                          <a:solidFill>
                            <a:srgbClr val="FFFFFF"/>
                          </a:solidFill>
                          <a:ln w="25400">
                            <a:solidFill>
                              <a:srgbClr val="000000"/>
                            </a:solidFill>
                            <a:miter lim="800000"/>
                            <a:headEnd/>
                            <a:tailEnd/>
                          </a:ln>
                        </wps:spPr>
                        <wps:txbx>
                          <w:txbxContent>
                            <w:p w14:paraId="20EE634F" w14:textId="77777777" w:rsidR="008F3449" w:rsidRPr="00977430" w:rsidRDefault="008F3449" w:rsidP="008F3449">
                              <w:pPr>
                                <w:spacing w:after="120"/>
                              </w:pPr>
                              <w:r w:rsidRPr="00977430">
                                <w:t>Dev Obs Src</w:t>
                              </w:r>
                            </w:p>
                            <w:p w14:paraId="746496D4" w14:textId="77777777" w:rsidR="008F3449" w:rsidRDefault="008F3449" w:rsidP="008F3449"/>
                            <w:p w14:paraId="51FB27A5" w14:textId="77777777" w:rsidR="008F3449" w:rsidRDefault="008F3449" w:rsidP="008F3449">
                              <w:pPr>
                                <w:spacing w:after="120"/>
                                <w:jc w:val="center"/>
                              </w:pPr>
                              <w:r>
                                <w:t>Actor A</w:t>
                              </w:r>
                            </w:p>
                          </w:txbxContent>
                        </wps:txbx>
                        <wps:bodyPr rot="0" vert="horz" wrap="square" lIns="91440" tIns="0" rIns="91440" bIns="0" anchor="t" anchorCtr="0" upright="1">
                          <a:noAutofit/>
                        </wps:bodyPr>
                      </wps:wsp>
                      <wps:wsp>
                        <wps:cNvPr id="269" name="Text Box 265"/>
                        <wps:cNvSpPr txBox="1">
                          <a:spLocks noChangeArrowheads="1"/>
                        </wps:cNvSpPr>
                        <wps:spPr bwMode="auto">
                          <a:xfrm>
                            <a:off x="2505075" y="675005"/>
                            <a:ext cx="1045210" cy="305435"/>
                          </a:xfrm>
                          <a:prstGeom prst="rect">
                            <a:avLst/>
                          </a:prstGeom>
                          <a:solidFill>
                            <a:srgbClr val="FFFFFF"/>
                          </a:solidFill>
                          <a:ln w="25400">
                            <a:solidFill>
                              <a:srgbClr val="000000"/>
                            </a:solidFill>
                            <a:miter lim="800000"/>
                            <a:headEnd/>
                            <a:tailEnd/>
                          </a:ln>
                        </wps:spPr>
                        <wps:txbx>
                          <w:txbxContent>
                            <w:p w14:paraId="6E4F53F2" w14:textId="77777777" w:rsidR="008F3449" w:rsidRPr="00977430" w:rsidRDefault="008F3449" w:rsidP="008F3449">
                              <w:pPr>
                                <w:spacing w:after="120"/>
                              </w:pPr>
                              <w:r w:rsidRPr="00977430">
                                <w:t>Dev Obs Src</w:t>
                              </w:r>
                            </w:p>
                            <w:p w14:paraId="74546AF7" w14:textId="77777777" w:rsidR="008F3449" w:rsidRDefault="008F3449" w:rsidP="008F3449"/>
                            <w:p w14:paraId="65986FE7" w14:textId="77777777" w:rsidR="008F3449" w:rsidRDefault="008F3449" w:rsidP="008F3449">
                              <w:pPr>
                                <w:spacing w:after="120"/>
                                <w:jc w:val="center"/>
                              </w:pPr>
                              <w:r>
                                <w:t>Actor A</w:t>
                              </w:r>
                            </w:p>
                          </w:txbxContent>
                        </wps:txbx>
                        <wps:bodyPr rot="0" vert="horz" wrap="square" lIns="91440" tIns="0" rIns="91440" bIns="0" anchor="t" anchorCtr="0" upright="1">
                          <a:noAutofit/>
                        </wps:bodyPr>
                      </wps:wsp>
                      <wps:wsp>
                        <wps:cNvPr id="270" name="Text Box 266"/>
                        <wps:cNvSpPr txBox="1">
                          <a:spLocks noChangeArrowheads="1"/>
                        </wps:cNvSpPr>
                        <wps:spPr bwMode="auto">
                          <a:xfrm>
                            <a:off x="3728720" y="88900"/>
                            <a:ext cx="1045210" cy="305435"/>
                          </a:xfrm>
                          <a:prstGeom prst="rect">
                            <a:avLst/>
                          </a:prstGeom>
                          <a:solidFill>
                            <a:srgbClr val="FFFFFF"/>
                          </a:solidFill>
                          <a:ln w="25400">
                            <a:solidFill>
                              <a:srgbClr val="000000"/>
                            </a:solidFill>
                            <a:miter lim="800000"/>
                            <a:headEnd/>
                            <a:tailEnd/>
                          </a:ln>
                        </wps:spPr>
                        <wps:txbx>
                          <w:txbxContent>
                            <w:p w14:paraId="28ED6C8B" w14:textId="77777777" w:rsidR="008F3449" w:rsidRPr="00977430" w:rsidRDefault="008F3449" w:rsidP="008F3449">
                              <w:pPr>
                                <w:spacing w:after="120"/>
                              </w:pPr>
                              <w:r w:rsidRPr="00977430">
                                <w:t>Dev Obs Src</w:t>
                              </w:r>
                            </w:p>
                            <w:p w14:paraId="3769DF8C" w14:textId="77777777" w:rsidR="008F3449" w:rsidRDefault="008F3449" w:rsidP="008F3449"/>
                            <w:p w14:paraId="73B1C989" w14:textId="77777777" w:rsidR="008F3449" w:rsidRDefault="008F3449" w:rsidP="008F3449">
                              <w:pPr>
                                <w:spacing w:after="120"/>
                                <w:jc w:val="center"/>
                              </w:pPr>
                              <w:r>
                                <w:t>Actor A</w:t>
                              </w:r>
                            </w:p>
                          </w:txbxContent>
                        </wps:txbx>
                        <wps:bodyPr rot="0" vert="horz" wrap="square" lIns="91440" tIns="0" rIns="91440" bIns="0" anchor="t" anchorCtr="0" upright="1">
                          <a:noAutofit/>
                        </wps:bodyPr>
                      </wps:wsp>
                      <wps:wsp>
                        <wps:cNvPr id="271" name="Text Box 267"/>
                        <wps:cNvSpPr txBox="1">
                          <a:spLocks noChangeArrowheads="1"/>
                        </wps:cNvSpPr>
                        <wps:spPr bwMode="auto">
                          <a:xfrm>
                            <a:off x="3968115" y="341630"/>
                            <a:ext cx="1045210" cy="305435"/>
                          </a:xfrm>
                          <a:prstGeom prst="rect">
                            <a:avLst/>
                          </a:prstGeom>
                          <a:solidFill>
                            <a:srgbClr val="FFFFFF"/>
                          </a:solidFill>
                          <a:ln w="25400">
                            <a:solidFill>
                              <a:srgbClr val="000000"/>
                            </a:solidFill>
                            <a:miter lim="800000"/>
                            <a:headEnd/>
                            <a:tailEnd/>
                          </a:ln>
                        </wps:spPr>
                        <wps:txbx>
                          <w:txbxContent>
                            <w:p w14:paraId="7C46E227" w14:textId="77777777" w:rsidR="008F3449" w:rsidRPr="00977430" w:rsidRDefault="008F3449" w:rsidP="008F3449">
                              <w:pPr>
                                <w:spacing w:after="120"/>
                              </w:pPr>
                              <w:r w:rsidRPr="00977430">
                                <w:t>Dev Obs Src</w:t>
                              </w:r>
                            </w:p>
                            <w:p w14:paraId="465EF3A5" w14:textId="77777777" w:rsidR="008F3449" w:rsidRDefault="008F3449" w:rsidP="008F3449"/>
                            <w:p w14:paraId="43B5D5FC" w14:textId="77777777" w:rsidR="008F3449" w:rsidRDefault="008F3449" w:rsidP="008F3449">
                              <w:pPr>
                                <w:spacing w:after="120"/>
                                <w:jc w:val="center"/>
                              </w:pPr>
                              <w:r>
                                <w:t>Actor A</w:t>
                              </w:r>
                            </w:p>
                          </w:txbxContent>
                        </wps:txbx>
                        <wps:bodyPr rot="0" vert="horz" wrap="square" lIns="91440" tIns="0" rIns="91440" bIns="0" anchor="t" anchorCtr="0" upright="1">
                          <a:noAutofit/>
                        </wps:bodyPr>
                      </wps:wsp>
                      <wps:wsp>
                        <wps:cNvPr id="272" name="Text Box 268"/>
                        <wps:cNvSpPr txBox="1">
                          <a:spLocks noChangeArrowheads="1"/>
                        </wps:cNvSpPr>
                        <wps:spPr bwMode="auto">
                          <a:xfrm>
                            <a:off x="4253865" y="594360"/>
                            <a:ext cx="1045210" cy="305435"/>
                          </a:xfrm>
                          <a:prstGeom prst="rect">
                            <a:avLst/>
                          </a:prstGeom>
                          <a:solidFill>
                            <a:srgbClr val="FFFFFF"/>
                          </a:solidFill>
                          <a:ln w="25400">
                            <a:solidFill>
                              <a:srgbClr val="000000"/>
                            </a:solidFill>
                            <a:miter lim="800000"/>
                            <a:headEnd/>
                            <a:tailEnd/>
                          </a:ln>
                        </wps:spPr>
                        <wps:txbx>
                          <w:txbxContent>
                            <w:p w14:paraId="53C082E7" w14:textId="77777777" w:rsidR="008F3449" w:rsidRPr="00977430" w:rsidRDefault="008F3449" w:rsidP="008F3449">
                              <w:pPr>
                                <w:spacing w:after="120"/>
                              </w:pPr>
                              <w:r w:rsidRPr="00977430">
                                <w:t>Dev Obs Src</w:t>
                              </w:r>
                            </w:p>
                            <w:p w14:paraId="1B6AB488" w14:textId="77777777" w:rsidR="008F3449" w:rsidRDefault="008F3449" w:rsidP="008F3449"/>
                            <w:p w14:paraId="679C8C5C" w14:textId="77777777" w:rsidR="008F3449" w:rsidRDefault="008F3449" w:rsidP="008F3449">
                              <w:pPr>
                                <w:spacing w:after="120"/>
                                <w:jc w:val="center"/>
                              </w:pPr>
                              <w:r>
                                <w:t>Actor A</w:t>
                              </w:r>
                            </w:p>
                          </w:txbxContent>
                        </wps:txbx>
                        <wps:bodyPr rot="0" vert="horz" wrap="square" lIns="91440" tIns="0" rIns="91440" bIns="0" anchor="t" anchorCtr="0" upright="1">
                          <a:noAutofit/>
                        </wps:bodyPr>
                      </wps:wsp>
                      <wps:wsp>
                        <wps:cNvPr id="273" name="AutoShape 269"/>
                        <wps:cNvCnPr>
                          <a:cxnSpLocks noChangeShapeType="1"/>
                          <a:stCxn id="267" idx="2"/>
                        </wps:cNvCnPr>
                        <wps:spPr bwMode="auto">
                          <a:xfrm flipH="1">
                            <a:off x="1282700" y="993140"/>
                            <a:ext cx="1270" cy="33528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4" name="AutoShape 270"/>
                        <wps:cNvCnPr>
                          <a:cxnSpLocks noChangeShapeType="1"/>
                          <a:endCxn id="265" idx="0"/>
                        </wps:cNvCnPr>
                        <wps:spPr bwMode="auto">
                          <a:xfrm>
                            <a:off x="3004185" y="969645"/>
                            <a:ext cx="635" cy="34607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5" name="AutoShape 271"/>
                        <wps:cNvCnPr>
                          <a:cxnSpLocks noChangeShapeType="1"/>
                        </wps:cNvCnPr>
                        <wps:spPr bwMode="auto">
                          <a:xfrm>
                            <a:off x="4797425" y="989330"/>
                            <a:ext cx="635" cy="33337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6" name="AutoShape 272"/>
                        <wps:cNvCnPr>
                          <a:cxnSpLocks noChangeShapeType="1"/>
                        </wps:cNvCnPr>
                        <wps:spPr bwMode="auto">
                          <a:xfrm>
                            <a:off x="1260475" y="2194560"/>
                            <a:ext cx="3556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7" name="Rectangle 273"/>
                        <wps:cNvSpPr>
                          <a:spLocks noChangeArrowheads="1"/>
                        </wps:cNvSpPr>
                        <wps:spPr bwMode="auto">
                          <a:xfrm>
                            <a:off x="3071495" y="996315"/>
                            <a:ext cx="1553845" cy="2489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0FDBE4" w14:textId="77777777" w:rsidR="008F3449" w:rsidRPr="00664AB5" w:rsidRDefault="008F3449" w:rsidP="008F3449">
                              <w:pPr>
                                <w:rPr>
                                  <w:rFonts w:ascii="Arial" w:hAnsi="Arial" w:cs="Arial"/>
                                  <w:sz w:val="20"/>
                                </w:rPr>
                              </w:pPr>
                              <w:r w:rsidRPr="00664AB5">
                                <w:rPr>
                                  <w:rFonts w:ascii="Arial" w:hAnsi="Arial" w:cs="Arial"/>
                                  <w:sz w:val="20"/>
                                </w:rPr>
                                <w:t>PHCA Data Transaction</w:t>
                              </w:r>
                            </w:p>
                            <w:p w14:paraId="2E739CCF" w14:textId="77777777" w:rsidR="008F3449" w:rsidRDefault="008F3449" w:rsidP="008F3449"/>
                            <w:p w14:paraId="24538904" w14:textId="77777777" w:rsidR="008F3449" w:rsidRPr="00077324" w:rsidRDefault="008F3449"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278" name="Text Box 274"/>
                        <wps:cNvSpPr txBox="1">
                          <a:spLocks noChangeArrowheads="1"/>
                        </wps:cNvSpPr>
                        <wps:spPr bwMode="auto">
                          <a:xfrm>
                            <a:off x="573405" y="1670050"/>
                            <a:ext cx="1447800" cy="354330"/>
                          </a:xfrm>
                          <a:prstGeom prst="rect">
                            <a:avLst/>
                          </a:prstGeom>
                          <a:solidFill>
                            <a:srgbClr val="FFFFFF"/>
                          </a:solidFill>
                          <a:ln w="25400">
                            <a:solidFill>
                              <a:srgbClr val="000000"/>
                            </a:solidFill>
                            <a:miter lim="800000"/>
                            <a:headEnd/>
                            <a:tailEnd/>
                          </a:ln>
                        </wps:spPr>
                        <wps:txbx>
                          <w:txbxContent>
                            <w:p w14:paraId="561BEEAD" w14:textId="77777777" w:rsidR="00A26614" w:rsidRPr="00977430" w:rsidRDefault="00A26614" w:rsidP="00A26614">
                              <w:pPr>
                                <w:spacing w:after="120"/>
                                <w:jc w:val="center"/>
                              </w:pPr>
                              <w:r w:rsidRPr="00977430">
                                <w:t>Dev-Obs-</w:t>
                              </w:r>
                              <w:r>
                                <w:t>Rep</w:t>
                              </w:r>
                            </w:p>
                            <w:p w14:paraId="08A04D53" w14:textId="77777777" w:rsidR="008F3449" w:rsidRDefault="008F3449" w:rsidP="008F3449"/>
                            <w:p w14:paraId="08C320E7" w14:textId="77777777" w:rsidR="008F3449" w:rsidRDefault="008F3449" w:rsidP="008F3449">
                              <w:pPr>
                                <w:spacing w:after="120"/>
                                <w:jc w:val="center"/>
                              </w:pPr>
                              <w:r>
                                <w:t>Actor F</w:t>
                              </w:r>
                            </w:p>
                          </w:txbxContent>
                        </wps:txbx>
                        <wps:bodyPr rot="0" vert="horz" wrap="square" lIns="91440" tIns="45720" rIns="91440" bIns="45720" anchor="t" anchorCtr="0" upright="1">
                          <a:noAutofit/>
                        </wps:bodyPr>
                      </wps:wsp>
                      <wps:wsp>
                        <wps:cNvPr id="279" name="Text Box 275"/>
                        <wps:cNvSpPr txBox="1">
                          <a:spLocks noChangeArrowheads="1"/>
                        </wps:cNvSpPr>
                        <wps:spPr bwMode="auto">
                          <a:xfrm>
                            <a:off x="2280920" y="1670050"/>
                            <a:ext cx="1447800" cy="354330"/>
                          </a:xfrm>
                          <a:prstGeom prst="rect">
                            <a:avLst/>
                          </a:prstGeom>
                          <a:solidFill>
                            <a:srgbClr val="FFFFFF"/>
                          </a:solidFill>
                          <a:ln w="25400">
                            <a:solidFill>
                              <a:srgbClr val="000000"/>
                            </a:solidFill>
                            <a:miter lim="800000"/>
                            <a:headEnd/>
                            <a:tailEnd/>
                          </a:ln>
                        </wps:spPr>
                        <wps:txbx>
                          <w:txbxContent>
                            <w:p w14:paraId="51F5780D" w14:textId="77777777" w:rsidR="008F3449" w:rsidRDefault="00A26614" w:rsidP="00A26614">
                              <w:pPr>
                                <w:jc w:val="center"/>
                              </w:pPr>
                              <w:r w:rsidRPr="00977430">
                                <w:t>Dev-Obs-</w:t>
                              </w:r>
                              <w:r>
                                <w:t>Rep</w:t>
                              </w:r>
                            </w:p>
                            <w:p w14:paraId="510B6E4D" w14:textId="77777777" w:rsidR="008F3449" w:rsidRDefault="008F3449" w:rsidP="008F3449">
                              <w:pPr>
                                <w:spacing w:after="120"/>
                                <w:jc w:val="center"/>
                              </w:pPr>
                              <w:r>
                                <w:t>Actor F</w:t>
                              </w:r>
                            </w:p>
                          </w:txbxContent>
                        </wps:txbx>
                        <wps:bodyPr rot="0" vert="horz" wrap="square" lIns="91440" tIns="45720" rIns="91440" bIns="45720" anchor="t" anchorCtr="0" upright="1">
                          <a:noAutofit/>
                        </wps:bodyPr>
                      </wps:wsp>
                      <wps:wsp>
                        <wps:cNvPr id="280" name="Text Box 276"/>
                        <wps:cNvSpPr txBox="1">
                          <a:spLocks noChangeArrowheads="1"/>
                        </wps:cNvSpPr>
                        <wps:spPr bwMode="auto">
                          <a:xfrm>
                            <a:off x="4007485" y="1670050"/>
                            <a:ext cx="1447800" cy="354330"/>
                          </a:xfrm>
                          <a:prstGeom prst="rect">
                            <a:avLst/>
                          </a:prstGeom>
                          <a:solidFill>
                            <a:srgbClr val="FFFFFF"/>
                          </a:solidFill>
                          <a:ln w="25400">
                            <a:solidFill>
                              <a:srgbClr val="000000"/>
                            </a:solidFill>
                            <a:miter lim="800000"/>
                            <a:headEnd/>
                            <a:tailEnd/>
                          </a:ln>
                        </wps:spPr>
                        <wps:txbx>
                          <w:txbxContent>
                            <w:p w14:paraId="383697B9" w14:textId="77777777" w:rsidR="008F3449" w:rsidRPr="00977430" w:rsidRDefault="00A26614" w:rsidP="008F3449">
                              <w:pPr>
                                <w:spacing w:after="120"/>
                                <w:jc w:val="center"/>
                              </w:pPr>
                              <w:r w:rsidRPr="00977430">
                                <w:t>Dev-Obs-</w:t>
                              </w:r>
                              <w:r>
                                <w:t>Rep</w:t>
                              </w:r>
                            </w:p>
                            <w:p w14:paraId="21676CC6" w14:textId="77777777" w:rsidR="008F3449" w:rsidRDefault="008F3449" w:rsidP="008F3449"/>
                            <w:p w14:paraId="17C4B63C" w14:textId="77777777" w:rsidR="008F3449" w:rsidRDefault="008F3449" w:rsidP="008F3449">
                              <w:pPr>
                                <w:spacing w:after="120"/>
                                <w:jc w:val="center"/>
                              </w:pPr>
                              <w:r>
                                <w:t>Actor F</w:t>
                              </w:r>
                            </w:p>
                          </w:txbxContent>
                        </wps:txbx>
                        <wps:bodyPr rot="0" vert="horz" wrap="square" lIns="91440" tIns="45720" rIns="91440" bIns="45720" anchor="t" anchorCtr="0" upright="1">
                          <a:noAutofit/>
                        </wps:bodyPr>
                      </wps:wsp>
                      <wps:wsp>
                        <wps:cNvPr id="281" name="Text Box 277"/>
                        <wps:cNvSpPr txBox="1">
                          <a:spLocks noChangeArrowheads="1"/>
                        </wps:cNvSpPr>
                        <wps:spPr bwMode="auto">
                          <a:xfrm>
                            <a:off x="2191385" y="3126740"/>
                            <a:ext cx="1447800" cy="391795"/>
                          </a:xfrm>
                          <a:prstGeom prst="rect">
                            <a:avLst/>
                          </a:prstGeom>
                          <a:solidFill>
                            <a:srgbClr val="FFFFFF"/>
                          </a:solidFill>
                          <a:ln w="25400">
                            <a:solidFill>
                              <a:srgbClr val="000000"/>
                            </a:solidFill>
                            <a:miter lim="800000"/>
                            <a:headEnd/>
                            <a:tailEnd/>
                          </a:ln>
                        </wps:spPr>
                        <wps:txbx>
                          <w:txbxContent>
                            <w:p w14:paraId="56FE6E63" w14:textId="77777777" w:rsidR="008F3449" w:rsidRPr="00977430" w:rsidRDefault="008F3449" w:rsidP="008F3449">
                              <w:pPr>
                                <w:spacing w:after="120"/>
                                <w:jc w:val="center"/>
                              </w:pPr>
                              <w:r w:rsidRPr="00977430">
                                <w:t>Content Creator</w:t>
                              </w:r>
                            </w:p>
                            <w:p w14:paraId="79DDAD4B" w14:textId="77777777" w:rsidR="008F3449" w:rsidRDefault="008F3449" w:rsidP="008F3449"/>
                            <w:p w14:paraId="484E1493" w14:textId="77777777" w:rsidR="008F3449" w:rsidRDefault="008F3449" w:rsidP="008F3449">
                              <w:pPr>
                                <w:spacing w:after="120"/>
                                <w:jc w:val="center"/>
                              </w:pPr>
                              <w:r>
                                <w:t>Actor F</w:t>
                              </w:r>
                            </w:p>
                          </w:txbxContent>
                        </wps:txbx>
                        <wps:bodyPr rot="0" vert="horz" wrap="square" lIns="91440" tIns="45720" rIns="91440" bIns="45720" anchor="t" anchorCtr="0" upright="1">
                          <a:noAutofit/>
                        </wps:bodyPr>
                      </wps:wsp>
                      <wps:wsp>
                        <wps:cNvPr id="282" name="AutoShape 278"/>
                        <wps:cNvCnPr>
                          <a:cxnSpLocks noChangeShapeType="1"/>
                        </wps:cNvCnPr>
                        <wps:spPr bwMode="auto">
                          <a:xfrm>
                            <a:off x="1144270" y="3912235"/>
                            <a:ext cx="3556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3" name="Text Box 279"/>
                        <wps:cNvSpPr txBox="1">
                          <a:spLocks noChangeArrowheads="1"/>
                        </wps:cNvSpPr>
                        <wps:spPr bwMode="auto">
                          <a:xfrm>
                            <a:off x="2268220" y="4107815"/>
                            <a:ext cx="1447800" cy="368300"/>
                          </a:xfrm>
                          <a:prstGeom prst="rect">
                            <a:avLst/>
                          </a:prstGeom>
                          <a:solidFill>
                            <a:srgbClr val="FFFFFF"/>
                          </a:solidFill>
                          <a:ln w="25400">
                            <a:solidFill>
                              <a:srgbClr val="000000"/>
                            </a:solidFill>
                            <a:miter lim="800000"/>
                            <a:headEnd/>
                            <a:tailEnd/>
                          </a:ln>
                        </wps:spPr>
                        <wps:txbx>
                          <w:txbxContent>
                            <w:p w14:paraId="7BA97CA3" w14:textId="77777777" w:rsidR="008F3449" w:rsidRPr="00977430" w:rsidRDefault="008F3449" w:rsidP="008F3449">
                              <w:pPr>
                                <w:spacing w:after="120"/>
                                <w:jc w:val="center"/>
                              </w:pPr>
                              <w:r w:rsidRPr="00977430">
                                <w:t>Content Consumer</w:t>
                              </w:r>
                            </w:p>
                            <w:p w14:paraId="301F82B6" w14:textId="77777777" w:rsidR="008F3449" w:rsidRDefault="008F3449" w:rsidP="008F3449"/>
                            <w:p w14:paraId="43E63F95" w14:textId="77777777" w:rsidR="008F3449" w:rsidRDefault="008F3449" w:rsidP="008F3449">
                              <w:pPr>
                                <w:spacing w:after="120"/>
                                <w:jc w:val="center"/>
                              </w:pPr>
                              <w:r>
                                <w:t>Actor F</w:t>
                              </w:r>
                            </w:p>
                          </w:txbxContent>
                        </wps:txbx>
                        <wps:bodyPr rot="0" vert="horz" wrap="square" lIns="91440" tIns="45720" rIns="91440" bIns="45720" anchor="t" anchorCtr="0" upright="1">
                          <a:noAutofit/>
                        </wps:bodyPr>
                      </wps:wsp>
                      <wps:wsp>
                        <wps:cNvPr id="284" name="Text Box 280"/>
                        <wps:cNvSpPr txBox="1">
                          <a:spLocks noChangeArrowheads="1"/>
                        </wps:cNvSpPr>
                        <wps:spPr bwMode="auto">
                          <a:xfrm>
                            <a:off x="574040" y="4107815"/>
                            <a:ext cx="1447800" cy="368300"/>
                          </a:xfrm>
                          <a:prstGeom prst="rect">
                            <a:avLst/>
                          </a:prstGeom>
                          <a:solidFill>
                            <a:srgbClr val="FFFFFF"/>
                          </a:solidFill>
                          <a:ln w="25400">
                            <a:solidFill>
                              <a:srgbClr val="000000"/>
                            </a:solidFill>
                            <a:miter lim="800000"/>
                            <a:headEnd/>
                            <a:tailEnd/>
                          </a:ln>
                        </wps:spPr>
                        <wps:txbx>
                          <w:txbxContent>
                            <w:p w14:paraId="7C1475B8" w14:textId="77777777" w:rsidR="008F3449" w:rsidRPr="00977430" w:rsidRDefault="008F3449" w:rsidP="008F3449">
                              <w:pPr>
                                <w:spacing w:after="120"/>
                                <w:jc w:val="center"/>
                              </w:pPr>
                              <w:r w:rsidRPr="00977430">
                                <w:t>Content Consumer</w:t>
                              </w:r>
                            </w:p>
                            <w:p w14:paraId="37F51E16" w14:textId="77777777" w:rsidR="008F3449" w:rsidRDefault="008F3449" w:rsidP="008F3449"/>
                            <w:p w14:paraId="519010C7" w14:textId="77777777" w:rsidR="008F3449" w:rsidRDefault="008F3449" w:rsidP="008F3449">
                              <w:pPr>
                                <w:spacing w:after="120"/>
                                <w:jc w:val="center"/>
                              </w:pPr>
                              <w:r>
                                <w:t>Actor F</w:t>
                              </w:r>
                            </w:p>
                          </w:txbxContent>
                        </wps:txbx>
                        <wps:bodyPr rot="0" vert="horz" wrap="square" lIns="91440" tIns="45720" rIns="91440" bIns="45720" anchor="t" anchorCtr="0" upright="1">
                          <a:noAutofit/>
                        </wps:bodyPr>
                      </wps:wsp>
                      <wps:wsp>
                        <wps:cNvPr id="286" name="AutoShape 281"/>
                        <wps:cNvCnPr>
                          <a:cxnSpLocks noChangeShapeType="1"/>
                        </wps:cNvCnPr>
                        <wps:spPr bwMode="auto">
                          <a:xfrm>
                            <a:off x="4693285" y="3905885"/>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7" name="AutoShape 282"/>
                        <wps:cNvCnPr>
                          <a:cxnSpLocks noChangeShapeType="1"/>
                        </wps:cNvCnPr>
                        <wps:spPr bwMode="auto">
                          <a:xfrm>
                            <a:off x="1151890" y="3905885"/>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 name="AutoShape 283"/>
                        <wps:cNvCnPr>
                          <a:cxnSpLocks noChangeShapeType="1"/>
                        </wps:cNvCnPr>
                        <wps:spPr bwMode="auto">
                          <a:xfrm>
                            <a:off x="2974975" y="3905885"/>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9" name="Text Box 284"/>
                        <wps:cNvSpPr txBox="1">
                          <a:spLocks noChangeArrowheads="1"/>
                        </wps:cNvSpPr>
                        <wps:spPr bwMode="auto">
                          <a:xfrm>
                            <a:off x="4576445" y="844550"/>
                            <a:ext cx="1045210" cy="305435"/>
                          </a:xfrm>
                          <a:prstGeom prst="rect">
                            <a:avLst/>
                          </a:prstGeom>
                          <a:solidFill>
                            <a:srgbClr val="FFFFFF"/>
                          </a:solidFill>
                          <a:ln w="25400">
                            <a:solidFill>
                              <a:srgbClr val="000000"/>
                            </a:solidFill>
                            <a:miter lim="800000"/>
                            <a:headEnd/>
                            <a:tailEnd/>
                          </a:ln>
                        </wps:spPr>
                        <wps:txbx>
                          <w:txbxContent>
                            <w:p w14:paraId="23BC64E6" w14:textId="77777777" w:rsidR="008F3449" w:rsidRPr="00977430" w:rsidRDefault="008F3449" w:rsidP="008F3449">
                              <w:pPr>
                                <w:spacing w:after="120"/>
                              </w:pPr>
                              <w:r w:rsidRPr="00977430">
                                <w:t>Dev Obs Src</w:t>
                              </w:r>
                            </w:p>
                            <w:p w14:paraId="0D778C25" w14:textId="77777777" w:rsidR="008F3449" w:rsidRDefault="008F3449" w:rsidP="008F3449"/>
                            <w:p w14:paraId="3E4830F2" w14:textId="77777777" w:rsidR="008F3449" w:rsidRDefault="008F3449" w:rsidP="008F3449">
                              <w:pPr>
                                <w:spacing w:after="120"/>
                                <w:jc w:val="center"/>
                              </w:pPr>
                              <w:r>
                                <w:t>Actor A</w:t>
                              </w:r>
                            </w:p>
                          </w:txbxContent>
                        </wps:txbx>
                        <wps:bodyPr rot="0" vert="horz" wrap="square" lIns="91440" tIns="0" rIns="91440" bIns="0" anchor="t" anchorCtr="0" upright="1">
                          <a:noAutofit/>
                        </wps:bodyPr>
                      </wps:wsp>
                    </wpc:wpc>
                  </a:graphicData>
                </a:graphic>
              </wp:inline>
            </w:drawing>
          </mc:Choice>
          <mc:Fallback xmlns:w15="http://schemas.microsoft.com/office/word/2012/wordml">
            <w:pict>
              <v:group w14:anchorId="0BDB6D07" id="Canvas 244" o:spid="_x0000_s1065" editas="canvas" style="width:474.25pt;height:363.9pt;mso-position-horizontal-relative:char;mso-position-vertical-relative:line" coordsize="60229,4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">
                <v:shape id="_x0000_s1066" type="#_x0000_t75" style="position:absolute;width:60229;height:46215;visibility:visible;mso-wrap-style:square">
                  <v:fill o:detectmouseclick="t"/>
                  <v:path o:connecttype="none"/>
                </v:shape>
                <v:shape id="AutoShape 246" o:spid="_x0000_s1067" type="#_x0000_t32" style="position:absolute;left:29724;top:34131;width:25;height:49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tABsEAAADcAAAADwAAAGRycy9kb3ducmV2LnhtbERP32vCMBB+H+x/CDfwbaZTJ1KNMgRR&#10;hDFaB3s9mrMtJpfSRI3/vRkIvt3H9/MWq2iNuFDvW8cKPoYZCOLK6ZZrBb+HzfsMhA/IGo1jUnAj&#10;D6vl68sCc+2uXNClDLVIIexzVNCE0OVS+qohi37oOuLEHV1vMSTY11L3eE3h1shRlk2lxZZTQ4Md&#10;rRuqTuXZKvgZb80kojax/DvO8FZ876XVSg3e4tccRKAYnuKHe6fT/M8x/D+TLpDL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C0AGwQAAANwAAAAPAAAAAAAAAAAAAAAA&#10;AKECAABkcnMvZG93bnJldi54bWxQSwUGAAAAAAQABAD5AAAAjwMAAAAA&#10;" strokeweight="2pt"/>
                <v:shape id="AutoShape 247" o:spid="_x0000_s1068" type="#_x0000_t32" style="position:absolute;left:48164;top:19812;width:7;height:22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j8QAAADcAAAADwAAAGRycy9kb3ducmV2LnhtbERP22rCQBB9F/yHZYS+6aYl9ZJmlVKQ&#10;loJKVNLXITtNQrOzIbuN6d93BcG3OZzrpJvBNKKnztWWFTzOIhDEhdU1lwrOp+10CcJ5ZI2NZVLw&#10;Rw426/EoxUTbC2fUH30pQgi7BBVU3reJlK6oyKCb2ZY4cN+2M+gD7EqpO7yEcNPIpyiaS4M1h4YK&#10;W3qrqPg5/hoF/SHfL7Zt/37wZR5nn/HqC81OqYfJ8PoCwtPg7+Kb+0OH+c8xXJ8JF8j1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POPxAAAANwAAAAPAAAAAAAAAAAA&#10;AAAAAKECAABkcnMvZG93bnJldi54bWxQSwUGAAAAAAQABAD5AAAAkgMAAAAA&#10;" strokeweight="2pt"/>
                <v:shape id="AutoShape 248" o:spid="_x0000_s1069" type="#_x0000_t32" style="position:absolute;left:29597;top:19812;width:6;height:22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hWFMQAAADcAAAADwAAAGRycy9kb3ducmV2LnhtbERP22rCQBB9L/gPywi+NRuLVo2uUoTQ&#10;UmjFC/F1yI5JMDsbstsk/ftuodC3OZzrbHaDqUVHrassK5hGMQji3OqKCwWXc/q4BOE8ssbaMin4&#10;Jge77ehhg4m2PR+pO/lChBB2CSoovW8SKV1ekkEX2YY4cDfbGvQBtoXULfYh3NTyKY6fpcGKQ0OJ&#10;De1Lyu+nL6OgO2Sfi7TpXg++yGbH99nqiuZDqcl4eFmD8DT4f/Gf+02H+fM5/D4TLp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qFYUxAAAANwAAAAPAAAAAAAAAAAA&#10;AAAAAKECAABkcnMvZG93bnJldi54bWxQSwUGAAAAAAQABAD5AAAAkgMAAAAA&#10;" strokeweight="2pt"/>
                <v:shape id="AutoShape 249" o:spid="_x0000_s1070" type="#_x0000_t32" style="position:absolute;left:12693;top:19812;width:7;height:22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rIY8QAAADcAAAADwAAAGRycy9kb3ducmV2LnhtbERPyWrDMBC9F/IPYgK51XJKmsWJEkrA&#10;tBTakAXnOlgT28QaGUu13b+vCoXe5vHW2ewGU4uOWldZVjCNYhDEudUVFwou5/RxCcJ5ZI21ZVLw&#10;TQ5229HDBhNtez5Sd/KFCCHsElRQet8kUrq8JIMusg1x4G62NegDbAupW+xDuKnlUxzPpcGKQ0OJ&#10;De1Lyu+nL6OgO2Sfi7TpXg++yGbH99nqiuZDqcl4eFmD8DT4f/Gf+02H+c9z+H0mXC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eshjxAAAANwAAAAPAAAAAAAAAAAA&#10;AAAAAKECAABkcnMvZG93bnJldi54bWxQSwUGAAAAAAQABAD5AAAAkgMAAAAA&#10;" strokeweight="2pt"/>
                <v:line id="Line 250" o:spid="_x0000_s1071" style="position:absolute;visibility:visible;mso-wrap-style:square" from="29603,21945" to="29610,34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taDMMAAADcAAAADwAAAGRycy9kb3ducmV2LnhtbERPS2vCQBC+F/oflil4qxsrtRJdRQQf&#10;9NZUBG9DdkxisrPp7kbTf98tCN7m43vOfNmbRlzJ+cqygtEwAUGcW11xoeDwvXmdgvABWWNjmRT8&#10;kofl4vlpjqm2N/6iaxYKEUPYp6igDKFNpfR5SQb90LbEkTtbZzBE6AqpHd5iuGnkW5JMpMGKY0OJ&#10;La1LyuusMwqOXcanS71xDXbb3e58/Kn9+FOpwUu/moEI1IeH+O7e6zj//QP+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7WgzDAAAA3AAAAA8AAAAAAAAAAAAA&#10;AAAAoQIAAGRycy9kb3ducmV2LnhtbFBLBQYAAAAABAAEAPkAAACRAwAAAAA=&#10;" strokeweight="1.5pt"/>
                <v:rect id="Rectangle 251" o:spid="_x0000_s1072" style="position:absolute;left:13582;top:9969;width:15539;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yCiL8A&#10;AADcAAAADwAAAGRycy9kb3ducmV2LnhtbERPzWrDMAy+F/YORoPdWmeDlpLVLWOjI/TWdg8gYs0O&#10;i+Vge0n29tOh0Jv0/enT7jCHXo2UchfZwPOqAkXcRtuxM/B1PS63oHJBtthHJgN/lOGwf1jssLZx&#10;4jONl+KUhHCu0YAvZai1zq2ngHkVB2LhvmMKWGRNTtuEk4SHXr9U1UYH7FgueBzo3VP7c/kNBj62&#10;OhZ/nAQZP5sTsUvN2hnz9Di/vYIqNJe7+OZurNRfS1t5RibQ+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bIKIvwAAANwAAAAPAAAAAAAAAAAAAAAAAJgCAABkcnMvZG93bnJl&#10;di54bWxQSwUGAAAAAAQABAD1AAAAhAMAAAAA&#10;" filled="f" stroked="f" strokeweight="0">
                  <v:textbox inset=",0">
                    <w:txbxContent>
                      <w:p w14:paraId="4A66C79C" w14:textId="77777777" w:rsidR="008F3449" w:rsidRPr="00664AB5" w:rsidRDefault="008F3449" w:rsidP="008F3449">
                        <w:pPr>
                          <w:rPr>
                            <w:rFonts w:ascii="Arial" w:hAnsi="Arial" w:cs="Arial"/>
                            <w:sz w:val="20"/>
                          </w:rPr>
                        </w:pPr>
                        <w:r w:rsidRPr="00664AB5">
                          <w:rPr>
                            <w:rFonts w:ascii="Arial" w:hAnsi="Arial" w:cs="Arial"/>
                            <w:sz w:val="20"/>
                          </w:rPr>
                          <w:t>PHCA Data Transaction</w:t>
                        </w:r>
                      </w:p>
                      <w:p w14:paraId="64048848" w14:textId="77777777" w:rsidR="008F3449" w:rsidRDefault="008F3449" w:rsidP="008F3449"/>
                      <w:p w14:paraId="1CED1F7B" w14:textId="77777777" w:rsidR="008F3449" w:rsidRPr="00077324" w:rsidRDefault="008F3449"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 id="Text Box 252" o:spid="_x0000_s1073" type="#_x0000_t202" style="position:absolute;left:2152;top:1835;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Fe98UA&#10;AADcAAAADwAAAGRycy9kb3ducmV2LnhtbESPS2vCQBSF94X+h+EW3NVJlVpJHaVUBBddxMciy9vM&#10;bSY0cydkrhr/facguDycx8dZrAbfqjP1sQls4GWcgSKugm24NnA8bJ7noKIgW2wDk4ErRVgtHx8W&#10;mNtw4R2d91KrNMIxRwNOpMu1jpUjj3EcOuLk/YTeoyTZ19r2eEnjvtWTLJtpjw0ngsOOPh1Vv/uT&#10;T5B5o4udfG+L0hVreTuWU/1VGjN6Gj7eQQkNcg/f2ltrYPI6g/8z6Qjo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gV73xQAAANwAAAAPAAAAAAAAAAAAAAAAAJgCAABkcnMv&#10;ZG93bnJldi54bWxQSwUGAAAAAAQABAD1AAAAigMAAAAA&#10;" strokeweight="2pt">
                  <v:textbox inset=",0,,0">
                    <w:txbxContent>
                      <w:p w14:paraId="7B92C6A8" w14:textId="77777777" w:rsidR="008F3449" w:rsidRPr="00977430" w:rsidRDefault="008F3449" w:rsidP="008F3449">
                        <w:pPr>
                          <w:spacing w:after="120"/>
                        </w:pPr>
                        <w:r w:rsidRPr="00977430">
                          <w:t>Dev Obs Src</w:t>
                        </w:r>
                      </w:p>
                      <w:p w14:paraId="48DC244D" w14:textId="77777777" w:rsidR="008F3449" w:rsidRDefault="008F3449" w:rsidP="008F3449"/>
                      <w:p w14:paraId="40696ED2" w14:textId="77777777" w:rsidR="008F3449" w:rsidRDefault="008F3449" w:rsidP="008F3449">
                        <w:pPr>
                          <w:spacing w:after="120"/>
                          <w:jc w:val="center"/>
                        </w:pPr>
                        <w:r>
                          <w:t>Actor A</w:t>
                        </w:r>
                      </w:p>
                    </w:txbxContent>
                  </v:textbox>
                </v:shape>
                <v:shape id="Text Box 253" o:spid="_x0000_s1074" type="#_x0000_t202" style="position:absolute;left:40005;top:41078;width:14478;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2rqMMA&#10;AADcAAAADwAAAGRycy9kb3ducmV2LnhtbESP3YrCMBSE7wXfIRzBO01VVqU2FREW1mUR//D60Bzb&#10;YnNSmmjr228WFrwcZuYbJll3phJPalxpWcFkHIEgzqwuOVdwOX+OliCcR9ZYWSYFL3KwTvu9BGNt&#10;Wz7S8+RzESDsYlRQeF/HUrqsIINubGvi4N1sY9AH2eRSN9gGuKnkNIrm0mDJYaHAmrYFZffTwyiQ&#10;u3Y/kz+H+eK6+35cjNOzjrVSw0G3WYHw1Pl3+L/9pRVMPxbwdyYcAZ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2rqMMAAADcAAAADwAAAAAAAAAAAAAAAACYAgAAZHJzL2Rv&#10;d25yZXYueG1sUEsFBgAAAAAEAAQA9QAAAIgDAAAAAA==&#10;" strokeweight="2pt">
                  <v:textbox>
                    <w:txbxContent>
                      <w:p w14:paraId="09468C4F" w14:textId="77777777" w:rsidR="008F3449" w:rsidRPr="00977430" w:rsidRDefault="008F3449" w:rsidP="008F3449">
                        <w:pPr>
                          <w:spacing w:after="120"/>
                          <w:jc w:val="center"/>
                        </w:pPr>
                        <w:r w:rsidRPr="00977430">
                          <w:t>Content Consumer</w:t>
                        </w:r>
                      </w:p>
                      <w:p w14:paraId="72817A54" w14:textId="77777777" w:rsidR="008F3449" w:rsidRDefault="008F3449" w:rsidP="008F3449"/>
                      <w:p w14:paraId="6C3EDB3A" w14:textId="77777777" w:rsidR="008F3449" w:rsidRDefault="008F3449" w:rsidP="008F3449">
                        <w:pPr>
                          <w:spacing w:after="120"/>
                          <w:jc w:val="center"/>
                        </w:pPr>
                        <w:r>
                          <w:t>Actor F</w:t>
                        </w:r>
                      </w:p>
                    </w:txbxContent>
                  </v:textbox>
                </v:shape>
                <v:shape id="Text Box 254" o:spid="_x0000_s1075" type="#_x0000_t202" style="position:absolute;left:5734;top:13157;width:1447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I/2sAA&#10;AADcAAAADwAAAGRycy9kb3ducmV2LnhtbERPy4rCMBTdD/gP4QruxlRlVGpTEUFQkcEXri/NtS02&#10;N6WJtv79ZCHM8nDeybIzlXhR40rLCkbDCARxZnXJuYLrZfM9B+E8ssbKMil4k4Nl2vtKMNa25RO9&#10;zj4XIYRdjAoK7+tYSpcVZNANbU0cuLttDPoAm1zqBtsQbio5jqKpNFhyaCiwpnVB2eP8NArkrv2d&#10;yMNxOrvt9s+rcXrSsVZq0O9WCxCeOv8v/ri3WsH4J6wNZ8IRkOk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I/2sAAAADcAAAADwAAAAAAAAAAAAAAAACYAgAAZHJzL2Rvd25y&#10;ZXYueG1sUEsFBgAAAAAEAAQA9QAAAIUDAAAAAA==&#10;" strokeweight="2pt">
                  <v:textbox>
                    <w:txbxContent>
                      <w:p w14:paraId="74D188F7" w14:textId="77777777" w:rsidR="008F3449" w:rsidRPr="00977430" w:rsidRDefault="00452A51" w:rsidP="008F3449">
                        <w:pPr>
                          <w:spacing w:after="120"/>
                          <w:jc w:val="center"/>
                        </w:pPr>
                        <w:r>
                          <w:t>Sensor-Data</w:t>
                        </w:r>
                        <w:r w:rsidR="008F3449" w:rsidRPr="00977430">
                          <w:t>-Cons</w:t>
                        </w:r>
                      </w:p>
                      <w:p w14:paraId="25806C76" w14:textId="77777777" w:rsidR="008F3449" w:rsidRDefault="008F3449" w:rsidP="008F3449"/>
                      <w:p w14:paraId="4ACDA0BE" w14:textId="77777777" w:rsidR="008F3449" w:rsidRDefault="008F3449" w:rsidP="008F3449">
                        <w:pPr>
                          <w:spacing w:after="120"/>
                          <w:jc w:val="center"/>
                        </w:pPr>
                        <w:r>
                          <w:t>Actor F</w:t>
                        </w:r>
                      </w:p>
                    </w:txbxContent>
                  </v:textbox>
                </v:shape>
                <v:shape id="Text Box 255" o:spid="_x0000_s1076" type="#_x0000_t202" style="position:absolute;left:21913;top:27349;width:14478;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6aQcMA&#10;AADcAAAADwAAAGRycy9kb3ducmV2LnhtbESPW4vCMBSE3wX/QziCb2uqsl6qUUQQVBbxhs+H5tgW&#10;m5PSRNv992ZhwcdhZr5h5svGFOJFlcstK+j3IhDEidU5pwqul83XBITzyBoLy6TglxwsF+3WHGNt&#10;az7R6+xTESDsYlSQeV/GUrokI4OuZ0vi4N1tZdAHWaVSV1gHuCnkIIpG0mDOYSHDktYZJY/z0yiQ&#10;u/owlD/H0fi22z+vxulhw1qpbqdZzUB4avwn/N/eagWD7yn8nQlHQC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6aQcMAAADcAAAADwAAAAAAAAAAAAAAAACYAgAAZHJzL2Rv&#10;d25yZXYueG1sUEsFBgAAAAAEAAQA9QAAAIgDAAAAAA==&#10;" strokeweight="2pt">
                  <v:textbox>
                    <w:txbxContent>
                      <w:p w14:paraId="03A21479" w14:textId="77777777" w:rsidR="00A26614" w:rsidRPr="00977430" w:rsidRDefault="00A26614" w:rsidP="00A26614">
                        <w:pPr>
                          <w:spacing w:after="120"/>
                          <w:jc w:val="center"/>
                        </w:pPr>
                        <w:r w:rsidRPr="00977430">
                          <w:t>Dev-Obs-Cons</w:t>
                        </w:r>
                      </w:p>
                      <w:p w14:paraId="7BF819CE" w14:textId="77777777" w:rsidR="008F3449" w:rsidRDefault="008F3449" w:rsidP="008F3449"/>
                      <w:p w14:paraId="7802E859" w14:textId="77777777" w:rsidR="008F3449" w:rsidRDefault="008F3449" w:rsidP="008F3449">
                        <w:pPr>
                          <w:spacing w:after="120"/>
                          <w:jc w:val="center"/>
                        </w:pPr>
                        <w:r>
                          <w:t>Actor F</w:t>
                        </w:r>
                      </w:p>
                    </w:txbxContent>
                  </v:textbox>
                </v:shape>
                <v:rect id="Rectangle 256" o:spid="_x0000_s1077" style="position:absolute;left:9461;top:22586;width:21184;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MlT8EA&#10;AADcAAAADwAAAGRycy9kb3ducmV2LnhtbESPQWvDMAyF74P9B6PBbquzQkvJ6pay0RJ2W9cfIGLN&#10;Do3lYHtJ+u+rw2BHSU/vvW+7n0OvRkq5i2zgdVGBIm6j7dgZuHwfXzagckG22EcmAzfKsN89Pmyx&#10;tnHiLxrPxSkx4VyjAV/KUGudW08B8yIOxHL7iSlgkTE5bRNOYh56vayqtQ7YsSR4HOjdU3s9/wYD&#10;Hxsdiz9OshlPzSexS83KGfP8NB/eQBWay7/477uxBpZrqS8wAgJ6d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1TJU/BAAAA3AAAAA8AAAAAAAAAAAAAAAAAmAIAAGRycy9kb3du&#10;cmV2LnhtbFBLBQYAAAAABAAEAPUAAACGAwAAAAA=&#10;" filled="f" stroked="f" strokeweight="0">
                  <v:textbox inset=",0">
                    <w:txbxContent>
                      <w:p w14:paraId="50E1E3BA" w14:textId="77777777" w:rsidR="008F3449" w:rsidRPr="00664AB5" w:rsidRDefault="008F3449" w:rsidP="008F3449">
                        <w:pPr>
                          <w:rPr>
                            <w:rFonts w:ascii="Arial" w:hAnsi="Arial" w:cs="Arial"/>
                            <w:sz w:val="20"/>
                          </w:rPr>
                        </w:pPr>
                        <w:r w:rsidRPr="00664AB5">
                          <w:rPr>
                            <w:rFonts w:ascii="Arial" w:hAnsi="Arial" w:cs="Arial"/>
                            <w:sz w:val="20"/>
                          </w:rPr>
                          <w:t>PCD-01 Communicate PCD Data</w:t>
                        </w:r>
                      </w:p>
                    </w:txbxContent>
                  </v:textbox>
                </v:rect>
                <v:rect id="Rectangle 257" o:spid="_x0000_s1078" style="position:absolute;left:32442;top:23006;width:11328;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A1L0A&#10;AADcAAAADwAAAGRycy9kb3ducmV2LnhtbERP3WrCMBS+H/gO4QjeramCIp1RhqKU3fnzAIfmLClr&#10;TkoS2+7tl8Fgl98/3+4wuU4MFGLrWcGyKEEQN163bBQ87ufXLYiYkDV2nknBN0U47GcvO6y0H/lK&#10;wy0ZkUs4VqjAptRXUsbGksNY+J44a58+OEwZBiN1wDGXu06uynIjHbacFyz2dLTUfN2eTsFpK32y&#10;5zEzw6X+IDahXhulFvPp/Q1Eoin9m//StVaw2izh90w+AnL/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h+A1L0AAADcAAAADwAAAAAAAAAAAAAAAACYAgAAZHJzL2Rvd25yZXYu&#10;eG1sUEsFBgAAAAAEAAQA9QAAAIIDAAAAAA==&#10;" filled="f" stroked="f" strokeweight="0">
                  <v:textbox inset=",0">
                    <w:txbxContent>
                      <w:p w14:paraId="28BD0D65" w14:textId="77777777" w:rsidR="008F3449" w:rsidRPr="00977430" w:rsidRDefault="008F3449" w:rsidP="008F3449">
                        <w:pPr>
                          <w:rPr>
                            <w:sz w:val="22"/>
                            <w:szCs w:val="22"/>
                          </w:rPr>
                        </w:pPr>
                      </w:p>
                    </w:txbxContent>
                  </v:textbox>
                </v:rect>
                <v:rect id="Rectangle 258" o:spid="_x0000_s1079" style="position:absolute;left:13608;top:35547;width:17665;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0eo70A&#10;AADcAAAADwAAAGRycy9kb3ducmV2LnhtbERP3UrDMBS+F/YO4Qy8c+kKjlGXlrExKd45fYBDc5aU&#10;NScliW19eyMIXn7/fIdmcYOYKMTes4LtpgBB3Hnds1Hw+XF52oOICVnj4JkUfFOEpl49HLDSfuZ3&#10;mq7JiFzCsUIFNqWxkjJ2lhzGjR+Js3bzwWHKMBipA8653A2yLIqddNhzXrA40slSd79+OQXnvfTJ&#10;XubMTK/tG7EJ7bNR6nG9HF9AJFrSv/kv3WoF5a6E3zP5CMj6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s0eo70AAADcAAAADwAAAAAAAAAAAAAAAACYAgAAZHJzL2Rvd25yZXYu&#10;eG1sUEsFBgAAAAAEAAQA9QAAAIIDAAAAAA==&#10;" filled="f" stroked="f" strokeweight="0">
                  <v:textbox inset=",0">
                    <w:txbxContent>
                      <w:p w14:paraId="59F8FF67" w14:textId="77777777" w:rsidR="008F3449" w:rsidRPr="00664AB5" w:rsidRDefault="008F3449" w:rsidP="008F3449">
                        <w:pPr>
                          <w:rPr>
                            <w:rFonts w:ascii="Arial" w:hAnsi="Arial" w:cs="Arial"/>
                            <w:sz w:val="20"/>
                          </w:rPr>
                        </w:pPr>
                        <w:r w:rsidRPr="00664AB5">
                          <w:rPr>
                            <w:rFonts w:ascii="Arial" w:hAnsi="Arial" w:cs="Arial"/>
                            <w:sz w:val="20"/>
                          </w:rPr>
                          <w:t>PCC</w:t>
                        </w:r>
                        <w:r>
                          <w:rPr>
                            <w:rFonts w:ascii="Arial" w:hAnsi="Arial" w:cs="Arial"/>
                            <w:sz w:val="20"/>
                          </w:rPr>
                          <w:t>-1</w:t>
                        </w:r>
                        <w:r w:rsidRPr="00664AB5">
                          <w:rPr>
                            <w:rFonts w:ascii="Arial" w:hAnsi="Arial" w:cs="Arial"/>
                            <w:sz w:val="20"/>
                          </w:rPr>
                          <w:t xml:space="preserve"> Document Sharing</w:t>
                        </w:r>
                      </w:p>
                      <w:p w14:paraId="406AEB5C" w14:textId="77777777" w:rsidR="008F3449" w:rsidRDefault="008F3449" w:rsidP="008F3449"/>
                      <w:p w14:paraId="60D3F333" w14:textId="77777777" w:rsidR="008F3449" w:rsidRPr="00077324" w:rsidRDefault="008F3449"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 id="AutoShape 259" o:spid="_x0000_s1080" type="#_x0000_t32" style="position:absolute;left:32442;top:24498;width: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TAOsYAAADcAAAADwAAAGRycy9kb3ducmV2LnhtbESPQWvCQBSE7wX/w/IEb3WjFW2jq0gh&#10;tBSqJC16fWSfSTD7NmTXJP333ULB4zAz3zCb3WBq0VHrKssKZtMIBHFudcWFgu+v5PEZhPPIGmvL&#10;pOCHHOy2o4cNxtr2nFKX+UIECLsYFZTeN7GULi/JoJvahjh4F9sa9EG2hdQt9gFuajmPoqU0WHFY&#10;KLGh15Lya3YzCrrj6bBKmu7t6IvTIv1YvJzRfCo1GQ/7NQhPg7+H/9vvWsF8+QR/Z8IRkN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EwDrGAAAA3AAAAA8AAAAAAAAA&#10;AAAAAAAAoQIAAGRycy9kb3ducmV2LnhtbFBLBQYAAAAABAAEAPkAAACUAwAAAAA=&#10;" strokeweight="2pt"/>
                <v:shape id="Text Box 260" o:spid="_x0000_s1081" type="#_x0000_t202" style="position:absolute;left:40074;top:13284;width:14478;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P/YsMA&#10;AADcAAAADwAAAGRycy9kb3ducmV2LnhtbESPQYvCMBSE7wv+h/AEb2uqLlWqUURYWBdZtIrnR/Ns&#10;i81LaaKt/94Iwh6HmfmGWaw6U4k7Na60rGA0jEAQZ1aXnCs4Hb8/ZyCcR9ZYWSYFD3KwWvY+Fpho&#10;2/KB7qnPRYCwS1BB4X2dSOmyggy6oa2Jg3exjUEfZJNL3WAb4KaS4yiKpcGSw0KBNW0Kyq7pzSiQ&#10;2/ZvInf7eHre/t5OxulJx1qpQb9bz0F46vx/+N3+0QrG8Re8zoQj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P/YsMAAADcAAAADwAAAAAAAAAAAAAAAACYAgAAZHJzL2Rv&#10;d25yZXYueG1sUEsFBgAAAAAEAAQA9QAAAIgDAAAAAA==&#10;" strokeweight="2pt">
                  <v:textbox>
                    <w:txbxContent>
                      <w:p w14:paraId="4BA9A675" w14:textId="77777777" w:rsidR="008F3449" w:rsidRPr="00977430" w:rsidRDefault="00452A51" w:rsidP="008F3449">
                        <w:pPr>
                          <w:spacing w:after="120"/>
                          <w:jc w:val="center"/>
                        </w:pPr>
                        <w:r>
                          <w:t>Sensor-Data-</w:t>
                        </w:r>
                        <w:r w:rsidR="008F3449" w:rsidRPr="00977430">
                          <w:t>Cons</w:t>
                        </w:r>
                      </w:p>
                      <w:p w14:paraId="4663A627" w14:textId="77777777" w:rsidR="008F3449" w:rsidRDefault="008F3449" w:rsidP="008F3449"/>
                      <w:p w14:paraId="77EA033A" w14:textId="77777777" w:rsidR="008F3449" w:rsidRDefault="008F3449" w:rsidP="008F3449">
                        <w:pPr>
                          <w:spacing w:after="120"/>
                          <w:jc w:val="center"/>
                        </w:pPr>
                        <w:r>
                          <w:t>Actor F</w:t>
                        </w:r>
                      </w:p>
                    </w:txbxContent>
                  </v:textbox>
                </v:shape>
                <v:shape id="Text Box 261" o:spid="_x0000_s1082" type="#_x0000_t202" style="position:absolute;left:22809;top:13284;width:14478;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a+cMA&#10;AADcAAAADwAAAGRycy9kb3ducmV2LnhtbESPQYvCMBSE7wv+h/AEb2uqslWqUURYWBdZtIrnR/Ns&#10;i81LaaKt/94Iwh6HmfmGWaw6U4k7Na60rGA0jEAQZ1aXnCs4Hb8/ZyCcR9ZYWSYFD3KwWvY+Fpho&#10;2/KB7qnPRYCwS1BB4X2dSOmyggy6oa2Jg3exjUEfZJNL3WAb4KaS4yiKpcGSw0KBNW0Kyq7pzSiQ&#10;2/ZvInf7eHre/t5OxulJx1qpQb9bz0F46vx/+N3+0QrG8Re8zoQj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9a+cMAAADcAAAADwAAAAAAAAAAAAAAAACYAgAAZHJzL2Rv&#10;d25yZXYueG1sUEsFBgAAAAAEAAQA9QAAAIgDAAAAAA==&#10;" strokeweight="2pt">
                  <v:textbox>
                    <w:txbxContent>
                      <w:p w14:paraId="4FE1D1D1" w14:textId="77777777" w:rsidR="008F3449" w:rsidRPr="00977430" w:rsidRDefault="00452A51" w:rsidP="008F3449">
                        <w:pPr>
                          <w:spacing w:after="120"/>
                          <w:jc w:val="center"/>
                        </w:pPr>
                        <w:r>
                          <w:t>Sensor-Data</w:t>
                        </w:r>
                        <w:r w:rsidR="008F3449" w:rsidRPr="00977430">
                          <w:t>-Cons</w:t>
                        </w:r>
                      </w:p>
                      <w:p w14:paraId="253B243B" w14:textId="77777777" w:rsidR="008F3449" w:rsidRPr="00A9262C" w:rsidRDefault="008F3449" w:rsidP="008F3449">
                        <w:pPr>
                          <w:spacing w:after="120"/>
                          <w:jc w:val="center"/>
                          <w:rPr>
                            <w:color w:val="D60093"/>
                          </w:rPr>
                        </w:pPr>
                      </w:p>
                      <w:p w14:paraId="68E9B516" w14:textId="77777777" w:rsidR="008F3449" w:rsidRDefault="008F3449" w:rsidP="008F3449"/>
                      <w:p w14:paraId="68D4FC09" w14:textId="77777777" w:rsidR="008F3449" w:rsidRDefault="008F3449" w:rsidP="008F3449">
                        <w:pPr>
                          <w:spacing w:after="120"/>
                          <w:jc w:val="center"/>
                        </w:pPr>
                        <w:r>
                          <w:t>Actor F</w:t>
                        </w:r>
                      </w:p>
                    </w:txbxContent>
                  </v:textbox>
                </v:shape>
                <v:shape id="Text Box 262" o:spid="_x0000_s1083" type="#_x0000_t202" style="position:absolute;left:4546;top:4222;width:10452;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2USsQA&#10;AADcAAAADwAAAGRycy9kb3ducmV2LnhtbESPy2rDMBBF94H+g5hCd4ncFNzgRgmloZBFF85j4eXE&#10;mlqm1shYk8T9+yoQ6PJyH4e7XI++UxcaYhvYwPMsA0VcB9tyY+B4+JwuQEVBttgFJgO/FGG9epgs&#10;sbDhyju67KVRaYRjgQacSF9oHWtHHuMs9MTJ+w6DR0lyaLQd8JrGfafnWZZrjy0ngsOePhzVP/uz&#10;T5BFq8udnLZl5cqNvB6rF/1VGfP0OL6/gRIa5T98b2+tgXmew+1MOgJ6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tlErEAAAA3AAAAA8AAAAAAAAAAAAAAAAAmAIAAGRycy9k&#10;b3ducmV2LnhtbFBLBQYAAAAABAAEAPUAAACJAwAAAAA=&#10;" strokeweight="2pt">
                  <v:textbox inset=",0,,0">
                    <w:txbxContent>
                      <w:p w14:paraId="1D2B1A2C" w14:textId="77777777" w:rsidR="008F3449" w:rsidRPr="00977430" w:rsidRDefault="008F3449" w:rsidP="008F3449">
                        <w:pPr>
                          <w:spacing w:after="120"/>
                        </w:pPr>
                        <w:r w:rsidRPr="00977430">
                          <w:t>Dev Obs Src</w:t>
                        </w:r>
                      </w:p>
                      <w:p w14:paraId="1997CF25" w14:textId="77777777" w:rsidR="008F3449" w:rsidRDefault="008F3449" w:rsidP="008F3449"/>
                      <w:p w14:paraId="6FF28B04" w14:textId="77777777" w:rsidR="008F3449" w:rsidRDefault="008F3449" w:rsidP="008F3449">
                        <w:pPr>
                          <w:spacing w:after="120"/>
                          <w:jc w:val="center"/>
                        </w:pPr>
                        <w:r>
                          <w:t>Actor A</w:t>
                        </w:r>
                      </w:p>
                    </w:txbxContent>
                  </v:textbox>
                </v:shape>
                <v:shape id="Text Box 263" o:spid="_x0000_s1084" type="#_x0000_t202" style="position:absolute;left:7613;top:6750;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Ex0cQA&#10;AADcAAAADwAAAGRycy9kb3ducmV2LnhtbESPy2rDMBBF94H+g5hCdoncBBLjRgmlpZBFF85j4eXU&#10;mlqm1shY08T9+6oQyPJyH4e72Y2+UxcaYhvYwNM8A0VcB9tyY+B8ep/loKIgW+wCk4FfirDbPkw2&#10;WNhw5QNdjtKoNMKxQANOpC+0jrUjj3EeeuLkfYXBoyQ5NNoOeE3jvtOLLFtpjy0ngsOeXh3V38cf&#10;nyB5q8uDfO7LypVvsj5XS/1RGTN9HF+eQQmNcg/f2ntrYLFaw/+ZdAT0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hMdHEAAAA3AAAAA8AAAAAAAAAAAAAAAAAmAIAAGRycy9k&#10;b3ducmV2LnhtbFBLBQYAAAAABAAEAPUAAACJAwAAAAA=&#10;" strokeweight="2pt">
                  <v:textbox inset=",0,,0">
                    <w:txbxContent>
                      <w:p w14:paraId="1CC40ED6" w14:textId="77777777" w:rsidR="008F3449" w:rsidRPr="00977430" w:rsidRDefault="008F3449" w:rsidP="008F3449">
                        <w:pPr>
                          <w:spacing w:after="120"/>
                        </w:pPr>
                        <w:r w:rsidRPr="00977430">
                          <w:t>Dev Obs Src</w:t>
                        </w:r>
                      </w:p>
                      <w:p w14:paraId="2879E0FD" w14:textId="77777777" w:rsidR="008F3449" w:rsidRDefault="008F3449" w:rsidP="008F3449"/>
                      <w:p w14:paraId="66B91B0E" w14:textId="77777777" w:rsidR="008F3449" w:rsidRDefault="008F3449" w:rsidP="008F3449">
                        <w:pPr>
                          <w:spacing w:after="120"/>
                          <w:jc w:val="center"/>
                        </w:pPr>
                        <w:r>
                          <w:t>Actor A</w:t>
                        </w:r>
                      </w:p>
                    </w:txbxContent>
                  </v:textbox>
                </v:shape>
                <v:shape id="Text Box 264" o:spid="_x0000_s1085" type="#_x0000_t202" style="position:absolute;left:21983;top:4222;width:10452;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6lo8EA&#10;AADcAAAADwAAAGRycy9kb3ducmV2LnhtbERPS0vDQBC+C/6HZQRvdmOFWmK3RRShBw/p45DjmJ1m&#10;Q7OzITu28d87B8Hjx/debabYmwuNuUvs4HFWgCFuku+4dXA8fDwswWRB9tgnJgc/lGGzvr1ZYenT&#10;lXd02UtrNIRziQ6CyFBam5tAEfMsDcTKndIYURSOrfUjXjU89nZeFAsbsWNtCDjQW6DmvP+OWrLs&#10;bLWTr21Vh+pdno/1k/2snbu/m15fwAhN8i/+c2+9g/lC1+oZPQJ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paPBAAAA3AAAAA8AAAAAAAAAAAAAAAAAmAIAAGRycy9kb3du&#10;cmV2LnhtbFBLBQYAAAAABAAEAPUAAACGAwAAAAA=&#10;" strokeweight="2pt">
                  <v:textbox inset=",0,,0">
                    <w:txbxContent>
                      <w:p w14:paraId="20EE634F" w14:textId="77777777" w:rsidR="008F3449" w:rsidRPr="00977430" w:rsidRDefault="008F3449" w:rsidP="008F3449">
                        <w:pPr>
                          <w:spacing w:after="120"/>
                        </w:pPr>
                        <w:r w:rsidRPr="00977430">
                          <w:t>Dev Obs Src</w:t>
                        </w:r>
                      </w:p>
                      <w:p w14:paraId="746496D4" w14:textId="77777777" w:rsidR="008F3449" w:rsidRDefault="008F3449" w:rsidP="008F3449"/>
                      <w:p w14:paraId="51FB27A5" w14:textId="77777777" w:rsidR="008F3449" w:rsidRDefault="008F3449" w:rsidP="008F3449">
                        <w:pPr>
                          <w:spacing w:after="120"/>
                          <w:jc w:val="center"/>
                        </w:pPr>
                        <w:r>
                          <w:t>Actor A</w:t>
                        </w:r>
                      </w:p>
                    </w:txbxContent>
                  </v:textbox>
                </v:shape>
                <v:shape id="Text Box 265" o:spid="_x0000_s1086" type="#_x0000_t202" style="position:absolute;left:25050;top:6750;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IAOMUA&#10;AADcAAAADwAAAGRycy9kb3ducmV2LnhtbESPS2vCQBSF94X+h+EW3NVJFdSmjlIqgosu4mOR5W3m&#10;NhOauRMyV43/vlMouDycx8dZrgffqgv1sQls4GWcgSKugm24NnA6bp8XoKIgW2wDk4EbRVivHh+W&#10;mNtw5T1dDlKrNMIxRwNOpMu1jpUjj3EcOuLkfYfeoyTZ19r2eE3jvtWTLJtpjw0ngsOOPhxVP4ez&#10;T5BFo4u9fO2K0hUbmZ/Kqf4sjRk9De9voIQGuYf/2ztrYDJ7hb8z6Qj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cgA4xQAAANwAAAAPAAAAAAAAAAAAAAAAAJgCAABkcnMv&#10;ZG93bnJldi54bWxQSwUGAAAAAAQABAD1AAAAigMAAAAA&#10;" strokeweight="2pt">
                  <v:textbox inset=",0,,0">
                    <w:txbxContent>
                      <w:p w14:paraId="6E4F53F2" w14:textId="77777777" w:rsidR="008F3449" w:rsidRPr="00977430" w:rsidRDefault="008F3449" w:rsidP="008F3449">
                        <w:pPr>
                          <w:spacing w:after="120"/>
                        </w:pPr>
                        <w:r w:rsidRPr="00977430">
                          <w:t>Dev Obs Src</w:t>
                        </w:r>
                      </w:p>
                      <w:p w14:paraId="74546AF7" w14:textId="77777777" w:rsidR="008F3449" w:rsidRDefault="008F3449" w:rsidP="008F3449"/>
                      <w:p w14:paraId="65986FE7" w14:textId="77777777" w:rsidR="008F3449" w:rsidRDefault="008F3449" w:rsidP="008F3449">
                        <w:pPr>
                          <w:spacing w:after="120"/>
                          <w:jc w:val="center"/>
                        </w:pPr>
                        <w:r>
                          <w:t>Actor A</w:t>
                        </w:r>
                      </w:p>
                    </w:txbxContent>
                  </v:textbox>
                </v:shape>
                <v:shape id="Text Box 266" o:spid="_x0000_s1087" type="#_x0000_t202" style="position:absolute;left:37287;top:889;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E/eMEA&#10;AADcAAAADwAAAGRycy9kb3ducmV2LnhtbERPS0vDQBC+C/6HZQRvdmMFW2K3RRShBw/p45DjmJ1m&#10;Q7OzITu28d87B8Hjx/debabYmwuNuUvs4HFWgCFuku+4dXA8fDwswWRB9tgnJgc/lGGzvr1ZYenT&#10;lXd02UtrNIRziQ6CyFBam5tAEfMsDcTKndIYURSOrfUjXjU89nZeFM82YsfaEHCgt0DNef8dtWTZ&#10;2WonX9uqDtW7LI71k/2snbu/m15fwAhN8i/+c2+9g/lC5+sZPQJ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RP3jBAAAA3AAAAA8AAAAAAAAAAAAAAAAAmAIAAGRycy9kb3du&#10;cmV2LnhtbFBLBQYAAAAABAAEAPUAAACGAwAAAAA=&#10;" strokeweight="2pt">
                  <v:textbox inset=",0,,0">
                    <w:txbxContent>
                      <w:p w14:paraId="28ED6C8B" w14:textId="77777777" w:rsidR="008F3449" w:rsidRPr="00977430" w:rsidRDefault="008F3449" w:rsidP="008F3449">
                        <w:pPr>
                          <w:spacing w:after="120"/>
                        </w:pPr>
                        <w:r w:rsidRPr="00977430">
                          <w:t>Dev Obs Src</w:t>
                        </w:r>
                      </w:p>
                      <w:p w14:paraId="3769DF8C" w14:textId="77777777" w:rsidR="008F3449" w:rsidRDefault="008F3449" w:rsidP="008F3449"/>
                      <w:p w14:paraId="73B1C989" w14:textId="77777777" w:rsidR="008F3449" w:rsidRDefault="008F3449" w:rsidP="008F3449">
                        <w:pPr>
                          <w:spacing w:after="120"/>
                          <w:jc w:val="center"/>
                        </w:pPr>
                        <w:r>
                          <w:t>Actor A</w:t>
                        </w:r>
                      </w:p>
                    </w:txbxContent>
                  </v:textbox>
                </v:shape>
                <v:shape id="Text Box 267" o:spid="_x0000_s1088" type="#_x0000_t202" style="position:absolute;left:39681;top:3416;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2a48QA&#10;AADcAAAADwAAAGRycy9kb3ducmV2LnhtbESPS2vCQBSF90L/w3AL3elECyqpo5SWggsX8bHI8jZz&#10;mwnN3AmZW03/vSMILg/n8XFWm8G36kx9bAIbmE4yUMRVsA3XBk7Hr/ESVBRki21gMvBPETbrp9EK&#10;cxsuvKfzQWqVRjjmaMCJdLnWsXLkMU5CR5y8n9B7lCT7WtseL2nct3qWZXPtseFEcNjRh6Pq9/Dn&#10;E2TZ6GIv39uidMWnLE7lq96Vxrw8D+9voIQGeYTv7a01MFtM4XYmHQG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dmuPEAAAA3AAAAA8AAAAAAAAAAAAAAAAAmAIAAGRycy9k&#10;b3ducmV2LnhtbFBLBQYAAAAABAAEAPUAAACJAwAAAAA=&#10;" strokeweight="2pt">
                  <v:textbox inset=",0,,0">
                    <w:txbxContent>
                      <w:p w14:paraId="7C46E227" w14:textId="77777777" w:rsidR="008F3449" w:rsidRPr="00977430" w:rsidRDefault="008F3449" w:rsidP="008F3449">
                        <w:pPr>
                          <w:spacing w:after="120"/>
                        </w:pPr>
                        <w:r w:rsidRPr="00977430">
                          <w:t>Dev Obs Src</w:t>
                        </w:r>
                      </w:p>
                      <w:p w14:paraId="465EF3A5" w14:textId="77777777" w:rsidR="008F3449" w:rsidRDefault="008F3449" w:rsidP="008F3449"/>
                      <w:p w14:paraId="43B5D5FC" w14:textId="77777777" w:rsidR="008F3449" w:rsidRDefault="008F3449" w:rsidP="008F3449">
                        <w:pPr>
                          <w:spacing w:after="120"/>
                          <w:jc w:val="center"/>
                        </w:pPr>
                        <w:r>
                          <w:t>Actor A</w:t>
                        </w:r>
                      </w:p>
                    </w:txbxContent>
                  </v:textbox>
                </v:shape>
                <v:shape id="Text Box 268" o:spid="_x0000_s1089" type="#_x0000_t202" style="position:absolute;left:42538;top:5943;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8ElMQA&#10;AADcAAAADwAAAGRycy9kb3ducmV2LnhtbESPy2rDMBBF94X+g5hCd41cF5LgRAmhpZBFF85j4eXE&#10;mlgm1shY08T9+ypQ6PJyH4e7XI++U1caYhvYwOskA0VcB9tyY+B4+HyZg4qCbLELTAZ+KMJ69fiw&#10;xMKGG+/oupdGpRGOBRpwIn2hdawdeYyT0BMn7xwGj5Lk0Gg74C2N+07nWTbVHltOBIc9vTuqL/tv&#10;nyDzVpc7OW3LypUfMjtWb/qrMub5adwsQAmN8h/+a2+tgXyWw/1MOgJ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PBJTEAAAA3AAAAA8AAAAAAAAAAAAAAAAAmAIAAGRycy9k&#10;b3ducmV2LnhtbFBLBQYAAAAABAAEAPUAAACJAwAAAAA=&#10;" strokeweight="2pt">
                  <v:textbox inset=",0,,0">
                    <w:txbxContent>
                      <w:p w14:paraId="53C082E7" w14:textId="77777777" w:rsidR="008F3449" w:rsidRPr="00977430" w:rsidRDefault="008F3449" w:rsidP="008F3449">
                        <w:pPr>
                          <w:spacing w:after="120"/>
                        </w:pPr>
                        <w:r w:rsidRPr="00977430">
                          <w:t>Dev Obs Src</w:t>
                        </w:r>
                      </w:p>
                      <w:p w14:paraId="1B6AB488" w14:textId="77777777" w:rsidR="008F3449" w:rsidRDefault="008F3449" w:rsidP="008F3449"/>
                      <w:p w14:paraId="679C8C5C" w14:textId="77777777" w:rsidR="008F3449" w:rsidRDefault="008F3449" w:rsidP="008F3449">
                        <w:pPr>
                          <w:spacing w:after="120"/>
                          <w:jc w:val="center"/>
                        </w:pPr>
                        <w:r>
                          <w:t>Actor A</w:t>
                        </w:r>
                      </w:p>
                    </w:txbxContent>
                  </v:textbox>
                </v:shape>
                <v:shape id="AutoShape 269" o:spid="_x0000_s1090" type="#_x0000_t32" style="position:absolute;left:12827;top:9931;width:12;height:33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t9GsMAAADcAAAADwAAAGRycy9kb3ducmV2LnhtbESPW2sCMRSE3wv9D+EU+lazXqiybpRS&#10;kIogxW3B18Pm7AWTk2UTNf57IxT6OMzMN0yxjtaICw2+c6xgPMpAEFdOd9wo+P3ZvC1A+ICs0Tgm&#10;BTfysF49PxWYa3flA13K0IgEYZ+jgjaEPpfSVy1Z9CPXEyevdoPFkOTQSD3gNcGtkZMse5cWO04L&#10;Lfb02VJ1Ks9Wwff0y8wiahPLY73A22G/k1Yr9foSP5YgAsXwH/5rb7WCyXwKjzPpCM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bfRrDAAAA3AAAAA8AAAAAAAAAAAAA&#10;AAAAoQIAAGRycy9kb3ducmV2LnhtbFBLBQYAAAAABAAEAPkAAACRAwAAAAA=&#10;" strokeweight="2pt"/>
                <v:shape id="AutoShape 270" o:spid="_x0000_s1091" type="#_x0000_t32" style="position:absolute;left:30041;top:9696;width:7;height:34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TOk8UAAADcAAAADwAAAGRycy9kb3ducmV2LnhtbESPQWvCQBSE7wX/w/IEb3VTCdqmriJC&#10;sAhWkhZ7fWRfk9Ds25DdJvHfu0Khx2FmvmHW29E0oqfO1ZYVPM0jEMSF1TWXCj4/0sdnEM4ja2ws&#10;k4IrOdhuJg9rTLQdOKM+96UIEHYJKqi8bxMpXVGRQTe3LXHwvm1n0AfZlVJ3OAS4aeQiipbSYM1h&#10;ocKW9hUVP/mvUdCfL++rtO0PZ19e4uwYv3yhOSk1m467VxCeRv8f/mu/aQWLVQz3M+EIyM0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3TOk8UAAADcAAAADwAAAAAAAAAA&#10;AAAAAAChAgAAZHJzL2Rvd25yZXYueG1sUEsFBgAAAAAEAAQA+QAAAJMDAAAAAA==&#10;" strokeweight="2pt"/>
                <v:shape id="AutoShape 271" o:spid="_x0000_s1092" type="#_x0000_t32" style="position:absolute;left:47974;top:9893;width:6;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hrCMUAAADcAAAADwAAAGRycy9kb3ducmV2LnhtbESPW4vCMBSE3wX/QzjCvmmqeFm7RhFB&#10;dhFUvKCvh+ZsW2xOSpOt9d8bQdjHYWa+YWaLxhSipsrllhX0exEI4sTqnFMF59O6+wnCeWSNhWVS&#10;8CAHi3m7NcNY2zsfqD76VAQIuxgVZN6XsZQuycig69mSOHi/tjLog6xSqSu8B7gp5CCKxtJgzmEh&#10;w5JWGSW3459RUO8vu8m6rL/3Pr0MD5vh9Ipmq9RHp1l+gfDU+P/wu/2jFQwmI3idCUdAz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hrCMUAAADcAAAADwAAAAAAAAAA&#10;AAAAAAChAgAAZHJzL2Rvd25yZXYueG1sUEsFBgAAAAAEAAQA+QAAAJMDAAAAAA==&#10;" strokeweight="2pt"/>
                <v:shape id="AutoShape 272" o:spid="_x0000_s1093" type="#_x0000_t32" style="position:absolute;left:12604;top:21945;width:3556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r1f8YAAADcAAAADwAAAGRycy9kb3ducmV2LnhtbESPQWvCQBSE7wX/w/IKvTWbBtEaXUWE&#10;YCm0klT0+si+JqHZtyG7jfHfu4WCx2FmvmFWm9G0YqDeNZYVvEQxCOLS6oYrBcev7PkVhPPIGlvL&#10;pOBKDjbrycMKU20vnNNQ+EoECLsUFdTed6mUrqzJoItsRxy8b9sb9EH2ldQ9XgLctDKJ45k02HBY&#10;qLGjXU3lT/FrFAyH0+c864b9wVenaf4+XZzRfCj19DhulyA8jf4e/m+/aQXJfAZ/Z8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q9X/GAAAA3AAAAA8AAAAAAAAA&#10;AAAAAAAAoQIAAGRycy9kb3ducmV2LnhtbFBLBQYAAAAABAAEAPkAAACUAwAAAAA=&#10;" strokeweight="2pt"/>
                <v:rect id="Rectangle 273" o:spid="_x0000_s1094" style="position:absolute;left:30714;top:9963;width:15539;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Mr5r0A&#10;AADcAAAADwAAAGRycy9kb3ducmV2LnhtbERP3WrCMBS+H/gO4Qi7m6nCVKpRZMNRvPPnAQ7NMSk2&#10;JyXJ2u7tl8HAy++fb7sfXSt6CrHxrGA+K0AQ1143bBTcrse3NYiYkDW2nknBD0XY7yYvWyy1H/hM&#10;/SUZkUs4lqjAptSVUsbaksM48x1x1u4+OEwZBiN1wCGXu1YuimIpHTacFyx29GGpfly+nYLPtfTJ&#10;HofM9F/VidiE6t0o9TodDxsQicb0NP+nK61gsVrB35l8BOTu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2Mr5r0AAADcAAAADwAAAAAAAAAAAAAAAACYAgAAZHJzL2Rvd25yZXYu&#10;eG1sUEsFBgAAAAAEAAQA9QAAAIIDAAAAAA==&#10;" filled="f" stroked="f" strokeweight="0">
                  <v:textbox inset=",0">
                    <w:txbxContent>
                      <w:p w14:paraId="4F0FDBE4" w14:textId="77777777" w:rsidR="008F3449" w:rsidRPr="00664AB5" w:rsidRDefault="008F3449" w:rsidP="008F3449">
                        <w:pPr>
                          <w:rPr>
                            <w:rFonts w:ascii="Arial" w:hAnsi="Arial" w:cs="Arial"/>
                            <w:sz w:val="20"/>
                          </w:rPr>
                        </w:pPr>
                        <w:r w:rsidRPr="00664AB5">
                          <w:rPr>
                            <w:rFonts w:ascii="Arial" w:hAnsi="Arial" w:cs="Arial"/>
                            <w:sz w:val="20"/>
                          </w:rPr>
                          <w:t>PHCA Data Transaction</w:t>
                        </w:r>
                      </w:p>
                      <w:p w14:paraId="2E739CCF" w14:textId="77777777" w:rsidR="008F3449" w:rsidRDefault="008F3449" w:rsidP="008F3449"/>
                      <w:p w14:paraId="24538904" w14:textId="77777777" w:rsidR="008F3449" w:rsidRPr="00077324" w:rsidRDefault="008F3449"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 id="Text Box 274" o:spid="_x0000_s1095" type="#_x0000_t202" style="position:absolute;left:5734;top:16700;width:1447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djur0A&#10;AADcAAAADwAAAGRycy9kb3ducmV2LnhtbERPSwrCMBDdC94hjOBOUxVUqlFEEFRE/OF6aMa22ExK&#10;E229vVkILh/vP182phBvqlxuWcGgH4EgTqzOOVVwu256UxDOI2ssLJOCDzlYLtqtOcba1nym98Wn&#10;IoSwi1FB5n0ZS+mSjAy6vi2JA/ewlUEfYJVKXWEdwk0hh1E0lgZzDg0ZlrTOKHleXkaB3NXHkTyc&#10;xpP7bv+6GadHDWulup1mNQPhqfF/8c+91QqGk7A2nA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Udjur0AAADcAAAADwAAAAAAAAAAAAAAAACYAgAAZHJzL2Rvd25yZXYu&#10;eG1sUEsFBgAAAAAEAAQA9QAAAIIDAAAAAA==&#10;" strokeweight="2pt">
                  <v:textbox>
                    <w:txbxContent>
                      <w:p w14:paraId="561BEEAD" w14:textId="77777777" w:rsidR="00A26614" w:rsidRPr="00977430" w:rsidRDefault="00A26614" w:rsidP="00A26614">
                        <w:pPr>
                          <w:spacing w:after="120"/>
                          <w:jc w:val="center"/>
                        </w:pPr>
                        <w:r w:rsidRPr="00977430">
                          <w:t>Dev-Obs-</w:t>
                        </w:r>
                        <w:r>
                          <w:t>Rep</w:t>
                        </w:r>
                      </w:p>
                      <w:p w14:paraId="08A04D53" w14:textId="77777777" w:rsidR="008F3449" w:rsidRDefault="008F3449" w:rsidP="008F3449"/>
                      <w:p w14:paraId="08C320E7" w14:textId="77777777" w:rsidR="008F3449" w:rsidRDefault="008F3449" w:rsidP="008F3449">
                        <w:pPr>
                          <w:spacing w:after="120"/>
                          <w:jc w:val="center"/>
                        </w:pPr>
                        <w:r>
                          <w:t>Actor F</w:t>
                        </w:r>
                      </w:p>
                    </w:txbxContent>
                  </v:textbox>
                </v:shape>
                <v:shape id="Text Box 275" o:spid="_x0000_s1096" type="#_x0000_t202" style="position:absolute;left:22809;top:16700;width:1447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vGIcQA&#10;AADcAAAADwAAAGRycy9kb3ducmV2LnhtbESPQWvCQBSE74X+h+UJvdWNBmKNrlIEoZFSrIrnR/aZ&#10;BLNvQ3ZN4r/vCkKPw8x8wyzXg6lFR62rLCuYjCMQxLnVFRcKTsft+wcI55E11pZJwZ0crFevL0tM&#10;te35l7qDL0SAsEtRQel9k0rp8pIMurFtiIN3sa1BH2RbSN1iH+CmltMoSqTBisNCiQ1tSsqvh5tR&#10;ILP+J5bf+2R2zna3k3E6Hlgr9TYaPhcgPA3+P/xsf2kF09kcHmfC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LxiHEAAAA3AAAAA8AAAAAAAAAAAAAAAAAmAIAAGRycy9k&#10;b3ducmV2LnhtbFBLBQYAAAAABAAEAPUAAACJAwAAAAA=&#10;" strokeweight="2pt">
                  <v:textbox>
                    <w:txbxContent>
                      <w:p w14:paraId="51F5780D" w14:textId="77777777" w:rsidR="008F3449" w:rsidRDefault="00A26614" w:rsidP="00A26614">
                        <w:pPr>
                          <w:jc w:val="center"/>
                        </w:pPr>
                        <w:r w:rsidRPr="00977430">
                          <w:t>Dev-Obs-</w:t>
                        </w:r>
                        <w:r>
                          <w:t>Rep</w:t>
                        </w:r>
                      </w:p>
                      <w:p w14:paraId="510B6E4D" w14:textId="77777777" w:rsidR="008F3449" w:rsidRDefault="008F3449" w:rsidP="008F3449">
                        <w:pPr>
                          <w:spacing w:after="120"/>
                          <w:jc w:val="center"/>
                        </w:pPr>
                        <w:r>
                          <w:t>Actor F</w:t>
                        </w:r>
                      </w:p>
                    </w:txbxContent>
                  </v:textbox>
                </v:shape>
                <v:shape id="Text Box 276" o:spid="_x0000_s1097" type="#_x0000_t202" style="position:absolute;left:40074;top:16700;width:1447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Qfm70A&#10;AADcAAAADwAAAGRycy9kb3ducmV2LnhtbERPSwrCMBDdC94hjOBOUxVUqlFEEFRE/OF6aMa22ExK&#10;E229vVkILh/vP182phBvqlxuWcGgH4EgTqzOOVVwu256UxDOI2ssLJOCDzlYLtqtOcba1nym98Wn&#10;IoSwi1FB5n0ZS+mSjAy6vi2JA/ewlUEfYJVKXWEdwk0hh1E0lgZzDg0ZlrTOKHleXkaB3NXHkTyc&#10;xpP7bv+6GadHDWulup1mNQPhqfF/8c+91QqG0zA/nA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uQfm70AAADcAAAADwAAAAAAAAAAAAAAAACYAgAAZHJzL2Rvd25yZXYu&#10;eG1sUEsFBgAAAAAEAAQA9QAAAIIDAAAAAA==&#10;" strokeweight="2pt">
                  <v:textbox>
                    <w:txbxContent>
                      <w:p w14:paraId="383697B9" w14:textId="77777777" w:rsidR="008F3449" w:rsidRPr="00977430" w:rsidRDefault="00A26614" w:rsidP="008F3449">
                        <w:pPr>
                          <w:spacing w:after="120"/>
                          <w:jc w:val="center"/>
                        </w:pPr>
                        <w:r w:rsidRPr="00977430">
                          <w:t>Dev-Obs-</w:t>
                        </w:r>
                        <w:r>
                          <w:t>Rep</w:t>
                        </w:r>
                      </w:p>
                      <w:p w14:paraId="21676CC6" w14:textId="77777777" w:rsidR="008F3449" w:rsidRDefault="008F3449" w:rsidP="008F3449"/>
                      <w:p w14:paraId="17C4B63C" w14:textId="77777777" w:rsidR="008F3449" w:rsidRDefault="008F3449" w:rsidP="008F3449">
                        <w:pPr>
                          <w:spacing w:after="120"/>
                          <w:jc w:val="center"/>
                        </w:pPr>
                        <w:r>
                          <w:t>Actor F</w:t>
                        </w:r>
                      </w:p>
                    </w:txbxContent>
                  </v:textbox>
                </v:shape>
                <v:shape id="Text Box 277" o:spid="_x0000_s1098" type="#_x0000_t202" style="position:absolute;left:21913;top:31267;width:14478;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i6AMQA&#10;AADcAAAADwAAAGRycy9kb3ducmV2LnhtbESPQWvCQBSE74X+h+UVvNWNCirRTSiCYIoUTUPPj+wz&#10;Cc2+Ddk1Sf+9Wyj0OMzMN8w+nUwrBupdY1nBYh6BIC6tbrhSUHweX7cgnEfW2FomBT/kIE2en/YY&#10;azvylYbcVyJA2MWooPa+i6V0ZU0G3dx2xMG72d6gD7KvpO5xDHDTymUUraXBhsNCjR0daiq/87tR&#10;ILPxYyXPl/XmK3u/F8bp1cRaqdnL9LYD4Wny/+G/9kkrWG4X8HsmHAGZ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ougDEAAAA3AAAAA8AAAAAAAAAAAAAAAAAmAIAAGRycy9k&#10;b3ducmV2LnhtbFBLBQYAAAAABAAEAPUAAACJAwAAAAA=&#10;" strokeweight="2pt">
                  <v:textbox>
                    <w:txbxContent>
                      <w:p w14:paraId="56FE6E63" w14:textId="77777777" w:rsidR="008F3449" w:rsidRPr="00977430" w:rsidRDefault="008F3449" w:rsidP="008F3449">
                        <w:pPr>
                          <w:spacing w:after="120"/>
                          <w:jc w:val="center"/>
                        </w:pPr>
                        <w:r w:rsidRPr="00977430">
                          <w:t>Content Creator</w:t>
                        </w:r>
                      </w:p>
                      <w:p w14:paraId="79DDAD4B" w14:textId="77777777" w:rsidR="008F3449" w:rsidRDefault="008F3449" w:rsidP="008F3449"/>
                      <w:p w14:paraId="484E1493" w14:textId="77777777" w:rsidR="008F3449" w:rsidRDefault="008F3449" w:rsidP="008F3449">
                        <w:pPr>
                          <w:spacing w:after="120"/>
                          <w:jc w:val="center"/>
                        </w:pPr>
                        <w:r>
                          <w:t>Actor F</w:t>
                        </w:r>
                      </w:p>
                    </w:txbxContent>
                  </v:textbox>
                </v:shape>
                <v:shape id="AutoShape 278" o:spid="_x0000_s1099" type="#_x0000_t32" style="position:absolute;left:11442;top:39122;width:3556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SDW8UAAADcAAAADwAAAGRycy9kb3ducmV2LnhtbESPQWvCQBSE7wX/w/IEb83GIG1MXUUE&#10;UQptUEt6fWRfk2D2bciuMf333UKhx2FmvmFWm9G0YqDeNZYVzKMYBHFpdcOVgo/L/jEF4TyyxtYy&#10;KfgmB5v15GGFmbZ3PtFw9pUIEHYZKqi97zIpXVmTQRfZjjh4X7Y36IPsK6l7vAe4aWUSx0/SYMNh&#10;ocaOdjWV1/PNKBjy4v153w2H3FfF4vS6WH6ieVNqNh23LyA8jf4//Nc+agVJmsDvmXAE5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SDW8UAAADcAAAADwAAAAAAAAAA&#10;AAAAAAChAgAAZHJzL2Rvd25yZXYueG1sUEsFBgAAAAAEAAQA+QAAAJMDAAAAAA==&#10;" strokeweight="2pt"/>
                <v:shape id="Text Box 279" o:spid="_x0000_s1100" type="#_x0000_t202" style="position:absolute;left:22682;top:41078;width:14478;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aB7MEA&#10;AADcAAAADwAAAGRycy9kb3ducmV2LnhtbESPQYvCMBSE74L/ITzBm6ZaUKlGEUFQkcV1xfOjebbF&#10;5qU00dZ/bxYEj8PMfMMsVq0pxZNqV1hWMBpGIIhTqwvOFFz+toMZCOeRNZaWScGLHKyW3c4CE20b&#10;/qXn2WciQNglqCD3vkqkdGlOBt3QVsTBu9naoA+yzqSusQlwU8pxFE2kwYLDQo4VbXJK7+eHUSD3&#10;zU8sj6fJ9Lo/PC7G6bhlrVS/167nIDy1/hv+tHdawXgWw/+ZcATk8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2gezBAAAA3AAAAA8AAAAAAAAAAAAAAAAAmAIAAGRycy9kb3du&#10;cmV2LnhtbFBLBQYAAAAABAAEAPUAAACGAwAAAAA=&#10;" strokeweight="2pt">
                  <v:textbox>
                    <w:txbxContent>
                      <w:p w14:paraId="7BA97CA3" w14:textId="77777777" w:rsidR="008F3449" w:rsidRPr="00977430" w:rsidRDefault="008F3449" w:rsidP="008F3449">
                        <w:pPr>
                          <w:spacing w:after="120"/>
                          <w:jc w:val="center"/>
                        </w:pPr>
                        <w:r w:rsidRPr="00977430">
                          <w:t>Content Consumer</w:t>
                        </w:r>
                      </w:p>
                      <w:p w14:paraId="301F82B6" w14:textId="77777777" w:rsidR="008F3449" w:rsidRDefault="008F3449" w:rsidP="008F3449"/>
                      <w:p w14:paraId="43E63F95" w14:textId="77777777" w:rsidR="008F3449" w:rsidRDefault="008F3449" w:rsidP="008F3449">
                        <w:pPr>
                          <w:spacing w:after="120"/>
                          <w:jc w:val="center"/>
                        </w:pPr>
                        <w:r>
                          <w:t>Actor F</w:t>
                        </w:r>
                      </w:p>
                    </w:txbxContent>
                  </v:textbox>
                </v:shape>
                <v:shape id="Text Box 280" o:spid="_x0000_s1101" type="#_x0000_t202" style="position:absolute;left:5740;top:41078;width:14478;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8ZmMMA&#10;AADcAAAADwAAAGRycy9kb3ducmV2LnhtbESP3YrCMBSE7wXfIRzBO02ti0o1FhEW1mUR//D60Bzb&#10;YnNSmmjr228WFrwcZuYbZpV2phJPalxpWcFkHIEgzqwuOVdwOX+OFiCcR9ZYWSYFL3KQrvu9FSba&#10;tnyk58nnIkDYJaig8L5OpHRZQQbd2NbEwbvZxqAPssmlbrANcFPJOIpm0mDJYaHAmrYFZffTwyiQ&#10;u3Y/lT+H2fy6+35cjNPTjrVSw0G3WYLw1Pl3+L/9pRXEiw/4Ox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8ZmMMAAADcAAAADwAAAAAAAAAAAAAAAACYAgAAZHJzL2Rv&#10;d25yZXYueG1sUEsFBgAAAAAEAAQA9QAAAIgDAAAAAA==&#10;" strokeweight="2pt">
                  <v:textbox>
                    <w:txbxContent>
                      <w:p w14:paraId="7C1475B8" w14:textId="77777777" w:rsidR="008F3449" w:rsidRPr="00977430" w:rsidRDefault="008F3449" w:rsidP="008F3449">
                        <w:pPr>
                          <w:spacing w:after="120"/>
                          <w:jc w:val="center"/>
                        </w:pPr>
                        <w:r w:rsidRPr="00977430">
                          <w:t>Content Consumer</w:t>
                        </w:r>
                      </w:p>
                      <w:p w14:paraId="37F51E16" w14:textId="77777777" w:rsidR="008F3449" w:rsidRDefault="008F3449" w:rsidP="008F3449"/>
                      <w:p w14:paraId="519010C7" w14:textId="77777777" w:rsidR="008F3449" w:rsidRDefault="008F3449" w:rsidP="008F3449">
                        <w:pPr>
                          <w:spacing w:after="120"/>
                          <w:jc w:val="center"/>
                        </w:pPr>
                        <w:r>
                          <w:t>Actor F</w:t>
                        </w:r>
                      </w:p>
                    </w:txbxContent>
                  </v:textbox>
                </v:shape>
                <v:shape id="AutoShape 281" o:spid="_x0000_s1102" type="#_x0000_t32" style="position:absolute;left:46932;top:39058;width:7;height:1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FWMYAAADcAAAADwAAAGRycy9kb3ducmV2LnhtbESPQWvCQBSE7wX/w/IKvTWbBrEaXUWE&#10;YCm0klT0+si+JqHZtyG7jfHfuwWhx2FmvmFWm9G0YqDeNZYVvEQxCOLS6oYrBcev7HkOwnlkja1l&#10;UnAlB5v15GGFqbYXzmkofCUChF2KCmrvu1RKV9Zk0EW2Iw7et+0N+iD7SuoeLwFuWpnE8UwabDgs&#10;1NjRrqbyp/g1CobD6fM164b9wVenaf4+XZzRfCj19DhulyA8jf4/fG+/aQXJfAZ/Z8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hVjGAAAA3AAAAA8AAAAAAAAA&#10;AAAAAAAAoQIAAGRycy9kb3ducmV2LnhtbFBLBQYAAAAABAAEAPkAAACUAwAAAAA=&#10;" strokeweight="2pt"/>
                <v:shape id="AutoShape 282" o:spid="_x0000_s1103" type="#_x0000_t32" style="position:absolute;left:11518;top:39058;width:7;height:1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Mgw8QAAADcAAAADwAAAGRycy9kb3ducmV2LnhtbESP3YrCMBSE7xd8h3AW9m5NV8SfahQR&#10;RBFUqqK3h+ZsW7Y5KU221rc3guDlMDPfMNN5a0rRUO0Kywp+uhEI4tTqgjMF59PqewTCeWSNpWVS&#10;cCcH81nnY4qxtjdOqDn6TAQIuxgV5N5XsZQuzcmg69qKOHi/tjbog6wzqWu8BbgpZS+KBtJgwWEh&#10;x4qWOaV/x3+joDlc9sNV1awPPrv0k21/fEWzU+rrs11MQHhq/Tv8am+0gt5oCM8z4QjI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cyDDxAAAANwAAAAPAAAAAAAAAAAA&#10;AAAAAKECAABkcnMvZG93bnJldi54bWxQSwUGAAAAAAQABAD5AAAAkgMAAAAA&#10;" strokeweight="2pt"/>
                <v:shape id="AutoShape 283" o:spid="_x0000_s1104" type="#_x0000_t32" style="position:absolute;left:29749;top:39058;width:7;height:1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0scAAAADcAAAADwAAAGRycy9kb3ducmV2LnhtbERPTYvCMBC9L/gfwgje1lQRdatRRBBF&#10;UNEVvQ7N2BabSWlirf/eHASPj/c9nTemEDVVLresoNeNQBAnVuecKjj/r37HIJxH1lhYJgUvcjCf&#10;tX6mGGv75CPVJ5+KEMIuRgWZ92UspUsyMui6tiQO3M1WBn2AVSp1hc8QbgrZj6KhNJhzaMiwpGVG&#10;yf30MArqw2U/WpX1+uDTy+C4Hfxd0eyU6rSbxQSEp8Z/xR/3Rivoj8PacCYcATl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vstLHAAAAA3AAAAA8AAAAAAAAAAAAAAAAA&#10;oQIAAGRycy9kb3ducmV2LnhtbFBLBQYAAAAABAAEAPkAAACOAwAAAAA=&#10;" strokeweight="2pt"/>
                <v:shape id="Text Box 284" o:spid="_x0000_s1105" type="#_x0000_t202" style="position:absolute;left:45764;top:8445;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7mwsQA&#10;AADcAAAADwAAAGRycy9kb3ducmV2LnhtbESPT0vDQBDF7wW/wzKCt3ZjhZrGbosoQg89pGkPOY7Z&#10;MRvMzobs2MZv7wqCx8f78+NtdpPv1YXG2AU2cL/IQBE3wXbcGjif3uY5qCjIFvvAZOCbIuy2N7MN&#10;FjZc+UiXSlqVRjgWaMCJDIXWsXHkMS7CQJy8jzB6lCTHVtsRr2nc93qZZSvtseNEcDjQi6Pms/ry&#10;CZJ3ujzK+76sXfkqj+f6QR9qY+5up+cnUEKT/If/2ntrYJmv4fdMOgJ6+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5sLEAAAA3AAAAA8AAAAAAAAAAAAAAAAAmAIAAGRycy9k&#10;b3ducmV2LnhtbFBLBQYAAAAABAAEAPUAAACJAwAAAAA=&#10;" strokeweight="2pt">
                  <v:textbox inset=",0,,0">
                    <w:txbxContent>
                      <w:p w14:paraId="23BC64E6" w14:textId="77777777" w:rsidR="008F3449" w:rsidRPr="00977430" w:rsidRDefault="008F3449" w:rsidP="008F3449">
                        <w:pPr>
                          <w:spacing w:after="120"/>
                        </w:pPr>
                        <w:r w:rsidRPr="00977430">
                          <w:t>Dev Obs Src</w:t>
                        </w:r>
                      </w:p>
                      <w:p w14:paraId="0D778C25" w14:textId="77777777" w:rsidR="008F3449" w:rsidRDefault="008F3449" w:rsidP="008F3449"/>
                      <w:p w14:paraId="3E4830F2" w14:textId="77777777" w:rsidR="008F3449" w:rsidRDefault="008F3449" w:rsidP="008F3449">
                        <w:pPr>
                          <w:spacing w:after="120"/>
                          <w:jc w:val="center"/>
                        </w:pPr>
                        <w:r>
                          <w:t>Actor A</w:t>
                        </w:r>
                      </w:p>
                    </w:txbxContent>
                  </v:textbox>
                </v:shape>
                <w10:anchorlock/>
              </v:group>
            </w:pict>
          </mc:Fallback>
        </mc:AlternateContent>
      </w:r>
    </w:p>
    <w:p w14:paraId="57F653E3" w14:textId="77777777" w:rsidR="008F3449" w:rsidRPr="003651D9" w:rsidRDefault="008F3449" w:rsidP="008F3449">
      <w:pPr>
        <w:pStyle w:val="FigureTitle"/>
      </w:pPr>
      <w:r w:rsidRPr="003651D9">
        <w:t xml:space="preserve">Figure </w:t>
      </w:r>
      <w:r>
        <w:t>X</w:t>
      </w:r>
      <w:r w:rsidRPr="003651D9">
        <w:t>.</w:t>
      </w:r>
      <w:r>
        <w:t>4</w:t>
      </w:r>
      <w:r w:rsidRPr="003651D9">
        <w:t>-</w:t>
      </w:r>
      <w:r>
        <w:t>1: RPM</w:t>
      </w:r>
      <w:r w:rsidRPr="003651D9">
        <w:t xml:space="preserve"> </w:t>
      </w:r>
      <w:r>
        <w:t>Operational</w:t>
      </w:r>
      <w:r w:rsidRPr="003651D9">
        <w:t xml:space="preserve"> Diagram</w:t>
      </w:r>
    </w:p>
    <w:p w14:paraId="1FFD2227" w14:textId="77777777" w:rsidR="008F3449" w:rsidRDefault="008F3449" w:rsidP="008F3449">
      <w:pPr>
        <w:pStyle w:val="BodyText"/>
      </w:pPr>
      <w:r>
        <w:t xml:space="preserve">There are a couple of reasons that the RPM profile is likely to be implemented as indicated in Figure X.4-1. First is that the collector of sensor observations is typically done on low-footprint hardware, such as a mobile phone, tablet, or set-top box. Supporting the Content Creator actor is resource and power demanding making such collectors more expensive. Second is that the amount of supplementary information needed to support the headers of the PHMR content module is quite large compared to the amount of supplementary information needed to support the </w:t>
      </w:r>
      <w:del w:id="491" w:author="Brian" w:date="2015-03-11T11:48:00Z">
        <w:r w:rsidDel="0093216B">
          <w:delText>Clinical Data Source</w:delText>
        </w:r>
      </w:del>
      <w:ins w:id="492" w:author="Brian" w:date="2015-03-11T11:48:00Z">
        <w:r w:rsidR="0093216B">
          <w:t>Device Observation Source</w:t>
        </w:r>
      </w:ins>
      <w:r>
        <w:t xml:space="preserve"> actor. The task of maintaining and configuring this information then needs to be done for each patient on more expensive hardware</w:t>
      </w:r>
      <w:r w:rsidR="006E1DC7">
        <w:t xml:space="preserve"> if implemented on the local collector</w:t>
      </w:r>
      <w:r>
        <w:t>. Having a single high end back-end server handling multiple patients and the Content Creator is likely less expensive and easier to maintain.</w:t>
      </w:r>
    </w:p>
    <w:p w14:paraId="4D140138" w14:textId="77777777" w:rsidR="008F3449" w:rsidRPr="008F3449" w:rsidRDefault="008F3449" w:rsidP="008F3449">
      <w:pPr>
        <w:pStyle w:val="BodyText"/>
      </w:pPr>
      <w:r>
        <w:t xml:space="preserve">Home sensor devices also need to be low footprint, where the bulk of their expense is the sensor itself and the hardware necessary to support transaction protocols and external configuration is minimized. Since many of the sensor devices may be borne on the patient, making the sensor as small and as unobtrusive as possible also limits hardware resources and power demands. These demands make the </w:t>
      </w:r>
      <w:del w:id="493" w:author="Brian" w:date="2015-03-11T14:06:00Z">
        <w:r w:rsidDel="00BE3C9C">
          <w:delText>PHCA</w:delText>
        </w:r>
      </w:del>
      <w:ins w:id="494" w:author="Brian" w:date="2015-03-11T14:06:00Z">
        <w:r w:rsidR="00BE3C9C">
          <w:t>PCHA</w:t>
        </w:r>
      </w:ins>
      <w:r>
        <w:t xml:space="preserve"> data transaction the most likely solution.</w:t>
      </w:r>
    </w:p>
    <w:p w14:paraId="137F8D06" w14:textId="77777777" w:rsidR="003A09FE" w:rsidRPr="003651D9" w:rsidRDefault="003A09FE" w:rsidP="003A09FE">
      <w:pPr>
        <w:pStyle w:val="BodyText"/>
        <w:rPr>
          <w:i/>
          <w:iCs/>
        </w:rPr>
      </w:pPr>
      <w:r w:rsidRPr="003651D9">
        <w:rPr>
          <w:i/>
          <w:iCs/>
        </w:rPr>
        <w:lastRenderedPageBreak/>
        <w:t>&lt;Volume 2 documents each transaction/content module in isolation</w:t>
      </w:r>
      <w:r w:rsidR="00F0665F" w:rsidRPr="003651D9">
        <w:rPr>
          <w:i/>
          <w:iCs/>
        </w:rPr>
        <w:t>.</w:t>
      </w:r>
      <w:r w:rsidR="00C60F4D" w:rsidRPr="003651D9">
        <w:rPr>
          <w:i/>
          <w:iCs/>
        </w:rPr>
        <w:t xml:space="preserve"> T</w:t>
      </w:r>
      <w:r w:rsidRPr="003651D9">
        <w:rPr>
          <w:i/>
          <w:iCs/>
        </w:rPr>
        <w:t>his section shows how the transactions/content modules of the profile are combined to address the use cases.&gt;</w:t>
      </w:r>
    </w:p>
    <w:p w14:paraId="1F51E431" w14:textId="77777777" w:rsidR="002869E8" w:rsidRDefault="002869E8" w:rsidP="003A09FE">
      <w:pPr>
        <w:pStyle w:val="BodyText"/>
        <w:rPr>
          <w:i/>
          <w:iCs/>
        </w:rPr>
      </w:pPr>
      <w:r w:rsidRPr="003651D9">
        <w:rPr>
          <w:i/>
          <w:iCs/>
        </w:rPr>
        <w:t>&lt;Use Cases are informative, not normative, and “</w:t>
      </w:r>
      <w:r w:rsidR="000125FF" w:rsidRPr="003651D9">
        <w:rPr>
          <w:i/>
          <w:iCs/>
        </w:rPr>
        <w:t>SHALL</w:t>
      </w:r>
      <w:r w:rsidRPr="003651D9">
        <w:rPr>
          <w:i/>
          <w:iCs/>
        </w:rPr>
        <w:t>” language is not allowed in use cases.&gt;</w:t>
      </w:r>
    </w:p>
    <w:p w14:paraId="23ABEA71" w14:textId="77777777" w:rsidR="005F3FB5" w:rsidRPr="003651D9" w:rsidRDefault="005F3FB5" w:rsidP="003A09FE">
      <w:pPr>
        <w:pStyle w:val="BodyText"/>
        <w:rPr>
          <w:i/>
          <w:iCs/>
        </w:rPr>
      </w:pPr>
    </w:p>
    <w:p w14:paraId="154DC533" w14:textId="77777777" w:rsidR="00167DB7" w:rsidRDefault="00104BE6" w:rsidP="003D19E0">
      <w:pPr>
        <w:pStyle w:val="Heading3"/>
        <w:keepNext w:val="0"/>
        <w:numPr>
          <w:ilvl w:val="0"/>
          <w:numId w:val="0"/>
        </w:numPr>
        <w:rPr>
          <w:bCs/>
          <w:noProof w:val="0"/>
        </w:rPr>
      </w:pPr>
      <w:bookmarkStart w:id="495" w:name="_Toc412696311"/>
      <w:r w:rsidRPr="003651D9">
        <w:rPr>
          <w:bCs/>
          <w:noProof w:val="0"/>
        </w:rPr>
        <w:t>X.</w:t>
      </w:r>
      <w:r w:rsidR="00AF472E" w:rsidRPr="003651D9">
        <w:rPr>
          <w:bCs/>
          <w:noProof w:val="0"/>
        </w:rPr>
        <w:t>4</w:t>
      </w:r>
      <w:r w:rsidR="00167DB7" w:rsidRPr="003651D9">
        <w:rPr>
          <w:bCs/>
          <w:noProof w:val="0"/>
        </w:rPr>
        <w:t>.1 Concepts</w:t>
      </w:r>
      <w:bookmarkEnd w:id="495"/>
    </w:p>
    <w:p w14:paraId="6392E854" w14:textId="77777777" w:rsidR="008F3449" w:rsidRPr="008645AF" w:rsidRDefault="008F3449" w:rsidP="008F3449">
      <w:pPr>
        <w:pStyle w:val="AuthorInstructions"/>
        <w:rPr>
          <w:i w:val="0"/>
        </w:rPr>
      </w:pPr>
      <w:r>
        <w:rPr>
          <w:i w:val="0"/>
        </w:rPr>
        <w:t xml:space="preserve">The RPM profile as defined in this document is the first stage in providing a standardized means of monitoring patients outside the care provider facilities. This profile currently specifies the transfer of monitoring data from the remote site to the health care facility. </w:t>
      </w:r>
      <w:del w:id="496" w:author="Brian" w:date="2015-03-11T14:06:00Z">
        <w:r w:rsidDel="00BE3C9C">
          <w:rPr>
            <w:i w:val="0"/>
          </w:rPr>
          <w:delText>PHCA</w:delText>
        </w:r>
      </w:del>
      <w:ins w:id="497" w:author="Brian" w:date="2015-03-11T14:06:00Z">
        <w:r w:rsidR="00BE3C9C">
          <w:rPr>
            <w:i w:val="0"/>
          </w:rPr>
          <w:t>PCHA</w:t>
        </w:r>
      </w:ins>
      <w:r>
        <w:rPr>
          <w:i w:val="0"/>
        </w:rPr>
        <w:t xml:space="preserve"> is currently implementing standards for two-way monitoring in the form of consent, questionnaires, IEEE 11073 20601 command and control, and automated persistent sessions. It is anticipated that these standards will either provide enhancements to this profile or be the basis for additional profiles related to the remote monitoring of patients.</w:t>
      </w:r>
    </w:p>
    <w:p w14:paraId="15E7BE34" w14:textId="77777777" w:rsidR="00167DB7" w:rsidRPr="003651D9" w:rsidDel="002C1312" w:rsidRDefault="00167DB7" w:rsidP="00597DB2">
      <w:pPr>
        <w:pStyle w:val="AuthorInstructions"/>
        <w:rPr>
          <w:del w:id="498" w:author="Keith W. Boone" w:date="2015-03-04T11:59:00Z"/>
        </w:rPr>
      </w:pPr>
      <w:del w:id="499" w:author="Keith W. Boone" w:date="2015-03-04T11:59:00Z">
        <w:r w:rsidRPr="003651D9" w:rsidDel="002C1312">
          <w:delText xml:space="preserve">&lt;If needed, this section provides an overview of the concepts that provide necessary background </w:delText>
        </w:r>
        <w:r w:rsidR="003D19E0" w:rsidRPr="003651D9" w:rsidDel="002C1312">
          <w:delText>for understanding the profile</w:delText>
        </w:r>
        <w:r w:rsidR="00F0665F" w:rsidRPr="003651D9" w:rsidDel="002C1312">
          <w:delText xml:space="preserve">. </w:delText>
        </w:r>
        <w:r w:rsidR="00104BE6" w:rsidRPr="003651D9" w:rsidDel="002C1312">
          <w:delText>If not needed, state “Not applicable.”</w:delText>
        </w:r>
        <w:r w:rsidR="005F3FB5" w:rsidDel="002C1312">
          <w:delText xml:space="preserve"> </w:delText>
        </w:r>
        <w:r w:rsidR="009D2A49" w:rsidRPr="003651D9" w:rsidDel="002C1312">
          <w:delText>For an example of why/how this section may be needed, please see ITI Cross Enterprise Workflow (XDW</w:delText>
        </w:r>
        <w:r w:rsidR="007773C8" w:rsidRPr="003651D9" w:rsidDel="002C1312">
          <w:delText>).&gt;</w:delText>
        </w:r>
      </w:del>
    </w:p>
    <w:p w14:paraId="767882A4" w14:textId="77777777" w:rsidR="002869E8" w:rsidRPr="003651D9" w:rsidDel="002C1312" w:rsidRDefault="002869E8" w:rsidP="00597DB2">
      <w:pPr>
        <w:pStyle w:val="AuthorInstructions"/>
        <w:rPr>
          <w:del w:id="500" w:author="Keith W. Boone" w:date="2015-03-04T11:59:00Z"/>
        </w:rPr>
      </w:pPr>
      <w:del w:id="501" w:author="Keith W. Boone" w:date="2015-03-04T11:59:00Z">
        <w:r w:rsidRPr="003651D9" w:rsidDel="002C1312">
          <w:delText>&lt;It may be useful</w:delText>
        </w:r>
        <w:r w:rsidR="009D2A49" w:rsidRPr="003651D9" w:rsidDel="002C1312">
          <w:delText xml:space="preserve"> in this section</w:delText>
        </w:r>
        <w:r w:rsidRPr="003651D9" w:rsidDel="002C1312">
          <w:delText>, but is not necessary, to provide a short list of the use cases described below and explain why they are different.&gt;</w:delText>
        </w:r>
      </w:del>
    </w:p>
    <w:p w14:paraId="0838BECC" w14:textId="77777777" w:rsidR="00126A38" w:rsidRDefault="00126A38" w:rsidP="00126A38">
      <w:pPr>
        <w:pStyle w:val="Heading3"/>
        <w:keepNext w:val="0"/>
        <w:numPr>
          <w:ilvl w:val="0"/>
          <w:numId w:val="0"/>
        </w:numPr>
        <w:rPr>
          <w:bCs/>
          <w:noProof w:val="0"/>
        </w:rPr>
      </w:pPr>
      <w:bookmarkStart w:id="502" w:name="_Toc412696312"/>
      <w:r w:rsidRPr="003651D9">
        <w:rPr>
          <w:bCs/>
          <w:noProof w:val="0"/>
        </w:rPr>
        <w:t>X.4.2 Use Cases</w:t>
      </w:r>
      <w:bookmarkEnd w:id="502"/>
    </w:p>
    <w:p w14:paraId="03FC5D46" w14:textId="77777777" w:rsidR="008F3449" w:rsidRDefault="008F3449" w:rsidP="008F3449">
      <w:pPr>
        <w:pStyle w:val="BodyText"/>
      </w:pPr>
      <w:r>
        <w:t>The generic use case for this profile is any situation in which the health care provider judges that the patient will benefit from being able to be medically and environmentally monitored outside of the health care facility (typically the home). Quality of life and reduction in costs are also important factors in the judgment.</w:t>
      </w:r>
    </w:p>
    <w:p w14:paraId="0392ECA6" w14:textId="77777777" w:rsidR="008F3449" w:rsidRPr="003651D9" w:rsidRDefault="008F3449" w:rsidP="008F3449">
      <w:pPr>
        <w:pStyle w:val="Heading4"/>
        <w:numPr>
          <w:ilvl w:val="0"/>
          <w:numId w:val="0"/>
        </w:numPr>
        <w:ind w:left="864" w:hanging="864"/>
        <w:rPr>
          <w:noProof w:val="0"/>
        </w:rPr>
      </w:pPr>
      <w:bookmarkStart w:id="503" w:name="_Toc412696313"/>
      <w:r w:rsidRPr="003651D9">
        <w:rPr>
          <w:noProof w:val="0"/>
        </w:rPr>
        <w:t xml:space="preserve">X.4.2.1 Use Case #1: </w:t>
      </w:r>
      <w:del w:id="504" w:author="Keith W. Boone" w:date="2015-03-04T12:00:00Z">
        <w:r w:rsidRPr="003651D9" w:rsidDel="002C1312">
          <w:rPr>
            <w:noProof w:val="0"/>
          </w:rPr>
          <w:delText>&lt;</w:delText>
        </w:r>
        <w:r w:rsidRPr="003B4D7E" w:rsidDel="002C1312">
          <w:rPr>
            <w:noProof w:val="0"/>
            <w:color w:val="D60093"/>
          </w:rPr>
          <w:delText xml:space="preserve"> </w:delText>
        </w:r>
      </w:del>
      <w:r>
        <w:rPr>
          <w:noProof w:val="0"/>
          <w:color w:val="D60093"/>
        </w:rPr>
        <w:t>Chronic Disease Management</w:t>
      </w:r>
      <w:del w:id="505" w:author="Keith W. Boone" w:date="2015-03-04T12:00:00Z">
        <w:r w:rsidRPr="003651D9" w:rsidDel="002C1312">
          <w:rPr>
            <w:bCs/>
            <w:noProof w:val="0"/>
          </w:rPr>
          <w:delText xml:space="preserve"> </w:delText>
        </w:r>
        <w:r w:rsidRPr="003651D9" w:rsidDel="002C1312">
          <w:rPr>
            <w:noProof w:val="0"/>
          </w:rPr>
          <w:delText>&gt;</w:delText>
        </w:r>
      </w:del>
      <w:bookmarkEnd w:id="503"/>
    </w:p>
    <w:p w14:paraId="368D41D8" w14:textId="77777777" w:rsidR="008F3449" w:rsidRPr="003651D9" w:rsidDel="002C1312" w:rsidRDefault="008F3449" w:rsidP="008F3449">
      <w:pPr>
        <w:pStyle w:val="AuthorInstructions"/>
        <w:rPr>
          <w:del w:id="506" w:author="Keith W. Boone" w:date="2015-03-04T11:59:00Z"/>
        </w:rPr>
      </w:pPr>
      <w:del w:id="507" w:author="Keith W. Boone" w:date="2015-03-04T11:59:00Z">
        <w:r w:rsidRPr="003651D9" w:rsidDel="002C1312">
          <w:delText>&lt;One or two sentence simple description of this particular use case.&gt;</w:delText>
        </w:r>
      </w:del>
    </w:p>
    <w:p w14:paraId="6423D561" w14:textId="77777777" w:rsidR="008F3449" w:rsidRPr="002C1312" w:rsidRDefault="008F3449" w:rsidP="008F3449">
      <w:pPr>
        <w:pStyle w:val="AuthorInstructions"/>
        <w:rPr>
          <w:i w:val="0"/>
          <w:rPrChange w:id="508" w:author="Keith W. Boone" w:date="2015-03-04T11:59:00Z">
            <w:rPr/>
          </w:rPrChange>
        </w:rPr>
      </w:pPr>
      <w:del w:id="509" w:author="Keith W. Boone" w:date="2015-03-04T11:59:00Z">
        <w:r w:rsidRPr="003651D9" w:rsidDel="002C1312">
          <w:delText>&lt;Note that Section X.4.2.1 repeats in its entirety for additional Use Cases (replicate as section X.4.2.2, X.4.2.3, etc.).&gt;</w:delText>
        </w:r>
      </w:del>
      <w:r w:rsidRPr="002C1312">
        <w:rPr>
          <w:i w:val="0"/>
          <w:color w:val="D60093"/>
          <w:rPrChange w:id="510" w:author="Keith W. Boone" w:date="2015-03-04T11:59:00Z">
            <w:rPr>
              <w:color w:val="D60093"/>
            </w:rPr>
          </w:rPrChange>
        </w:rPr>
        <w:t>Chronic Disease Management allows compromised individuals managing disorders such as diabetes, hypertension, heart disease, sleep apnoea, etc. to go through their daily lives with as minimal intrusion as possible. The RPM profile allows a greater number of such people to live as normal a life as possible</w:t>
      </w:r>
      <w:r w:rsidRPr="002C1312">
        <w:rPr>
          <w:i w:val="0"/>
          <w:rPrChange w:id="511" w:author="Keith W. Boone" w:date="2015-03-04T11:59:00Z">
            <w:rPr/>
          </w:rPrChange>
        </w:rPr>
        <w:t>.</w:t>
      </w:r>
    </w:p>
    <w:p w14:paraId="4DBDE93E" w14:textId="77777777" w:rsidR="00747BB5" w:rsidRPr="003651D9" w:rsidRDefault="00747BB5" w:rsidP="00747BB5">
      <w:pPr>
        <w:pStyle w:val="Heading5"/>
        <w:numPr>
          <w:ilvl w:val="0"/>
          <w:numId w:val="0"/>
        </w:numPr>
        <w:rPr>
          <w:noProof w:val="0"/>
        </w:rPr>
      </w:pPr>
      <w:bookmarkStart w:id="512" w:name="_Toc412696314"/>
      <w:r w:rsidRPr="003651D9">
        <w:rPr>
          <w:noProof w:val="0"/>
        </w:rPr>
        <w:t xml:space="preserve">X.4.2.1.1 </w:t>
      </w:r>
      <w:del w:id="513" w:author="Keith W. Boone" w:date="2015-03-04T11:59:00Z">
        <w:r w:rsidRPr="003651D9" w:rsidDel="002C1312">
          <w:rPr>
            <w:noProof w:val="0"/>
          </w:rPr>
          <w:delText>&lt;</w:delText>
        </w:r>
        <w:r w:rsidRPr="00471D6C" w:rsidDel="002C1312">
          <w:rPr>
            <w:noProof w:val="0"/>
            <w:color w:val="D60093"/>
          </w:rPr>
          <w:delText xml:space="preserve"> </w:delText>
        </w:r>
      </w:del>
      <w:r>
        <w:rPr>
          <w:noProof w:val="0"/>
          <w:color w:val="D60093"/>
        </w:rPr>
        <w:t>Chronic Disease Management</w:t>
      </w:r>
      <w:del w:id="514" w:author="Keith W. Boone" w:date="2015-03-04T11:59:00Z">
        <w:r w:rsidRPr="003651D9" w:rsidDel="002C1312">
          <w:rPr>
            <w:bCs/>
            <w:noProof w:val="0"/>
          </w:rPr>
          <w:delText xml:space="preserve"> &gt;</w:delText>
        </w:r>
      </w:del>
      <w:r w:rsidRPr="003651D9">
        <w:rPr>
          <w:bCs/>
          <w:noProof w:val="0"/>
        </w:rPr>
        <w:t xml:space="preserve"> </w:t>
      </w:r>
      <w:r w:rsidRPr="003651D9">
        <w:rPr>
          <w:noProof w:val="0"/>
        </w:rPr>
        <w:t>Use Case Description</w:t>
      </w:r>
      <w:bookmarkEnd w:id="512"/>
    </w:p>
    <w:p w14:paraId="09A9C4CC" w14:textId="77777777" w:rsidR="00747BB5" w:rsidRPr="002C1312" w:rsidDel="002C1312" w:rsidRDefault="00747BB5" w:rsidP="00747BB5">
      <w:pPr>
        <w:pStyle w:val="AuthorInstructions"/>
        <w:rPr>
          <w:del w:id="515" w:author="Keith W. Boone" w:date="2015-03-04T12:00:00Z"/>
          <w:i w:val="0"/>
          <w:rPrChange w:id="516" w:author="Keith W. Boone" w:date="2015-03-04T12:00:00Z">
            <w:rPr>
              <w:del w:id="517" w:author="Keith W. Boone" w:date="2015-03-04T12:00:00Z"/>
            </w:rPr>
          </w:rPrChange>
        </w:rPr>
      </w:pPr>
      <w:del w:id="518" w:author="Keith W. Boone" w:date="2015-03-04T12:00:00Z">
        <w:r w:rsidRPr="00CB5606" w:rsidDel="002C1312">
          <w:rPr>
            <w:i w:val="0"/>
          </w:rPr>
          <w:delText>&lt;Describe the key use cases addressed by the Profile. Limit to a</w:delText>
        </w:r>
        <w:r w:rsidRPr="002C1312" w:rsidDel="002C1312">
          <w:rPr>
            <w:i w:val="0"/>
            <w:rPrChange w:id="519" w:author="Keith W. Boone" w:date="2015-03-04T12:00:00Z">
              <w:rPr>
                <w:i w:val="0"/>
              </w:rPr>
            </w:rPrChange>
          </w:rPr>
          <w:delText xml:space="preserve"> maximum of one page of text or consider an appendix.&gt;</w:delText>
        </w:r>
      </w:del>
    </w:p>
    <w:p w14:paraId="50EF6E58" w14:textId="77777777" w:rsidR="00747BB5" w:rsidRPr="002C1312" w:rsidRDefault="00747BB5" w:rsidP="00747BB5">
      <w:pPr>
        <w:pStyle w:val="AuthorInstructions"/>
        <w:rPr>
          <w:i w:val="0"/>
          <w:color w:val="D60093"/>
          <w:rPrChange w:id="520" w:author="Keith W. Boone" w:date="2015-03-04T12:00:00Z">
            <w:rPr>
              <w:color w:val="D60093"/>
            </w:rPr>
          </w:rPrChange>
        </w:rPr>
      </w:pPr>
      <w:r w:rsidRPr="002C1312">
        <w:rPr>
          <w:i w:val="0"/>
          <w:color w:val="D60093"/>
          <w:rPrChange w:id="521" w:author="Keith W. Boone" w:date="2015-03-04T12:00:00Z">
            <w:rPr>
              <w:color w:val="D60093"/>
            </w:rPr>
          </w:rPrChange>
        </w:rPr>
        <w:t xml:space="preserve">People can become physically and medically compromised for several reasons. However, in many cases these people would be able to live a fairly normal and functional life with minimal intrusion if as much of the continuous monitoring could be done on the person without visits to a professional facility. The patient can transfer monitoring measurements to the health care provider at a pre-determined frequency using the RPM. The health care provider can then decide whether additional monitoring and thus a visit to the provider </w:t>
      </w:r>
      <w:r w:rsidR="006E1DC7" w:rsidRPr="002C1312">
        <w:rPr>
          <w:i w:val="0"/>
          <w:color w:val="D60093"/>
          <w:rPrChange w:id="522" w:author="Keith W. Boone" w:date="2015-03-04T12:00:00Z">
            <w:rPr>
              <w:color w:val="D60093"/>
            </w:rPr>
          </w:rPrChange>
        </w:rPr>
        <w:t>are</w:t>
      </w:r>
      <w:r w:rsidRPr="002C1312">
        <w:rPr>
          <w:i w:val="0"/>
          <w:color w:val="D60093"/>
          <w:rPrChange w:id="523" w:author="Keith W. Boone" w:date="2015-03-04T12:00:00Z">
            <w:rPr>
              <w:color w:val="D60093"/>
            </w:rPr>
          </w:rPrChange>
        </w:rPr>
        <w:t xml:space="preserve"> warranted.</w:t>
      </w:r>
    </w:p>
    <w:p w14:paraId="0C691491" w14:textId="77777777" w:rsidR="00747BB5" w:rsidRDefault="00747BB5" w:rsidP="00747BB5">
      <w:pPr>
        <w:pStyle w:val="Heading5"/>
        <w:numPr>
          <w:ilvl w:val="0"/>
          <w:numId w:val="0"/>
        </w:numPr>
        <w:rPr>
          <w:noProof w:val="0"/>
        </w:rPr>
      </w:pPr>
      <w:bookmarkStart w:id="524" w:name="_Toc412696315"/>
      <w:r w:rsidRPr="003651D9">
        <w:rPr>
          <w:noProof w:val="0"/>
        </w:rPr>
        <w:t xml:space="preserve">X.4.2.1.2 </w:t>
      </w:r>
      <w:del w:id="525" w:author="Keith W. Boone" w:date="2015-03-04T12:00:00Z">
        <w:r w:rsidRPr="003651D9" w:rsidDel="002C1312">
          <w:rPr>
            <w:noProof w:val="0"/>
          </w:rPr>
          <w:delText>&lt;</w:delText>
        </w:r>
        <w:r w:rsidRPr="003B4D7E" w:rsidDel="002C1312">
          <w:rPr>
            <w:noProof w:val="0"/>
            <w:color w:val="D60093"/>
          </w:rPr>
          <w:delText xml:space="preserve"> </w:delText>
        </w:r>
        <w:r w:rsidDel="002C1312">
          <w:rPr>
            <w:noProof w:val="0"/>
            <w:color w:val="D60093"/>
          </w:rPr>
          <w:delText>Chronic Disease Management</w:delText>
        </w:r>
        <w:r w:rsidRPr="003651D9" w:rsidDel="002C1312">
          <w:rPr>
            <w:bCs/>
            <w:noProof w:val="0"/>
          </w:rPr>
          <w:delText xml:space="preserve"> </w:delText>
        </w:r>
        <w:r w:rsidRPr="003651D9" w:rsidDel="002C1312">
          <w:rPr>
            <w:noProof w:val="0"/>
          </w:rPr>
          <w:delText>&gt;</w:delText>
        </w:r>
      </w:del>
      <w:ins w:id="526" w:author="Keith W. Boone" w:date="2015-03-04T12:00:00Z">
        <w:r w:rsidR="002C1312">
          <w:rPr>
            <w:noProof w:val="0"/>
          </w:rPr>
          <w:t>Chronic Disease Management</w:t>
        </w:r>
      </w:ins>
      <w:r w:rsidRPr="003651D9">
        <w:rPr>
          <w:noProof w:val="0"/>
        </w:rPr>
        <w:t xml:space="preserve"> Process Flow</w:t>
      </w:r>
      <w:bookmarkEnd w:id="524"/>
    </w:p>
    <w:p w14:paraId="3646B60C" w14:textId="77777777" w:rsidR="00747BB5" w:rsidRDefault="0053359F" w:rsidP="00747BB5">
      <w:pPr>
        <w:pStyle w:val="BodyText"/>
      </w:pPr>
      <w:hyperlink r:id="rId49" w:history="1">
        <w:r w:rsidR="00747BB5" w:rsidRPr="00EC4660">
          <w:rPr>
            <w:rStyle w:val="Hyperlink"/>
          </w:rPr>
          <w:t>http://ihe.net/uploadedFiles/Documents/PCC/IHE_PCC_Suppl_RCK.pdf</w:t>
        </w:r>
      </w:hyperlink>
    </w:p>
    <w:p w14:paraId="51C2CD1D" w14:textId="77777777" w:rsidR="00747BB5" w:rsidRPr="002C1312" w:rsidDel="002C1312" w:rsidRDefault="00747BB5" w:rsidP="00747BB5">
      <w:pPr>
        <w:pStyle w:val="AuthorInstructions"/>
        <w:rPr>
          <w:del w:id="527" w:author="Keith W. Boone" w:date="2015-03-04T12:01:00Z"/>
          <w:i w:val="0"/>
          <w:rPrChange w:id="528" w:author="Keith W. Boone" w:date="2015-03-04T12:01:00Z">
            <w:rPr>
              <w:del w:id="529" w:author="Keith W. Boone" w:date="2015-03-04T12:01:00Z"/>
            </w:rPr>
          </w:rPrChange>
        </w:rPr>
      </w:pPr>
      <w:del w:id="530" w:author="Keith W. Boone" w:date="2015-03-04T12:01:00Z">
        <w:r w:rsidRPr="00CB5606" w:rsidDel="002C1312">
          <w:rPr>
            <w:i w:val="0"/>
          </w:rPr>
          <w:delText>&lt;</w:delText>
        </w:r>
        <w:r w:rsidRPr="002C1312" w:rsidDel="002C1312">
          <w:rPr>
            <w:i w:val="0"/>
            <w:rPrChange w:id="531" w:author="Keith W. Boone" w:date="2015-03-04T12:01:00Z">
              <w:rPr>
                <w:i w:val="0"/>
              </w:rPr>
            </w:rPrChange>
          </w:rPr>
          <w:delText xml:space="preserve">Diagram and describe the process flow(s) covered by this profile in order to satisfy the use cases. Demonstrate how the profile transactions are combined/sequenced. To provide context and demonstrate how the profile interacts with other profiles, feel free to include transactions and events that are “external” to this profile (using appropriate notation.) </w:delText>
        </w:r>
        <w:r w:rsidRPr="002C1312" w:rsidDel="002C1312">
          <w:rPr>
            <w:i w:val="0"/>
            <w:rPrChange w:id="532" w:author="Keith W. Boone" w:date="2015-03-04T12:01:00Z">
              <w:rPr>
                <w:i w:val="0"/>
              </w:rPr>
            </w:rPrChange>
          </w:rPr>
          <w:br/>
          <w:delText>The set of process flows will typically be exemplary, not exhaustive (i.e., it will address all the use cases, but will not show all possible combinations of actors, or all possible sequencing of transactions).</w:delText>
        </w:r>
        <w:r w:rsidRPr="002C1312" w:rsidDel="002C1312">
          <w:rPr>
            <w:i w:val="0"/>
            <w:rPrChange w:id="533" w:author="Keith W. Boone" w:date="2015-03-04T12:01:00Z">
              <w:rPr>
                <w:i w:val="0"/>
              </w:rPr>
            </w:rPrChange>
          </w:rPr>
          <w:br/>
          <w:delText>If there are detailed behavioral rules that apply to a specific process flow or multiple process flows, an appendix may be added as needed.&gt;</w:delText>
        </w:r>
      </w:del>
    </w:p>
    <w:p w14:paraId="3943BACF" w14:textId="77777777" w:rsidR="00747BB5" w:rsidRPr="002C1312" w:rsidRDefault="00747BB5" w:rsidP="00747BB5">
      <w:pPr>
        <w:pStyle w:val="AuthorInstructions"/>
        <w:rPr>
          <w:i w:val="0"/>
          <w:color w:val="D60093"/>
          <w:rPrChange w:id="534" w:author="Keith W. Boone" w:date="2015-03-04T12:01:00Z">
            <w:rPr>
              <w:color w:val="D60093"/>
            </w:rPr>
          </w:rPrChange>
        </w:rPr>
      </w:pPr>
      <w:r w:rsidRPr="002C1312">
        <w:rPr>
          <w:i w:val="0"/>
          <w:color w:val="D60093"/>
          <w:rPrChange w:id="535" w:author="Keith W. Boone" w:date="2015-03-04T12:01:00Z">
            <w:rPr>
              <w:color w:val="D60093"/>
            </w:rPr>
          </w:rPrChange>
        </w:rPr>
        <w:t xml:space="preserve">A patient suffers from hypertension and is at high risk for stroke. The patient needs to take certain medications each day and ideally needs to lose some weight. The health care professional’s institution already has the infrastructure to create, read, and distribute IHE </w:t>
      </w:r>
      <w:r w:rsidRPr="002C1312">
        <w:rPr>
          <w:i w:val="0"/>
          <w:color w:val="D60093"/>
          <w:rPrChange w:id="536" w:author="Keith W. Boone" w:date="2015-03-04T12:01:00Z">
            <w:rPr>
              <w:color w:val="D60093"/>
            </w:rPr>
          </w:rPrChange>
        </w:rPr>
        <w:lastRenderedPageBreak/>
        <w:t xml:space="preserve">compatible Electronic Heath Records (EHRs) as C-CDAs. The health care professional provides the patient with a blood pressure cuff from BP Manufactures, Inc., a weight scale from WS Solutions, and a medication monitor from AMM GBH containing next month’s daily medication doses. All the devices are </w:t>
      </w:r>
      <w:del w:id="537" w:author="Brian" w:date="2015-03-11T14:06:00Z">
        <w:r w:rsidRPr="002C1312" w:rsidDel="00BE3C9C">
          <w:rPr>
            <w:i w:val="0"/>
            <w:color w:val="D60093"/>
            <w:rPrChange w:id="538" w:author="Keith W. Boone" w:date="2015-03-04T12:01:00Z">
              <w:rPr>
                <w:color w:val="D60093"/>
              </w:rPr>
            </w:rPrChange>
          </w:rPr>
          <w:delText>PHCA</w:delText>
        </w:r>
      </w:del>
      <w:ins w:id="539" w:author="Brian" w:date="2015-03-11T14:06:00Z">
        <w:r w:rsidR="00BE3C9C">
          <w:rPr>
            <w:i w:val="0"/>
            <w:color w:val="D60093"/>
          </w:rPr>
          <w:t>PCHA</w:t>
        </w:r>
      </w:ins>
      <w:r w:rsidRPr="002C1312">
        <w:rPr>
          <w:i w:val="0"/>
          <w:color w:val="D60093"/>
          <w:rPrChange w:id="540" w:author="Keith W. Boone" w:date="2015-03-04T12:01:00Z">
            <w:rPr>
              <w:color w:val="D60093"/>
            </w:rPr>
          </w:rPrChange>
        </w:rPr>
        <w:t xml:space="preserve"> compliant. The patient also receives a </w:t>
      </w:r>
      <w:del w:id="541" w:author="Brian" w:date="2015-03-11T14:06:00Z">
        <w:r w:rsidRPr="002C1312" w:rsidDel="00BE3C9C">
          <w:rPr>
            <w:i w:val="0"/>
            <w:color w:val="D60093"/>
            <w:rPrChange w:id="542" w:author="Keith W. Boone" w:date="2015-03-04T12:01:00Z">
              <w:rPr>
                <w:color w:val="D60093"/>
              </w:rPr>
            </w:rPrChange>
          </w:rPr>
          <w:delText>PHCA</w:delText>
        </w:r>
      </w:del>
      <w:ins w:id="543" w:author="Brian" w:date="2015-03-11T14:06:00Z">
        <w:r w:rsidR="00BE3C9C">
          <w:rPr>
            <w:i w:val="0"/>
            <w:color w:val="D60093"/>
          </w:rPr>
          <w:t>PCHA</w:t>
        </w:r>
      </w:ins>
      <w:r w:rsidRPr="002C1312">
        <w:rPr>
          <w:i w:val="0"/>
          <w:color w:val="D60093"/>
          <w:rPrChange w:id="544" w:author="Keith W. Boone" w:date="2015-03-04T12:01:00Z">
            <w:rPr>
              <w:color w:val="D60093"/>
            </w:rPr>
          </w:rPrChange>
        </w:rPr>
        <w:t xml:space="preserve"> compliant set top box from AHD Magic, Inc.  The patient was given the choice to use either a set top box or a mobile tablet, the latter of which would display the patient’s measurements as received. The patient chose the set top box because the patient is technology challenged and did not want to turn on the device and/or activate the application to see the measurements as they were uploaded from the devices. The chosen set top box is pre-configured to communicate with a </w:t>
      </w:r>
      <w:del w:id="545" w:author="Brian" w:date="2015-03-11T14:06:00Z">
        <w:r w:rsidRPr="002C1312" w:rsidDel="00BE3C9C">
          <w:rPr>
            <w:i w:val="0"/>
            <w:color w:val="D60093"/>
            <w:rPrChange w:id="546" w:author="Keith W. Boone" w:date="2015-03-04T12:01:00Z">
              <w:rPr>
                <w:color w:val="D60093"/>
              </w:rPr>
            </w:rPrChange>
          </w:rPr>
          <w:delText>PHCA</w:delText>
        </w:r>
      </w:del>
      <w:ins w:id="547" w:author="Brian" w:date="2015-03-11T14:06:00Z">
        <w:r w:rsidR="00BE3C9C">
          <w:rPr>
            <w:i w:val="0"/>
            <w:color w:val="D60093"/>
          </w:rPr>
          <w:t>PCHA</w:t>
        </w:r>
      </w:ins>
      <w:r w:rsidRPr="002C1312">
        <w:rPr>
          <w:i w:val="0"/>
          <w:color w:val="D60093"/>
          <w:rPrChange w:id="548" w:author="Keith W. Boone" w:date="2015-03-04T12:01:00Z">
            <w:rPr>
              <w:color w:val="D60093"/>
            </w:rPr>
          </w:rPrChange>
        </w:rPr>
        <w:t xml:space="preserve"> compliant server application developed by Medical Application Services, fulfilling the role of a </w:t>
      </w:r>
      <w:del w:id="549" w:author="Brian" w:date="2015-03-11T11:49:00Z">
        <w:r w:rsidRPr="002C1312" w:rsidDel="0093216B">
          <w:rPr>
            <w:i w:val="0"/>
            <w:color w:val="D60093"/>
            <w:rPrChange w:id="550" w:author="Keith W. Boone" w:date="2015-03-04T12:01:00Z">
              <w:rPr>
                <w:color w:val="D60093"/>
              </w:rPr>
            </w:rPrChange>
          </w:rPr>
          <w:delText>Clinical Data</w:delText>
        </w:r>
      </w:del>
      <w:r w:rsidR="00841CEC">
        <w:rPr>
          <w:i w:val="0"/>
          <w:color w:val="D60093"/>
        </w:rPr>
        <w:t>Sensor Data</w:t>
      </w:r>
      <w:r w:rsidRPr="002C1312">
        <w:rPr>
          <w:i w:val="0"/>
          <w:color w:val="D60093"/>
          <w:rPrChange w:id="551" w:author="Keith W. Boone" w:date="2015-03-04T12:01:00Z">
            <w:rPr>
              <w:color w:val="D60093"/>
            </w:rPr>
          </w:rPrChange>
        </w:rPr>
        <w:t xml:space="preserve"> Consumer. This application has been installed on a system at the health care provider’s facility. The server application has a web interface that allows the health care provider to generate an account for a given patient. The account will contain information about the given patient that the health care facility requires for its record keeping. A user name and password is required to access this account and that information has been configured into the patient’s set top box. When the server application receives data from this patient it then knows to generate a PHMR that is delivered to an XDSb respository the health care provider can access.</w:t>
      </w:r>
    </w:p>
    <w:p w14:paraId="766278E7" w14:textId="77777777" w:rsidR="00747BB5" w:rsidRPr="002C1312" w:rsidRDefault="00747BB5" w:rsidP="00747BB5">
      <w:pPr>
        <w:pStyle w:val="AuthorInstructions"/>
        <w:rPr>
          <w:i w:val="0"/>
          <w:color w:val="D60093"/>
          <w:rPrChange w:id="552" w:author="Keith W. Boone" w:date="2015-03-04T12:01:00Z">
            <w:rPr>
              <w:color w:val="D60093"/>
            </w:rPr>
          </w:rPrChange>
        </w:rPr>
      </w:pPr>
      <w:r w:rsidRPr="002C1312">
        <w:rPr>
          <w:i w:val="0"/>
          <w:color w:val="D60093"/>
          <w:rPrChange w:id="553" w:author="Keith W. Boone" w:date="2015-03-04T12:01:00Z">
            <w:rPr>
              <w:color w:val="D60093"/>
            </w:rPr>
          </w:rPrChange>
        </w:rPr>
        <w:t xml:space="preserve">The patient has been instructed on how to use the devices and to plug in the set top box in the area where the devices are to be used. Each morning the patient is to take a blood pressure reading, a weight measurement, and the daily medications. When the patient performs these tasks, a </w:t>
      </w:r>
      <w:del w:id="554" w:author="Brian" w:date="2015-03-11T14:06:00Z">
        <w:r w:rsidRPr="002C1312" w:rsidDel="00BE3C9C">
          <w:rPr>
            <w:i w:val="0"/>
            <w:color w:val="D60093"/>
            <w:rPrChange w:id="555" w:author="Keith W. Boone" w:date="2015-03-04T12:01:00Z">
              <w:rPr>
                <w:color w:val="D60093"/>
              </w:rPr>
            </w:rPrChange>
          </w:rPr>
          <w:delText>PHCA</w:delText>
        </w:r>
      </w:del>
      <w:ins w:id="556" w:author="Brian" w:date="2015-03-11T14:06:00Z">
        <w:r w:rsidR="00BE3C9C">
          <w:rPr>
            <w:i w:val="0"/>
            <w:color w:val="D60093"/>
          </w:rPr>
          <w:t>PCHA</w:t>
        </w:r>
      </w:ins>
      <w:r w:rsidRPr="002C1312">
        <w:rPr>
          <w:i w:val="0"/>
          <w:color w:val="D60093"/>
          <w:rPrChange w:id="557" w:author="Keith W. Boone" w:date="2015-03-04T12:01:00Z">
            <w:rPr>
              <w:color w:val="D60093"/>
            </w:rPr>
          </w:rPrChange>
        </w:rPr>
        <w:t xml:space="preserve"> compliant message is sent to the set top box which gives a beep of approval and converted to an IHE PCD-01 document. The first time this is done, the set top box requests the back end server application for a SAML token using the user name and password configured by the health care provider’s facility. If correct, the set top box receives the token from the server application and sends the PCD-01 document in a TLS-secured IHE CommunicatePCDData SOAP action authenticated with the SAML token. The server application validates the token and if valid, converts the data to a PHMR module and sends it to the XDS respository using the IHE XDSb provide and register document set transaction where the health care provider can now read it.</w:t>
      </w:r>
    </w:p>
    <w:p w14:paraId="3AC530BA" w14:textId="77777777" w:rsidR="00747BB5" w:rsidRPr="002C1312" w:rsidRDefault="00747BB5" w:rsidP="00747BB5">
      <w:pPr>
        <w:pStyle w:val="AuthorInstructions"/>
        <w:rPr>
          <w:i w:val="0"/>
          <w:color w:val="D60093"/>
          <w:rPrChange w:id="558" w:author="Keith W. Boone" w:date="2015-03-04T12:01:00Z">
            <w:rPr>
              <w:color w:val="D60093"/>
            </w:rPr>
          </w:rPrChange>
        </w:rPr>
      </w:pPr>
      <w:r w:rsidRPr="002C1312">
        <w:rPr>
          <w:i w:val="0"/>
          <w:color w:val="D60093"/>
          <w:rPrChange w:id="559" w:author="Keith W. Boone" w:date="2015-03-04T12:01:00Z">
            <w:rPr>
              <w:color w:val="D60093"/>
            </w:rPr>
          </w:rPrChange>
        </w:rPr>
        <w:t>In this manner the health care provider can monitor the patient and make medical decisions based on it, allowing the patient to go about his/her daily tasks with minimal intrusion. Remote monitoring does not preclude the patient from directly contacting the health care provider.</w:t>
      </w:r>
    </w:p>
    <w:p w14:paraId="39EB1E52" w14:textId="77777777" w:rsidR="003A09FE" w:rsidRPr="003651D9" w:rsidRDefault="003A09FE" w:rsidP="00597DB2">
      <w:pPr>
        <w:pStyle w:val="AuthorInstructions"/>
      </w:pPr>
    </w:p>
    <w:p w14:paraId="0BF705F6" w14:textId="77777777" w:rsidR="00B03C08" w:rsidRPr="003651D9" w:rsidDel="002C1312" w:rsidRDefault="00B03C08" w:rsidP="00597DB2">
      <w:pPr>
        <w:pStyle w:val="AuthorInstructions"/>
        <w:rPr>
          <w:del w:id="560" w:author="Keith W. Boone" w:date="2015-03-04T12:01:00Z"/>
        </w:rPr>
      </w:pPr>
      <w:del w:id="561" w:author="Keith W. Boone" w:date="2015-03-04T12:01:00Z">
        <w:r w:rsidRPr="003651D9" w:rsidDel="002C1312">
          <w:lastRenderedPageBreak/>
          <w:delText>&lt;The roles at the top of the swimlane diagram should correspond to actor names, include the profile acronym:actor name if referencing an actor from a different profile.&gt;</w:delText>
        </w:r>
      </w:del>
    </w:p>
    <w:p w14:paraId="1EAC5D80" w14:textId="68A8BE4C" w:rsidR="00747BB5" w:rsidRDefault="00E86C31" w:rsidP="00747BB5">
      <w:pPr>
        <w:pStyle w:val="FigureTitle"/>
      </w:pPr>
      <w:r w:rsidRPr="003651D9">
        <w:rPr>
          <w:noProof/>
        </w:rPr>
        <mc:AlternateContent>
          <mc:Choice Requires="wpc">
            <w:drawing>
              <wp:inline distT="0" distB="0" distL="0" distR="0" wp14:anchorId="1AB86D37" wp14:editId="7A63FB33">
                <wp:extent cx="6229350" cy="5102225"/>
                <wp:effectExtent l="19050" t="0" r="0" b="0"/>
                <wp:docPr id="285" name="Canvas 2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Rectangle 287"/>
                        <wps:cNvSpPr>
                          <a:spLocks noChangeArrowheads="1"/>
                        </wps:cNvSpPr>
                        <wps:spPr bwMode="auto">
                          <a:xfrm>
                            <a:off x="3160395" y="105410"/>
                            <a:ext cx="1435735" cy="509905"/>
                          </a:xfrm>
                          <a:prstGeom prst="rect">
                            <a:avLst/>
                          </a:prstGeom>
                          <a:solidFill>
                            <a:srgbClr val="FFFFFF"/>
                          </a:solidFill>
                          <a:ln w="6350" algn="ctr">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 name="Rectangle 288"/>
                        <wps:cNvSpPr>
                          <a:spLocks noChangeArrowheads="1"/>
                        </wps:cNvSpPr>
                        <wps:spPr bwMode="auto">
                          <a:xfrm>
                            <a:off x="1309370" y="105410"/>
                            <a:ext cx="1547495" cy="509905"/>
                          </a:xfrm>
                          <a:prstGeom prst="rect">
                            <a:avLst/>
                          </a:prstGeom>
                          <a:solidFill>
                            <a:srgbClr val="FFFFFF"/>
                          </a:solidFill>
                          <a:ln w="6350" algn="ctr">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 name="Text Box 289"/>
                        <wps:cNvSpPr txBox="1">
                          <a:spLocks noChangeArrowheads="1"/>
                        </wps:cNvSpPr>
                        <wps:spPr bwMode="auto">
                          <a:xfrm>
                            <a:off x="692150" y="1695450"/>
                            <a:ext cx="849630" cy="431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83CA3E" w14:textId="77777777" w:rsidR="00747BB5" w:rsidRPr="00A244D5" w:rsidRDefault="00747BB5" w:rsidP="00700E1E">
                              <w:pPr>
                                <w:pStyle w:val="BodyText"/>
                                <w:spacing w:before="0"/>
                                <w:jc w:val="center"/>
                                <w:rPr>
                                  <w:sz w:val="18"/>
                                  <w:szCs w:val="18"/>
                                </w:rPr>
                              </w:pPr>
                              <w:r>
                                <w:rPr>
                                  <w:sz w:val="18"/>
                                  <w:szCs w:val="18"/>
                                </w:rPr>
                                <w:t>Measurements sent to local collector</w:t>
                              </w:r>
                            </w:p>
                          </w:txbxContent>
                        </wps:txbx>
                        <wps:bodyPr rot="0" vert="horz" wrap="square" lIns="0" tIns="0" rIns="0" bIns="0" anchor="t" anchorCtr="0" upright="1">
                          <a:noAutofit/>
                        </wps:bodyPr>
                      </wps:wsp>
                      <wps:wsp>
                        <wps:cNvPr id="20" name="AutoShape 290"/>
                        <wps:cNvCnPr>
                          <a:cxnSpLocks noChangeShapeType="1"/>
                        </wps:cNvCnPr>
                        <wps:spPr bwMode="auto">
                          <a:xfrm>
                            <a:off x="4290695" y="58610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AutoShape 291"/>
                        <wps:cNvCnPr>
                          <a:cxnSpLocks noChangeShapeType="1"/>
                        </wps:cNvCnPr>
                        <wps:spPr bwMode="auto">
                          <a:xfrm>
                            <a:off x="3575050" y="59245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AutoShape 292"/>
                        <wps:cNvCnPr>
                          <a:cxnSpLocks noChangeShapeType="1"/>
                        </wps:cNvCnPr>
                        <wps:spPr bwMode="auto">
                          <a:xfrm>
                            <a:off x="2368550" y="557530"/>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AutoShape 293"/>
                        <wps:cNvCnPr>
                          <a:cxnSpLocks noChangeShapeType="1"/>
                        </wps:cNvCnPr>
                        <wps:spPr bwMode="auto">
                          <a:xfrm>
                            <a:off x="1626870" y="55054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AutoShape 294"/>
                        <wps:cNvCnPr>
                          <a:cxnSpLocks noChangeShapeType="1"/>
                        </wps:cNvCnPr>
                        <wps:spPr bwMode="auto">
                          <a:xfrm>
                            <a:off x="599440" y="59245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95"/>
                        <wps:cNvCnPr>
                          <a:cxnSpLocks noChangeShapeType="1"/>
                        </wps:cNvCnPr>
                        <wps:spPr bwMode="auto">
                          <a:xfrm>
                            <a:off x="757555" y="815975"/>
                            <a:ext cx="74104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296"/>
                        <wps:cNvSpPr txBox="1">
                          <a:spLocks noChangeArrowheads="1"/>
                        </wps:cNvSpPr>
                        <wps:spPr bwMode="auto">
                          <a:xfrm>
                            <a:off x="1361440" y="153670"/>
                            <a:ext cx="593090" cy="410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A10BE8" w14:textId="77777777" w:rsidR="00747BB5" w:rsidRPr="00A244D5" w:rsidRDefault="00841CEC" w:rsidP="00700E1E">
                              <w:pPr>
                                <w:pStyle w:val="BodyText"/>
                                <w:spacing w:before="0"/>
                                <w:rPr>
                                  <w:sz w:val="18"/>
                                  <w:szCs w:val="18"/>
                                </w:rPr>
                              </w:pPr>
                              <w:r>
                                <w:rPr>
                                  <w:sz w:val="18"/>
                                  <w:szCs w:val="18"/>
                                </w:rPr>
                                <w:t>Sensor</w:t>
                              </w:r>
                              <w:r w:rsidR="00747BB5" w:rsidRPr="00A244D5">
                                <w:rPr>
                                  <w:sz w:val="18"/>
                                  <w:szCs w:val="18"/>
                                </w:rPr>
                                <w:t xml:space="preserve"> </w:t>
                              </w:r>
                            </w:p>
                            <w:p w14:paraId="0452B4F4" w14:textId="77777777" w:rsidR="00747BB5" w:rsidRPr="00A244D5" w:rsidRDefault="00841CEC" w:rsidP="00700E1E">
                              <w:pPr>
                                <w:pStyle w:val="BodyText"/>
                                <w:spacing w:before="0"/>
                                <w:rPr>
                                  <w:sz w:val="18"/>
                                  <w:szCs w:val="18"/>
                                </w:rPr>
                              </w:pPr>
                              <w:r>
                                <w:rPr>
                                  <w:sz w:val="18"/>
                                  <w:szCs w:val="18"/>
                                </w:rPr>
                                <w:t>Data</w:t>
                              </w:r>
                              <w:r w:rsidR="00747BB5" w:rsidRPr="00A244D5">
                                <w:rPr>
                                  <w:sz w:val="18"/>
                                  <w:szCs w:val="18"/>
                                </w:rPr>
                                <w:t xml:space="preserve"> </w:t>
                              </w:r>
                            </w:p>
                            <w:p w14:paraId="73F496E1" w14:textId="77777777" w:rsidR="00747BB5" w:rsidRPr="00A244D5" w:rsidRDefault="00747BB5" w:rsidP="00700E1E">
                              <w:pPr>
                                <w:pStyle w:val="BodyText"/>
                                <w:spacing w:before="0"/>
                                <w:rPr>
                                  <w:sz w:val="18"/>
                                  <w:szCs w:val="18"/>
                                </w:rPr>
                              </w:pPr>
                              <w:r w:rsidRPr="00A244D5">
                                <w:rPr>
                                  <w:sz w:val="18"/>
                                  <w:szCs w:val="18"/>
                                </w:rPr>
                                <w:t>Consumer</w:t>
                              </w:r>
                            </w:p>
                          </w:txbxContent>
                        </wps:txbx>
                        <wps:bodyPr rot="0" vert="horz" wrap="square" lIns="0" tIns="0" rIns="0" bIns="0" anchor="t" anchorCtr="0" upright="1">
                          <a:noAutofit/>
                        </wps:bodyPr>
                      </wps:wsp>
                      <wps:wsp>
                        <wps:cNvPr id="27" name="Rectangle 297"/>
                        <wps:cNvSpPr>
                          <a:spLocks noChangeArrowheads="1"/>
                        </wps:cNvSpPr>
                        <wps:spPr bwMode="auto">
                          <a:xfrm>
                            <a:off x="468630" y="1445895"/>
                            <a:ext cx="283845"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Text Box 302"/>
                        <wps:cNvSpPr txBox="1">
                          <a:spLocks noChangeArrowheads="1"/>
                        </wps:cNvSpPr>
                        <wps:spPr bwMode="auto">
                          <a:xfrm>
                            <a:off x="1582420" y="2292350"/>
                            <a:ext cx="561975" cy="436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298F93" w14:textId="77777777" w:rsidR="00747BB5" w:rsidRDefault="00747BB5" w:rsidP="00700E1E">
                              <w:pPr>
                                <w:pStyle w:val="BodyText"/>
                                <w:spacing w:before="0"/>
                                <w:rPr>
                                  <w:i/>
                                  <w:sz w:val="18"/>
                                  <w:szCs w:val="18"/>
                                </w:rPr>
                              </w:pPr>
                              <w:r w:rsidRPr="00F63BD4">
                                <w:rPr>
                                  <w:i/>
                                  <w:sz w:val="18"/>
                                  <w:szCs w:val="18"/>
                                </w:rPr>
                                <w:t>Internal</w:t>
                              </w:r>
                              <w:r>
                                <w:rPr>
                                  <w:i/>
                                  <w:sz w:val="18"/>
                                  <w:szCs w:val="18"/>
                                </w:rPr>
                                <w:t>:</w:t>
                              </w:r>
                              <w:r w:rsidRPr="00F63BD4">
                                <w:rPr>
                                  <w:i/>
                                  <w:sz w:val="18"/>
                                  <w:szCs w:val="18"/>
                                </w:rPr>
                                <w:t xml:space="preserve"> </w:t>
                              </w:r>
                              <w:r>
                                <w:rPr>
                                  <w:i/>
                                  <w:sz w:val="18"/>
                                  <w:szCs w:val="18"/>
                                </w:rPr>
                                <w:t>P</w:t>
                              </w:r>
                              <w:r w:rsidRPr="00F63BD4">
                                <w:rPr>
                                  <w:i/>
                                  <w:sz w:val="18"/>
                                  <w:szCs w:val="18"/>
                                </w:rPr>
                                <w:t>HCA data</w:t>
                              </w:r>
                            </w:p>
                            <w:p w14:paraId="3F75E58D" w14:textId="77777777" w:rsidR="00747BB5" w:rsidRPr="00F63BD4" w:rsidRDefault="00747BB5" w:rsidP="00700E1E">
                              <w:pPr>
                                <w:pStyle w:val="BodyText"/>
                                <w:spacing w:before="0"/>
                                <w:rPr>
                                  <w:i/>
                                  <w:sz w:val="18"/>
                                  <w:szCs w:val="18"/>
                                </w:rPr>
                              </w:pPr>
                              <w:r w:rsidRPr="00F63BD4">
                                <w:rPr>
                                  <w:i/>
                                  <w:sz w:val="18"/>
                                  <w:szCs w:val="18"/>
                                </w:rPr>
                                <w:t>to PCD-01</w:t>
                              </w:r>
                            </w:p>
                          </w:txbxContent>
                        </wps:txbx>
                        <wps:bodyPr rot="0" vert="horz" wrap="square" lIns="0" tIns="0" rIns="0" bIns="0" anchor="t" anchorCtr="0" upright="1">
                          <a:noAutofit/>
                        </wps:bodyPr>
                      </wps:wsp>
                      <wps:wsp>
                        <wps:cNvPr id="29" name="Rectangle 303"/>
                        <wps:cNvSpPr>
                          <a:spLocks noChangeArrowheads="1"/>
                        </wps:cNvSpPr>
                        <wps:spPr bwMode="auto">
                          <a:xfrm>
                            <a:off x="482600" y="677545"/>
                            <a:ext cx="268605" cy="275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Text Box 304"/>
                        <wps:cNvSpPr txBox="1">
                          <a:spLocks noChangeArrowheads="1"/>
                        </wps:cNvSpPr>
                        <wps:spPr bwMode="auto">
                          <a:xfrm>
                            <a:off x="450215" y="160020"/>
                            <a:ext cx="577850" cy="403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DB440A" w14:textId="77777777" w:rsidR="00747BB5" w:rsidRDefault="00747BB5" w:rsidP="00700E1E">
                              <w:pPr>
                                <w:pStyle w:val="BodyText"/>
                                <w:spacing w:before="0"/>
                                <w:rPr>
                                  <w:sz w:val="22"/>
                                  <w:szCs w:val="22"/>
                                </w:rPr>
                              </w:pPr>
                              <w:r w:rsidRPr="00A244D5">
                                <w:rPr>
                                  <w:sz w:val="18"/>
                                  <w:szCs w:val="18"/>
                                </w:rPr>
                                <w:t>Device Observation</w:t>
                              </w:r>
                            </w:p>
                            <w:p w14:paraId="4ECE036E" w14:textId="77777777" w:rsidR="00747BB5" w:rsidRPr="00A244D5" w:rsidRDefault="00747BB5" w:rsidP="00700E1E">
                              <w:pPr>
                                <w:pStyle w:val="BodyText"/>
                                <w:spacing w:before="0"/>
                                <w:rPr>
                                  <w:sz w:val="18"/>
                                  <w:szCs w:val="18"/>
                                </w:rPr>
                              </w:pPr>
                              <w:r w:rsidRPr="00A244D5">
                                <w:rPr>
                                  <w:sz w:val="18"/>
                                  <w:szCs w:val="18"/>
                                </w:rPr>
                                <w:t>Source</w:t>
                              </w:r>
                            </w:p>
                            <w:p w14:paraId="50667DF5" w14:textId="77777777" w:rsidR="00747BB5" w:rsidRDefault="00747BB5" w:rsidP="00700E1E"/>
                          </w:txbxContent>
                        </wps:txbx>
                        <wps:bodyPr rot="0" vert="horz" wrap="square" lIns="0" tIns="0" rIns="0" bIns="0" anchor="t" anchorCtr="0" upright="1">
                          <a:noAutofit/>
                        </wps:bodyPr>
                      </wps:wsp>
                      <wps:wsp>
                        <wps:cNvPr id="31" name="Rectangle 305"/>
                        <wps:cNvSpPr>
                          <a:spLocks noChangeArrowheads="1"/>
                        </wps:cNvSpPr>
                        <wps:spPr bwMode="auto">
                          <a:xfrm>
                            <a:off x="475615" y="1042035"/>
                            <a:ext cx="268605" cy="275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8" name="Text Box 306"/>
                        <wps:cNvSpPr txBox="1">
                          <a:spLocks noChangeArrowheads="1"/>
                        </wps:cNvSpPr>
                        <wps:spPr bwMode="auto">
                          <a:xfrm>
                            <a:off x="506095" y="735965"/>
                            <a:ext cx="207010" cy="127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830BCA" w14:textId="77777777" w:rsidR="00747BB5" w:rsidRPr="00077324" w:rsidRDefault="00747BB5" w:rsidP="00700E1E">
                              <w:pPr>
                                <w:pStyle w:val="BodyText"/>
                                <w:spacing w:before="0"/>
                                <w:rPr>
                                  <w:sz w:val="22"/>
                                  <w:szCs w:val="22"/>
                                </w:rPr>
                              </w:pPr>
                              <w:r>
                                <w:rPr>
                                  <w:sz w:val="22"/>
                                  <w:szCs w:val="22"/>
                                </w:rPr>
                                <w:t>BP</w:t>
                              </w:r>
                            </w:p>
                          </w:txbxContent>
                        </wps:txbx>
                        <wps:bodyPr rot="0" vert="horz" wrap="square" lIns="0" tIns="0" rIns="0" bIns="0" anchor="t" anchorCtr="0" upright="1">
                          <a:noAutofit/>
                        </wps:bodyPr>
                      </wps:wsp>
                      <wps:wsp>
                        <wps:cNvPr id="129" name="Text Box 307"/>
                        <wps:cNvSpPr txBox="1">
                          <a:spLocks noChangeArrowheads="1"/>
                        </wps:cNvSpPr>
                        <wps:spPr bwMode="auto">
                          <a:xfrm>
                            <a:off x="497205" y="1086485"/>
                            <a:ext cx="238125" cy="127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BA4490" w14:textId="77777777" w:rsidR="00747BB5" w:rsidRPr="00077324" w:rsidRDefault="00747BB5" w:rsidP="00700E1E">
                              <w:pPr>
                                <w:pStyle w:val="BodyText"/>
                                <w:spacing w:before="0"/>
                                <w:rPr>
                                  <w:sz w:val="22"/>
                                  <w:szCs w:val="22"/>
                                </w:rPr>
                              </w:pPr>
                              <w:r>
                                <w:rPr>
                                  <w:sz w:val="22"/>
                                  <w:szCs w:val="22"/>
                                </w:rPr>
                                <w:t>WS</w:t>
                              </w:r>
                            </w:p>
                          </w:txbxContent>
                        </wps:txbx>
                        <wps:bodyPr rot="0" vert="horz" wrap="square" lIns="0" tIns="0" rIns="0" bIns="0" anchor="t" anchorCtr="0" upright="1">
                          <a:noAutofit/>
                        </wps:bodyPr>
                      </wps:wsp>
                      <wps:wsp>
                        <wps:cNvPr id="130" name="Text Box 308"/>
                        <wps:cNvSpPr txBox="1">
                          <a:spLocks noChangeArrowheads="1"/>
                        </wps:cNvSpPr>
                        <wps:spPr bwMode="auto">
                          <a:xfrm>
                            <a:off x="478155" y="1494790"/>
                            <a:ext cx="2571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4B1BA3" w14:textId="77777777" w:rsidR="00747BB5" w:rsidRPr="00077324" w:rsidRDefault="00747BB5" w:rsidP="00700E1E">
                              <w:pPr>
                                <w:pStyle w:val="BodyText"/>
                                <w:spacing w:before="0"/>
                                <w:rPr>
                                  <w:sz w:val="22"/>
                                  <w:szCs w:val="22"/>
                                </w:rPr>
                              </w:pPr>
                              <w:r>
                                <w:rPr>
                                  <w:sz w:val="22"/>
                                  <w:szCs w:val="22"/>
                                </w:rPr>
                                <w:t>MM</w:t>
                              </w:r>
                            </w:p>
                          </w:txbxContent>
                        </wps:txbx>
                        <wps:bodyPr rot="0" vert="horz" wrap="square" lIns="0" tIns="0" rIns="0" bIns="0" anchor="t" anchorCtr="0" upright="1">
                          <a:noAutofit/>
                        </wps:bodyPr>
                      </wps:wsp>
                      <wps:wsp>
                        <wps:cNvPr id="131" name="Text Box 309"/>
                        <wps:cNvSpPr txBox="1">
                          <a:spLocks noChangeArrowheads="1"/>
                        </wps:cNvSpPr>
                        <wps:spPr bwMode="auto">
                          <a:xfrm>
                            <a:off x="2183130" y="162560"/>
                            <a:ext cx="616585" cy="415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0B90D" w14:textId="77777777" w:rsidR="00747BB5" w:rsidRPr="00A244D5" w:rsidRDefault="0093216B" w:rsidP="00700E1E">
                              <w:pPr>
                                <w:pStyle w:val="BodyText"/>
                                <w:spacing w:before="0"/>
                                <w:rPr>
                                  <w:sz w:val="18"/>
                                  <w:szCs w:val="18"/>
                                </w:rPr>
                              </w:pPr>
                              <w:ins w:id="562" w:author="Brian" w:date="2015-03-11T11:50:00Z">
                                <w:r>
                                  <w:rPr>
                                    <w:sz w:val="18"/>
                                    <w:szCs w:val="18"/>
                                  </w:rPr>
                                  <w:t>Device Observation Reporter</w:t>
                                </w:r>
                              </w:ins>
                            </w:p>
                          </w:txbxContent>
                        </wps:txbx>
                        <wps:bodyPr rot="0" vert="horz" wrap="square" lIns="0" tIns="0" rIns="0" bIns="0" anchor="t" anchorCtr="0" upright="1">
                          <a:noAutofit/>
                        </wps:bodyPr>
                      </wps:wsp>
                      <wps:wsp>
                        <wps:cNvPr id="132" name="Line 310"/>
                        <wps:cNvCnPr>
                          <a:cxnSpLocks noChangeShapeType="1"/>
                        </wps:cNvCnPr>
                        <wps:spPr bwMode="auto">
                          <a:xfrm>
                            <a:off x="757555" y="1172845"/>
                            <a:ext cx="74104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Line 311"/>
                        <wps:cNvCnPr>
                          <a:cxnSpLocks noChangeShapeType="1"/>
                        </wps:cNvCnPr>
                        <wps:spPr bwMode="auto">
                          <a:xfrm>
                            <a:off x="763905" y="1584325"/>
                            <a:ext cx="73469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Rectangle 313"/>
                        <wps:cNvSpPr>
                          <a:spLocks noChangeArrowheads="1"/>
                        </wps:cNvSpPr>
                        <wps:spPr bwMode="auto">
                          <a:xfrm>
                            <a:off x="1498600" y="800735"/>
                            <a:ext cx="316230" cy="13823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 name="Rectangle 314"/>
                        <wps:cNvSpPr>
                          <a:spLocks noChangeArrowheads="1"/>
                        </wps:cNvSpPr>
                        <wps:spPr bwMode="auto">
                          <a:xfrm>
                            <a:off x="2183130" y="800735"/>
                            <a:ext cx="367665" cy="18345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6" name="Rectangle 316"/>
                        <wps:cNvSpPr>
                          <a:spLocks noChangeArrowheads="1"/>
                        </wps:cNvSpPr>
                        <wps:spPr bwMode="auto">
                          <a:xfrm>
                            <a:off x="3371850" y="2348865"/>
                            <a:ext cx="381635" cy="7283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7" name="Rectangle 317"/>
                        <wps:cNvSpPr>
                          <a:spLocks noChangeArrowheads="1"/>
                        </wps:cNvSpPr>
                        <wps:spPr bwMode="auto">
                          <a:xfrm>
                            <a:off x="4138930" y="2348230"/>
                            <a:ext cx="364490" cy="1878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 name="Text Box 318"/>
                        <wps:cNvSpPr txBox="1">
                          <a:spLocks noChangeArrowheads="1"/>
                        </wps:cNvSpPr>
                        <wps:spPr bwMode="auto">
                          <a:xfrm>
                            <a:off x="3244850" y="173990"/>
                            <a:ext cx="627380" cy="410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932053" w14:textId="77777777" w:rsidR="0093216B" w:rsidRDefault="0093216B" w:rsidP="00700E1E">
                              <w:pPr>
                                <w:pStyle w:val="BodyText"/>
                                <w:spacing w:before="0"/>
                                <w:rPr>
                                  <w:ins w:id="563" w:author="Brian" w:date="2015-03-11T11:51:00Z"/>
                                  <w:sz w:val="18"/>
                                  <w:szCs w:val="18"/>
                                </w:rPr>
                              </w:pPr>
                              <w:ins w:id="564" w:author="Brian" w:date="2015-03-11T11:51:00Z">
                                <w:r>
                                  <w:rPr>
                                    <w:sz w:val="18"/>
                                    <w:szCs w:val="18"/>
                                  </w:rPr>
                                  <w:t>Device Observation</w:t>
                                </w:r>
                              </w:ins>
                            </w:p>
                            <w:p w14:paraId="384BF1A3" w14:textId="77777777" w:rsidR="00747BB5" w:rsidRPr="00A244D5" w:rsidRDefault="00747BB5" w:rsidP="00700E1E">
                              <w:pPr>
                                <w:pStyle w:val="BodyText"/>
                                <w:spacing w:before="0"/>
                                <w:rPr>
                                  <w:sz w:val="18"/>
                                  <w:szCs w:val="18"/>
                                </w:rPr>
                              </w:pPr>
                              <w:r w:rsidRPr="00A244D5">
                                <w:rPr>
                                  <w:sz w:val="18"/>
                                  <w:szCs w:val="18"/>
                                </w:rPr>
                                <w:t>Consumer</w:t>
                              </w:r>
                            </w:p>
                          </w:txbxContent>
                        </wps:txbx>
                        <wps:bodyPr rot="0" vert="horz" wrap="square" lIns="0" tIns="0" rIns="0" bIns="0" anchor="t" anchorCtr="0" upright="1">
                          <a:noAutofit/>
                        </wps:bodyPr>
                      </wps:wsp>
                      <wps:wsp>
                        <wps:cNvPr id="139" name="Text Box 319"/>
                        <wps:cNvSpPr txBox="1">
                          <a:spLocks noChangeArrowheads="1"/>
                        </wps:cNvSpPr>
                        <wps:spPr bwMode="auto">
                          <a:xfrm>
                            <a:off x="4076065" y="167640"/>
                            <a:ext cx="427355"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BFFC28" w14:textId="77777777" w:rsidR="00747BB5" w:rsidRDefault="00747BB5" w:rsidP="00700E1E">
                              <w:pPr>
                                <w:pStyle w:val="BodyText"/>
                                <w:spacing w:before="0"/>
                                <w:rPr>
                                  <w:sz w:val="18"/>
                                  <w:szCs w:val="18"/>
                                </w:rPr>
                              </w:pPr>
                              <w:r>
                                <w:rPr>
                                  <w:sz w:val="18"/>
                                  <w:szCs w:val="18"/>
                                </w:rPr>
                                <w:t>Content</w:t>
                              </w:r>
                            </w:p>
                            <w:p w14:paraId="5339323E" w14:textId="77777777" w:rsidR="00747BB5" w:rsidRPr="00A244D5" w:rsidRDefault="00747BB5" w:rsidP="00700E1E">
                              <w:pPr>
                                <w:pStyle w:val="BodyText"/>
                                <w:spacing w:before="0"/>
                                <w:rPr>
                                  <w:sz w:val="18"/>
                                  <w:szCs w:val="18"/>
                                </w:rPr>
                              </w:pPr>
                              <w:r>
                                <w:rPr>
                                  <w:sz w:val="18"/>
                                  <w:szCs w:val="18"/>
                                </w:rPr>
                                <w:t>Creator</w:t>
                              </w:r>
                            </w:p>
                          </w:txbxContent>
                        </wps:txbx>
                        <wps:bodyPr rot="0" vert="horz" wrap="square" lIns="0" tIns="0" rIns="0" bIns="0" anchor="t" anchorCtr="0" upright="1">
                          <a:noAutofit/>
                        </wps:bodyPr>
                      </wps:wsp>
                      <wps:wsp>
                        <wps:cNvPr id="140" name="Line 320"/>
                        <wps:cNvCnPr>
                          <a:cxnSpLocks noChangeShapeType="1"/>
                        </wps:cNvCnPr>
                        <wps:spPr bwMode="auto">
                          <a:xfrm>
                            <a:off x="2550795" y="2444750"/>
                            <a:ext cx="82105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 name="Text Box 321"/>
                        <wps:cNvSpPr txBox="1">
                          <a:spLocks noChangeArrowheads="1"/>
                        </wps:cNvSpPr>
                        <wps:spPr bwMode="auto">
                          <a:xfrm>
                            <a:off x="2770505" y="1988820"/>
                            <a:ext cx="741680" cy="303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DCC59D" w14:textId="77777777" w:rsidR="00747BB5" w:rsidRPr="00A244D5" w:rsidRDefault="00747BB5" w:rsidP="00700E1E">
                              <w:pPr>
                                <w:pStyle w:val="BodyText"/>
                                <w:spacing w:before="0"/>
                                <w:rPr>
                                  <w:sz w:val="18"/>
                                  <w:szCs w:val="18"/>
                                </w:rPr>
                              </w:pPr>
                              <w:r>
                                <w:rPr>
                                  <w:sz w:val="18"/>
                                  <w:szCs w:val="18"/>
                                </w:rPr>
                                <w:t>PCD-01 sent to remote server</w:t>
                              </w:r>
                            </w:p>
                          </w:txbxContent>
                        </wps:txbx>
                        <wps:bodyPr rot="0" vert="horz" wrap="square" lIns="0" tIns="0" rIns="0" bIns="0" anchor="t" anchorCtr="0" upright="1">
                          <a:noAutofit/>
                        </wps:bodyPr>
                      </wps:wsp>
                      <wps:wsp>
                        <wps:cNvPr id="142" name="Text Box 326"/>
                        <wps:cNvSpPr txBox="1">
                          <a:spLocks noChangeArrowheads="1"/>
                        </wps:cNvSpPr>
                        <wps:spPr bwMode="auto">
                          <a:xfrm>
                            <a:off x="3547110" y="3179445"/>
                            <a:ext cx="508000" cy="521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9EA765" w14:textId="77777777" w:rsidR="00747BB5" w:rsidRDefault="00747BB5" w:rsidP="00700E1E">
                              <w:pPr>
                                <w:pStyle w:val="BodyText"/>
                                <w:spacing w:before="0"/>
                                <w:rPr>
                                  <w:i/>
                                  <w:sz w:val="18"/>
                                  <w:szCs w:val="18"/>
                                </w:rPr>
                              </w:pPr>
                              <w:r w:rsidRPr="00F63BD4">
                                <w:rPr>
                                  <w:i/>
                                  <w:sz w:val="18"/>
                                  <w:szCs w:val="18"/>
                                </w:rPr>
                                <w:t>I</w:t>
                              </w:r>
                              <w:r>
                                <w:rPr>
                                  <w:i/>
                                  <w:sz w:val="18"/>
                                  <w:szCs w:val="18"/>
                                </w:rPr>
                                <w:t xml:space="preserve">nternal: </w:t>
                              </w:r>
                              <w:r w:rsidRPr="00F63BD4">
                                <w:rPr>
                                  <w:i/>
                                  <w:sz w:val="18"/>
                                  <w:szCs w:val="18"/>
                                </w:rPr>
                                <w:t>PCD-01</w:t>
                              </w:r>
                              <w:r>
                                <w:rPr>
                                  <w:i/>
                                  <w:sz w:val="18"/>
                                  <w:szCs w:val="18"/>
                                </w:rPr>
                                <w:t xml:space="preserve"> to PHMR</w:t>
                              </w:r>
                            </w:p>
                            <w:p w14:paraId="3388CC8C" w14:textId="77777777" w:rsidR="00747BB5" w:rsidRPr="00F63BD4" w:rsidRDefault="00747BB5" w:rsidP="00700E1E">
                              <w:pPr>
                                <w:pStyle w:val="BodyText"/>
                                <w:spacing w:before="0"/>
                                <w:rPr>
                                  <w:i/>
                                  <w:sz w:val="18"/>
                                  <w:szCs w:val="18"/>
                                </w:rPr>
                              </w:pPr>
                              <w:r>
                                <w:rPr>
                                  <w:i/>
                                  <w:sz w:val="18"/>
                                  <w:szCs w:val="18"/>
                                </w:rPr>
                                <w:t>module</w:t>
                              </w:r>
                            </w:p>
                          </w:txbxContent>
                        </wps:txbx>
                        <wps:bodyPr rot="0" vert="horz" wrap="square" lIns="0" tIns="0" rIns="0" bIns="0" anchor="t" anchorCtr="0" upright="1">
                          <a:noAutofit/>
                        </wps:bodyPr>
                      </wps:wsp>
                      <wps:wsp>
                        <wps:cNvPr id="143" name="AutoShape 327"/>
                        <wps:cNvCnPr>
                          <a:cxnSpLocks noChangeShapeType="1"/>
                        </wps:cNvCnPr>
                        <wps:spPr bwMode="auto">
                          <a:xfrm>
                            <a:off x="5556250" y="632460"/>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Text Box 328"/>
                        <wps:cNvSpPr txBox="1">
                          <a:spLocks noChangeArrowheads="1"/>
                        </wps:cNvSpPr>
                        <wps:spPr bwMode="auto">
                          <a:xfrm>
                            <a:off x="5302250" y="213995"/>
                            <a:ext cx="539750"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2AB484" w14:textId="77777777" w:rsidR="00747BB5" w:rsidRDefault="00747BB5" w:rsidP="00700E1E">
                              <w:pPr>
                                <w:pStyle w:val="BodyText"/>
                                <w:spacing w:before="0"/>
                                <w:rPr>
                                  <w:sz w:val="18"/>
                                  <w:szCs w:val="18"/>
                                </w:rPr>
                              </w:pPr>
                              <w:r>
                                <w:rPr>
                                  <w:sz w:val="18"/>
                                  <w:szCs w:val="18"/>
                                </w:rPr>
                                <w:t>Content</w:t>
                              </w:r>
                            </w:p>
                            <w:p w14:paraId="5B5BEF50" w14:textId="77777777" w:rsidR="00747BB5" w:rsidRPr="00A244D5" w:rsidRDefault="00747BB5" w:rsidP="00700E1E">
                              <w:pPr>
                                <w:pStyle w:val="BodyText"/>
                                <w:spacing w:before="0"/>
                                <w:rPr>
                                  <w:sz w:val="18"/>
                                  <w:szCs w:val="18"/>
                                </w:rPr>
                              </w:pPr>
                              <w:r>
                                <w:rPr>
                                  <w:sz w:val="18"/>
                                  <w:szCs w:val="18"/>
                                </w:rPr>
                                <w:t>Consumer</w:t>
                              </w:r>
                            </w:p>
                          </w:txbxContent>
                        </wps:txbx>
                        <wps:bodyPr rot="0" vert="horz" wrap="square" lIns="0" tIns="0" rIns="0" bIns="0" anchor="t" anchorCtr="0" upright="1">
                          <a:noAutofit/>
                        </wps:bodyPr>
                      </wps:wsp>
                      <wps:wsp>
                        <wps:cNvPr id="145" name="Text Box 329"/>
                        <wps:cNvSpPr txBox="1">
                          <a:spLocks noChangeArrowheads="1"/>
                        </wps:cNvSpPr>
                        <wps:spPr bwMode="auto">
                          <a:xfrm>
                            <a:off x="4503420" y="4364355"/>
                            <a:ext cx="618490" cy="438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4CE111" w14:textId="77777777" w:rsidR="00747BB5" w:rsidRPr="00A244D5" w:rsidRDefault="00747BB5" w:rsidP="00700E1E">
                              <w:pPr>
                                <w:pStyle w:val="BodyText"/>
                                <w:spacing w:before="0"/>
                                <w:rPr>
                                  <w:sz w:val="18"/>
                                  <w:szCs w:val="18"/>
                                </w:rPr>
                              </w:pPr>
                              <w:r>
                                <w:rPr>
                                  <w:sz w:val="18"/>
                                  <w:szCs w:val="18"/>
                                </w:rPr>
                                <w:t>PHMR module sent to consumer</w:t>
                              </w:r>
                            </w:p>
                          </w:txbxContent>
                        </wps:txbx>
                        <wps:bodyPr rot="0" vert="horz" wrap="square" lIns="0" tIns="0" rIns="0" bIns="0" anchor="t" anchorCtr="0" upright="1">
                          <a:noAutofit/>
                        </wps:bodyPr>
                      </wps:wsp>
                      <wps:wsp>
                        <wps:cNvPr id="146" name="Rectangle 330"/>
                        <wps:cNvSpPr>
                          <a:spLocks noChangeArrowheads="1"/>
                        </wps:cNvSpPr>
                        <wps:spPr bwMode="auto">
                          <a:xfrm>
                            <a:off x="5396865" y="4051935"/>
                            <a:ext cx="378460" cy="812165"/>
                          </a:xfrm>
                          <a:prstGeom prst="rect">
                            <a:avLst/>
                          </a:prstGeom>
                          <a:solidFill>
                            <a:srgbClr val="FFFFFF"/>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7" name="Line 331"/>
                        <wps:cNvCnPr>
                          <a:cxnSpLocks noChangeShapeType="1"/>
                        </wps:cNvCnPr>
                        <wps:spPr bwMode="auto">
                          <a:xfrm>
                            <a:off x="4503420" y="4137660"/>
                            <a:ext cx="89344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8" name="AutoShape 332"/>
                        <wps:cNvSpPr>
                          <a:spLocks noChangeArrowheads="1"/>
                        </wps:cNvSpPr>
                        <wps:spPr bwMode="auto">
                          <a:xfrm rot="11339474">
                            <a:off x="4867910" y="2940685"/>
                            <a:ext cx="907415" cy="760730"/>
                          </a:xfrm>
                          <a:prstGeom prst="wedgeEllipseCallout">
                            <a:avLst>
                              <a:gd name="adj1" fmla="val -40384"/>
                              <a:gd name="adj2" fmla="val -97815"/>
                            </a:avLst>
                          </a:prstGeom>
                          <a:solidFill>
                            <a:srgbClr val="FFFFFF"/>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30339A" w14:textId="77777777" w:rsidR="00747BB5" w:rsidRDefault="00747BB5" w:rsidP="00700E1E">
                              <w:r w:rsidRPr="000B5EB7">
                                <w:rPr>
                                  <w:sz w:val="18"/>
                                  <w:szCs w:val="18"/>
                                </w:rPr>
                                <w:t xml:space="preserve">Health </w:t>
                              </w:r>
                              <w:r>
                                <w:rPr>
                                  <w:sz w:val="18"/>
                                  <w:szCs w:val="18"/>
                                </w:rPr>
                                <w:t>c</w:t>
                              </w:r>
                              <w:r w:rsidRPr="000B5EB7">
                                <w:rPr>
                                  <w:sz w:val="18"/>
                                  <w:szCs w:val="18"/>
                                </w:rPr>
                                <w:t>are provide</w:t>
                              </w:r>
                              <w:r>
                                <w:rPr>
                                  <w:sz w:val="18"/>
                                  <w:szCs w:val="18"/>
                                </w:rPr>
                                <w:t>r reads results</w:t>
                              </w:r>
                            </w:p>
                          </w:txbxContent>
                        </wps:txbx>
                        <wps:bodyPr rot="0" vert="horz" wrap="square" lIns="0" tIns="0" rIns="0" bIns="0" anchor="t" anchorCtr="0" upright="1">
                          <a:noAutofit/>
                        </wps:bodyPr>
                      </wps:wsp>
                      <wps:wsp>
                        <wps:cNvPr id="149" name="AutoShape 333"/>
                        <wps:cNvSpPr>
                          <a:spLocks noChangeArrowheads="1"/>
                        </wps:cNvSpPr>
                        <wps:spPr bwMode="auto">
                          <a:xfrm rot="11006589">
                            <a:off x="0" y="2030730"/>
                            <a:ext cx="941705" cy="720090"/>
                          </a:xfrm>
                          <a:prstGeom prst="wedgeEllipseCallout">
                            <a:avLst>
                              <a:gd name="adj1" fmla="val -1616"/>
                              <a:gd name="adj2" fmla="val 89407"/>
                            </a:avLst>
                          </a:prstGeom>
                          <a:solidFill>
                            <a:srgbClr val="FFFFFF"/>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9F6AAEF" w14:textId="77777777" w:rsidR="00747BB5" w:rsidRDefault="00747BB5" w:rsidP="00700E1E">
                              <w:r>
                                <w:rPr>
                                  <w:sz w:val="18"/>
                                  <w:szCs w:val="18"/>
                                </w:rPr>
                                <w:t>Patient takes measurements and meds</w:t>
                              </w:r>
                            </w:p>
                          </w:txbxContent>
                        </wps:txbx>
                        <wps:bodyPr rot="0" vert="horz" wrap="square" lIns="0" tIns="0" rIns="0" bIns="0" anchor="t" anchorCtr="0" upright="1">
                          <a:noAutofit/>
                        </wps:bodyPr>
                      </wps:wsp>
                      <wps:wsp>
                        <wps:cNvPr id="150" name="Line 335"/>
                        <wps:cNvCnPr>
                          <a:cxnSpLocks noChangeShapeType="1"/>
                        </wps:cNvCnPr>
                        <wps:spPr bwMode="auto">
                          <a:xfrm>
                            <a:off x="1814830" y="2125980"/>
                            <a:ext cx="368300"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 name="Line 336"/>
                        <wps:cNvCnPr>
                          <a:cxnSpLocks noChangeShapeType="1"/>
                        </wps:cNvCnPr>
                        <wps:spPr bwMode="auto">
                          <a:xfrm>
                            <a:off x="3770630" y="3001010"/>
                            <a:ext cx="368300"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xmlns:w15="http://schemas.microsoft.com/office/word/2012/wordml">
            <w:pict>
              <v:group w14:anchorId="1AB86D37" id="Canvas 285" o:spid="_x0000_s1106" editas="canvas" style="width:490.5pt;height:401.75pt;mso-position-horizontal-relative:char;mso-position-vertical-relative:line" coordsize="62293,51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">
                <v:shape id="_x0000_s1107" type="#_x0000_t75" style="position:absolute;width:62293;height:51022;visibility:visible;mso-wrap-style:square">
                  <v:fill o:detectmouseclick="t"/>
                  <v:path o:connecttype="none"/>
                </v:shape>
                <v:rect id="Rectangle 287" o:spid="_x0000_s1108" style="position:absolute;left:31603;top:1054;width:14358;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i4lcAA&#10;AADbAAAADwAAAGRycy9kb3ducmV2LnhtbERPTWsCMRC9F/ofwhS81aweVFaziwgFj1Zb2uOwGXcX&#10;N5MlSU3qrzdCobd5vM/Z1MkM4krO95YVzKYFCOLG6p5bBR+nt9cVCB+QNQ6WScEveair56cNltpG&#10;fqfrMbQih7AvUUEXwlhK6ZuODPqpHYkzd7bOYMjQtVI7jDncDHJeFAtpsOfc0OFIu46ay/HHKPiM&#10;51BEf0ijm32l71XcL/BmlZq8pO0aRKAU/sV/7r3O85fw+CUfIK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9i4lcAAAADbAAAADwAAAAAAAAAAAAAAAACYAgAAZHJzL2Rvd25y&#10;ZXYueG1sUEsFBgAAAAAEAAQA9QAAAIUDAAAAAA==&#10;" strokeweight=".5pt">
                  <v:stroke dashstyle="dash"/>
                </v:rect>
                <v:rect id="Rectangle 288" o:spid="_x0000_s1109" style="position:absolute;left:13093;top:1054;width:15475;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cs58IA&#10;AADbAAAADwAAAGRycy9kb3ducmV2LnhtbESPQWvDMAyF74X9B6PBbo3THUrJ6pYyGPS4dS3dUcRq&#10;EhrLwfZqb79+Ogx6k3hP731ab4sb1Y1CHDwbWFQ1KOLW24E7A8fPt/kKVEzIFkfPZOCHImw3D7M1&#10;NtZn/qDbIXVKQjg2aKBPaWq0jm1PDmPlJ2LRLj44TLKGTtuAWcLdqJ/reqkdDiwNPU702lN7PXw7&#10;A6d8SXWO72UKi3P5WuX9En+9MU+PZfcCKlFJd/P/9d4KvsDKLzKA3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RyznwgAAANsAAAAPAAAAAAAAAAAAAAAAAJgCAABkcnMvZG93&#10;bnJldi54bWxQSwUGAAAAAAQABAD1AAAAhwMAAAAA&#10;" strokeweight=".5pt">
                  <v:stroke dashstyle="dash"/>
                </v:rect>
                <v:shape id="Text Box 289" o:spid="_x0000_s1110" type="#_x0000_t202" style="position:absolute;left:6921;top:16954;width:8496;height:4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h9w8MA&#10;AADbAAAADwAAAGRycy9kb3ducmV2LnhtbERPS2vCQBC+C/0PyxR6kbppDkFTV2m1hR7qISqeh+yY&#10;BLOzYXfN4993C4Xe5uN7zno7mlb05HxjWcHLIgFBXFrdcKXgfPp8XoLwAVlja5kUTORhu3mYrTHX&#10;duCC+mOoRAxhn6OCOoQul9KXNRn0C9sRR+5qncEQoaukdjjEcNPKNEkyabDh2FBjR7uaytvxbhRk&#10;e3cfCt7N9+ePbzx0VXp5ny5KPT2Ob68gAo3hX/zn/tJx/gp+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h9w8MAAADbAAAADwAAAAAAAAAAAAAAAACYAgAAZHJzL2Rv&#10;d25yZXYueG1sUEsFBgAAAAAEAAQA9QAAAIgDAAAAAA==&#10;" stroked="f">
                  <v:textbox inset="0,0,0,0">
                    <w:txbxContent>
                      <w:p w14:paraId="4983CA3E" w14:textId="77777777" w:rsidR="00747BB5" w:rsidRPr="00A244D5" w:rsidRDefault="00747BB5" w:rsidP="00700E1E">
                        <w:pPr>
                          <w:pStyle w:val="BodyText"/>
                          <w:spacing w:before="0"/>
                          <w:jc w:val="center"/>
                          <w:rPr>
                            <w:sz w:val="18"/>
                            <w:szCs w:val="18"/>
                          </w:rPr>
                        </w:pPr>
                        <w:r>
                          <w:rPr>
                            <w:sz w:val="18"/>
                            <w:szCs w:val="18"/>
                          </w:rPr>
                          <w:t>Measurements sent to local collector</w:t>
                        </w:r>
                      </w:p>
                    </w:txbxContent>
                  </v:textbox>
                </v:shape>
                <v:shape id="AutoShape 290" o:spid="_x0000_s1111" type="#_x0000_t32" style="position:absolute;left:42906;top:5861;width:127;height:43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6+G8MAAADbAAAADwAAAGRycy9kb3ducmV2LnhtbERPTWvCQBC9F/oflil4qxsjSEmzkVKa&#10;oohFY8HrkB2T0OxsyG6T6K93D4UeH+87XU+mFQP1rrGsYDGPQBCXVjdcKfg+5c8vIJxH1thaJgVX&#10;crDOHh9STLQd+UhD4SsRQtglqKD2vkukdGVNBt3cdsSBu9jeoA+wr6TucQzhppVxFK2kwYZDQ40d&#10;vddU/hS/RkG+zQ/Dcvy0H6f9anfe3dqveFgoNXua3l5BeJr8v/jPvdEK4rA+fAk/QGZ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OvhvDAAAA2wAAAA8AAAAAAAAAAAAA&#10;AAAAoQIAAGRycy9kb3ducmV2LnhtbFBLBQYAAAAABAAEAPkAAACRAwAAAAA=&#10;" strokeweight=".5pt">
                  <v:stroke dashstyle="dash"/>
                </v:shape>
                <v:shape id="AutoShape 291" o:spid="_x0000_s1112" type="#_x0000_t32" style="position:absolute;left:35750;top:5924;width:127;height:43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IbgMUAAADbAAAADwAAAGRycy9kb3ducmV2LnhtbESPQWvCQBSE70L/w/IK3uomEaREV5Fi&#10;pCItGgu9PrLPJDT7NmS3Seyv7xYKHoeZ+YZZbUbTiJ46V1tWEM8iEMSF1TWXCj4u2dMzCOeRNTaW&#10;ScGNHGzWD5MVptoOfKY+96UIEHYpKqi8b1MpXVGRQTezLXHwrrYz6IPsSqk7HALcNDKJooU0WHNY&#10;qLCll4qKr/zbKMgO2amfD3u7u7wtjp/Hn+Y96WOlpo/jdgnC0+jv4f/2q1aQxPD3JfwA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IbgMUAAADbAAAADwAAAAAAAAAA&#10;AAAAAAChAgAAZHJzL2Rvd25yZXYueG1sUEsFBgAAAAAEAAQA+QAAAJMDAAAAAA==&#10;" strokeweight=".5pt">
                  <v:stroke dashstyle="dash"/>
                </v:shape>
                <v:shape id="AutoShape 292" o:spid="_x0000_s1113" type="#_x0000_t32" style="position:absolute;left:23685;top:5575;width:127;height:43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CF98UAAADbAAAADwAAAGRycy9kb3ducmV2LnhtbESP3WrCQBSE74W+w3IKvdONKYhEVynF&#10;SEUUfwq9PWRPk9Ds2ZDdJtGndwXBy2FmvmHmy95UoqXGlZYVjEcRCOLM6pJzBd/ndDgF4Tyyxsoy&#10;KbiQg+XiZTDHRNuOj9SefC4ChF2CCgrv60RKlxVk0I1sTRy8X9sY9EE2udQNdgFuKhlH0UQaLDks&#10;FFjTZ0HZ3+nfKEg36aF979Z2dd5Ntj/ba7WP27FSb6/9xwyEp94/w4/2l1YQx3D/E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BCF98UAAADbAAAADwAAAAAAAAAA&#10;AAAAAAChAgAAZHJzL2Rvd25yZXYueG1sUEsFBgAAAAAEAAQA+QAAAJMDAAAAAA==&#10;" strokeweight=".5pt">
                  <v:stroke dashstyle="dash"/>
                </v:shape>
                <v:shape id="AutoShape 293" o:spid="_x0000_s1114" type="#_x0000_t32" style="position:absolute;left:16268;top:5505;width:127;height:43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wgbMUAAADbAAAADwAAAGRycy9kb3ducmV2LnhtbESP3WrCQBSE74W+w3IKvdONEaSkriKl&#10;KRWx+FPw9pA9JsHs2ZDdJtGndwXBy2FmvmFmi95UoqXGlZYVjEcRCOLM6pJzBX+HdPgOwnlkjZVl&#10;UnAhB4v5y2CGibYd76jd+1wECLsEFRTe14mULivIoBvZmjh4J9sY9EE2udQNdgFuKhlH0VQaLDks&#10;FFjTZ0HZef9vFKSrdNtOum/7ddhM18f1tfqN27FSb6/98gOEp94/w4/2j1YQT+D+JfwA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1wgbMUAAADbAAAADwAAAAAAAAAA&#10;AAAAAAChAgAAZHJzL2Rvd25yZXYueG1sUEsFBgAAAAAEAAQA+QAAAJMDAAAAAA==&#10;" strokeweight=".5pt">
                  <v:stroke dashstyle="dash"/>
                </v:shape>
                <v:shape id="AutoShape 294" o:spid="_x0000_s1115" type="#_x0000_t32" style="position:absolute;left:5994;top:5924;width:127;height:43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W4GMUAAADbAAAADwAAAGRycy9kb3ducmV2LnhtbESPQWvCQBSE7wX/w/IEb3VjKiKpq4iY&#10;okhL1UKvj+xrEsy+Ddk1if56t1DocZiZb5jFqjeVaKlxpWUFk3EEgjizuuRcwdc5fZ6DcB5ZY2WZ&#10;FNzIwWo5eFpgom3HR2pPPhcBwi5BBYX3dSKlywoy6Ma2Jg7ej20M+iCbXOoGuwA3lYyjaCYNlhwW&#10;CqxpU1B2OV2NgnSffrYv3Zvdnt9nh+/DvfqI24lSo2G/fgXhqff/4b/2TiuIp/D7JfwAuX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W4GMUAAADbAAAADwAAAAAAAAAA&#10;AAAAAAChAgAAZHJzL2Rvd25yZXYueG1sUEsFBgAAAAAEAAQA+QAAAJMDAAAAAA==&#10;" strokeweight=".5pt">
                  <v:stroke dashstyle="dash"/>
                </v:shape>
                <v:line id="Line 295" o:spid="_x0000_s1116" style="position:absolute;visibility:visible;mso-wrap-style:square" from="7575,8159" to="14986,8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3QmMUAAADbAAAADwAAAGRycy9kb3ducmV2LnhtbESPW2sCMRSE3wX/QziCL0WzdfHCahQp&#10;SC0Uqbf34+a4u7g5WZJUt/++KRR8HGbmG2axak0t7uR8ZVnB6zABQZxbXXGh4HTcDGYgfEDWWFsm&#10;BT/kYbXsdhaYafvgPd0PoRARwj5DBWUITSalz0sy6Ie2IY7e1TqDIUpXSO3wEeGmlqMkmUiDFceF&#10;Eht6Kym/Hb6NgulndZnudu5F0vFjvP06v6fXNFWq32vXcxCB2vAM/7e3WsFoDH9f4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3QmMUAAADbAAAADwAAAAAAAAAA&#10;AAAAAAChAgAAZHJzL2Rvd25yZXYueG1sUEsFBgAAAAAEAAQA+QAAAJMDAAAAAA==&#10;" strokeweight=".5pt">
                  <v:stroke endarrow="block"/>
                </v:line>
                <v:shape id="Text Box 296" o:spid="_x0000_s1117" type="#_x0000_t202" style="position:absolute;left:13614;top:1536;width:5931;height:4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73A10BE8" w14:textId="77777777" w:rsidR="00747BB5" w:rsidRPr="00A244D5" w:rsidRDefault="00841CEC" w:rsidP="00700E1E">
                        <w:pPr>
                          <w:pStyle w:val="BodyText"/>
                          <w:spacing w:before="0"/>
                          <w:rPr>
                            <w:sz w:val="18"/>
                            <w:szCs w:val="18"/>
                          </w:rPr>
                        </w:pPr>
                        <w:r>
                          <w:rPr>
                            <w:sz w:val="18"/>
                            <w:szCs w:val="18"/>
                          </w:rPr>
                          <w:t>Sensor</w:t>
                        </w:r>
                        <w:r w:rsidR="00747BB5" w:rsidRPr="00A244D5">
                          <w:rPr>
                            <w:sz w:val="18"/>
                            <w:szCs w:val="18"/>
                          </w:rPr>
                          <w:t xml:space="preserve"> </w:t>
                        </w:r>
                      </w:p>
                      <w:p w14:paraId="0452B4F4" w14:textId="77777777" w:rsidR="00747BB5" w:rsidRPr="00A244D5" w:rsidRDefault="00841CEC" w:rsidP="00700E1E">
                        <w:pPr>
                          <w:pStyle w:val="BodyText"/>
                          <w:spacing w:before="0"/>
                          <w:rPr>
                            <w:sz w:val="18"/>
                            <w:szCs w:val="18"/>
                          </w:rPr>
                        </w:pPr>
                        <w:r>
                          <w:rPr>
                            <w:sz w:val="18"/>
                            <w:szCs w:val="18"/>
                          </w:rPr>
                          <w:t>Data</w:t>
                        </w:r>
                        <w:r w:rsidR="00747BB5" w:rsidRPr="00A244D5">
                          <w:rPr>
                            <w:sz w:val="18"/>
                            <w:szCs w:val="18"/>
                          </w:rPr>
                          <w:t xml:space="preserve"> </w:t>
                        </w:r>
                      </w:p>
                      <w:p w14:paraId="73F496E1" w14:textId="77777777" w:rsidR="00747BB5" w:rsidRPr="00A244D5" w:rsidRDefault="00747BB5" w:rsidP="00700E1E">
                        <w:pPr>
                          <w:pStyle w:val="BodyText"/>
                          <w:spacing w:before="0"/>
                          <w:rPr>
                            <w:sz w:val="18"/>
                            <w:szCs w:val="18"/>
                          </w:rPr>
                        </w:pPr>
                        <w:r w:rsidRPr="00A244D5">
                          <w:rPr>
                            <w:sz w:val="18"/>
                            <w:szCs w:val="18"/>
                          </w:rPr>
                          <w:t>Consumer</w:t>
                        </w:r>
                      </w:p>
                    </w:txbxContent>
                  </v:textbox>
                </v:shape>
                <v:rect id="Rectangle 297" o:spid="_x0000_s1118" style="position:absolute;left:4686;top:14458;width:2838;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shape id="Text Box 302" o:spid="_x0000_s1119" type="#_x0000_t202" style="position:absolute;left:15824;top:22923;width:5619;height:4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S5cEA&#10;AADbAAAADwAAAGRycy9kb3ducmV2LnhtbERPu2rDMBTdC/kHcQNZSiLHgylulJBHCxnawWnIfLFu&#10;bBPrykiKH39fDYWOh/Pe7EbTip6cbywrWK8SEMSl1Q1XCq4/n8s3ED4ga2wtk4KJPOy2s5cN5toO&#10;XFB/CZWIIexzVFCH0OVS+rImg35lO+LI3a0zGCJ0ldQOhxhuWpkmSSYNNhwbauzoWFP5uDyNguzk&#10;nkPBx9fT9eMLv7sqvR2mm1KL+bh/BxFoDP/iP/dZK0jj2P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4EuXBAAAA2wAAAA8AAAAAAAAAAAAAAAAAmAIAAGRycy9kb3du&#10;cmV2LnhtbFBLBQYAAAAABAAEAPUAAACGAwAAAAA=&#10;" stroked="f">
                  <v:textbox inset="0,0,0,0">
                    <w:txbxContent>
                      <w:p w14:paraId="72298F93" w14:textId="77777777" w:rsidR="00747BB5" w:rsidRDefault="00747BB5" w:rsidP="00700E1E">
                        <w:pPr>
                          <w:pStyle w:val="BodyText"/>
                          <w:spacing w:before="0"/>
                          <w:rPr>
                            <w:i/>
                            <w:sz w:val="18"/>
                            <w:szCs w:val="18"/>
                          </w:rPr>
                        </w:pPr>
                        <w:r w:rsidRPr="00F63BD4">
                          <w:rPr>
                            <w:i/>
                            <w:sz w:val="18"/>
                            <w:szCs w:val="18"/>
                          </w:rPr>
                          <w:t>Internal</w:t>
                        </w:r>
                        <w:r>
                          <w:rPr>
                            <w:i/>
                            <w:sz w:val="18"/>
                            <w:szCs w:val="18"/>
                          </w:rPr>
                          <w:t>:</w:t>
                        </w:r>
                        <w:r w:rsidRPr="00F63BD4">
                          <w:rPr>
                            <w:i/>
                            <w:sz w:val="18"/>
                            <w:szCs w:val="18"/>
                          </w:rPr>
                          <w:t xml:space="preserve"> </w:t>
                        </w:r>
                        <w:r>
                          <w:rPr>
                            <w:i/>
                            <w:sz w:val="18"/>
                            <w:szCs w:val="18"/>
                          </w:rPr>
                          <w:t>P</w:t>
                        </w:r>
                        <w:r w:rsidRPr="00F63BD4">
                          <w:rPr>
                            <w:i/>
                            <w:sz w:val="18"/>
                            <w:szCs w:val="18"/>
                          </w:rPr>
                          <w:t>HCA data</w:t>
                        </w:r>
                      </w:p>
                      <w:p w14:paraId="3F75E58D" w14:textId="77777777" w:rsidR="00747BB5" w:rsidRPr="00F63BD4" w:rsidRDefault="00747BB5" w:rsidP="00700E1E">
                        <w:pPr>
                          <w:pStyle w:val="BodyText"/>
                          <w:spacing w:before="0"/>
                          <w:rPr>
                            <w:i/>
                            <w:sz w:val="18"/>
                            <w:szCs w:val="18"/>
                          </w:rPr>
                        </w:pPr>
                        <w:r w:rsidRPr="00F63BD4">
                          <w:rPr>
                            <w:i/>
                            <w:sz w:val="18"/>
                            <w:szCs w:val="18"/>
                          </w:rPr>
                          <w:t>to PCD-01</w:t>
                        </w:r>
                      </w:p>
                    </w:txbxContent>
                  </v:textbox>
                </v:shape>
                <v:rect id="Rectangle 303" o:spid="_x0000_s1120" style="position:absolute;left:4826;top:6775;width:2686;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shape id="Text Box 304" o:spid="_x0000_s1121" type="#_x0000_t202" style="position:absolute;left:4502;top:1600;width:5778;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eIPsEA&#10;AADbAAAADwAAAGRycy9kb3ducmV2LnhtbERPy2rCQBTdF/oPwy24KTrRgk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iD7BAAAA2wAAAA8AAAAAAAAAAAAAAAAAmAIAAGRycy9kb3du&#10;cmV2LnhtbFBLBQYAAAAABAAEAPUAAACGAwAAAAA=&#10;" stroked="f">
                  <v:textbox inset="0,0,0,0">
                    <w:txbxContent>
                      <w:p w14:paraId="38DB440A" w14:textId="77777777" w:rsidR="00747BB5" w:rsidRDefault="00747BB5" w:rsidP="00700E1E">
                        <w:pPr>
                          <w:pStyle w:val="BodyText"/>
                          <w:spacing w:before="0"/>
                          <w:rPr>
                            <w:sz w:val="22"/>
                            <w:szCs w:val="22"/>
                          </w:rPr>
                        </w:pPr>
                        <w:r w:rsidRPr="00A244D5">
                          <w:rPr>
                            <w:sz w:val="18"/>
                            <w:szCs w:val="18"/>
                          </w:rPr>
                          <w:t>Device Observation</w:t>
                        </w:r>
                      </w:p>
                      <w:p w14:paraId="4ECE036E" w14:textId="77777777" w:rsidR="00747BB5" w:rsidRPr="00A244D5" w:rsidRDefault="00747BB5" w:rsidP="00700E1E">
                        <w:pPr>
                          <w:pStyle w:val="BodyText"/>
                          <w:spacing w:before="0"/>
                          <w:rPr>
                            <w:sz w:val="18"/>
                            <w:szCs w:val="18"/>
                          </w:rPr>
                        </w:pPr>
                        <w:r w:rsidRPr="00A244D5">
                          <w:rPr>
                            <w:sz w:val="18"/>
                            <w:szCs w:val="18"/>
                          </w:rPr>
                          <w:t>Source</w:t>
                        </w:r>
                      </w:p>
                      <w:p w14:paraId="50667DF5" w14:textId="77777777" w:rsidR="00747BB5" w:rsidRDefault="00747BB5" w:rsidP="00700E1E"/>
                    </w:txbxContent>
                  </v:textbox>
                </v:shape>
                <v:rect id="Rectangle 305" o:spid="_x0000_s1122" style="position:absolute;left:4756;top:10420;width:2686;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shape id="Text Box 306" o:spid="_x0000_s1123" type="#_x0000_t202" style="position:absolute;left:5060;top:7359;width:2071;height: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TmbcYA&#10;AADcAAAADwAAAGRycy9kb3ducmV2LnhtbESPQW/CMAyF70j7D5En7YLWdD0g1JEiBpu0wzjAEGer&#10;8dqKxqmSQMu/nw+TdrP1nt/7vFpPrlc3CrHzbOAly0ER19523Bg4fX88L0HFhGyx90wG7hRhXT3M&#10;VlhaP/KBbsfUKAnhWKKBNqWh1DrWLTmMmR+IRfvxwWGSNTTaBhwl3PW6yPOFdtixNLQ40Lal+nK8&#10;OgOLXbiOB97Od6f3L9wPTXF+u5+NeXqcNq+gEk3p3/x3/WkFvxBaeUYm0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TmbcYAAADcAAAADwAAAAAAAAAAAAAAAACYAgAAZHJz&#10;L2Rvd25yZXYueG1sUEsFBgAAAAAEAAQA9QAAAIsDAAAAAA==&#10;" stroked="f">
                  <v:textbox inset="0,0,0,0">
                    <w:txbxContent>
                      <w:p w14:paraId="67830BCA" w14:textId="77777777" w:rsidR="00747BB5" w:rsidRPr="00077324" w:rsidRDefault="00747BB5" w:rsidP="00700E1E">
                        <w:pPr>
                          <w:pStyle w:val="BodyText"/>
                          <w:spacing w:before="0"/>
                          <w:rPr>
                            <w:sz w:val="22"/>
                            <w:szCs w:val="22"/>
                          </w:rPr>
                        </w:pPr>
                        <w:r>
                          <w:rPr>
                            <w:sz w:val="22"/>
                            <w:szCs w:val="22"/>
                          </w:rPr>
                          <w:t>BP</w:t>
                        </w:r>
                      </w:p>
                    </w:txbxContent>
                  </v:textbox>
                </v:shape>
                <v:shape id="Text Box 307" o:spid="_x0000_s1124" type="#_x0000_t202" style="position:absolute;left:4972;top:10864;width:2381;height: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9sIA&#10;AADcAAAADwAAAGRycy9kb3ducmV2LnhtbERPS4vCMBC+C/sfwizsRTS1B9FqlF11wcN68IHnoRnb&#10;YjMpSbT135sFwdt8fM+ZLztTizs5X1lWMBomIIhzqysuFJyOv4MJCB+QNdaWScGDPCwXH705Ztq2&#10;vKf7IRQihrDPUEEZQpNJ6fOSDPqhbYgjd7HOYIjQFVI7bGO4qWWaJGNpsOLYUGJDq5Ly6+FmFIzX&#10;7tbuedVfnzZ/uGuK9PzzOCv19dl9z0AE6sJb/HJvdZyfTuH/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6EP2wgAAANwAAAAPAAAAAAAAAAAAAAAAAJgCAABkcnMvZG93&#10;bnJldi54bWxQSwUGAAAAAAQABAD1AAAAhwMAAAAA&#10;" stroked="f">
                  <v:textbox inset="0,0,0,0">
                    <w:txbxContent>
                      <w:p w14:paraId="1FBA4490" w14:textId="77777777" w:rsidR="00747BB5" w:rsidRPr="00077324" w:rsidRDefault="00747BB5" w:rsidP="00700E1E">
                        <w:pPr>
                          <w:pStyle w:val="BodyText"/>
                          <w:spacing w:before="0"/>
                          <w:rPr>
                            <w:sz w:val="22"/>
                            <w:szCs w:val="22"/>
                          </w:rPr>
                        </w:pPr>
                        <w:r>
                          <w:rPr>
                            <w:sz w:val="22"/>
                            <w:szCs w:val="22"/>
                          </w:rPr>
                          <w:t>WS</w:t>
                        </w:r>
                      </w:p>
                    </w:txbxContent>
                  </v:textbox>
                </v:shape>
                <v:shape id="Text Box 308" o:spid="_x0000_s1125" type="#_x0000_t202" style="position:absolute;left:4781;top:14947;width:257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t8tsUA&#10;AADcAAAADwAAAGRycy9kb3ducmV2LnhtbESPQWvCQBCF7wX/wzJCL6VuakEkuorVFnrQg1Y8D9kx&#10;CWZnw+5q4r/vHARvM7w3730zX/auUTcKsfZs4GOUgSIuvK25NHD8+3mfgooJ2WLjmQzcKcJyMXiZ&#10;Y259x3u6HVKpJIRjjgaqlNpc61hU5DCOfEss2tkHh0nWUGobsJNw1+hxlk20w5qlocKW1hUVl8PV&#10;GZhswrXb8/ptc/ze4q4tx6ev+8mY12G/moFK1Ken+XH9awX/U/DlGZl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3y2xQAAANwAAAAPAAAAAAAAAAAAAAAAAJgCAABkcnMv&#10;ZG93bnJldi54bWxQSwUGAAAAAAQABAD1AAAAigMAAAAA&#10;" stroked="f">
                  <v:textbox inset="0,0,0,0">
                    <w:txbxContent>
                      <w:p w14:paraId="3A4B1BA3" w14:textId="77777777" w:rsidR="00747BB5" w:rsidRPr="00077324" w:rsidRDefault="00747BB5" w:rsidP="00700E1E">
                        <w:pPr>
                          <w:pStyle w:val="BodyText"/>
                          <w:spacing w:before="0"/>
                          <w:rPr>
                            <w:sz w:val="22"/>
                            <w:szCs w:val="22"/>
                          </w:rPr>
                        </w:pPr>
                        <w:r>
                          <w:rPr>
                            <w:sz w:val="22"/>
                            <w:szCs w:val="22"/>
                          </w:rPr>
                          <w:t>MM</w:t>
                        </w:r>
                      </w:p>
                    </w:txbxContent>
                  </v:textbox>
                </v:shape>
                <v:shape id="Text Box 309" o:spid="_x0000_s1126" type="#_x0000_t202" style="position:absolute;left:21831;top:1625;width:6166;height:4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fZLcIA&#10;AADcAAAADwAAAGRycy9kb3ducmV2LnhtbERPS4vCMBC+L/gfwgh7WTTVBZFqlPWx4EEPVfE8NGNb&#10;tpmUJNr6782C4G0+vufMl52pxZ2crywrGA0TEMS51RUXCs6n38EUhA/IGmvLpOBBHpaL3sccU21b&#10;zuh+DIWIIexTVFCG0KRS+rwkg35oG+LIXa0zGCJ0hdQO2xhuajlOkok0WHFsKLGhdUn53/FmFEw2&#10;7tZmvP7anLd7PDTF+LJ6XJT67Hc/MxCBuvAWv9w7Hed/j+D/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9ktwgAAANwAAAAPAAAAAAAAAAAAAAAAAJgCAABkcnMvZG93&#10;bnJldi54bWxQSwUGAAAAAAQABAD1AAAAhwMAAAAA&#10;" stroked="f">
                  <v:textbox inset="0,0,0,0">
                    <w:txbxContent>
                      <w:p w14:paraId="5BA0B90D" w14:textId="77777777" w:rsidR="00747BB5" w:rsidRPr="00A244D5" w:rsidRDefault="0093216B" w:rsidP="00700E1E">
                        <w:pPr>
                          <w:pStyle w:val="BodyText"/>
                          <w:spacing w:before="0"/>
                          <w:rPr>
                            <w:sz w:val="18"/>
                            <w:szCs w:val="18"/>
                          </w:rPr>
                        </w:pPr>
                        <w:ins w:id="567" w:author="Brian" w:date="2015-03-11T11:50:00Z">
                          <w:r>
                            <w:rPr>
                              <w:sz w:val="18"/>
                              <w:szCs w:val="18"/>
                            </w:rPr>
                            <w:t>Device Observation Reporter</w:t>
                          </w:r>
                        </w:ins>
                      </w:p>
                    </w:txbxContent>
                  </v:textbox>
                </v:shape>
                <v:line id="Line 310" o:spid="_x0000_s1127" style="position:absolute;visibility:visible;mso-wrap-style:square" from="7575,11728" to="14986,11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mmfcMAAADcAAAADwAAAGRycy9kb3ducmV2LnhtbERP32vCMBB+H/g/hBN8GTPVsjmqaZHB&#10;0MGQTef72ZxtsbmUJGr975eBsLf7+H7eouhNKy7kfGNZwWScgCAurW64UvCze396BeEDssbWMim4&#10;kYciHzwsMNP2yt902YZKxBD2GSqoQ+gyKX1Zk0E/th1x5I7WGQwRukpqh9cYblo5TZIXabDh2FBj&#10;R281laft2SiYfTaH2WbjHiXtPp7XX/tVekxTpUbDfjkHEagP/+K7e63j/HQKf8/EC2T+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65pn3DAAAA3AAAAA8AAAAAAAAAAAAA&#10;AAAAoQIAAGRycy9kb3ducmV2LnhtbFBLBQYAAAAABAAEAPkAAACRAwAAAAA=&#10;" strokeweight=".5pt">
                  <v:stroke endarrow="block"/>
                </v:line>
                <v:line id="Line 311" o:spid="_x0000_s1128" style="position:absolute;visibility:visible;mso-wrap-style:square" from="7639,15843" to="14986,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UD5sMAAADcAAAADwAAAGRycy9kb3ducmV2LnhtbERPTWsCMRC9F/ofwhS8SM3WYJXVKKUg&#10;Wihitd7Hzbi7dDNZkqjrv28KQm/zeJ8zW3S2ERfyoXas4WWQgSAunKm51PC9Xz5PQISIbLBxTBpu&#10;FGAxf3yYYW7clb/osoulSCEcctRQxdjmUoaiIoth4FrixJ2ctxgT9KU0Hq8p3DZymGWv0mLNqaHC&#10;lt4rKn52Z6th/Fkfx5uN70vaf4zW28NKnZTSuvfUvU1BROriv/juXps0Xyn4eyZd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1A+bDAAAA3AAAAA8AAAAAAAAAAAAA&#10;AAAAoQIAAGRycy9kb3ducmV2LnhtbFBLBQYAAAAABAAEAPkAAACRAwAAAAA=&#10;" strokeweight=".5pt">
                  <v:stroke endarrow="block"/>
                </v:line>
                <v:rect id="Rectangle 313" o:spid="_x0000_s1129" style="position:absolute;left:14986;top:8007;width:3162;height:13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zLMMA&#10;AADcAAAADwAAAGRycy9kb3ducmV2LnhtbERPS2vCQBC+C/0PyxR6001VxE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zLMMAAADcAAAADwAAAAAAAAAAAAAAAACYAgAAZHJzL2Rv&#10;d25yZXYueG1sUEsFBgAAAAAEAAQA9QAAAIgDAAAAAA==&#10;"/>
                <v:rect id="Rectangle 314" o:spid="_x0000_s1130" style="position:absolute;left:21831;top:8007;width:3676;height:18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Wt8MA&#10;AADcAAAADwAAAGRycy9kb3ducmV2LnhtbERPS2vCQBC+C/0PyxR6000VxU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QWt8MAAADcAAAADwAAAAAAAAAAAAAAAACYAgAAZHJzL2Rv&#10;d25yZXYueG1sUEsFBgAAAAAEAAQA9QAAAIgDAAAAAA==&#10;"/>
                <v:rect id="Rectangle 316" o:spid="_x0000_s1131" style="position:absolute;left:33718;top:23488;width:3816;height:7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IwMMA&#10;AADcAAAADwAAAGRycy9kb3ducmV2LnhtbERPS2vCQBC+F/oflil4azZGEJu6BmlR6jGPi7cxO03S&#10;ZmdDdtXUX98tCL3Nx/ecdTaZXlxodJ1lBfMoBkFcW91xo6Aqd88rEM4ja+wtk4IfcpBtHh/WmGp7&#10;5ZwuhW9ECGGXooLW+yGV0tUtGXSRHYgD92lHgz7AsZF6xGsIN71M4ngpDXYcGloc6K2l+rs4GwWn&#10;Lqnwlpf72LzsFv4wlV/n47tSs6dp+wrC0+T/xXf3hw7zF0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aIwMMAAADcAAAADwAAAAAAAAAAAAAAAACYAgAAZHJzL2Rv&#10;d25yZXYueG1sUEsFBgAAAAAEAAQA9QAAAIgDAAAAAA==&#10;"/>
                <v:rect id="Rectangle 317" o:spid="_x0000_s1132" style="position:absolute;left:41389;top:23482;width:3645;height:18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tW8MA&#10;AADcAAAADwAAAGRycy9kb3ducmV2LnhtbERPS2vCQBC+C/0PyxR6000V1EZXKS0petTk0tuYnSZp&#10;s7Mhu3m0v74rCN7m43vOdj+aWvTUusqygudZBII4t7riQkGWJtM1COeRNdaWScEvOdjvHiZbjLUd&#10;+ET92RcihLCLUUHpfRNL6fKSDLqZbYgD92Vbgz7AtpC6xSGEm1rOo2gpDVYcGkps6K2k/OfcGQWX&#10;ap7h3yn9iMxLsvDHMf3uPt+VenocXzcgPI3+Lr65DzrMX6z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otW8MAAADcAAAADwAAAAAAAAAAAAAAAACYAgAAZHJzL2Rv&#10;d25yZXYueG1sUEsFBgAAAAAEAAQA9QAAAIgDAAAAAA==&#10;"/>
                <v:shape id="Text Box 318" o:spid="_x0000_s1133" type="#_x0000_t202" style="position:absolute;left:32448;top:1739;width:6274;height:4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1wsMUA&#10;AADcAAAADwAAAGRycy9kb3ducmV2LnhtbESPQWvCQBCF7wX/wzJCL6VuakEkuorVFnrQg1Y8D9kx&#10;CWZnw+5q4r/vHARvM7w3730zX/auUTcKsfZs4GOUgSIuvK25NHD8+3mfgooJ2WLjmQzcKcJyMXiZ&#10;Y259x3u6HVKpJIRjjgaqlNpc61hU5DCOfEss2tkHh0nWUGobsJNw1+hxlk20w5qlocKW1hUVl8PV&#10;GZhswrXb8/ptc/ze4q4tx6ev+8mY12G/moFK1Ken+XH9awX/U2jlGZl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fXCwxQAAANwAAAAPAAAAAAAAAAAAAAAAAJgCAABkcnMv&#10;ZG93bnJldi54bWxQSwUGAAAAAAQABAD1AAAAigMAAAAA&#10;" stroked="f">
                  <v:textbox inset="0,0,0,0">
                    <w:txbxContent>
                      <w:p w14:paraId="45932053" w14:textId="77777777" w:rsidR="0093216B" w:rsidRDefault="0093216B" w:rsidP="00700E1E">
                        <w:pPr>
                          <w:pStyle w:val="BodyText"/>
                          <w:spacing w:before="0"/>
                          <w:rPr>
                            <w:ins w:id="568" w:author="Brian" w:date="2015-03-11T11:51:00Z"/>
                            <w:sz w:val="18"/>
                            <w:szCs w:val="18"/>
                          </w:rPr>
                        </w:pPr>
                        <w:ins w:id="569" w:author="Brian" w:date="2015-03-11T11:51:00Z">
                          <w:r>
                            <w:rPr>
                              <w:sz w:val="18"/>
                              <w:szCs w:val="18"/>
                            </w:rPr>
                            <w:t>Device Observation</w:t>
                          </w:r>
                        </w:ins>
                      </w:p>
                      <w:p w14:paraId="384BF1A3" w14:textId="77777777" w:rsidR="00747BB5" w:rsidRPr="00A244D5" w:rsidRDefault="00747BB5" w:rsidP="00700E1E">
                        <w:pPr>
                          <w:pStyle w:val="BodyText"/>
                          <w:spacing w:before="0"/>
                          <w:rPr>
                            <w:sz w:val="18"/>
                            <w:szCs w:val="18"/>
                          </w:rPr>
                        </w:pPr>
                        <w:r w:rsidRPr="00A244D5">
                          <w:rPr>
                            <w:sz w:val="18"/>
                            <w:szCs w:val="18"/>
                          </w:rPr>
                          <w:t>Consumer</w:t>
                        </w:r>
                      </w:p>
                    </w:txbxContent>
                  </v:textbox>
                </v:shape>
                <v:shape id="Text Box 319" o:spid="_x0000_s1134" type="#_x0000_t202" style="position:absolute;left:40760;top:1676;width:4274;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HVK8MA&#10;AADcAAAADwAAAGRycy9kb3ducmV2LnhtbERPS2vCQBC+F/wPywi9FN00BanRVaxpoYd60IrnITsm&#10;wexs2F3z+PfdQqG3+fies94OphEdOV9bVvA8T0AQF1bXXCo4f3/MXkH4gKyxsUwKRvKw3Uwe1php&#10;2/ORulMoRQxhn6GCKoQ2k9IXFRn0c9sSR+5qncEQoSuldtjHcNPINEkW0mDNsaHClvYVFbfT3ShY&#10;5O7eH3n/lJ/fv/DQlunlbbwo9TgddisQgYbwL/5zf+o4/2UJ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HVK8MAAADcAAAADwAAAAAAAAAAAAAAAACYAgAAZHJzL2Rv&#10;d25yZXYueG1sUEsFBgAAAAAEAAQA9QAAAIgDAAAAAA==&#10;" stroked="f">
                  <v:textbox inset="0,0,0,0">
                    <w:txbxContent>
                      <w:p w14:paraId="0FBFFC28" w14:textId="77777777" w:rsidR="00747BB5" w:rsidRDefault="00747BB5" w:rsidP="00700E1E">
                        <w:pPr>
                          <w:pStyle w:val="BodyText"/>
                          <w:spacing w:before="0"/>
                          <w:rPr>
                            <w:sz w:val="18"/>
                            <w:szCs w:val="18"/>
                          </w:rPr>
                        </w:pPr>
                        <w:r>
                          <w:rPr>
                            <w:sz w:val="18"/>
                            <w:szCs w:val="18"/>
                          </w:rPr>
                          <w:t>Content</w:t>
                        </w:r>
                      </w:p>
                      <w:p w14:paraId="5339323E" w14:textId="77777777" w:rsidR="00747BB5" w:rsidRPr="00A244D5" w:rsidRDefault="00747BB5" w:rsidP="00700E1E">
                        <w:pPr>
                          <w:pStyle w:val="BodyText"/>
                          <w:spacing w:before="0"/>
                          <w:rPr>
                            <w:sz w:val="18"/>
                            <w:szCs w:val="18"/>
                          </w:rPr>
                        </w:pPr>
                        <w:r>
                          <w:rPr>
                            <w:sz w:val="18"/>
                            <w:szCs w:val="18"/>
                          </w:rPr>
                          <w:t>Creator</w:t>
                        </w:r>
                      </w:p>
                    </w:txbxContent>
                  </v:textbox>
                </v:shape>
                <v:line id="Line 320" o:spid="_x0000_s1135" style="position:absolute;visibility:visible;mso-wrap-style:square" from="25507,24447" to="33718,24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Hu7McAAADcAAAADwAAAGRycy9kb3ducmV2LnhtbESPT0vDQBDF74LfYRnBi7QbjbYldltK&#10;QVpBiv13H7PTJJidDbtrm3575yB4m+G9ee8303nvWnWmEBvPBh6HGSji0tuGKwOH/dtgAiomZIut&#10;ZzJwpQjz2e3NFAvrL7yl8y5VSkI4FmigTqkrtI5lTQ7j0HfEop18cJhkDZW2AS8S7lr9lGUj7bBh&#10;aaixo2VN5ffuxxkYfzRf480mPGjav7+sP4+r/JTnxtzf9YtXUIn69G/+u15bwX8WfHlGJt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Ie7sxwAAANwAAAAPAAAAAAAA&#10;AAAAAAAAAKECAABkcnMvZG93bnJldi54bWxQSwUGAAAAAAQABAD5AAAAlQMAAAAA&#10;" strokeweight=".5pt">
                  <v:stroke endarrow="block"/>
                </v:line>
                <v:shape id="Text Box 321" o:spid="_x0000_s1136" type="#_x0000_t202" style="position:absolute;left:27705;top:19888;width:7416;height:3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qUMIA&#10;AADcAAAADwAAAGRycy9kb3ducmV2LnhtbERPS4vCMBC+L/gfwgh7WTRVFpFqlPWx4EEPVfE8NGNb&#10;tpmUJNr6782C4G0+vufMl52pxZ2crywrGA0TEMS51RUXCs6n38EUhA/IGmvLpOBBHpaL3sccU21b&#10;zuh+DIWIIexTVFCG0KRS+rwkg35oG+LIXa0zGCJ0hdQO2xhuajlOkok0WHFsKLGhdUn53/FmFEw2&#10;7tZmvP7anLd7PDTF+LJ6XJT67Hc/MxCBuvAWv9w7Hed/j+D/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QapQwgAAANwAAAAPAAAAAAAAAAAAAAAAAJgCAABkcnMvZG93&#10;bnJldi54bWxQSwUGAAAAAAQABAD1AAAAhwMAAAAA&#10;" stroked="f">
                  <v:textbox inset="0,0,0,0">
                    <w:txbxContent>
                      <w:p w14:paraId="1CDCC59D" w14:textId="77777777" w:rsidR="00747BB5" w:rsidRPr="00A244D5" w:rsidRDefault="00747BB5" w:rsidP="00700E1E">
                        <w:pPr>
                          <w:pStyle w:val="BodyText"/>
                          <w:spacing w:before="0"/>
                          <w:rPr>
                            <w:sz w:val="18"/>
                            <w:szCs w:val="18"/>
                          </w:rPr>
                        </w:pPr>
                        <w:r>
                          <w:rPr>
                            <w:sz w:val="18"/>
                            <w:szCs w:val="18"/>
                          </w:rPr>
                          <w:t>PCD-01 sent to remote server</w:t>
                        </w:r>
                      </w:p>
                    </w:txbxContent>
                  </v:textbox>
                </v:shape>
                <v:shape id="Text Box 326" o:spid="_x0000_s1137" type="#_x0000_t202" style="position:absolute;left:35471;top:31794;width:5080;height:5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M0J8IA&#10;AADcAAAADwAAAGRycy9kb3ducmV2LnhtbERPS4vCMBC+C/sfwizsRTS1iEg1yq664GE9+MDz0Ixt&#10;sZmUJNr6742w4G0+vufMl52pxZ2crywrGA0TEMS51RUXCk7H38EUhA/IGmvLpOBBHpaLj94cM21b&#10;3tP9EAoRQ9hnqKAMocmk9HlJBv3QNsSRu1hnMEToCqkdtjHc1DJNkok0WHFsKLGhVUn59XAzCiZr&#10;d2v3vOqvT5s/3DVFev55nJX6+uy+ZyACdeEt/ndvdZw/TuH1TLx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kzQnwgAAANwAAAAPAAAAAAAAAAAAAAAAAJgCAABkcnMvZG93&#10;bnJldi54bWxQSwUGAAAAAAQABAD1AAAAhwMAAAAA&#10;" stroked="f">
                  <v:textbox inset="0,0,0,0">
                    <w:txbxContent>
                      <w:p w14:paraId="7A9EA765" w14:textId="77777777" w:rsidR="00747BB5" w:rsidRDefault="00747BB5" w:rsidP="00700E1E">
                        <w:pPr>
                          <w:pStyle w:val="BodyText"/>
                          <w:spacing w:before="0"/>
                          <w:rPr>
                            <w:i/>
                            <w:sz w:val="18"/>
                            <w:szCs w:val="18"/>
                          </w:rPr>
                        </w:pPr>
                        <w:r w:rsidRPr="00F63BD4">
                          <w:rPr>
                            <w:i/>
                            <w:sz w:val="18"/>
                            <w:szCs w:val="18"/>
                          </w:rPr>
                          <w:t>I</w:t>
                        </w:r>
                        <w:r>
                          <w:rPr>
                            <w:i/>
                            <w:sz w:val="18"/>
                            <w:szCs w:val="18"/>
                          </w:rPr>
                          <w:t xml:space="preserve">nternal: </w:t>
                        </w:r>
                        <w:r w:rsidRPr="00F63BD4">
                          <w:rPr>
                            <w:i/>
                            <w:sz w:val="18"/>
                            <w:szCs w:val="18"/>
                          </w:rPr>
                          <w:t>PCD-01</w:t>
                        </w:r>
                        <w:r>
                          <w:rPr>
                            <w:i/>
                            <w:sz w:val="18"/>
                            <w:szCs w:val="18"/>
                          </w:rPr>
                          <w:t xml:space="preserve"> to PHMR</w:t>
                        </w:r>
                      </w:p>
                      <w:p w14:paraId="3388CC8C" w14:textId="77777777" w:rsidR="00747BB5" w:rsidRPr="00F63BD4" w:rsidRDefault="00747BB5" w:rsidP="00700E1E">
                        <w:pPr>
                          <w:pStyle w:val="BodyText"/>
                          <w:spacing w:before="0"/>
                          <w:rPr>
                            <w:i/>
                            <w:sz w:val="18"/>
                            <w:szCs w:val="18"/>
                          </w:rPr>
                        </w:pPr>
                        <w:r>
                          <w:rPr>
                            <w:i/>
                            <w:sz w:val="18"/>
                            <w:szCs w:val="18"/>
                          </w:rPr>
                          <w:t>module</w:t>
                        </w:r>
                      </w:p>
                    </w:txbxContent>
                  </v:textbox>
                </v:shape>
                <v:shape id="AutoShape 327" o:spid="_x0000_s1138" type="#_x0000_t32" style="position:absolute;left:55562;top:6324;width:127;height:43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BnWMQAAADcAAAADwAAAGRycy9kb3ducmV2LnhtbERP22rCQBB9L/QflhH6phsvSEndBClN&#10;UaTSaqGvQ3ZMgtnZkN0m0a93C0Lf5nCus0oHU4uOWldZVjCdRCCIc6srLhR8H7PxMwjnkTXWlknB&#10;hRykyePDCmNte/6i7uALEULYxaig9L6JpXR5SQbdxDbEgTvZ1qAPsC2kbrEP4aaWsyhaSoMVh4YS&#10;G3otKT8ffo2CbJt9dvP+3b4dP5a7n9213s+6qVJPo2H9AsLT4P/Fd/dGh/mLOfw9Ey6Qy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sGdYxAAAANwAAAAPAAAAAAAAAAAA&#10;AAAAAKECAABkcnMvZG93bnJldi54bWxQSwUGAAAAAAQABAD5AAAAkgMAAAAA&#10;" strokeweight=".5pt">
                  <v:stroke dashstyle="dash"/>
                </v:shape>
                <v:shape id="Text Box 328" o:spid="_x0000_s1139" type="#_x0000_t202" style="position:absolute;left:53022;top:2139;width:5398;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YJyMIA&#10;AADcAAAADwAAAGRycy9kb3ducmV2LnhtbERPS4vCMBC+C/sfwix4kTVdEZGuUVwf4EEPdcXz0My2&#10;xWZSkmjrvzeC4G0+vufMFp2pxY2crywr+B4mIIhzqysuFJz+tl9TED4ga6wtk4I7eVjMP3ozTLVt&#10;OaPbMRQihrBPUUEZQpNK6fOSDPqhbYgj92+dwRChK6R22MZwU8tRkkykwYpjQ4kNrUrKL8erUTBZ&#10;u2ub8WqwPm32eGiK0fn3flaq/9ktf0AE6sJb/HLvdJw/HsPzmXi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NgnIwgAAANwAAAAPAAAAAAAAAAAAAAAAAJgCAABkcnMvZG93&#10;bnJldi54bWxQSwUGAAAAAAQABAD1AAAAhwMAAAAA&#10;" stroked="f">
                  <v:textbox inset="0,0,0,0">
                    <w:txbxContent>
                      <w:p w14:paraId="222AB484" w14:textId="77777777" w:rsidR="00747BB5" w:rsidRDefault="00747BB5" w:rsidP="00700E1E">
                        <w:pPr>
                          <w:pStyle w:val="BodyText"/>
                          <w:spacing w:before="0"/>
                          <w:rPr>
                            <w:sz w:val="18"/>
                            <w:szCs w:val="18"/>
                          </w:rPr>
                        </w:pPr>
                        <w:r>
                          <w:rPr>
                            <w:sz w:val="18"/>
                            <w:szCs w:val="18"/>
                          </w:rPr>
                          <w:t>Content</w:t>
                        </w:r>
                      </w:p>
                      <w:p w14:paraId="5B5BEF50" w14:textId="77777777" w:rsidR="00747BB5" w:rsidRPr="00A244D5" w:rsidRDefault="00747BB5" w:rsidP="00700E1E">
                        <w:pPr>
                          <w:pStyle w:val="BodyText"/>
                          <w:spacing w:before="0"/>
                          <w:rPr>
                            <w:sz w:val="18"/>
                            <w:szCs w:val="18"/>
                          </w:rPr>
                        </w:pPr>
                        <w:r>
                          <w:rPr>
                            <w:sz w:val="18"/>
                            <w:szCs w:val="18"/>
                          </w:rPr>
                          <w:t>Consumer</w:t>
                        </w:r>
                      </w:p>
                    </w:txbxContent>
                  </v:textbox>
                </v:shape>
                <v:shape id="Text Box 329" o:spid="_x0000_s1140" type="#_x0000_t202" style="position:absolute;left:45034;top:43643;width:6185;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qsU8MA&#10;AADcAAAADwAAAGRycy9kb3ducmV2LnhtbERPS2vCQBC+F/wPywi9FN00tCLRVaxpoYf2oBXPQ3ZM&#10;gtnZsLvm8e+7hYK3+fies94OphEdOV9bVvA8T0AQF1bXXCo4/XzMliB8QNbYWCYFI3nYbiYPa8y0&#10;7flA3TGUIoawz1BBFUKbSemLigz6uW2JI3exzmCI0JVSO+xjuGlkmiQLabDm2FBhS/uKiuvxZhQs&#10;cnfrD7x/yk/vX/jdlun5bTwr9TgddisQgYZwF/+7P3Wc//IK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3qsU8MAAADcAAAADwAAAAAAAAAAAAAAAACYAgAAZHJzL2Rv&#10;d25yZXYueG1sUEsFBgAAAAAEAAQA9QAAAIgDAAAAAA==&#10;" stroked="f">
                  <v:textbox inset="0,0,0,0">
                    <w:txbxContent>
                      <w:p w14:paraId="104CE111" w14:textId="77777777" w:rsidR="00747BB5" w:rsidRPr="00A244D5" w:rsidRDefault="00747BB5" w:rsidP="00700E1E">
                        <w:pPr>
                          <w:pStyle w:val="BodyText"/>
                          <w:spacing w:before="0"/>
                          <w:rPr>
                            <w:sz w:val="18"/>
                            <w:szCs w:val="18"/>
                          </w:rPr>
                        </w:pPr>
                        <w:r>
                          <w:rPr>
                            <w:sz w:val="18"/>
                            <w:szCs w:val="18"/>
                          </w:rPr>
                          <w:t>PHMR module sent to consumer</w:t>
                        </w:r>
                      </w:p>
                    </w:txbxContent>
                  </v:textbox>
                </v:shape>
                <v:rect id="Rectangle 330" o:spid="_x0000_s1141" style="position:absolute;left:53968;top:40519;width:3785;height:81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suOsIA&#10;AADcAAAADwAAAGRycy9kb3ducmV2LnhtbERPTWvCQBC9C/0PyxR6aza1EkrMKiotFHoyCrlOs2MS&#10;m50Nu1tN/fWuUPA2j/c5xXI0vTiR851lBS9JCoK4trrjRsF+9/H8BsIHZI29ZVLwRx6Wi4dJgbm2&#10;Z97SqQyNiCHsc1TQhjDkUvq6JYM+sQNx5A7WGQwRukZqh+cYbno5TdNMGuw4NrQ40Kal+qf8NQrs&#10;cf1edatqM3w5+WouFxm+64NST4/jag4i0Bju4n/3p47zZxncnokXy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Sy46wgAAANwAAAAPAAAAAAAAAAAAAAAAAJgCAABkcnMvZG93&#10;bnJldi54bWxQSwUGAAAAAAQABAD1AAAAhwMAAAAA&#10;" strokeweight=".5pt"/>
                <v:line id="Line 331" o:spid="_x0000_s1142" style="position:absolute;visibility:visible;mso-wrap-style:square" from="45034,41376" to="53968,41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h2mMMAAADcAAAADwAAAGRycy9kb3ducmV2LnhtbERP22rCQBB9F/oPywh9Ed20aY1EVymF&#10;ogURr+9jdkxCs7Nhd9X077uFQt/mcK4zW3SmETdyvras4GmUgCAurK65VHA8fAwnIHxA1thYJgXf&#10;5GExf+jNMNf2zju67UMpYgj7HBVUIbS5lL6oyKAf2ZY4chfrDIYIXSm1w3sMN418TpKxNFhzbKiw&#10;pfeKiq/91SjI1vU522zcQNLh83W1PS3TS5oq9djv3qYgAnXhX/znXuk4/yWD32fiB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IdpjDAAAA3AAAAA8AAAAAAAAAAAAA&#10;AAAAoQIAAGRycy9kb3ducmV2LnhtbFBLBQYAAAAABAAEAPkAAACRAwAAAAA=&#10;" strokeweight=".5pt">
                  <v:stroke endarrow="block"/>
                </v:lin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332" o:spid="_x0000_s1143" type="#_x0000_t63" style="position:absolute;left:48679;top:29406;width:9074;height:7608;rotation:-1120723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eGIcMA&#10;AADcAAAADwAAAGRycy9kb3ducmV2LnhtbESPQWsCMRCF70L/Q5hCb5qtSCmrUUphoUe1UjwOm3Gz&#10;uJksSVxXf33nIHib4b1575vVZvSdGiimNrCB91kBirgOtuXGwOG3mn6CShnZYheYDNwowWb9Mllh&#10;acOVdzTsc6MkhFOJBlzOfal1qh15TLPQE4t2CtFjljU22ka8Srjv9LwoPrTHlqXBYU/fjurz/uIN&#10;xHaeY9hejseds/dDZc9D9VcY8/Y6fi1BZRrz0/y4/rGCvxBaeUYm0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eGIcMAAADcAAAADwAAAAAAAAAAAAAAAACYAgAAZHJzL2Rv&#10;d25yZXYueG1sUEsFBgAAAAAEAAQA9QAAAIgDAAAAAA==&#10;" adj="2077,-10328" strokeweight=".5pt">
                  <v:textbox inset="0,0,0,0">
                    <w:txbxContent>
                      <w:p w14:paraId="1F30339A" w14:textId="77777777" w:rsidR="00747BB5" w:rsidRDefault="00747BB5" w:rsidP="00700E1E">
                        <w:r w:rsidRPr="000B5EB7">
                          <w:rPr>
                            <w:sz w:val="18"/>
                            <w:szCs w:val="18"/>
                          </w:rPr>
                          <w:t xml:space="preserve">Health </w:t>
                        </w:r>
                        <w:r>
                          <w:rPr>
                            <w:sz w:val="18"/>
                            <w:szCs w:val="18"/>
                          </w:rPr>
                          <w:t>c</w:t>
                        </w:r>
                        <w:r w:rsidRPr="000B5EB7">
                          <w:rPr>
                            <w:sz w:val="18"/>
                            <w:szCs w:val="18"/>
                          </w:rPr>
                          <w:t>are provide</w:t>
                        </w:r>
                        <w:r>
                          <w:rPr>
                            <w:sz w:val="18"/>
                            <w:szCs w:val="18"/>
                          </w:rPr>
                          <w:t>r reads results</w:t>
                        </w:r>
                      </w:p>
                    </w:txbxContent>
                  </v:textbox>
                </v:shape>
                <v:shape id="AutoShape 333" o:spid="_x0000_s1144" type="#_x0000_t63" style="position:absolute;top:20307;width:9417;height:7201;rotation:-1157083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ltCsEA&#10;AADcAAAADwAAAGRycy9kb3ducmV2LnhtbESP0YrCMBBF3wX/IYywb5oqrmg1iogu+7Za/YChGdti&#10;MylNbLp/vxGEfZvh3nPnzmbXm1p01LrKsoLpJAFBnFtdcaHgdj2NlyCcR9ZYWyYFv+Rgtx0ONphq&#10;G/hCXeYLEUPYpaig9L5JpXR5SQbdxDbEUbvb1qCPa1tI3WKI4aaWsyRZSIMVxwslNnQoKX9kTxNr&#10;YOK+Lj+n29F+Zih9F7IQzkp9jPr9GoSn3v+b3/S3jtx8Ba9n4gR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bQrBAAAA3AAAAA8AAAAAAAAAAAAAAAAAmAIAAGRycy9kb3du&#10;cmV2LnhtbFBLBQYAAAAABAAEAPUAAACGAwAAAAA=&#10;" adj="10451,30112" strokeweight=".5pt">
                  <v:textbox inset="0,0,0,0">
                    <w:txbxContent>
                      <w:p w14:paraId="69F6AAEF" w14:textId="77777777" w:rsidR="00747BB5" w:rsidRDefault="00747BB5" w:rsidP="00700E1E">
                        <w:r>
                          <w:rPr>
                            <w:sz w:val="18"/>
                            <w:szCs w:val="18"/>
                          </w:rPr>
                          <w:t>Patient takes measurements and meds</w:t>
                        </w:r>
                      </w:p>
                    </w:txbxContent>
                  </v:textbox>
                </v:shape>
                <v:line id="Line 335" o:spid="_x0000_s1145" style="position:absolute;visibility:visible;mso-wrap-style:square" from="18148,21259" to="21831,21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h4McYAAADcAAAADwAAAGRycy9kb3ducmV2LnhtbESPQWvCQBCF74X+h2UKvZS6scEq0VVE&#10;KFUo0mq9j9kxCWZnw+5W03/vHAq9zfDevPfNbNG7Vl0oxMazgeEgA0VcettwZeB7//Y8ARUTssXW&#10;Mxn4pQiL+f3dDAvrr/xFl12qlIRwLNBAnVJXaB3LmhzGge+IRTv54DDJGiptA14l3LX6JctetcOG&#10;paHGjlY1lefdjzMw/miO4+02PGnab0brz8N7fspzYx4f+uUUVKI+/Zv/rtdW8EeCL8/IBHp+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z4eDHGAAAA3AAAAA8AAAAAAAAA&#10;AAAAAAAAoQIAAGRycy9kb3ducmV2LnhtbFBLBQYAAAAABAAEAPkAAACUAwAAAAA=&#10;" strokeweight=".5pt">
                  <v:stroke endarrow="block"/>
                </v:line>
                <v:line id="Line 336" o:spid="_x0000_s1146" style="position:absolute;visibility:visible;mso-wrap-style:square" from="37706,30010" to="41389,30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TdqsMAAADcAAAADwAAAGRycy9kb3ducmV2LnhtbERP22oCMRB9F/oPYQp9kZq1i7VszUop&#10;FBVErLbv083shW4mSxJ1/XsjCL7N4VxnNu9NK47kfGNZwXiUgCAurG64UvCz/3p+A+EDssbWMik4&#10;k4d5/jCYYabtib/puAuViCHsM1RQh9BlUvqiJoN+ZDviyJXWGQwRukpqh6cYblr5kiSv0mDDsaHG&#10;jj5rKv53B6Ngum7+ppuNG0rarybL7e8iLdNUqafH/uMdRKA+3MU391LH+ZMxXJ+JF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03arDAAAA3AAAAA8AAAAAAAAAAAAA&#10;AAAAoQIAAGRycy9kb3ducmV2LnhtbFBLBQYAAAAABAAEAPkAAACRAwAAAAA=&#10;" strokeweight=".5pt">
                  <v:stroke endarrow="block"/>
                </v:line>
                <w10:anchorlock/>
              </v:group>
            </w:pict>
          </mc:Fallback>
        </mc:AlternateContent>
      </w:r>
    </w:p>
    <w:p w14:paraId="558BB4A4" w14:textId="77777777" w:rsidR="00747BB5" w:rsidRDefault="00747BB5" w:rsidP="00747BB5">
      <w:pPr>
        <w:pStyle w:val="FigureTitle"/>
      </w:pPr>
    </w:p>
    <w:p w14:paraId="6B9DD9CF" w14:textId="77777777" w:rsidR="00747BB5" w:rsidRPr="003651D9" w:rsidRDefault="00747BB5" w:rsidP="00747BB5">
      <w:pPr>
        <w:pStyle w:val="FigureTitle"/>
      </w:pPr>
      <w:r w:rsidRPr="003651D9">
        <w:t xml:space="preserve">Figure X.4.2.2-1: Basic Process Flow in </w:t>
      </w:r>
      <w:del w:id="565" w:author="Keith W. Boone" w:date="2015-03-04T12:03:00Z">
        <w:r w:rsidRPr="003651D9" w:rsidDel="002C1312">
          <w:delText xml:space="preserve">&lt;Profile Acronym&gt; </w:delText>
        </w:r>
      </w:del>
      <w:ins w:id="566" w:author="Keith W. Boone" w:date="2015-03-04T12:03:00Z">
        <w:r w:rsidR="002C1312">
          <w:t xml:space="preserve">RPM </w:t>
        </w:r>
      </w:ins>
      <w:r w:rsidRPr="003651D9">
        <w:t>Profile</w:t>
      </w:r>
    </w:p>
    <w:p w14:paraId="21B9B910" w14:textId="77777777" w:rsidR="00747BB5" w:rsidRPr="003651D9" w:rsidRDefault="00747BB5" w:rsidP="00597DB2">
      <w:pPr>
        <w:pStyle w:val="AuthorInstructions"/>
      </w:pPr>
    </w:p>
    <w:p w14:paraId="6CFD4CCA" w14:textId="77777777" w:rsidR="003A09FE" w:rsidRPr="003651D9" w:rsidDel="002C1312" w:rsidRDefault="003A09FE" w:rsidP="003A09FE">
      <w:pPr>
        <w:pStyle w:val="BodyText"/>
        <w:rPr>
          <w:del w:id="567" w:author="Keith W. Boone" w:date="2015-03-04T12:01:00Z"/>
        </w:rPr>
      </w:pPr>
    </w:p>
    <w:p w14:paraId="4C77C124" w14:textId="77777777" w:rsidR="00077324" w:rsidRPr="003651D9" w:rsidDel="002C1312" w:rsidRDefault="009E34B7" w:rsidP="008E2B5E">
      <w:pPr>
        <w:pStyle w:val="FigureTitle"/>
        <w:rPr>
          <w:del w:id="568" w:author="Keith W. Boone" w:date="2015-03-04T12:02:00Z"/>
        </w:rPr>
      </w:pPr>
      <w:del w:id="569" w:author="Keith W. Boone" w:date="2015-03-04T12:01:00Z">
        <w:r w:rsidRPr="003651D9" w:rsidDel="002C1312">
          <w:delText xml:space="preserve"> </w:delText>
        </w:r>
      </w:del>
    </w:p>
    <w:p w14:paraId="29396150" w14:textId="77777777" w:rsidR="00082F2B" w:rsidRPr="003651D9" w:rsidDel="002C1312" w:rsidRDefault="00082F2B">
      <w:pPr>
        <w:pStyle w:val="FigureTitle"/>
        <w:rPr>
          <w:del w:id="570" w:author="Keith W. Boone" w:date="2015-03-04T12:01:00Z"/>
          <w:lang w:eastAsia="x-none"/>
        </w:rPr>
        <w:pPrChange w:id="571" w:author="Keith W. Boone" w:date="2015-03-04T12:02:00Z">
          <w:pPr>
            <w:pStyle w:val="AuthorInstructions"/>
          </w:pPr>
        </w:pPrChange>
      </w:pPr>
      <w:del w:id="572" w:author="Keith W. Boone" w:date="2015-03-04T12:01:00Z">
        <w:r w:rsidRPr="003651D9" w:rsidDel="002C1312">
          <w:delText>&lt;If process flow “swimlane” diagrams require additional explanation to clarify conditional flows</w:delText>
        </w:r>
        <w:r w:rsidR="00613C53" w:rsidRPr="003651D9" w:rsidDel="002C1312">
          <w:delText>,</w:delText>
        </w:r>
        <w:r w:rsidRPr="003651D9" w:rsidDel="002C1312">
          <w:delText xml:space="preserve"> or flow variations need to be described where alternate systems may be playing different actor roles, document those conditional flows here.</w:delText>
        </w:r>
        <w:r w:rsidRPr="003651D9" w:rsidDel="002C1312">
          <w:rPr>
            <w:iCs/>
          </w:rPr>
          <w:delText>&gt;</w:delText>
        </w:r>
      </w:del>
    </w:p>
    <w:p w14:paraId="19570EBC" w14:textId="77777777" w:rsidR="00CF283F" w:rsidRPr="003651D9" w:rsidDel="002C1312" w:rsidRDefault="00C82ED4">
      <w:pPr>
        <w:pStyle w:val="FigureTitle"/>
        <w:rPr>
          <w:del w:id="573" w:author="Keith W. Boone" w:date="2015-03-04T12:01:00Z"/>
        </w:rPr>
        <w:pPrChange w:id="574" w:author="Keith W. Boone" w:date="2015-03-04T12:02:00Z">
          <w:pPr>
            <w:pStyle w:val="AuthorInstructions"/>
          </w:pPr>
        </w:pPrChange>
      </w:pPr>
      <w:del w:id="575" w:author="Keith W. Boone" w:date="2015-03-04T12:01:00Z">
        <w:r w:rsidRPr="003651D9" w:rsidDel="002C1312">
          <w:delText xml:space="preserve">&lt;Delete </w:delText>
        </w:r>
        <w:r w:rsidR="00C536E4" w:rsidRPr="003651D9" w:rsidDel="002C1312">
          <w:delText xml:space="preserve">the material </w:delText>
        </w:r>
        <w:r w:rsidRPr="003651D9" w:rsidDel="002C1312">
          <w:delText>below if this is a workflow or transport profile</w:delText>
        </w:r>
        <w:r w:rsidR="00887E40" w:rsidRPr="003651D9" w:rsidDel="002C1312">
          <w:delText xml:space="preserve">. </w:delText>
        </w:r>
        <w:r w:rsidRPr="003651D9" w:rsidDel="002C1312">
          <w:delText xml:space="preserve">Delete the </w:delText>
        </w:r>
        <w:r w:rsidR="00C536E4" w:rsidRPr="003651D9" w:rsidDel="002C1312">
          <w:delText>material</w:delText>
        </w:r>
        <w:r w:rsidRPr="003651D9" w:rsidDel="002C1312">
          <w:delText xml:space="preserve"> above if this profile is a content module only profile.&gt;</w:delText>
        </w:r>
      </w:del>
    </w:p>
    <w:p w14:paraId="3BDCFF84" w14:textId="77777777" w:rsidR="00BF2986" w:rsidRPr="003651D9" w:rsidDel="002C1312" w:rsidRDefault="00BF2986">
      <w:pPr>
        <w:pStyle w:val="FigureTitle"/>
        <w:rPr>
          <w:del w:id="576" w:author="Keith W. Boone" w:date="2015-03-04T12:02:00Z"/>
        </w:rPr>
        <w:pPrChange w:id="577" w:author="Keith W. Boone" w:date="2015-03-04T12:02:00Z">
          <w:pPr>
            <w:pStyle w:val="BodyText"/>
          </w:pPr>
        </w:pPrChange>
      </w:pPr>
    </w:p>
    <w:p w14:paraId="28432DCA" w14:textId="77777777" w:rsidR="00BF2986" w:rsidRPr="003651D9" w:rsidRDefault="00BF2986" w:rsidP="0097454A">
      <w:pPr>
        <w:pStyle w:val="BodyText"/>
        <w:rPr>
          <w:lang w:eastAsia="x-none"/>
        </w:rPr>
      </w:pPr>
      <w:r w:rsidRPr="003651D9">
        <w:rPr>
          <w:lang w:eastAsia="x-none"/>
        </w:rPr>
        <w:t>Pre-conditions:</w:t>
      </w:r>
    </w:p>
    <w:p w14:paraId="3440791F" w14:textId="77777777" w:rsidR="00AF472E" w:rsidRPr="003651D9" w:rsidRDefault="00AF472E" w:rsidP="00597DB2">
      <w:pPr>
        <w:pStyle w:val="AuthorInstructions"/>
      </w:pPr>
      <w:r w:rsidRPr="003651D9">
        <w:t>&lt;Very briefly (typically one sentence) describe the conditions or timing when this content module would be used.&gt;</w:t>
      </w:r>
    </w:p>
    <w:p w14:paraId="287372D4" w14:textId="77777777" w:rsidR="00BF2986" w:rsidRPr="003651D9" w:rsidRDefault="00BF2986" w:rsidP="0097454A">
      <w:pPr>
        <w:pStyle w:val="BodyText"/>
        <w:rPr>
          <w:lang w:eastAsia="x-none"/>
        </w:rPr>
      </w:pPr>
    </w:p>
    <w:p w14:paraId="7008FD50" w14:textId="77777777" w:rsidR="00BF2986" w:rsidRPr="003651D9" w:rsidRDefault="00BF2986" w:rsidP="0097454A">
      <w:pPr>
        <w:pStyle w:val="BodyText"/>
        <w:rPr>
          <w:lang w:eastAsia="x-none"/>
        </w:rPr>
      </w:pPr>
      <w:r w:rsidRPr="003651D9">
        <w:rPr>
          <w:lang w:eastAsia="x-none"/>
        </w:rPr>
        <w:t>Main Flow:</w:t>
      </w:r>
    </w:p>
    <w:p w14:paraId="23EADF26" w14:textId="77777777" w:rsidR="00AF472E" w:rsidRPr="003651D9" w:rsidRDefault="00AF472E" w:rsidP="00597DB2">
      <w:pPr>
        <w:pStyle w:val="AuthorInstructions"/>
      </w:pPr>
      <w:r w:rsidRPr="003651D9">
        <w:t>&lt;Typically in an enumerated list, describe the clinical workflow when, where, and how this content module would be used.&gt;</w:t>
      </w:r>
    </w:p>
    <w:p w14:paraId="047F7CAA" w14:textId="77777777" w:rsidR="00AF472E" w:rsidRPr="003651D9" w:rsidRDefault="00AF472E" w:rsidP="0097454A">
      <w:pPr>
        <w:pStyle w:val="BodyText"/>
        <w:rPr>
          <w:lang w:eastAsia="x-none"/>
        </w:rPr>
      </w:pPr>
    </w:p>
    <w:p w14:paraId="29DE40A7" w14:textId="77777777" w:rsidR="00BF2986" w:rsidRPr="003651D9" w:rsidRDefault="00BF2986" w:rsidP="0097454A">
      <w:pPr>
        <w:pStyle w:val="BodyText"/>
        <w:rPr>
          <w:lang w:eastAsia="x-none"/>
        </w:rPr>
      </w:pPr>
      <w:r w:rsidRPr="003651D9">
        <w:rPr>
          <w:lang w:eastAsia="x-none"/>
        </w:rPr>
        <w:lastRenderedPageBreak/>
        <w:t>Post-conditions:</w:t>
      </w:r>
    </w:p>
    <w:p w14:paraId="4E6317AA" w14:textId="77777777" w:rsidR="006116E2" w:rsidRDefault="006116E2" w:rsidP="00597DB2">
      <w:pPr>
        <w:pStyle w:val="AuthorInstructions"/>
      </w:pPr>
      <w:r w:rsidRPr="003651D9">
        <w:t>&lt;Very briefly (typically one sentence) describe the state of the clinical scenario after this content module has been created including examples of potential next steps.&gt;</w:t>
      </w:r>
    </w:p>
    <w:p w14:paraId="4A8FBC29" w14:textId="77777777" w:rsidR="00747BB5" w:rsidRPr="003651D9" w:rsidRDefault="00747BB5" w:rsidP="00747BB5">
      <w:pPr>
        <w:pStyle w:val="Heading4"/>
        <w:numPr>
          <w:ilvl w:val="0"/>
          <w:numId w:val="0"/>
        </w:numPr>
        <w:ind w:left="864" w:hanging="864"/>
        <w:rPr>
          <w:noProof w:val="0"/>
        </w:rPr>
      </w:pPr>
      <w:bookmarkStart w:id="578" w:name="_Toc412696316"/>
      <w:r w:rsidRPr="003651D9">
        <w:rPr>
          <w:noProof w:val="0"/>
        </w:rPr>
        <w:t>X.4.2.</w:t>
      </w:r>
      <w:r>
        <w:rPr>
          <w:noProof w:val="0"/>
        </w:rPr>
        <w:t xml:space="preserve">2 </w:t>
      </w:r>
      <w:r w:rsidRPr="003651D9">
        <w:rPr>
          <w:noProof w:val="0"/>
        </w:rPr>
        <w:t>Use Case #</w:t>
      </w:r>
      <w:r>
        <w:rPr>
          <w:noProof w:val="0"/>
        </w:rPr>
        <w:t>2</w:t>
      </w:r>
      <w:r w:rsidRPr="003651D9">
        <w:rPr>
          <w:noProof w:val="0"/>
        </w:rPr>
        <w:t xml:space="preserve">: </w:t>
      </w:r>
      <w:del w:id="579" w:author="Keith W. Boone" w:date="2015-03-04T12:02:00Z">
        <w:r w:rsidRPr="003651D9" w:rsidDel="002C1312">
          <w:rPr>
            <w:noProof w:val="0"/>
          </w:rPr>
          <w:delText>&lt;</w:delText>
        </w:r>
        <w:r w:rsidDel="002C1312">
          <w:rPr>
            <w:noProof w:val="0"/>
            <w:color w:val="D60093"/>
          </w:rPr>
          <w:delText>Post-Operative Recovery</w:delText>
        </w:r>
        <w:r w:rsidRPr="003651D9" w:rsidDel="002C1312">
          <w:rPr>
            <w:noProof w:val="0"/>
          </w:rPr>
          <w:delText>&gt;</w:delText>
        </w:r>
      </w:del>
      <w:bookmarkEnd w:id="578"/>
      <w:ins w:id="580" w:author="Keith W. Boone" w:date="2015-03-04T12:02:00Z">
        <w:r w:rsidR="002C1312">
          <w:rPr>
            <w:noProof w:val="0"/>
          </w:rPr>
          <w:t>Post-Operative Recovery</w:t>
        </w:r>
      </w:ins>
    </w:p>
    <w:p w14:paraId="07323DDA" w14:textId="77777777" w:rsidR="00747BB5" w:rsidRPr="002C1312" w:rsidDel="002C1312" w:rsidRDefault="00747BB5" w:rsidP="00747BB5">
      <w:pPr>
        <w:pStyle w:val="AuthorInstructions"/>
        <w:rPr>
          <w:del w:id="581" w:author="Keith W. Boone" w:date="2015-03-04T12:02:00Z"/>
          <w:i w:val="0"/>
          <w:rPrChange w:id="582" w:author="Keith W. Boone" w:date="2015-03-04T12:02:00Z">
            <w:rPr>
              <w:del w:id="583" w:author="Keith W. Boone" w:date="2015-03-04T12:02:00Z"/>
            </w:rPr>
          </w:rPrChange>
        </w:rPr>
      </w:pPr>
      <w:del w:id="584" w:author="Keith W. Boone" w:date="2015-03-04T12:02:00Z">
        <w:r w:rsidRPr="00CB5606" w:rsidDel="002C1312">
          <w:rPr>
            <w:i w:val="0"/>
          </w:rPr>
          <w:delText>&lt;One or two sentence simple description of this particular use case.&gt;</w:delText>
        </w:r>
      </w:del>
    </w:p>
    <w:p w14:paraId="2D7B7637" w14:textId="77777777" w:rsidR="00747BB5" w:rsidRPr="002C1312" w:rsidRDefault="00747BB5" w:rsidP="00747BB5">
      <w:pPr>
        <w:pStyle w:val="AuthorInstructions"/>
        <w:rPr>
          <w:i w:val="0"/>
          <w:rPrChange w:id="585" w:author="Keith W. Boone" w:date="2015-03-04T12:02:00Z">
            <w:rPr/>
          </w:rPrChange>
        </w:rPr>
      </w:pPr>
      <w:del w:id="586" w:author="Keith W. Boone" w:date="2015-03-04T12:02:00Z">
        <w:r w:rsidRPr="002C1312" w:rsidDel="002C1312">
          <w:rPr>
            <w:i w:val="0"/>
            <w:rPrChange w:id="587" w:author="Keith W. Boone" w:date="2015-03-04T12:02:00Z">
              <w:rPr/>
            </w:rPrChange>
          </w:rPr>
          <w:delText>&lt;Note that Section X.4.2.1 repeats in its entirety for additional Use Cases (replicate as section X.4.2.2, X.4.2.3, etc.).&gt;</w:delText>
        </w:r>
      </w:del>
      <w:r w:rsidRPr="002C1312">
        <w:rPr>
          <w:i w:val="0"/>
          <w:color w:val="D60093"/>
          <w:rPrChange w:id="588" w:author="Keith W. Boone" w:date="2015-03-04T12:02:00Z">
            <w:rPr>
              <w:color w:val="D60093"/>
            </w:rPr>
          </w:rPrChange>
        </w:rPr>
        <w:t>Remote Post-Operative recovery allows a patient to recover from the effects of surgery or other traumatic procedures (such as chemotherapy) amongst family and friends in a familiar environment</w:t>
      </w:r>
      <w:r w:rsidRPr="002C1312">
        <w:rPr>
          <w:i w:val="0"/>
          <w:rPrChange w:id="589" w:author="Keith W. Boone" w:date="2015-03-04T12:02:00Z">
            <w:rPr/>
          </w:rPrChange>
        </w:rPr>
        <w:t>.</w:t>
      </w:r>
    </w:p>
    <w:p w14:paraId="7472E149" w14:textId="77777777" w:rsidR="00747BB5" w:rsidRPr="003651D9" w:rsidRDefault="00747BB5" w:rsidP="00747BB5">
      <w:pPr>
        <w:pStyle w:val="Heading5"/>
        <w:numPr>
          <w:ilvl w:val="0"/>
          <w:numId w:val="0"/>
        </w:numPr>
        <w:rPr>
          <w:noProof w:val="0"/>
        </w:rPr>
      </w:pPr>
      <w:bookmarkStart w:id="590" w:name="_Toc412696317"/>
      <w:r w:rsidRPr="003651D9">
        <w:rPr>
          <w:noProof w:val="0"/>
        </w:rPr>
        <w:t>X.4.2.</w:t>
      </w:r>
      <w:r>
        <w:rPr>
          <w:noProof w:val="0"/>
        </w:rPr>
        <w:t>2</w:t>
      </w:r>
      <w:r w:rsidRPr="003651D9">
        <w:rPr>
          <w:noProof w:val="0"/>
        </w:rPr>
        <w:t xml:space="preserve">.1 </w:t>
      </w:r>
      <w:del w:id="591" w:author="Keith W. Boone" w:date="2015-03-04T12:02:00Z">
        <w:r w:rsidRPr="003651D9" w:rsidDel="002C1312">
          <w:rPr>
            <w:noProof w:val="0"/>
          </w:rPr>
          <w:delText>&lt;</w:delText>
        </w:r>
        <w:r w:rsidRPr="00471D6C" w:rsidDel="002C1312">
          <w:rPr>
            <w:noProof w:val="0"/>
            <w:color w:val="D60093"/>
          </w:rPr>
          <w:delText xml:space="preserve"> </w:delText>
        </w:r>
        <w:r w:rsidDel="002C1312">
          <w:rPr>
            <w:noProof w:val="0"/>
            <w:color w:val="D60093"/>
          </w:rPr>
          <w:delText>Post-Operative Recovery</w:delText>
        </w:r>
        <w:r w:rsidRPr="003651D9" w:rsidDel="002C1312">
          <w:rPr>
            <w:bCs/>
            <w:noProof w:val="0"/>
          </w:rPr>
          <w:delText xml:space="preserve"> &gt;</w:delText>
        </w:r>
      </w:del>
      <w:ins w:id="592" w:author="Keith W. Boone" w:date="2015-03-04T12:02:00Z">
        <w:r w:rsidR="002C1312">
          <w:rPr>
            <w:noProof w:val="0"/>
          </w:rPr>
          <w:t>Post-Operative Recovery</w:t>
        </w:r>
      </w:ins>
      <w:r w:rsidRPr="003651D9">
        <w:rPr>
          <w:bCs/>
          <w:noProof w:val="0"/>
        </w:rPr>
        <w:t xml:space="preserve"> </w:t>
      </w:r>
      <w:r w:rsidRPr="003651D9">
        <w:rPr>
          <w:noProof w:val="0"/>
        </w:rPr>
        <w:t>Use Case Description</w:t>
      </w:r>
      <w:bookmarkEnd w:id="590"/>
    </w:p>
    <w:p w14:paraId="7639AE65" w14:textId="77777777" w:rsidR="00747BB5" w:rsidRPr="002C1312" w:rsidDel="002C1312" w:rsidRDefault="00747BB5" w:rsidP="00747BB5">
      <w:pPr>
        <w:pStyle w:val="AuthorInstructions"/>
        <w:rPr>
          <w:del w:id="593" w:author="Keith W. Boone" w:date="2015-03-04T12:02:00Z"/>
          <w:i w:val="0"/>
          <w:rPrChange w:id="594" w:author="Keith W. Boone" w:date="2015-03-04T12:02:00Z">
            <w:rPr>
              <w:del w:id="595" w:author="Keith W. Boone" w:date="2015-03-04T12:02:00Z"/>
            </w:rPr>
          </w:rPrChange>
        </w:rPr>
      </w:pPr>
      <w:del w:id="596" w:author="Keith W. Boone" w:date="2015-03-04T12:02:00Z">
        <w:r w:rsidRPr="00CB5606" w:rsidDel="002C1312">
          <w:rPr>
            <w:i w:val="0"/>
          </w:rPr>
          <w:delText>&lt;Describe the key use cases addressed by the Profile. Limit to a maximum of one page of text or consider an appendix.&gt;</w:delText>
        </w:r>
      </w:del>
    </w:p>
    <w:p w14:paraId="1DE442B8" w14:textId="77777777" w:rsidR="00747BB5" w:rsidRPr="002C1312" w:rsidRDefault="00747BB5" w:rsidP="00747BB5">
      <w:pPr>
        <w:pStyle w:val="AuthorInstructions"/>
        <w:rPr>
          <w:i w:val="0"/>
          <w:color w:val="D60093"/>
          <w:rPrChange w:id="597" w:author="Keith W. Boone" w:date="2015-03-04T12:02:00Z">
            <w:rPr>
              <w:color w:val="D60093"/>
            </w:rPr>
          </w:rPrChange>
        </w:rPr>
      </w:pPr>
      <w:r w:rsidRPr="002C1312">
        <w:rPr>
          <w:i w:val="0"/>
          <w:color w:val="D60093"/>
          <w:rPrChange w:id="598" w:author="Keith W. Boone" w:date="2015-03-04T12:02:00Z">
            <w:rPr>
              <w:color w:val="D60093"/>
            </w:rPr>
          </w:rPrChange>
        </w:rPr>
        <w:t>A patient that has had surgery, or chemotherapy, or radiation treatment, or has undergone some other medically traumatic event will often need to be monitored for potential complications. In some cases (such as a broken bone) the potential for complications is so low that it is standard procedure that recovery is at home. In many other cases monitoring is needed but it is fairly simple, and any complications that might be detected from the monitoring will not be acute. Nevertheless the patient is either required to stay at the facility to receive this monitoring or is required to frequently visit the facility to be monitored, both of which are inconvenient and expensive. If the patient can be provided with the monitoring equipment, recovery can take place in the home and visits to the facility take place only when warranted.</w:t>
      </w:r>
    </w:p>
    <w:p w14:paraId="58E04138" w14:textId="77777777" w:rsidR="00747BB5" w:rsidRDefault="00747BB5" w:rsidP="00747BB5">
      <w:pPr>
        <w:pStyle w:val="Heading5"/>
        <w:numPr>
          <w:ilvl w:val="0"/>
          <w:numId w:val="0"/>
        </w:numPr>
        <w:rPr>
          <w:noProof w:val="0"/>
        </w:rPr>
      </w:pPr>
      <w:bookmarkStart w:id="599" w:name="_Toc412696318"/>
      <w:r w:rsidRPr="003651D9">
        <w:rPr>
          <w:noProof w:val="0"/>
        </w:rPr>
        <w:t>X.4.2.</w:t>
      </w:r>
      <w:r>
        <w:rPr>
          <w:noProof w:val="0"/>
        </w:rPr>
        <w:t>2</w:t>
      </w:r>
      <w:r w:rsidRPr="003651D9">
        <w:rPr>
          <w:noProof w:val="0"/>
        </w:rPr>
        <w:t xml:space="preserve">.2 </w:t>
      </w:r>
      <w:del w:id="600" w:author="Keith W. Boone" w:date="2015-03-04T12:02:00Z">
        <w:r w:rsidRPr="003651D9" w:rsidDel="002C1312">
          <w:rPr>
            <w:noProof w:val="0"/>
          </w:rPr>
          <w:delText>&lt;</w:delText>
        </w:r>
        <w:r w:rsidRPr="00A9262C" w:rsidDel="002C1312">
          <w:rPr>
            <w:noProof w:val="0"/>
            <w:color w:val="D60093"/>
          </w:rPr>
          <w:delText xml:space="preserve"> </w:delText>
        </w:r>
        <w:r w:rsidDel="002C1312">
          <w:rPr>
            <w:noProof w:val="0"/>
            <w:color w:val="D60093"/>
          </w:rPr>
          <w:delText>Post-Operative Recovery</w:delText>
        </w:r>
        <w:r w:rsidRPr="003651D9" w:rsidDel="002C1312">
          <w:rPr>
            <w:bCs/>
            <w:noProof w:val="0"/>
          </w:rPr>
          <w:delText xml:space="preserve"> </w:delText>
        </w:r>
        <w:r w:rsidRPr="003651D9" w:rsidDel="002C1312">
          <w:rPr>
            <w:noProof w:val="0"/>
          </w:rPr>
          <w:delText>&gt;</w:delText>
        </w:r>
      </w:del>
      <w:ins w:id="601" w:author="Keith W. Boone" w:date="2015-03-04T12:02:00Z">
        <w:r w:rsidR="002C1312">
          <w:rPr>
            <w:noProof w:val="0"/>
          </w:rPr>
          <w:t>Post-Operative Recovery</w:t>
        </w:r>
      </w:ins>
      <w:r w:rsidRPr="003651D9">
        <w:rPr>
          <w:noProof w:val="0"/>
        </w:rPr>
        <w:t xml:space="preserve"> Process Flow</w:t>
      </w:r>
      <w:bookmarkEnd w:id="599"/>
    </w:p>
    <w:p w14:paraId="2E32D9E9" w14:textId="77777777" w:rsidR="00747BB5" w:rsidRPr="002C1312" w:rsidRDefault="00747BB5" w:rsidP="00747BB5">
      <w:pPr>
        <w:pStyle w:val="AuthorInstructions"/>
        <w:rPr>
          <w:i w:val="0"/>
          <w:color w:val="D60093"/>
          <w:rPrChange w:id="602" w:author="Keith W. Boone" w:date="2015-03-04T12:02:00Z">
            <w:rPr>
              <w:color w:val="D60093"/>
            </w:rPr>
          </w:rPrChange>
        </w:rPr>
      </w:pPr>
      <w:r w:rsidRPr="002C1312">
        <w:rPr>
          <w:i w:val="0"/>
          <w:color w:val="D60093"/>
          <w:rPrChange w:id="603" w:author="Keith W. Boone" w:date="2015-03-04T12:02:00Z">
            <w:rPr>
              <w:color w:val="D60093"/>
            </w:rPr>
          </w:rPrChange>
        </w:rPr>
        <w:t xml:space="preserve">A patient has just undergone heart surgery. The surgery appears to have gone well and the patient shows no signs of complications. The care giver provides the patient with a </w:t>
      </w:r>
      <w:del w:id="604" w:author="Brian" w:date="2015-03-11T14:06:00Z">
        <w:r w:rsidRPr="002C1312" w:rsidDel="00BE3C9C">
          <w:rPr>
            <w:i w:val="0"/>
            <w:color w:val="D60093"/>
            <w:rPrChange w:id="605" w:author="Keith W. Boone" w:date="2015-03-04T12:02:00Z">
              <w:rPr>
                <w:color w:val="D60093"/>
              </w:rPr>
            </w:rPrChange>
          </w:rPr>
          <w:delText>PHCA</w:delText>
        </w:r>
      </w:del>
      <w:ins w:id="606" w:author="Brian" w:date="2015-03-11T14:06:00Z">
        <w:r w:rsidR="00BE3C9C">
          <w:rPr>
            <w:i w:val="0"/>
            <w:color w:val="D60093"/>
          </w:rPr>
          <w:t>PCHA</w:t>
        </w:r>
      </w:ins>
      <w:r w:rsidRPr="002C1312">
        <w:rPr>
          <w:i w:val="0"/>
          <w:color w:val="D60093"/>
          <w:rPrChange w:id="607" w:author="Keith W. Boone" w:date="2015-03-04T12:02:00Z">
            <w:rPr>
              <w:color w:val="D60093"/>
            </w:rPr>
          </w:rPrChange>
        </w:rPr>
        <w:t xml:space="preserve">-compliant weight scale from ViktMasters AB, blood pressure cuff from MedMax Gmbh, pulse oximeter from POSpecialists, Inc, and medication monitor from AMM Masters AB, and installs a </w:t>
      </w:r>
      <w:del w:id="608" w:author="Brian" w:date="2015-03-11T14:06:00Z">
        <w:r w:rsidRPr="002C1312" w:rsidDel="00BE3C9C">
          <w:rPr>
            <w:i w:val="0"/>
            <w:color w:val="D60093"/>
            <w:rPrChange w:id="609" w:author="Keith W. Boone" w:date="2015-03-04T12:02:00Z">
              <w:rPr>
                <w:color w:val="D60093"/>
              </w:rPr>
            </w:rPrChange>
          </w:rPr>
          <w:delText>PHCA</w:delText>
        </w:r>
      </w:del>
      <w:ins w:id="610" w:author="Brian" w:date="2015-03-11T14:06:00Z">
        <w:r w:rsidR="00BE3C9C">
          <w:rPr>
            <w:i w:val="0"/>
            <w:color w:val="D60093"/>
          </w:rPr>
          <w:t>PCHA</w:t>
        </w:r>
      </w:ins>
      <w:r w:rsidRPr="002C1312">
        <w:rPr>
          <w:i w:val="0"/>
          <w:color w:val="D60093"/>
          <w:rPrChange w:id="611" w:author="Keith W. Boone" w:date="2015-03-04T12:02:00Z">
            <w:rPr>
              <w:color w:val="D60093"/>
            </w:rPr>
          </w:rPrChange>
        </w:rPr>
        <w:t xml:space="preserve"> complaint application hosting device application from Medical Mjukvaror AB on the patient’s mobile phone. The Medical Mjukvaror AHD application is configured to transfer the data to an application obtained from Medical Servers, Inc. running on the facilities back end server. The health care staff has configured an account for the patient on this server. The care giver instructs the patient to take a weight measurement, blood pressure measurement, and pulse oximeter reading twice a day along with medication instructions; once in the morning, and once in the evening. Taking additional weight measurements during other times of the day is encouraged. The patient is instructed to first turn on the mobile device, start the installed Medical Mjukvaror AHD application, and then use the three provided devices to take the measurements.  Medications are dispensed from a special pill box. The patient is given a few practice sessions with the devices, the use of the medication dispenser, and mobile phone application. Everything goes smoothly though it takes some extra effort to get used to taking blood pressure measurements. The patient sees the measurements displayed and medications taken on the mobile device and an indication that the data is dispatched to the care provider. The care provider then accesses the data from the examination room terminal and shows the patient the sent measurements.</w:t>
      </w:r>
    </w:p>
    <w:p w14:paraId="6FDE8DF1" w14:textId="77777777" w:rsidR="00747BB5" w:rsidRPr="002C1312" w:rsidRDefault="00747BB5" w:rsidP="00747BB5">
      <w:pPr>
        <w:pStyle w:val="AuthorInstructions"/>
        <w:rPr>
          <w:i w:val="0"/>
          <w:color w:val="D60093"/>
          <w:rPrChange w:id="612" w:author="Keith W. Boone" w:date="2015-03-04T12:02:00Z">
            <w:rPr>
              <w:color w:val="D60093"/>
            </w:rPr>
          </w:rPrChange>
        </w:rPr>
      </w:pPr>
      <w:r w:rsidRPr="002C1312">
        <w:rPr>
          <w:i w:val="0"/>
          <w:color w:val="D60093"/>
          <w:rPrChange w:id="613" w:author="Keith W. Boone" w:date="2015-03-04T12:02:00Z">
            <w:rPr>
              <w:color w:val="D60093"/>
            </w:rPr>
          </w:rPrChange>
        </w:rPr>
        <w:lastRenderedPageBreak/>
        <w:t xml:space="preserve">Once home the patient follows the care giver’s instructions; turn on the mobile device, start the </w:t>
      </w:r>
      <w:del w:id="614" w:author="Brian" w:date="2015-03-11T14:06:00Z">
        <w:r w:rsidRPr="002C1312" w:rsidDel="00BE3C9C">
          <w:rPr>
            <w:i w:val="0"/>
            <w:color w:val="D60093"/>
            <w:rPrChange w:id="615" w:author="Keith W. Boone" w:date="2015-03-04T12:02:00Z">
              <w:rPr>
                <w:color w:val="D60093"/>
              </w:rPr>
            </w:rPrChange>
          </w:rPr>
          <w:delText>PHCA</w:delText>
        </w:r>
      </w:del>
      <w:ins w:id="616" w:author="Brian" w:date="2015-03-11T14:06:00Z">
        <w:r w:rsidR="00BE3C9C">
          <w:rPr>
            <w:i w:val="0"/>
            <w:color w:val="D60093"/>
          </w:rPr>
          <w:t>PCHA</w:t>
        </w:r>
      </w:ins>
      <w:r w:rsidRPr="002C1312">
        <w:rPr>
          <w:i w:val="0"/>
          <w:color w:val="D60093"/>
          <w:rPrChange w:id="617" w:author="Keith W. Boone" w:date="2015-03-04T12:02:00Z">
            <w:rPr>
              <w:color w:val="D60093"/>
            </w:rPr>
          </w:rPrChange>
        </w:rPr>
        <w:t xml:space="preserve"> complaint application, and then take the three instructed measurements and the prescribed medications. All devices use the </w:t>
      </w:r>
      <w:del w:id="618" w:author="Brian" w:date="2015-03-11T14:06:00Z">
        <w:r w:rsidRPr="002C1312" w:rsidDel="00BE3C9C">
          <w:rPr>
            <w:i w:val="0"/>
            <w:color w:val="D60093"/>
            <w:rPrChange w:id="619" w:author="Keith W. Boone" w:date="2015-03-04T12:02:00Z">
              <w:rPr>
                <w:color w:val="D60093"/>
              </w:rPr>
            </w:rPrChange>
          </w:rPr>
          <w:delText>PHCA</w:delText>
        </w:r>
      </w:del>
      <w:ins w:id="620" w:author="Brian" w:date="2015-03-11T14:06:00Z">
        <w:r w:rsidR="00BE3C9C">
          <w:rPr>
            <w:i w:val="0"/>
            <w:color w:val="D60093"/>
          </w:rPr>
          <w:t>PCHA</w:t>
        </w:r>
      </w:ins>
      <w:r w:rsidRPr="002C1312">
        <w:rPr>
          <w:i w:val="0"/>
          <w:color w:val="D60093"/>
          <w:rPrChange w:id="621" w:author="Keith W. Boone" w:date="2015-03-04T12:02:00Z">
            <w:rPr>
              <w:color w:val="D60093"/>
            </w:rPr>
          </w:rPrChange>
        </w:rPr>
        <w:t xml:space="preserve"> Data transaction over Bluetooth to transfer the measurements and medication indications to the mobile device.</w:t>
      </w:r>
    </w:p>
    <w:p w14:paraId="47F84FA2" w14:textId="77777777" w:rsidR="00747BB5" w:rsidRPr="002C1312" w:rsidDel="00530777" w:rsidRDefault="00747BB5" w:rsidP="00747BB5">
      <w:pPr>
        <w:pStyle w:val="AuthorInstructions"/>
        <w:rPr>
          <w:del w:id="622" w:author="Keith W. Boone" w:date="2015-03-04T12:04:00Z"/>
          <w:i w:val="0"/>
          <w:color w:val="D60093"/>
          <w:rPrChange w:id="623" w:author="Keith W. Boone" w:date="2015-03-04T12:02:00Z">
            <w:rPr>
              <w:del w:id="624" w:author="Keith W. Boone" w:date="2015-03-04T12:04:00Z"/>
              <w:color w:val="D60093"/>
            </w:rPr>
          </w:rPrChange>
        </w:rPr>
      </w:pPr>
      <w:r w:rsidRPr="00CB5606">
        <w:rPr>
          <w:i w:val="0"/>
          <w:color w:val="D60093"/>
        </w:rPr>
        <w:t>The mobile device then uses the SOAP</w:t>
      </w:r>
      <w:r w:rsidRPr="002C1312">
        <w:rPr>
          <w:i w:val="0"/>
          <w:color w:val="D60093"/>
          <w:rPrChange w:id="625" w:author="Keith W. Boone" w:date="2015-03-04T12:02:00Z">
            <w:rPr>
              <w:i w:val="0"/>
              <w:color w:val="D60093"/>
            </w:rPr>
          </w:rPrChange>
        </w:rPr>
        <w:t xml:space="preserve"> Observation upload transaction and sends this data as a PCD-01 document to the backend server. The backend server then converts the PCD-01 document to a PHMR module using the supplementary information entered for this patient in the patient’s account and uses XDSb Provide and Register Document Set transaction to send the document to the care provider’s repository where it can be examined with the facilities’ existing infrastructure.</w:t>
      </w:r>
    </w:p>
    <w:p w14:paraId="1C13E813" w14:textId="77777777" w:rsidR="00747BB5" w:rsidRPr="003651D9" w:rsidRDefault="00747BB5" w:rsidP="00597DB2">
      <w:pPr>
        <w:pStyle w:val="AuthorInstructions"/>
      </w:pPr>
    </w:p>
    <w:p w14:paraId="42BADBCC" w14:textId="77777777" w:rsidR="00303E20" w:rsidRDefault="00303E20" w:rsidP="00303E20">
      <w:pPr>
        <w:pStyle w:val="Heading2"/>
        <w:numPr>
          <w:ilvl w:val="0"/>
          <w:numId w:val="0"/>
        </w:numPr>
        <w:rPr>
          <w:ins w:id="626" w:author="Keith W. Boone" w:date="2015-03-04T12:05:00Z"/>
          <w:noProof w:val="0"/>
        </w:rPr>
      </w:pPr>
      <w:bookmarkStart w:id="627" w:name="_Toc412696319"/>
      <w:r w:rsidRPr="003651D9">
        <w:rPr>
          <w:noProof w:val="0"/>
        </w:rPr>
        <w:t>X.</w:t>
      </w:r>
      <w:r w:rsidR="00AF472E" w:rsidRPr="003651D9">
        <w:rPr>
          <w:noProof w:val="0"/>
        </w:rPr>
        <w:t>5</w:t>
      </w:r>
      <w:r w:rsidR="005F21E7" w:rsidRPr="003651D9">
        <w:rPr>
          <w:noProof w:val="0"/>
        </w:rPr>
        <w:t xml:space="preserve"> </w:t>
      </w:r>
      <w:del w:id="628" w:author="Keith W. Boone" w:date="2015-03-04T12:03:00Z">
        <w:r w:rsidRPr="003651D9" w:rsidDel="002C1312">
          <w:rPr>
            <w:noProof w:val="0"/>
          </w:rPr>
          <w:delText>&lt;Profile</w:delText>
        </w:r>
        <w:r w:rsidR="00B43198" w:rsidRPr="003651D9" w:rsidDel="002C1312">
          <w:rPr>
            <w:noProof w:val="0"/>
          </w:rPr>
          <w:delText xml:space="preserve"> </w:delText>
        </w:r>
        <w:r w:rsidR="005F21E7" w:rsidRPr="003651D9" w:rsidDel="002C1312">
          <w:rPr>
            <w:noProof w:val="0"/>
          </w:rPr>
          <w:delText>Acronym</w:delText>
        </w:r>
        <w:r w:rsidRPr="003651D9" w:rsidDel="002C1312">
          <w:rPr>
            <w:noProof w:val="0"/>
          </w:rPr>
          <w:delText xml:space="preserve">&gt; </w:delText>
        </w:r>
      </w:del>
      <w:ins w:id="629" w:author="Keith W. Boone" w:date="2015-03-04T12:03:00Z">
        <w:r w:rsidR="002C1312">
          <w:rPr>
            <w:noProof w:val="0"/>
          </w:rPr>
          <w:t xml:space="preserve">RPM </w:t>
        </w:r>
      </w:ins>
      <w:r w:rsidRPr="003651D9">
        <w:rPr>
          <w:noProof w:val="0"/>
        </w:rPr>
        <w:t>Security Considerations</w:t>
      </w:r>
      <w:bookmarkEnd w:id="627"/>
    </w:p>
    <w:p w14:paraId="158EF21C" w14:textId="77777777" w:rsidR="007D6862" w:rsidRDefault="007D6862">
      <w:pPr>
        <w:pStyle w:val="BodyText"/>
        <w:rPr>
          <w:ins w:id="630" w:author="Keith W. Boone" w:date="2015-03-04T12:37:00Z"/>
          <w:color w:val="D60093"/>
        </w:rPr>
        <w:pPrChange w:id="631" w:author="Keith W. Boone" w:date="2015-03-04T12:05:00Z">
          <w:pPr>
            <w:pStyle w:val="Heading2"/>
            <w:numPr>
              <w:ilvl w:val="0"/>
              <w:numId w:val="0"/>
            </w:numPr>
            <w:tabs>
              <w:tab w:val="clear" w:pos="576"/>
            </w:tabs>
            <w:ind w:left="0" w:firstLine="0"/>
          </w:pPr>
        </w:pPrChange>
      </w:pPr>
      <w:ins w:id="632" w:author="Keith W. Boone" w:date="2015-03-04T12:05:00Z">
        <w:r>
          <w:rPr>
            <w:color w:val="D60093"/>
          </w:rPr>
          <w:t xml:space="preserve">Personal Health Devices are typically </w:t>
        </w:r>
      </w:ins>
      <w:ins w:id="633" w:author="Keith W. Boone" w:date="2015-03-04T12:06:00Z">
        <w:r>
          <w:rPr>
            <w:color w:val="D60093"/>
          </w:rPr>
          <w:t xml:space="preserve">simple applications embedded with a sensor that communicate to more complex devices through secure </w:t>
        </w:r>
      </w:ins>
      <w:ins w:id="634" w:author="Keith W. Boone" w:date="2015-03-04T12:34:00Z">
        <w:r w:rsidR="00A54810">
          <w:rPr>
            <w:color w:val="D60093"/>
          </w:rPr>
          <w:t>wireless personal networking</w:t>
        </w:r>
      </w:ins>
      <w:ins w:id="635" w:author="Keith W. Boone" w:date="2015-03-04T12:06:00Z">
        <w:r>
          <w:rPr>
            <w:color w:val="D60093"/>
          </w:rPr>
          <w:t xml:space="preserve"> protocols</w:t>
        </w:r>
      </w:ins>
      <w:ins w:id="636" w:author="Keith W. Boone" w:date="2015-03-04T12:34:00Z">
        <w:r w:rsidR="00A54810">
          <w:rPr>
            <w:color w:val="D60093"/>
          </w:rPr>
          <w:t>, or connected to devices through a wired USB</w:t>
        </w:r>
      </w:ins>
      <w:ins w:id="637" w:author="Keith W. Boone" w:date="2015-03-04T12:06:00Z">
        <w:r>
          <w:rPr>
            <w:color w:val="D60093"/>
          </w:rPr>
          <w:t xml:space="preserve"> </w:t>
        </w:r>
      </w:ins>
      <w:ins w:id="638" w:author="Keith W. Boone" w:date="2015-03-04T12:34:00Z">
        <w:r w:rsidR="00A54810">
          <w:rPr>
            <w:color w:val="D60093"/>
          </w:rPr>
          <w:t xml:space="preserve">connection under the control of the user.  While they can store data (e.g., a glucose monitor), many rarely store data </w:t>
        </w:r>
      </w:ins>
      <w:ins w:id="639" w:author="Keith W. Boone" w:date="2015-03-04T12:47:00Z">
        <w:r w:rsidR="003877D0">
          <w:rPr>
            <w:color w:val="D60093"/>
          </w:rPr>
          <w:t xml:space="preserve">for other than a short period of time, and only that data that is measured </w:t>
        </w:r>
      </w:ins>
      <w:ins w:id="640" w:author="Keith W. Boone" w:date="2015-03-04T12:34:00Z">
        <w:r w:rsidR="00A54810">
          <w:rPr>
            <w:color w:val="D60093"/>
          </w:rPr>
          <w:t>by the sensor.</w:t>
        </w:r>
      </w:ins>
      <w:ins w:id="641" w:author="Brian" w:date="2015-03-11T07:37:00Z">
        <w:r w:rsidR="00E15873">
          <w:rPr>
            <w:color w:val="D60093"/>
          </w:rPr>
          <w:t xml:space="preserve"> In addition, Personal Health Devices rarely have </w:t>
        </w:r>
      </w:ins>
      <w:ins w:id="642" w:author="Brian" w:date="2015-03-11T07:40:00Z">
        <w:r w:rsidR="00E15873">
          <w:rPr>
            <w:color w:val="D60093"/>
          </w:rPr>
          <w:t>personally identifiable information</w:t>
        </w:r>
      </w:ins>
      <w:ins w:id="643" w:author="Brian" w:date="2015-03-11T07:37:00Z">
        <w:r w:rsidR="00E15873">
          <w:rPr>
            <w:color w:val="D60093"/>
          </w:rPr>
          <w:t xml:space="preserve"> as there is currently no standardized means to transmit such </w:t>
        </w:r>
      </w:ins>
      <w:ins w:id="644" w:author="Brian" w:date="2015-03-11T07:40:00Z">
        <w:r w:rsidR="00E15873">
          <w:rPr>
            <w:color w:val="D60093"/>
          </w:rPr>
          <w:t>information</w:t>
        </w:r>
      </w:ins>
      <w:ins w:id="645" w:author="Brian" w:date="2015-03-11T07:37:00Z">
        <w:r w:rsidR="00E15873">
          <w:rPr>
            <w:color w:val="D60093"/>
          </w:rPr>
          <w:t xml:space="preserve"> using the Communicate </w:t>
        </w:r>
      </w:ins>
      <w:ins w:id="646" w:author="Brian" w:date="2015-03-11T14:06:00Z">
        <w:r w:rsidR="00BE3C9C">
          <w:rPr>
            <w:color w:val="D60093"/>
          </w:rPr>
          <w:t>PCHA</w:t>
        </w:r>
      </w:ins>
      <w:ins w:id="647" w:author="Brian" w:date="2015-03-11T07:37:00Z">
        <w:r w:rsidR="00E15873">
          <w:rPr>
            <w:color w:val="D60093"/>
          </w:rPr>
          <w:t xml:space="preserve"> transactions.</w:t>
        </w:r>
      </w:ins>
      <w:ins w:id="648" w:author="Keith W. Boone" w:date="2015-03-04T12:34:00Z">
        <w:r w:rsidR="00A54810">
          <w:rPr>
            <w:color w:val="D60093"/>
          </w:rPr>
          <w:t xml:space="preserve">  The devices are subject to typical security concerns, such as theft or loss.</w:t>
        </w:r>
      </w:ins>
      <w:ins w:id="649" w:author="Keith W. Boone" w:date="2015-03-04T12:47:00Z">
        <w:r w:rsidR="003877D0">
          <w:rPr>
            <w:color w:val="D60093"/>
          </w:rPr>
          <w:t xml:space="preserve"> </w:t>
        </w:r>
      </w:ins>
      <w:ins w:id="650" w:author="Keith W. Boone" w:date="2015-03-04T12:36:00Z">
        <w:r w:rsidR="00A54810">
          <w:rPr>
            <w:color w:val="D60093"/>
          </w:rPr>
          <w:t xml:space="preserve">The main security concern for these devices is </w:t>
        </w:r>
      </w:ins>
      <w:ins w:id="651" w:author="Keith W. Boone" w:date="2015-03-04T12:48:00Z">
        <w:r w:rsidR="003877D0">
          <w:rPr>
            <w:color w:val="D60093"/>
          </w:rPr>
          <w:t xml:space="preserve">their </w:t>
        </w:r>
      </w:ins>
      <w:ins w:id="652" w:author="Keith W. Boone" w:date="2015-03-04T12:36:00Z">
        <w:r w:rsidR="00A54810">
          <w:rPr>
            <w:color w:val="D60093"/>
          </w:rPr>
          <w:t>communicat</w:t>
        </w:r>
      </w:ins>
      <w:ins w:id="653" w:author="Keith W. Boone" w:date="2015-03-04T12:48:00Z">
        <w:r w:rsidR="003877D0">
          <w:rPr>
            <w:color w:val="D60093"/>
          </w:rPr>
          <w:t>ion channel</w:t>
        </w:r>
      </w:ins>
      <w:ins w:id="654" w:author="Keith W. Boone" w:date="2015-03-04T12:36:00Z">
        <w:r w:rsidR="00A54810">
          <w:rPr>
            <w:color w:val="D60093"/>
          </w:rPr>
          <w:t xml:space="preserve"> </w:t>
        </w:r>
      </w:ins>
      <w:ins w:id="655" w:author="Keith W. Boone" w:date="2015-03-04T12:48:00Z">
        <w:r w:rsidR="003877D0">
          <w:rPr>
            <w:color w:val="D60093"/>
          </w:rPr>
          <w:t xml:space="preserve">with </w:t>
        </w:r>
      </w:ins>
      <w:ins w:id="656" w:author="Keith W. Boone" w:date="2015-03-04T12:36:00Z">
        <w:r w:rsidR="00A54810">
          <w:rPr>
            <w:color w:val="D60093"/>
          </w:rPr>
          <w:t xml:space="preserve">other </w:t>
        </w:r>
      </w:ins>
      <w:ins w:id="657" w:author="Keith W. Boone" w:date="2015-03-04T12:48:00Z">
        <w:r w:rsidR="003877D0">
          <w:rPr>
            <w:color w:val="D60093"/>
          </w:rPr>
          <w:t>actors</w:t>
        </w:r>
      </w:ins>
      <w:ins w:id="658" w:author="Keith W. Boone" w:date="2015-03-04T12:36:00Z">
        <w:r w:rsidR="00A54810">
          <w:rPr>
            <w:color w:val="D60093"/>
          </w:rPr>
          <w:t xml:space="preserve">.  This profile mandates the use of secured network communications </w:t>
        </w:r>
      </w:ins>
      <w:ins w:id="659" w:author="Keith W. Boone" w:date="2015-03-04T12:37:00Z">
        <w:r w:rsidR="00A54810">
          <w:rPr>
            <w:color w:val="D60093"/>
          </w:rPr>
          <w:t xml:space="preserve">when the device is accessed </w:t>
        </w:r>
      </w:ins>
      <w:ins w:id="660" w:author="Keith W. Boone" w:date="2015-03-04T12:48:00Z">
        <w:r w:rsidR="003877D0">
          <w:rPr>
            <w:color w:val="D60093"/>
          </w:rPr>
          <w:t xml:space="preserve">or transmits data </w:t>
        </w:r>
      </w:ins>
      <w:ins w:id="661" w:author="Keith W. Boone" w:date="2015-03-04T12:37:00Z">
        <w:r w:rsidR="00A54810">
          <w:rPr>
            <w:color w:val="D60093"/>
          </w:rPr>
          <w:t>through wireless protocols.  This mitigates the risk of data interception, interference, or alteration in transit.  It is presumed that the device is under user control when it is attached via a wired connection</w:t>
        </w:r>
      </w:ins>
      <w:ins w:id="662" w:author="Keith W. Boone" w:date="2015-03-04T12:48:00Z">
        <w:r w:rsidR="003877D0">
          <w:rPr>
            <w:color w:val="D60093"/>
          </w:rPr>
          <w:t>, and so no encryption is required in this case</w:t>
        </w:r>
      </w:ins>
      <w:ins w:id="663" w:author="Keith W. Boone" w:date="2015-03-04T12:37:00Z">
        <w:r w:rsidR="00A54810">
          <w:rPr>
            <w:color w:val="D60093"/>
          </w:rPr>
          <w:t>.</w:t>
        </w:r>
      </w:ins>
    </w:p>
    <w:p w14:paraId="27EADD36" w14:textId="77777777" w:rsidR="00A54810" w:rsidRDefault="00A54810">
      <w:pPr>
        <w:pStyle w:val="BodyText"/>
        <w:rPr>
          <w:ins w:id="664" w:author="Keith W. Boone" w:date="2015-03-04T12:42:00Z"/>
          <w:color w:val="D60093"/>
        </w:rPr>
        <w:pPrChange w:id="665" w:author="Keith W. Boone" w:date="2015-03-04T12:05:00Z">
          <w:pPr>
            <w:pStyle w:val="Heading2"/>
            <w:numPr>
              <w:ilvl w:val="0"/>
              <w:numId w:val="0"/>
            </w:numPr>
            <w:tabs>
              <w:tab w:val="clear" w:pos="576"/>
            </w:tabs>
            <w:ind w:left="0" w:firstLine="0"/>
          </w:pPr>
        </w:pPrChange>
      </w:pPr>
      <w:ins w:id="666" w:author="Keith W. Boone" w:date="2015-03-04T12:38:00Z">
        <w:r>
          <w:rPr>
            <w:color w:val="D60093"/>
          </w:rPr>
          <w:t>Unlike sensors, data collectors may store both sensor data, as well as personal</w:t>
        </w:r>
      </w:ins>
      <w:ins w:id="667" w:author="Keith W. Boone" w:date="2015-03-04T12:46:00Z">
        <w:r w:rsidR="003877D0">
          <w:rPr>
            <w:color w:val="D60093"/>
          </w:rPr>
          <w:t>ly</w:t>
        </w:r>
      </w:ins>
      <w:ins w:id="668" w:author="Keith W. Boone" w:date="2015-03-04T12:38:00Z">
        <w:r>
          <w:rPr>
            <w:color w:val="D60093"/>
          </w:rPr>
          <w:t xml:space="preserve"> </w:t>
        </w:r>
      </w:ins>
      <w:ins w:id="669" w:author="Keith W. Boone" w:date="2015-03-04T12:39:00Z">
        <w:r>
          <w:rPr>
            <w:color w:val="D60093"/>
          </w:rPr>
          <w:t xml:space="preserve">identifiable </w:t>
        </w:r>
      </w:ins>
      <w:ins w:id="670" w:author="Keith W. Boone" w:date="2015-03-04T12:38:00Z">
        <w:r>
          <w:rPr>
            <w:color w:val="D60093"/>
          </w:rPr>
          <w:t>information</w:t>
        </w:r>
      </w:ins>
      <w:ins w:id="671" w:author="Keith W. Boone" w:date="2015-03-04T12:39:00Z">
        <w:r>
          <w:rPr>
            <w:color w:val="D60093"/>
          </w:rPr>
          <w:t xml:space="preserve">, and will communicate it to upstream systems.  </w:t>
        </w:r>
      </w:ins>
      <w:ins w:id="672" w:author="Keith W. Boone" w:date="2015-03-04T12:46:00Z">
        <w:r w:rsidR="003877D0">
          <w:rPr>
            <w:color w:val="D60093"/>
          </w:rPr>
          <w:t>Like PHDs, these devices are also subject to theft</w:t>
        </w:r>
      </w:ins>
      <w:ins w:id="673" w:author="Keith W. Boone" w:date="2015-03-04T12:47:00Z">
        <w:r w:rsidR="003877D0">
          <w:rPr>
            <w:color w:val="D60093"/>
          </w:rPr>
          <w:t xml:space="preserve"> and loss.</w:t>
        </w:r>
      </w:ins>
      <w:ins w:id="674" w:author="Keith W. Boone" w:date="2015-03-04T12:49:00Z">
        <w:r w:rsidR="003877D0">
          <w:rPr>
            <w:color w:val="D60093"/>
          </w:rPr>
          <w:t xml:space="preserve"> </w:t>
        </w:r>
      </w:ins>
      <w:ins w:id="675" w:author="Keith W. Boone" w:date="2015-03-04T12:39:00Z">
        <w:r>
          <w:rPr>
            <w:color w:val="D60093"/>
          </w:rPr>
          <w:t xml:space="preserve">These devices are required to synchronize time using either native protocols (e.g., through the cellular network that the device is attached), or through use of the IHE Time Client Actor from the Consistent Time profile, and to encrypt any </w:t>
        </w:r>
      </w:ins>
      <w:ins w:id="676" w:author="Keith W. Boone" w:date="2015-03-04T12:40:00Z">
        <w:r>
          <w:rPr>
            <w:color w:val="D60093"/>
          </w:rPr>
          <w:t xml:space="preserve">upstream </w:t>
        </w:r>
      </w:ins>
      <w:ins w:id="677" w:author="Keith W. Boone" w:date="2015-03-04T12:39:00Z">
        <w:r>
          <w:rPr>
            <w:color w:val="D60093"/>
          </w:rPr>
          <w:t>network transmissions</w:t>
        </w:r>
      </w:ins>
      <w:ins w:id="678" w:author="Keith W. Boone" w:date="2015-03-04T12:40:00Z">
        <w:r>
          <w:rPr>
            <w:color w:val="D60093"/>
          </w:rPr>
          <w:t xml:space="preserve"> using Transport Layer Security</w:t>
        </w:r>
      </w:ins>
      <w:ins w:id="679" w:author="Brian" w:date="2015-03-11T07:42:00Z">
        <w:r w:rsidR="00E15873">
          <w:rPr>
            <w:color w:val="D60093"/>
          </w:rPr>
          <w:t xml:space="preserve"> and authenticate the user via SAML or oAuth</w:t>
        </w:r>
      </w:ins>
      <w:ins w:id="680" w:author="Keith W. Boone" w:date="2015-03-04T12:40:00Z">
        <w:r>
          <w:rPr>
            <w:color w:val="D60093"/>
          </w:rPr>
          <w:t xml:space="preserve">.  While audit logging is not required to enable certain kinds of </w:t>
        </w:r>
      </w:ins>
      <w:ins w:id="681" w:author="Keith W. Boone" w:date="2015-03-04T12:41:00Z">
        <w:r>
          <w:rPr>
            <w:color w:val="D60093"/>
          </w:rPr>
          <w:t xml:space="preserve">devices the ability to function, they may consider using the </w:t>
        </w:r>
      </w:ins>
      <w:ins w:id="682" w:author="Keith W. Boone" w:date="2015-03-04T12:42:00Z">
        <w:r>
          <w:rPr>
            <w:color w:val="D60093"/>
          </w:rPr>
          <w:t xml:space="preserve">Secure Node or Secure Application actor from </w:t>
        </w:r>
      </w:ins>
      <w:ins w:id="683" w:author="Keith W. Boone" w:date="2015-03-04T12:49:00Z">
        <w:r w:rsidR="003877D0">
          <w:rPr>
            <w:color w:val="D60093"/>
          </w:rPr>
          <w:t>the</w:t>
        </w:r>
      </w:ins>
      <w:ins w:id="684" w:author="Keith W. Boone" w:date="2015-03-04T12:42:00Z">
        <w:r>
          <w:rPr>
            <w:color w:val="D60093"/>
          </w:rPr>
          <w:t xml:space="preserve"> </w:t>
        </w:r>
      </w:ins>
      <w:ins w:id="685" w:author="Keith W. Boone" w:date="2015-03-04T12:41:00Z">
        <w:r>
          <w:rPr>
            <w:color w:val="D60093"/>
          </w:rPr>
          <w:t>IHE ATNA profile to ensure that communications are audited, users are authenticated, and transmissions are secured</w:t>
        </w:r>
      </w:ins>
      <w:ins w:id="686" w:author="Keith W. Boone" w:date="2015-03-04T12:42:00Z">
        <w:r>
          <w:rPr>
            <w:color w:val="D60093"/>
          </w:rPr>
          <w:t xml:space="preserve"> between known entities</w:t>
        </w:r>
      </w:ins>
      <w:ins w:id="687" w:author="Keith W. Boone" w:date="2015-03-04T12:41:00Z">
        <w:r>
          <w:rPr>
            <w:color w:val="D60093"/>
          </w:rPr>
          <w:t>.</w:t>
        </w:r>
      </w:ins>
    </w:p>
    <w:p w14:paraId="78352D91" w14:textId="77777777" w:rsidR="00A54810" w:rsidRPr="007D6862" w:rsidRDefault="00A54810">
      <w:pPr>
        <w:pStyle w:val="BodyText"/>
        <w:rPr>
          <w:color w:val="D60093"/>
          <w:rPrChange w:id="688" w:author="Keith W. Boone" w:date="2015-03-04T12:05:00Z">
            <w:rPr/>
          </w:rPrChange>
        </w:rPr>
        <w:pPrChange w:id="689" w:author="Keith W. Boone" w:date="2015-03-04T12:05:00Z">
          <w:pPr>
            <w:pStyle w:val="Heading2"/>
            <w:numPr>
              <w:ilvl w:val="0"/>
              <w:numId w:val="0"/>
            </w:numPr>
            <w:tabs>
              <w:tab w:val="clear" w:pos="576"/>
            </w:tabs>
            <w:ind w:left="0" w:firstLine="0"/>
          </w:pPr>
        </w:pPrChange>
      </w:pPr>
      <w:ins w:id="690" w:author="Keith W. Boone" w:date="2015-03-04T12:42:00Z">
        <w:r>
          <w:rPr>
            <w:color w:val="D60093"/>
          </w:rPr>
          <w:t>Back office</w:t>
        </w:r>
      </w:ins>
      <w:ins w:id="691" w:author="Keith W. Boone" w:date="2015-03-04T12:46:00Z">
        <w:r w:rsidR="003877D0">
          <w:rPr>
            <w:color w:val="D60093"/>
          </w:rPr>
          <w:t xml:space="preserve">, departmental and EHR </w:t>
        </w:r>
      </w:ins>
      <w:ins w:id="692" w:author="Keith W. Boone" w:date="2015-03-04T12:42:00Z">
        <w:r>
          <w:rPr>
            <w:color w:val="D60093"/>
          </w:rPr>
          <w:t xml:space="preserve">systems used by the healthcare provider to </w:t>
        </w:r>
      </w:ins>
      <w:ins w:id="693" w:author="Keith W. Boone" w:date="2015-03-04T12:46:00Z">
        <w:r w:rsidR="003877D0">
          <w:rPr>
            <w:color w:val="D60093"/>
          </w:rPr>
          <w:t xml:space="preserve">access the </w:t>
        </w:r>
      </w:ins>
      <w:ins w:id="694" w:author="Keith W. Boone" w:date="2015-03-04T12:42:00Z">
        <w:r>
          <w:rPr>
            <w:color w:val="D60093"/>
          </w:rPr>
          <w:t>s</w:t>
        </w:r>
      </w:ins>
      <w:ins w:id="695" w:author="Keith W. Boone" w:date="2015-03-04T12:43:00Z">
        <w:r>
          <w:rPr>
            <w:color w:val="D60093"/>
          </w:rPr>
          <w:t xml:space="preserve">ensor data </w:t>
        </w:r>
      </w:ins>
      <w:ins w:id="696" w:author="Keith W. Boone" w:date="2015-03-04T12:46:00Z">
        <w:r w:rsidR="003877D0">
          <w:rPr>
            <w:color w:val="D60093"/>
          </w:rPr>
          <w:t xml:space="preserve">or translate it </w:t>
        </w:r>
      </w:ins>
      <w:ins w:id="697" w:author="Keith W. Boone" w:date="2015-03-04T12:43:00Z">
        <w:r>
          <w:rPr>
            <w:color w:val="D60093"/>
          </w:rPr>
          <w:t xml:space="preserve">to a persistent, human readable format will need to be further secured.  </w:t>
        </w:r>
      </w:ins>
      <w:ins w:id="698" w:author="Keith W. Boone" w:date="2015-03-04T12:45:00Z">
        <w:r>
          <w:rPr>
            <w:color w:val="D60093"/>
          </w:rPr>
          <w:t xml:space="preserve">See the </w:t>
        </w:r>
      </w:ins>
      <w:ins w:id="699" w:author="Keith W. Boone" w:date="2015-03-04T12:44:00Z">
        <w:r>
          <w:rPr>
            <w:color w:val="D60093"/>
          </w:rPr>
          <w:t>Security Consideration</w:t>
        </w:r>
      </w:ins>
      <w:ins w:id="700" w:author="Keith W. Boone" w:date="2015-03-04T12:45:00Z">
        <w:r>
          <w:rPr>
            <w:color w:val="D60093"/>
          </w:rPr>
          <w:t>s section for</w:t>
        </w:r>
      </w:ins>
      <w:ins w:id="701" w:author="Keith W. Boone" w:date="2015-03-04T12:49:00Z">
        <w:r w:rsidR="003877D0">
          <w:rPr>
            <w:color w:val="D60093"/>
          </w:rPr>
          <w:t xml:space="preserve"> </w:t>
        </w:r>
      </w:ins>
      <w:ins w:id="702" w:author="Keith W. Boone" w:date="2015-03-04T12:44:00Z">
        <w:r>
          <w:rPr>
            <w:color w:val="D60093"/>
          </w:rPr>
          <w:t xml:space="preserve">IHE </w:t>
        </w:r>
      </w:ins>
      <w:ins w:id="703" w:author="Keith W. Boone" w:date="2015-03-04T12:43:00Z">
        <w:r>
          <w:rPr>
            <w:color w:val="D60093"/>
          </w:rPr>
          <w:t xml:space="preserve">transport protocols used by the </w:t>
        </w:r>
      </w:ins>
      <w:ins w:id="704" w:author="Keith W. Boone" w:date="2015-03-04T12:44:00Z">
        <w:r>
          <w:rPr>
            <w:color w:val="D60093"/>
          </w:rPr>
          <w:t>C</w:t>
        </w:r>
      </w:ins>
      <w:ins w:id="705" w:author="Keith W. Boone" w:date="2015-03-04T12:43:00Z">
        <w:r>
          <w:rPr>
            <w:color w:val="D60093"/>
          </w:rPr>
          <w:t xml:space="preserve">ontent </w:t>
        </w:r>
      </w:ins>
      <w:ins w:id="706" w:author="Keith W. Boone" w:date="2015-03-04T12:44:00Z">
        <w:r>
          <w:rPr>
            <w:color w:val="D60093"/>
          </w:rPr>
          <w:t>C</w:t>
        </w:r>
      </w:ins>
      <w:ins w:id="707" w:author="Keith W. Boone" w:date="2015-03-04T12:43:00Z">
        <w:r>
          <w:rPr>
            <w:color w:val="D60093"/>
          </w:rPr>
          <w:t>reat</w:t>
        </w:r>
      </w:ins>
      <w:ins w:id="708" w:author="Keith W. Boone" w:date="2015-03-04T12:44:00Z">
        <w:r>
          <w:rPr>
            <w:color w:val="D60093"/>
          </w:rPr>
          <w:t xml:space="preserve">or and Content Consumer actors (e.g., XDS and XDM) </w:t>
        </w:r>
      </w:ins>
      <w:ins w:id="709" w:author="Keith W. Boone" w:date="2015-03-04T12:45:00Z">
        <w:r w:rsidR="00114954">
          <w:rPr>
            <w:color w:val="D60093"/>
          </w:rPr>
          <w:t>for further details related to those transports</w:t>
        </w:r>
      </w:ins>
      <w:ins w:id="710" w:author="Keith W. Boone" w:date="2015-03-04T12:44:00Z">
        <w:r>
          <w:rPr>
            <w:color w:val="D60093"/>
          </w:rPr>
          <w:t>.</w:t>
        </w:r>
      </w:ins>
      <w:ins w:id="711" w:author="Keith W. Boone" w:date="2015-03-04T12:49:00Z">
        <w:r w:rsidR="003877D0">
          <w:rPr>
            <w:color w:val="D60093"/>
          </w:rPr>
          <w:t xml:space="preserve">  Those transports typically mandate grouping with the Secure Node or Secure </w:t>
        </w:r>
      </w:ins>
      <w:ins w:id="712" w:author="Keith W. Boone" w:date="2015-03-04T12:50:00Z">
        <w:r w:rsidR="003877D0">
          <w:rPr>
            <w:color w:val="D60093"/>
          </w:rPr>
          <w:t>Application</w:t>
        </w:r>
      </w:ins>
      <w:ins w:id="713" w:author="Keith W. Boone" w:date="2015-03-04T12:49:00Z">
        <w:r w:rsidR="003877D0">
          <w:rPr>
            <w:color w:val="D60093"/>
          </w:rPr>
          <w:t xml:space="preserve"> </w:t>
        </w:r>
      </w:ins>
      <w:ins w:id="714" w:author="Keith W. Boone" w:date="2015-03-04T12:50:00Z">
        <w:r w:rsidR="003877D0">
          <w:rPr>
            <w:color w:val="D60093"/>
          </w:rPr>
          <w:t xml:space="preserve">actors from </w:t>
        </w:r>
      </w:ins>
      <w:ins w:id="715" w:author="Keith W. Boone" w:date="2015-03-04T12:49:00Z">
        <w:r w:rsidR="003877D0">
          <w:rPr>
            <w:color w:val="D60093"/>
          </w:rPr>
          <w:t>ATNA</w:t>
        </w:r>
      </w:ins>
      <w:ins w:id="716" w:author="Keith W. Boone" w:date="2015-03-04T12:50:00Z">
        <w:r w:rsidR="003877D0">
          <w:rPr>
            <w:color w:val="D60093"/>
          </w:rPr>
          <w:t>.</w:t>
        </w:r>
      </w:ins>
    </w:p>
    <w:p w14:paraId="2B22026C" w14:textId="77777777" w:rsidR="00303E20" w:rsidRPr="003651D9" w:rsidDel="002C1312" w:rsidRDefault="008B620B" w:rsidP="00597DB2">
      <w:pPr>
        <w:pStyle w:val="AuthorInstructions"/>
        <w:rPr>
          <w:del w:id="717" w:author="Keith W. Boone" w:date="2015-03-04T12:02:00Z"/>
        </w:rPr>
      </w:pPr>
      <w:del w:id="718" w:author="Keith W. Boone" w:date="2015-03-04T12:02:00Z">
        <w:r w:rsidRPr="003651D9" w:rsidDel="002C1312">
          <w:lastRenderedPageBreak/>
          <w:delText>&lt;Describe Profile-specific security considerations. This should include the outcomes of a risk assessment. This likely will include profile groupings, and residual risks that need to be assigned to the product design, system administration, or policy.</w:delText>
        </w:r>
        <w:r w:rsidR="00ED5269" w:rsidRPr="003651D9" w:rsidDel="002C1312">
          <w:delText xml:space="preserve"> See </w:delText>
        </w:r>
        <w:r w:rsidR="000125FF" w:rsidRPr="003651D9" w:rsidDel="002C1312">
          <w:delText xml:space="preserve">the ITI document titled ‘Cookbook: Preparing the IHE Profile Security Section’ at </w:delText>
        </w:r>
        <w:r w:rsidR="000125FF" w:rsidRPr="003651D9" w:rsidDel="002C1312">
          <w:rPr>
            <w:rStyle w:val="Hyperlink"/>
          </w:rPr>
          <w:delText>http://www.ihe.net/Technical_Framework/index.cfm</w:delText>
        </w:r>
        <w:r w:rsidR="000125FF" w:rsidRPr="003651D9" w:rsidDel="002C1312">
          <w:delText xml:space="preserve"> for </w:delText>
        </w:r>
        <w:r w:rsidR="00ED5269" w:rsidRPr="003651D9" w:rsidDel="002C1312">
          <w:delText>suggestions on risk assessment, risk mitigation, and IT and security profiles.</w:delText>
        </w:r>
        <w:r w:rsidR="003D19E0" w:rsidRPr="003651D9" w:rsidDel="002C1312">
          <w:delText>&gt;</w:delText>
        </w:r>
      </w:del>
    </w:p>
    <w:p w14:paraId="52C3AEB1" w14:textId="77777777" w:rsidR="006E5767" w:rsidRPr="003651D9" w:rsidDel="002C1312" w:rsidRDefault="00C82ED4" w:rsidP="00597DB2">
      <w:pPr>
        <w:pStyle w:val="AuthorInstructions"/>
        <w:rPr>
          <w:del w:id="719" w:author="Keith W. Boone" w:date="2015-03-04T12:02:00Z"/>
        </w:rPr>
      </w:pPr>
      <w:del w:id="720" w:author="Keith W. Boone" w:date="2015-03-04T12:02:00Z">
        <w:r w:rsidRPr="003651D9" w:rsidDel="002C1312">
          <w:delText>&lt;</w:delText>
        </w:r>
        <w:r w:rsidR="006E5767" w:rsidRPr="003651D9" w:rsidDel="002C1312">
          <w:delText>If this is not a content module, delete the sentence below</w:delText>
        </w:r>
        <w:r w:rsidR="00887E40" w:rsidRPr="003651D9" w:rsidDel="002C1312">
          <w:delText xml:space="preserve">. </w:delText>
        </w:r>
        <w:r w:rsidR="006E5767" w:rsidRPr="003651D9" w:rsidDel="002C1312">
          <w:delText>If this is a content module profile, you may want to expound upon the security considerations provided by grouped actors.&gt;</w:delText>
        </w:r>
        <w:r w:rsidRPr="003651D9" w:rsidDel="002C1312">
          <w:delText xml:space="preserve"> </w:delText>
        </w:r>
      </w:del>
    </w:p>
    <w:p w14:paraId="3811A4C0" w14:textId="77777777" w:rsidR="00C82ED4" w:rsidRPr="003651D9" w:rsidDel="00530777" w:rsidRDefault="00C82ED4" w:rsidP="009C6F21">
      <w:pPr>
        <w:pStyle w:val="BodyText"/>
        <w:rPr>
          <w:del w:id="721" w:author="Keith W. Boone" w:date="2015-03-04T12:04:00Z"/>
          <w:iCs/>
        </w:rPr>
      </w:pPr>
      <w:del w:id="722" w:author="Keith W. Boone" w:date="2015-03-04T12:04:00Z">
        <w:r w:rsidRPr="003651D9" w:rsidDel="00530777">
          <w:rPr>
            <w:iCs/>
          </w:rPr>
          <w:delText>The security considerations for a content module are dependent upon the security provisions defined by the grouped actor</w:delText>
        </w:r>
        <w:r w:rsidR="006E5767" w:rsidRPr="003651D9" w:rsidDel="00530777">
          <w:rPr>
            <w:iCs/>
          </w:rPr>
          <w:delText>(s).</w:delText>
        </w:r>
      </w:del>
    </w:p>
    <w:p w14:paraId="17EA3B89" w14:textId="77777777" w:rsidR="00167DB7" w:rsidRDefault="00167DB7" w:rsidP="00167DB7">
      <w:pPr>
        <w:pStyle w:val="Heading2"/>
        <w:numPr>
          <w:ilvl w:val="0"/>
          <w:numId w:val="0"/>
        </w:numPr>
        <w:rPr>
          <w:ins w:id="723" w:author="Keith W. Boone" w:date="2015-03-04T12:03:00Z"/>
          <w:noProof w:val="0"/>
        </w:rPr>
      </w:pPr>
      <w:bookmarkStart w:id="724" w:name="_Toc412696320"/>
      <w:r w:rsidRPr="003651D9">
        <w:rPr>
          <w:noProof w:val="0"/>
        </w:rPr>
        <w:t>X.</w:t>
      </w:r>
      <w:r w:rsidR="00AF472E" w:rsidRPr="003651D9">
        <w:rPr>
          <w:noProof w:val="0"/>
        </w:rPr>
        <w:t>6</w:t>
      </w:r>
      <w:r w:rsidRPr="003651D9">
        <w:rPr>
          <w:noProof w:val="0"/>
        </w:rPr>
        <w:t xml:space="preserve"> </w:t>
      </w:r>
      <w:del w:id="725" w:author="Keith W. Boone" w:date="2015-03-04T12:03:00Z">
        <w:r w:rsidRPr="003651D9" w:rsidDel="002C1312">
          <w:rPr>
            <w:noProof w:val="0"/>
          </w:rPr>
          <w:delText xml:space="preserve">&lt;Profile Acronym&gt; </w:delText>
        </w:r>
      </w:del>
      <w:ins w:id="726" w:author="Keith W. Boone" w:date="2015-03-04T12:03:00Z">
        <w:r w:rsidR="002C1312">
          <w:rPr>
            <w:noProof w:val="0"/>
          </w:rPr>
          <w:t xml:space="preserve">RPM </w:t>
        </w:r>
      </w:ins>
      <w:r w:rsidR="00ED5269" w:rsidRPr="003651D9">
        <w:rPr>
          <w:noProof w:val="0"/>
        </w:rPr>
        <w:t xml:space="preserve">Cross </w:t>
      </w:r>
      <w:r w:rsidRPr="003651D9">
        <w:rPr>
          <w:noProof w:val="0"/>
        </w:rPr>
        <w:t xml:space="preserve">Profile </w:t>
      </w:r>
      <w:r w:rsidR="00ED5269" w:rsidRPr="003651D9">
        <w:rPr>
          <w:noProof w:val="0"/>
        </w:rPr>
        <w:t>Considerations</w:t>
      </w:r>
      <w:bookmarkEnd w:id="724"/>
    </w:p>
    <w:p w14:paraId="0FFAABD2" w14:textId="77777777" w:rsidR="002C1312" w:rsidRPr="002C1312" w:rsidDel="00530777" w:rsidRDefault="002C1312">
      <w:pPr>
        <w:pStyle w:val="BodyText"/>
        <w:rPr>
          <w:del w:id="727" w:author="Keith W. Boone" w:date="2015-03-04T12:04:00Z"/>
        </w:rPr>
        <w:pPrChange w:id="728" w:author="Keith W. Boone" w:date="2015-03-04T12:03:00Z">
          <w:pPr>
            <w:pStyle w:val="Heading2"/>
            <w:numPr>
              <w:ilvl w:val="0"/>
              <w:numId w:val="0"/>
            </w:numPr>
            <w:tabs>
              <w:tab w:val="clear" w:pos="576"/>
            </w:tabs>
            <w:ind w:left="0" w:firstLine="0"/>
          </w:pPr>
        </w:pPrChange>
      </w:pPr>
    </w:p>
    <w:p w14:paraId="1E9E61D8" w14:textId="77777777" w:rsidR="00255821" w:rsidRPr="003651D9" w:rsidDel="00530777" w:rsidRDefault="00167DB7" w:rsidP="00597DB2">
      <w:pPr>
        <w:pStyle w:val="AuthorInstructions"/>
        <w:rPr>
          <w:del w:id="729" w:author="Keith W. Boone" w:date="2015-03-04T12:04:00Z"/>
        </w:rPr>
      </w:pPr>
      <w:del w:id="730" w:author="Keith W. Boone" w:date="2015-03-04T12:04:00Z">
        <w:r w:rsidRPr="003651D9" w:rsidDel="00530777">
          <w:delText>&lt;</w:delText>
        </w:r>
        <w:r w:rsidR="00412649" w:rsidRPr="003651D9" w:rsidDel="00530777">
          <w:delText xml:space="preserve">This section is </w:delText>
        </w:r>
        <w:r w:rsidR="002869E8" w:rsidRPr="003651D9" w:rsidDel="00530777">
          <w:delText xml:space="preserve">informative, not </w:delText>
        </w:r>
        <w:r w:rsidR="00543FFB" w:rsidRPr="003651D9" w:rsidDel="00530777">
          <w:delText>normative</w:delText>
        </w:r>
        <w:r w:rsidR="00F0665F" w:rsidRPr="003651D9" w:rsidDel="00530777">
          <w:delText xml:space="preserve">. </w:delText>
        </w:r>
        <w:r w:rsidR="00543FFB" w:rsidRPr="003651D9" w:rsidDel="00530777">
          <w:delText>It is</w:delText>
        </w:r>
        <w:r w:rsidR="00412649" w:rsidRPr="003651D9" w:rsidDel="00530777">
          <w:delText xml:space="preserve"> intended to put this profile in context with other profiles</w:delText>
        </w:r>
        <w:r w:rsidR="00F0665F" w:rsidRPr="003651D9" w:rsidDel="00530777">
          <w:delText xml:space="preserve">. </w:delText>
        </w:r>
        <w:r w:rsidR="00412649" w:rsidRPr="003651D9" w:rsidDel="00530777">
          <w:delText xml:space="preserve">Any required groupings should have </w:delText>
        </w:r>
        <w:r w:rsidR="002869E8" w:rsidRPr="003651D9" w:rsidDel="00530777">
          <w:delText xml:space="preserve">already </w:delText>
        </w:r>
        <w:r w:rsidR="00412649" w:rsidRPr="003651D9" w:rsidDel="00530777">
          <w:delText>been described above</w:delText>
        </w:r>
        <w:r w:rsidR="00F0665F" w:rsidRPr="003651D9" w:rsidDel="00530777">
          <w:delText xml:space="preserve">. </w:delText>
        </w:r>
        <w:r w:rsidR="00ED5269" w:rsidRPr="003651D9" w:rsidDel="00530777">
          <w:delText>Brief descriptions can go directly into this section; lengthy descriptions should go into an Appendix</w:delText>
        </w:r>
        <w:r w:rsidR="00F0665F" w:rsidRPr="003651D9" w:rsidDel="00530777">
          <w:delText xml:space="preserve">. </w:delText>
        </w:r>
        <w:r w:rsidR="00ED5269" w:rsidRPr="003651D9" w:rsidDel="00530777">
          <w:delText>Examples of this materi</w:delText>
        </w:r>
        <w:r w:rsidR="00543FFB" w:rsidRPr="003651D9" w:rsidDel="00530777">
          <w:delText>al</w:delText>
        </w:r>
        <w:r w:rsidR="00ED5269" w:rsidRPr="003651D9" w:rsidDel="00530777">
          <w:delText xml:space="preserve"> include ITI Cross Community Access (XCA</w:delText>
        </w:r>
        <w:r w:rsidR="007773C8" w:rsidRPr="003651D9" w:rsidDel="00530777">
          <w:delText>) Grouping</w:delText>
        </w:r>
        <w:r w:rsidR="00ED5269" w:rsidRPr="003651D9" w:rsidDel="00530777">
          <w:delText xml:space="preserve"> Rules (section 18.2.3), the Radiology associated profiles listed at wiki.ihe.net</w:delText>
        </w:r>
        <w:r w:rsidR="00DD13DB" w:rsidRPr="003651D9" w:rsidDel="00530777">
          <w:delText>, or ITI Volume 1 Appendix E “Cross Profile Considerations”</w:delText>
        </w:r>
        <w:r w:rsidR="00543FFB" w:rsidRPr="003651D9" w:rsidDel="00530777">
          <w:delText xml:space="preserve">, and the “See Also” sections Radiology Profile descriptions on the wiki such as </w:delText>
        </w:r>
        <w:r w:rsidR="00543FFB" w:rsidRPr="003651D9" w:rsidDel="00530777">
          <w:rPr>
            <w:rStyle w:val="Hyperlink"/>
            <w:i w:val="0"/>
            <w:iCs/>
          </w:rPr>
          <w:fldChar w:fldCharType="begin"/>
        </w:r>
        <w:r w:rsidR="00543FFB" w:rsidRPr="003651D9" w:rsidDel="00530777">
          <w:rPr>
            <w:rStyle w:val="Hyperlink"/>
            <w:iCs/>
          </w:rPr>
          <w:delInstrText xml:space="preserve"> HYPERLINK "http://wiki.ihe.net/index.php?title=Scheduled_Workflow" </w:delInstrText>
        </w:r>
        <w:r w:rsidR="00543FFB" w:rsidRPr="003651D9" w:rsidDel="00530777">
          <w:rPr>
            <w:rStyle w:val="Hyperlink"/>
            <w:i w:val="0"/>
            <w:iCs/>
          </w:rPr>
          <w:fldChar w:fldCharType="separate"/>
        </w:r>
        <w:r w:rsidR="00543FFB" w:rsidRPr="003651D9" w:rsidDel="00530777">
          <w:rPr>
            <w:rStyle w:val="Hyperlink"/>
            <w:iCs/>
          </w:rPr>
          <w:delText>http://wiki.ihe.net/index.php?title=Scheduled_Workflow</w:delText>
        </w:r>
        <w:r w:rsidR="00543FFB" w:rsidRPr="003651D9" w:rsidDel="00530777">
          <w:rPr>
            <w:rStyle w:val="Hyperlink"/>
            <w:i w:val="0"/>
            <w:iCs/>
          </w:rPr>
          <w:fldChar w:fldCharType="end"/>
        </w:r>
        <w:r w:rsidR="00543FFB" w:rsidRPr="003651D9" w:rsidDel="00530777">
          <w:delText xml:space="preserve"> -&gt; See Also</w:delText>
        </w:r>
        <w:r w:rsidR="00F0665F" w:rsidRPr="003651D9" w:rsidDel="00530777">
          <w:delText xml:space="preserve">. </w:delText>
        </w:r>
        <w:r w:rsidR="00DD13DB" w:rsidRPr="003651D9" w:rsidDel="00530777">
          <w:delText>If this section is left blank, add “Not applicable.”&gt;</w:delText>
        </w:r>
        <w:r w:rsidR="00ED5269" w:rsidRPr="003651D9" w:rsidDel="00530777">
          <w:delText xml:space="preserve"> </w:delText>
        </w:r>
      </w:del>
    </w:p>
    <w:p w14:paraId="3D1C6B0B" w14:textId="77777777" w:rsidR="008C57EC" w:rsidRPr="003651D9" w:rsidDel="00530777" w:rsidRDefault="008C57EC" w:rsidP="00167DB7">
      <w:pPr>
        <w:rPr>
          <w:del w:id="731" w:author="Keith W. Boone" w:date="2015-03-04T12:04:00Z"/>
          <w:i/>
        </w:rPr>
      </w:pPr>
      <w:del w:id="732" w:author="Keith W. Boone" w:date="2015-03-04T12:04:00Z">
        <w:r w:rsidRPr="003651D9" w:rsidDel="00530777">
          <w:rPr>
            <w:i/>
          </w:rPr>
          <w:delText xml:space="preserve"> &lt;Consider using a format such as the following:&gt;</w:delText>
        </w:r>
        <w:r w:rsidRPr="003651D9" w:rsidDel="00530777">
          <w:rPr>
            <w:i/>
          </w:rPr>
          <w:br/>
        </w:r>
      </w:del>
    </w:p>
    <w:p w14:paraId="06435B18" w14:textId="77777777" w:rsidR="000514E1" w:rsidRDefault="008C57EC" w:rsidP="00167DB7">
      <w:r w:rsidRPr="003651D9">
        <w:t>&lt;other profile acronym&gt; - &lt;other profile name&gt;</w:t>
      </w:r>
      <w:r w:rsidRPr="003651D9">
        <w:br/>
        <w:t>A &lt;other profile actor name&gt; in &lt;other profile name&gt; might be grouped with a &lt;this profile actor name&gt; to &lt;describe benefit/what is accomplished by grouping&gt;.</w:t>
      </w:r>
    </w:p>
    <w:p w14:paraId="610A4FE1" w14:textId="77777777" w:rsidR="00747BB5" w:rsidRPr="003651D9" w:rsidRDefault="00747BB5" w:rsidP="00167DB7">
      <w:pPr>
        <w:rPr>
          <w:i/>
        </w:rPr>
      </w:pPr>
    </w:p>
    <w:p w14:paraId="63A7525D" w14:textId="77777777" w:rsidR="00953CFC" w:rsidRPr="003651D9" w:rsidDel="003877D0" w:rsidRDefault="00953CFC" w:rsidP="0005577A">
      <w:pPr>
        <w:pStyle w:val="PartTitle"/>
        <w:rPr>
          <w:del w:id="733" w:author="Keith W. Boone" w:date="2015-03-04T12:53:00Z"/>
          <w:highlight w:val="yellow"/>
        </w:rPr>
      </w:pPr>
      <w:bookmarkStart w:id="734" w:name="_Toc412696321"/>
      <w:commentRangeStart w:id="735"/>
      <w:del w:id="736" w:author="Keith W. Boone" w:date="2015-03-04T12:53:00Z">
        <w:r w:rsidRPr="003651D9" w:rsidDel="003877D0">
          <w:delText>Appendices</w:delText>
        </w:r>
        <w:bookmarkEnd w:id="734"/>
        <w:r w:rsidRPr="003651D9" w:rsidDel="003877D0">
          <w:rPr>
            <w:highlight w:val="yellow"/>
          </w:rPr>
          <w:delText xml:space="preserve"> </w:delText>
        </w:r>
      </w:del>
    </w:p>
    <w:p w14:paraId="250F9BA5" w14:textId="77777777" w:rsidR="00953CFC" w:rsidRPr="003651D9" w:rsidDel="003877D0" w:rsidRDefault="000514E1" w:rsidP="0070762D">
      <w:pPr>
        <w:pStyle w:val="AuthorInstructions"/>
        <w:rPr>
          <w:del w:id="737" w:author="Keith W. Boone" w:date="2015-03-04T12:53:00Z"/>
        </w:rPr>
      </w:pPr>
      <w:del w:id="738" w:author="Keith W. Boone" w:date="2015-03-04T12:53:00Z">
        <w:r w:rsidRPr="003651D9" w:rsidDel="003877D0">
          <w:delText>&lt;</w:delText>
        </w:r>
        <w:r w:rsidR="00953CFC" w:rsidRPr="003651D9" w:rsidDel="003877D0">
          <w:delText>Add Appendices to this Profile here</w:delText>
        </w:r>
        <w:r w:rsidR="00F0665F" w:rsidRPr="003651D9" w:rsidDel="003877D0">
          <w:delText xml:space="preserve">. </w:delText>
        </w:r>
        <w:r w:rsidR="00953CFC" w:rsidRPr="003651D9" w:rsidDel="003877D0">
          <w:delText>Examples of an appendix include HITSP mapping to IHE Use Cases or long use case definitions.</w:delText>
        </w:r>
        <w:r w:rsidRPr="003651D9" w:rsidDel="003877D0">
          <w:delText>&gt;</w:delText>
        </w:r>
      </w:del>
    </w:p>
    <w:p w14:paraId="62D2C4F5" w14:textId="77777777" w:rsidR="00953CFC" w:rsidRPr="003651D9" w:rsidDel="003877D0" w:rsidRDefault="00953CFC" w:rsidP="0070762D">
      <w:pPr>
        <w:pStyle w:val="AuthorInstructions"/>
        <w:rPr>
          <w:del w:id="739" w:author="Keith W. Boone" w:date="2015-03-04T12:53:00Z"/>
        </w:rPr>
      </w:pPr>
      <w:del w:id="740" w:author="Keith W. Boone" w:date="2015-03-04T12:53:00Z">
        <w:r w:rsidRPr="003651D9" w:rsidDel="003877D0">
          <w:delText>&lt;</w:delText>
        </w:r>
        <w:r w:rsidR="00E91C15" w:rsidRPr="003651D9" w:rsidDel="003877D0">
          <w:delText xml:space="preserve">Volume 1 </w:delText>
        </w:r>
        <w:r w:rsidR="00111CBC" w:rsidRPr="003651D9" w:rsidDel="003877D0">
          <w:delText>A</w:delText>
        </w:r>
        <w:r w:rsidRPr="003651D9" w:rsidDel="003877D0">
          <w:delText>ppendices are informational only</w:delText>
        </w:r>
        <w:r w:rsidR="00F0665F" w:rsidRPr="003651D9" w:rsidDel="003877D0">
          <w:delText xml:space="preserve">. </w:delText>
        </w:r>
        <w:r w:rsidRPr="003651D9" w:rsidDel="003877D0">
          <w:delText>No “</w:delText>
        </w:r>
        <w:r w:rsidR="00125F42" w:rsidRPr="003651D9" w:rsidDel="003877D0">
          <w:delText>SHALL</w:delText>
        </w:r>
        <w:r w:rsidRPr="003651D9" w:rsidDel="003877D0">
          <w:delText>” language is allowed in a</w:delText>
        </w:r>
        <w:r w:rsidR="00E91C15" w:rsidRPr="003651D9" w:rsidDel="003877D0">
          <w:delText xml:space="preserve"> Volume 1 </w:delText>
        </w:r>
        <w:r w:rsidRPr="003651D9" w:rsidDel="003877D0">
          <w:delText>appendix.&gt;</w:delText>
        </w:r>
      </w:del>
    </w:p>
    <w:p w14:paraId="4ADAD7CD" w14:textId="77777777" w:rsidR="00953CFC" w:rsidRPr="003651D9" w:rsidDel="003877D0" w:rsidRDefault="00953CFC" w:rsidP="00167DB7">
      <w:pPr>
        <w:rPr>
          <w:del w:id="741" w:author="Keith W. Boone" w:date="2015-03-04T12:53:00Z"/>
        </w:rPr>
      </w:pPr>
    </w:p>
    <w:p w14:paraId="4895A36C" w14:textId="77777777" w:rsidR="00B15A1D" w:rsidRPr="003651D9" w:rsidDel="003877D0" w:rsidRDefault="00701B3A" w:rsidP="00AD069D">
      <w:pPr>
        <w:pStyle w:val="AppendixHeading1"/>
        <w:rPr>
          <w:del w:id="742" w:author="Keith W. Boone" w:date="2015-03-04T12:53:00Z"/>
          <w:noProof w:val="0"/>
        </w:rPr>
      </w:pPr>
      <w:bookmarkStart w:id="743" w:name="_Toc412696322"/>
      <w:del w:id="744" w:author="Keith W. Boone" w:date="2015-03-04T12:53:00Z">
        <w:r w:rsidRPr="003651D9" w:rsidDel="003877D0">
          <w:rPr>
            <w:noProof w:val="0"/>
          </w:rPr>
          <w:delText xml:space="preserve">Appendix A </w:delText>
        </w:r>
        <w:r w:rsidR="00B15A1D" w:rsidRPr="003651D9" w:rsidDel="003877D0">
          <w:rPr>
            <w:noProof w:val="0"/>
          </w:rPr>
          <w:delText>–</w:delText>
        </w:r>
        <w:r w:rsidRPr="003651D9" w:rsidDel="003877D0">
          <w:rPr>
            <w:noProof w:val="0"/>
          </w:rPr>
          <w:delText xml:space="preserve"> </w:delText>
        </w:r>
      </w:del>
      <w:del w:id="745" w:author="Keith W. Boone" w:date="2015-03-04T12:52:00Z">
        <w:r w:rsidR="00B15A1D" w:rsidRPr="003651D9" w:rsidDel="003877D0">
          <w:rPr>
            <w:noProof w:val="0"/>
          </w:rPr>
          <w:delText>&lt;</w:delText>
        </w:r>
        <w:r w:rsidR="00CF283F" w:rsidRPr="003651D9" w:rsidDel="003877D0">
          <w:rPr>
            <w:noProof w:val="0"/>
          </w:rPr>
          <w:delText>A</w:delText>
        </w:r>
        <w:r w:rsidR="00B15A1D" w:rsidRPr="003651D9" w:rsidDel="003877D0">
          <w:rPr>
            <w:noProof w:val="0"/>
          </w:rPr>
          <w:delText>ppendix A Title&gt;</w:delText>
        </w:r>
      </w:del>
      <w:bookmarkEnd w:id="743"/>
    </w:p>
    <w:p w14:paraId="2FAB38CF" w14:textId="77777777" w:rsidR="00111CBC" w:rsidRPr="003651D9" w:rsidDel="003877D0" w:rsidRDefault="00111CBC" w:rsidP="00111CBC">
      <w:pPr>
        <w:pStyle w:val="BodyText"/>
        <w:rPr>
          <w:del w:id="746" w:author="Keith W. Boone" w:date="2015-03-04T12:53:00Z"/>
        </w:rPr>
      </w:pPr>
      <w:del w:id="747" w:author="Keith W. Boone" w:date="2015-03-04T12:52:00Z">
        <w:r w:rsidRPr="003651D9" w:rsidDel="003877D0">
          <w:delText>Appendix A text goes here.</w:delText>
        </w:r>
      </w:del>
    </w:p>
    <w:p w14:paraId="56AF171E" w14:textId="77777777" w:rsidR="00C536E4" w:rsidRPr="003651D9" w:rsidDel="003877D0" w:rsidRDefault="00B15A1D" w:rsidP="005B3030">
      <w:pPr>
        <w:pStyle w:val="AppendixHeading2"/>
        <w:numPr>
          <w:ilvl w:val="1"/>
          <w:numId w:val="18"/>
        </w:numPr>
        <w:rPr>
          <w:del w:id="748" w:author="Keith W. Boone" w:date="2015-03-04T12:53:00Z"/>
          <w:bCs/>
          <w:noProof w:val="0"/>
        </w:rPr>
      </w:pPr>
      <w:bookmarkStart w:id="749" w:name="_Toc412696323"/>
      <w:del w:id="750" w:author="Keith W. Boone" w:date="2015-03-04T12:53:00Z">
        <w:r w:rsidRPr="003651D9" w:rsidDel="003877D0">
          <w:rPr>
            <w:bCs/>
            <w:noProof w:val="0"/>
          </w:rPr>
          <w:delText>&lt;Add Title&gt;</w:delText>
        </w:r>
        <w:bookmarkEnd w:id="749"/>
      </w:del>
    </w:p>
    <w:p w14:paraId="1616C366" w14:textId="77777777" w:rsidR="00111CBC" w:rsidRPr="003651D9" w:rsidDel="003877D0" w:rsidRDefault="00111CBC" w:rsidP="00111CBC">
      <w:pPr>
        <w:pStyle w:val="BodyText"/>
        <w:rPr>
          <w:del w:id="751" w:author="Keith W. Boone" w:date="2015-03-04T12:53:00Z"/>
        </w:rPr>
      </w:pPr>
      <w:del w:id="752" w:author="Keith W. Boone" w:date="2015-03-04T12:53:00Z">
        <w:r w:rsidRPr="003651D9" w:rsidDel="003877D0">
          <w:delText>Appendix A.1 text goes here</w:delText>
        </w:r>
      </w:del>
    </w:p>
    <w:p w14:paraId="0252F04F" w14:textId="77777777" w:rsidR="00CF283F" w:rsidRPr="003651D9" w:rsidDel="003877D0" w:rsidRDefault="00701B3A" w:rsidP="00111CBC">
      <w:pPr>
        <w:pStyle w:val="AppendixHeading1"/>
        <w:rPr>
          <w:del w:id="753" w:author="Keith W. Boone" w:date="2015-03-04T12:53:00Z"/>
          <w:noProof w:val="0"/>
        </w:rPr>
      </w:pPr>
      <w:bookmarkStart w:id="754" w:name="_Toc412696324"/>
      <w:del w:id="755" w:author="Keith W. Boone" w:date="2015-03-04T12:53:00Z">
        <w:r w:rsidRPr="003651D9" w:rsidDel="003877D0">
          <w:rPr>
            <w:noProof w:val="0"/>
          </w:rPr>
          <w:delText xml:space="preserve">Appendix B </w:delText>
        </w:r>
        <w:r w:rsidR="00B15A1D" w:rsidRPr="003651D9" w:rsidDel="003877D0">
          <w:rPr>
            <w:noProof w:val="0"/>
          </w:rPr>
          <w:delText>–</w:delText>
        </w:r>
        <w:r w:rsidRPr="003651D9" w:rsidDel="003877D0">
          <w:rPr>
            <w:noProof w:val="0"/>
          </w:rPr>
          <w:delText xml:space="preserve"> </w:delText>
        </w:r>
        <w:r w:rsidR="00B15A1D" w:rsidRPr="003651D9" w:rsidDel="003877D0">
          <w:rPr>
            <w:noProof w:val="0"/>
          </w:rPr>
          <w:delText>&lt;Appendix B Title&gt;</w:delText>
        </w:r>
        <w:bookmarkEnd w:id="754"/>
      </w:del>
    </w:p>
    <w:p w14:paraId="42D9A86B" w14:textId="77777777" w:rsidR="00111CBC" w:rsidRPr="003651D9" w:rsidDel="003877D0" w:rsidRDefault="00111CBC" w:rsidP="00111CBC">
      <w:pPr>
        <w:pStyle w:val="BodyText"/>
        <w:rPr>
          <w:del w:id="756" w:author="Keith W. Boone" w:date="2015-03-04T12:53:00Z"/>
        </w:rPr>
      </w:pPr>
      <w:del w:id="757" w:author="Keith W. Boone" w:date="2015-03-04T12:53:00Z">
        <w:r w:rsidRPr="003651D9" w:rsidDel="003877D0">
          <w:delText>Appendix B text goes here.</w:delText>
        </w:r>
      </w:del>
    </w:p>
    <w:p w14:paraId="331EE0AC" w14:textId="77777777" w:rsidR="00DA7FE0" w:rsidRPr="003651D9" w:rsidDel="003877D0" w:rsidRDefault="00DA7FE0" w:rsidP="005B3030">
      <w:pPr>
        <w:pStyle w:val="ListParagraph"/>
        <w:numPr>
          <w:ilvl w:val="0"/>
          <w:numId w:val="18"/>
        </w:numPr>
        <w:spacing w:before="240" w:after="60"/>
        <w:rPr>
          <w:del w:id="758" w:author="Keith W. Boone" w:date="2015-03-04T12:53:00Z"/>
          <w:rFonts w:ascii="Arial" w:hAnsi="Arial"/>
          <w:b/>
          <w:bCs/>
          <w:vanish/>
          <w:sz w:val="28"/>
        </w:rPr>
      </w:pPr>
    </w:p>
    <w:p w14:paraId="429E021F" w14:textId="77777777" w:rsidR="00DA7FE0" w:rsidRPr="003651D9" w:rsidDel="003877D0" w:rsidRDefault="00DA7FE0" w:rsidP="005B3030">
      <w:pPr>
        <w:pStyle w:val="ListParagraph"/>
        <w:numPr>
          <w:ilvl w:val="1"/>
          <w:numId w:val="18"/>
        </w:numPr>
        <w:spacing w:before="240" w:after="60"/>
        <w:rPr>
          <w:del w:id="759" w:author="Keith W. Boone" w:date="2015-03-04T12:53:00Z"/>
          <w:rFonts w:ascii="Arial" w:hAnsi="Arial"/>
          <w:b/>
          <w:bCs/>
          <w:vanish/>
          <w:sz w:val="28"/>
        </w:rPr>
      </w:pPr>
    </w:p>
    <w:p w14:paraId="42C43EB8" w14:textId="77777777" w:rsidR="00111CBC" w:rsidRPr="003651D9" w:rsidDel="003877D0" w:rsidRDefault="00B15A1D" w:rsidP="005B3030">
      <w:pPr>
        <w:pStyle w:val="AppendixHeading2"/>
        <w:numPr>
          <w:ilvl w:val="1"/>
          <w:numId w:val="18"/>
        </w:numPr>
        <w:rPr>
          <w:del w:id="760" w:author="Keith W. Boone" w:date="2015-03-04T12:53:00Z"/>
          <w:bCs/>
          <w:noProof w:val="0"/>
        </w:rPr>
      </w:pPr>
      <w:bookmarkStart w:id="761" w:name="_Toc412696325"/>
      <w:del w:id="762" w:author="Keith W. Boone" w:date="2015-03-04T12:53:00Z">
        <w:r w:rsidRPr="003651D9" w:rsidDel="003877D0">
          <w:rPr>
            <w:bCs/>
            <w:noProof w:val="0"/>
          </w:rPr>
          <w:delText>&lt;Add Title&gt;</w:delText>
        </w:r>
        <w:bookmarkEnd w:id="761"/>
      </w:del>
    </w:p>
    <w:p w14:paraId="7DA7026A" w14:textId="77777777" w:rsidR="00111CBC" w:rsidRPr="003651D9" w:rsidDel="003877D0" w:rsidRDefault="00111CBC" w:rsidP="00111CBC">
      <w:pPr>
        <w:pStyle w:val="BodyText"/>
        <w:rPr>
          <w:del w:id="763" w:author="Keith W. Boone" w:date="2015-03-04T12:53:00Z"/>
        </w:rPr>
      </w:pPr>
      <w:del w:id="764" w:author="Keith W. Boone" w:date="2015-03-04T12:53:00Z">
        <w:r w:rsidRPr="003651D9" w:rsidDel="003877D0">
          <w:delText xml:space="preserve">Appendix B.1 </w:delText>
        </w:r>
        <w:r w:rsidR="00DA7FE0" w:rsidRPr="003651D9" w:rsidDel="003877D0">
          <w:delText xml:space="preserve">text </w:delText>
        </w:r>
        <w:r w:rsidRPr="003651D9" w:rsidDel="003877D0">
          <w:delText>goes here.</w:delText>
        </w:r>
      </w:del>
    </w:p>
    <w:p w14:paraId="0B149A17" w14:textId="77777777" w:rsidR="00CF283F" w:rsidRPr="003651D9" w:rsidRDefault="00CF283F" w:rsidP="008D7642">
      <w:pPr>
        <w:pStyle w:val="PartTitle"/>
      </w:pPr>
      <w:bookmarkStart w:id="765" w:name="_Toc336000611"/>
      <w:bookmarkStart w:id="766" w:name="_Toc412696326"/>
      <w:bookmarkEnd w:id="765"/>
      <w:r w:rsidRPr="003651D9">
        <w:lastRenderedPageBreak/>
        <w:t xml:space="preserve">Volume 2 </w:t>
      </w:r>
      <w:r w:rsidR="008D7642" w:rsidRPr="003651D9">
        <w:t xml:space="preserve">– </w:t>
      </w:r>
      <w:r w:rsidRPr="003651D9">
        <w:t>Transactions</w:t>
      </w:r>
      <w:bookmarkEnd w:id="766"/>
      <w:commentRangeEnd w:id="735"/>
      <w:r w:rsidR="006A1426">
        <w:rPr>
          <w:rStyle w:val="CommentReference"/>
          <w:rFonts w:ascii="Times New Roman" w:hAnsi="Times New Roman" w:cs="Times New Roman"/>
          <w:b w:val="0"/>
          <w:bCs w:val="0"/>
          <w:kern w:val="0"/>
        </w:rPr>
        <w:commentReference w:id="735"/>
      </w:r>
    </w:p>
    <w:p w14:paraId="30682851" w14:textId="77777777" w:rsidR="00303E20" w:rsidRPr="003651D9" w:rsidRDefault="00303E20" w:rsidP="008E441F">
      <w:pPr>
        <w:pStyle w:val="EditorInstructions"/>
      </w:pPr>
      <w:bookmarkStart w:id="767" w:name="_Toc75083611"/>
      <w:r w:rsidRPr="003651D9">
        <w:t xml:space="preserve">Add section 3.Y </w:t>
      </w:r>
      <w:bookmarkEnd w:id="767"/>
    </w:p>
    <w:p w14:paraId="26DF7B9A" w14:textId="2C8BAE40" w:rsidR="00CF283F" w:rsidRPr="003651D9" w:rsidRDefault="00303E20" w:rsidP="00303E20">
      <w:pPr>
        <w:pStyle w:val="Heading2"/>
        <w:numPr>
          <w:ilvl w:val="0"/>
          <w:numId w:val="0"/>
        </w:numPr>
        <w:rPr>
          <w:noProof w:val="0"/>
        </w:rPr>
      </w:pPr>
      <w:bookmarkStart w:id="768" w:name="_Toc412696327"/>
      <w:r w:rsidRPr="003651D9">
        <w:rPr>
          <w:noProof w:val="0"/>
        </w:rPr>
        <w:t>3</w:t>
      </w:r>
      <w:r w:rsidR="00CF283F" w:rsidRPr="003651D9">
        <w:rPr>
          <w:noProof w:val="0"/>
        </w:rPr>
        <w:t xml:space="preserve">.Y </w:t>
      </w:r>
      <w:bookmarkEnd w:id="768"/>
      <w:r w:rsidR="00CB5606">
        <w:rPr>
          <w:noProof w:val="0"/>
        </w:rPr>
        <w:t>PCC-Y PCHA Data Transaction</w:t>
      </w:r>
    </w:p>
    <w:p w14:paraId="6695840E" w14:textId="77777777" w:rsidR="00111CBC" w:rsidRPr="003651D9" w:rsidRDefault="00111CBC" w:rsidP="00111CBC">
      <w:pPr>
        <w:pStyle w:val="BodyText"/>
        <w:rPr>
          <w:i/>
        </w:rPr>
      </w:pPr>
      <w:r w:rsidRPr="003651D9">
        <w:rPr>
          <w:i/>
        </w:rPr>
        <w:t>&lt;The “Y” in the heading should be the same as the # in the [</w:t>
      </w:r>
      <w:r w:rsidR="001558DD" w:rsidRPr="003651D9">
        <w:rPr>
          <w:i/>
        </w:rPr>
        <w:t>Domain Acronym</w:t>
      </w:r>
      <w:r w:rsidRPr="003651D9">
        <w:rPr>
          <w:i/>
        </w:rPr>
        <w:t xml:space="preserve"> -#] title&gt;</w:t>
      </w:r>
    </w:p>
    <w:p w14:paraId="10F8075F" w14:textId="77777777" w:rsidR="00CF283F" w:rsidRPr="003651D9" w:rsidRDefault="00303E20" w:rsidP="00303E20">
      <w:pPr>
        <w:pStyle w:val="Heading3"/>
        <w:numPr>
          <w:ilvl w:val="0"/>
          <w:numId w:val="0"/>
        </w:numPr>
        <w:rPr>
          <w:noProof w:val="0"/>
        </w:rPr>
      </w:pPr>
      <w:bookmarkStart w:id="769" w:name="_Toc412696328"/>
      <w:r w:rsidRPr="003651D9">
        <w:rPr>
          <w:noProof w:val="0"/>
        </w:rPr>
        <w:t>3</w:t>
      </w:r>
      <w:r w:rsidR="00CF283F" w:rsidRPr="003651D9">
        <w:rPr>
          <w:noProof w:val="0"/>
        </w:rPr>
        <w:t>.Y.1 Scope</w:t>
      </w:r>
      <w:bookmarkEnd w:id="769"/>
    </w:p>
    <w:p w14:paraId="163F8BC6" w14:textId="77777777" w:rsidR="00DA7FE0" w:rsidRPr="003651D9" w:rsidRDefault="00DA7FE0" w:rsidP="00BB76BC">
      <w:pPr>
        <w:pStyle w:val="BodyText"/>
      </w:pPr>
      <w:r w:rsidRPr="003651D9">
        <w:t xml:space="preserve">This transaction is used to </w:t>
      </w:r>
      <w:r w:rsidRPr="003651D9">
        <w:rPr>
          <w:i/>
        </w:rPr>
        <w:t>&lt;…describe what is accomplished by using the transaction.</w:t>
      </w:r>
      <w:r w:rsidR="005F3FB5">
        <w:rPr>
          <w:i/>
        </w:rPr>
        <w:t xml:space="preserve"> </w:t>
      </w:r>
      <w:r w:rsidRPr="003651D9">
        <w:rPr>
          <w:i/>
        </w:rPr>
        <w:t>Remember that by keeping transactions general/abstract, they can be re-used in a variety of profiles&gt;</w:t>
      </w:r>
    </w:p>
    <w:p w14:paraId="1EE1F09E" w14:textId="77777777" w:rsidR="00CF283F" w:rsidRPr="003651D9" w:rsidRDefault="00303E20" w:rsidP="00303E20">
      <w:pPr>
        <w:pStyle w:val="Heading3"/>
        <w:numPr>
          <w:ilvl w:val="0"/>
          <w:numId w:val="0"/>
        </w:numPr>
        <w:rPr>
          <w:noProof w:val="0"/>
        </w:rPr>
      </w:pPr>
      <w:bookmarkStart w:id="770" w:name="_Toc412696329"/>
      <w:r w:rsidRPr="003651D9">
        <w:rPr>
          <w:noProof w:val="0"/>
        </w:rPr>
        <w:t>3</w:t>
      </w:r>
      <w:r w:rsidR="008D17FF" w:rsidRPr="003651D9">
        <w:rPr>
          <w:noProof w:val="0"/>
        </w:rPr>
        <w:t>.Y.2</w:t>
      </w:r>
      <w:r w:rsidR="00291725">
        <w:rPr>
          <w:noProof w:val="0"/>
        </w:rPr>
        <w:t xml:space="preserve"> </w:t>
      </w:r>
      <w:r w:rsidR="008D17FF" w:rsidRPr="003651D9">
        <w:rPr>
          <w:noProof w:val="0"/>
        </w:rPr>
        <w:t xml:space="preserve">Actor </w:t>
      </w:r>
      <w:r w:rsidR="00CF283F" w:rsidRPr="003651D9">
        <w:rPr>
          <w:noProof w:val="0"/>
        </w:rPr>
        <w:t>Roles</w:t>
      </w:r>
      <w:bookmarkEnd w:id="770"/>
    </w:p>
    <w:p w14:paraId="5CD88E07" w14:textId="77777777" w:rsidR="00DD13DB" w:rsidRPr="003651D9" w:rsidRDefault="00DD13DB" w:rsidP="00597DB2">
      <w:pPr>
        <w:pStyle w:val="AuthorInstructions"/>
      </w:pPr>
      <w:r w:rsidRPr="003651D9">
        <w:t>&lt;Optional</w:t>
      </w:r>
      <w:r w:rsidR="00F0665F" w:rsidRPr="003651D9">
        <w:t xml:space="preserve">: </w:t>
      </w:r>
      <w:r w:rsidRPr="003651D9">
        <w:t xml:space="preserve">if desired, </w:t>
      </w:r>
      <w:r w:rsidR="00FD3F02" w:rsidRPr="003651D9">
        <w:t xml:space="preserve">in addition to the table, </w:t>
      </w:r>
      <w:r w:rsidRPr="003651D9">
        <w:t>add a diagram as shown below to illustrate the actors included in this transaction, or delete the diagram altogether.&gt;</w:t>
      </w:r>
    </w:p>
    <w:p w14:paraId="7ACD77F5" w14:textId="6A64AE2C" w:rsidR="007C1AAC" w:rsidRPr="003651D9" w:rsidRDefault="00E86C31" w:rsidP="00B63B69">
      <w:pPr>
        <w:pStyle w:val="BodyText"/>
        <w:jc w:val="center"/>
      </w:pPr>
      <w:r w:rsidRPr="003651D9">
        <w:rPr>
          <w:noProof/>
        </w:rPr>
        <mc:AlternateContent>
          <mc:Choice Requires="wpc">
            <w:drawing>
              <wp:inline distT="0" distB="0" distL="0" distR="0" wp14:anchorId="071955E6" wp14:editId="0FBC222E">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5BE9A8A6" w14:textId="701A9641" w:rsidR="005F3FB5" w:rsidRDefault="00CB5606" w:rsidP="007C1AAC">
                              <w:pPr>
                                <w:jc w:val="center"/>
                                <w:rPr>
                                  <w:sz w:val="18"/>
                                </w:rPr>
                              </w:pPr>
                              <w:r w:rsidRPr="00CB5606">
                                <w:rPr>
                                  <w:sz w:val="18"/>
                                </w:rPr>
                                <w:t>PCC-Y PCHA Data Transaction</w:t>
                              </w:r>
                            </w:p>
                            <w:p w14:paraId="2DF7D254" w14:textId="77777777" w:rsidR="005F3FB5" w:rsidRDefault="005F3FB5"/>
                            <w:p w14:paraId="174CBB2F" w14:textId="77777777" w:rsidR="005F3FB5" w:rsidRDefault="005F3FB5" w:rsidP="007C1AAC">
                              <w:pPr>
                                <w:jc w:val="center"/>
                                <w:rPr>
                                  <w:sz w:val="18"/>
                                </w:rPr>
                              </w:pPr>
                              <w:r>
                                <w:rPr>
                                  <w:sz w:val="18"/>
                                </w:rPr>
                                <w:t>Transaction Name [DOM-#]</w:t>
                              </w:r>
                            </w:p>
                          </w:txbxContent>
                        </wps:txbx>
                        <wps:bodyPr rot="0" vert="horz" wrap="square" lIns="0" tIns="9144" rIns="0" bIns="9144" anchor="t" anchorCtr="0" upright="1">
                          <a:noAutofit/>
                        </wps:bodyPr>
                      </wps:wsp>
                      <wps:wsp>
                        <wps:cNvPr id="13" name="Text Box 154"/>
                        <wps:cNvSpPr txBox="1">
                          <a:spLocks noChangeArrowheads="1"/>
                        </wps:cNvSpPr>
                        <wps:spPr bwMode="auto">
                          <a:xfrm>
                            <a:off x="171698" y="168367"/>
                            <a:ext cx="1161802" cy="457233"/>
                          </a:xfrm>
                          <a:prstGeom prst="rect">
                            <a:avLst/>
                          </a:prstGeom>
                          <a:solidFill>
                            <a:srgbClr val="FFFFFF"/>
                          </a:solidFill>
                          <a:ln w="9525">
                            <a:solidFill>
                              <a:srgbClr val="000000"/>
                            </a:solidFill>
                            <a:miter lim="800000"/>
                            <a:headEnd/>
                            <a:tailEnd/>
                          </a:ln>
                        </wps:spPr>
                        <wps:txbx>
                          <w:txbxContent>
                            <w:p w14:paraId="54939A1F" w14:textId="588B8BAE" w:rsidR="005F3FB5" w:rsidRDefault="00CB5606" w:rsidP="00CB5606">
                              <w:pPr>
                                <w:jc w:val="center"/>
                                <w:rPr>
                                  <w:sz w:val="18"/>
                                </w:rPr>
                              </w:pPr>
                              <w:r>
                                <w:rPr>
                                  <w:sz w:val="18"/>
                                </w:rPr>
                                <w:t>Device Observation Source</w:t>
                              </w:r>
                            </w:p>
                            <w:p w14:paraId="3D8C699C" w14:textId="77777777" w:rsidR="005F3FB5" w:rsidRDefault="005F3FB5"/>
                            <w:p w14:paraId="4EBC510D" w14:textId="77777777" w:rsidR="005F3FB5" w:rsidRDefault="005F3FB5" w:rsidP="007C1AAC">
                              <w:pPr>
                                <w:rPr>
                                  <w:sz w:val="18"/>
                                </w:rPr>
                              </w:pPr>
                              <w:r>
                                <w:rPr>
                                  <w:sz w:val="18"/>
                                </w:rPr>
                                <w:t>Actor ABC</w:t>
                              </w:r>
                            </w:p>
                          </w:txbxContent>
                        </wps:txbx>
                        <wps:bodyPr rot="0" vert="horz" wrap="square" lIns="91440" tIns="45720" rIns="91440" bIns="45720" anchor="t" anchorCtr="0" upright="1">
                          <a:noAutofit/>
                        </wps:bodyPr>
                      </wps:wsp>
                      <wps:wsp>
                        <wps:cNvPr id="14"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68E66CD4" w14:textId="55D3C120" w:rsidR="005F3FB5" w:rsidRDefault="00CB5606" w:rsidP="00CB5606">
                              <w:pPr>
                                <w:jc w:val="center"/>
                                <w:rPr>
                                  <w:sz w:val="18"/>
                                </w:rPr>
                              </w:pPr>
                              <w:r>
                                <w:rPr>
                                  <w:sz w:val="18"/>
                                </w:rPr>
                                <w:t>Sensor Data Consumer</w:t>
                              </w:r>
                            </w:p>
                            <w:p w14:paraId="6AE9FA06" w14:textId="77777777" w:rsidR="005F3FB5" w:rsidRDefault="005F3FB5"/>
                            <w:p w14:paraId="2D299F6F" w14:textId="77777777" w:rsidR="005F3FB5" w:rsidRDefault="005F3FB5" w:rsidP="007C1AAC">
                              <w:pPr>
                                <w:rPr>
                                  <w:sz w:val="18"/>
                                </w:rPr>
                              </w:pPr>
                              <w:r>
                                <w:rPr>
                                  <w:sz w:val="18"/>
                                </w:rPr>
                                <w:t>Actor DEF</w:t>
                              </w:r>
                            </w:p>
                          </w:txbxContent>
                        </wps:txbx>
                        <wps:bodyPr rot="0" vert="horz" wrap="square" lIns="91440" tIns="45720" rIns="91440" bIns="45720" anchor="t" anchorCtr="0" upright="1">
                          <a:noAutofit/>
                        </wps:bodyPr>
                      </wps:wsp>
                      <wps:wsp>
                        <wps:cNvPr id="16"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52" o:spid="_x0000_s114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8" type="#_x0000_t75" style="position:absolute;width:37261;height:15392;visibility:visible;mso-wrap-style:square">
                  <v:fill o:detectmouseclick="t"/>
                  <v:path o:connecttype="none"/>
                </v:shape>
                <v:oval id="Oval 153" o:spid="_x0000_s1149"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MOpsEA&#10;AADbAAAADwAAAGRycy9kb3ducmV2LnhtbERPS2sCMRC+F/wPYYReimZdfLEaRSyCtCcf4HXYjLvB&#10;zWTZpJr+eyMUepuP7znLdbSNuFPnjWMFo2EGgrh02nCl4HzaDeYgfEDW2DgmBb/kYb3qvS2x0O7B&#10;B7ofQyVSCPsCFdQhtIWUvqzJoh+6ljhxV9dZDAl2ldQdPlK4bWSeZVNp0XBqqLGlbU3l7fhjFYzb&#10;zXQSR9/m4+v6OZu4y2GXm6jUez9uFiACxfAv/nPvdZqfw+uXdI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zDqbBAAAA2wAAAA8AAAAAAAAAAAAAAAAAmAIAAGRycy9kb3du&#10;cmV2LnhtbFBLBQYAAAAABAAEAPUAAACGAwAAAAA=&#10;">
                  <v:textbox inset="0,.72pt,0,.72pt">
                    <w:txbxContent>
                      <w:p w14:paraId="5BE9A8A6" w14:textId="701A9641" w:rsidR="005F3FB5" w:rsidRDefault="00CB5606" w:rsidP="007C1AAC">
                        <w:pPr>
                          <w:jc w:val="center"/>
                          <w:rPr>
                            <w:sz w:val="18"/>
                          </w:rPr>
                        </w:pPr>
                        <w:r w:rsidRPr="00CB5606">
                          <w:rPr>
                            <w:sz w:val="18"/>
                          </w:rPr>
                          <w:t>PCC-Y PCHA Data Transaction</w:t>
                        </w:r>
                      </w:p>
                      <w:p w14:paraId="2DF7D254" w14:textId="77777777" w:rsidR="005F3FB5" w:rsidRDefault="005F3FB5"/>
                      <w:p w14:paraId="174CBB2F" w14:textId="77777777" w:rsidR="005F3FB5" w:rsidRDefault="005F3FB5" w:rsidP="007C1AAC">
                        <w:pPr>
                          <w:jc w:val="center"/>
                          <w:rPr>
                            <w:sz w:val="18"/>
                          </w:rPr>
                        </w:pPr>
                        <w:r>
                          <w:rPr>
                            <w:sz w:val="18"/>
                          </w:rPr>
                          <w:t>Transaction Name [DOM-#]</w:t>
                        </w:r>
                      </w:p>
                    </w:txbxContent>
                  </v:textbox>
                </v:oval>
                <v:shapetype id="_x0000_t202" coordsize="21600,21600" o:spt="202" path="m,l,21600r21600,l21600,xe">
                  <v:stroke joinstyle="miter"/>
                  <v:path gradientshapeok="t" o:connecttype="rect"/>
                </v:shapetype>
                <v:shape id="Text Box 154" o:spid="_x0000_s1150" type="#_x0000_t202" style="position:absolute;left:1716;top:1683;width:11619;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14:paraId="54939A1F" w14:textId="588B8BAE" w:rsidR="005F3FB5" w:rsidRDefault="00CB5606" w:rsidP="00CB5606">
                        <w:pPr>
                          <w:jc w:val="center"/>
                          <w:rPr>
                            <w:sz w:val="18"/>
                          </w:rPr>
                        </w:pPr>
                        <w:r>
                          <w:rPr>
                            <w:sz w:val="18"/>
                          </w:rPr>
                          <w:t>Device Observation Source</w:t>
                        </w:r>
                      </w:p>
                      <w:p w14:paraId="3D8C699C" w14:textId="77777777" w:rsidR="005F3FB5" w:rsidRDefault="005F3FB5"/>
                      <w:p w14:paraId="4EBC510D" w14:textId="77777777" w:rsidR="005F3FB5" w:rsidRDefault="005F3FB5" w:rsidP="007C1AAC">
                        <w:pPr>
                          <w:rPr>
                            <w:sz w:val="18"/>
                          </w:rPr>
                        </w:pPr>
                        <w:r>
                          <w:rPr>
                            <w:sz w:val="18"/>
                          </w:rPr>
                          <w:t>Actor ABC</w:t>
                        </w:r>
                      </w:p>
                    </w:txbxContent>
                  </v:textbox>
                </v:shape>
                <v:line id="Line 155" o:spid="_x0000_s1151"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shape id="Text Box 156" o:spid="_x0000_s1152"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14:paraId="68E66CD4" w14:textId="55D3C120" w:rsidR="005F3FB5" w:rsidRDefault="00CB5606" w:rsidP="00CB5606">
                        <w:pPr>
                          <w:jc w:val="center"/>
                          <w:rPr>
                            <w:sz w:val="18"/>
                          </w:rPr>
                        </w:pPr>
                        <w:r>
                          <w:rPr>
                            <w:sz w:val="18"/>
                          </w:rPr>
                          <w:t>Sensor Data Consumer</w:t>
                        </w:r>
                      </w:p>
                      <w:p w14:paraId="6AE9FA06" w14:textId="77777777" w:rsidR="005F3FB5" w:rsidRDefault="005F3FB5"/>
                      <w:p w14:paraId="2D299F6F" w14:textId="77777777" w:rsidR="005F3FB5" w:rsidRDefault="005F3FB5" w:rsidP="007C1AAC">
                        <w:pPr>
                          <w:rPr>
                            <w:sz w:val="18"/>
                          </w:rPr>
                        </w:pPr>
                        <w:r>
                          <w:rPr>
                            <w:sz w:val="18"/>
                          </w:rPr>
                          <w:t>Actor DEF</w:t>
                        </w:r>
                      </w:p>
                    </w:txbxContent>
                  </v:textbox>
                </v:shape>
                <v:line id="Line 157" o:spid="_x0000_s1153"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w10:anchorlock/>
              </v:group>
            </w:pict>
          </mc:Fallback>
        </mc:AlternateContent>
      </w:r>
    </w:p>
    <w:p w14:paraId="377FF4E8" w14:textId="77777777" w:rsidR="002D5B69" w:rsidRPr="003651D9" w:rsidRDefault="002D5B69" w:rsidP="00BB76BC">
      <w:pPr>
        <w:pStyle w:val="FigureTitle"/>
      </w:pPr>
      <w:r w:rsidRPr="003651D9">
        <w:t xml:space="preserve">Figure 3.Y.2-1: </w:t>
      </w:r>
      <w:r w:rsidR="001B2B50" w:rsidRPr="003651D9">
        <w:t>Use Case Diagram</w:t>
      </w:r>
    </w:p>
    <w:p w14:paraId="42E32858" w14:textId="77777777" w:rsidR="002D5B69" w:rsidRPr="003651D9" w:rsidRDefault="002D5B69" w:rsidP="00BB76BC">
      <w:pPr>
        <w:pStyle w:val="TableTitle"/>
      </w:pPr>
    </w:p>
    <w:p w14:paraId="1F8F9D6D" w14:textId="77777777" w:rsidR="002D5B69" w:rsidRPr="003651D9" w:rsidRDefault="002D5B69" w:rsidP="00BB76BC">
      <w:pPr>
        <w:pStyle w:val="TableTitle"/>
      </w:pPr>
      <w:r w:rsidRPr="003651D9">
        <w:t>Table 3.Y.2-1: Actor Role</w:t>
      </w:r>
      <w:r w:rsidR="001B2B50" w:rsidRPr="003651D9">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3651D9" w14:paraId="7EB65C12" w14:textId="77777777" w:rsidTr="00BB76BC">
        <w:tc>
          <w:tcPr>
            <w:tcW w:w="1008" w:type="dxa"/>
            <w:shd w:val="clear" w:color="auto" w:fill="auto"/>
          </w:tcPr>
          <w:p w14:paraId="63970FD3" w14:textId="77777777" w:rsidR="00C6772C" w:rsidRPr="003651D9" w:rsidRDefault="00C6772C" w:rsidP="00597DB2">
            <w:pPr>
              <w:pStyle w:val="BodyText"/>
              <w:rPr>
                <w:b/>
              </w:rPr>
            </w:pPr>
            <w:r w:rsidRPr="003651D9">
              <w:rPr>
                <w:b/>
              </w:rPr>
              <w:t>Actor:</w:t>
            </w:r>
          </w:p>
        </w:tc>
        <w:tc>
          <w:tcPr>
            <w:tcW w:w="8568" w:type="dxa"/>
            <w:shd w:val="clear" w:color="auto" w:fill="auto"/>
          </w:tcPr>
          <w:p w14:paraId="3546F874" w14:textId="094C6928" w:rsidR="00C6772C" w:rsidRPr="003651D9" w:rsidRDefault="00CB5606" w:rsidP="00597DB2">
            <w:pPr>
              <w:pStyle w:val="BodyText"/>
            </w:pPr>
            <w:r w:rsidRPr="00CB5606">
              <w:t>Device Observation Source</w:t>
            </w:r>
          </w:p>
        </w:tc>
      </w:tr>
      <w:tr w:rsidR="00C6772C" w:rsidRPr="003651D9" w14:paraId="21718D25" w14:textId="77777777" w:rsidTr="00BB76BC">
        <w:tc>
          <w:tcPr>
            <w:tcW w:w="1008" w:type="dxa"/>
            <w:shd w:val="clear" w:color="auto" w:fill="auto"/>
          </w:tcPr>
          <w:p w14:paraId="34F707E4" w14:textId="77777777" w:rsidR="00C6772C" w:rsidRPr="003651D9" w:rsidRDefault="00C6772C" w:rsidP="00597DB2">
            <w:pPr>
              <w:pStyle w:val="BodyText"/>
              <w:rPr>
                <w:b/>
              </w:rPr>
            </w:pPr>
            <w:r w:rsidRPr="003651D9">
              <w:rPr>
                <w:b/>
              </w:rPr>
              <w:t>Role:</w:t>
            </w:r>
          </w:p>
        </w:tc>
        <w:tc>
          <w:tcPr>
            <w:tcW w:w="8568" w:type="dxa"/>
            <w:shd w:val="clear" w:color="auto" w:fill="auto"/>
          </w:tcPr>
          <w:p w14:paraId="03F6784B" w14:textId="77777777" w:rsidR="00C6772C" w:rsidRPr="003651D9" w:rsidRDefault="00C6772C" w:rsidP="00597DB2">
            <w:pPr>
              <w:pStyle w:val="BodyText"/>
            </w:pPr>
            <w:r w:rsidRPr="003651D9">
              <w:t>&lt;Very brief, one phrase, description of the role that this actor plays in this transaction</w:t>
            </w:r>
            <w:r w:rsidR="007773C8" w:rsidRPr="003651D9">
              <w:t>.</w:t>
            </w:r>
            <w:r w:rsidRPr="003651D9">
              <w:t>&gt;</w:t>
            </w:r>
          </w:p>
        </w:tc>
      </w:tr>
      <w:tr w:rsidR="00C6772C" w:rsidRPr="003651D9" w14:paraId="4F46EB2D" w14:textId="77777777" w:rsidTr="00BB76BC">
        <w:tc>
          <w:tcPr>
            <w:tcW w:w="1008" w:type="dxa"/>
            <w:shd w:val="clear" w:color="auto" w:fill="auto"/>
          </w:tcPr>
          <w:p w14:paraId="1C408B40" w14:textId="77777777" w:rsidR="00C6772C" w:rsidRPr="003651D9" w:rsidRDefault="00C6772C" w:rsidP="00597DB2">
            <w:pPr>
              <w:pStyle w:val="BodyText"/>
              <w:rPr>
                <w:b/>
              </w:rPr>
            </w:pPr>
            <w:r w:rsidRPr="003651D9">
              <w:rPr>
                <w:b/>
              </w:rPr>
              <w:t>Actor:</w:t>
            </w:r>
          </w:p>
        </w:tc>
        <w:tc>
          <w:tcPr>
            <w:tcW w:w="8568" w:type="dxa"/>
            <w:shd w:val="clear" w:color="auto" w:fill="auto"/>
          </w:tcPr>
          <w:p w14:paraId="732AE2AD" w14:textId="6BD475D6" w:rsidR="00701B3A" w:rsidRPr="003651D9" w:rsidRDefault="00CB5606" w:rsidP="00597DB2">
            <w:pPr>
              <w:pStyle w:val="BodyText"/>
            </w:pPr>
            <w:r w:rsidRPr="00CB5606">
              <w:t>Sensor Data Consumer</w:t>
            </w:r>
          </w:p>
        </w:tc>
      </w:tr>
      <w:tr w:rsidR="00C6772C" w:rsidRPr="003651D9" w14:paraId="6F2B6577" w14:textId="77777777" w:rsidTr="00BB76BC">
        <w:tc>
          <w:tcPr>
            <w:tcW w:w="1008" w:type="dxa"/>
            <w:shd w:val="clear" w:color="auto" w:fill="auto"/>
          </w:tcPr>
          <w:p w14:paraId="6EB8FF93" w14:textId="77777777" w:rsidR="00C6772C" w:rsidRPr="003651D9" w:rsidRDefault="00C6772C" w:rsidP="00597DB2">
            <w:pPr>
              <w:pStyle w:val="BodyText"/>
              <w:rPr>
                <w:b/>
              </w:rPr>
            </w:pPr>
            <w:r w:rsidRPr="003651D9">
              <w:rPr>
                <w:b/>
              </w:rPr>
              <w:t>Role:</w:t>
            </w:r>
          </w:p>
        </w:tc>
        <w:tc>
          <w:tcPr>
            <w:tcW w:w="8568" w:type="dxa"/>
            <w:shd w:val="clear" w:color="auto" w:fill="auto"/>
          </w:tcPr>
          <w:p w14:paraId="4A31AFA0" w14:textId="77777777" w:rsidR="00C6772C" w:rsidRPr="003651D9" w:rsidRDefault="00291725" w:rsidP="00597DB2">
            <w:pPr>
              <w:pStyle w:val="BodyText"/>
            </w:pPr>
            <w:r>
              <w:t xml:space="preserve"> </w:t>
            </w:r>
          </w:p>
        </w:tc>
      </w:tr>
    </w:tbl>
    <w:p w14:paraId="21F9B364" w14:textId="77777777" w:rsidR="00CF283F" w:rsidRPr="003651D9" w:rsidRDefault="00DA7FE0" w:rsidP="000807AC">
      <w:pPr>
        <w:pStyle w:val="BodyText"/>
        <w:rPr>
          <w:i/>
        </w:rPr>
      </w:pPr>
      <w:r w:rsidRPr="003651D9">
        <w:rPr>
          <w:i/>
        </w:rPr>
        <w:t>&lt;</w:t>
      </w:r>
      <w:r w:rsidR="00E8043B" w:rsidRPr="003651D9">
        <w:rPr>
          <w:i/>
        </w:rPr>
        <w:t>The assignment and use of Role Names in transaction specifications has proved to be very effective/efficient in Radiology</w:t>
      </w:r>
      <w:r w:rsidR="00613604" w:rsidRPr="003651D9">
        <w:rPr>
          <w:i/>
        </w:rPr>
        <w:t>, especially when existing transactions are re-used by additional actors.</w:t>
      </w:r>
      <w:r w:rsidR="00E8043B" w:rsidRPr="003651D9">
        <w:rPr>
          <w:i/>
        </w:rPr>
        <w:t xml:space="preserve"> Following is an </w:t>
      </w:r>
      <w:r w:rsidRPr="003651D9">
        <w:rPr>
          <w:i/>
        </w:rPr>
        <w:t xml:space="preserve">alternative example of the Role </w:t>
      </w:r>
      <w:r w:rsidR="00E8043B" w:rsidRPr="003651D9">
        <w:rPr>
          <w:i/>
        </w:rPr>
        <w:t xml:space="preserve">section. Delete </w:t>
      </w:r>
      <w:r w:rsidR="00613604" w:rsidRPr="003651D9">
        <w:rPr>
          <w:i/>
        </w:rPr>
        <w:t>which ever form of the role section you choose not to use</w:t>
      </w:r>
      <w:r w:rsidR="00E8043B" w:rsidRPr="003651D9">
        <w:rPr>
          <w:i/>
        </w:rPr>
        <w:t>.</w:t>
      </w:r>
      <w:r w:rsidRPr="003651D9">
        <w:rPr>
          <w:i/>
        </w:rPr>
        <w:t>&gt;</w:t>
      </w:r>
    </w:p>
    <w:p w14:paraId="0363BD07" w14:textId="77777777" w:rsidR="00E8043B" w:rsidRPr="003651D9" w:rsidRDefault="00E8043B" w:rsidP="000807AC">
      <w:pPr>
        <w:pStyle w:val="BodyText"/>
        <w:rPr>
          <w:i/>
        </w:rPr>
      </w:pPr>
    </w:p>
    <w:p w14:paraId="397C12AA" w14:textId="77777777" w:rsidR="00CF283F" w:rsidRDefault="00303E20" w:rsidP="00303E20">
      <w:pPr>
        <w:pStyle w:val="Heading3"/>
        <w:numPr>
          <w:ilvl w:val="0"/>
          <w:numId w:val="0"/>
        </w:numPr>
        <w:rPr>
          <w:noProof w:val="0"/>
        </w:rPr>
      </w:pPr>
      <w:bookmarkStart w:id="771" w:name="_Toc412696330"/>
      <w:r w:rsidRPr="003651D9">
        <w:rPr>
          <w:noProof w:val="0"/>
        </w:rPr>
        <w:lastRenderedPageBreak/>
        <w:t>3</w:t>
      </w:r>
      <w:r w:rsidR="00CF283F" w:rsidRPr="003651D9">
        <w:rPr>
          <w:noProof w:val="0"/>
        </w:rPr>
        <w:t>.Y.3 Referenced Standard</w:t>
      </w:r>
      <w:r w:rsidR="00DD13DB" w:rsidRPr="003651D9">
        <w:rPr>
          <w:noProof w:val="0"/>
        </w:rPr>
        <w:t>s</w:t>
      </w:r>
      <w:bookmarkEnd w:id="771"/>
    </w:p>
    <w:p w14:paraId="569794CB" w14:textId="16D78D4B" w:rsidR="00CB5606" w:rsidRDefault="00CB5606" w:rsidP="00CB5606">
      <w:pPr>
        <w:pStyle w:val="BodyText"/>
      </w:pPr>
      <w:r>
        <w:t>Continua Standards</w:t>
      </w:r>
    </w:p>
    <w:p w14:paraId="67E4E829" w14:textId="77777777" w:rsidR="00CF283F" w:rsidRPr="003651D9" w:rsidRDefault="00CF283F" w:rsidP="00597DB2">
      <w:pPr>
        <w:pStyle w:val="AuthorInstructions"/>
      </w:pPr>
      <w:r w:rsidRPr="003651D9">
        <w:t>&lt;e.g., HL7 2.3.1 Chapters 2, 3&gt;</w:t>
      </w:r>
    </w:p>
    <w:p w14:paraId="53AB5605" w14:textId="77777777" w:rsidR="00B43198" w:rsidRPr="003651D9" w:rsidRDefault="00B43198" w:rsidP="00597DB2">
      <w:pPr>
        <w:pStyle w:val="AuthorInstructions"/>
      </w:pPr>
      <w:r w:rsidRPr="003651D9">
        <w:t>&lt;e.g.</w:t>
      </w:r>
      <w:r w:rsidR="008B620B" w:rsidRPr="003651D9">
        <w:t>,</w:t>
      </w:r>
      <w:r w:rsidRPr="003651D9">
        <w:t xml:space="preserve"> DICOM 2008 PS 3.3: A.35.8 X-Ray Radiation Dose SR IOD&gt;</w:t>
      </w:r>
    </w:p>
    <w:p w14:paraId="6F0FD195" w14:textId="77777777" w:rsidR="00CF283F" w:rsidRPr="003651D9" w:rsidRDefault="00303E20" w:rsidP="00303E20">
      <w:pPr>
        <w:pStyle w:val="Heading3"/>
        <w:numPr>
          <w:ilvl w:val="0"/>
          <w:numId w:val="0"/>
        </w:numPr>
        <w:rPr>
          <w:noProof w:val="0"/>
        </w:rPr>
      </w:pPr>
      <w:bookmarkStart w:id="772" w:name="_Toc412696331"/>
      <w:r w:rsidRPr="003651D9">
        <w:rPr>
          <w:noProof w:val="0"/>
        </w:rPr>
        <w:t>3</w:t>
      </w:r>
      <w:r w:rsidR="00CF283F" w:rsidRPr="003651D9">
        <w:rPr>
          <w:noProof w:val="0"/>
        </w:rPr>
        <w:t>.Y.4 Interaction Diagram</w:t>
      </w:r>
      <w:bookmarkEnd w:id="772"/>
    </w:p>
    <w:p w14:paraId="4CE8442E" w14:textId="77777777" w:rsidR="00CF283F" w:rsidRPr="003651D9" w:rsidRDefault="00DD13DB" w:rsidP="00597DB2">
      <w:pPr>
        <w:pStyle w:val="AuthorInstructions"/>
      </w:pPr>
      <w:r w:rsidRPr="003651D9">
        <w:t>&lt;T</w:t>
      </w:r>
      <w:r w:rsidR="00CF283F" w:rsidRPr="003651D9">
        <w:t>he interaction diagram shows the detailed standards-based message exchange that makes up the IHE transaction</w:t>
      </w:r>
      <w:r w:rsidR="00F0665F" w:rsidRPr="003651D9">
        <w:t>.</w:t>
      </w:r>
      <w:r w:rsidR="00CF283F" w:rsidRPr="003651D9">
        <w:t>&gt;</w:t>
      </w:r>
    </w:p>
    <w:p w14:paraId="058C66B7" w14:textId="606FA95A" w:rsidR="007C1AAC" w:rsidRPr="003651D9" w:rsidRDefault="00E86C31">
      <w:pPr>
        <w:pStyle w:val="BodyText"/>
      </w:pPr>
      <w:r w:rsidRPr="003651D9">
        <w:rPr>
          <w:noProof/>
        </w:rPr>
        <mc:AlternateContent>
          <mc:Choice Requires="wpc">
            <w:drawing>
              <wp:inline distT="0" distB="0" distL="0" distR="0" wp14:anchorId="2E5113E8" wp14:editId="1EEF612C">
                <wp:extent cx="5943600" cy="2400300"/>
                <wp:effectExtent l="0" t="0" r="0" b="127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12196B" w14:textId="77777777" w:rsidR="00CB5606" w:rsidRDefault="00CB5606" w:rsidP="00CB5606">
                              <w:pPr>
                                <w:jc w:val="center"/>
                                <w:rPr>
                                  <w:sz w:val="18"/>
                                </w:rPr>
                              </w:pPr>
                              <w:r>
                                <w:rPr>
                                  <w:sz w:val="18"/>
                                </w:rPr>
                                <w:t>Device Observation Source</w:t>
                              </w:r>
                            </w:p>
                            <w:p w14:paraId="7318E5C6" w14:textId="77777777" w:rsidR="005F3FB5" w:rsidRDefault="005F3FB5"/>
                            <w:p w14:paraId="1D33BF3D" w14:textId="77777777" w:rsidR="005F3FB5" w:rsidRPr="007C1AAC" w:rsidRDefault="005F3FB5"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E3C32" w14:textId="77777777" w:rsidR="005F3FB5" w:rsidRPr="007C1AAC" w:rsidRDefault="005F3FB5" w:rsidP="007C1AAC">
                              <w:pPr>
                                <w:rPr>
                                  <w:sz w:val="22"/>
                                  <w:szCs w:val="22"/>
                                </w:rPr>
                              </w:pPr>
                              <w:r>
                                <w:rPr>
                                  <w:sz w:val="22"/>
                                  <w:szCs w:val="22"/>
                                </w:rPr>
                                <w:t xml:space="preserve">Message </w:t>
                              </w:r>
                              <w:r w:rsidRPr="007C1AAC">
                                <w:rPr>
                                  <w:sz w:val="22"/>
                                  <w:szCs w:val="22"/>
                                </w:rPr>
                                <w:t>1</w:t>
                              </w:r>
                            </w:p>
                            <w:p w14:paraId="24081C5D" w14:textId="77777777" w:rsidR="005F3FB5" w:rsidRDefault="005F3FB5"/>
                            <w:p w14:paraId="6634D939" w14:textId="77777777" w:rsidR="005F3FB5" w:rsidRPr="007C1AAC" w:rsidRDefault="005F3FB5"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004AE0" w14:textId="44A8862E" w:rsidR="005F3FB5" w:rsidRPr="00CB5606" w:rsidRDefault="00CB5606" w:rsidP="00CB5606">
                              <w:pPr>
                                <w:jc w:val="center"/>
                                <w:rPr>
                                  <w:sz w:val="18"/>
                                </w:rPr>
                              </w:pPr>
                              <w:r>
                                <w:rPr>
                                  <w:sz w:val="18"/>
                                </w:rPr>
                                <w:t>Sensor Data Consumer</w:t>
                              </w:r>
                            </w:p>
                            <w:p w14:paraId="14455D7A" w14:textId="77777777" w:rsidR="005F3FB5" w:rsidRPr="007C1AAC" w:rsidRDefault="005F3FB5"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0"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88A56" w14:textId="77777777" w:rsidR="005F3FB5" w:rsidRPr="007C1AAC" w:rsidRDefault="005F3FB5" w:rsidP="007C1AAC">
                              <w:pPr>
                                <w:rPr>
                                  <w:sz w:val="22"/>
                                  <w:szCs w:val="22"/>
                                </w:rPr>
                              </w:pPr>
                              <w:r>
                                <w:rPr>
                                  <w:sz w:val="22"/>
                                  <w:szCs w:val="22"/>
                                </w:rPr>
                                <w:t xml:space="preserve">Message </w:t>
                              </w:r>
                              <w:r w:rsidRPr="007C1AAC">
                                <w:rPr>
                                  <w:sz w:val="22"/>
                                  <w:szCs w:val="22"/>
                                </w:rPr>
                                <w:t>2</w:t>
                              </w:r>
                            </w:p>
                            <w:p w14:paraId="63DFB1AC" w14:textId="77777777" w:rsidR="005F3FB5" w:rsidRDefault="005F3FB5"/>
                            <w:p w14:paraId="17B008AD" w14:textId="77777777" w:rsidR="005F3FB5" w:rsidRPr="007C1AAC" w:rsidRDefault="005F3FB5"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id="Canvas 159" o:spid="_x0000_s1154"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">
                <v:shape id="_x0000_s1155" type="#_x0000_t75" style="position:absolute;width:59436;height:24003;visibility:visible;mso-wrap-style:square">
                  <v:fill o:detectmouseclick="t"/>
                  <v:path o:connecttype="none"/>
                </v:shape>
                <v:shape id="Text Box 160" o:spid="_x0000_s1156"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14:paraId="2B12196B" w14:textId="77777777" w:rsidR="00CB5606" w:rsidRDefault="00CB5606" w:rsidP="00CB5606">
                        <w:pPr>
                          <w:jc w:val="center"/>
                          <w:rPr>
                            <w:sz w:val="18"/>
                          </w:rPr>
                        </w:pPr>
                        <w:r>
                          <w:rPr>
                            <w:sz w:val="18"/>
                          </w:rPr>
                          <w:t>Device Observation Source</w:t>
                        </w:r>
                      </w:p>
                      <w:p w14:paraId="7318E5C6" w14:textId="77777777" w:rsidR="005F3FB5" w:rsidRDefault="005F3FB5"/>
                      <w:p w14:paraId="1D33BF3D" w14:textId="77777777" w:rsidR="005F3FB5" w:rsidRPr="007C1AAC" w:rsidRDefault="005F3FB5" w:rsidP="007C1AAC">
                        <w:pPr>
                          <w:jc w:val="center"/>
                          <w:rPr>
                            <w:sz w:val="22"/>
                            <w:szCs w:val="22"/>
                          </w:rPr>
                        </w:pPr>
                        <w:r w:rsidRPr="007C1AAC">
                          <w:rPr>
                            <w:sz w:val="22"/>
                            <w:szCs w:val="22"/>
                          </w:rPr>
                          <w:t>A</w:t>
                        </w:r>
                        <w:r>
                          <w:rPr>
                            <w:sz w:val="22"/>
                            <w:szCs w:val="22"/>
                          </w:rPr>
                          <w:t>ctor A</w:t>
                        </w:r>
                      </w:p>
                    </w:txbxContent>
                  </v:textbox>
                </v:shape>
                <v:line id="Line 161" o:spid="_x0000_s1157"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158"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14:paraId="546E3C32" w14:textId="77777777" w:rsidR="005F3FB5" w:rsidRPr="007C1AAC" w:rsidRDefault="005F3FB5" w:rsidP="007C1AAC">
                        <w:pPr>
                          <w:rPr>
                            <w:sz w:val="22"/>
                            <w:szCs w:val="22"/>
                          </w:rPr>
                        </w:pPr>
                        <w:r>
                          <w:rPr>
                            <w:sz w:val="22"/>
                            <w:szCs w:val="22"/>
                          </w:rPr>
                          <w:t xml:space="preserve">Message </w:t>
                        </w:r>
                        <w:r w:rsidRPr="007C1AAC">
                          <w:rPr>
                            <w:sz w:val="22"/>
                            <w:szCs w:val="22"/>
                          </w:rPr>
                          <w:t>1</w:t>
                        </w:r>
                      </w:p>
                      <w:p w14:paraId="24081C5D" w14:textId="77777777" w:rsidR="005F3FB5" w:rsidRDefault="005F3FB5"/>
                      <w:p w14:paraId="6634D939" w14:textId="77777777" w:rsidR="005F3FB5" w:rsidRPr="007C1AAC" w:rsidRDefault="005F3FB5" w:rsidP="007C1AAC">
                        <w:pPr>
                          <w:rPr>
                            <w:sz w:val="22"/>
                            <w:szCs w:val="22"/>
                          </w:rPr>
                        </w:pPr>
                        <w:r>
                          <w:rPr>
                            <w:sz w:val="22"/>
                            <w:szCs w:val="22"/>
                          </w:rPr>
                          <w:t xml:space="preserve">Message </w:t>
                        </w:r>
                        <w:r w:rsidRPr="007C1AAC">
                          <w:rPr>
                            <w:sz w:val="22"/>
                            <w:szCs w:val="22"/>
                          </w:rPr>
                          <w:t>1</w:t>
                        </w:r>
                      </w:p>
                    </w:txbxContent>
                  </v:textbox>
                </v:shape>
                <v:line id="Line 163" o:spid="_x0000_s1159"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vYsMAAADaAAAADwAAAGRycy9kb3ducmV2LnhtbESPX2vCMBTF3wd+h3CFvc3Uw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r2LDAAAA2gAAAA8AAAAAAAAAAAAA&#10;AAAAoQIAAGRycy9kb3ducmV2LnhtbFBLBQYAAAAABAAEAPkAAACRAwAAAAA=&#10;">
                  <v:stroke dashstyle="dash"/>
                </v:line>
                <v:rect id="Rectangle 164" o:spid="_x0000_s1160"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165" o:spid="_x0000_s1161"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line id="Line 166" o:spid="_x0000_s1162"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167" o:spid="_x0000_s1163"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14:paraId="46004AE0" w14:textId="44A8862E" w:rsidR="005F3FB5" w:rsidRPr="00CB5606" w:rsidRDefault="00CB5606" w:rsidP="00CB5606">
                        <w:pPr>
                          <w:jc w:val="center"/>
                          <w:rPr>
                            <w:sz w:val="18"/>
                          </w:rPr>
                        </w:pPr>
                        <w:r>
                          <w:rPr>
                            <w:sz w:val="18"/>
                          </w:rPr>
                          <w:t>Sensor Data Consumer</w:t>
                        </w:r>
                      </w:p>
                      <w:p w14:paraId="14455D7A" w14:textId="77777777" w:rsidR="005F3FB5" w:rsidRPr="007C1AAC" w:rsidRDefault="005F3FB5" w:rsidP="007C1AAC">
                        <w:pPr>
                          <w:jc w:val="center"/>
                          <w:rPr>
                            <w:sz w:val="22"/>
                            <w:szCs w:val="22"/>
                          </w:rPr>
                        </w:pPr>
                        <w:r w:rsidRPr="007C1AAC">
                          <w:rPr>
                            <w:sz w:val="22"/>
                            <w:szCs w:val="22"/>
                          </w:rPr>
                          <w:t>A</w:t>
                        </w:r>
                        <w:r>
                          <w:rPr>
                            <w:sz w:val="22"/>
                            <w:szCs w:val="22"/>
                          </w:rPr>
                          <w:t>ctor D</w:t>
                        </w:r>
                      </w:p>
                    </w:txbxContent>
                  </v:textbox>
                </v:shape>
                <v:line id="Line 168" o:spid="_x0000_s1164" style="position:absolute;flip:x;visibility:visible;mso-wrap-style:square" from="19894,16097" to="3997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IcsQAAADbAAAADwAAAGRycy9kb3ducmV2LnhtbESPQWvCQBCF7wX/wzIFL6FurFBs6ira&#10;Kgilh2oPPQ7ZaRKanQ3ZqcZ/7xyE3uYx73vzZrEaQmtO1KcmsoPpJAdDXEbfcOXg67h7mINJguyx&#10;jUwOLpRgtRzdLbDw8cyfdDpIZTSEU4EOapGusDaVNQVMk9gR6+4n9gFFZV9Z3+NZw0NrH/P8yQZs&#10;WC/U2NFrTeXv4S9ojd0Hv81m2SbYLHum7be851acG98P6xcwQoP8m2/03iun7fUXHc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4hyxAAAANsAAAAPAAAAAAAAAAAA&#10;AAAAAKECAABkcnMvZG93bnJldi54bWxQSwUGAAAAAAQABAD5AAAAkgMAAAAA&#10;">
                  <v:stroke endarrow="block"/>
                </v:line>
                <v:shape id="Text Box 169" o:spid="_x0000_s1165" type="#_x0000_t202" style="position:absolute;left:24085;top:13385;width:12694;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14:paraId="12F88A56" w14:textId="77777777" w:rsidR="005F3FB5" w:rsidRPr="007C1AAC" w:rsidRDefault="005F3FB5" w:rsidP="007C1AAC">
                        <w:pPr>
                          <w:rPr>
                            <w:sz w:val="22"/>
                            <w:szCs w:val="22"/>
                          </w:rPr>
                        </w:pPr>
                        <w:r>
                          <w:rPr>
                            <w:sz w:val="22"/>
                            <w:szCs w:val="22"/>
                          </w:rPr>
                          <w:t xml:space="preserve">Message </w:t>
                        </w:r>
                        <w:r w:rsidRPr="007C1AAC">
                          <w:rPr>
                            <w:sz w:val="22"/>
                            <w:szCs w:val="22"/>
                          </w:rPr>
                          <w:t>2</w:t>
                        </w:r>
                      </w:p>
                      <w:p w14:paraId="63DFB1AC" w14:textId="77777777" w:rsidR="005F3FB5" w:rsidRDefault="005F3FB5"/>
                      <w:p w14:paraId="17B008AD" w14:textId="77777777" w:rsidR="005F3FB5" w:rsidRPr="007C1AAC" w:rsidRDefault="005F3FB5"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764D3153" w14:textId="77777777" w:rsidR="00CF283F" w:rsidRPr="003651D9" w:rsidRDefault="00303E20" w:rsidP="00680648">
      <w:pPr>
        <w:pStyle w:val="Heading4"/>
        <w:numPr>
          <w:ilvl w:val="0"/>
          <w:numId w:val="0"/>
        </w:numPr>
        <w:rPr>
          <w:noProof w:val="0"/>
        </w:rPr>
      </w:pPr>
      <w:bookmarkStart w:id="773" w:name="_Toc412696332"/>
      <w:r w:rsidRPr="003651D9">
        <w:rPr>
          <w:noProof w:val="0"/>
        </w:rPr>
        <w:t>3</w:t>
      </w:r>
      <w:r w:rsidR="00CF283F" w:rsidRPr="003651D9">
        <w:rPr>
          <w:noProof w:val="0"/>
        </w:rPr>
        <w:t>.Y.4.1 &lt;</w:t>
      </w:r>
      <w:r w:rsidR="00680648" w:rsidRPr="003651D9">
        <w:rPr>
          <w:noProof w:val="0"/>
        </w:rPr>
        <w:t>Message</w:t>
      </w:r>
      <w:r w:rsidR="00DD13DB" w:rsidRPr="003651D9">
        <w:rPr>
          <w:noProof w:val="0"/>
        </w:rPr>
        <w:t xml:space="preserve"> </w:t>
      </w:r>
      <w:r w:rsidR="009B048D" w:rsidRPr="003651D9">
        <w:rPr>
          <w:noProof w:val="0"/>
        </w:rPr>
        <w:t>1</w:t>
      </w:r>
      <w:r w:rsidR="00680648" w:rsidRPr="003651D9">
        <w:rPr>
          <w:noProof w:val="0"/>
        </w:rPr>
        <w:t xml:space="preserve"> </w:t>
      </w:r>
      <w:r w:rsidR="00CF283F" w:rsidRPr="003651D9">
        <w:rPr>
          <w:noProof w:val="0"/>
        </w:rPr>
        <w:t>Name&gt;</w:t>
      </w:r>
      <w:bookmarkEnd w:id="773"/>
    </w:p>
    <w:bookmarkEnd w:id="477"/>
    <w:bookmarkEnd w:id="478"/>
    <w:bookmarkEnd w:id="479"/>
    <w:bookmarkEnd w:id="480"/>
    <w:bookmarkEnd w:id="481"/>
    <w:p w14:paraId="0A6A3BDC" w14:textId="77777777" w:rsidR="006C371A" w:rsidRPr="003651D9" w:rsidRDefault="006C371A" w:rsidP="00597DB2">
      <w:pPr>
        <w:pStyle w:val="AuthorInstructions"/>
      </w:pPr>
      <w:r w:rsidRPr="003651D9">
        <w:t>&lt;One or two sentence summary of what Message 1 accomplishes typically relating the message to the relevant standard. Avoid shall language in this upper level section</w:t>
      </w:r>
      <w:r w:rsidR="00887E40" w:rsidRPr="003651D9">
        <w:t xml:space="preserve">. </w:t>
      </w:r>
      <w:r w:rsidRPr="003651D9">
        <w:t>Do not duplicate the triggers, encoding, semantics, standards used, or expected actions</w:t>
      </w:r>
      <w:r w:rsidR="00887E40" w:rsidRPr="003651D9">
        <w:t xml:space="preserve">. </w:t>
      </w:r>
      <w:r w:rsidRPr="003651D9">
        <w:t>Those belong in the following sections.&gt;</w:t>
      </w:r>
    </w:p>
    <w:p w14:paraId="28872065" w14:textId="77777777" w:rsidR="00DD13DB" w:rsidRPr="003651D9" w:rsidRDefault="00DD13DB" w:rsidP="00597DB2">
      <w:pPr>
        <w:pStyle w:val="AuthorInstructions"/>
      </w:pPr>
      <w:r w:rsidRPr="003651D9">
        <w:t>&lt;Explicitly state if the multiplicity of an actor may be greater than one; i.e., if an actor (whether it is a client or server) can expect this message from a single source or multiple sources.&gt;</w:t>
      </w:r>
    </w:p>
    <w:p w14:paraId="62F28261" w14:textId="77777777" w:rsidR="00CF283F" w:rsidRPr="003651D9" w:rsidRDefault="00303E20" w:rsidP="00303E20">
      <w:pPr>
        <w:pStyle w:val="Heading5"/>
        <w:numPr>
          <w:ilvl w:val="0"/>
          <w:numId w:val="0"/>
        </w:numPr>
        <w:rPr>
          <w:noProof w:val="0"/>
        </w:rPr>
      </w:pPr>
      <w:bookmarkStart w:id="774" w:name="_Toc412696333"/>
      <w:r w:rsidRPr="003651D9">
        <w:rPr>
          <w:noProof w:val="0"/>
        </w:rPr>
        <w:t>3</w:t>
      </w:r>
      <w:r w:rsidR="00CF283F" w:rsidRPr="003651D9">
        <w:rPr>
          <w:noProof w:val="0"/>
        </w:rPr>
        <w:t>.Y.4.1.1 Trigger Events</w:t>
      </w:r>
      <w:bookmarkEnd w:id="774"/>
    </w:p>
    <w:p w14:paraId="0C80AC37" w14:textId="77777777" w:rsidR="006C371A" w:rsidRPr="003651D9" w:rsidRDefault="006C371A" w:rsidP="00597DB2">
      <w:pPr>
        <w:pStyle w:val="AuthorInstructions"/>
      </w:pPr>
      <w:r w:rsidRPr="003651D9">
        <w:t xml:space="preserve">&lt;Description of the real world events that cause the sender (Actor A) to send Message </w:t>
      </w:r>
      <w:r w:rsidR="00887E40" w:rsidRPr="003651D9">
        <w:t>1 (e.g., an</w:t>
      </w:r>
      <w:r w:rsidRPr="003651D9">
        <w:t xml:space="preserve"> operator or an automated function determines that a new workitem is needed</w:t>
      </w:r>
      <w:r w:rsidR="00887E40" w:rsidRPr="003651D9">
        <w:t>).</w:t>
      </w:r>
      <w:r w:rsidRPr="003651D9">
        <w:t>&gt;</w:t>
      </w:r>
    </w:p>
    <w:p w14:paraId="3F5B7FD0" w14:textId="77777777" w:rsidR="00CF283F" w:rsidRPr="003651D9" w:rsidRDefault="00303E20" w:rsidP="00303E20">
      <w:pPr>
        <w:pStyle w:val="Heading5"/>
        <w:numPr>
          <w:ilvl w:val="0"/>
          <w:numId w:val="0"/>
        </w:numPr>
        <w:rPr>
          <w:noProof w:val="0"/>
        </w:rPr>
      </w:pPr>
      <w:bookmarkStart w:id="775" w:name="_Toc412696334"/>
      <w:r w:rsidRPr="003651D9">
        <w:rPr>
          <w:noProof w:val="0"/>
        </w:rPr>
        <w:t>3</w:t>
      </w:r>
      <w:r w:rsidR="00CF283F" w:rsidRPr="003651D9">
        <w:rPr>
          <w:noProof w:val="0"/>
        </w:rPr>
        <w:t>.Y.4.1.2 Message Semantics</w:t>
      </w:r>
      <w:bookmarkEnd w:id="775"/>
    </w:p>
    <w:p w14:paraId="3443337E" w14:textId="77777777" w:rsidR="00CF283F" w:rsidRPr="003651D9" w:rsidRDefault="00DD13DB" w:rsidP="00597DB2">
      <w:pPr>
        <w:pStyle w:val="AuthorInstructions"/>
      </w:pPr>
      <w:r w:rsidRPr="003651D9">
        <w:t>&lt;D</w:t>
      </w:r>
      <w:r w:rsidR="00CF283F" w:rsidRPr="003651D9">
        <w:t>etailed description of the meaning</w:t>
      </w:r>
      <w:r w:rsidR="00B43198" w:rsidRPr="003651D9">
        <w:t>, structure</w:t>
      </w:r>
      <w:r w:rsidR="00CF283F" w:rsidRPr="003651D9">
        <w:t xml:space="preserve"> </w:t>
      </w:r>
      <w:r w:rsidR="00B43198" w:rsidRPr="003651D9">
        <w:t xml:space="preserve">and contents </w:t>
      </w:r>
      <w:r w:rsidR="00CF283F" w:rsidRPr="003651D9">
        <w:t xml:space="preserve">of </w:t>
      </w:r>
      <w:r w:rsidR="002D5B69" w:rsidRPr="003651D9">
        <w:t>the m</w:t>
      </w:r>
      <w:r w:rsidR="00865616" w:rsidRPr="003651D9">
        <w:t>essage, including</w:t>
      </w:r>
      <w:r w:rsidR="00CF283F" w:rsidRPr="003651D9">
        <w:t xml:space="preserve"> any IHE specific clarifications of the message format, attributes, etc.&gt;</w:t>
      </w:r>
    </w:p>
    <w:p w14:paraId="111B35F4" w14:textId="77777777" w:rsidR="006C371A" w:rsidRPr="003651D9" w:rsidRDefault="006C371A" w:rsidP="00597DB2">
      <w:pPr>
        <w:pStyle w:val="AuthorInstructions"/>
      </w:pPr>
      <w:r w:rsidRPr="003651D9">
        <w:lastRenderedPageBreak/>
        <w:t>&lt;Start by describing the standard underlying the message and how the participating actors are mapped</w:t>
      </w:r>
      <w:r w:rsidR="00865616" w:rsidRPr="003651D9">
        <w:t xml:space="preserve"> (e.g., “This</w:t>
      </w:r>
      <w:r w:rsidR="00887E40" w:rsidRPr="003651D9">
        <w:t xml:space="preserve"> </w:t>
      </w:r>
      <w:r w:rsidRPr="003651D9">
        <w:t>message is a DICOM C-FIND Request</w:t>
      </w:r>
      <w:r w:rsidR="00887E40" w:rsidRPr="003651D9">
        <w:t xml:space="preserve">. </w:t>
      </w:r>
      <w:r w:rsidRPr="003651D9">
        <w:t>Actor A is the SCU</w:t>
      </w:r>
      <w:r w:rsidR="00887E40" w:rsidRPr="003651D9">
        <w:t xml:space="preserve">. </w:t>
      </w:r>
      <w:r w:rsidRPr="003651D9">
        <w:t>Actor D is the SCP.</w:t>
      </w:r>
      <w:r w:rsidR="00865616" w:rsidRPr="003651D9">
        <w:t>”</w:t>
      </w:r>
      <w:r w:rsidR="00887E40" w:rsidRPr="003651D9">
        <w:t>)</w:t>
      </w:r>
      <w:r w:rsidR="00CD4D46" w:rsidRPr="003651D9">
        <w:t>.</w:t>
      </w:r>
      <w:r w:rsidRPr="003651D9">
        <w:t>&gt;</w:t>
      </w:r>
    </w:p>
    <w:p w14:paraId="5BF18890" w14:textId="77777777" w:rsidR="006C371A" w:rsidRPr="003651D9" w:rsidRDefault="006C371A" w:rsidP="00597DB2">
      <w:pPr>
        <w:pStyle w:val="AuthorInstructions"/>
      </w:pPr>
      <w:r w:rsidRPr="003651D9">
        <w:t>&lt;Continue profiling the message by providing guidance or constraints on how the message parameters are populated, how the payload is encoded, how the message is structured and what the contents mean</w:t>
      </w:r>
      <w:r w:rsidR="00887E40" w:rsidRPr="003651D9">
        <w:t xml:space="preserve">. </w:t>
      </w:r>
      <w:r w:rsidRPr="003651D9">
        <w:t>These message semantics should both help the sender to construct the message and the receiver to interpret the message.&gt;</w:t>
      </w:r>
    </w:p>
    <w:p w14:paraId="5C10DB9F" w14:textId="77777777" w:rsidR="00CF283F" w:rsidRPr="003651D9" w:rsidRDefault="00303E20" w:rsidP="00303E20">
      <w:pPr>
        <w:pStyle w:val="Heading5"/>
        <w:numPr>
          <w:ilvl w:val="0"/>
          <w:numId w:val="0"/>
        </w:numPr>
        <w:rPr>
          <w:noProof w:val="0"/>
        </w:rPr>
      </w:pPr>
      <w:bookmarkStart w:id="776" w:name="_Toc412696335"/>
      <w:r w:rsidRPr="003651D9">
        <w:rPr>
          <w:noProof w:val="0"/>
        </w:rPr>
        <w:t>3</w:t>
      </w:r>
      <w:r w:rsidR="00CF283F" w:rsidRPr="003651D9">
        <w:rPr>
          <w:noProof w:val="0"/>
        </w:rPr>
        <w:t>.Y.4.1.3 Expected Actions</w:t>
      </w:r>
      <w:bookmarkEnd w:id="776"/>
    </w:p>
    <w:p w14:paraId="0DC63E67" w14:textId="77777777" w:rsidR="00CF283F" w:rsidRPr="003651D9" w:rsidRDefault="00DD13DB" w:rsidP="00597DB2">
      <w:pPr>
        <w:pStyle w:val="AuthorInstructions"/>
      </w:pPr>
      <w:r w:rsidRPr="003651D9">
        <w:t>&lt;D</w:t>
      </w:r>
      <w:r w:rsidR="00CF283F" w:rsidRPr="003651D9">
        <w:t xml:space="preserve">escription of the actions expected </w:t>
      </w:r>
      <w:r w:rsidR="00B43198" w:rsidRPr="003651D9">
        <w:t xml:space="preserve">to be taken as a result of sending or receiving </w:t>
      </w:r>
      <w:r w:rsidR="00CF283F" w:rsidRPr="003651D9">
        <w:t xml:space="preserve">this </w:t>
      </w:r>
      <w:r w:rsidR="00680648" w:rsidRPr="003651D9">
        <w:t>message</w:t>
      </w:r>
      <w:r w:rsidRPr="003651D9">
        <w:t>.</w:t>
      </w:r>
      <w:r w:rsidR="00CF283F" w:rsidRPr="003651D9">
        <w:t>&gt;</w:t>
      </w:r>
    </w:p>
    <w:p w14:paraId="0954AE84" w14:textId="77777777" w:rsidR="006C371A" w:rsidRPr="003651D9" w:rsidRDefault="006C371A" w:rsidP="00597DB2">
      <w:pPr>
        <w:pStyle w:val="AuthorInstructions"/>
      </w:pPr>
      <w:r w:rsidRPr="003651D9">
        <w:t>&lt;Describe what the receiver is expected/required to do upon receiving this message. &gt;</w:t>
      </w:r>
    </w:p>
    <w:p w14:paraId="10B7C12B" w14:textId="77777777" w:rsidR="006C371A" w:rsidRPr="003651D9" w:rsidRDefault="006C371A" w:rsidP="00597DB2">
      <w:pPr>
        <w:pStyle w:val="AuthorInstructions"/>
      </w:pPr>
      <w:r w:rsidRPr="003651D9">
        <w:t>&lt;Avoid re-iterating the transaction sequencing specified in the Profile Process Flows as expected actions internal to the transaction</w:t>
      </w:r>
      <w:r w:rsidR="00887E40" w:rsidRPr="003651D9">
        <w:t xml:space="preserve">. </w:t>
      </w:r>
      <w:r w:rsidRPr="003651D9">
        <w:t>Doing so prevents this transaction being re-used in other contexts.&gt;</w:t>
      </w:r>
    </w:p>
    <w:p w14:paraId="747A3F79" w14:textId="77777777" w:rsidR="00DD13DB" w:rsidRDefault="00DD13DB" w:rsidP="00597DB2">
      <w:pPr>
        <w:pStyle w:val="AuthorInstructions"/>
      </w:pPr>
      <w:r w:rsidRPr="003651D9">
        <w:t>&lt;Explicitly define any expected action based on the multiplicity of an actor(s), if applicable.&gt;</w:t>
      </w:r>
    </w:p>
    <w:p w14:paraId="0DA386A8" w14:textId="5F7EE9FF" w:rsidR="00CB5606" w:rsidRDefault="00CB5606" w:rsidP="00597DB2">
      <w:pPr>
        <w:pStyle w:val="AuthorInstructions"/>
        <w:rPr>
          <w:i w:val="0"/>
        </w:rPr>
      </w:pPr>
      <w:r>
        <w:rPr>
          <w:i w:val="0"/>
        </w:rPr>
        <w:t>When the Device Observation Source implements the ____ Option then the transmission of the message shall be performed using BTLE.</w:t>
      </w:r>
    </w:p>
    <w:p w14:paraId="0DAA7609" w14:textId="07C97361" w:rsidR="00CB5606" w:rsidRPr="00CB5606" w:rsidRDefault="00CB5606" w:rsidP="00597DB2">
      <w:pPr>
        <w:pStyle w:val="AuthorInstructions"/>
        <w:rPr>
          <w:i w:val="0"/>
        </w:rPr>
      </w:pPr>
      <w:r>
        <w:rPr>
          <w:i w:val="0"/>
        </w:rPr>
        <w:t xml:space="preserve">When the </w:t>
      </w:r>
      <w:r>
        <w:rPr>
          <w:i w:val="0"/>
        </w:rPr>
        <w:t>Device Observation Source implements the ____ Option then the transmission of the message shall be performed using</w:t>
      </w:r>
      <w:r>
        <w:rPr>
          <w:i w:val="0"/>
        </w:rPr>
        <w:t xml:space="preserve"> ____</w:t>
      </w:r>
      <w:r>
        <w:rPr>
          <w:i w:val="0"/>
        </w:rPr>
        <w:t>.</w:t>
      </w:r>
      <w:bookmarkStart w:id="777" w:name="_GoBack"/>
      <w:bookmarkEnd w:id="777"/>
    </w:p>
    <w:p w14:paraId="10E1EF49" w14:textId="77777777" w:rsidR="009B048D" w:rsidRPr="003651D9" w:rsidRDefault="009B048D" w:rsidP="009B048D">
      <w:pPr>
        <w:pStyle w:val="Heading4"/>
        <w:numPr>
          <w:ilvl w:val="0"/>
          <w:numId w:val="0"/>
        </w:numPr>
        <w:rPr>
          <w:noProof w:val="0"/>
        </w:rPr>
      </w:pPr>
      <w:bookmarkStart w:id="778" w:name="_Toc412696336"/>
      <w:r w:rsidRPr="003651D9">
        <w:rPr>
          <w:noProof w:val="0"/>
        </w:rPr>
        <w:t>3</w:t>
      </w:r>
      <w:r w:rsidR="003B2A2B" w:rsidRPr="003651D9">
        <w:rPr>
          <w:noProof w:val="0"/>
        </w:rPr>
        <w:t>.Y.4.2</w:t>
      </w:r>
      <w:r w:rsidR="00DD13DB" w:rsidRPr="003651D9">
        <w:rPr>
          <w:noProof w:val="0"/>
        </w:rPr>
        <w:t xml:space="preserve"> &lt;Message </w:t>
      </w:r>
      <w:r w:rsidR="003B2A2B" w:rsidRPr="003651D9">
        <w:rPr>
          <w:noProof w:val="0"/>
        </w:rPr>
        <w:t>2</w:t>
      </w:r>
      <w:r w:rsidRPr="003651D9">
        <w:rPr>
          <w:noProof w:val="0"/>
        </w:rPr>
        <w:t xml:space="preserve"> Name&gt;</w:t>
      </w:r>
      <w:bookmarkEnd w:id="778"/>
    </w:p>
    <w:p w14:paraId="46A56D68" w14:textId="77777777" w:rsidR="007A676E" w:rsidRPr="003651D9" w:rsidRDefault="007A676E" w:rsidP="00597DB2">
      <w:pPr>
        <w:pStyle w:val="AuthorInstructions"/>
      </w:pPr>
      <w:r w:rsidRPr="003651D9">
        <w:t>&lt;One or two sentence summary of what Message 2 accomplishes typically relating the message to the relevant standard. Avoid shall language in this upper level section</w:t>
      </w:r>
      <w:r w:rsidR="00887E40" w:rsidRPr="003651D9">
        <w:t xml:space="preserve">. </w:t>
      </w:r>
      <w:r w:rsidRPr="003651D9">
        <w:t>Do not duplicate the triggers, encoding, semantics, standards used, or expected actions</w:t>
      </w:r>
      <w:r w:rsidR="00887E40" w:rsidRPr="003651D9">
        <w:t xml:space="preserve">. </w:t>
      </w:r>
      <w:r w:rsidRPr="003651D9">
        <w:t>Those belong in the following sections.&gt;</w:t>
      </w:r>
    </w:p>
    <w:p w14:paraId="5362F6DD" w14:textId="77777777" w:rsidR="007A676E" w:rsidRPr="003651D9" w:rsidRDefault="007A676E" w:rsidP="00597DB2">
      <w:pPr>
        <w:pStyle w:val="AuthorInstructions"/>
      </w:pPr>
      <w:r w:rsidRPr="003651D9">
        <w:t>&lt;Explicitly state if the multiplicity of an actor may be greater than one; i.e., if an actor (whether it is a client or server) can expect this message from a single source or multiple sources.&gt;</w:t>
      </w:r>
    </w:p>
    <w:p w14:paraId="16A54C16" w14:textId="77777777" w:rsidR="009B048D" w:rsidRPr="003651D9" w:rsidRDefault="006C371A" w:rsidP="00597DB2">
      <w:pPr>
        <w:pStyle w:val="AuthorInstructions"/>
      </w:pPr>
      <w:r w:rsidRPr="003651D9">
        <w:t>&lt;</w:t>
      </w:r>
      <w:r w:rsidR="007773C8" w:rsidRPr="003651D9">
        <w:t>R</w:t>
      </w:r>
      <w:r w:rsidR="003B2A2B" w:rsidRPr="003651D9">
        <w:t>epeat this section as necessary based on the number of messages in the interaction diagram</w:t>
      </w:r>
      <w:r w:rsidR="00DD13DB" w:rsidRPr="003651D9">
        <w:t>.</w:t>
      </w:r>
      <w:r w:rsidR="009B048D" w:rsidRPr="003651D9">
        <w:t>&gt;</w:t>
      </w:r>
    </w:p>
    <w:p w14:paraId="5E64ACA0" w14:textId="77777777" w:rsidR="009B048D" w:rsidRPr="003651D9" w:rsidRDefault="009B048D" w:rsidP="009B048D">
      <w:pPr>
        <w:pStyle w:val="Heading5"/>
        <w:numPr>
          <w:ilvl w:val="0"/>
          <w:numId w:val="0"/>
        </w:numPr>
        <w:rPr>
          <w:noProof w:val="0"/>
        </w:rPr>
      </w:pPr>
      <w:bookmarkStart w:id="779" w:name="_Toc412696337"/>
      <w:r w:rsidRPr="003651D9">
        <w:rPr>
          <w:noProof w:val="0"/>
        </w:rPr>
        <w:t>3.Y.4.</w:t>
      </w:r>
      <w:r w:rsidR="006D768F" w:rsidRPr="003651D9">
        <w:rPr>
          <w:noProof w:val="0"/>
        </w:rPr>
        <w:t>2</w:t>
      </w:r>
      <w:r w:rsidRPr="003651D9">
        <w:rPr>
          <w:noProof w:val="0"/>
        </w:rPr>
        <w:t>.1 Trigger Events</w:t>
      </w:r>
      <w:bookmarkEnd w:id="779"/>
    </w:p>
    <w:p w14:paraId="573F5EA6" w14:textId="77777777" w:rsidR="007A676E" w:rsidRPr="003651D9" w:rsidRDefault="007A676E" w:rsidP="00597DB2">
      <w:pPr>
        <w:pStyle w:val="AuthorInstructions"/>
      </w:pPr>
      <w:r w:rsidRPr="003651D9">
        <w:t>&lt;Description of the real world events that cause the sender (Actor A) to send Message 1</w:t>
      </w:r>
      <w:r w:rsidR="00887E40" w:rsidRPr="003651D9">
        <w:t>(e.g., an</w:t>
      </w:r>
      <w:r w:rsidRPr="003651D9">
        <w:t xml:space="preserve"> operator or an automated function determines that a new workitem is needed</w:t>
      </w:r>
      <w:r w:rsidR="00887E40" w:rsidRPr="003651D9">
        <w:t>)</w:t>
      </w:r>
      <w:r w:rsidRPr="003651D9">
        <w:t>.&gt;</w:t>
      </w:r>
    </w:p>
    <w:p w14:paraId="351EEF0E" w14:textId="77777777" w:rsidR="009B048D" w:rsidRPr="003651D9" w:rsidRDefault="009B048D" w:rsidP="009B048D">
      <w:pPr>
        <w:pStyle w:val="Heading5"/>
        <w:numPr>
          <w:ilvl w:val="0"/>
          <w:numId w:val="0"/>
        </w:numPr>
        <w:rPr>
          <w:noProof w:val="0"/>
        </w:rPr>
      </w:pPr>
      <w:bookmarkStart w:id="780" w:name="_Toc412696338"/>
      <w:r w:rsidRPr="003651D9">
        <w:rPr>
          <w:noProof w:val="0"/>
        </w:rPr>
        <w:t>3</w:t>
      </w:r>
      <w:r w:rsidR="006D768F" w:rsidRPr="003651D9">
        <w:rPr>
          <w:noProof w:val="0"/>
        </w:rPr>
        <w:t>.Y.4.2</w:t>
      </w:r>
      <w:r w:rsidRPr="003651D9">
        <w:rPr>
          <w:noProof w:val="0"/>
        </w:rPr>
        <w:t>.2 Message Semantics</w:t>
      </w:r>
      <w:bookmarkEnd w:id="780"/>
    </w:p>
    <w:p w14:paraId="7EC5C360" w14:textId="77777777" w:rsidR="007A676E" w:rsidRPr="003651D9" w:rsidRDefault="007A676E" w:rsidP="00597DB2">
      <w:pPr>
        <w:pStyle w:val="AuthorInstructions"/>
      </w:pPr>
      <w:r w:rsidRPr="003651D9">
        <w:t xml:space="preserve">&lt;Detailed description of the meaning, structure and contents of </w:t>
      </w:r>
      <w:r w:rsidR="00CD4D46" w:rsidRPr="003651D9">
        <w:t>the message</w:t>
      </w:r>
      <w:r w:rsidR="00865616" w:rsidRPr="003651D9">
        <w:t>, including</w:t>
      </w:r>
      <w:r w:rsidRPr="003651D9">
        <w:t xml:space="preserve"> any IHE specific clarifications of the message format, attributes, etc.&gt;</w:t>
      </w:r>
    </w:p>
    <w:p w14:paraId="03E52B2C" w14:textId="77777777" w:rsidR="007A676E" w:rsidRPr="003651D9" w:rsidRDefault="007A676E" w:rsidP="00597DB2">
      <w:pPr>
        <w:pStyle w:val="AuthorInstructions"/>
      </w:pPr>
      <w:r w:rsidRPr="003651D9">
        <w:lastRenderedPageBreak/>
        <w:t>&lt;Start by describing the standard underlying the message and how the participating actors are mappe</w:t>
      </w:r>
      <w:r w:rsidR="00887E40" w:rsidRPr="003651D9">
        <w:t xml:space="preserve">d (e.g., </w:t>
      </w:r>
      <w:r w:rsidR="00865616" w:rsidRPr="003651D9">
        <w:t>“</w:t>
      </w:r>
      <w:r w:rsidR="00887E40" w:rsidRPr="003651D9">
        <w:t>T</w:t>
      </w:r>
      <w:r w:rsidRPr="003651D9">
        <w:t>his message is a DICOM C-FIND Request</w:t>
      </w:r>
      <w:r w:rsidR="00887E40" w:rsidRPr="003651D9">
        <w:t xml:space="preserve">. </w:t>
      </w:r>
      <w:r w:rsidRPr="003651D9">
        <w:t>Actor A is the SCU</w:t>
      </w:r>
      <w:r w:rsidR="00887E40" w:rsidRPr="003651D9">
        <w:t xml:space="preserve">. </w:t>
      </w:r>
      <w:r w:rsidRPr="003651D9">
        <w:t>Actor D is the SCP</w:t>
      </w:r>
      <w:r w:rsidR="00887E40" w:rsidRPr="003651D9">
        <w:t>.</w:t>
      </w:r>
      <w:r w:rsidR="00865616" w:rsidRPr="003651D9">
        <w:t>”</w:t>
      </w:r>
      <w:r w:rsidR="00887E40" w:rsidRPr="003651D9">
        <w:t>)</w:t>
      </w:r>
      <w:r w:rsidR="00CD4D46" w:rsidRPr="003651D9">
        <w:t>.</w:t>
      </w:r>
      <w:r w:rsidRPr="003651D9">
        <w:t>&gt;</w:t>
      </w:r>
    </w:p>
    <w:p w14:paraId="09B5DCAD" w14:textId="77777777" w:rsidR="007A676E" w:rsidRPr="003651D9" w:rsidRDefault="007A676E" w:rsidP="00597DB2">
      <w:pPr>
        <w:pStyle w:val="AuthorInstructions"/>
      </w:pPr>
      <w:r w:rsidRPr="003651D9">
        <w:t>&lt;Continue profiling the message by providing guidance or constraints on how the message parameters are populated, how the payload is encoded, how the message is structured and what the contents mean</w:t>
      </w:r>
      <w:r w:rsidR="00887E40" w:rsidRPr="003651D9">
        <w:t xml:space="preserve">. </w:t>
      </w:r>
      <w:r w:rsidRPr="003651D9">
        <w:t>These message semantics should both help the sender to construct the message and the receiver to interpret the message.&gt;</w:t>
      </w:r>
    </w:p>
    <w:p w14:paraId="20DF9A56" w14:textId="77777777" w:rsidR="009B048D" w:rsidRPr="003651D9" w:rsidRDefault="009B048D" w:rsidP="009B048D">
      <w:pPr>
        <w:pStyle w:val="Heading5"/>
        <w:numPr>
          <w:ilvl w:val="0"/>
          <w:numId w:val="0"/>
        </w:numPr>
        <w:rPr>
          <w:noProof w:val="0"/>
        </w:rPr>
      </w:pPr>
      <w:bookmarkStart w:id="781" w:name="_Toc412696339"/>
      <w:r w:rsidRPr="003651D9">
        <w:rPr>
          <w:noProof w:val="0"/>
        </w:rPr>
        <w:t>3</w:t>
      </w:r>
      <w:r w:rsidR="006D768F" w:rsidRPr="003651D9">
        <w:rPr>
          <w:noProof w:val="0"/>
        </w:rPr>
        <w:t>.Y.4.2</w:t>
      </w:r>
      <w:r w:rsidRPr="003651D9">
        <w:rPr>
          <w:noProof w:val="0"/>
        </w:rPr>
        <w:t>.3 Expected Actions</w:t>
      </w:r>
      <w:bookmarkEnd w:id="781"/>
    </w:p>
    <w:p w14:paraId="3D30A5A4" w14:textId="77777777" w:rsidR="007A676E" w:rsidRPr="003651D9" w:rsidRDefault="007A676E" w:rsidP="00597DB2">
      <w:pPr>
        <w:pStyle w:val="AuthorInstructions"/>
      </w:pPr>
      <w:r w:rsidRPr="003651D9">
        <w:t>&lt;Description of the actions expected to be taken as a result of sending or receiving this message.&gt;</w:t>
      </w:r>
    </w:p>
    <w:p w14:paraId="0E4F5A99" w14:textId="77777777" w:rsidR="007A676E" w:rsidRPr="003651D9" w:rsidRDefault="007A676E" w:rsidP="00597DB2">
      <w:pPr>
        <w:pStyle w:val="AuthorInstructions"/>
      </w:pPr>
      <w:r w:rsidRPr="003651D9">
        <w:t>&lt;Describe what the receiver is expected/required to do upon receiving this message. &gt;</w:t>
      </w:r>
    </w:p>
    <w:p w14:paraId="15536724" w14:textId="77777777" w:rsidR="007A676E" w:rsidRPr="003651D9" w:rsidRDefault="007A676E" w:rsidP="00597DB2">
      <w:pPr>
        <w:pStyle w:val="AuthorInstructions"/>
      </w:pPr>
      <w:r w:rsidRPr="003651D9">
        <w:t>&lt;Avoid re-iterating the transaction sequencing specified in the Profile Process Flows as expected actions internal to the transaction</w:t>
      </w:r>
      <w:r w:rsidR="00887E40" w:rsidRPr="003651D9">
        <w:t xml:space="preserve">. </w:t>
      </w:r>
      <w:r w:rsidRPr="003651D9">
        <w:t>Doing so prevents this transaction being re-used in other contexts.&gt;</w:t>
      </w:r>
    </w:p>
    <w:p w14:paraId="3BA89576" w14:textId="77777777" w:rsidR="00DD13DB" w:rsidRPr="003651D9" w:rsidRDefault="00DD13DB" w:rsidP="00597DB2">
      <w:pPr>
        <w:pStyle w:val="AuthorInstructions"/>
      </w:pPr>
      <w:r w:rsidRPr="003651D9">
        <w:t>&lt;Explicitly define any expected action based on the multiplicity of an actor(s), if applicable.&gt;</w:t>
      </w:r>
    </w:p>
    <w:p w14:paraId="4D7AB159" w14:textId="77777777" w:rsidR="00303E20" w:rsidRPr="003651D9" w:rsidRDefault="00303E20" w:rsidP="009E34B7">
      <w:pPr>
        <w:pStyle w:val="Heading3"/>
        <w:numPr>
          <w:ilvl w:val="0"/>
          <w:numId w:val="0"/>
        </w:numPr>
        <w:rPr>
          <w:noProof w:val="0"/>
        </w:rPr>
      </w:pPr>
      <w:bookmarkStart w:id="782" w:name="_Toc412696340"/>
      <w:r w:rsidRPr="003651D9">
        <w:rPr>
          <w:noProof w:val="0"/>
        </w:rPr>
        <w:t>3.Y.</w:t>
      </w:r>
      <w:r w:rsidR="00680648" w:rsidRPr="003651D9">
        <w:rPr>
          <w:noProof w:val="0"/>
        </w:rPr>
        <w:t>5</w:t>
      </w:r>
      <w:r w:rsidRPr="003651D9">
        <w:rPr>
          <w:noProof w:val="0"/>
        </w:rPr>
        <w:t xml:space="preserve"> Security Considerations</w:t>
      </w:r>
      <w:bookmarkEnd w:id="782"/>
    </w:p>
    <w:p w14:paraId="76F2893B" w14:textId="77777777" w:rsidR="00680648" w:rsidRPr="003651D9" w:rsidRDefault="00303E20" w:rsidP="00597DB2">
      <w:pPr>
        <w:pStyle w:val="AuthorInstructions"/>
      </w:pPr>
      <w:r w:rsidRPr="003651D9">
        <w:t>&lt;</w:t>
      </w:r>
      <w:r w:rsidR="00DD13DB" w:rsidRPr="003651D9">
        <w:t>D</w:t>
      </w:r>
      <w:r w:rsidRPr="003651D9">
        <w:t>escription of the transaction specific security consideratio</w:t>
      </w:r>
      <w:r w:rsidR="00C56183" w:rsidRPr="003651D9">
        <w:t>n</w:t>
      </w:r>
      <w:r w:rsidR="00865616" w:rsidRPr="003651D9">
        <w:t>; s</w:t>
      </w:r>
      <w:r w:rsidRPr="003651D9">
        <w:t>uch as use of security profiles</w:t>
      </w:r>
      <w:r w:rsidR="007E5B51" w:rsidRPr="003651D9">
        <w:t>.</w:t>
      </w:r>
      <w:r w:rsidR="00680648" w:rsidRPr="003651D9">
        <w:t>&gt;</w:t>
      </w:r>
    </w:p>
    <w:p w14:paraId="51879DD6" w14:textId="77777777" w:rsidR="00680648" w:rsidRPr="003651D9" w:rsidRDefault="00680648" w:rsidP="009E34B7">
      <w:pPr>
        <w:pStyle w:val="Heading4"/>
        <w:numPr>
          <w:ilvl w:val="0"/>
          <w:numId w:val="0"/>
        </w:numPr>
        <w:rPr>
          <w:noProof w:val="0"/>
        </w:rPr>
      </w:pPr>
      <w:bookmarkStart w:id="783" w:name="_Toc412696341"/>
      <w:r w:rsidRPr="003651D9">
        <w:rPr>
          <w:noProof w:val="0"/>
        </w:rPr>
        <w:t>3.Y.5.1 Security Audit Considerations</w:t>
      </w:r>
      <w:bookmarkEnd w:id="783"/>
    </w:p>
    <w:p w14:paraId="5ABEE8E4" w14:textId="77777777" w:rsidR="00303E20" w:rsidRPr="003651D9" w:rsidRDefault="00680648" w:rsidP="00597DB2">
      <w:pPr>
        <w:pStyle w:val="AuthorInstructions"/>
      </w:pPr>
      <w:r w:rsidRPr="003651D9">
        <w:t>&lt;</w:t>
      </w:r>
      <w:r w:rsidR="007E5B51" w:rsidRPr="003651D9">
        <w:t xml:space="preserve">This section should </w:t>
      </w:r>
      <w:r w:rsidR="005C50BF" w:rsidRPr="003651D9">
        <w:t>identify</w:t>
      </w:r>
      <w:r w:rsidR="007E5B51" w:rsidRPr="003651D9">
        <w:t xml:space="preserve"> any specific ATNA security audit event that is associated with this transaction and requirements on the encoding of that </w:t>
      </w:r>
      <w:r w:rsidR="00303E20" w:rsidRPr="003651D9">
        <w:t>audit event.</w:t>
      </w:r>
      <w:r w:rsidR="007E5B51" w:rsidRPr="003651D9">
        <w:t xml:space="preserve"> </w:t>
      </w:r>
      <w:r w:rsidR="00303E20" w:rsidRPr="003651D9">
        <w:t>&gt;</w:t>
      </w:r>
    </w:p>
    <w:p w14:paraId="68F95DF9" w14:textId="77777777" w:rsidR="00680648" w:rsidRPr="003651D9" w:rsidRDefault="00680648" w:rsidP="00680648">
      <w:pPr>
        <w:pStyle w:val="Heading5"/>
        <w:numPr>
          <w:ilvl w:val="0"/>
          <w:numId w:val="0"/>
        </w:numPr>
        <w:rPr>
          <w:noProof w:val="0"/>
        </w:rPr>
      </w:pPr>
      <w:bookmarkStart w:id="784" w:name="_Toc412696342"/>
      <w:r w:rsidRPr="003651D9">
        <w:rPr>
          <w:noProof w:val="0"/>
        </w:rPr>
        <w:t xml:space="preserve">3.Y.5.1.(z) </w:t>
      </w:r>
      <w:r w:rsidR="00865616" w:rsidRPr="003651D9">
        <w:rPr>
          <w:noProof w:val="0"/>
        </w:rPr>
        <w:t>&lt;</w:t>
      </w:r>
      <w:r w:rsidRPr="003651D9">
        <w:rPr>
          <w:noProof w:val="0"/>
        </w:rPr>
        <w:t>Actor</w:t>
      </w:r>
      <w:r w:rsidR="00865616" w:rsidRPr="003651D9">
        <w:rPr>
          <w:noProof w:val="0"/>
        </w:rPr>
        <w:t>&gt;</w:t>
      </w:r>
      <w:r w:rsidRPr="003651D9">
        <w:rPr>
          <w:noProof w:val="0"/>
        </w:rPr>
        <w:t xml:space="preserve"> Specific Security Considerations</w:t>
      </w:r>
      <w:bookmarkEnd w:id="784"/>
    </w:p>
    <w:p w14:paraId="41970FEB" w14:textId="77777777" w:rsidR="00303E20" w:rsidRPr="003651D9" w:rsidRDefault="00680648" w:rsidP="00597DB2">
      <w:pPr>
        <w:pStyle w:val="AuthorInstructions"/>
      </w:pPr>
      <w:r w:rsidRPr="003651D9">
        <w:t xml:space="preserve">&lt;This section should </w:t>
      </w:r>
      <w:r w:rsidR="007773C8" w:rsidRPr="003651D9">
        <w:t>specify</w:t>
      </w:r>
      <w:r w:rsidRPr="003651D9">
        <w:t xml:space="preserve"> any specific security considerations on an Actor by Actor basis.&gt;</w:t>
      </w:r>
    </w:p>
    <w:p w14:paraId="5B4A8AE1" w14:textId="77777777" w:rsidR="00EA4EA1" w:rsidRPr="003651D9" w:rsidRDefault="00EA4EA1" w:rsidP="00EA4EA1">
      <w:pPr>
        <w:pStyle w:val="PartTitle"/>
        <w:rPr>
          <w:highlight w:val="yellow"/>
        </w:rPr>
      </w:pPr>
      <w:bookmarkStart w:id="785" w:name="_Toc412696343"/>
      <w:r w:rsidRPr="003651D9">
        <w:lastRenderedPageBreak/>
        <w:t>Appendices</w:t>
      </w:r>
      <w:bookmarkEnd w:id="785"/>
      <w:r w:rsidRPr="003651D9">
        <w:rPr>
          <w:highlight w:val="yellow"/>
        </w:rPr>
        <w:t xml:space="preserve"> </w:t>
      </w:r>
    </w:p>
    <w:p w14:paraId="55BEB1C7" w14:textId="77777777" w:rsidR="00EA4EA1" w:rsidRPr="003651D9" w:rsidRDefault="00EA4EA1" w:rsidP="00EA4EA1">
      <w:pPr>
        <w:pStyle w:val="AuthorInstructions"/>
      </w:pPr>
      <w:r w:rsidRPr="003651D9">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normative.&gt;</w:t>
      </w:r>
    </w:p>
    <w:p w14:paraId="0FB7098B" w14:textId="77777777" w:rsidR="00EA4EA1" w:rsidRPr="003651D9" w:rsidRDefault="00EA4EA1" w:rsidP="00EA4EA1"/>
    <w:p w14:paraId="7BF5E2B3" w14:textId="77777777" w:rsidR="00EA4EA1" w:rsidRPr="003651D9" w:rsidRDefault="00EA4EA1" w:rsidP="00EA4EA1">
      <w:pPr>
        <w:pStyle w:val="AppendixHeading1"/>
        <w:rPr>
          <w:noProof w:val="0"/>
        </w:rPr>
      </w:pPr>
      <w:bookmarkStart w:id="786" w:name="_Toc412696344"/>
      <w:r w:rsidRPr="003651D9">
        <w:rPr>
          <w:noProof w:val="0"/>
        </w:rPr>
        <w:t>Appendix A – &lt;Appendix A Title&gt;</w:t>
      </w:r>
      <w:bookmarkEnd w:id="786"/>
    </w:p>
    <w:p w14:paraId="2306D8A0" w14:textId="77777777" w:rsidR="00EA4EA1" w:rsidRPr="003651D9" w:rsidRDefault="00EA4EA1" w:rsidP="00EA4EA1">
      <w:pPr>
        <w:pStyle w:val="BodyText"/>
      </w:pPr>
      <w:r w:rsidRPr="003651D9">
        <w:t>Appendix A text goes here.</w:t>
      </w:r>
    </w:p>
    <w:p w14:paraId="58B145AB" w14:textId="77777777" w:rsidR="00EA4EA1" w:rsidRPr="003651D9" w:rsidRDefault="00EA4EA1" w:rsidP="005B3030">
      <w:pPr>
        <w:pStyle w:val="AppendixHeading2"/>
        <w:numPr>
          <w:ilvl w:val="1"/>
          <w:numId w:val="19"/>
        </w:numPr>
        <w:rPr>
          <w:bCs/>
          <w:noProof w:val="0"/>
        </w:rPr>
      </w:pPr>
      <w:bookmarkStart w:id="787" w:name="_Toc412696345"/>
      <w:r w:rsidRPr="003651D9">
        <w:rPr>
          <w:bCs/>
          <w:noProof w:val="0"/>
        </w:rPr>
        <w:t>&lt;Add Title&gt;</w:t>
      </w:r>
      <w:bookmarkEnd w:id="787"/>
    </w:p>
    <w:p w14:paraId="23CA9F45" w14:textId="77777777" w:rsidR="00EA4EA1" w:rsidRPr="003651D9" w:rsidRDefault="00EA4EA1" w:rsidP="00EA4EA1">
      <w:pPr>
        <w:pStyle w:val="BodyText"/>
      </w:pPr>
      <w:r w:rsidRPr="003651D9">
        <w:t>Appendix A.1 text goes here</w:t>
      </w:r>
    </w:p>
    <w:p w14:paraId="2F4CCDFE" w14:textId="77777777" w:rsidR="00EA4EA1" w:rsidRPr="003651D9" w:rsidRDefault="00EA4EA1" w:rsidP="00EA4EA1">
      <w:pPr>
        <w:pStyle w:val="AppendixHeading1"/>
        <w:rPr>
          <w:noProof w:val="0"/>
        </w:rPr>
      </w:pPr>
      <w:bookmarkStart w:id="788" w:name="_Toc412696346"/>
      <w:r w:rsidRPr="003651D9">
        <w:rPr>
          <w:noProof w:val="0"/>
        </w:rPr>
        <w:t>Appendix B – &lt;Appendix B Title&gt;</w:t>
      </w:r>
      <w:bookmarkEnd w:id="788"/>
    </w:p>
    <w:p w14:paraId="30875E65" w14:textId="77777777" w:rsidR="00EA4EA1" w:rsidRPr="003651D9" w:rsidRDefault="00EA4EA1" w:rsidP="00EA4EA1">
      <w:pPr>
        <w:pStyle w:val="BodyText"/>
      </w:pPr>
      <w:r w:rsidRPr="003651D9">
        <w:t>Appendix B text goes here.</w:t>
      </w:r>
    </w:p>
    <w:p w14:paraId="543D095B" w14:textId="77777777" w:rsidR="00EA4EA1" w:rsidRPr="003651D9" w:rsidRDefault="00EA4EA1" w:rsidP="005B3030">
      <w:pPr>
        <w:pStyle w:val="ListParagraph"/>
        <w:numPr>
          <w:ilvl w:val="0"/>
          <w:numId w:val="18"/>
        </w:numPr>
        <w:spacing w:before="240" w:after="60"/>
        <w:rPr>
          <w:rFonts w:ascii="Arial" w:hAnsi="Arial"/>
          <w:b/>
          <w:bCs/>
          <w:vanish/>
          <w:sz w:val="28"/>
        </w:rPr>
      </w:pPr>
    </w:p>
    <w:p w14:paraId="449CB888" w14:textId="77777777" w:rsidR="00EA4EA1" w:rsidRPr="003651D9" w:rsidRDefault="00EA4EA1" w:rsidP="005B3030">
      <w:pPr>
        <w:pStyle w:val="ListParagraph"/>
        <w:numPr>
          <w:ilvl w:val="1"/>
          <w:numId w:val="18"/>
        </w:numPr>
        <w:spacing w:before="240" w:after="60"/>
        <w:rPr>
          <w:rFonts w:ascii="Arial" w:hAnsi="Arial"/>
          <w:b/>
          <w:bCs/>
          <w:vanish/>
          <w:sz w:val="28"/>
        </w:rPr>
      </w:pPr>
    </w:p>
    <w:p w14:paraId="4B601664" w14:textId="77777777" w:rsidR="00EA4EA1" w:rsidRPr="003651D9" w:rsidRDefault="00EA4EA1" w:rsidP="005B3030">
      <w:pPr>
        <w:pStyle w:val="AppendixHeading2"/>
        <w:numPr>
          <w:ilvl w:val="1"/>
          <w:numId w:val="18"/>
        </w:numPr>
        <w:rPr>
          <w:bCs/>
          <w:noProof w:val="0"/>
        </w:rPr>
      </w:pPr>
      <w:bookmarkStart w:id="789" w:name="_Toc412696347"/>
      <w:r w:rsidRPr="003651D9">
        <w:rPr>
          <w:bCs/>
          <w:noProof w:val="0"/>
        </w:rPr>
        <w:t>&lt;Add Title&gt;</w:t>
      </w:r>
      <w:bookmarkEnd w:id="789"/>
    </w:p>
    <w:p w14:paraId="4047E421" w14:textId="77777777" w:rsidR="00EA4EA1" w:rsidRPr="003651D9" w:rsidRDefault="00EA4EA1" w:rsidP="00EA4EA1">
      <w:pPr>
        <w:pStyle w:val="BodyText"/>
      </w:pPr>
      <w:r w:rsidRPr="003651D9">
        <w:t>Appendix B.1 text goes here.</w:t>
      </w:r>
    </w:p>
    <w:p w14:paraId="21078BC0" w14:textId="77777777" w:rsidR="00447451" w:rsidRPr="003651D9" w:rsidRDefault="00447451" w:rsidP="00597DB2">
      <w:pPr>
        <w:pStyle w:val="BodyText"/>
      </w:pPr>
    </w:p>
    <w:p w14:paraId="3988FC59" w14:textId="77777777" w:rsidR="00522F40" w:rsidRPr="003651D9" w:rsidRDefault="00F313A8" w:rsidP="00111CBC">
      <w:pPr>
        <w:pStyle w:val="AppendixHeading1"/>
        <w:rPr>
          <w:noProof w:val="0"/>
        </w:rPr>
      </w:pPr>
      <w:bookmarkStart w:id="790" w:name="_Toc412696348"/>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790"/>
    </w:p>
    <w:p w14:paraId="5745B3A1" w14:textId="77777777"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14:paraId="28090467" w14:textId="77777777" w:rsidR="00522F40" w:rsidRPr="003651D9" w:rsidRDefault="00167DB7" w:rsidP="00597DB2">
      <w:pPr>
        <w:pStyle w:val="AuthorInstructions"/>
      </w:pPr>
      <w:r w:rsidRPr="003651D9">
        <w:t>&lt;Please</w:t>
      </w:r>
      <w:r w:rsidR="004541CC" w:rsidRPr="003651D9">
        <w:t xml:space="preserve"> explicitly</w:t>
      </w:r>
      <w:r w:rsidRPr="003651D9">
        <w:t xml:space="preserve"> identify all </w:t>
      </w:r>
      <w:r w:rsidR="00543FFB" w:rsidRPr="003651D9">
        <w:t xml:space="preserve">new </w:t>
      </w:r>
      <w:r w:rsidRPr="003651D9">
        <w:t>OIDs, UIDs, URNs,</w:t>
      </w:r>
      <w:r w:rsidR="004541CC" w:rsidRPr="003651D9">
        <w:t xml:space="preserve"> etc., </w:t>
      </w:r>
      <w:r w:rsidR="00522F40" w:rsidRPr="003651D9">
        <w:t>defined specifically for this profile.</w:t>
      </w:r>
      <w:r w:rsidR="005F3FB5">
        <w:t xml:space="preserve"> </w:t>
      </w:r>
      <w:r w:rsidR="00522F40" w:rsidRPr="003651D9">
        <w:t>These will be added to the IHE TF General Introduction namespace</w:t>
      </w:r>
      <w:r w:rsidR="00594882" w:rsidRPr="003651D9">
        <w:t xml:space="preserve"> appendix when it becomes available</w:t>
      </w:r>
      <w:r w:rsidR="00522F40" w:rsidRPr="003651D9">
        <w:t xml:space="preserve">. </w:t>
      </w:r>
      <w:r w:rsidR="004541CC" w:rsidRPr="003651D9">
        <w:t xml:space="preserve">These items should be </w:t>
      </w:r>
      <w:r w:rsidR="00447451" w:rsidRPr="003651D9">
        <w:t xml:space="preserve">collected </w:t>
      </w:r>
      <w:r w:rsidR="004541CC" w:rsidRPr="003651D9">
        <w:t xml:space="preserve">from the </w:t>
      </w:r>
      <w:r w:rsidR="00447451" w:rsidRPr="003651D9">
        <w:t xml:space="preserve">sections </w:t>
      </w:r>
      <w:r w:rsidR="004541CC" w:rsidRPr="003651D9">
        <w:t>above</w:t>
      </w:r>
      <w:r w:rsidR="000125FF" w:rsidRPr="003651D9">
        <w:t>,</w:t>
      </w:r>
      <w:r w:rsidR="00447451" w:rsidRPr="003651D9">
        <w:t xml:space="preserve"> and </w:t>
      </w:r>
      <w:r w:rsidR="004541CC" w:rsidRPr="003651D9">
        <w:t>listed here as additions when this document is published for Trial Implementation</w:t>
      </w:r>
      <w:r w:rsidR="00F0665F" w:rsidRPr="003651D9">
        <w:t xml:space="preserve">. </w:t>
      </w:r>
      <w:r w:rsidR="004541CC" w:rsidRPr="003651D9">
        <w:t>This section will be deleted prior to inclusion into the Technical Framework as Final Text, but should be present for publication of Public Comment and Trial Implementation.</w:t>
      </w:r>
      <w:r w:rsidRPr="003651D9">
        <w:t>&gt;</w:t>
      </w:r>
    </w:p>
    <w:p w14:paraId="7CFA9FE2" w14:textId="77777777" w:rsidR="00167DB7" w:rsidRPr="003651D9" w:rsidRDefault="00167DB7" w:rsidP="00461A12">
      <w:pPr>
        <w:pStyle w:val="BodyText"/>
      </w:pPr>
    </w:p>
    <w:p w14:paraId="35D49158" w14:textId="77777777" w:rsidR="00167DB7" w:rsidRPr="003651D9" w:rsidRDefault="00167DB7" w:rsidP="00461A12">
      <w:pPr>
        <w:pStyle w:val="BodyText"/>
      </w:pPr>
    </w:p>
    <w:p w14:paraId="36D8BAB4" w14:textId="77777777" w:rsidR="00993FF5" w:rsidRPr="003651D9" w:rsidRDefault="00993FF5" w:rsidP="00461A12">
      <w:pPr>
        <w:pStyle w:val="BodyText"/>
      </w:pPr>
    </w:p>
    <w:p w14:paraId="337F6E26" w14:textId="77777777" w:rsidR="00993FF5" w:rsidRPr="003651D9" w:rsidRDefault="00993FF5" w:rsidP="00993FF5">
      <w:pPr>
        <w:pStyle w:val="PartTitle"/>
      </w:pPr>
      <w:bookmarkStart w:id="791" w:name="_Toc412696349"/>
      <w:r w:rsidRPr="003651D9">
        <w:lastRenderedPageBreak/>
        <w:t>Volume 3 – Content Modules</w:t>
      </w:r>
      <w:bookmarkEnd w:id="791"/>
    </w:p>
    <w:p w14:paraId="3AB16AB7" w14:textId="77777777" w:rsidR="00FD3F02" w:rsidRPr="003651D9" w:rsidDel="006A1426" w:rsidRDefault="008D45BC" w:rsidP="00597DB2">
      <w:pPr>
        <w:pStyle w:val="AuthorInstructions"/>
        <w:rPr>
          <w:del w:id="792" w:author="Keith W. Boone" w:date="2015-03-04T13:03:00Z"/>
        </w:rPr>
      </w:pPr>
      <w:del w:id="793" w:author="Keith W. Boone" w:date="2015-03-04T13:03:00Z">
        <w:r w:rsidRPr="003651D9" w:rsidDel="006A1426">
          <w:delText>&lt;The current version of th</w:delText>
        </w:r>
        <w:r w:rsidR="003F3E4A" w:rsidRPr="003651D9" w:rsidDel="006A1426">
          <w:delText>e s</w:delText>
        </w:r>
        <w:r w:rsidRPr="003651D9" w:rsidDel="006A1426">
          <w:delText>upplement template only addresses HL7 v3 CDA Content Modules</w:delText>
        </w:r>
        <w:r w:rsidR="00887E40" w:rsidRPr="003651D9" w:rsidDel="006A1426">
          <w:delText xml:space="preserve">. </w:delText>
        </w:r>
        <w:r w:rsidRPr="003651D9" w:rsidDel="006A1426">
          <w:delText>All CDA Content Modules will go in Section 6 of Volume 3 of each domain’s Technical Framework d</w:delText>
        </w:r>
        <w:r w:rsidR="00170ED0" w:rsidRPr="003651D9" w:rsidDel="006A1426">
          <w:delText>ocument</w:delText>
        </w:r>
        <w:r w:rsidR="00887E40" w:rsidRPr="003651D9" w:rsidDel="006A1426">
          <w:delText xml:space="preserve">. </w:delText>
        </w:r>
        <w:r w:rsidR="00170ED0" w:rsidRPr="003651D9" w:rsidDel="006A1426">
          <w:delText xml:space="preserve">In the future, this </w:delText>
        </w:r>
        <w:r w:rsidR="003F3E4A" w:rsidRPr="003651D9" w:rsidDel="006A1426">
          <w:delText xml:space="preserve">supplement template </w:delText>
        </w:r>
        <w:r w:rsidR="00170ED0" w:rsidRPr="003651D9" w:rsidDel="006A1426">
          <w:delText>may have additional sections</w:delText>
        </w:r>
        <w:r w:rsidRPr="003651D9" w:rsidDel="006A1426">
          <w:delText xml:space="preserve"> for DICOM Content Modules (section 7 of Volume 3) and other types of Content Modules (section 8, </w:delText>
        </w:r>
        <w:r w:rsidR="00701B3A" w:rsidRPr="003651D9" w:rsidDel="006A1426">
          <w:delText>etc.</w:delText>
        </w:r>
        <w:r w:rsidRPr="003651D9" w:rsidDel="006A1426">
          <w:delText>, of Volume 3)</w:delText>
        </w:r>
        <w:r w:rsidR="00FD3F02" w:rsidRPr="003651D9" w:rsidDel="006A1426">
          <w:delText xml:space="preserve">. </w:delText>
        </w:r>
      </w:del>
    </w:p>
    <w:p w14:paraId="4357D030" w14:textId="77777777" w:rsidR="003D5A68" w:rsidRPr="003651D9" w:rsidDel="006A1426" w:rsidRDefault="00FD3F02" w:rsidP="00597DB2">
      <w:pPr>
        <w:pStyle w:val="AuthorInstructions"/>
        <w:rPr>
          <w:del w:id="794" w:author="Keith W. Boone" w:date="2015-03-04T13:03:00Z"/>
        </w:rPr>
      </w:pPr>
      <w:del w:id="795" w:author="Keith W. Boone" w:date="2015-03-04T13:03:00Z">
        <w:r w:rsidRPr="003651D9" w:rsidDel="006A1426">
          <w:delText>&lt;Please note that prior to the release of the new template set, some domains may have defined CDA Content Modules in Volume 2 (e.g., PCC); however, going forward CDA Content Modules will be defined in Volume 3</w:delText>
        </w:r>
        <w:r w:rsidR="008D45BC" w:rsidRPr="003651D9" w:rsidDel="006A1426">
          <w:delText>.&gt;</w:delText>
        </w:r>
      </w:del>
    </w:p>
    <w:p w14:paraId="1ADA95E2" w14:textId="77777777" w:rsidR="00170ED0" w:rsidRPr="003651D9" w:rsidRDefault="00170ED0" w:rsidP="006A1426">
      <w:pPr>
        <w:pStyle w:val="Heading1"/>
        <w:pageBreakBefore w:val="0"/>
        <w:numPr>
          <w:ilvl w:val="0"/>
          <w:numId w:val="0"/>
        </w:numPr>
        <w:ind w:left="432" w:hanging="432"/>
        <w:rPr>
          <w:noProof w:val="0"/>
        </w:rPr>
      </w:pPr>
      <w:bookmarkStart w:id="796" w:name="_Toc412696350"/>
      <w:r w:rsidRPr="003651D9">
        <w:rPr>
          <w:noProof w:val="0"/>
        </w:rPr>
        <w:t>5.</w:t>
      </w:r>
      <w:r w:rsidR="00291725">
        <w:rPr>
          <w:noProof w:val="0"/>
        </w:rPr>
        <w:t xml:space="preserve"> </w:t>
      </w:r>
      <w:r w:rsidRPr="003651D9">
        <w:rPr>
          <w:noProof w:val="0"/>
        </w:rPr>
        <w:t>Namespaces and Vocabularies</w:t>
      </w:r>
      <w:bookmarkEnd w:id="796"/>
    </w:p>
    <w:p w14:paraId="4EB4CDC7" w14:textId="77777777" w:rsidR="00701B3A" w:rsidRPr="003651D9" w:rsidRDefault="00170ED0" w:rsidP="00170ED0">
      <w:pPr>
        <w:pStyle w:val="EditorInstructions"/>
      </w:pPr>
      <w:r w:rsidRPr="003651D9">
        <w:t>Add to section 5 Namespaces and Vocabularies</w:t>
      </w:r>
      <w:bookmarkStart w:id="797" w:name="_IHEActCode_Vocabulary"/>
      <w:bookmarkStart w:id="798" w:name="_IHERoleCode_Vocabulary"/>
      <w:bookmarkEnd w:id="797"/>
      <w:bookmarkEnd w:id="798"/>
    </w:p>
    <w:p w14:paraId="09471A7F" w14:textId="77777777" w:rsidR="00701B3A" w:rsidRPr="003651D9" w:rsidDel="006A1426" w:rsidRDefault="00170ED0" w:rsidP="00597DB2">
      <w:pPr>
        <w:pStyle w:val="AuthorInstructions"/>
        <w:rPr>
          <w:del w:id="799" w:author="Keith W. Boone" w:date="2015-03-04T13:01:00Z"/>
        </w:rPr>
      </w:pPr>
      <w:del w:id="800" w:author="Keith W. Boone" w:date="2015-03-04T13:01:00Z">
        <w:r w:rsidRPr="003651D9" w:rsidDel="006A1426">
          <w:delText>&lt;Note that the code systems already defined in the Technical Framework of this domain may (but not required) be replicated here just to aid in the supplement review as a standalone document</w:delText>
        </w:r>
        <w:r w:rsidR="00887E40" w:rsidRPr="003651D9" w:rsidDel="006A1426">
          <w:delText xml:space="preserve">. </w:delText>
        </w:r>
        <w:r w:rsidRPr="003651D9" w:rsidDel="006A1426">
          <w:delText>Also note that the Section 5 table numbers and names are already defined in the TF Vol</w:delText>
        </w:r>
        <w:r w:rsidR="003651D9" w:rsidDel="006A1426">
          <w:delText>ume</w:delText>
        </w:r>
        <w:r w:rsidRPr="003651D9" w:rsidDel="006A1426">
          <w:delText xml:space="preserve"> 3.&gt;</w:delText>
        </w:r>
      </w:del>
    </w:p>
    <w:p w14:paraId="07D02D64" w14:textId="77777777" w:rsidR="00170ED0" w:rsidRPr="003651D9" w:rsidRDefault="00170ED0" w:rsidP="00170ED0">
      <w:pPr>
        <w:pStyle w:val="BodyTex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801" w:author="Keith W. Boone" w:date="2015-03-04T13:07:00Z">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2127"/>
        <w:gridCol w:w="3158"/>
        <w:gridCol w:w="4305"/>
        <w:tblGridChange w:id="802">
          <w:tblGrid>
            <w:gridCol w:w="1853"/>
            <w:gridCol w:w="2210"/>
            <w:gridCol w:w="4503"/>
          </w:tblGrid>
        </w:tblGridChange>
      </w:tblGrid>
      <w:tr w:rsidR="00170ED0" w:rsidRPr="003651D9" w14:paraId="69E130D7" w14:textId="77777777" w:rsidTr="007D29E0">
        <w:trPr>
          <w:tblHeader/>
          <w:jc w:val="center"/>
          <w:trPrChange w:id="803" w:author="Keith W. Boone" w:date="2015-03-04T13:07:00Z">
            <w:trPr>
              <w:tblHeader/>
              <w:jc w:val="center"/>
            </w:trPr>
          </w:trPrChange>
        </w:trPr>
        <w:tc>
          <w:tcPr>
            <w:tcW w:w="2218" w:type="dxa"/>
            <w:tcBorders>
              <w:bottom w:val="single" w:sz="4" w:space="0" w:color="auto"/>
            </w:tcBorders>
            <w:shd w:val="clear" w:color="auto" w:fill="D9D9D9"/>
            <w:tcPrChange w:id="804" w:author="Keith W. Boone" w:date="2015-03-04T13:07:00Z">
              <w:tcPr>
                <w:tcW w:w="1853" w:type="dxa"/>
                <w:shd w:val="clear" w:color="auto" w:fill="D9D9D9"/>
              </w:tcPr>
            </w:tcPrChange>
          </w:tcPr>
          <w:p w14:paraId="586A1218" w14:textId="77777777" w:rsidR="00170ED0" w:rsidRPr="003651D9" w:rsidRDefault="00170ED0" w:rsidP="00B9303B">
            <w:pPr>
              <w:pStyle w:val="TableEntryHeader"/>
              <w:rPr>
                <w:rFonts w:eastAsia="Arial Unicode MS"/>
                <w:szCs w:val="24"/>
              </w:rPr>
            </w:pPr>
            <w:r w:rsidRPr="003651D9">
              <w:t xml:space="preserve">codeSystem </w:t>
            </w:r>
          </w:p>
        </w:tc>
        <w:tc>
          <w:tcPr>
            <w:tcW w:w="3299" w:type="dxa"/>
            <w:tcBorders>
              <w:bottom w:val="single" w:sz="4" w:space="0" w:color="auto"/>
            </w:tcBorders>
            <w:shd w:val="clear" w:color="auto" w:fill="D9D9D9"/>
            <w:tcPrChange w:id="805" w:author="Keith W. Boone" w:date="2015-03-04T13:07:00Z">
              <w:tcPr>
                <w:tcW w:w="2210" w:type="dxa"/>
                <w:shd w:val="clear" w:color="auto" w:fill="D9D9D9"/>
              </w:tcPr>
            </w:tcPrChange>
          </w:tcPr>
          <w:p w14:paraId="78450878" w14:textId="77777777" w:rsidR="00170ED0" w:rsidRPr="003651D9" w:rsidRDefault="00170ED0" w:rsidP="00B9303B">
            <w:pPr>
              <w:pStyle w:val="TableEntryHeader"/>
              <w:rPr>
                <w:rFonts w:eastAsia="Arial Unicode MS"/>
                <w:szCs w:val="24"/>
              </w:rPr>
            </w:pPr>
            <w:r w:rsidRPr="003651D9">
              <w:t xml:space="preserve">codeSystemName </w:t>
            </w:r>
          </w:p>
        </w:tc>
        <w:tc>
          <w:tcPr>
            <w:tcW w:w="4502" w:type="dxa"/>
            <w:tcBorders>
              <w:bottom w:val="single" w:sz="4" w:space="0" w:color="auto"/>
            </w:tcBorders>
            <w:shd w:val="clear" w:color="auto" w:fill="D9D9D9"/>
            <w:tcPrChange w:id="806" w:author="Keith W. Boone" w:date="2015-03-04T13:07:00Z">
              <w:tcPr>
                <w:tcW w:w="4503" w:type="dxa"/>
                <w:shd w:val="clear" w:color="auto" w:fill="D9D9D9"/>
              </w:tcPr>
            </w:tcPrChange>
          </w:tcPr>
          <w:p w14:paraId="0B62D710"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1A95F203" w14:textId="77777777" w:rsidTr="007D29E0">
        <w:trPr>
          <w:jc w:val="center"/>
          <w:trPrChange w:id="807" w:author="Keith W. Boone" w:date="2015-03-04T13:07:00Z">
            <w:trPr>
              <w:jc w:val="center"/>
            </w:trPr>
          </w:trPrChange>
        </w:trPr>
        <w:tc>
          <w:tcPr>
            <w:tcW w:w="2218" w:type="dxa"/>
            <w:tcBorders>
              <w:right w:val="single" w:sz="6" w:space="0" w:color="auto"/>
            </w:tcBorders>
            <w:shd w:val="clear" w:color="auto" w:fill="auto"/>
            <w:tcPrChange w:id="808" w:author="Keith W. Boone" w:date="2015-03-04T13:07:00Z">
              <w:tcPr>
                <w:tcW w:w="1853" w:type="dxa"/>
                <w:shd w:val="clear" w:color="auto" w:fill="auto"/>
              </w:tcPr>
            </w:tcPrChange>
          </w:tcPr>
          <w:p w14:paraId="7F1B9280" w14:textId="77777777" w:rsidR="00170ED0" w:rsidRPr="006A1426" w:rsidRDefault="006A1426" w:rsidP="00B9303B">
            <w:pPr>
              <w:pStyle w:val="TableEntry"/>
              <w:rPr>
                <w:rFonts w:ascii="Arial Unicode MS" w:eastAsia="Arial Unicode MS" w:hAnsi="Arial Unicode MS" w:cs="Arial Unicode MS"/>
                <w:sz w:val="24"/>
                <w:szCs w:val="24"/>
              </w:rPr>
            </w:pPr>
            <w:ins w:id="809" w:author="Keith W. Boone" w:date="2015-03-04T13:06:00Z">
              <w:r w:rsidRPr="006A1426">
                <w:rPr>
                  <w:rPrChange w:id="810" w:author="Keith W. Boone" w:date="2015-03-04T13:06:00Z">
                    <w:rPr>
                      <w:i/>
                    </w:rPr>
                  </w:rPrChange>
                </w:rPr>
                <w:t>2.16.840.1.113883.6.24</w:t>
              </w:r>
            </w:ins>
            <w:del w:id="811" w:author="Keith W. Boone" w:date="2015-03-04T13:00:00Z">
              <w:r w:rsidR="00170ED0" w:rsidRPr="006A1426" w:rsidDel="006A1426">
                <w:delText xml:space="preserve">&lt;oid or uid&gt; </w:delText>
              </w:r>
            </w:del>
          </w:p>
        </w:tc>
        <w:tc>
          <w:tcPr>
            <w:tcW w:w="3299" w:type="dxa"/>
            <w:tcBorders>
              <w:left w:val="single" w:sz="6" w:space="0" w:color="auto"/>
              <w:right w:val="single" w:sz="6" w:space="0" w:color="auto"/>
            </w:tcBorders>
            <w:shd w:val="clear" w:color="auto" w:fill="auto"/>
            <w:tcPrChange w:id="812" w:author="Keith W. Boone" w:date="2015-03-04T13:07:00Z">
              <w:tcPr>
                <w:tcW w:w="2210" w:type="dxa"/>
                <w:shd w:val="clear" w:color="auto" w:fill="auto"/>
              </w:tcPr>
            </w:tcPrChange>
          </w:tcPr>
          <w:p w14:paraId="5FD03601" w14:textId="77777777" w:rsidR="00170ED0" w:rsidRPr="003651D9" w:rsidRDefault="00C90111" w:rsidP="007D29E0">
            <w:pPr>
              <w:pStyle w:val="TableEntry"/>
              <w:rPr>
                <w:rFonts w:ascii="Arial Unicode MS" w:eastAsia="Arial Unicode MS" w:hAnsi="Arial Unicode MS" w:cs="Arial Unicode MS"/>
                <w:sz w:val="24"/>
                <w:szCs w:val="24"/>
              </w:rPr>
            </w:pPr>
            <w:ins w:id="813" w:author="Keith W. Boone" w:date="2015-03-04T13:07:00Z">
              <w:r w:rsidRPr="00C90111">
                <w:t>ISO</w:t>
              </w:r>
              <w:r w:rsidR="007D29E0">
                <w:t>/IEEE</w:t>
              </w:r>
              <w:r w:rsidRPr="00C90111">
                <w:t xml:space="preserve"> 11073-10101 </w:t>
              </w:r>
              <w:r w:rsidR="007D29E0">
                <w:t>M</w:t>
              </w:r>
              <w:r w:rsidRPr="00C90111">
                <w:t xml:space="preserve">edical </w:t>
              </w:r>
              <w:r w:rsidR="007D29E0">
                <w:t>D</w:t>
              </w:r>
              <w:r w:rsidRPr="00C90111">
                <w:t xml:space="preserve">evice </w:t>
              </w:r>
              <w:r w:rsidR="007D29E0">
                <w:t>C</w:t>
              </w:r>
              <w:r w:rsidRPr="00C90111">
                <w:t>ommunication</w:t>
              </w:r>
              <w:r w:rsidR="007D29E0">
                <w:t xml:space="preserve"> </w:t>
              </w:r>
              <w:r w:rsidRPr="00C90111">
                <w:t>Nomenclature</w:t>
              </w:r>
            </w:ins>
            <w:del w:id="814" w:author="Keith W. Boone" w:date="2015-03-04T13:01:00Z">
              <w:r w:rsidR="00170ED0" w:rsidRPr="003651D9" w:rsidDel="006A1426">
                <w:delText>&lt;code system name&gt;</w:delText>
              </w:r>
            </w:del>
            <w:del w:id="815" w:author="Keith W. Boone" w:date="2015-03-04T13:07:00Z">
              <w:r w:rsidR="00170ED0" w:rsidRPr="003651D9" w:rsidDel="00C90111">
                <w:delText xml:space="preserve"> </w:delText>
              </w:r>
            </w:del>
          </w:p>
        </w:tc>
        <w:tc>
          <w:tcPr>
            <w:tcW w:w="4502" w:type="dxa"/>
            <w:tcBorders>
              <w:left w:val="single" w:sz="6" w:space="0" w:color="auto"/>
            </w:tcBorders>
            <w:shd w:val="clear" w:color="auto" w:fill="auto"/>
            <w:tcPrChange w:id="816" w:author="Keith W. Boone" w:date="2015-03-04T13:07:00Z">
              <w:tcPr>
                <w:tcW w:w="4503" w:type="dxa"/>
                <w:shd w:val="clear" w:color="auto" w:fill="auto"/>
              </w:tcPr>
            </w:tcPrChange>
          </w:tcPr>
          <w:p w14:paraId="51B4A7CB" w14:textId="77777777" w:rsidR="00170ED0" w:rsidRPr="003651D9" w:rsidRDefault="00170ED0" w:rsidP="00B9303B">
            <w:pPr>
              <w:pStyle w:val="TableEntry"/>
              <w:rPr>
                <w:rFonts w:ascii="Arial Unicode MS" w:eastAsia="Arial Unicode MS" w:hAnsi="Arial Unicode MS" w:cs="Arial Unicode MS"/>
                <w:sz w:val="24"/>
                <w:szCs w:val="24"/>
              </w:rPr>
            </w:pPr>
            <w:del w:id="817" w:author="Keith W. Boone" w:date="2015-03-04T13:09:00Z">
              <w:r w:rsidRPr="003651D9" w:rsidDel="007D29E0">
                <w:delText>&lt;short description or pointer to more detailed description&gt;</w:delText>
              </w:r>
            </w:del>
            <w:ins w:id="818" w:author="Keith W. Boone" w:date="2015-03-04T13:09:00Z">
              <w:r w:rsidR="007D29E0">
                <w:t xml:space="preserve">See </w:t>
              </w:r>
              <w:r w:rsidR="007D29E0">
                <w:fldChar w:fldCharType="begin"/>
              </w:r>
              <w:r w:rsidR="007D29E0">
                <w:instrText xml:space="preserve"> HYPERLINK "</w:instrText>
              </w:r>
              <w:r w:rsidR="007D29E0" w:rsidRPr="007D29E0">
                <w:instrText>http://www.hl7.org/oid/index.cfm?Comp_OID=2.16.840.1.113883.6.24</w:instrText>
              </w:r>
              <w:r w:rsidR="007D29E0">
                <w:instrText xml:space="preserve">" </w:instrText>
              </w:r>
              <w:r w:rsidR="007D29E0">
                <w:fldChar w:fldCharType="separate"/>
              </w:r>
              <w:r w:rsidR="007D29E0" w:rsidRPr="00127BC6">
                <w:rPr>
                  <w:rStyle w:val="Hyperlink"/>
                </w:rPr>
                <w:t>http://www.hl7.org/oid/index.cfm?Comp_OID=2.16.840.1.113883.6.24</w:t>
              </w:r>
              <w:r w:rsidR="007D29E0">
                <w:fldChar w:fldCharType="end"/>
              </w:r>
              <w:r w:rsidR="007D29E0">
                <w:t xml:space="preserve"> for more details.</w:t>
              </w:r>
            </w:ins>
            <w:r w:rsidRPr="003651D9">
              <w:t xml:space="preserve"> </w:t>
            </w:r>
          </w:p>
        </w:tc>
      </w:tr>
      <w:tr w:rsidR="00170ED0" w:rsidRPr="003651D9" w:rsidDel="006A1426" w14:paraId="143A0F2C" w14:textId="77777777" w:rsidTr="007D29E0">
        <w:trPr>
          <w:jc w:val="center"/>
          <w:del w:id="819" w:author="Keith W. Boone" w:date="2015-03-04T13:01:00Z"/>
          <w:trPrChange w:id="820" w:author="Keith W. Boone" w:date="2015-03-04T13:07:00Z">
            <w:trPr>
              <w:jc w:val="center"/>
            </w:trPr>
          </w:trPrChange>
        </w:trPr>
        <w:tc>
          <w:tcPr>
            <w:tcW w:w="2218" w:type="dxa"/>
            <w:shd w:val="clear" w:color="auto" w:fill="auto"/>
            <w:tcPrChange w:id="821" w:author="Keith W. Boone" w:date="2015-03-04T13:07:00Z">
              <w:tcPr>
                <w:tcW w:w="1853" w:type="dxa"/>
                <w:shd w:val="clear" w:color="auto" w:fill="auto"/>
              </w:tcPr>
            </w:tcPrChange>
          </w:tcPr>
          <w:p w14:paraId="057219B6" w14:textId="77777777" w:rsidR="00170ED0" w:rsidRPr="003651D9" w:rsidDel="006A1426" w:rsidRDefault="00170ED0" w:rsidP="00B9303B">
            <w:pPr>
              <w:pStyle w:val="TableEntry"/>
              <w:rPr>
                <w:del w:id="822" w:author="Keith W. Boone" w:date="2015-03-04T13:01:00Z"/>
                <w:rFonts w:ascii="Arial Unicode MS" w:eastAsia="Arial Unicode MS" w:hAnsi="Arial Unicode MS" w:cs="Arial Unicode MS"/>
                <w:sz w:val="24"/>
                <w:szCs w:val="24"/>
              </w:rPr>
            </w:pPr>
            <w:del w:id="823" w:author="Keith W. Boone" w:date="2015-03-04T13:01:00Z">
              <w:r w:rsidRPr="003651D9" w:rsidDel="006A1426">
                <w:delText xml:space="preserve">&lt;oid or uid&gt; </w:delText>
              </w:r>
            </w:del>
          </w:p>
        </w:tc>
        <w:tc>
          <w:tcPr>
            <w:tcW w:w="3299" w:type="dxa"/>
            <w:shd w:val="clear" w:color="auto" w:fill="auto"/>
            <w:tcPrChange w:id="824" w:author="Keith W. Boone" w:date="2015-03-04T13:07:00Z">
              <w:tcPr>
                <w:tcW w:w="2210" w:type="dxa"/>
                <w:shd w:val="clear" w:color="auto" w:fill="auto"/>
              </w:tcPr>
            </w:tcPrChange>
          </w:tcPr>
          <w:p w14:paraId="05510C93" w14:textId="77777777" w:rsidR="00170ED0" w:rsidRPr="003651D9" w:rsidDel="006A1426" w:rsidRDefault="00170ED0" w:rsidP="00B9303B">
            <w:pPr>
              <w:pStyle w:val="TableEntry"/>
              <w:rPr>
                <w:del w:id="825" w:author="Keith W. Boone" w:date="2015-03-04T13:01:00Z"/>
                <w:rFonts w:ascii="Arial Unicode MS" w:eastAsia="Arial Unicode MS" w:hAnsi="Arial Unicode MS" w:cs="Arial Unicode MS"/>
                <w:sz w:val="24"/>
                <w:szCs w:val="24"/>
              </w:rPr>
            </w:pPr>
            <w:del w:id="826" w:author="Keith W. Boone" w:date="2015-03-04T13:01:00Z">
              <w:r w:rsidRPr="003651D9" w:rsidDel="006A1426">
                <w:delText xml:space="preserve">&lt;code system name&gt; </w:delText>
              </w:r>
            </w:del>
          </w:p>
        </w:tc>
        <w:tc>
          <w:tcPr>
            <w:tcW w:w="4502" w:type="dxa"/>
            <w:shd w:val="clear" w:color="auto" w:fill="auto"/>
            <w:tcPrChange w:id="827" w:author="Keith W. Boone" w:date="2015-03-04T13:07:00Z">
              <w:tcPr>
                <w:tcW w:w="4503" w:type="dxa"/>
                <w:shd w:val="clear" w:color="auto" w:fill="auto"/>
              </w:tcPr>
            </w:tcPrChange>
          </w:tcPr>
          <w:p w14:paraId="115C1263" w14:textId="77777777" w:rsidR="00170ED0" w:rsidRPr="003651D9" w:rsidDel="006A1426" w:rsidRDefault="00170ED0" w:rsidP="00B9303B">
            <w:pPr>
              <w:pStyle w:val="TableEntry"/>
              <w:rPr>
                <w:del w:id="828" w:author="Keith W. Boone" w:date="2015-03-04T13:01:00Z"/>
                <w:rFonts w:ascii="Arial Unicode MS" w:eastAsia="Arial Unicode MS" w:hAnsi="Arial Unicode MS" w:cs="Arial Unicode MS"/>
                <w:sz w:val="24"/>
                <w:szCs w:val="24"/>
              </w:rPr>
            </w:pPr>
            <w:del w:id="829" w:author="Keith W. Boone" w:date="2015-03-04T13:01:00Z">
              <w:r w:rsidRPr="003651D9" w:rsidDel="006A1426">
                <w:delText xml:space="preserve">&lt;short description or pointer to more detailed description&gt; </w:delText>
              </w:r>
            </w:del>
          </w:p>
        </w:tc>
      </w:tr>
      <w:tr w:rsidR="00170ED0" w:rsidRPr="003651D9" w:rsidDel="006A1426" w14:paraId="4660B0EB" w14:textId="77777777" w:rsidTr="007D29E0">
        <w:trPr>
          <w:jc w:val="center"/>
          <w:del w:id="830" w:author="Keith W. Boone" w:date="2015-03-04T13:01:00Z"/>
          <w:trPrChange w:id="831" w:author="Keith W. Boone" w:date="2015-03-04T13:07:00Z">
            <w:trPr>
              <w:jc w:val="center"/>
            </w:trPr>
          </w:trPrChange>
        </w:trPr>
        <w:tc>
          <w:tcPr>
            <w:tcW w:w="2218" w:type="dxa"/>
            <w:shd w:val="clear" w:color="auto" w:fill="auto"/>
            <w:tcPrChange w:id="832" w:author="Keith W. Boone" w:date="2015-03-04T13:07:00Z">
              <w:tcPr>
                <w:tcW w:w="1853" w:type="dxa"/>
                <w:shd w:val="clear" w:color="auto" w:fill="auto"/>
              </w:tcPr>
            </w:tcPrChange>
          </w:tcPr>
          <w:p w14:paraId="1264CF19" w14:textId="77777777" w:rsidR="00170ED0" w:rsidRPr="003651D9" w:rsidDel="006A1426" w:rsidRDefault="00170ED0" w:rsidP="00B9303B">
            <w:pPr>
              <w:pStyle w:val="TableEntry"/>
              <w:rPr>
                <w:del w:id="833" w:author="Keith W. Boone" w:date="2015-03-04T13:01:00Z"/>
                <w:rFonts w:ascii="Arial Unicode MS" w:eastAsia="Arial Unicode MS" w:hAnsi="Arial Unicode MS" w:cs="Arial Unicode MS"/>
                <w:sz w:val="24"/>
                <w:szCs w:val="24"/>
              </w:rPr>
            </w:pPr>
            <w:del w:id="834" w:author="Keith W. Boone" w:date="2015-03-04T13:01:00Z">
              <w:r w:rsidRPr="003651D9" w:rsidDel="006A1426">
                <w:delText xml:space="preserve">&lt;oid or uid&gt; </w:delText>
              </w:r>
            </w:del>
          </w:p>
        </w:tc>
        <w:tc>
          <w:tcPr>
            <w:tcW w:w="3299" w:type="dxa"/>
            <w:shd w:val="clear" w:color="auto" w:fill="auto"/>
            <w:tcPrChange w:id="835" w:author="Keith W. Boone" w:date="2015-03-04T13:07:00Z">
              <w:tcPr>
                <w:tcW w:w="2210" w:type="dxa"/>
                <w:shd w:val="clear" w:color="auto" w:fill="auto"/>
              </w:tcPr>
            </w:tcPrChange>
          </w:tcPr>
          <w:p w14:paraId="4069A9D4" w14:textId="77777777" w:rsidR="00170ED0" w:rsidRPr="003651D9" w:rsidDel="006A1426" w:rsidRDefault="00170ED0" w:rsidP="00B9303B">
            <w:pPr>
              <w:pStyle w:val="TableEntry"/>
              <w:rPr>
                <w:del w:id="836" w:author="Keith W. Boone" w:date="2015-03-04T13:01:00Z"/>
                <w:rFonts w:ascii="Arial Unicode MS" w:eastAsia="Arial Unicode MS" w:hAnsi="Arial Unicode MS" w:cs="Arial Unicode MS"/>
                <w:sz w:val="24"/>
                <w:szCs w:val="24"/>
              </w:rPr>
            </w:pPr>
            <w:del w:id="837" w:author="Keith W. Boone" w:date="2015-03-04T13:01:00Z">
              <w:r w:rsidRPr="003651D9" w:rsidDel="006A1426">
                <w:delText xml:space="preserve">&lt;code system name&gt; </w:delText>
              </w:r>
            </w:del>
          </w:p>
        </w:tc>
        <w:tc>
          <w:tcPr>
            <w:tcW w:w="4502" w:type="dxa"/>
            <w:shd w:val="clear" w:color="auto" w:fill="auto"/>
            <w:tcPrChange w:id="838" w:author="Keith W. Boone" w:date="2015-03-04T13:07:00Z">
              <w:tcPr>
                <w:tcW w:w="4503" w:type="dxa"/>
                <w:shd w:val="clear" w:color="auto" w:fill="auto"/>
              </w:tcPr>
            </w:tcPrChange>
          </w:tcPr>
          <w:p w14:paraId="30A50940" w14:textId="77777777" w:rsidR="00170ED0" w:rsidRPr="003651D9" w:rsidDel="006A1426" w:rsidRDefault="00170ED0" w:rsidP="00B9303B">
            <w:pPr>
              <w:pStyle w:val="TableEntry"/>
              <w:rPr>
                <w:del w:id="839" w:author="Keith W. Boone" w:date="2015-03-04T13:01:00Z"/>
                <w:rFonts w:ascii="Arial Unicode MS" w:eastAsia="Arial Unicode MS" w:hAnsi="Arial Unicode MS" w:cs="Arial Unicode MS"/>
                <w:sz w:val="24"/>
                <w:szCs w:val="24"/>
              </w:rPr>
            </w:pPr>
            <w:del w:id="840" w:author="Keith W. Boone" w:date="2015-03-04T13:01:00Z">
              <w:r w:rsidRPr="003651D9" w:rsidDel="006A1426">
                <w:delText xml:space="preserve">&lt;short description or pointer to more detailed description&gt; </w:delText>
              </w:r>
            </w:del>
          </w:p>
        </w:tc>
      </w:tr>
    </w:tbl>
    <w:p w14:paraId="06700AF4" w14:textId="77777777" w:rsidR="00170ED0" w:rsidRPr="003651D9" w:rsidRDefault="00170ED0" w:rsidP="00170ED0">
      <w:pPr>
        <w:pStyle w:val="BodyText"/>
      </w:pPr>
    </w:p>
    <w:p w14:paraId="1360F57B" w14:textId="77777777" w:rsidR="00170ED0" w:rsidRPr="003651D9" w:rsidRDefault="00170ED0" w:rsidP="00170ED0">
      <w:pPr>
        <w:pStyle w:val="EditorInstructions"/>
      </w:pPr>
      <w:r w:rsidRPr="003651D9">
        <w:t>Add to section 5.1.1 IHE Format Codes</w:t>
      </w:r>
    </w:p>
    <w:p w14:paraId="09B62410" w14:textId="77777777" w:rsidR="00170ED0" w:rsidRPr="003651D9" w:rsidRDefault="00170ED0" w:rsidP="00170ED0">
      <w:pPr>
        <w:pStyle w:val="BodyText"/>
        <w:rPr>
          <w:lang w:eastAsia="x-none"/>
        </w:rPr>
      </w:pPr>
    </w:p>
    <w:tbl>
      <w:tblPr>
        <w:tblW w:w="50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841" w:author="Keith W. Boone" w:date="2015-03-04T13:04:00Z">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3683"/>
        <w:gridCol w:w="2224"/>
        <w:gridCol w:w="1859"/>
        <w:gridCol w:w="1914"/>
        <w:tblGridChange w:id="842">
          <w:tblGrid>
            <w:gridCol w:w="3660"/>
            <w:gridCol w:w="2078"/>
            <w:gridCol w:w="1891"/>
            <w:gridCol w:w="1948"/>
          </w:tblGrid>
        </w:tblGridChange>
      </w:tblGrid>
      <w:tr w:rsidR="00170ED0" w:rsidRPr="003651D9" w14:paraId="5075C0D7" w14:textId="77777777" w:rsidTr="006A1426">
        <w:trPr>
          <w:tblHeader/>
          <w:jc w:val="center"/>
          <w:trPrChange w:id="843" w:author="Keith W. Boone" w:date="2015-03-04T13:04:00Z">
            <w:trPr>
              <w:tblHeader/>
              <w:jc w:val="center"/>
            </w:trPr>
          </w:trPrChange>
        </w:trPr>
        <w:tc>
          <w:tcPr>
            <w:tcW w:w="3683" w:type="dxa"/>
            <w:tcBorders>
              <w:bottom w:val="single" w:sz="4" w:space="0" w:color="auto"/>
            </w:tcBorders>
            <w:shd w:val="clear" w:color="auto" w:fill="D9D9D9"/>
            <w:tcPrChange w:id="844" w:author="Keith W. Boone" w:date="2015-03-04T13:04:00Z">
              <w:tcPr>
                <w:tcW w:w="3655" w:type="dxa"/>
                <w:shd w:val="clear" w:color="auto" w:fill="D9D9D9"/>
              </w:tcPr>
            </w:tcPrChange>
          </w:tcPr>
          <w:p w14:paraId="2B922C04" w14:textId="77777777" w:rsidR="00170ED0" w:rsidRPr="003651D9" w:rsidRDefault="00170ED0" w:rsidP="00B9303B">
            <w:pPr>
              <w:pStyle w:val="TableEntryHeader"/>
              <w:rPr>
                <w:rFonts w:eastAsia="Arial Unicode MS"/>
                <w:szCs w:val="24"/>
              </w:rPr>
            </w:pPr>
            <w:r w:rsidRPr="003651D9">
              <w:t xml:space="preserve">Profile </w:t>
            </w:r>
          </w:p>
        </w:tc>
        <w:tc>
          <w:tcPr>
            <w:tcW w:w="2224" w:type="dxa"/>
            <w:tcBorders>
              <w:bottom w:val="single" w:sz="4" w:space="0" w:color="auto"/>
            </w:tcBorders>
            <w:shd w:val="clear" w:color="auto" w:fill="D9D9D9"/>
            <w:tcPrChange w:id="845" w:author="Keith W. Boone" w:date="2015-03-04T13:04:00Z">
              <w:tcPr>
                <w:tcW w:w="2075" w:type="dxa"/>
                <w:shd w:val="clear" w:color="auto" w:fill="D9D9D9"/>
              </w:tcPr>
            </w:tcPrChange>
          </w:tcPr>
          <w:p w14:paraId="21AF63C1" w14:textId="77777777" w:rsidR="00170ED0" w:rsidRPr="003651D9" w:rsidRDefault="00170ED0" w:rsidP="00B9303B">
            <w:pPr>
              <w:pStyle w:val="TableEntryHeader"/>
              <w:rPr>
                <w:rFonts w:eastAsia="Arial Unicode MS"/>
                <w:szCs w:val="24"/>
              </w:rPr>
            </w:pPr>
            <w:r w:rsidRPr="003651D9">
              <w:t>Format Code</w:t>
            </w:r>
          </w:p>
        </w:tc>
        <w:tc>
          <w:tcPr>
            <w:tcW w:w="1859" w:type="dxa"/>
            <w:tcBorders>
              <w:bottom w:val="single" w:sz="4" w:space="0" w:color="auto"/>
            </w:tcBorders>
            <w:shd w:val="clear" w:color="auto" w:fill="D9D9D9"/>
            <w:tcPrChange w:id="846" w:author="Keith W. Boone" w:date="2015-03-04T13:04:00Z">
              <w:tcPr>
                <w:tcW w:w="1888" w:type="dxa"/>
                <w:shd w:val="clear" w:color="auto" w:fill="D9D9D9"/>
              </w:tcPr>
            </w:tcPrChange>
          </w:tcPr>
          <w:p w14:paraId="6092B5D5" w14:textId="77777777" w:rsidR="00170ED0" w:rsidRPr="003651D9" w:rsidRDefault="00170ED0" w:rsidP="00B9303B">
            <w:pPr>
              <w:pStyle w:val="TableEntryHeader"/>
              <w:rPr>
                <w:rFonts w:eastAsia="Arial Unicode MS"/>
                <w:szCs w:val="24"/>
              </w:rPr>
            </w:pPr>
            <w:r w:rsidRPr="003651D9">
              <w:t>Media Type</w:t>
            </w:r>
          </w:p>
        </w:tc>
        <w:tc>
          <w:tcPr>
            <w:tcW w:w="1914" w:type="dxa"/>
            <w:tcBorders>
              <w:bottom w:val="single" w:sz="4" w:space="0" w:color="auto"/>
            </w:tcBorders>
            <w:shd w:val="clear" w:color="auto" w:fill="D9D9D9"/>
            <w:tcPrChange w:id="847" w:author="Keith W. Boone" w:date="2015-03-04T13:04:00Z">
              <w:tcPr>
                <w:tcW w:w="1945" w:type="dxa"/>
                <w:shd w:val="clear" w:color="auto" w:fill="D9D9D9"/>
              </w:tcPr>
            </w:tcPrChange>
          </w:tcPr>
          <w:p w14:paraId="77569A98" w14:textId="77777777" w:rsidR="00170ED0" w:rsidRPr="003651D9" w:rsidRDefault="00170ED0" w:rsidP="00B9303B">
            <w:pPr>
              <w:pStyle w:val="TableEntryHeader"/>
              <w:rPr>
                <w:rFonts w:eastAsia="Arial Unicode MS"/>
                <w:szCs w:val="24"/>
              </w:rPr>
            </w:pPr>
            <w:r w:rsidRPr="003651D9">
              <w:t xml:space="preserve">Template ID </w:t>
            </w:r>
          </w:p>
        </w:tc>
      </w:tr>
      <w:tr w:rsidR="00170ED0" w:rsidRPr="003651D9" w14:paraId="4EB97C77" w14:textId="77777777" w:rsidTr="006A1426">
        <w:trPr>
          <w:jc w:val="center"/>
          <w:trPrChange w:id="848" w:author="Keith W. Boone" w:date="2015-03-04T13:04:00Z">
            <w:trPr>
              <w:jc w:val="center"/>
            </w:trPr>
          </w:trPrChange>
        </w:trPr>
        <w:tc>
          <w:tcPr>
            <w:tcW w:w="3683" w:type="dxa"/>
            <w:tcBorders>
              <w:right w:val="single" w:sz="6" w:space="0" w:color="auto"/>
            </w:tcBorders>
            <w:shd w:val="clear" w:color="auto" w:fill="auto"/>
            <w:tcPrChange w:id="849" w:author="Keith W. Boone" w:date="2015-03-04T13:04:00Z">
              <w:tcPr>
                <w:tcW w:w="3655" w:type="dxa"/>
                <w:shd w:val="clear" w:color="auto" w:fill="auto"/>
              </w:tcPr>
            </w:tcPrChange>
          </w:tcPr>
          <w:p w14:paraId="5073C941" w14:textId="77777777" w:rsidR="00170ED0" w:rsidRPr="003651D9" w:rsidRDefault="006A1426" w:rsidP="00701B3A">
            <w:pPr>
              <w:pStyle w:val="TableEntry"/>
              <w:rPr>
                <w:rFonts w:eastAsia="Arial Unicode MS"/>
              </w:rPr>
            </w:pPr>
            <w:ins w:id="850" w:author="Keith W. Boone" w:date="2015-03-04T13:02:00Z">
              <w:r>
                <w:rPr>
                  <w:rFonts w:eastAsia="Arial Unicode MS"/>
                </w:rPr>
                <w:t>Personal Health Monitoring Report (</w:t>
              </w:r>
            </w:ins>
            <w:del w:id="851" w:author="Keith W. Boone" w:date="2015-03-04T13:01:00Z">
              <w:r w:rsidR="00170ED0" w:rsidRPr="003651D9" w:rsidDel="006A1426">
                <w:rPr>
                  <w:rFonts w:eastAsia="Arial Unicode MS"/>
                </w:rPr>
                <w:delText>&lt;Profile name (profile acronym)&gt;</w:delText>
              </w:r>
            </w:del>
            <w:ins w:id="852" w:author="Keith W. Boone" w:date="2015-03-04T13:01:00Z">
              <w:r>
                <w:rPr>
                  <w:rFonts w:eastAsia="Arial Unicode MS"/>
                </w:rPr>
                <w:t>PHMR</w:t>
              </w:r>
            </w:ins>
            <w:ins w:id="853" w:author="Keith W. Boone" w:date="2015-03-04T13:02:00Z">
              <w:r>
                <w:rPr>
                  <w:rFonts w:eastAsia="Arial Unicode MS"/>
                </w:rPr>
                <w:t>)</w:t>
              </w:r>
            </w:ins>
          </w:p>
        </w:tc>
        <w:tc>
          <w:tcPr>
            <w:tcW w:w="2224" w:type="dxa"/>
            <w:tcBorders>
              <w:left w:val="single" w:sz="6" w:space="0" w:color="auto"/>
              <w:right w:val="single" w:sz="6" w:space="0" w:color="auto"/>
            </w:tcBorders>
            <w:shd w:val="clear" w:color="auto" w:fill="auto"/>
            <w:tcPrChange w:id="854" w:author="Keith W. Boone" w:date="2015-03-04T13:04:00Z">
              <w:tcPr>
                <w:tcW w:w="2075" w:type="dxa"/>
                <w:shd w:val="clear" w:color="auto" w:fill="auto"/>
              </w:tcPr>
            </w:tcPrChange>
          </w:tcPr>
          <w:p w14:paraId="04FC9197" w14:textId="77777777" w:rsidR="00170ED0" w:rsidRPr="003651D9" w:rsidRDefault="006A1426" w:rsidP="00701B3A">
            <w:pPr>
              <w:pStyle w:val="TableEntry"/>
              <w:rPr>
                <w:rFonts w:eastAsia="Arial Unicode MS"/>
              </w:rPr>
            </w:pPr>
            <w:ins w:id="855" w:author="Keith W. Boone" w:date="2015-03-04T13:02:00Z">
              <w:r w:rsidRPr="003651D9">
                <w:rPr>
                  <w:b/>
                  <w:bCs/>
                </w:rPr>
                <w:t>urn:ihe:</w:t>
              </w:r>
              <w:r>
                <w:rPr>
                  <w:b/>
                  <w:bCs/>
                </w:rPr>
                <w:t>pcc:phmr:2015</w:t>
              </w:r>
            </w:ins>
            <w:del w:id="856" w:author="Keith W. Boone" w:date="2015-03-04T13:02:00Z">
              <w:r w:rsidR="00170ED0" w:rsidRPr="003651D9" w:rsidDel="006A1426">
                <w:rPr>
                  <w:rFonts w:eastAsia="Arial Unicode MS"/>
                </w:rPr>
                <w:delText>&lt;urn:ihe: &gt;</w:delText>
              </w:r>
            </w:del>
          </w:p>
        </w:tc>
        <w:tc>
          <w:tcPr>
            <w:tcW w:w="1859" w:type="dxa"/>
            <w:tcBorders>
              <w:left w:val="single" w:sz="6" w:space="0" w:color="auto"/>
              <w:right w:val="single" w:sz="6" w:space="0" w:color="auto"/>
            </w:tcBorders>
            <w:shd w:val="clear" w:color="auto" w:fill="auto"/>
            <w:tcPrChange w:id="857" w:author="Keith W. Boone" w:date="2015-03-04T13:04:00Z">
              <w:tcPr>
                <w:tcW w:w="1888" w:type="dxa"/>
                <w:shd w:val="clear" w:color="auto" w:fill="auto"/>
              </w:tcPr>
            </w:tcPrChange>
          </w:tcPr>
          <w:p w14:paraId="686A1290" w14:textId="77777777" w:rsidR="00170ED0" w:rsidRPr="003651D9" w:rsidRDefault="006A1426" w:rsidP="00701B3A">
            <w:pPr>
              <w:pStyle w:val="TableEntry"/>
              <w:rPr>
                <w:rFonts w:eastAsia="Arial Unicode MS"/>
              </w:rPr>
            </w:pPr>
            <w:ins w:id="858" w:author="Keith W. Boone" w:date="2015-03-04T13:02:00Z">
              <w:r>
                <w:rPr>
                  <w:rFonts w:eastAsia="Arial Unicode MS"/>
                </w:rPr>
                <w:t>Text/xml</w:t>
              </w:r>
            </w:ins>
          </w:p>
        </w:tc>
        <w:tc>
          <w:tcPr>
            <w:tcW w:w="1914" w:type="dxa"/>
            <w:tcBorders>
              <w:left w:val="single" w:sz="6" w:space="0" w:color="auto"/>
            </w:tcBorders>
            <w:shd w:val="clear" w:color="auto" w:fill="auto"/>
            <w:tcPrChange w:id="859" w:author="Keith W. Boone" w:date="2015-03-04T13:04:00Z">
              <w:tcPr>
                <w:tcW w:w="1945" w:type="dxa"/>
                <w:shd w:val="clear" w:color="auto" w:fill="auto"/>
              </w:tcPr>
            </w:tcPrChange>
          </w:tcPr>
          <w:p w14:paraId="48570DCE" w14:textId="77777777" w:rsidR="00170ED0" w:rsidRPr="006A1426" w:rsidRDefault="00170ED0" w:rsidP="006A1426">
            <w:pPr>
              <w:pStyle w:val="TableEntry"/>
              <w:rPr>
                <w:rFonts w:eastAsia="Arial Unicode MS"/>
                <w:i/>
                <w:rPrChange w:id="860" w:author="Keith W. Boone" w:date="2015-03-04T13:02:00Z">
                  <w:rPr>
                    <w:rFonts w:eastAsia="Arial Unicode MS"/>
                  </w:rPr>
                </w:rPrChange>
              </w:rPr>
            </w:pPr>
            <w:del w:id="861" w:author="Keith W. Boone" w:date="2015-03-04T13:02:00Z">
              <w:r w:rsidRPr="006A1426" w:rsidDel="006A1426">
                <w:rPr>
                  <w:rFonts w:eastAsia="Arial Unicode MS"/>
                  <w:i/>
                  <w:rPrChange w:id="862" w:author="Keith W. Boone" w:date="2015-03-04T13:02:00Z">
                    <w:rPr>
                      <w:rFonts w:eastAsia="Arial Unicode MS"/>
                    </w:rPr>
                  </w:rPrChange>
                </w:rPr>
                <w:delText>&lt;oids&gt;</w:delText>
              </w:r>
            </w:del>
            <w:ins w:id="863" w:author="Keith W. Boone" w:date="2015-03-04T13:02:00Z">
              <w:r w:rsidR="006A1426" w:rsidRPr="006A1426">
                <w:rPr>
                  <w:rFonts w:eastAsia="Arial Unicode MS"/>
                  <w:i/>
                  <w:rPrChange w:id="864" w:author="Keith W. Boone" w:date="2015-03-04T13:02:00Z">
                    <w:rPr>
                      <w:rFonts w:eastAsia="Arial Unicode MS"/>
                    </w:rPr>
                  </w:rPrChange>
                </w:rPr>
                <w:t>TBD</w:t>
              </w:r>
            </w:ins>
          </w:p>
        </w:tc>
      </w:tr>
      <w:tr w:rsidR="00170ED0" w:rsidRPr="003651D9" w:rsidDel="006A1426" w14:paraId="58A0E0B1" w14:textId="77777777" w:rsidTr="006A1426">
        <w:trPr>
          <w:jc w:val="center"/>
          <w:del w:id="865" w:author="Keith W. Boone" w:date="2015-03-04T13:04:00Z"/>
          <w:trPrChange w:id="866" w:author="Keith W. Boone" w:date="2015-03-04T13:04:00Z">
            <w:trPr>
              <w:jc w:val="center"/>
            </w:trPr>
          </w:trPrChange>
        </w:trPr>
        <w:tc>
          <w:tcPr>
            <w:tcW w:w="3683" w:type="dxa"/>
            <w:shd w:val="clear" w:color="auto" w:fill="auto"/>
            <w:tcPrChange w:id="867" w:author="Keith W. Boone" w:date="2015-03-04T13:04:00Z">
              <w:tcPr>
                <w:tcW w:w="3655" w:type="dxa"/>
                <w:shd w:val="clear" w:color="auto" w:fill="auto"/>
              </w:tcPr>
            </w:tcPrChange>
          </w:tcPr>
          <w:p w14:paraId="3CE8B8E6" w14:textId="77777777" w:rsidR="00170ED0" w:rsidRPr="003651D9" w:rsidDel="006A1426" w:rsidRDefault="00170ED0" w:rsidP="00701B3A">
            <w:pPr>
              <w:pStyle w:val="TableEntry"/>
              <w:rPr>
                <w:del w:id="868" w:author="Keith W. Boone" w:date="2015-03-04T13:04:00Z"/>
                <w:rFonts w:eastAsia="Arial Unicode MS"/>
              </w:rPr>
            </w:pPr>
          </w:p>
        </w:tc>
        <w:tc>
          <w:tcPr>
            <w:tcW w:w="2224" w:type="dxa"/>
            <w:shd w:val="clear" w:color="auto" w:fill="auto"/>
            <w:tcPrChange w:id="869" w:author="Keith W. Boone" w:date="2015-03-04T13:04:00Z">
              <w:tcPr>
                <w:tcW w:w="2075" w:type="dxa"/>
                <w:shd w:val="clear" w:color="auto" w:fill="auto"/>
              </w:tcPr>
            </w:tcPrChange>
          </w:tcPr>
          <w:p w14:paraId="470A16F6" w14:textId="77777777" w:rsidR="00170ED0" w:rsidRPr="003651D9" w:rsidDel="006A1426" w:rsidRDefault="00170ED0" w:rsidP="00701B3A">
            <w:pPr>
              <w:pStyle w:val="TableEntry"/>
              <w:rPr>
                <w:del w:id="870" w:author="Keith W. Boone" w:date="2015-03-04T13:04:00Z"/>
                <w:rFonts w:eastAsia="Arial Unicode MS"/>
              </w:rPr>
            </w:pPr>
          </w:p>
        </w:tc>
        <w:tc>
          <w:tcPr>
            <w:tcW w:w="1859" w:type="dxa"/>
            <w:shd w:val="clear" w:color="auto" w:fill="auto"/>
            <w:tcPrChange w:id="871" w:author="Keith W. Boone" w:date="2015-03-04T13:04:00Z">
              <w:tcPr>
                <w:tcW w:w="1888" w:type="dxa"/>
                <w:shd w:val="clear" w:color="auto" w:fill="auto"/>
              </w:tcPr>
            </w:tcPrChange>
          </w:tcPr>
          <w:p w14:paraId="691FB92D" w14:textId="77777777" w:rsidR="00170ED0" w:rsidRPr="003651D9" w:rsidDel="006A1426" w:rsidRDefault="00170ED0" w:rsidP="00701B3A">
            <w:pPr>
              <w:pStyle w:val="TableEntry"/>
              <w:rPr>
                <w:del w:id="872" w:author="Keith W. Boone" w:date="2015-03-04T13:04:00Z"/>
                <w:rFonts w:eastAsia="Arial Unicode MS"/>
              </w:rPr>
            </w:pPr>
          </w:p>
        </w:tc>
        <w:tc>
          <w:tcPr>
            <w:tcW w:w="1914" w:type="dxa"/>
            <w:shd w:val="clear" w:color="auto" w:fill="auto"/>
            <w:tcPrChange w:id="873" w:author="Keith W. Boone" w:date="2015-03-04T13:04:00Z">
              <w:tcPr>
                <w:tcW w:w="1945" w:type="dxa"/>
                <w:shd w:val="clear" w:color="auto" w:fill="auto"/>
              </w:tcPr>
            </w:tcPrChange>
          </w:tcPr>
          <w:p w14:paraId="010FDD13" w14:textId="77777777" w:rsidR="00170ED0" w:rsidRPr="003651D9" w:rsidDel="006A1426" w:rsidRDefault="00170ED0" w:rsidP="00701B3A">
            <w:pPr>
              <w:pStyle w:val="TableEntry"/>
              <w:rPr>
                <w:del w:id="874" w:author="Keith W. Boone" w:date="2015-03-04T13:04:00Z"/>
                <w:rFonts w:eastAsia="Arial Unicode MS"/>
              </w:rPr>
            </w:pPr>
          </w:p>
        </w:tc>
      </w:tr>
      <w:tr w:rsidR="00170ED0" w:rsidRPr="003651D9" w:rsidDel="006A1426" w14:paraId="5CD021B3" w14:textId="77777777" w:rsidTr="006A1426">
        <w:trPr>
          <w:jc w:val="center"/>
          <w:del w:id="875" w:author="Keith W. Boone" w:date="2015-03-04T13:04:00Z"/>
          <w:trPrChange w:id="876" w:author="Keith W. Boone" w:date="2015-03-04T13:04:00Z">
            <w:trPr>
              <w:jc w:val="center"/>
            </w:trPr>
          </w:trPrChange>
        </w:trPr>
        <w:tc>
          <w:tcPr>
            <w:tcW w:w="3683" w:type="dxa"/>
            <w:shd w:val="clear" w:color="auto" w:fill="auto"/>
            <w:tcPrChange w:id="877" w:author="Keith W. Boone" w:date="2015-03-04T13:04:00Z">
              <w:tcPr>
                <w:tcW w:w="3655" w:type="dxa"/>
                <w:shd w:val="clear" w:color="auto" w:fill="auto"/>
              </w:tcPr>
            </w:tcPrChange>
          </w:tcPr>
          <w:p w14:paraId="2ED8C862" w14:textId="77777777" w:rsidR="00170ED0" w:rsidRPr="003651D9" w:rsidDel="006A1426" w:rsidRDefault="00170ED0" w:rsidP="00701B3A">
            <w:pPr>
              <w:pStyle w:val="TableEntry"/>
              <w:rPr>
                <w:del w:id="878" w:author="Keith W. Boone" w:date="2015-03-04T13:04:00Z"/>
                <w:rFonts w:eastAsia="Arial Unicode MS"/>
              </w:rPr>
            </w:pPr>
          </w:p>
        </w:tc>
        <w:tc>
          <w:tcPr>
            <w:tcW w:w="2224" w:type="dxa"/>
            <w:shd w:val="clear" w:color="auto" w:fill="auto"/>
            <w:tcPrChange w:id="879" w:author="Keith W. Boone" w:date="2015-03-04T13:04:00Z">
              <w:tcPr>
                <w:tcW w:w="2075" w:type="dxa"/>
                <w:shd w:val="clear" w:color="auto" w:fill="auto"/>
              </w:tcPr>
            </w:tcPrChange>
          </w:tcPr>
          <w:p w14:paraId="4D8C33FD" w14:textId="77777777" w:rsidR="00170ED0" w:rsidRPr="003651D9" w:rsidDel="006A1426" w:rsidRDefault="00170ED0" w:rsidP="00701B3A">
            <w:pPr>
              <w:pStyle w:val="TableEntry"/>
              <w:rPr>
                <w:del w:id="880" w:author="Keith W. Boone" w:date="2015-03-04T13:04:00Z"/>
                <w:rFonts w:eastAsia="Arial Unicode MS"/>
              </w:rPr>
            </w:pPr>
          </w:p>
        </w:tc>
        <w:tc>
          <w:tcPr>
            <w:tcW w:w="1859" w:type="dxa"/>
            <w:shd w:val="clear" w:color="auto" w:fill="auto"/>
            <w:tcPrChange w:id="881" w:author="Keith W. Boone" w:date="2015-03-04T13:04:00Z">
              <w:tcPr>
                <w:tcW w:w="1888" w:type="dxa"/>
                <w:shd w:val="clear" w:color="auto" w:fill="auto"/>
              </w:tcPr>
            </w:tcPrChange>
          </w:tcPr>
          <w:p w14:paraId="16B34954" w14:textId="77777777" w:rsidR="00170ED0" w:rsidRPr="003651D9" w:rsidDel="006A1426" w:rsidRDefault="00170ED0" w:rsidP="00701B3A">
            <w:pPr>
              <w:pStyle w:val="TableEntry"/>
              <w:rPr>
                <w:del w:id="882" w:author="Keith W. Boone" w:date="2015-03-04T13:04:00Z"/>
                <w:rFonts w:eastAsia="Arial Unicode MS"/>
              </w:rPr>
            </w:pPr>
          </w:p>
        </w:tc>
        <w:tc>
          <w:tcPr>
            <w:tcW w:w="1914" w:type="dxa"/>
            <w:shd w:val="clear" w:color="auto" w:fill="auto"/>
            <w:tcPrChange w:id="883" w:author="Keith W. Boone" w:date="2015-03-04T13:04:00Z">
              <w:tcPr>
                <w:tcW w:w="1945" w:type="dxa"/>
                <w:shd w:val="clear" w:color="auto" w:fill="auto"/>
              </w:tcPr>
            </w:tcPrChange>
          </w:tcPr>
          <w:p w14:paraId="7710DBE0" w14:textId="77777777" w:rsidR="00170ED0" w:rsidRPr="003651D9" w:rsidDel="006A1426" w:rsidRDefault="00170ED0" w:rsidP="00701B3A">
            <w:pPr>
              <w:pStyle w:val="TableEntry"/>
              <w:rPr>
                <w:del w:id="884" w:author="Keith W. Boone" w:date="2015-03-04T13:04:00Z"/>
                <w:rFonts w:eastAsia="Arial Unicode MS"/>
              </w:rPr>
            </w:pPr>
          </w:p>
        </w:tc>
      </w:tr>
    </w:tbl>
    <w:p w14:paraId="37A9BDA6" w14:textId="77777777" w:rsidR="00170ED0" w:rsidRPr="003651D9" w:rsidRDefault="00170ED0" w:rsidP="00170ED0">
      <w:pPr>
        <w:pStyle w:val="BodyText"/>
      </w:pPr>
    </w:p>
    <w:p w14:paraId="05DD592F" w14:textId="77777777" w:rsidR="00170ED0" w:rsidRPr="003651D9" w:rsidDel="006A1426" w:rsidRDefault="00170ED0" w:rsidP="00170ED0">
      <w:pPr>
        <w:pStyle w:val="EditorInstructions"/>
        <w:rPr>
          <w:del w:id="885" w:author="Keith W. Boone" w:date="2015-03-04T13:02:00Z"/>
        </w:rPr>
      </w:pPr>
      <w:del w:id="886" w:author="Keith W. Boone" w:date="2015-03-04T13:02:00Z">
        <w:r w:rsidRPr="003651D9" w:rsidDel="006A1426">
          <w:delText xml:space="preserve">Add to section </w:delText>
        </w:r>
        <w:r w:rsidR="003F3E4A" w:rsidRPr="003651D9" w:rsidDel="006A1426">
          <w:delText>5.1.2 IHE</w:delText>
        </w:r>
        <w:r w:rsidRPr="003651D9" w:rsidDel="006A1426">
          <w:delText xml:space="preserve"> ActCode Vocabulary</w:delText>
        </w:r>
      </w:del>
    </w:p>
    <w:p w14:paraId="17B30551" w14:textId="77777777" w:rsidR="00170ED0" w:rsidRPr="003651D9" w:rsidDel="006A1426" w:rsidRDefault="00170ED0" w:rsidP="00170ED0">
      <w:pPr>
        <w:pStyle w:val="BodyText"/>
        <w:rPr>
          <w:del w:id="887" w:author="Keith W. Boone" w:date="2015-03-04T13:02:00Z"/>
        </w:rPr>
      </w:pP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422"/>
        <w:gridCol w:w="6484"/>
      </w:tblGrid>
      <w:tr w:rsidR="00170ED0" w:rsidRPr="003651D9" w:rsidDel="006A1426" w14:paraId="7A863ED3" w14:textId="77777777" w:rsidTr="00BB76BC">
        <w:trPr>
          <w:jc w:val="center"/>
          <w:del w:id="888" w:author="Keith W. Boone" w:date="2015-03-04T13:02:00Z"/>
        </w:trPr>
        <w:tc>
          <w:tcPr>
            <w:tcW w:w="1420" w:type="dxa"/>
            <w:shd w:val="clear" w:color="auto" w:fill="D9D9D9"/>
          </w:tcPr>
          <w:p w14:paraId="49DFB277" w14:textId="77777777" w:rsidR="00170ED0" w:rsidRPr="003651D9" w:rsidDel="006A1426" w:rsidRDefault="00170ED0" w:rsidP="00B9303B">
            <w:pPr>
              <w:pStyle w:val="TableEntryHeader"/>
              <w:rPr>
                <w:del w:id="889" w:author="Keith W. Boone" w:date="2015-03-04T13:02:00Z"/>
                <w:rFonts w:eastAsia="Arial Unicode MS"/>
                <w:szCs w:val="24"/>
              </w:rPr>
            </w:pPr>
            <w:del w:id="890" w:author="Keith W. Boone" w:date="2015-03-04T13:02:00Z">
              <w:r w:rsidRPr="003651D9" w:rsidDel="006A1426">
                <w:delText xml:space="preserve">Code </w:delText>
              </w:r>
            </w:del>
          </w:p>
        </w:tc>
        <w:tc>
          <w:tcPr>
            <w:tcW w:w="6474" w:type="dxa"/>
            <w:shd w:val="clear" w:color="auto" w:fill="D9D9D9"/>
          </w:tcPr>
          <w:p w14:paraId="25CE685B" w14:textId="77777777" w:rsidR="00170ED0" w:rsidRPr="003651D9" w:rsidDel="006A1426" w:rsidRDefault="00170ED0" w:rsidP="00B9303B">
            <w:pPr>
              <w:pStyle w:val="TableEntryHeader"/>
              <w:rPr>
                <w:del w:id="891" w:author="Keith W. Boone" w:date="2015-03-04T13:02:00Z"/>
                <w:rFonts w:eastAsia="Arial Unicode MS"/>
                <w:szCs w:val="24"/>
              </w:rPr>
            </w:pPr>
            <w:del w:id="892" w:author="Keith W. Boone" w:date="2015-03-04T13:02:00Z">
              <w:r w:rsidRPr="003651D9" w:rsidDel="006A1426">
                <w:delText xml:space="preserve">Description </w:delText>
              </w:r>
            </w:del>
          </w:p>
        </w:tc>
      </w:tr>
      <w:tr w:rsidR="00170ED0" w:rsidRPr="003651D9" w:rsidDel="006A1426" w14:paraId="270FC38A" w14:textId="77777777" w:rsidTr="00BB76BC">
        <w:trPr>
          <w:jc w:val="center"/>
          <w:del w:id="893" w:author="Keith W. Boone" w:date="2015-03-04T13:02:00Z"/>
        </w:trPr>
        <w:tc>
          <w:tcPr>
            <w:tcW w:w="1420" w:type="dxa"/>
            <w:shd w:val="clear" w:color="auto" w:fill="auto"/>
          </w:tcPr>
          <w:p w14:paraId="0B2527B5" w14:textId="77777777" w:rsidR="00170ED0" w:rsidRPr="003651D9" w:rsidDel="006A1426" w:rsidRDefault="00170ED0" w:rsidP="00B9303B">
            <w:pPr>
              <w:pStyle w:val="TableEntry"/>
              <w:rPr>
                <w:del w:id="894" w:author="Keith W. Boone" w:date="2015-03-04T13:02:00Z"/>
                <w:rFonts w:ascii="Arial Unicode MS" w:eastAsia="Arial Unicode MS" w:hAnsi="Arial Unicode MS" w:cs="Arial Unicode MS"/>
                <w:sz w:val="24"/>
                <w:szCs w:val="24"/>
              </w:rPr>
            </w:pPr>
            <w:del w:id="895" w:author="Keith W. Boone" w:date="2015-03-04T13:02:00Z">
              <w:r w:rsidRPr="003651D9" w:rsidDel="006A1426">
                <w:delText>&lt;Code name&gt;</w:delText>
              </w:r>
            </w:del>
          </w:p>
        </w:tc>
        <w:tc>
          <w:tcPr>
            <w:tcW w:w="6474" w:type="dxa"/>
            <w:shd w:val="clear" w:color="auto" w:fill="auto"/>
          </w:tcPr>
          <w:p w14:paraId="2B70F264" w14:textId="77777777" w:rsidR="00170ED0" w:rsidRPr="003651D9" w:rsidDel="006A1426" w:rsidRDefault="00170ED0" w:rsidP="00B9303B">
            <w:pPr>
              <w:pStyle w:val="TableEntry"/>
              <w:rPr>
                <w:del w:id="896" w:author="Keith W. Boone" w:date="2015-03-04T13:02:00Z"/>
                <w:rFonts w:ascii="Arial Unicode MS" w:eastAsia="Arial Unicode MS" w:hAnsi="Arial Unicode MS" w:cs="Arial Unicode MS"/>
                <w:sz w:val="24"/>
                <w:szCs w:val="24"/>
              </w:rPr>
            </w:pPr>
            <w:del w:id="897" w:author="Keith W. Boone" w:date="2015-03-04T13:02:00Z">
              <w:r w:rsidRPr="003651D9" w:rsidDel="006A1426">
                <w:delText xml:space="preserve">&lt;short one sentence description or reference to longer description (not preferred)&gt; </w:delText>
              </w:r>
            </w:del>
          </w:p>
        </w:tc>
      </w:tr>
      <w:tr w:rsidR="00170ED0" w:rsidRPr="003651D9" w:rsidDel="006A1426" w14:paraId="6378AD90" w14:textId="77777777" w:rsidTr="00BB76BC">
        <w:trPr>
          <w:jc w:val="center"/>
          <w:del w:id="898" w:author="Keith W. Boone" w:date="2015-03-04T13:02:00Z"/>
        </w:trPr>
        <w:tc>
          <w:tcPr>
            <w:tcW w:w="1420" w:type="dxa"/>
            <w:shd w:val="clear" w:color="auto" w:fill="auto"/>
          </w:tcPr>
          <w:p w14:paraId="22CD5D7A" w14:textId="77777777" w:rsidR="00170ED0" w:rsidRPr="003651D9" w:rsidDel="006A1426" w:rsidRDefault="00170ED0" w:rsidP="00B9303B">
            <w:pPr>
              <w:pStyle w:val="TableEntry"/>
              <w:rPr>
                <w:del w:id="899" w:author="Keith W. Boone" w:date="2015-03-04T13:02:00Z"/>
                <w:rFonts w:ascii="Arial Unicode MS" w:eastAsia="Arial Unicode MS" w:hAnsi="Arial Unicode MS" w:cs="Arial Unicode MS"/>
                <w:sz w:val="24"/>
                <w:szCs w:val="24"/>
              </w:rPr>
            </w:pPr>
            <w:del w:id="900" w:author="Keith W. Boone" w:date="2015-03-04T13:02:00Z">
              <w:r w:rsidRPr="003651D9" w:rsidDel="006A1426">
                <w:delText>&lt;Code name&gt;</w:delText>
              </w:r>
            </w:del>
          </w:p>
        </w:tc>
        <w:tc>
          <w:tcPr>
            <w:tcW w:w="6474" w:type="dxa"/>
            <w:shd w:val="clear" w:color="auto" w:fill="auto"/>
          </w:tcPr>
          <w:p w14:paraId="3B87CAB7" w14:textId="77777777" w:rsidR="00170ED0" w:rsidRPr="003651D9" w:rsidDel="006A1426" w:rsidRDefault="00170ED0" w:rsidP="00B9303B">
            <w:pPr>
              <w:pStyle w:val="TableEntry"/>
              <w:rPr>
                <w:del w:id="901" w:author="Keith W. Boone" w:date="2015-03-04T13:02:00Z"/>
                <w:rFonts w:ascii="Arial Unicode MS" w:eastAsia="Arial Unicode MS" w:hAnsi="Arial Unicode MS" w:cs="Arial Unicode MS"/>
                <w:sz w:val="24"/>
                <w:szCs w:val="24"/>
              </w:rPr>
            </w:pPr>
            <w:del w:id="902" w:author="Keith W. Boone" w:date="2015-03-04T13:02:00Z">
              <w:r w:rsidRPr="003651D9" w:rsidDel="006A1426">
                <w:delText xml:space="preserve">&lt;short one sentence description or reference to longer description (not preferred)&gt; </w:delText>
              </w:r>
            </w:del>
          </w:p>
        </w:tc>
      </w:tr>
      <w:tr w:rsidR="00170ED0" w:rsidRPr="003651D9" w:rsidDel="006A1426" w14:paraId="057C8366" w14:textId="77777777" w:rsidTr="00BB76BC">
        <w:trPr>
          <w:jc w:val="center"/>
          <w:del w:id="903" w:author="Keith W. Boone" w:date="2015-03-04T13:02:00Z"/>
        </w:trPr>
        <w:tc>
          <w:tcPr>
            <w:tcW w:w="1420" w:type="dxa"/>
            <w:shd w:val="clear" w:color="auto" w:fill="auto"/>
          </w:tcPr>
          <w:p w14:paraId="27A75A69" w14:textId="77777777" w:rsidR="00170ED0" w:rsidRPr="003651D9" w:rsidDel="006A1426" w:rsidRDefault="00170ED0" w:rsidP="00B9303B">
            <w:pPr>
              <w:pStyle w:val="TableEntry"/>
              <w:rPr>
                <w:del w:id="904" w:author="Keith W. Boone" w:date="2015-03-04T13:02:00Z"/>
                <w:rFonts w:ascii="Arial Unicode MS" w:eastAsia="Arial Unicode MS" w:hAnsi="Arial Unicode MS" w:cs="Arial Unicode MS"/>
                <w:sz w:val="24"/>
                <w:szCs w:val="24"/>
              </w:rPr>
            </w:pPr>
            <w:del w:id="905" w:author="Keith W. Boone" w:date="2015-03-04T13:02:00Z">
              <w:r w:rsidRPr="003651D9" w:rsidDel="006A1426">
                <w:delText>&lt;Code name&gt;</w:delText>
              </w:r>
            </w:del>
          </w:p>
        </w:tc>
        <w:tc>
          <w:tcPr>
            <w:tcW w:w="6474" w:type="dxa"/>
            <w:shd w:val="clear" w:color="auto" w:fill="auto"/>
          </w:tcPr>
          <w:p w14:paraId="5A44339A" w14:textId="77777777" w:rsidR="00170ED0" w:rsidRPr="003651D9" w:rsidDel="006A1426" w:rsidRDefault="00170ED0" w:rsidP="00B9303B">
            <w:pPr>
              <w:pStyle w:val="TableEntry"/>
              <w:rPr>
                <w:del w:id="906" w:author="Keith W. Boone" w:date="2015-03-04T13:02:00Z"/>
                <w:rFonts w:ascii="Arial Unicode MS" w:eastAsia="Arial Unicode MS" w:hAnsi="Arial Unicode MS" w:cs="Arial Unicode MS"/>
                <w:sz w:val="24"/>
                <w:szCs w:val="24"/>
              </w:rPr>
            </w:pPr>
            <w:del w:id="907" w:author="Keith W. Boone" w:date="2015-03-04T13:02:00Z">
              <w:r w:rsidRPr="003651D9" w:rsidDel="006A1426">
                <w:delText xml:space="preserve">&lt;short one sentence description or reference to longer description (not preferred)&gt; </w:delText>
              </w:r>
            </w:del>
          </w:p>
        </w:tc>
      </w:tr>
    </w:tbl>
    <w:p w14:paraId="14C99B7A" w14:textId="77777777" w:rsidR="00170ED0" w:rsidRPr="003651D9" w:rsidDel="006A1426" w:rsidRDefault="00170ED0" w:rsidP="00170ED0">
      <w:pPr>
        <w:pStyle w:val="BodyText"/>
        <w:rPr>
          <w:del w:id="908" w:author="Keith W. Boone" w:date="2015-03-04T13:02:00Z"/>
        </w:rPr>
      </w:pPr>
    </w:p>
    <w:p w14:paraId="155E4C5F" w14:textId="77777777" w:rsidR="00170ED0" w:rsidRPr="003651D9" w:rsidDel="006A1426" w:rsidRDefault="00170ED0" w:rsidP="00170ED0">
      <w:pPr>
        <w:pStyle w:val="EditorInstructions"/>
        <w:rPr>
          <w:del w:id="909" w:author="Keith W. Boone" w:date="2015-03-04T13:02:00Z"/>
        </w:rPr>
      </w:pPr>
      <w:del w:id="910" w:author="Keith W. Boone" w:date="2015-03-04T13:02:00Z">
        <w:r w:rsidRPr="003651D9" w:rsidDel="006A1426">
          <w:delText xml:space="preserve">Add to section </w:delText>
        </w:r>
        <w:r w:rsidR="003F3E4A" w:rsidRPr="003651D9" w:rsidDel="006A1426">
          <w:delText>5.1.3 IHE</w:delText>
        </w:r>
        <w:r w:rsidRPr="003651D9" w:rsidDel="006A1426">
          <w:delText xml:space="preserve"> RoleCode Vocabulary</w:delText>
        </w:r>
      </w:del>
    </w:p>
    <w:p w14:paraId="5DA4A310" w14:textId="77777777" w:rsidR="00170ED0" w:rsidRPr="003651D9" w:rsidDel="006A1426" w:rsidRDefault="00170ED0" w:rsidP="00170ED0">
      <w:pPr>
        <w:pStyle w:val="BodyText"/>
        <w:rPr>
          <w:del w:id="911" w:author="Keith W. Boone" w:date="2015-03-04T13:02:00Z"/>
        </w:rPr>
      </w:pPr>
    </w:p>
    <w:tbl>
      <w:tblPr>
        <w:tblW w:w="40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17"/>
        <w:gridCol w:w="6089"/>
      </w:tblGrid>
      <w:tr w:rsidR="00170ED0" w:rsidRPr="003651D9" w:rsidDel="006A1426" w14:paraId="6D191DFE" w14:textId="77777777" w:rsidTr="00BB76BC">
        <w:trPr>
          <w:tblHeader/>
          <w:jc w:val="center"/>
          <w:del w:id="912" w:author="Keith W. Boone" w:date="2015-03-04T13:02:00Z"/>
        </w:trPr>
        <w:tc>
          <w:tcPr>
            <w:tcW w:w="1715" w:type="dxa"/>
            <w:shd w:val="clear" w:color="auto" w:fill="D9D9D9"/>
          </w:tcPr>
          <w:p w14:paraId="101092C1" w14:textId="77777777" w:rsidR="00170ED0" w:rsidRPr="003651D9" w:rsidDel="006A1426" w:rsidRDefault="00170ED0" w:rsidP="00B9303B">
            <w:pPr>
              <w:pStyle w:val="TableEntryHeader"/>
              <w:rPr>
                <w:del w:id="913" w:author="Keith W. Boone" w:date="2015-03-04T13:02:00Z"/>
                <w:rFonts w:eastAsia="Arial Unicode MS"/>
                <w:szCs w:val="24"/>
              </w:rPr>
            </w:pPr>
            <w:del w:id="914" w:author="Keith W. Boone" w:date="2015-03-04T13:02:00Z">
              <w:r w:rsidRPr="003651D9" w:rsidDel="006A1426">
                <w:delText xml:space="preserve">Code </w:delText>
              </w:r>
            </w:del>
          </w:p>
        </w:tc>
        <w:tc>
          <w:tcPr>
            <w:tcW w:w="6080" w:type="dxa"/>
            <w:shd w:val="clear" w:color="auto" w:fill="D9D9D9"/>
          </w:tcPr>
          <w:p w14:paraId="66DAA5D7" w14:textId="77777777" w:rsidR="00170ED0" w:rsidRPr="003651D9" w:rsidDel="006A1426" w:rsidRDefault="00170ED0" w:rsidP="00B9303B">
            <w:pPr>
              <w:pStyle w:val="TableEntryHeader"/>
              <w:rPr>
                <w:del w:id="915" w:author="Keith W. Boone" w:date="2015-03-04T13:02:00Z"/>
                <w:rFonts w:eastAsia="Arial Unicode MS"/>
                <w:szCs w:val="24"/>
              </w:rPr>
            </w:pPr>
            <w:del w:id="916" w:author="Keith W. Boone" w:date="2015-03-04T13:02:00Z">
              <w:r w:rsidRPr="003651D9" w:rsidDel="006A1426">
                <w:delText xml:space="preserve">Description </w:delText>
              </w:r>
            </w:del>
          </w:p>
        </w:tc>
      </w:tr>
      <w:tr w:rsidR="00170ED0" w:rsidRPr="003651D9" w:rsidDel="006A1426" w14:paraId="6E0D5378" w14:textId="77777777" w:rsidTr="00BB76BC">
        <w:trPr>
          <w:jc w:val="center"/>
          <w:del w:id="917" w:author="Keith W. Boone" w:date="2015-03-04T13:02:00Z"/>
        </w:trPr>
        <w:tc>
          <w:tcPr>
            <w:tcW w:w="1715" w:type="dxa"/>
            <w:shd w:val="clear" w:color="auto" w:fill="auto"/>
          </w:tcPr>
          <w:p w14:paraId="77A080E5" w14:textId="77777777" w:rsidR="00170ED0" w:rsidRPr="003651D9" w:rsidDel="006A1426" w:rsidRDefault="00170ED0" w:rsidP="00B9303B">
            <w:pPr>
              <w:pStyle w:val="TableEntry"/>
              <w:rPr>
                <w:del w:id="918" w:author="Keith W. Boone" w:date="2015-03-04T13:02:00Z"/>
                <w:rFonts w:ascii="Arial Unicode MS" w:eastAsia="Arial Unicode MS" w:hAnsi="Arial Unicode MS" w:cs="Arial Unicode MS"/>
                <w:sz w:val="24"/>
                <w:szCs w:val="24"/>
              </w:rPr>
            </w:pPr>
            <w:del w:id="919" w:author="Keith W. Boone" w:date="2015-03-04T13:02:00Z">
              <w:r w:rsidRPr="003651D9" w:rsidDel="006A1426">
                <w:delText>&lt;name of role&gt;</w:delText>
              </w:r>
            </w:del>
          </w:p>
        </w:tc>
        <w:tc>
          <w:tcPr>
            <w:tcW w:w="6080" w:type="dxa"/>
            <w:shd w:val="clear" w:color="auto" w:fill="auto"/>
          </w:tcPr>
          <w:p w14:paraId="637DD97C" w14:textId="77777777" w:rsidR="00170ED0" w:rsidRPr="003651D9" w:rsidDel="006A1426" w:rsidRDefault="00170ED0" w:rsidP="00B9303B">
            <w:pPr>
              <w:pStyle w:val="TableEntry"/>
              <w:rPr>
                <w:del w:id="920" w:author="Keith W. Boone" w:date="2015-03-04T13:02:00Z"/>
                <w:rFonts w:ascii="Arial Unicode MS" w:eastAsia="Arial Unicode MS" w:hAnsi="Arial Unicode MS" w:cs="Arial Unicode MS"/>
                <w:sz w:val="24"/>
                <w:szCs w:val="24"/>
              </w:rPr>
            </w:pPr>
            <w:del w:id="921" w:author="Keith W. Boone" w:date="2015-03-04T13:02:00Z">
              <w:r w:rsidRPr="003651D9" w:rsidDel="006A1426">
                <w:delText>&lt;Short, one sentence description of role or reference to more info.&gt;</w:delText>
              </w:r>
            </w:del>
          </w:p>
        </w:tc>
      </w:tr>
      <w:tr w:rsidR="00170ED0" w:rsidRPr="003651D9" w:rsidDel="006A1426" w14:paraId="1F98D0F4" w14:textId="77777777" w:rsidTr="00BB76BC">
        <w:trPr>
          <w:jc w:val="center"/>
          <w:del w:id="922" w:author="Keith W. Boone" w:date="2015-03-04T13:02:00Z"/>
        </w:trPr>
        <w:tc>
          <w:tcPr>
            <w:tcW w:w="1715" w:type="dxa"/>
            <w:shd w:val="clear" w:color="auto" w:fill="auto"/>
          </w:tcPr>
          <w:p w14:paraId="1048123D" w14:textId="77777777" w:rsidR="00170ED0" w:rsidRPr="003651D9" w:rsidDel="006A1426" w:rsidRDefault="00170ED0" w:rsidP="00B9303B">
            <w:pPr>
              <w:pStyle w:val="TableEntry"/>
              <w:rPr>
                <w:del w:id="923" w:author="Keith W. Boone" w:date="2015-03-04T13:02:00Z"/>
                <w:rFonts w:ascii="Arial Unicode MS" w:eastAsia="Arial Unicode MS" w:hAnsi="Arial Unicode MS" w:cs="Arial Unicode MS"/>
                <w:sz w:val="24"/>
                <w:szCs w:val="24"/>
              </w:rPr>
            </w:pPr>
            <w:del w:id="924" w:author="Keith W. Boone" w:date="2015-03-04T13:02:00Z">
              <w:r w:rsidRPr="003651D9" w:rsidDel="006A1426">
                <w:delText>&lt;name of role&gt;</w:delText>
              </w:r>
            </w:del>
          </w:p>
        </w:tc>
        <w:tc>
          <w:tcPr>
            <w:tcW w:w="6080" w:type="dxa"/>
            <w:shd w:val="clear" w:color="auto" w:fill="auto"/>
          </w:tcPr>
          <w:p w14:paraId="37F07A83" w14:textId="77777777" w:rsidR="00170ED0" w:rsidRPr="003651D9" w:rsidDel="006A1426" w:rsidRDefault="00170ED0" w:rsidP="00B9303B">
            <w:pPr>
              <w:pStyle w:val="TableEntry"/>
              <w:rPr>
                <w:del w:id="925" w:author="Keith W. Boone" w:date="2015-03-04T13:02:00Z"/>
                <w:rFonts w:ascii="Arial Unicode MS" w:eastAsia="Arial Unicode MS" w:hAnsi="Arial Unicode MS" w:cs="Arial Unicode MS"/>
                <w:sz w:val="24"/>
                <w:szCs w:val="24"/>
              </w:rPr>
            </w:pPr>
            <w:del w:id="926" w:author="Keith W. Boone" w:date="2015-03-04T13:02:00Z">
              <w:r w:rsidRPr="003651D9" w:rsidDel="006A1426">
                <w:delText>&lt;Short, one sentence description of role or reference to more info.&gt;</w:delText>
              </w:r>
            </w:del>
          </w:p>
        </w:tc>
      </w:tr>
      <w:tr w:rsidR="00170ED0" w:rsidRPr="003651D9" w:rsidDel="006A1426" w14:paraId="6953E847" w14:textId="77777777" w:rsidTr="00BB76BC">
        <w:trPr>
          <w:jc w:val="center"/>
          <w:del w:id="927" w:author="Keith W. Boone" w:date="2015-03-04T13:02:00Z"/>
        </w:trPr>
        <w:tc>
          <w:tcPr>
            <w:tcW w:w="1715" w:type="dxa"/>
            <w:shd w:val="clear" w:color="auto" w:fill="auto"/>
          </w:tcPr>
          <w:p w14:paraId="4494E08E" w14:textId="77777777" w:rsidR="00170ED0" w:rsidRPr="003651D9" w:rsidDel="006A1426" w:rsidRDefault="00170ED0" w:rsidP="00B9303B">
            <w:pPr>
              <w:pStyle w:val="TableEntry"/>
              <w:rPr>
                <w:del w:id="928" w:author="Keith W. Boone" w:date="2015-03-04T13:02:00Z"/>
                <w:rFonts w:ascii="Arial Unicode MS" w:eastAsia="Arial Unicode MS" w:hAnsi="Arial Unicode MS" w:cs="Arial Unicode MS"/>
                <w:sz w:val="24"/>
                <w:szCs w:val="24"/>
              </w:rPr>
            </w:pPr>
            <w:del w:id="929" w:author="Keith W. Boone" w:date="2015-03-04T13:02:00Z">
              <w:r w:rsidRPr="003651D9" w:rsidDel="006A1426">
                <w:delText>&lt;name of role&gt;</w:delText>
              </w:r>
            </w:del>
          </w:p>
        </w:tc>
        <w:tc>
          <w:tcPr>
            <w:tcW w:w="6080" w:type="dxa"/>
            <w:shd w:val="clear" w:color="auto" w:fill="auto"/>
          </w:tcPr>
          <w:p w14:paraId="1E777F1B" w14:textId="77777777" w:rsidR="00170ED0" w:rsidRPr="003651D9" w:rsidDel="006A1426" w:rsidRDefault="00170ED0" w:rsidP="00B9303B">
            <w:pPr>
              <w:pStyle w:val="TableEntry"/>
              <w:rPr>
                <w:del w:id="930" w:author="Keith W. Boone" w:date="2015-03-04T13:02:00Z"/>
                <w:rFonts w:ascii="Arial Unicode MS" w:eastAsia="Arial Unicode MS" w:hAnsi="Arial Unicode MS" w:cs="Arial Unicode MS"/>
                <w:sz w:val="24"/>
                <w:szCs w:val="24"/>
              </w:rPr>
            </w:pPr>
            <w:del w:id="931" w:author="Keith W. Boone" w:date="2015-03-04T13:02:00Z">
              <w:r w:rsidRPr="003651D9" w:rsidDel="006A1426">
                <w:delText>&lt;Short, one sentence description of role or reference to more info.&gt;</w:delText>
              </w:r>
            </w:del>
          </w:p>
        </w:tc>
      </w:tr>
    </w:tbl>
    <w:p w14:paraId="5302D1D8" w14:textId="77777777" w:rsidR="008D45BC" w:rsidRPr="003651D9" w:rsidDel="007D29E0" w:rsidRDefault="00170ED0" w:rsidP="006A1426">
      <w:pPr>
        <w:pStyle w:val="Heading1"/>
        <w:pageBreakBefore w:val="0"/>
        <w:numPr>
          <w:ilvl w:val="0"/>
          <w:numId w:val="0"/>
        </w:numPr>
        <w:ind w:left="432" w:hanging="432"/>
        <w:rPr>
          <w:del w:id="932" w:author="Keith W. Boone" w:date="2015-03-04T13:09:00Z"/>
          <w:noProof w:val="0"/>
        </w:rPr>
      </w:pPr>
      <w:bookmarkStart w:id="933" w:name="_Toc412696351"/>
      <w:del w:id="934" w:author="Keith W. Boone" w:date="2015-03-04T13:09:00Z">
        <w:r w:rsidRPr="003651D9" w:rsidDel="007D29E0">
          <w:rPr>
            <w:noProof w:val="0"/>
          </w:rPr>
          <w:delText>6</w:delText>
        </w:r>
        <w:r w:rsidR="008D45BC" w:rsidRPr="003651D9" w:rsidDel="007D29E0">
          <w:rPr>
            <w:noProof w:val="0"/>
          </w:rPr>
          <w:delText>.</w:delText>
        </w:r>
        <w:r w:rsidR="00291725" w:rsidDel="007D29E0">
          <w:rPr>
            <w:noProof w:val="0"/>
          </w:rPr>
          <w:delText xml:space="preserve"> </w:delText>
        </w:r>
        <w:r w:rsidR="008D45BC" w:rsidRPr="003651D9" w:rsidDel="007D29E0">
          <w:rPr>
            <w:noProof w:val="0"/>
          </w:rPr>
          <w:delText>Content Modules</w:delText>
        </w:r>
        <w:bookmarkEnd w:id="933"/>
      </w:del>
    </w:p>
    <w:p w14:paraId="2E393472" w14:textId="77777777" w:rsidR="004C10B4" w:rsidRPr="003651D9" w:rsidDel="006A1426" w:rsidRDefault="003D5A68" w:rsidP="00597DB2">
      <w:pPr>
        <w:pStyle w:val="AuthorInstructions"/>
        <w:rPr>
          <w:del w:id="935" w:author="Keith W. Boone" w:date="2015-03-04T12:56:00Z"/>
        </w:rPr>
      </w:pPr>
      <w:del w:id="936" w:author="Keith W. Boone" w:date="2015-03-04T12:56:00Z">
        <w:r w:rsidRPr="003651D9" w:rsidDel="006A1426">
          <w:delText>&lt;</w:delText>
        </w:r>
        <w:r w:rsidR="009D125C" w:rsidRPr="003651D9" w:rsidDel="006A1426">
          <w:delText>Author</w:delText>
        </w:r>
        <w:r w:rsidRPr="003651D9" w:rsidDel="006A1426">
          <w:delText xml:space="preserve">s’ notes: This section of the </w:delText>
        </w:r>
        <w:r w:rsidR="003F3E4A" w:rsidRPr="003651D9" w:rsidDel="006A1426">
          <w:delText>s</w:delText>
        </w:r>
        <w:r w:rsidRPr="003651D9" w:rsidDel="006A1426">
          <w:delText>upplement template is only for HL7 v3 CDA Content Module definitions</w:delText>
        </w:r>
        <w:r w:rsidR="00887E40" w:rsidRPr="003651D9" w:rsidDel="006A1426">
          <w:delText xml:space="preserve">. </w:delText>
        </w:r>
        <w:r w:rsidRPr="003651D9" w:rsidDel="006A1426">
          <w:delText>Ple</w:delText>
        </w:r>
        <w:r w:rsidR="00F847E4" w:rsidRPr="003651D9" w:rsidDel="006A1426">
          <w:delText>ase delete the</w:delText>
        </w:r>
        <w:r w:rsidRPr="003651D9" w:rsidDel="006A1426">
          <w:delText xml:space="preserve"> entire section </w:delText>
        </w:r>
        <w:r w:rsidR="00F847E4" w:rsidRPr="003651D9" w:rsidDel="006A1426">
          <w:delText xml:space="preserve">6.3.1 </w:delText>
        </w:r>
        <w:r w:rsidRPr="003651D9" w:rsidDel="006A1426">
          <w:delText>if the Content Module is based on DICOM or another standard.</w:delText>
        </w:r>
      </w:del>
    </w:p>
    <w:p w14:paraId="639DBF3F" w14:textId="77777777" w:rsidR="003D5A68" w:rsidRPr="003651D9" w:rsidDel="006A1426" w:rsidRDefault="004C10B4" w:rsidP="00597DB2">
      <w:pPr>
        <w:pStyle w:val="AuthorInstructions"/>
        <w:rPr>
          <w:del w:id="937" w:author="Keith W. Boone" w:date="2015-03-04T12:56:00Z"/>
        </w:rPr>
      </w:pPr>
      <w:del w:id="938" w:author="Keith W. Boone" w:date="2015-03-04T12:56:00Z">
        <w:r w:rsidRPr="003651D9" w:rsidDel="006A1426">
          <w:delText>Please note that the template for DICOM or other types of content modules (other than CDA) has not yet been defined, although DICOM modules will eventually go into Volume 3 Section 7; yet another type of content module will go into Volume 3 Section 8, etc.</w:delText>
        </w:r>
        <w:r w:rsidR="003D5A68" w:rsidRPr="003651D9" w:rsidDel="006A1426">
          <w:delText>&gt;</w:delText>
        </w:r>
      </w:del>
    </w:p>
    <w:p w14:paraId="35BEB8D1" w14:textId="77777777" w:rsidR="00993FF5" w:rsidRDefault="008D45BC" w:rsidP="00993FF5">
      <w:pPr>
        <w:pStyle w:val="Heading2"/>
        <w:numPr>
          <w:ilvl w:val="0"/>
          <w:numId w:val="0"/>
        </w:numPr>
        <w:rPr>
          <w:ins w:id="939" w:author="Keith W. Boone" w:date="2015-03-04T13:09:00Z"/>
          <w:noProof w:val="0"/>
        </w:rPr>
      </w:pPr>
      <w:bookmarkStart w:id="940" w:name="_Toc412696352"/>
      <w:r w:rsidRPr="003651D9">
        <w:rPr>
          <w:noProof w:val="0"/>
        </w:rPr>
        <w:t>6.3.</w:t>
      </w:r>
      <w:r w:rsidR="00F847E4" w:rsidRPr="003651D9">
        <w:rPr>
          <w:noProof w:val="0"/>
        </w:rPr>
        <w:t>1</w:t>
      </w:r>
      <w:r w:rsidR="003D5A68" w:rsidRPr="003651D9">
        <w:rPr>
          <w:noProof w:val="0"/>
        </w:rPr>
        <w:t xml:space="preserve"> CDA </w:t>
      </w:r>
      <w:r w:rsidR="004225C9" w:rsidRPr="003651D9">
        <w:rPr>
          <w:noProof w:val="0"/>
        </w:rPr>
        <w:t xml:space="preserve">Document </w:t>
      </w:r>
      <w:r w:rsidR="00147A61" w:rsidRPr="003651D9">
        <w:rPr>
          <w:noProof w:val="0"/>
        </w:rPr>
        <w:t>Content Module</w:t>
      </w:r>
      <w:r w:rsidR="00F847E4" w:rsidRPr="003651D9">
        <w:rPr>
          <w:noProof w:val="0"/>
        </w:rPr>
        <w:t>s</w:t>
      </w:r>
      <w:bookmarkEnd w:id="940"/>
    </w:p>
    <w:p w14:paraId="70C4F719" w14:textId="77777777" w:rsidR="007D29E0" w:rsidRPr="003651D9" w:rsidRDefault="007D29E0" w:rsidP="007D29E0">
      <w:pPr>
        <w:pStyle w:val="EditorInstructions"/>
        <w:rPr>
          <w:ins w:id="941" w:author="Keith W. Boone" w:date="2015-03-04T13:09:00Z"/>
        </w:rPr>
      </w:pPr>
      <w:ins w:id="942" w:author="Keith W. Boone" w:date="2015-03-04T13:09:00Z">
        <w:r w:rsidRPr="003651D9">
          <w:t xml:space="preserve">Add to section </w:t>
        </w:r>
        <w:r>
          <w:t>6.3.1</w:t>
        </w:r>
        <w:r w:rsidRPr="003651D9">
          <w:t xml:space="preserve"> CDA Document Content Modules</w:t>
        </w:r>
      </w:ins>
    </w:p>
    <w:p w14:paraId="4F487DBB" w14:textId="77777777" w:rsidR="007D29E0" w:rsidRPr="007D29E0" w:rsidRDefault="007D29E0">
      <w:pPr>
        <w:pStyle w:val="BodyText"/>
        <w:pPrChange w:id="943" w:author="Keith W. Boone" w:date="2015-03-04T13:09:00Z">
          <w:pPr>
            <w:pStyle w:val="Heading2"/>
            <w:numPr>
              <w:ilvl w:val="0"/>
              <w:numId w:val="0"/>
            </w:numPr>
            <w:tabs>
              <w:tab w:val="clear" w:pos="576"/>
            </w:tabs>
            <w:ind w:left="0" w:firstLine="0"/>
          </w:pPr>
        </w:pPrChange>
      </w:pPr>
    </w:p>
    <w:p w14:paraId="2B0C4E52" w14:textId="77777777" w:rsidR="007B64E0" w:rsidRPr="003651D9" w:rsidDel="006A1426" w:rsidRDefault="007B64E0" w:rsidP="00597DB2">
      <w:pPr>
        <w:pStyle w:val="AuthorInstructions"/>
        <w:rPr>
          <w:del w:id="944" w:author="Keith W. Boone" w:date="2015-03-04T13:00:00Z"/>
        </w:rPr>
      </w:pPr>
      <w:del w:id="945" w:author="Keith W. Boone" w:date="2015-03-04T13:00:00Z">
        <w:r w:rsidRPr="003651D9" w:rsidDel="006A1426">
          <w:delText>&lt;</w:delText>
        </w:r>
        <w:r w:rsidR="009D125C" w:rsidRPr="003651D9" w:rsidDel="006A1426">
          <w:delText>Author</w:delText>
        </w:r>
        <w:r w:rsidR="00250A37" w:rsidRPr="003651D9" w:rsidDel="006A1426">
          <w:delText>s’ instructions:</w:delText>
        </w:r>
        <w:r w:rsidR="005F3FB5" w:rsidDel="006A1426">
          <w:delText xml:space="preserve"> </w:delText>
        </w:r>
        <w:r w:rsidRPr="003651D9" w:rsidDel="006A1426">
          <w:delText>The understanding of content module grouping, options, and bindings are critical to CDA content modules</w:delText>
        </w:r>
        <w:r w:rsidR="00887E40" w:rsidRPr="003651D9" w:rsidDel="006A1426">
          <w:delText xml:space="preserve">. </w:delText>
        </w:r>
        <w:r w:rsidRPr="003651D9" w:rsidDel="006A1426">
          <w:delText xml:space="preserve">It is strongly recommended that the </w:delText>
        </w:r>
        <w:r w:rsidR="009D125C" w:rsidRPr="003651D9" w:rsidDel="006A1426">
          <w:delText>author</w:delText>
        </w:r>
        <w:r w:rsidRPr="003651D9" w:rsidDel="006A1426">
          <w:delText xml:space="preserve"> review the IHE Technical Frameworks General Introduction section 10.3 and the Patient Care Coordination (PCC) Technical Framework Volume </w:delText>
        </w:r>
        <w:r w:rsidR="005942AE" w:rsidRPr="003651D9" w:rsidDel="006A1426">
          <w:delText xml:space="preserve">2 </w:delText>
        </w:r>
        <w:r w:rsidRPr="003651D9" w:rsidDel="006A1426">
          <w:delText>sections 3 and 4 (PCC TF-</w:delText>
        </w:r>
        <w:r w:rsidR="005942AE" w:rsidRPr="003651D9" w:rsidDel="006A1426">
          <w:delText>2</w:delText>
        </w:r>
        <w:r w:rsidRPr="003651D9" w:rsidDel="006A1426">
          <w:delText>:3 and 4) prior to continuing</w:delText>
        </w:r>
        <w:r w:rsidR="00887E40" w:rsidRPr="003651D9" w:rsidDel="006A1426">
          <w:delText xml:space="preserve">. </w:delText>
        </w:r>
        <w:r w:rsidRPr="003651D9" w:rsidDel="006A1426">
          <w:delText>A critical understanding of CDA definitions for cardinality, optionality,</w:delText>
        </w:r>
        <w:r w:rsidR="005F3FB5" w:rsidDel="006A1426">
          <w:delText xml:space="preserve"> </w:delText>
        </w:r>
        <w:r w:rsidRPr="003651D9" w:rsidDel="006A1426">
          <w:delText>coded terminology values, and CDA content module structure, as well as IHE CDA formatting conventions is also necessary</w:delText>
        </w:r>
        <w:r w:rsidR="00887E40" w:rsidRPr="003651D9" w:rsidDel="006A1426">
          <w:delText xml:space="preserve">. </w:delText>
        </w:r>
        <w:r w:rsidRPr="003651D9" w:rsidDel="006A1426">
          <w:delText xml:space="preserve">It is strongly recommended that the </w:delText>
        </w:r>
        <w:r w:rsidR="009D125C" w:rsidRPr="003651D9" w:rsidDel="006A1426">
          <w:delText>author</w:delText>
        </w:r>
        <w:r w:rsidRPr="003651D9" w:rsidDel="006A1426">
          <w:delText xml:space="preserve"> is also conversant with the IHE Technical Frameworks General Introduction Appendix E “Conventions”.&gt;</w:delText>
        </w:r>
      </w:del>
    </w:p>
    <w:p w14:paraId="12255C09" w14:textId="77777777" w:rsidR="003D5A68" w:rsidRPr="003651D9" w:rsidDel="006A1426" w:rsidRDefault="003D5A68" w:rsidP="00597DB2">
      <w:pPr>
        <w:pStyle w:val="AuthorInstructions"/>
        <w:rPr>
          <w:del w:id="946" w:author="Keith W. Boone" w:date="2015-03-04T13:00:00Z"/>
        </w:rPr>
      </w:pPr>
      <w:del w:id="947" w:author="Keith W. Boone" w:date="2015-03-04T13:00:00Z">
        <w:r w:rsidRPr="003651D9" w:rsidDel="006A1426">
          <w:delText>&lt;This CDA Content Module template is divided into four parts:</w:delText>
        </w:r>
        <w:r w:rsidR="005F3FB5" w:rsidDel="006A1426">
          <w:delText xml:space="preserve"> </w:delText>
        </w:r>
      </w:del>
    </w:p>
    <w:p w14:paraId="3E487A3F" w14:textId="77777777" w:rsidR="003D5A68" w:rsidRPr="003651D9" w:rsidDel="006A1426" w:rsidRDefault="003D5A68" w:rsidP="00597DB2">
      <w:pPr>
        <w:pStyle w:val="AuthorInstructions"/>
        <w:ind w:left="720"/>
        <w:rPr>
          <w:del w:id="948" w:author="Keith W. Boone" w:date="2015-03-04T13:00:00Z"/>
        </w:rPr>
      </w:pPr>
      <w:del w:id="949" w:author="Keith W. Boone" w:date="2015-03-04T13:00:00Z">
        <w:r w:rsidRPr="003651D9" w:rsidDel="006A1426">
          <w:delText>D – Document</w:delText>
        </w:r>
        <w:r w:rsidR="00C75E6D" w:rsidRPr="003651D9" w:rsidDel="006A1426">
          <w:delText xml:space="preserve"> –“D” </w:delText>
        </w:r>
        <w:r w:rsidR="00B9303B" w:rsidRPr="003651D9" w:rsidDel="006A1426">
          <w:delText>will be replaced with a sub-section number when added to the Technical Framework</w:delText>
        </w:r>
      </w:del>
    </w:p>
    <w:p w14:paraId="7D868678" w14:textId="77777777" w:rsidR="003D5A68" w:rsidRPr="003651D9" w:rsidDel="006A1426" w:rsidRDefault="003D5A68" w:rsidP="00597DB2">
      <w:pPr>
        <w:pStyle w:val="AuthorInstructions"/>
        <w:ind w:left="720"/>
        <w:rPr>
          <w:del w:id="950" w:author="Keith W. Boone" w:date="2015-03-04T13:00:00Z"/>
        </w:rPr>
      </w:pPr>
      <w:del w:id="951" w:author="Keith W. Boone" w:date="2015-03-04T13:00:00Z">
        <w:r w:rsidRPr="003651D9" w:rsidDel="006A1426">
          <w:delText>H – Header</w:delText>
        </w:r>
        <w:r w:rsidR="00B9303B" w:rsidRPr="003651D9" w:rsidDel="006A1426">
          <w:delText xml:space="preserve"> - “H” will be replaced with a sub-section number when added to the Technical Framework</w:delText>
        </w:r>
      </w:del>
    </w:p>
    <w:p w14:paraId="2CE1A3A7" w14:textId="77777777" w:rsidR="003D5A68" w:rsidRPr="003651D9" w:rsidDel="006A1426" w:rsidRDefault="003D5A68" w:rsidP="00597DB2">
      <w:pPr>
        <w:pStyle w:val="AuthorInstructions"/>
        <w:ind w:left="720"/>
        <w:rPr>
          <w:del w:id="952" w:author="Keith W. Boone" w:date="2015-03-04T13:00:00Z"/>
        </w:rPr>
      </w:pPr>
      <w:del w:id="953" w:author="Keith W. Boone" w:date="2015-03-04T13:00:00Z">
        <w:r w:rsidRPr="003651D9" w:rsidDel="006A1426">
          <w:delText>S – Section</w:delText>
        </w:r>
        <w:r w:rsidR="00B9303B" w:rsidRPr="003651D9" w:rsidDel="006A1426">
          <w:delText xml:space="preserve"> - “S” will be replaced with a sub-section number when added to the Technical Framework</w:delText>
        </w:r>
      </w:del>
    </w:p>
    <w:p w14:paraId="67501375" w14:textId="77777777" w:rsidR="003D5A68" w:rsidRPr="003651D9" w:rsidDel="006A1426" w:rsidRDefault="003D5A68" w:rsidP="00597DB2">
      <w:pPr>
        <w:pStyle w:val="AuthorInstructions"/>
        <w:ind w:left="720"/>
        <w:rPr>
          <w:del w:id="954" w:author="Keith W. Boone" w:date="2015-03-04T13:00:00Z"/>
        </w:rPr>
      </w:pPr>
      <w:del w:id="955" w:author="Keith W. Boone" w:date="2015-03-04T13:00:00Z">
        <w:r w:rsidRPr="003651D9" w:rsidDel="006A1426">
          <w:delText>E – Entry</w:delText>
        </w:r>
        <w:r w:rsidR="00B9303B" w:rsidRPr="003651D9" w:rsidDel="006A1426">
          <w:delText xml:space="preserve"> - “E” will be replaced with a sub-section number when added to the Technical Framework</w:delText>
        </w:r>
      </w:del>
    </w:p>
    <w:p w14:paraId="06076EE3" w14:textId="77777777" w:rsidR="00C3617A" w:rsidRPr="003651D9" w:rsidDel="006A1426" w:rsidRDefault="003D5A68" w:rsidP="00597DB2">
      <w:pPr>
        <w:pStyle w:val="AuthorInstructions"/>
        <w:rPr>
          <w:del w:id="956" w:author="Keith W. Boone" w:date="2015-03-04T13:00:00Z"/>
        </w:rPr>
      </w:pPr>
      <w:del w:id="957" w:author="Keith W. Boone" w:date="2015-03-04T13:00:00Z">
        <w:r w:rsidRPr="003651D9" w:rsidDel="006A1426">
          <w:delText xml:space="preserve">It is expected that the </w:delText>
        </w:r>
        <w:r w:rsidR="009D125C" w:rsidRPr="003651D9" w:rsidDel="006A1426">
          <w:delText>author</w:delText>
        </w:r>
        <w:r w:rsidRPr="003651D9" w:rsidDel="006A1426">
          <w:delText xml:space="preserve"> will </w:delText>
        </w:r>
        <w:r w:rsidRPr="003651D9" w:rsidDel="006A1426">
          <w:rPr>
            <w:u w:val="single"/>
          </w:rPr>
          <w:delText>replicate</w:delText>
        </w:r>
        <w:r w:rsidRPr="003651D9" w:rsidDel="006A1426">
          <w:delText xml:space="preserve"> each of these four parts as necessary within a </w:delText>
        </w:r>
        <w:r w:rsidR="0044310A" w:rsidRPr="003651D9" w:rsidDel="006A1426">
          <w:delText>su</w:delText>
        </w:r>
        <w:r w:rsidRPr="003651D9" w:rsidDel="006A1426">
          <w:delText>pplement.&gt;</w:delText>
        </w:r>
      </w:del>
    </w:p>
    <w:p w14:paraId="6635A5D9" w14:textId="77777777" w:rsidR="004F7C05" w:rsidRPr="003651D9" w:rsidDel="006A1426" w:rsidRDefault="004F7C05" w:rsidP="00597DB2">
      <w:pPr>
        <w:pStyle w:val="AuthorInstructions"/>
        <w:rPr>
          <w:del w:id="958" w:author="Keith W. Boone" w:date="2015-03-04T13:00:00Z"/>
        </w:rPr>
      </w:pPr>
      <w:del w:id="959" w:author="Keith W. Boone" w:date="2015-03-04T13:00:00Z">
        <w:r w:rsidRPr="003651D9" w:rsidDel="006A1426">
          <w:delText>All example</w:delText>
        </w:r>
        <w:r w:rsidR="001E206E" w:rsidRPr="003651D9" w:rsidDel="006A1426">
          <w:delText>s</w:delText>
        </w:r>
        <w:r w:rsidRPr="003651D9" w:rsidDel="006A1426">
          <w:delText xml:space="preserve"> shou</w:delText>
        </w:r>
        <w:r w:rsidR="001453CC" w:rsidRPr="003651D9" w:rsidDel="006A1426">
          <w:delText>ld be deleted after the example</w:delText>
        </w:r>
        <w:r w:rsidRPr="003651D9" w:rsidDel="006A1426">
          <w:delText xml:space="preserve"> has been read and understood.&gt;</w:delText>
        </w:r>
      </w:del>
    </w:p>
    <w:p w14:paraId="33285631" w14:textId="77777777" w:rsidR="00B9308F" w:rsidRPr="003651D9" w:rsidDel="006A1426" w:rsidRDefault="00B9308F" w:rsidP="00993FF5">
      <w:pPr>
        <w:pStyle w:val="BodyText"/>
        <w:rPr>
          <w:del w:id="960" w:author="Keith W. Boone" w:date="2015-03-04T13:00:00Z"/>
        </w:rPr>
      </w:pPr>
    </w:p>
    <w:p w14:paraId="2D7F5FE8" w14:textId="77777777" w:rsidR="0022261E" w:rsidRPr="003651D9" w:rsidDel="006A1426" w:rsidRDefault="0022261E" w:rsidP="0022261E">
      <w:pPr>
        <w:pStyle w:val="EditorInstructions"/>
        <w:rPr>
          <w:del w:id="961" w:author="Keith W. Boone" w:date="2015-03-04T13:00:00Z"/>
        </w:rPr>
      </w:pPr>
      <w:del w:id="962" w:author="Keith W. Boone" w:date="2015-03-04T13:00:00Z">
        <w:r w:rsidRPr="003651D9" w:rsidDel="006A1426">
          <w:delText>Add to section 6.3.1</w:delText>
        </w:r>
        <w:r w:rsidR="00522F40" w:rsidRPr="003651D9" w:rsidDel="006A1426">
          <w:delText xml:space="preserve">.D </w:delText>
        </w:r>
        <w:r w:rsidRPr="003651D9" w:rsidDel="006A1426">
          <w:delText>Document Content Modules</w:delText>
        </w:r>
      </w:del>
    </w:p>
    <w:p w14:paraId="0A8F1369" w14:textId="77777777" w:rsidR="00B9303B" w:rsidRPr="003651D9" w:rsidDel="006A1426" w:rsidRDefault="00B9303B" w:rsidP="00597DB2">
      <w:pPr>
        <w:pStyle w:val="AuthorInstructions"/>
        <w:rPr>
          <w:del w:id="963" w:author="Keith W. Boone" w:date="2015-03-04T13:00:00Z"/>
        </w:rPr>
      </w:pPr>
      <w:del w:id="964" w:author="Keith W. Boone" w:date="2015-03-04T13:00:00Z">
        <w:r w:rsidRPr="003651D9" w:rsidDel="006A1426">
          <w:delText>&lt;</w:delText>
        </w:r>
        <w:r w:rsidR="009D125C" w:rsidRPr="003651D9" w:rsidDel="006A1426">
          <w:delText>Author</w:delText>
        </w:r>
        <w:r w:rsidRPr="003651D9" w:rsidDel="006A1426">
          <w:delText>s’ note: replicate section 6.3.1.D for every CDA Document defined in this profile.&gt;</w:delText>
        </w:r>
      </w:del>
    </w:p>
    <w:p w14:paraId="2DE86B9A" w14:textId="77777777" w:rsidR="0022261E" w:rsidRPr="003651D9" w:rsidDel="006A1426" w:rsidRDefault="0022261E" w:rsidP="0022261E">
      <w:pPr>
        <w:pStyle w:val="BodyText"/>
        <w:rPr>
          <w:del w:id="965" w:author="Keith W. Boone" w:date="2015-03-04T13:00:00Z"/>
          <w:lang w:eastAsia="x-none"/>
        </w:rPr>
      </w:pPr>
    </w:p>
    <w:p w14:paraId="4874BF39" w14:textId="77777777" w:rsidR="0022261E" w:rsidRPr="003651D9" w:rsidRDefault="00774B6B" w:rsidP="000807AC">
      <w:pPr>
        <w:pStyle w:val="Heading4"/>
        <w:numPr>
          <w:ilvl w:val="0"/>
          <w:numId w:val="0"/>
        </w:numPr>
        <w:ind w:left="864" w:hanging="864"/>
        <w:rPr>
          <w:noProof w:val="0"/>
        </w:rPr>
      </w:pPr>
      <w:bookmarkStart w:id="966" w:name="_Toc412696353"/>
      <w:r w:rsidRPr="003651D9">
        <w:rPr>
          <w:noProof w:val="0"/>
        </w:rPr>
        <w:t>6.3.1.D</w:t>
      </w:r>
      <w:r w:rsidR="00291725">
        <w:rPr>
          <w:noProof w:val="0"/>
        </w:rPr>
        <w:t xml:space="preserve"> </w:t>
      </w:r>
      <w:del w:id="967" w:author="Keith W. Boone" w:date="2015-03-04T12:56:00Z">
        <w:r w:rsidR="00803E2D" w:rsidRPr="003651D9" w:rsidDel="006A1426">
          <w:rPr>
            <w:noProof w:val="0"/>
          </w:rPr>
          <w:delText>&lt;</w:delText>
        </w:r>
        <w:r w:rsidR="0022261E" w:rsidRPr="003651D9" w:rsidDel="006A1426">
          <w:rPr>
            <w:noProof w:val="0"/>
          </w:rPr>
          <w:delText>Content Module Name</w:delText>
        </w:r>
      </w:del>
      <w:ins w:id="968" w:author="Keith W. Boone" w:date="2015-03-04T12:56:00Z">
        <w:r w:rsidR="006A1426">
          <w:rPr>
            <w:noProof w:val="0"/>
          </w:rPr>
          <w:t>Personal Health</w:t>
        </w:r>
      </w:ins>
      <w:ins w:id="969" w:author="Brian" w:date="2015-03-11T07:45:00Z">
        <w:r w:rsidR="00715FEA">
          <w:rPr>
            <w:noProof w:val="0"/>
          </w:rPr>
          <w:t>care</w:t>
        </w:r>
      </w:ins>
      <w:ins w:id="970" w:author="Keith W. Boone" w:date="2015-03-04T12:56:00Z">
        <w:r w:rsidR="006A1426">
          <w:rPr>
            <w:noProof w:val="0"/>
          </w:rPr>
          <w:t xml:space="preserve"> Monitoring Report</w:t>
        </w:r>
      </w:ins>
      <w:r w:rsidR="0022261E" w:rsidRPr="003651D9">
        <w:rPr>
          <w:noProof w:val="0"/>
        </w:rPr>
        <w:t xml:space="preserve"> </w:t>
      </w:r>
      <w:r w:rsidR="00BB65D8" w:rsidRPr="003651D9">
        <w:rPr>
          <w:noProof w:val="0"/>
        </w:rPr>
        <w:t>(</w:t>
      </w:r>
      <w:del w:id="971" w:author="Keith W. Boone" w:date="2015-03-04T12:56:00Z">
        <w:r w:rsidR="00BB65D8" w:rsidRPr="003651D9" w:rsidDel="006A1426">
          <w:rPr>
            <w:noProof w:val="0"/>
          </w:rPr>
          <w:delText>Acronym</w:delText>
        </w:r>
      </w:del>
      <w:ins w:id="972" w:author="Keith W. Boone" w:date="2015-03-04T12:56:00Z">
        <w:r w:rsidR="006A1426">
          <w:rPr>
            <w:noProof w:val="0"/>
          </w:rPr>
          <w:t>PHMR</w:t>
        </w:r>
      </w:ins>
      <w:r w:rsidR="00BB65D8" w:rsidRPr="003651D9">
        <w:rPr>
          <w:noProof w:val="0"/>
        </w:rPr>
        <w:t>)</w:t>
      </w:r>
      <w:del w:id="973" w:author="Keith W. Boone" w:date="2015-03-04T12:56:00Z">
        <w:r w:rsidR="00803E2D" w:rsidRPr="003651D9" w:rsidDel="006A1426">
          <w:rPr>
            <w:noProof w:val="0"/>
          </w:rPr>
          <w:delText>&gt;</w:delText>
        </w:r>
      </w:del>
      <w:r w:rsidR="00BB65D8" w:rsidRPr="003651D9">
        <w:rPr>
          <w:noProof w:val="0"/>
        </w:rPr>
        <w:t xml:space="preserve"> </w:t>
      </w:r>
      <w:r w:rsidR="00803E2D" w:rsidRPr="003651D9">
        <w:rPr>
          <w:noProof w:val="0"/>
        </w:rPr>
        <w:t>Document Content Module</w:t>
      </w:r>
      <w:bookmarkEnd w:id="966"/>
      <w:r w:rsidR="00803E2D" w:rsidRPr="003651D9">
        <w:rPr>
          <w:noProof w:val="0"/>
        </w:rPr>
        <w:t xml:space="preserve"> </w:t>
      </w:r>
    </w:p>
    <w:p w14:paraId="41D8C419" w14:textId="77777777" w:rsidR="0022261E" w:rsidRPr="003651D9" w:rsidRDefault="0022261E" w:rsidP="0097454A">
      <w:pPr>
        <w:pStyle w:val="Heading5"/>
        <w:numPr>
          <w:ilvl w:val="0"/>
          <w:numId w:val="0"/>
        </w:numPr>
        <w:rPr>
          <w:noProof w:val="0"/>
        </w:rPr>
      </w:pPr>
      <w:bookmarkStart w:id="974" w:name="_Toc412696354"/>
      <w:r w:rsidRPr="003651D9">
        <w:rPr>
          <w:noProof w:val="0"/>
        </w:rPr>
        <w:t>6.3.1.</w:t>
      </w:r>
      <w:r w:rsidR="008D45BC" w:rsidRPr="003651D9">
        <w:rPr>
          <w:noProof w:val="0"/>
        </w:rPr>
        <w:t>D</w:t>
      </w:r>
      <w:r w:rsidRPr="003651D9">
        <w:rPr>
          <w:noProof w:val="0"/>
        </w:rPr>
        <w:t>.1 Format Code</w:t>
      </w:r>
      <w:bookmarkEnd w:id="974"/>
    </w:p>
    <w:p w14:paraId="33E7DD7B" w14:textId="77777777" w:rsidR="00665D8F" w:rsidRPr="003651D9" w:rsidRDefault="00665D8F" w:rsidP="00665D8F">
      <w:pPr>
        <w:rPr>
          <w:bCs/>
        </w:rPr>
      </w:pPr>
      <w:r w:rsidRPr="003651D9">
        <w:t xml:space="preserve">The XDSDocumentEntry format code for this content is </w:t>
      </w:r>
      <w:r w:rsidRPr="003651D9">
        <w:rPr>
          <w:b/>
          <w:bCs/>
        </w:rPr>
        <w:t>urn:ihe:</w:t>
      </w:r>
      <w:ins w:id="975" w:author="Keith W. Boone" w:date="2015-03-04T12:56:00Z">
        <w:r w:rsidR="006A1426">
          <w:rPr>
            <w:b/>
            <w:bCs/>
          </w:rPr>
          <w:t>pcc:phmr:2015</w:t>
        </w:r>
      </w:ins>
      <w:del w:id="976" w:author="Keith W. Boone" w:date="2015-03-04T12:57:00Z">
        <w:r w:rsidR="006C242B" w:rsidRPr="003651D9" w:rsidDel="006A1426">
          <w:rPr>
            <w:b/>
            <w:bCs/>
          </w:rPr>
          <w:delText xml:space="preserve">xxx:xxx:year </w:delText>
        </w:r>
        <w:r w:rsidR="006C242B" w:rsidRPr="003651D9" w:rsidDel="006A1426">
          <w:rPr>
            <w:bCs/>
            <w:sz w:val="22"/>
          </w:rPr>
          <w:delText>&lt;</w:delText>
        </w:r>
        <w:r w:rsidR="003651D9" w:rsidRPr="003651D9" w:rsidDel="006A1426">
          <w:rPr>
            <w:bCs/>
            <w:i/>
            <w:sz w:val="22"/>
          </w:rPr>
          <w:delText>e.</w:delText>
        </w:r>
        <w:r w:rsidR="003651D9" w:rsidRPr="003651D9" w:rsidDel="006A1426">
          <w:rPr>
            <w:bCs/>
            <w:i/>
          </w:rPr>
          <w:delText>g.</w:delText>
        </w:r>
        <w:r w:rsidR="006C242B" w:rsidRPr="003651D9" w:rsidDel="006A1426">
          <w:rPr>
            <w:bCs/>
            <w:i/>
          </w:rPr>
          <w:delText>, urn:ihe:</w:delText>
        </w:r>
      </w:del>
      <w:del w:id="977" w:author="Keith W. Boone" w:date="2015-03-04T12:56:00Z">
        <w:r w:rsidRPr="003651D9" w:rsidDel="006A1426">
          <w:rPr>
            <w:bCs/>
            <w:i/>
          </w:rPr>
          <w:delText>card</w:delText>
        </w:r>
      </w:del>
      <w:del w:id="978" w:author="Keith W. Boone" w:date="2015-03-04T12:57:00Z">
        <w:r w:rsidRPr="003651D9" w:rsidDel="006A1426">
          <w:rPr>
            <w:bCs/>
            <w:i/>
          </w:rPr>
          <w:delText>:</w:delText>
        </w:r>
      </w:del>
      <w:del w:id="979" w:author="Keith W. Boone" w:date="2015-03-04T12:56:00Z">
        <w:r w:rsidRPr="003651D9" w:rsidDel="006A1426">
          <w:rPr>
            <w:bCs/>
            <w:i/>
          </w:rPr>
          <w:delText>imaging</w:delText>
        </w:r>
      </w:del>
      <w:del w:id="980" w:author="Keith W. Boone" w:date="2015-03-04T12:57:00Z">
        <w:r w:rsidRPr="003651D9" w:rsidDel="006A1426">
          <w:rPr>
            <w:bCs/>
            <w:i/>
          </w:rPr>
          <w:delText>:</w:delText>
        </w:r>
      </w:del>
      <w:del w:id="981" w:author="Keith W. Boone" w:date="2015-03-04T12:56:00Z">
        <w:r w:rsidRPr="003651D9" w:rsidDel="006A1426">
          <w:rPr>
            <w:bCs/>
            <w:i/>
          </w:rPr>
          <w:delText>201</w:delText>
        </w:r>
        <w:r w:rsidR="006C242B" w:rsidRPr="003651D9" w:rsidDel="006A1426">
          <w:rPr>
            <w:bCs/>
            <w:i/>
          </w:rPr>
          <w:delText>1</w:delText>
        </w:r>
      </w:del>
      <w:del w:id="982" w:author="Keith W. Boone" w:date="2015-03-04T12:57:00Z">
        <w:r w:rsidR="006C242B" w:rsidRPr="003651D9" w:rsidDel="006A1426">
          <w:rPr>
            <w:bCs/>
            <w:i/>
          </w:rPr>
          <w:delText>&gt;</w:delText>
        </w:r>
      </w:del>
    </w:p>
    <w:p w14:paraId="61288ED3" w14:textId="77777777" w:rsidR="00BB65D8" w:rsidRPr="003651D9" w:rsidRDefault="00BB65D8" w:rsidP="00BB65D8">
      <w:pPr>
        <w:pStyle w:val="Heading5"/>
        <w:numPr>
          <w:ilvl w:val="0"/>
          <w:numId w:val="0"/>
        </w:numPr>
        <w:rPr>
          <w:noProof w:val="0"/>
        </w:rPr>
      </w:pPr>
      <w:bookmarkStart w:id="983" w:name="_Toc412696355"/>
      <w:r w:rsidRPr="003651D9">
        <w:rPr>
          <w:noProof w:val="0"/>
        </w:rPr>
        <w:t>6.3.1.</w:t>
      </w:r>
      <w:r w:rsidR="008D45BC" w:rsidRPr="003651D9">
        <w:rPr>
          <w:noProof w:val="0"/>
        </w:rPr>
        <w:t>D</w:t>
      </w:r>
      <w:r w:rsidRPr="003651D9">
        <w:rPr>
          <w:noProof w:val="0"/>
        </w:rPr>
        <w:t>.2 Parent Template</w:t>
      </w:r>
      <w:bookmarkEnd w:id="983"/>
    </w:p>
    <w:p w14:paraId="6BFC1801" w14:textId="77777777" w:rsidR="00250A37" w:rsidRPr="003651D9" w:rsidDel="006A1426" w:rsidRDefault="00250A37" w:rsidP="00597DB2">
      <w:pPr>
        <w:pStyle w:val="AuthorInstructions"/>
        <w:rPr>
          <w:del w:id="984" w:author="Keith W. Boone" w:date="2015-03-04T12:57:00Z"/>
        </w:rPr>
      </w:pPr>
      <w:del w:id="985" w:author="Keith W. Boone" w:date="2015-03-04T12:57:00Z">
        <w:r w:rsidRPr="003651D9" w:rsidDel="006A1426">
          <w:delText>&lt;The following text is common, so it is left here for consistency</w:delText>
        </w:r>
        <w:r w:rsidR="00887E40" w:rsidRPr="003651D9" w:rsidDel="006A1426">
          <w:delText xml:space="preserve">. </w:delText>
        </w:r>
        <w:r w:rsidRPr="003651D9" w:rsidDel="006A1426">
          <w:delText>If it is not relevant, then change the text to the accurate information, but retain the formatting convention</w:delText>
        </w:r>
        <w:r w:rsidR="00887E40" w:rsidRPr="003651D9" w:rsidDel="006A1426">
          <w:delText xml:space="preserve">. </w:delText>
        </w:r>
        <w:r w:rsidR="0032060B" w:rsidRPr="003651D9" w:rsidDel="006A1426">
          <w:delText xml:space="preserve">Be sure to include </w:delText>
        </w:r>
        <w:r w:rsidR="0032060B" w:rsidRPr="003651D9" w:rsidDel="006A1426">
          <w:rPr>
            <w:u w:val="single"/>
          </w:rPr>
          <w:delText>all</w:delText>
        </w:r>
        <w:r w:rsidR="0032060B" w:rsidRPr="003651D9" w:rsidDel="006A1426">
          <w:delText xml:space="preserve"> parent templates.</w:delText>
        </w:r>
        <w:r w:rsidRPr="003651D9" w:rsidDel="006A1426">
          <w:delText>&gt;</w:delText>
        </w:r>
      </w:del>
    </w:p>
    <w:p w14:paraId="4131D905" w14:textId="77777777" w:rsidR="00665D8F" w:rsidRPr="003651D9" w:rsidRDefault="006C242B" w:rsidP="00BB76BC">
      <w:pPr>
        <w:pStyle w:val="BodyText"/>
      </w:pPr>
      <w:del w:id="986" w:author="Keith W. Boone" w:date="2015-03-04T12:57:00Z">
        <w:r w:rsidRPr="003651D9" w:rsidDel="006A1426">
          <w:delText>&lt;</w:delText>
        </w:r>
        <w:r w:rsidR="00940FC7" w:rsidDel="006A1426">
          <w:delText>e.g.,</w:delText>
        </w:r>
        <w:r w:rsidR="003651D9" w:rsidRPr="003651D9" w:rsidDel="006A1426">
          <w:delText xml:space="preserve"> </w:delText>
        </w:r>
      </w:del>
      <w:r w:rsidR="00665D8F" w:rsidRPr="003651D9">
        <w:t>This document is a specialization of the IHE PCC Medical Document template (OID = 1.3.6.1.4.1.19376.1.5.3.1.1.1).</w:t>
      </w:r>
      <w:del w:id="987" w:author="Keith W. Boone" w:date="2015-03-04T12:57:00Z">
        <w:r w:rsidRPr="003651D9" w:rsidDel="006A1426">
          <w:delText>&gt;</w:delText>
        </w:r>
      </w:del>
      <w:r w:rsidR="00665D8F" w:rsidRPr="003651D9">
        <w:t xml:space="preserve"> </w:t>
      </w:r>
    </w:p>
    <w:p w14:paraId="305F7BFE" w14:textId="77777777" w:rsidR="00665D8F" w:rsidRPr="003651D9" w:rsidDel="006A1426" w:rsidRDefault="006C242B" w:rsidP="00BB76BC">
      <w:pPr>
        <w:pStyle w:val="BodyText"/>
        <w:ind w:left="720"/>
        <w:rPr>
          <w:del w:id="988" w:author="Keith W. Boone" w:date="2015-03-04T12:57:00Z"/>
        </w:rPr>
      </w:pPr>
      <w:del w:id="989" w:author="Keith W. Boone" w:date="2015-03-04T12:57:00Z">
        <w:r w:rsidRPr="003651D9" w:rsidDel="006A1426">
          <w:delText>&lt;</w:delText>
        </w:r>
        <w:r w:rsidR="00940FC7" w:rsidDel="006A1426">
          <w:delText>e.g.,</w:delText>
        </w:r>
        <w:r w:rsidRPr="003651D9" w:rsidDel="006A1426">
          <w:delText xml:space="preserve"> </w:delText>
        </w:r>
        <w:r w:rsidR="00665D8F" w:rsidRPr="003651D9" w:rsidDel="006A1426">
          <w:delText>Note: The Medical Document includes requirements for various header elements; name, addr and telecom elements for identified persons and organizations; and basic participations record target, author, and legal authenticator</w:delText>
        </w:r>
        <w:r w:rsidR="00887E40" w:rsidRPr="003651D9" w:rsidDel="006A1426">
          <w:delText>.</w:delText>
        </w:r>
        <w:r w:rsidRPr="003651D9" w:rsidDel="006A1426">
          <w:delText>&gt;</w:delText>
        </w:r>
      </w:del>
    </w:p>
    <w:p w14:paraId="5A249DAF" w14:textId="77777777" w:rsidR="00665D8F" w:rsidRPr="003651D9" w:rsidDel="006A1426" w:rsidRDefault="006C242B" w:rsidP="00665D8F">
      <w:pPr>
        <w:rPr>
          <w:del w:id="990" w:author="Keith W. Boone" w:date="2015-03-04T12:57:00Z"/>
        </w:rPr>
      </w:pPr>
      <w:del w:id="991" w:author="Keith W. Boone" w:date="2015-03-04T12:57:00Z">
        <w:r w:rsidRPr="003651D9" w:rsidDel="006A1426">
          <w:delText>&lt;</w:delText>
        </w:r>
        <w:r w:rsidR="00940FC7" w:rsidDel="006A1426">
          <w:delText>e.g.,</w:delText>
        </w:r>
        <w:r w:rsidRPr="003651D9" w:rsidDel="006A1426">
          <w:delText xml:space="preserve"> </w:delText>
        </w:r>
        <w:r w:rsidR="00665D8F" w:rsidRPr="003651D9" w:rsidDel="006A1426">
          <w:delText>This document is a specialization of the HL7 Procedure Note template (OID = 2.16.840.1.113883.10.20.18.1).</w:delText>
        </w:r>
        <w:r w:rsidRPr="003651D9" w:rsidDel="006A1426">
          <w:delText>&gt;</w:delText>
        </w:r>
        <w:r w:rsidR="00665D8F" w:rsidRPr="003651D9" w:rsidDel="006A1426">
          <w:delText xml:space="preserve"> </w:delText>
        </w:r>
      </w:del>
    </w:p>
    <w:p w14:paraId="49C21751" w14:textId="77777777" w:rsidR="00665D8F" w:rsidRPr="003651D9" w:rsidDel="006A1426" w:rsidRDefault="006C242B" w:rsidP="00BB76BC">
      <w:pPr>
        <w:pStyle w:val="BodyText"/>
        <w:ind w:left="720"/>
        <w:rPr>
          <w:del w:id="992" w:author="Keith W. Boone" w:date="2015-03-04T12:57:00Z"/>
        </w:rPr>
      </w:pPr>
      <w:del w:id="993" w:author="Keith W. Boone" w:date="2015-03-04T12:57:00Z">
        <w:r w:rsidRPr="003651D9" w:rsidDel="006A1426">
          <w:delText>&lt;</w:delText>
        </w:r>
        <w:r w:rsidR="00940FC7" w:rsidDel="006A1426">
          <w:delText>e.g.,</w:delText>
        </w:r>
        <w:r w:rsidRPr="003651D9" w:rsidDel="006A1426">
          <w:delText xml:space="preserve"> </w:delText>
        </w:r>
        <w:r w:rsidR="00665D8F" w:rsidRPr="003651D9" w:rsidDel="006A1426">
          <w:delText>Note:</w:delText>
        </w:r>
        <w:r w:rsidRPr="003651D9" w:rsidDel="006A1426">
          <w:delText xml:space="preserve"> </w:delText>
        </w:r>
        <w:r w:rsidR="00665D8F" w:rsidRPr="003651D9" w:rsidDel="006A1426">
          <w:delText>This document is not a specialization of the HL7 Basic Diagnostic Imaging Report template due to conflicts with two Procedure Note requirements (format of serviceEvent/effectiveTime, and title on DICOM Catalogue section)</w:delText>
        </w:r>
        <w:r w:rsidR="00887E40" w:rsidRPr="003651D9" w:rsidDel="006A1426">
          <w:delText xml:space="preserve">. </w:delText>
        </w:r>
        <w:r w:rsidR="00665D8F" w:rsidRPr="003651D9" w:rsidDel="006A1426">
          <w:delText>When and if these are resolved, an instance may also comply to the Diagnostic Imaging Report.</w:delText>
        </w:r>
        <w:r w:rsidRPr="003651D9" w:rsidDel="006A1426">
          <w:delText>&gt;</w:delText>
        </w:r>
      </w:del>
    </w:p>
    <w:p w14:paraId="360568FA" w14:textId="77777777" w:rsidR="00BB65D8" w:rsidRPr="003651D9" w:rsidRDefault="00BB65D8" w:rsidP="00BB65D8">
      <w:pPr>
        <w:pStyle w:val="Heading5"/>
        <w:numPr>
          <w:ilvl w:val="0"/>
          <w:numId w:val="0"/>
        </w:numPr>
        <w:rPr>
          <w:noProof w:val="0"/>
        </w:rPr>
      </w:pPr>
      <w:bookmarkStart w:id="994" w:name="_Toc412696356"/>
      <w:r w:rsidRPr="003651D9">
        <w:rPr>
          <w:noProof w:val="0"/>
        </w:rPr>
        <w:t>6.3.1.</w:t>
      </w:r>
      <w:r w:rsidR="008D45BC" w:rsidRPr="003651D9">
        <w:rPr>
          <w:noProof w:val="0"/>
        </w:rPr>
        <w:t>D</w:t>
      </w:r>
      <w:r w:rsidRPr="003651D9">
        <w:rPr>
          <w:noProof w:val="0"/>
        </w:rPr>
        <w:t>.</w:t>
      </w:r>
      <w:r w:rsidR="00871613" w:rsidRPr="003651D9">
        <w:rPr>
          <w:noProof w:val="0"/>
        </w:rPr>
        <w:t>3</w:t>
      </w:r>
      <w:r w:rsidRPr="003651D9">
        <w:rPr>
          <w:noProof w:val="0"/>
        </w:rPr>
        <w:t xml:space="preserve"> </w:t>
      </w:r>
      <w:r w:rsidR="00665D8F" w:rsidRPr="003651D9">
        <w:rPr>
          <w:noProof w:val="0"/>
        </w:rPr>
        <w:t xml:space="preserve">Referenced </w:t>
      </w:r>
      <w:r w:rsidRPr="003651D9">
        <w:rPr>
          <w:noProof w:val="0"/>
        </w:rPr>
        <w:t>Standard</w:t>
      </w:r>
      <w:r w:rsidR="00665D8F" w:rsidRPr="003651D9">
        <w:rPr>
          <w:noProof w:val="0"/>
        </w:rPr>
        <w:t>s</w:t>
      </w:r>
      <w:bookmarkEnd w:id="994"/>
    </w:p>
    <w:p w14:paraId="0898FD8A" w14:textId="77777777" w:rsidR="0032060B" w:rsidRPr="003651D9" w:rsidDel="006A1426" w:rsidRDefault="0032060B" w:rsidP="00597DB2">
      <w:pPr>
        <w:pStyle w:val="AuthorInstructions"/>
        <w:rPr>
          <w:del w:id="995" w:author="Keith W. Boone" w:date="2015-03-04T12:57:00Z"/>
        </w:rPr>
      </w:pPr>
      <w:del w:id="996" w:author="Keith W. Boone" w:date="2015-03-04T12:57:00Z">
        <w:r w:rsidRPr="003651D9" w:rsidDel="006A1426">
          <w:delText>&lt;</w:delText>
        </w:r>
        <w:r w:rsidR="001F68C9" w:rsidRPr="003651D9" w:rsidDel="006A1426">
          <w:delText>Identify ALL standards referenced by THIS content module.&gt;</w:delText>
        </w:r>
      </w:del>
    </w:p>
    <w:p w14:paraId="70434BE1" w14:textId="77777777" w:rsidR="0032060B" w:rsidRPr="003651D9" w:rsidRDefault="001F68C9" w:rsidP="0032060B">
      <w:pPr>
        <w:pStyle w:val="BodyText"/>
      </w:pPr>
      <w:r w:rsidRPr="003651D9">
        <w:t>All standards which are reference in this document are listed below with their common abbreviation, full title, and link to the standard.</w:t>
      </w:r>
    </w:p>
    <w:p w14:paraId="60C2F225" w14:textId="77777777" w:rsidR="001F68C9" w:rsidRPr="003651D9" w:rsidRDefault="001F68C9" w:rsidP="0032060B">
      <w:pPr>
        <w:pStyle w:val="BodyText"/>
        <w:rPr>
          <w:highlight w:val="yellow"/>
        </w:rPr>
      </w:pPr>
    </w:p>
    <w:p w14:paraId="31D05593" w14:textId="77777777" w:rsidR="001F68C9" w:rsidRPr="003651D9" w:rsidRDefault="001F68C9" w:rsidP="001F68C9">
      <w:pPr>
        <w:pStyle w:val="TableTitle"/>
      </w:pPr>
      <w:r w:rsidRPr="003651D9">
        <w:lastRenderedPageBreak/>
        <w:t>Table 6.3.1.D</w:t>
      </w:r>
      <w:r w:rsidR="000D6321" w:rsidRPr="003651D9">
        <w:t>.3</w:t>
      </w:r>
      <w:r w:rsidRPr="003651D9">
        <w:t>-1</w:t>
      </w:r>
      <w:r w:rsidR="00C250ED" w:rsidRPr="003651D9">
        <w:t>:</w:t>
      </w:r>
      <w:r w:rsidRPr="003651D9">
        <w:t xml:space="preserve"> </w:t>
      </w:r>
      <w:del w:id="997" w:author="Keith W. Boone" w:date="2015-03-04T12:58:00Z">
        <w:r w:rsidRPr="003651D9" w:rsidDel="006A1426">
          <w:delText>&lt;Document Name&gt;</w:delText>
        </w:r>
      </w:del>
      <w:ins w:id="998" w:author="Keith W. Boone" w:date="2015-03-04T12:58:00Z">
        <w:r w:rsidR="006A1426">
          <w:t>PHMR</w:t>
        </w:r>
      </w:ins>
      <w:r w:rsidRPr="003651D9">
        <w:t xml:space="preserve">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999" w:author="Keith W. Boone" w:date="2015-03-04T12:58:00Z">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1368"/>
        <w:gridCol w:w="4500"/>
        <w:gridCol w:w="3708"/>
        <w:tblGridChange w:id="1000">
          <w:tblGrid>
            <w:gridCol w:w="1368"/>
            <w:gridCol w:w="4500"/>
            <w:gridCol w:w="3708"/>
          </w:tblGrid>
        </w:tblGridChange>
      </w:tblGrid>
      <w:tr w:rsidR="00665D8F" w:rsidRPr="003651D9" w14:paraId="1511AB7A" w14:textId="77777777" w:rsidTr="006A1426">
        <w:trPr>
          <w:cantSplit/>
          <w:tblHeader/>
          <w:trPrChange w:id="1001" w:author="Keith W. Boone" w:date="2015-03-04T12:58:00Z">
            <w:trPr>
              <w:cantSplit/>
              <w:tblHeader/>
            </w:trPr>
          </w:trPrChange>
        </w:trPr>
        <w:tc>
          <w:tcPr>
            <w:tcW w:w="1368" w:type="dxa"/>
            <w:tcBorders>
              <w:bottom w:val="single" w:sz="4" w:space="0" w:color="000000"/>
            </w:tcBorders>
            <w:shd w:val="clear" w:color="auto" w:fill="D9D9D9"/>
            <w:tcPrChange w:id="1002" w:author="Keith W. Boone" w:date="2015-03-04T12:58:00Z">
              <w:tcPr>
                <w:tcW w:w="1368" w:type="dxa"/>
                <w:shd w:val="clear" w:color="auto" w:fill="D9D9D9"/>
              </w:tcPr>
            </w:tcPrChange>
          </w:tcPr>
          <w:p w14:paraId="206FC3F8" w14:textId="77777777" w:rsidR="00665D8F" w:rsidRPr="003651D9" w:rsidRDefault="00665D8F" w:rsidP="00730E16">
            <w:pPr>
              <w:pStyle w:val="TableEntryHeader"/>
            </w:pPr>
            <w:r w:rsidRPr="003651D9">
              <w:t>Abbreviation</w:t>
            </w:r>
          </w:p>
        </w:tc>
        <w:tc>
          <w:tcPr>
            <w:tcW w:w="4500" w:type="dxa"/>
            <w:tcBorders>
              <w:bottom w:val="single" w:sz="4" w:space="0" w:color="000000"/>
            </w:tcBorders>
            <w:shd w:val="clear" w:color="auto" w:fill="D9D9D9"/>
            <w:tcPrChange w:id="1003" w:author="Keith W. Boone" w:date="2015-03-04T12:58:00Z">
              <w:tcPr>
                <w:tcW w:w="4500" w:type="dxa"/>
                <w:shd w:val="clear" w:color="auto" w:fill="D9D9D9"/>
              </w:tcPr>
            </w:tcPrChange>
          </w:tcPr>
          <w:p w14:paraId="7ABDB338" w14:textId="77777777" w:rsidR="00665D8F" w:rsidRPr="003651D9" w:rsidRDefault="00665D8F" w:rsidP="001F68C9">
            <w:pPr>
              <w:pStyle w:val="TableEntryHeader"/>
            </w:pPr>
            <w:r w:rsidRPr="003651D9">
              <w:t>Title</w:t>
            </w:r>
          </w:p>
        </w:tc>
        <w:tc>
          <w:tcPr>
            <w:tcW w:w="3708" w:type="dxa"/>
            <w:tcBorders>
              <w:bottom w:val="single" w:sz="4" w:space="0" w:color="000000"/>
            </w:tcBorders>
            <w:shd w:val="clear" w:color="auto" w:fill="D9D9D9"/>
            <w:tcPrChange w:id="1004" w:author="Keith W. Boone" w:date="2015-03-04T12:58:00Z">
              <w:tcPr>
                <w:tcW w:w="3708" w:type="dxa"/>
                <w:shd w:val="clear" w:color="auto" w:fill="D9D9D9"/>
              </w:tcPr>
            </w:tcPrChange>
          </w:tcPr>
          <w:p w14:paraId="5A91590A" w14:textId="77777777" w:rsidR="00665D8F" w:rsidRPr="003651D9" w:rsidRDefault="00665D8F" w:rsidP="00CF508D">
            <w:pPr>
              <w:pStyle w:val="TableEntryHeader"/>
            </w:pPr>
            <w:r w:rsidRPr="003651D9">
              <w:t>URL</w:t>
            </w:r>
          </w:p>
        </w:tc>
      </w:tr>
      <w:tr w:rsidR="00665D8F" w:rsidRPr="003651D9" w14:paraId="4B74C7B9" w14:textId="77777777" w:rsidTr="006A1426">
        <w:trPr>
          <w:cantSplit/>
          <w:trPrChange w:id="1005" w:author="Keith W. Boone" w:date="2015-03-04T12:58:00Z">
            <w:trPr>
              <w:cantSplit/>
            </w:trPr>
          </w:trPrChange>
        </w:trPr>
        <w:tc>
          <w:tcPr>
            <w:tcW w:w="1368" w:type="dxa"/>
            <w:tcBorders>
              <w:bottom w:val="single" w:sz="6" w:space="0" w:color="000000"/>
              <w:right w:val="single" w:sz="6" w:space="0" w:color="000000"/>
            </w:tcBorders>
            <w:shd w:val="clear" w:color="auto" w:fill="auto"/>
            <w:tcPrChange w:id="1006" w:author="Keith W. Boone" w:date="2015-03-04T12:58:00Z">
              <w:tcPr>
                <w:tcW w:w="1368" w:type="dxa"/>
                <w:shd w:val="clear" w:color="auto" w:fill="auto"/>
              </w:tcPr>
            </w:tcPrChange>
          </w:tcPr>
          <w:p w14:paraId="61EC2ECD" w14:textId="77777777" w:rsidR="00665D8F" w:rsidRPr="003651D9" w:rsidRDefault="0032060B" w:rsidP="00597DB2">
            <w:pPr>
              <w:pStyle w:val="TableEntry"/>
            </w:pPr>
            <w:del w:id="1007" w:author="Keith W. Boone" w:date="2015-03-04T12:57:00Z">
              <w:r w:rsidRPr="003651D9" w:rsidDel="006A1426">
                <w:delText>&lt;abbreviated name of standard&gt;</w:delText>
              </w:r>
            </w:del>
            <w:ins w:id="1008" w:author="Keith W. Boone" w:date="2015-03-04T12:57:00Z">
              <w:r w:rsidR="006A1426">
                <w:t>PHMR</w:t>
              </w:r>
            </w:ins>
          </w:p>
        </w:tc>
        <w:tc>
          <w:tcPr>
            <w:tcW w:w="4500" w:type="dxa"/>
            <w:tcBorders>
              <w:left w:val="single" w:sz="6" w:space="0" w:color="000000"/>
              <w:bottom w:val="single" w:sz="6" w:space="0" w:color="000000"/>
              <w:right w:val="single" w:sz="6" w:space="0" w:color="000000"/>
            </w:tcBorders>
            <w:shd w:val="clear" w:color="auto" w:fill="auto"/>
            <w:tcPrChange w:id="1009" w:author="Keith W. Boone" w:date="2015-03-04T12:58:00Z">
              <w:tcPr>
                <w:tcW w:w="4500" w:type="dxa"/>
                <w:shd w:val="clear" w:color="auto" w:fill="auto"/>
              </w:tcPr>
            </w:tcPrChange>
          </w:tcPr>
          <w:p w14:paraId="3CCC5340" w14:textId="77777777" w:rsidR="00665D8F" w:rsidRPr="003651D9" w:rsidRDefault="0032060B" w:rsidP="00597DB2">
            <w:pPr>
              <w:pStyle w:val="TableEntry"/>
            </w:pPr>
            <w:del w:id="1010" w:author="Keith W. Boone" w:date="2015-03-04T12:58:00Z">
              <w:r w:rsidRPr="003651D9" w:rsidDel="006A1426">
                <w:delText>&lt;full name of standard&gt;</w:delText>
              </w:r>
            </w:del>
            <w:ins w:id="1011" w:author="Keith W. Boone" w:date="2015-03-04T12:58:00Z">
              <w:r w:rsidR="006A1426">
                <w:t>Personal Health Monitoring Report</w:t>
              </w:r>
            </w:ins>
          </w:p>
        </w:tc>
        <w:tc>
          <w:tcPr>
            <w:tcW w:w="3708" w:type="dxa"/>
            <w:tcBorders>
              <w:left w:val="single" w:sz="6" w:space="0" w:color="000000"/>
              <w:bottom w:val="single" w:sz="6" w:space="0" w:color="000000"/>
            </w:tcBorders>
            <w:shd w:val="clear" w:color="auto" w:fill="auto"/>
            <w:tcPrChange w:id="1012" w:author="Keith W. Boone" w:date="2015-03-04T12:58:00Z">
              <w:tcPr>
                <w:tcW w:w="3708" w:type="dxa"/>
                <w:shd w:val="clear" w:color="auto" w:fill="auto"/>
              </w:tcPr>
            </w:tcPrChange>
          </w:tcPr>
          <w:p w14:paraId="05A2A3DB" w14:textId="77777777" w:rsidR="00665D8F" w:rsidRPr="006A1426" w:rsidRDefault="0032060B" w:rsidP="006A1426">
            <w:pPr>
              <w:pStyle w:val="TableEntry"/>
              <w:rPr>
                <w:i/>
                <w:sz w:val="20"/>
                <w:rPrChange w:id="1013" w:author="Keith W. Boone" w:date="2015-03-04T13:00:00Z">
                  <w:rPr>
                    <w:sz w:val="20"/>
                  </w:rPr>
                </w:rPrChange>
              </w:rPr>
            </w:pPr>
            <w:del w:id="1014" w:author="Keith W. Boone" w:date="2015-03-04T12:59:00Z">
              <w:r w:rsidRPr="006A1426" w:rsidDel="006A1426">
                <w:rPr>
                  <w:i/>
                  <w:sz w:val="20"/>
                  <w:rPrChange w:id="1015" w:author="Keith W. Boone" w:date="2015-03-04T13:00:00Z">
                    <w:rPr>
                      <w:sz w:val="20"/>
                    </w:rPr>
                  </w:rPrChange>
                </w:rPr>
                <w:delText>&lt;link to standard&gt;</w:delText>
              </w:r>
            </w:del>
            <w:ins w:id="1016" w:author="Keith W. Boone" w:date="2015-03-04T12:59:00Z">
              <w:r w:rsidR="006A1426" w:rsidRPr="006A1426">
                <w:rPr>
                  <w:i/>
                  <w:sz w:val="20"/>
                  <w:rPrChange w:id="1017" w:author="Keith W. Boone" w:date="2015-03-04T13:00:00Z">
                    <w:rPr>
                      <w:sz w:val="20"/>
                    </w:rPr>
                  </w:rPrChange>
                </w:rPr>
                <w:t>T</w:t>
              </w:r>
            </w:ins>
            <w:ins w:id="1018" w:author="Keith W. Boone" w:date="2015-03-04T13:00:00Z">
              <w:r w:rsidR="006A1426">
                <w:rPr>
                  <w:i/>
                  <w:sz w:val="20"/>
                </w:rPr>
                <w:t>B</w:t>
              </w:r>
            </w:ins>
            <w:ins w:id="1019" w:author="Keith W. Boone" w:date="2015-03-04T12:59:00Z">
              <w:r w:rsidR="006A1426" w:rsidRPr="006A1426">
                <w:rPr>
                  <w:i/>
                  <w:sz w:val="20"/>
                  <w:rPrChange w:id="1020" w:author="Keith W. Boone" w:date="2015-03-04T13:00:00Z">
                    <w:rPr>
                      <w:sz w:val="20"/>
                    </w:rPr>
                  </w:rPrChange>
                </w:rPr>
                <w:t>D</w:t>
              </w:r>
            </w:ins>
          </w:p>
        </w:tc>
      </w:tr>
      <w:tr w:rsidR="0032060B" w:rsidRPr="003651D9" w14:paraId="19ECAE9D" w14:textId="77777777" w:rsidTr="006A1426">
        <w:trPr>
          <w:cantSplit/>
          <w:trPrChange w:id="1021" w:author="Keith W. Boone" w:date="2015-03-04T12:58:00Z">
            <w:trPr>
              <w:cantSplit/>
            </w:trPr>
          </w:trPrChange>
        </w:trPr>
        <w:tc>
          <w:tcPr>
            <w:tcW w:w="1368" w:type="dxa"/>
            <w:tcBorders>
              <w:top w:val="single" w:sz="6" w:space="0" w:color="000000"/>
              <w:right w:val="single" w:sz="6" w:space="0" w:color="000000"/>
            </w:tcBorders>
            <w:shd w:val="clear" w:color="auto" w:fill="auto"/>
            <w:tcPrChange w:id="1022" w:author="Keith W. Boone" w:date="2015-03-04T12:58:00Z">
              <w:tcPr>
                <w:tcW w:w="1368" w:type="dxa"/>
                <w:shd w:val="clear" w:color="auto" w:fill="auto"/>
              </w:tcPr>
            </w:tcPrChange>
          </w:tcPr>
          <w:p w14:paraId="5A1EE2C4" w14:textId="77777777" w:rsidR="0032060B" w:rsidRPr="003651D9" w:rsidRDefault="0032060B" w:rsidP="00597DB2">
            <w:pPr>
              <w:pStyle w:val="TableEntry"/>
            </w:pPr>
            <w:del w:id="1023" w:author="Keith W. Boone" w:date="2015-03-04T12:58:00Z">
              <w:r w:rsidRPr="003651D9" w:rsidDel="006A1426">
                <w:delText>&lt;abbreviated name of standard&gt;</w:delText>
              </w:r>
            </w:del>
            <w:ins w:id="1024" w:author="Keith W. Boone" w:date="2015-03-04T12:58:00Z">
              <w:r w:rsidR="006A1426">
                <w:t>CDA</w:t>
              </w:r>
            </w:ins>
          </w:p>
        </w:tc>
        <w:tc>
          <w:tcPr>
            <w:tcW w:w="4500" w:type="dxa"/>
            <w:tcBorders>
              <w:top w:val="single" w:sz="6" w:space="0" w:color="000000"/>
              <w:left w:val="single" w:sz="6" w:space="0" w:color="000000"/>
              <w:right w:val="single" w:sz="6" w:space="0" w:color="000000"/>
            </w:tcBorders>
            <w:shd w:val="clear" w:color="auto" w:fill="auto"/>
            <w:tcPrChange w:id="1025" w:author="Keith W. Boone" w:date="2015-03-04T12:58:00Z">
              <w:tcPr>
                <w:tcW w:w="4500" w:type="dxa"/>
                <w:shd w:val="clear" w:color="auto" w:fill="auto"/>
              </w:tcPr>
            </w:tcPrChange>
          </w:tcPr>
          <w:p w14:paraId="6DEE5BE2" w14:textId="77777777" w:rsidR="0032060B" w:rsidRPr="003651D9" w:rsidRDefault="006A1426" w:rsidP="00597DB2">
            <w:pPr>
              <w:pStyle w:val="TableEntry"/>
            </w:pPr>
            <w:ins w:id="1026" w:author="Keith W. Boone" w:date="2015-03-04T12:58:00Z">
              <w:r>
                <w:t xml:space="preserve">HL7 </w:t>
              </w:r>
            </w:ins>
            <w:del w:id="1027" w:author="Keith W. Boone" w:date="2015-03-04T12:58:00Z">
              <w:r w:rsidR="0032060B" w:rsidRPr="003651D9" w:rsidDel="006A1426">
                <w:delText>&lt;full name of standard&gt;</w:delText>
              </w:r>
            </w:del>
            <w:ins w:id="1028" w:author="Keith W. Boone" w:date="2015-03-04T12:58:00Z">
              <w:r>
                <w:t>Clinical Document Architecture</w:t>
              </w:r>
            </w:ins>
          </w:p>
        </w:tc>
        <w:tc>
          <w:tcPr>
            <w:tcW w:w="3708" w:type="dxa"/>
            <w:tcBorders>
              <w:top w:val="single" w:sz="6" w:space="0" w:color="000000"/>
              <w:left w:val="single" w:sz="6" w:space="0" w:color="000000"/>
            </w:tcBorders>
            <w:shd w:val="clear" w:color="auto" w:fill="auto"/>
            <w:tcPrChange w:id="1029" w:author="Keith W. Boone" w:date="2015-03-04T12:58:00Z">
              <w:tcPr>
                <w:tcW w:w="3708" w:type="dxa"/>
                <w:shd w:val="clear" w:color="auto" w:fill="auto"/>
              </w:tcPr>
            </w:tcPrChange>
          </w:tcPr>
          <w:p w14:paraId="6C47CF68" w14:textId="77777777" w:rsidR="0032060B" w:rsidRPr="003651D9" w:rsidRDefault="006A1426" w:rsidP="00597DB2">
            <w:pPr>
              <w:pStyle w:val="TableEntry"/>
              <w:rPr>
                <w:sz w:val="20"/>
              </w:rPr>
            </w:pPr>
            <w:ins w:id="1030" w:author="Keith W. Boone" w:date="2015-03-04T13:00:00Z">
              <w:r w:rsidRPr="00A62763">
                <w:rPr>
                  <w:i/>
                  <w:sz w:val="20"/>
                </w:rPr>
                <w:t>T</w:t>
              </w:r>
              <w:r>
                <w:rPr>
                  <w:i/>
                  <w:sz w:val="20"/>
                </w:rPr>
                <w:t>B</w:t>
              </w:r>
              <w:r w:rsidRPr="00A62763">
                <w:rPr>
                  <w:i/>
                  <w:sz w:val="20"/>
                </w:rPr>
                <w:t>D</w:t>
              </w:r>
              <w:r w:rsidRPr="003651D9" w:rsidDel="006A1426">
                <w:rPr>
                  <w:sz w:val="20"/>
                </w:rPr>
                <w:t xml:space="preserve"> </w:t>
              </w:r>
            </w:ins>
            <w:del w:id="1031" w:author="Keith W. Boone" w:date="2015-03-04T12:58:00Z">
              <w:r w:rsidR="0032060B" w:rsidRPr="003651D9" w:rsidDel="006A1426">
                <w:rPr>
                  <w:sz w:val="20"/>
                </w:rPr>
                <w:delText>&lt;link to standard&gt;</w:delText>
              </w:r>
            </w:del>
          </w:p>
        </w:tc>
      </w:tr>
      <w:tr w:rsidR="0032060B" w:rsidRPr="003651D9" w:rsidDel="006A1426" w14:paraId="3325F6C0" w14:textId="77777777" w:rsidTr="00CF508D">
        <w:trPr>
          <w:cantSplit/>
          <w:del w:id="1032" w:author="Keith W. Boone" w:date="2015-03-04T12:58:00Z"/>
        </w:trPr>
        <w:tc>
          <w:tcPr>
            <w:tcW w:w="1368" w:type="dxa"/>
            <w:shd w:val="clear" w:color="auto" w:fill="auto"/>
          </w:tcPr>
          <w:p w14:paraId="27F36AD1" w14:textId="77777777" w:rsidR="0032060B" w:rsidRPr="003651D9" w:rsidDel="006A1426" w:rsidRDefault="00C250ED" w:rsidP="00EF1E77">
            <w:pPr>
              <w:pStyle w:val="TableEntry"/>
              <w:rPr>
                <w:del w:id="1033" w:author="Keith W. Boone" w:date="2015-03-04T12:58:00Z"/>
              </w:rPr>
            </w:pPr>
            <w:del w:id="1034" w:author="Keith W. Boone" w:date="2015-03-04T12:58:00Z">
              <w:r w:rsidRPr="003651D9" w:rsidDel="006A1426">
                <w:delText>&lt;</w:delText>
              </w:r>
              <w:r w:rsidR="0032060B" w:rsidRPr="003651D9" w:rsidDel="006A1426">
                <w:delText>e.g., CDA-PN</w:delText>
              </w:r>
              <w:r w:rsidRPr="003651D9" w:rsidDel="006A1426">
                <w:delText>&gt;</w:delText>
              </w:r>
            </w:del>
          </w:p>
        </w:tc>
        <w:tc>
          <w:tcPr>
            <w:tcW w:w="4500" w:type="dxa"/>
            <w:shd w:val="clear" w:color="auto" w:fill="auto"/>
          </w:tcPr>
          <w:p w14:paraId="4055AD17" w14:textId="77777777" w:rsidR="0032060B" w:rsidRPr="003651D9" w:rsidDel="006A1426" w:rsidRDefault="00C250ED" w:rsidP="00EF1E77">
            <w:pPr>
              <w:pStyle w:val="TableEntry"/>
              <w:rPr>
                <w:del w:id="1035" w:author="Keith W. Boone" w:date="2015-03-04T12:58:00Z"/>
              </w:rPr>
            </w:pPr>
            <w:del w:id="1036" w:author="Keith W. Boone" w:date="2015-03-04T12:58:00Z">
              <w:r w:rsidRPr="003651D9" w:rsidDel="006A1426">
                <w:delText>&lt;</w:delText>
              </w:r>
              <w:r w:rsidR="0032060B" w:rsidRPr="003651D9" w:rsidDel="006A1426">
                <w:delText>e.g., HL7 Implementation Guide for CDA Release 2: Procedure Note (Universal Realm) (DSTU)</w:delText>
              </w:r>
              <w:r w:rsidRPr="003651D9" w:rsidDel="006A1426">
                <w:delText>&gt;</w:delText>
              </w:r>
            </w:del>
          </w:p>
        </w:tc>
        <w:tc>
          <w:tcPr>
            <w:tcW w:w="3708" w:type="dxa"/>
            <w:shd w:val="clear" w:color="auto" w:fill="auto"/>
          </w:tcPr>
          <w:p w14:paraId="31DE2B0A" w14:textId="77777777" w:rsidR="0032060B" w:rsidRPr="003651D9" w:rsidDel="006A1426" w:rsidRDefault="00C250ED" w:rsidP="005D6176">
            <w:pPr>
              <w:pStyle w:val="TableEntry"/>
              <w:rPr>
                <w:del w:id="1037" w:author="Keith W. Boone" w:date="2015-03-04T12:58:00Z"/>
              </w:rPr>
            </w:pPr>
            <w:del w:id="1038" w:author="Keith W. Boone" w:date="2015-03-04T12:58:00Z">
              <w:r w:rsidRPr="003651D9" w:rsidDel="006A1426">
                <w:delText>&lt;</w:delText>
              </w:r>
              <w:r w:rsidR="0032060B" w:rsidRPr="003651D9" w:rsidDel="006A1426">
                <w:delText>e.g., http://www.hl7.org/documentcenter/public/standards/dstu/CDAR2_IG_PROCNOTE_DSTU_R1_2010JUL.zip</w:delText>
              </w:r>
              <w:r w:rsidRPr="003651D9" w:rsidDel="006A1426">
                <w:delText>&gt;</w:delText>
              </w:r>
            </w:del>
          </w:p>
        </w:tc>
      </w:tr>
    </w:tbl>
    <w:p w14:paraId="5277EE9A" w14:textId="77777777" w:rsidR="00665D8F" w:rsidRPr="003651D9" w:rsidDel="006A1426" w:rsidRDefault="00665D8F" w:rsidP="0032060B">
      <w:pPr>
        <w:pStyle w:val="BodyText"/>
        <w:rPr>
          <w:del w:id="1039" w:author="Keith W. Boone" w:date="2015-03-04T12:59:00Z"/>
          <w:lang w:eastAsia="x-none"/>
        </w:rPr>
      </w:pPr>
    </w:p>
    <w:p w14:paraId="5E097564" w14:textId="77777777" w:rsidR="00BB65D8" w:rsidRPr="003651D9" w:rsidDel="006A1426" w:rsidRDefault="00BB65D8" w:rsidP="00BB65D8">
      <w:pPr>
        <w:pStyle w:val="Heading5"/>
        <w:numPr>
          <w:ilvl w:val="0"/>
          <w:numId w:val="0"/>
        </w:numPr>
        <w:rPr>
          <w:del w:id="1040" w:author="Keith W. Boone" w:date="2015-03-04T12:59:00Z"/>
          <w:noProof w:val="0"/>
        </w:rPr>
      </w:pPr>
      <w:bookmarkStart w:id="1041" w:name="_Toc412696357"/>
      <w:del w:id="1042" w:author="Keith W. Boone" w:date="2015-03-04T12:59:00Z">
        <w:r w:rsidRPr="003651D9" w:rsidDel="006A1426">
          <w:rPr>
            <w:noProof w:val="0"/>
          </w:rPr>
          <w:delText>6.3.1.</w:delText>
        </w:r>
        <w:r w:rsidR="008D45BC" w:rsidRPr="003651D9" w:rsidDel="006A1426">
          <w:rPr>
            <w:noProof w:val="0"/>
          </w:rPr>
          <w:delText>D</w:delText>
        </w:r>
        <w:r w:rsidRPr="003651D9" w:rsidDel="006A1426">
          <w:rPr>
            <w:noProof w:val="0"/>
          </w:rPr>
          <w:delText>.</w:delText>
        </w:r>
        <w:r w:rsidR="00871613" w:rsidRPr="003651D9" w:rsidDel="006A1426">
          <w:rPr>
            <w:noProof w:val="0"/>
          </w:rPr>
          <w:delText>4</w:delText>
        </w:r>
        <w:r w:rsidRPr="003651D9" w:rsidDel="006A1426">
          <w:rPr>
            <w:noProof w:val="0"/>
          </w:rPr>
          <w:delText xml:space="preserve"> Data Element Requirement</w:delText>
        </w:r>
        <w:r w:rsidR="00BB62C0" w:rsidRPr="003651D9" w:rsidDel="006A1426">
          <w:rPr>
            <w:noProof w:val="0"/>
          </w:rPr>
          <w:delText xml:space="preserve"> </w:delText>
        </w:r>
        <w:r w:rsidRPr="003651D9" w:rsidDel="006A1426">
          <w:rPr>
            <w:noProof w:val="0"/>
          </w:rPr>
          <w:delText>Mappings</w:delText>
        </w:r>
        <w:r w:rsidR="00BB62C0" w:rsidRPr="003651D9" w:rsidDel="006A1426">
          <w:rPr>
            <w:noProof w:val="0"/>
          </w:rPr>
          <w:delText xml:space="preserve"> to CDA</w:delText>
        </w:r>
        <w:bookmarkEnd w:id="1041"/>
      </w:del>
    </w:p>
    <w:p w14:paraId="2BE9694D" w14:textId="77777777" w:rsidR="00CD4D46" w:rsidRPr="003651D9" w:rsidDel="006A1426" w:rsidRDefault="00CD4D46" w:rsidP="00BB76BC">
      <w:pPr>
        <w:pStyle w:val="BodyText"/>
        <w:rPr>
          <w:del w:id="1043" w:author="Keith W. Boone" w:date="2015-03-04T12:59:00Z"/>
        </w:rPr>
      </w:pPr>
      <w:del w:id="1044" w:author="Keith W. Boone" w:date="2015-03-04T12:59:00Z">
        <w:r w:rsidRPr="003651D9" w:rsidDel="006A1426">
          <w:delText>This section identifies the mapping of data between referenced standards into the CDA implementation guide.</w:delText>
        </w:r>
      </w:del>
    </w:p>
    <w:p w14:paraId="34797EFF" w14:textId="77777777" w:rsidR="00CD4D46" w:rsidRPr="003651D9" w:rsidDel="006A1426" w:rsidRDefault="00CD4D46" w:rsidP="00597DB2">
      <w:pPr>
        <w:pStyle w:val="AuthorInstructions"/>
        <w:rPr>
          <w:del w:id="1045" w:author="Keith W. Boone" w:date="2015-03-04T12:59:00Z"/>
        </w:rPr>
      </w:pPr>
      <w:del w:id="1046" w:author="Keith W. Boone" w:date="2015-03-04T12:59:00Z">
        <w:r w:rsidRPr="003651D9" w:rsidDel="006A1426">
          <w:delText xml:space="preserve">&lt;Any </w:delText>
        </w:r>
        <w:r w:rsidR="001F68C9" w:rsidRPr="003651D9" w:rsidDel="006A1426">
          <w:delText xml:space="preserve">required data mappings should be listed </w:delText>
        </w:r>
        <w:r w:rsidRPr="003651D9" w:rsidDel="006A1426">
          <w:delText>in this section (mark NA if not needed).</w:delText>
        </w:r>
        <w:r w:rsidR="00875BFD" w:rsidRPr="003651D9" w:rsidDel="006A1426">
          <w:delText xml:space="preserve"> Delete SAMPLE table before publishing</w:delText>
        </w:r>
        <w:r w:rsidR="005F3FB5" w:rsidDel="006A1426">
          <w:delText>.</w:delText>
        </w:r>
        <w:r w:rsidRPr="003651D9" w:rsidDel="006A1426">
          <w:delText>&gt;</w:delText>
        </w:r>
        <w:r w:rsidR="001F68C9" w:rsidRPr="003651D9" w:rsidDel="006A1426">
          <w:delText xml:space="preserve"> </w:delText>
        </w:r>
      </w:del>
    </w:p>
    <w:p w14:paraId="3409D62D" w14:textId="77777777" w:rsidR="00875BFD" w:rsidRPr="003651D9" w:rsidDel="006A1426" w:rsidRDefault="00CD4D46" w:rsidP="003579DA">
      <w:pPr>
        <w:pStyle w:val="BodyText"/>
        <w:rPr>
          <w:del w:id="1047" w:author="Keith W. Boone" w:date="2015-03-04T12:59:00Z"/>
          <w:i/>
        </w:rPr>
      </w:pPr>
      <w:del w:id="1048" w:author="Keith W. Boone" w:date="2015-03-04T12:59:00Z">
        <w:r w:rsidRPr="003651D9" w:rsidDel="006A1426">
          <w:rPr>
            <w:i/>
          </w:rPr>
          <w:delText>&lt;To complete Table 6.3.1.D.4-1, t</w:delText>
        </w:r>
        <w:r w:rsidR="001F68C9" w:rsidRPr="003651D9" w:rsidDel="006A1426">
          <w:rPr>
            <w:i/>
          </w:rPr>
          <w:delText xml:space="preserve">he </w:delText>
        </w:r>
        <w:r w:rsidR="009D125C" w:rsidRPr="003651D9" w:rsidDel="006A1426">
          <w:rPr>
            <w:i/>
          </w:rPr>
          <w:delText>author</w:delText>
        </w:r>
        <w:r w:rsidR="001F68C9" w:rsidRPr="003651D9" w:rsidDel="006A1426">
          <w:rPr>
            <w:i/>
          </w:rPr>
          <w:delText xml:space="preserve"> should add the referenced standards abbreviations in the first row/title bar</w:delText>
        </w:r>
        <w:r w:rsidR="00887E40" w:rsidRPr="003651D9" w:rsidDel="006A1426">
          <w:rPr>
            <w:i/>
          </w:rPr>
          <w:delText xml:space="preserve">. </w:delText>
        </w:r>
        <w:r w:rsidR="001F68C9" w:rsidRPr="003651D9" w:rsidDel="006A1426">
          <w:rPr>
            <w:i/>
          </w:rPr>
          <w:delText>Add or delete columns and sub-rows as necessary. If this table is more than 8 to 10 rows long, consider putting this table into</w:delText>
        </w:r>
        <w:r w:rsidR="003F3E4A" w:rsidRPr="003651D9" w:rsidDel="006A1426">
          <w:rPr>
            <w:i/>
          </w:rPr>
          <w:delText xml:space="preserve"> </w:delText>
        </w:r>
        <w:r w:rsidR="001F68C9" w:rsidRPr="003651D9" w:rsidDel="006A1426">
          <w:rPr>
            <w:i/>
          </w:rPr>
          <w:delText xml:space="preserve">an </w:delText>
        </w:r>
        <w:r w:rsidR="001606A7" w:rsidRPr="003651D9" w:rsidDel="006A1426">
          <w:rPr>
            <w:i/>
          </w:rPr>
          <w:delText>a</w:delText>
        </w:r>
        <w:r w:rsidR="001F68C9" w:rsidRPr="003651D9" w:rsidDel="006A1426">
          <w:rPr>
            <w:i/>
          </w:rPr>
          <w:delText>ppendix of this supplement.</w:delText>
        </w:r>
        <w:r w:rsidRPr="003651D9" w:rsidDel="006A1426">
          <w:rPr>
            <w:i/>
          </w:rPr>
          <w:delText xml:space="preserve"> A brief sample follows.</w:delText>
        </w:r>
        <w:r w:rsidR="00C250ED" w:rsidRPr="003651D9" w:rsidDel="006A1426">
          <w:rPr>
            <w:i/>
          </w:rPr>
          <w:delText>&gt;</w:delText>
        </w:r>
      </w:del>
    </w:p>
    <w:p w14:paraId="786A5882" w14:textId="77777777" w:rsidR="00AD069D" w:rsidRPr="003651D9" w:rsidDel="006A1426" w:rsidRDefault="00AD069D" w:rsidP="003579DA">
      <w:pPr>
        <w:pStyle w:val="BodyText"/>
        <w:rPr>
          <w:del w:id="1049" w:author="Keith W. Boone" w:date="2015-03-04T12:59:00Z"/>
          <w:i/>
        </w:rPr>
      </w:pPr>
    </w:p>
    <w:p w14:paraId="22D25D1A" w14:textId="77777777" w:rsidR="000D6321" w:rsidRPr="003651D9" w:rsidDel="006A1426" w:rsidRDefault="00CD4D46" w:rsidP="00EF1E77">
      <w:pPr>
        <w:pStyle w:val="TableTitle"/>
        <w:rPr>
          <w:del w:id="1050" w:author="Keith W. Boone" w:date="2015-03-04T12:59:00Z"/>
        </w:rPr>
      </w:pPr>
      <w:del w:id="1051" w:author="Keith W. Boone" w:date="2015-03-04T12:59:00Z">
        <w:r w:rsidRPr="003651D9" w:rsidDel="006A1426">
          <w:delText>SAMPLE</w:delText>
        </w:r>
      </w:del>
    </w:p>
    <w:tbl>
      <w:tblPr>
        <w:tblW w:w="7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4537"/>
        <w:gridCol w:w="3111"/>
      </w:tblGrid>
      <w:tr w:rsidR="004F7C05" w:rsidRPr="003651D9" w:rsidDel="006A1426" w14:paraId="51927A37" w14:textId="77777777" w:rsidTr="00BB76BC">
        <w:trPr>
          <w:cantSplit/>
          <w:tblHeader/>
          <w:jc w:val="center"/>
          <w:del w:id="1052" w:author="Keith W. Boone" w:date="2015-03-04T12:59:00Z"/>
        </w:trPr>
        <w:tc>
          <w:tcPr>
            <w:tcW w:w="4537" w:type="dxa"/>
            <w:tcBorders>
              <w:bottom w:val="single" w:sz="4" w:space="0" w:color="000000"/>
            </w:tcBorders>
            <w:shd w:val="clear" w:color="auto" w:fill="D9D9D9"/>
          </w:tcPr>
          <w:p w14:paraId="7B4A7B3E" w14:textId="77777777" w:rsidR="004F7C05" w:rsidRPr="003651D9" w:rsidDel="006A1426" w:rsidRDefault="004F7C05" w:rsidP="005D6176">
            <w:pPr>
              <w:pStyle w:val="TableEntryHeader"/>
              <w:rPr>
                <w:del w:id="1053" w:author="Keith W. Boone" w:date="2015-03-04T12:59:00Z"/>
              </w:rPr>
            </w:pPr>
            <w:del w:id="1054" w:author="Keith W. Boone" w:date="2015-03-04T12:59:00Z">
              <w:r w:rsidRPr="003651D9" w:rsidDel="006A1426">
                <w:delText>ACC Key Data Element (KDECI)</w:delText>
              </w:r>
            </w:del>
          </w:p>
        </w:tc>
        <w:tc>
          <w:tcPr>
            <w:tcW w:w="3111" w:type="dxa"/>
            <w:tcBorders>
              <w:bottom w:val="single" w:sz="4" w:space="0" w:color="000000"/>
            </w:tcBorders>
            <w:shd w:val="clear" w:color="auto" w:fill="D9D9D9"/>
          </w:tcPr>
          <w:p w14:paraId="736700B1" w14:textId="77777777" w:rsidR="004F7C05" w:rsidRPr="003651D9" w:rsidDel="006A1426" w:rsidRDefault="004F7C05" w:rsidP="0032600B">
            <w:pPr>
              <w:pStyle w:val="TableEntryHeader"/>
              <w:rPr>
                <w:del w:id="1055" w:author="Keith W. Boone" w:date="2015-03-04T12:59:00Z"/>
              </w:rPr>
            </w:pPr>
            <w:del w:id="1056" w:author="Keith W. Boone" w:date="2015-03-04T12:59:00Z">
              <w:r w:rsidRPr="003651D9" w:rsidDel="006A1426">
                <w:delText>CDA-DIR</w:delText>
              </w:r>
            </w:del>
          </w:p>
        </w:tc>
      </w:tr>
      <w:tr w:rsidR="004F7C05" w:rsidRPr="003651D9" w:rsidDel="006A1426" w14:paraId="20D4ACE9" w14:textId="77777777" w:rsidTr="00BB76BC">
        <w:trPr>
          <w:cantSplit/>
          <w:jc w:val="center"/>
          <w:del w:id="1057" w:author="Keith W. Boone" w:date="2015-03-04T12:59:00Z"/>
        </w:trPr>
        <w:tc>
          <w:tcPr>
            <w:tcW w:w="4537" w:type="dxa"/>
            <w:shd w:val="clear" w:color="auto" w:fill="auto"/>
          </w:tcPr>
          <w:p w14:paraId="7B6769D1" w14:textId="77777777" w:rsidR="004F7C05" w:rsidRPr="003651D9" w:rsidDel="006A1426" w:rsidRDefault="004F7C05" w:rsidP="00EF1E77">
            <w:pPr>
              <w:pStyle w:val="TableEntry"/>
              <w:rPr>
                <w:del w:id="1058" w:author="Keith W. Boone" w:date="2015-03-04T12:59:00Z"/>
              </w:rPr>
            </w:pPr>
          </w:p>
        </w:tc>
        <w:tc>
          <w:tcPr>
            <w:tcW w:w="3111" w:type="dxa"/>
            <w:shd w:val="clear" w:color="auto" w:fill="auto"/>
          </w:tcPr>
          <w:p w14:paraId="49536EF6" w14:textId="77777777" w:rsidR="004F7C05" w:rsidRPr="003651D9" w:rsidDel="006A1426" w:rsidRDefault="004F7C05" w:rsidP="00EF1E77">
            <w:pPr>
              <w:pStyle w:val="TableEntry"/>
              <w:rPr>
                <w:del w:id="1059" w:author="Keith W. Boone" w:date="2015-03-04T12:59:00Z"/>
              </w:rPr>
            </w:pPr>
            <w:del w:id="1060" w:author="Keith W. Boone" w:date="2015-03-04T12:59:00Z">
              <w:r w:rsidRPr="003651D9" w:rsidDel="006A1426">
                <w:delText>DICOM Object Catalog (5)</w:delText>
              </w:r>
            </w:del>
          </w:p>
        </w:tc>
      </w:tr>
      <w:tr w:rsidR="004F7C05" w:rsidRPr="003651D9" w:rsidDel="006A1426" w14:paraId="111D0E08" w14:textId="77777777" w:rsidTr="00BB76BC">
        <w:trPr>
          <w:cantSplit/>
          <w:jc w:val="center"/>
          <w:del w:id="1061" w:author="Keith W. Boone" w:date="2015-03-04T12:59:00Z"/>
        </w:trPr>
        <w:tc>
          <w:tcPr>
            <w:tcW w:w="4537" w:type="dxa"/>
          </w:tcPr>
          <w:p w14:paraId="19FA1C72" w14:textId="77777777" w:rsidR="004F7C05" w:rsidRPr="003651D9" w:rsidDel="006A1426" w:rsidRDefault="004F7C05" w:rsidP="00EF1E77">
            <w:pPr>
              <w:pStyle w:val="TableEntry"/>
              <w:rPr>
                <w:del w:id="1062" w:author="Keith W. Boone" w:date="2015-03-04T12:59:00Z"/>
              </w:rPr>
            </w:pPr>
            <w:del w:id="1063" w:author="Keith W. Boone" w:date="2015-03-04T12:59:00Z">
              <w:r w:rsidRPr="003651D9" w:rsidDel="006A1426">
                <w:delText>Administrative</w:delText>
              </w:r>
            </w:del>
          </w:p>
          <w:p w14:paraId="2B2204ED" w14:textId="77777777" w:rsidR="004F7C05" w:rsidRPr="003651D9" w:rsidDel="006A1426" w:rsidRDefault="004F7C05" w:rsidP="00BB76BC">
            <w:pPr>
              <w:pStyle w:val="TableEntry"/>
              <w:rPr>
                <w:del w:id="1064" w:author="Keith W. Boone" w:date="2015-03-04T12:59:00Z"/>
              </w:rPr>
            </w:pPr>
            <w:del w:id="1065" w:author="Keith W. Boone" w:date="2015-03-04T12:59:00Z">
              <w:r w:rsidRPr="003651D9" w:rsidDel="006A1426">
                <w:delText>Facility (5)</w:delText>
              </w:r>
            </w:del>
          </w:p>
          <w:p w14:paraId="5323C4D3" w14:textId="77777777" w:rsidR="004F7C05" w:rsidRPr="003651D9" w:rsidDel="006A1426" w:rsidRDefault="004F7C05" w:rsidP="00BB76BC">
            <w:pPr>
              <w:pStyle w:val="TableEntry"/>
              <w:rPr>
                <w:del w:id="1066" w:author="Keith W. Boone" w:date="2015-03-04T12:59:00Z"/>
              </w:rPr>
            </w:pPr>
            <w:del w:id="1067" w:author="Keith W. Boone" w:date="2015-03-04T12:59:00Z">
              <w:r w:rsidRPr="003651D9" w:rsidDel="006A1426">
                <w:delText>Data Source (1)</w:delText>
              </w:r>
            </w:del>
          </w:p>
          <w:p w14:paraId="1E42AC7E" w14:textId="77777777" w:rsidR="004F7C05" w:rsidRPr="003651D9" w:rsidDel="006A1426" w:rsidRDefault="004F7C05" w:rsidP="00BB76BC">
            <w:pPr>
              <w:pStyle w:val="TableEntry"/>
              <w:rPr>
                <w:del w:id="1068" w:author="Keith W. Boone" w:date="2015-03-04T12:59:00Z"/>
              </w:rPr>
            </w:pPr>
            <w:del w:id="1069" w:author="Keith W. Boone" w:date="2015-03-04T12:59:00Z">
              <w:r w:rsidRPr="003651D9" w:rsidDel="006A1426">
                <w:delText>Priority (1)</w:delText>
              </w:r>
            </w:del>
          </w:p>
          <w:p w14:paraId="7EE02F71" w14:textId="77777777" w:rsidR="004F7C05" w:rsidRPr="003651D9" w:rsidDel="006A1426" w:rsidRDefault="004F7C05" w:rsidP="00BB76BC">
            <w:pPr>
              <w:pStyle w:val="TableEntry"/>
              <w:rPr>
                <w:del w:id="1070" w:author="Keith W. Boone" w:date="2015-03-04T12:59:00Z"/>
              </w:rPr>
            </w:pPr>
            <w:del w:id="1071" w:author="Keith W. Boone" w:date="2015-03-04T12:59:00Z">
              <w:r w:rsidRPr="003651D9" w:rsidDel="006A1426">
                <w:delText>Accreditation (2)</w:delText>
              </w:r>
            </w:del>
          </w:p>
          <w:p w14:paraId="798901CD" w14:textId="77777777" w:rsidR="004F7C05" w:rsidRPr="003651D9" w:rsidDel="006A1426" w:rsidRDefault="004F7C05" w:rsidP="00BB76BC">
            <w:pPr>
              <w:pStyle w:val="TableEntry"/>
              <w:rPr>
                <w:del w:id="1072" w:author="Keith W. Boone" w:date="2015-03-04T12:59:00Z"/>
              </w:rPr>
            </w:pPr>
            <w:del w:id="1073" w:author="Keith W. Boone" w:date="2015-03-04T12:59:00Z">
              <w:r w:rsidRPr="003651D9" w:rsidDel="006A1426">
                <w:delText>Insurance (1)</w:delText>
              </w:r>
            </w:del>
          </w:p>
        </w:tc>
        <w:tc>
          <w:tcPr>
            <w:tcW w:w="3111" w:type="dxa"/>
          </w:tcPr>
          <w:p w14:paraId="18170A24" w14:textId="77777777" w:rsidR="004F7C05" w:rsidRPr="003651D9" w:rsidDel="006A1426" w:rsidRDefault="004F7C05" w:rsidP="00EF1E77">
            <w:pPr>
              <w:pStyle w:val="TableEntry"/>
              <w:rPr>
                <w:del w:id="1074" w:author="Keith W. Boone" w:date="2015-03-04T12:59:00Z"/>
              </w:rPr>
            </w:pPr>
            <w:del w:id="1075" w:author="Keith W. Boone" w:date="2015-03-04T12:59:00Z">
              <w:r w:rsidRPr="003651D9" w:rsidDel="006A1426">
                <w:delText>CDA Header</w:delText>
              </w:r>
            </w:del>
          </w:p>
          <w:p w14:paraId="46ECB383" w14:textId="77777777" w:rsidR="004F7C05" w:rsidRPr="003651D9" w:rsidDel="006A1426" w:rsidRDefault="004F7C05" w:rsidP="00EF1E77">
            <w:pPr>
              <w:pStyle w:val="TableEntry"/>
              <w:rPr>
                <w:del w:id="1076" w:author="Keith W. Boone" w:date="2015-03-04T12:59:00Z"/>
              </w:rPr>
            </w:pPr>
            <w:del w:id="1077" w:author="Keith W. Boone" w:date="2015-03-04T12:59:00Z">
              <w:r w:rsidRPr="003651D9" w:rsidDel="006A1426">
                <w:delText>General (10)</w:delText>
              </w:r>
            </w:del>
          </w:p>
          <w:p w14:paraId="01AF776B" w14:textId="77777777" w:rsidR="004F7C05" w:rsidRPr="003651D9" w:rsidDel="006A1426" w:rsidRDefault="004F7C05" w:rsidP="005D6176">
            <w:pPr>
              <w:pStyle w:val="TableEntry"/>
              <w:rPr>
                <w:del w:id="1078" w:author="Keith W. Boone" w:date="2015-03-04T12:59:00Z"/>
              </w:rPr>
            </w:pPr>
            <w:del w:id="1079" w:author="Keith W. Boone" w:date="2015-03-04T12:59:00Z">
              <w:r w:rsidRPr="003651D9" w:rsidDel="006A1426">
                <w:delText>Document (19)</w:delText>
              </w:r>
            </w:del>
          </w:p>
          <w:p w14:paraId="4384FAA5" w14:textId="77777777" w:rsidR="004F7C05" w:rsidRPr="003651D9" w:rsidDel="006A1426" w:rsidRDefault="004F7C05" w:rsidP="0032600B">
            <w:pPr>
              <w:pStyle w:val="TableEntry"/>
              <w:rPr>
                <w:del w:id="1080" w:author="Keith W. Boone" w:date="2015-03-04T12:59:00Z"/>
              </w:rPr>
            </w:pPr>
            <w:del w:id="1081" w:author="Keith W. Boone" w:date="2015-03-04T12:59:00Z">
              <w:r w:rsidRPr="003651D9" w:rsidDel="006A1426">
                <w:delText>Participants (20)</w:delText>
              </w:r>
            </w:del>
          </w:p>
          <w:p w14:paraId="5F905D50" w14:textId="77777777" w:rsidR="004F7C05" w:rsidRPr="003651D9" w:rsidDel="006A1426" w:rsidRDefault="004F7C05" w:rsidP="00BB76BC">
            <w:pPr>
              <w:pStyle w:val="TableEntry"/>
              <w:rPr>
                <w:del w:id="1082" w:author="Keith W. Boone" w:date="2015-03-04T12:59:00Z"/>
              </w:rPr>
            </w:pPr>
            <w:del w:id="1083" w:author="Keith W. Boone" w:date="2015-03-04T12:59:00Z">
              <w:r w:rsidRPr="003651D9" w:rsidDel="006A1426">
                <w:delText>Order (1)</w:delText>
              </w:r>
            </w:del>
          </w:p>
          <w:p w14:paraId="4058C0F2" w14:textId="77777777" w:rsidR="004F7C05" w:rsidRPr="003651D9" w:rsidDel="006A1426" w:rsidRDefault="004F7C05" w:rsidP="00BB76BC">
            <w:pPr>
              <w:pStyle w:val="TableEntry"/>
              <w:rPr>
                <w:del w:id="1084" w:author="Keith W. Boone" w:date="2015-03-04T12:59:00Z"/>
              </w:rPr>
            </w:pPr>
            <w:del w:id="1085" w:author="Keith W. Boone" w:date="2015-03-04T12:59:00Z">
              <w:r w:rsidRPr="003651D9" w:rsidDel="006A1426">
                <w:delText>Service Event (12)</w:delText>
              </w:r>
            </w:del>
          </w:p>
          <w:p w14:paraId="27EED98F" w14:textId="77777777" w:rsidR="004F7C05" w:rsidRPr="003651D9" w:rsidDel="006A1426" w:rsidRDefault="004F7C05" w:rsidP="00BB76BC">
            <w:pPr>
              <w:pStyle w:val="TableEntry"/>
              <w:rPr>
                <w:del w:id="1086" w:author="Keith W. Boone" w:date="2015-03-04T12:59:00Z"/>
              </w:rPr>
            </w:pPr>
            <w:del w:id="1087" w:author="Keith W. Boone" w:date="2015-03-04T12:59:00Z">
              <w:r w:rsidRPr="003651D9" w:rsidDel="006A1426">
                <w:delText>Encounter (10)</w:delText>
              </w:r>
            </w:del>
          </w:p>
        </w:tc>
      </w:tr>
      <w:tr w:rsidR="004F7C05" w:rsidRPr="003651D9" w:rsidDel="006A1426" w14:paraId="1300E39B" w14:textId="77777777" w:rsidTr="00BB76BC">
        <w:trPr>
          <w:cantSplit/>
          <w:jc w:val="center"/>
          <w:del w:id="1088" w:author="Keith W. Boone" w:date="2015-03-04T12:59:00Z"/>
        </w:trPr>
        <w:tc>
          <w:tcPr>
            <w:tcW w:w="4537" w:type="dxa"/>
          </w:tcPr>
          <w:p w14:paraId="22AFFC89" w14:textId="77777777" w:rsidR="004F7C05" w:rsidRPr="003651D9" w:rsidDel="006A1426" w:rsidRDefault="004F7C05" w:rsidP="00EF1E77">
            <w:pPr>
              <w:pStyle w:val="TableEntry"/>
              <w:rPr>
                <w:del w:id="1089" w:author="Keith W. Boone" w:date="2015-03-04T12:59:00Z"/>
              </w:rPr>
            </w:pPr>
            <w:del w:id="1090" w:author="Keith W. Boone" w:date="2015-03-04T12:59:00Z">
              <w:r w:rsidRPr="003651D9" w:rsidDel="006A1426">
                <w:delText>Study Referral Data (2)</w:delText>
              </w:r>
            </w:del>
          </w:p>
        </w:tc>
        <w:tc>
          <w:tcPr>
            <w:tcW w:w="3111" w:type="dxa"/>
          </w:tcPr>
          <w:p w14:paraId="5477CD04" w14:textId="77777777" w:rsidR="004F7C05" w:rsidRPr="003651D9" w:rsidDel="006A1426" w:rsidRDefault="004F7C05" w:rsidP="005D6176">
            <w:pPr>
              <w:pStyle w:val="TableEntry"/>
              <w:rPr>
                <w:del w:id="1091" w:author="Keith W. Boone" w:date="2015-03-04T12:59:00Z"/>
              </w:rPr>
            </w:pPr>
            <w:del w:id="1092" w:author="Keith W. Boone" w:date="2015-03-04T12:59:00Z">
              <w:r w:rsidRPr="003651D9" w:rsidDel="006A1426">
                <w:delText>Request</w:delText>
              </w:r>
            </w:del>
          </w:p>
        </w:tc>
      </w:tr>
      <w:tr w:rsidR="004F7C05" w:rsidRPr="003651D9" w:rsidDel="006A1426" w14:paraId="61C2D9C1" w14:textId="77777777" w:rsidTr="00BB76BC">
        <w:trPr>
          <w:cantSplit/>
          <w:jc w:val="center"/>
          <w:del w:id="1093" w:author="Keith W. Boone" w:date="2015-03-04T12:59:00Z"/>
        </w:trPr>
        <w:tc>
          <w:tcPr>
            <w:tcW w:w="4537" w:type="dxa"/>
          </w:tcPr>
          <w:p w14:paraId="242859EC" w14:textId="77777777" w:rsidR="004F7C05" w:rsidRPr="003651D9" w:rsidDel="006A1426" w:rsidRDefault="004F7C05" w:rsidP="00EF1E77">
            <w:pPr>
              <w:pStyle w:val="TableEntry"/>
              <w:rPr>
                <w:del w:id="1094" w:author="Keith W. Boone" w:date="2015-03-04T12:59:00Z"/>
              </w:rPr>
            </w:pPr>
            <w:del w:id="1095" w:author="Keith W. Boone" w:date="2015-03-04T12:59:00Z">
              <w:r w:rsidRPr="003651D9" w:rsidDel="006A1426">
                <w:delText>History and Risk Factors</w:delText>
              </w:r>
            </w:del>
          </w:p>
          <w:p w14:paraId="3B0E7772" w14:textId="77777777" w:rsidR="004F7C05" w:rsidRPr="003651D9" w:rsidDel="006A1426" w:rsidRDefault="004F7C05" w:rsidP="00BB76BC">
            <w:pPr>
              <w:pStyle w:val="TableEntry"/>
              <w:rPr>
                <w:del w:id="1096" w:author="Keith W. Boone" w:date="2015-03-04T12:59:00Z"/>
              </w:rPr>
            </w:pPr>
            <w:del w:id="1097" w:author="Keith W. Boone" w:date="2015-03-04T12:59:00Z">
              <w:r w:rsidRPr="003651D9" w:rsidDel="006A1426">
                <w:delText>Vital Signs (4)</w:delText>
              </w:r>
            </w:del>
          </w:p>
          <w:p w14:paraId="3509198C" w14:textId="77777777" w:rsidR="004F7C05" w:rsidRPr="003651D9" w:rsidDel="006A1426" w:rsidRDefault="004F7C05" w:rsidP="00BB76BC">
            <w:pPr>
              <w:pStyle w:val="TableEntry"/>
              <w:rPr>
                <w:del w:id="1098" w:author="Keith W. Boone" w:date="2015-03-04T12:59:00Z"/>
              </w:rPr>
            </w:pPr>
            <w:del w:id="1099" w:author="Keith W. Boone" w:date="2015-03-04T12:59:00Z">
              <w:r w:rsidRPr="003651D9" w:rsidDel="006A1426">
                <w:delText>Labs (2)</w:delText>
              </w:r>
            </w:del>
          </w:p>
          <w:p w14:paraId="3925CE20" w14:textId="77777777" w:rsidR="004F7C05" w:rsidRPr="003651D9" w:rsidDel="006A1426" w:rsidRDefault="004F7C05" w:rsidP="00BB76BC">
            <w:pPr>
              <w:pStyle w:val="TableEntry"/>
              <w:rPr>
                <w:del w:id="1100" w:author="Keith W. Boone" w:date="2015-03-04T12:59:00Z"/>
              </w:rPr>
            </w:pPr>
            <w:del w:id="1101" w:author="Keith W. Boone" w:date="2015-03-04T12:59:00Z">
              <w:r w:rsidRPr="003651D9" w:rsidDel="006A1426">
                <w:delText>Problems (14)</w:delText>
              </w:r>
            </w:del>
          </w:p>
          <w:p w14:paraId="7A61794A" w14:textId="77777777" w:rsidR="004F7C05" w:rsidRPr="003651D9" w:rsidDel="006A1426" w:rsidRDefault="004F7C05" w:rsidP="00BB76BC">
            <w:pPr>
              <w:pStyle w:val="TableEntry"/>
              <w:rPr>
                <w:del w:id="1102" w:author="Keith W. Boone" w:date="2015-03-04T12:59:00Z"/>
              </w:rPr>
            </w:pPr>
            <w:del w:id="1103" w:author="Keith W. Boone" w:date="2015-03-04T12:59:00Z">
              <w:r w:rsidRPr="003651D9" w:rsidDel="006A1426">
                <w:delText>Chest Pain (5)</w:delText>
              </w:r>
            </w:del>
          </w:p>
          <w:p w14:paraId="0876F9A8" w14:textId="77777777" w:rsidR="004F7C05" w:rsidRPr="003651D9" w:rsidDel="006A1426" w:rsidRDefault="004F7C05" w:rsidP="00BB76BC">
            <w:pPr>
              <w:pStyle w:val="TableEntry"/>
              <w:rPr>
                <w:del w:id="1104" w:author="Keith W. Boone" w:date="2015-03-04T12:59:00Z"/>
              </w:rPr>
            </w:pPr>
            <w:del w:id="1105" w:author="Keith W. Boone" w:date="2015-03-04T12:59:00Z">
              <w:r w:rsidRPr="003651D9" w:rsidDel="006A1426">
                <w:delText>Family History (1)</w:delText>
              </w:r>
            </w:del>
          </w:p>
          <w:p w14:paraId="5754598D" w14:textId="77777777" w:rsidR="004F7C05" w:rsidRPr="003651D9" w:rsidDel="006A1426" w:rsidRDefault="004F7C05" w:rsidP="00BB76BC">
            <w:pPr>
              <w:pStyle w:val="TableEntry"/>
              <w:rPr>
                <w:del w:id="1106" w:author="Keith W. Boone" w:date="2015-03-04T12:59:00Z"/>
              </w:rPr>
            </w:pPr>
            <w:del w:id="1107" w:author="Keith W. Boone" w:date="2015-03-04T12:59:00Z">
              <w:r w:rsidRPr="003651D9" w:rsidDel="006A1426">
                <w:delText>Tobacco Use (1)</w:delText>
              </w:r>
            </w:del>
          </w:p>
          <w:p w14:paraId="59FC66EA" w14:textId="77777777" w:rsidR="004F7C05" w:rsidRPr="003651D9" w:rsidDel="006A1426" w:rsidRDefault="004F7C05" w:rsidP="00BB76BC">
            <w:pPr>
              <w:pStyle w:val="TableEntry"/>
              <w:rPr>
                <w:del w:id="1108" w:author="Keith W. Boone" w:date="2015-03-04T12:59:00Z"/>
              </w:rPr>
            </w:pPr>
            <w:del w:id="1109" w:author="Keith W. Boone" w:date="2015-03-04T12:59:00Z">
              <w:r w:rsidRPr="003651D9" w:rsidDel="006A1426">
                <w:delText>Risk Estimates (6)</w:delText>
              </w:r>
            </w:del>
          </w:p>
          <w:p w14:paraId="4305000A" w14:textId="77777777" w:rsidR="004F7C05" w:rsidRPr="003651D9" w:rsidDel="006A1426" w:rsidRDefault="004F7C05" w:rsidP="00BB76BC">
            <w:pPr>
              <w:pStyle w:val="TableEntry"/>
              <w:rPr>
                <w:del w:id="1110" w:author="Keith W. Boone" w:date="2015-03-04T12:59:00Z"/>
              </w:rPr>
            </w:pPr>
          </w:p>
        </w:tc>
        <w:tc>
          <w:tcPr>
            <w:tcW w:w="3111" w:type="dxa"/>
          </w:tcPr>
          <w:p w14:paraId="31DF6217" w14:textId="77777777" w:rsidR="004F7C05" w:rsidRPr="003651D9" w:rsidDel="006A1426" w:rsidRDefault="004F7C05" w:rsidP="00EF1E77">
            <w:pPr>
              <w:pStyle w:val="TableEntry"/>
              <w:rPr>
                <w:del w:id="1111" w:author="Keith W. Boone" w:date="2015-03-04T12:59:00Z"/>
              </w:rPr>
            </w:pPr>
            <w:del w:id="1112" w:author="Keith W. Boone" w:date="2015-03-04T12:59:00Z">
              <w:r w:rsidRPr="003651D9" w:rsidDel="006A1426">
                <w:delText>History</w:delText>
              </w:r>
            </w:del>
          </w:p>
        </w:tc>
      </w:tr>
    </w:tbl>
    <w:p w14:paraId="0B28B34F" w14:textId="77777777" w:rsidR="000D6321" w:rsidRPr="003651D9" w:rsidDel="006A1426" w:rsidRDefault="00CD4D46" w:rsidP="0032060B">
      <w:pPr>
        <w:pStyle w:val="BodyText"/>
        <w:rPr>
          <w:del w:id="1113" w:author="Keith W. Boone" w:date="2015-03-04T12:59:00Z"/>
          <w:i/>
        </w:rPr>
      </w:pPr>
      <w:del w:id="1114" w:author="Keith W. Boone" w:date="2015-03-04T12:59:00Z">
        <w:r w:rsidRPr="003651D9" w:rsidDel="006A1426">
          <w:rPr>
            <w:i/>
          </w:rPr>
          <w:delText>&gt;</w:delText>
        </w:r>
      </w:del>
    </w:p>
    <w:p w14:paraId="33738A48" w14:textId="77777777" w:rsidR="000D6321" w:rsidRPr="003651D9" w:rsidDel="006A1426" w:rsidRDefault="000D6321" w:rsidP="0032060B">
      <w:pPr>
        <w:pStyle w:val="BodyText"/>
        <w:rPr>
          <w:del w:id="1115" w:author="Keith W. Boone" w:date="2015-03-04T12:59:00Z"/>
          <w:i/>
        </w:rPr>
      </w:pPr>
    </w:p>
    <w:p w14:paraId="728CC8EA" w14:textId="77777777" w:rsidR="0032060B" w:rsidRPr="003651D9" w:rsidDel="006A1426" w:rsidRDefault="000D6321" w:rsidP="000807AC">
      <w:pPr>
        <w:pStyle w:val="TableTitle"/>
        <w:rPr>
          <w:del w:id="1116" w:author="Keith W. Boone" w:date="2015-03-04T12:59:00Z"/>
        </w:rPr>
      </w:pPr>
      <w:del w:id="1117" w:author="Keith W. Boone" w:date="2015-03-04T12:59:00Z">
        <w:r w:rsidRPr="003651D9" w:rsidDel="006A1426">
          <w:delText>Table 6.3.1.D.4-1</w:delText>
        </w:r>
        <w:r w:rsidR="001606A7" w:rsidRPr="003651D9" w:rsidDel="006A1426">
          <w:delText>:</w:delText>
        </w:r>
        <w:r w:rsidRPr="003651D9" w:rsidDel="006A1426">
          <w:delText xml:space="preserve"> &lt; Document Name</w:delText>
        </w:r>
        <w:r w:rsidR="0097454A" w:rsidRPr="003651D9" w:rsidDel="006A1426">
          <w:delText xml:space="preserve"> Acronym</w:delText>
        </w:r>
        <w:r w:rsidRPr="003651D9" w:rsidDel="006A1426">
          <w:delText xml:space="preserve">&gt; - </w:delText>
        </w:r>
        <w:r w:rsidR="00BB62C0" w:rsidRPr="003651D9" w:rsidDel="006A1426">
          <w:delText xml:space="preserve">Data Element Requirement </w:delText>
        </w:r>
        <w:r w:rsidRPr="003651D9" w:rsidDel="006A1426">
          <w:delText>Mappings</w:delText>
        </w:r>
        <w:r w:rsidR="00BB62C0" w:rsidRPr="003651D9" w:rsidDel="006A1426">
          <w:delText xml:space="preserve"> to CDA</w:delText>
        </w:r>
      </w:del>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3651D9" w:rsidDel="006A1426" w14:paraId="336C695C" w14:textId="77777777" w:rsidTr="00BB76BC">
        <w:trPr>
          <w:cantSplit/>
          <w:tblHeader/>
          <w:jc w:val="center"/>
          <w:del w:id="1118" w:author="Keith W. Boone" w:date="2015-03-04T12:59:00Z"/>
        </w:trPr>
        <w:tc>
          <w:tcPr>
            <w:tcW w:w="3378" w:type="dxa"/>
            <w:tcBorders>
              <w:bottom w:val="single" w:sz="4" w:space="0" w:color="000000"/>
            </w:tcBorders>
            <w:shd w:val="clear" w:color="auto" w:fill="D9D9D9"/>
          </w:tcPr>
          <w:p w14:paraId="1E04B444" w14:textId="77777777" w:rsidR="00B82D84" w:rsidRPr="003651D9" w:rsidDel="006A1426" w:rsidRDefault="00B82D84" w:rsidP="00CF508D">
            <w:pPr>
              <w:pStyle w:val="TableEntryHeader"/>
              <w:rPr>
                <w:del w:id="1119" w:author="Keith W. Boone" w:date="2015-03-04T12:59:00Z"/>
              </w:rPr>
            </w:pPr>
            <w:del w:id="1120" w:author="Keith W. Boone" w:date="2015-03-04T12:59:00Z">
              <w:r w:rsidRPr="003651D9" w:rsidDel="006A1426">
                <w:delText>Clinical Data Element &lt;source&gt;</w:delText>
              </w:r>
            </w:del>
          </w:p>
        </w:tc>
        <w:tc>
          <w:tcPr>
            <w:tcW w:w="4818" w:type="dxa"/>
            <w:tcBorders>
              <w:bottom w:val="single" w:sz="4" w:space="0" w:color="000000"/>
            </w:tcBorders>
            <w:shd w:val="clear" w:color="auto" w:fill="D9D9D9"/>
          </w:tcPr>
          <w:p w14:paraId="358466E7" w14:textId="77777777" w:rsidR="00B82D84" w:rsidRPr="003651D9" w:rsidDel="006A1426" w:rsidRDefault="00B82D84" w:rsidP="003651D9">
            <w:pPr>
              <w:pStyle w:val="TableEntryHeader"/>
              <w:rPr>
                <w:del w:id="1121" w:author="Keith W. Boone" w:date="2015-03-04T12:59:00Z"/>
              </w:rPr>
            </w:pPr>
            <w:del w:id="1122" w:author="Keith W. Boone" w:date="2015-03-04T12:59:00Z">
              <w:r w:rsidRPr="003651D9" w:rsidDel="006A1426">
                <w:delText>&lt; this document acronym&gt;</w:delText>
              </w:r>
              <w:r w:rsidR="00C250ED" w:rsidRPr="003651D9" w:rsidDel="006A1426">
                <w:delText xml:space="preserve"> </w:delText>
              </w:r>
            </w:del>
          </w:p>
        </w:tc>
      </w:tr>
      <w:tr w:rsidR="00B82D84" w:rsidRPr="003651D9" w:rsidDel="006A1426" w14:paraId="14B6AB8B" w14:textId="77777777" w:rsidTr="00BB76BC">
        <w:trPr>
          <w:cantSplit/>
          <w:jc w:val="center"/>
          <w:del w:id="1123" w:author="Keith W. Boone" w:date="2015-03-04T12:59:00Z"/>
        </w:trPr>
        <w:tc>
          <w:tcPr>
            <w:tcW w:w="3378" w:type="dxa"/>
            <w:shd w:val="clear" w:color="auto" w:fill="auto"/>
          </w:tcPr>
          <w:p w14:paraId="6112C629" w14:textId="77777777" w:rsidR="00B82D84" w:rsidRPr="003651D9" w:rsidDel="006A1426" w:rsidRDefault="00B82D84" w:rsidP="00AD069D">
            <w:pPr>
              <w:pStyle w:val="TableEntry"/>
              <w:rPr>
                <w:del w:id="1124" w:author="Keith W. Boone" w:date="2015-03-04T12:59:00Z"/>
              </w:rPr>
            </w:pPr>
          </w:p>
        </w:tc>
        <w:tc>
          <w:tcPr>
            <w:tcW w:w="4818" w:type="dxa"/>
            <w:shd w:val="clear" w:color="auto" w:fill="auto"/>
          </w:tcPr>
          <w:p w14:paraId="284907A2" w14:textId="77777777" w:rsidR="00B82D84" w:rsidRPr="003651D9" w:rsidDel="006A1426" w:rsidRDefault="00B82D84" w:rsidP="003579DA">
            <w:pPr>
              <w:pStyle w:val="TableEntry"/>
              <w:rPr>
                <w:del w:id="1125" w:author="Keith W. Boone" w:date="2015-03-04T12:59:00Z"/>
              </w:rPr>
            </w:pPr>
          </w:p>
        </w:tc>
      </w:tr>
      <w:tr w:rsidR="00B82D84" w:rsidRPr="003651D9" w:rsidDel="006A1426" w14:paraId="3C2B3DA7" w14:textId="77777777" w:rsidTr="00BB76BC">
        <w:trPr>
          <w:cantSplit/>
          <w:jc w:val="center"/>
          <w:del w:id="1126" w:author="Keith W. Boone" w:date="2015-03-04T12:59:00Z"/>
        </w:trPr>
        <w:tc>
          <w:tcPr>
            <w:tcW w:w="3378" w:type="dxa"/>
          </w:tcPr>
          <w:p w14:paraId="3EDFB73B" w14:textId="77777777" w:rsidR="00B82D84" w:rsidRPr="003651D9" w:rsidDel="006A1426" w:rsidRDefault="00B82D84" w:rsidP="00BB76BC">
            <w:pPr>
              <w:pStyle w:val="TableEntry"/>
              <w:rPr>
                <w:del w:id="1127" w:author="Keith W. Boone" w:date="2015-03-04T12:59:00Z"/>
              </w:rPr>
            </w:pPr>
          </w:p>
        </w:tc>
        <w:tc>
          <w:tcPr>
            <w:tcW w:w="4818" w:type="dxa"/>
          </w:tcPr>
          <w:p w14:paraId="27853411" w14:textId="77777777" w:rsidR="00B82D84" w:rsidRPr="003651D9" w:rsidDel="006A1426" w:rsidRDefault="00B82D84" w:rsidP="00AD069D">
            <w:pPr>
              <w:pStyle w:val="TableEntry"/>
              <w:rPr>
                <w:del w:id="1128" w:author="Keith W. Boone" w:date="2015-03-04T12:59:00Z"/>
              </w:rPr>
            </w:pPr>
          </w:p>
        </w:tc>
      </w:tr>
      <w:tr w:rsidR="00B82D84" w:rsidRPr="003651D9" w:rsidDel="006A1426" w14:paraId="65F51C38" w14:textId="77777777" w:rsidTr="00BB76BC">
        <w:trPr>
          <w:cantSplit/>
          <w:jc w:val="center"/>
          <w:del w:id="1129" w:author="Keith W. Boone" w:date="2015-03-04T12:59:00Z"/>
        </w:trPr>
        <w:tc>
          <w:tcPr>
            <w:tcW w:w="3378" w:type="dxa"/>
          </w:tcPr>
          <w:p w14:paraId="61E90276" w14:textId="77777777" w:rsidR="00B82D84" w:rsidRPr="003651D9" w:rsidDel="006A1426" w:rsidRDefault="00B82D84" w:rsidP="00AD069D">
            <w:pPr>
              <w:pStyle w:val="TableEntry"/>
              <w:rPr>
                <w:del w:id="1130" w:author="Keith W. Boone" w:date="2015-03-04T12:59:00Z"/>
              </w:rPr>
            </w:pPr>
          </w:p>
        </w:tc>
        <w:tc>
          <w:tcPr>
            <w:tcW w:w="4818" w:type="dxa"/>
          </w:tcPr>
          <w:p w14:paraId="43105E0E" w14:textId="77777777" w:rsidR="00B82D84" w:rsidRPr="003651D9" w:rsidDel="006A1426" w:rsidRDefault="00B82D84" w:rsidP="003579DA">
            <w:pPr>
              <w:pStyle w:val="TableEntry"/>
              <w:rPr>
                <w:del w:id="1131" w:author="Keith W. Boone" w:date="2015-03-04T12:59:00Z"/>
              </w:rPr>
            </w:pPr>
          </w:p>
        </w:tc>
      </w:tr>
      <w:tr w:rsidR="00B82D84" w:rsidRPr="003651D9" w:rsidDel="006A1426" w14:paraId="07E4A928" w14:textId="77777777" w:rsidTr="00BB76BC">
        <w:trPr>
          <w:cantSplit/>
          <w:jc w:val="center"/>
          <w:del w:id="1132" w:author="Keith W. Boone" w:date="2015-03-04T12:59:00Z"/>
        </w:trPr>
        <w:tc>
          <w:tcPr>
            <w:tcW w:w="3378" w:type="dxa"/>
          </w:tcPr>
          <w:p w14:paraId="07488815" w14:textId="77777777" w:rsidR="00B82D84" w:rsidRPr="003651D9" w:rsidDel="006A1426" w:rsidRDefault="00B82D84" w:rsidP="00BB76BC">
            <w:pPr>
              <w:pStyle w:val="TableEntry"/>
              <w:rPr>
                <w:del w:id="1133" w:author="Keith W. Boone" w:date="2015-03-04T12:59:00Z"/>
              </w:rPr>
            </w:pPr>
          </w:p>
        </w:tc>
        <w:tc>
          <w:tcPr>
            <w:tcW w:w="4818" w:type="dxa"/>
          </w:tcPr>
          <w:p w14:paraId="04994B26" w14:textId="77777777" w:rsidR="00B82D84" w:rsidRPr="003651D9" w:rsidDel="006A1426" w:rsidRDefault="00B82D84" w:rsidP="00AD069D">
            <w:pPr>
              <w:pStyle w:val="TableEntry"/>
              <w:rPr>
                <w:del w:id="1134" w:author="Keith W. Boone" w:date="2015-03-04T12:59:00Z"/>
              </w:rPr>
            </w:pPr>
          </w:p>
        </w:tc>
      </w:tr>
      <w:tr w:rsidR="00B82D84" w:rsidRPr="003651D9" w:rsidDel="006A1426" w14:paraId="3BB50E30" w14:textId="77777777" w:rsidTr="00BB76BC">
        <w:trPr>
          <w:cantSplit/>
          <w:jc w:val="center"/>
          <w:del w:id="1135" w:author="Keith W. Boone" w:date="2015-03-04T12:59:00Z"/>
        </w:trPr>
        <w:tc>
          <w:tcPr>
            <w:tcW w:w="3378" w:type="dxa"/>
          </w:tcPr>
          <w:p w14:paraId="6A3A076B" w14:textId="77777777" w:rsidR="00B82D84" w:rsidRPr="003651D9" w:rsidDel="006A1426" w:rsidRDefault="00B82D84" w:rsidP="00AD069D">
            <w:pPr>
              <w:pStyle w:val="TableEntry"/>
              <w:rPr>
                <w:del w:id="1136" w:author="Keith W. Boone" w:date="2015-03-04T12:59:00Z"/>
              </w:rPr>
            </w:pPr>
          </w:p>
        </w:tc>
        <w:tc>
          <w:tcPr>
            <w:tcW w:w="4818" w:type="dxa"/>
          </w:tcPr>
          <w:p w14:paraId="4F3B944C" w14:textId="77777777" w:rsidR="00B82D84" w:rsidRPr="003651D9" w:rsidDel="006A1426" w:rsidRDefault="00B82D84" w:rsidP="003579DA">
            <w:pPr>
              <w:pStyle w:val="TableEntry"/>
              <w:rPr>
                <w:del w:id="1137" w:author="Keith W. Boone" w:date="2015-03-04T12:59:00Z"/>
              </w:rPr>
            </w:pPr>
          </w:p>
        </w:tc>
      </w:tr>
      <w:tr w:rsidR="00B82D84" w:rsidRPr="003651D9" w:rsidDel="006A1426" w14:paraId="304E5D51" w14:textId="77777777" w:rsidTr="00BB76BC">
        <w:trPr>
          <w:cantSplit/>
          <w:jc w:val="center"/>
          <w:del w:id="1138" w:author="Keith W. Boone" w:date="2015-03-04T12:59:00Z"/>
        </w:trPr>
        <w:tc>
          <w:tcPr>
            <w:tcW w:w="3378" w:type="dxa"/>
          </w:tcPr>
          <w:p w14:paraId="2BEE1477" w14:textId="77777777" w:rsidR="00B82D84" w:rsidRPr="003651D9" w:rsidDel="006A1426" w:rsidRDefault="00B82D84" w:rsidP="00BB76BC">
            <w:pPr>
              <w:pStyle w:val="TableEntry"/>
              <w:rPr>
                <w:del w:id="1139" w:author="Keith W. Boone" w:date="2015-03-04T12:59:00Z"/>
              </w:rPr>
            </w:pPr>
          </w:p>
        </w:tc>
        <w:tc>
          <w:tcPr>
            <w:tcW w:w="4818" w:type="dxa"/>
          </w:tcPr>
          <w:p w14:paraId="6793E894" w14:textId="77777777" w:rsidR="00B82D84" w:rsidRPr="003651D9" w:rsidDel="006A1426" w:rsidRDefault="00B82D84" w:rsidP="00AD069D">
            <w:pPr>
              <w:pStyle w:val="TableEntry"/>
              <w:rPr>
                <w:del w:id="1140" w:author="Keith W. Boone" w:date="2015-03-04T12:59:00Z"/>
              </w:rPr>
            </w:pPr>
          </w:p>
        </w:tc>
      </w:tr>
    </w:tbl>
    <w:p w14:paraId="495EC750" w14:textId="77777777" w:rsidR="00665D8F" w:rsidRPr="003651D9" w:rsidDel="006A1426" w:rsidRDefault="00665D8F" w:rsidP="000D6321">
      <w:pPr>
        <w:pStyle w:val="BodyText"/>
        <w:rPr>
          <w:del w:id="1141" w:author="Keith W. Boone" w:date="2015-03-04T12:59:00Z"/>
          <w:lang w:eastAsia="x-none"/>
        </w:rPr>
      </w:pPr>
    </w:p>
    <w:p w14:paraId="54112E90" w14:textId="77777777" w:rsidR="00DF683C" w:rsidRPr="003651D9" w:rsidDel="006A1426" w:rsidRDefault="00E90AC0" w:rsidP="00597DB2">
      <w:pPr>
        <w:pStyle w:val="AuthorInstructions"/>
        <w:rPr>
          <w:del w:id="1142" w:author="Keith W. Boone" w:date="2015-03-04T12:59:00Z"/>
        </w:rPr>
      </w:pPr>
      <w:del w:id="1143" w:author="Keith W. Boone" w:date="2015-03-04T12:59:00Z">
        <w:r w:rsidRPr="003651D9" w:rsidDel="006A1426">
          <w:delText>&lt;</w:delText>
        </w:r>
        <w:r w:rsidRPr="003651D9" w:rsidDel="006A1426">
          <w:rPr>
            <w:b/>
          </w:rPr>
          <w:delText>Very important note:</w:delText>
        </w:r>
        <w:r w:rsidR="005F3FB5" w:rsidDel="006A1426">
          <w:delText xml:space="preserve"> </w:delText>
        </w:r>
        <w:r w:rsidRPr="003651D9" w:rsidDel="006A1426">
          <w:delText xml:space="preserve">From this point forward, the </w:delText>
        </w:r>
        <w:r w:rsidR="009D125C" w:rsidRPr="003651D9" w:rsidDel="006A1426">
          <w:delText>author</w:delText>
        </w:r>
        <w:r w:rsidRPr="003651D9" w:rsidDel="006A1426">
          <w:delText xml:space="preserve"> may select one of two formats to represent the same data</w:delText>
        </w:r>
        <w:r w:rsidR="00887E40" w:rsidRPr="003651D9" w:rsidDel="006A1426">
          <w:delText xml:space="preserve">. </w:delText>
        </w:r>
        <w:r w:rsidRPr="003651D9" w:rsidDel="006A1426">
          <w:delText>The first format is a tabular format as was implemented in the Cardiology CIRC profile</w:delText>
        </w:r>
        <w:r w:rsidR="00887E40" w:rsidRPr="003651D9" w:rsidDel="006A1426">
          <w:delText xml:space="preserve">. </w:delText>
        </w:r>
        <w:r w:rsidRPr="003651D9" w:rsidDel="006A1426">
          <w:delText>The advantages to this format include that large amounts of data may be represented more concisely and that it is sometimes visually easier to determine if any information is missing</w:delText>
        </w:r>
        <w:r w:rsidR="00887E40" w:rsidRPr="003651D9" w:rsidDel="006A1426">
          <w:delText xml:space="preserve">. </w:delText>
        </w:r>
        <w:r w:rsidRPr="003651D9" w:rsidDel="006A1426">
          <w:delText>The second format is more similar to the</w:delText>
        </w:r>
        <w:r w:rsidR="00B82D84" w:rsidRPr="003651D9" w:rsidDel="006A1426">
          <w:delText xml:space="preserve"> current </w:delText>
        </w:r>
        <w:r w:rsidRPr="003651D9" w:rsidDel="006A1426">
          <w:delText>Consolidated CDA (C-CDA format)</w:delText>
        </w:r>
        <w:r w:rsidR="00887E40" w:rsidRPr="003651D9" w:rsidDel="006A1426">
          <w:delText xml:space="preserve">. </w:delText>
        </w:r>
        <w:r w:rsidRPr="003651D9" w:rsidDel="006A1426">
          <w:delText>This format may be more verbose but may also be more recognizable to implementers familiar with other HL7 CDA Implementation Guides</w:delText>
        </w:r>
        <w:r w:rsidR="00DF683C" w:rsidRPr="003651D9" w:rsidDel="006A1426">
          <w:delText xml:space="preserve"> and may be easier for implementers to design and test with discrete conformance assertions</w:delText>
        </w:r>
        <w:r w:rsidR="00887E40" w:rsidRPr="003651D9" w:rsidDel="006A1426">
          <w:delText xml:space="preserve">. </w:delText>
        </w:r>
      </w:del>
    </w:p>
    <w:p w14:paraId="323436BC" w14:textId="77777777" w:rsidR="00E90AC0" w:rsidRPr="003651D9" w:rsidDel="006A1426" w:rsidRDefault="00E90AC0" w:rsidP="00597DB2">
      <w:pPr>
        <w:pStyle w:val="AuthorInstructions"/>
        <w:rPr>
          <w:del w:id="1144" w:author="Keith W. Boone" w:date="2015-03-04T12:59:00Z"/>
        </w:rPr>
      </w:pPr>
      <w:del w:id="1145" w:author="Keith W. Boone" w:date="2015-03-04T12:59:00Z">
        <w:r w:rsidRPr="003651D9" w:rsidDel="006A1426">
          <w:delText>The format that you select must be consistent through this supplement (do not mix and match formats)</w:delText>
        </w:r>
        <w:r w:rsidR="00887E40" w:rsidRPr="003651D9" w:rsidDel="006A1426">
          <w:delText xml:space="preserve">. </w:delText>
        </w:r>
        <w:r w:rsidRPr="003651D9" w:rsidDel="006A1426">
          <w:delText>The format changes are identified by ###Begin Tabular format</w:delText>
        </w:r>
        <w:r w:rsidR="005F3FB5" w:rsidDel="006A1426">
          <w:delText xml:space="preserve"> </w:delText>
        </w:r>
        <w:r w:rsidRPr="003651D9" w:rsidDel="006A1426">
          <w:delText xml:space="preserve">###End CDA Tabular format and </w:delText>
        </w:r>
        <w:r w:rsidR="004F7C05" w:rsidRPr="003651D9" w:rsidDel="006A1426">
          <w:delText>###Begin Discrete Conformance format ###End Discrete Conformance</w:delText>
        </w:r>
        <w:r w:rsidRPr="003651D9" w:rsidDel="006A1426">
          <w:delText xml:space="preserve"> format</w:delText>
        </w:r>
        <w:r w:rsidR="00887E40" w:rsidRPr="003651D9" w:rsidDel="006A1426">
          <w:delText xml:space="preserve">. </w:delText>
        </w:r>
        <w:r w:rsidR="002322FF" w:rsidRPr="003651D9" w:rsidDel="006A1426">
          <w:delText>Delete all references to the format which was not selected between the hash marks</w:delText>
        </w:r>
        <w:r w:rsidR="00887E40" w:rsidRPr="003651D9" w:rsidDel="006A1426">
          <w:delText xml:space="preserve">. </w:delText>
        </w:r>
        <w:r w:rsidRPr="003651D9" w:rsidDel="006A1426">
          <w:delText>Also, a domain may decide on a single format for all new supplements within that domain.&gt;</w:delText>
        </w:r>
      </w:del>
    </w:p>
    <w:p w14:paraId="18249DC5" w14:textId="77777777" w:rsidR="00E90AC0" w:rsidRPr="003651D9" w:rsidDel="006A1426" w:rsidRDefault="00E90AC0" w:rsidP="000D6321">
      <w:pPr>
        <w:pStyle w:val="BodyText"/>
        <w:rPr>
          <w:del w:id="1146" w:author="Keith W. Boone" w:date="2015-03-04T12:59:00Z"/>
          <w:lang w:eastAsia="x-none"/>
        </w:rPr>
      </w:pPr>
    </w:p>
    <w:p w14:paraId="4FC54F61" w14:textId="77777777" w:rsidR="00BB65D8" w:rsidRPr="003651D9" w:rsidDel="006A1426" w:rsidRDefault="00774B6B" w:rsidP="00BB65D8">
      <w:pPr>
        <w:pStyle w:val="Heading5"/>
        <w:numPr>
          <w:ilvl w:val="0"/>
          <w:numId w:val="0"/>
        </w:numPr>
        <w:rPr>
          <w:del w:id="1147" w:author="Keith W. Boone" w:date="2015-03-04T12:59:00Z"/>
          <w:noProof w:val="0"/>
        </w:rPr>
      </w:pPr>
      <w:bookmarkStart w:id="1148" w:name="_Toc412696358"/>
      <w:del w:id="1149" w:author="Keith W. Boone" w:date="2015-03-04T12:59:00Z">
        <w:r w:rsidRPr="003651D9" w:rsidDel="006A1426">
          <w:rPr>
            <w:noProof w:val="0"/>
          </w:rPr>
          <w:delText>6.3.1.</w:delText>
        </w:r>
        <w:r w:rsidR="008D45BC" w:rsidRPr="003651D9" w:rsidDel="006A1426">
          <w:rPr>
            <w:noProof w:val="0"/>
          </w:rPr>
          <w:delText>D</w:delText>
        </w:r>
        <w:r w:rsidR="000D6321" w:rsidRPr="003651D9" w:rsidDel="006A1426">
          <w:rPr>
            <w:noProof w:val="0"/>
          </w:rPr>
          <w:delText>.5</w:delText>
        </w:r>
        <w:r w:rsidR="00BB65D8" w:rsidRPr="003651D9" w:rsidDel="006A1426">
          <w:rPr>
            <w:noProof w:val="0"/>
          </w:rPr>
          <w:delText xml:space="preserve"> &lt;</w:delText>
        </w:r>
        <w:r w:rsidR="00C3617A" w:rsidRPr="003651D9" w:rsidDel="006A1426">
          <w:rPr>
            <w:noProof w:val="0"/>
          </w:rPr>
          <w:delText>Content Module Name (</w:delText>
        </w:r>
        <w:r w:rsidR="00BB65D8" w:rsidRPr="003651D9" w:rsidDel="006A1426">
          <w:rPr>
            <w:noProof w:val="0"/>
          </w:rPr>
          <w:delText>Acronym</w:delText>
        </w:r>
        <w:r w:rsidR="00C3617A" w:rsidRPr="003651D9" w:rsidDel="006A1426">
          <w:rPr>
            <w:noProof w:val="0"/>
          </w:rPr>
          <w:delText>, if appl</w:delText>
        </w:r>
        <w:r w:rsidR="005F3FB5" w:rsidDel="006A1426">
          <w:rPr>
            <w:noProof w:val="0"/>
          </w:rPr>
          <w:delText>icable</w:delText>
        </w:r>
        <w:r w:rsidR="00C3617A" w:rsidRPr="003651D9" w:rsidDel="006A1426">
          <w:rPr>
            <w:noProof w:val="0"/>
          </w:rPr>
          <w:delText>)</w:delText>
        </w:r>
        <w:r w:rsidR="00BB65D8" w:rsidRPr="003651D9" w:rsidDel="006A1426">
          <w:rPr>
            <w:noProof w:val="0"/>
          </w:rPr>
          <w:delText xml:space="preserve">&gt; </w:delText>
        </w:r>
        <w:r w:rsidR="00665D8F" w:rsidRPr="003651D9" w:rsidDel="006A1426">
          <w:rPr>
            <w:noProof w:val="0"/>
          </w:rPr>
          <w:delText xml:space="preserve">Document </w:delText>
        </w:r>
        <w:r w:rsidR="00C05CCE" w:rsidRPr="003651D9" w:rsidDel="006A1426">
          <w:rPr>
            <w:noProof w:val="0"/>
          </w:rPr>
          <w:delText xml:space="preserve">Content Module </w:delText>
        </w:r>
        <w:r w:rsidR="000D6321" w:rsidRPr="003651D9" w:rsidDel="006A1426">
          <w:rPr>
            <w:noProof w:val="0"/>
          </w:rPr>
          <w:delText>Specification</w:delText>
        </w:r>
        <w:bookmarkEnd w:id="1148"/>
      </w:del>
    </w:p>
    <w:p w14:paraId="5F831AA5" w14:textId="77777777" w:rsidR="00871613" w:rsidRPr="003651D9" w:rsidDel="006A1426" w:rsidRDefault="00871613" w:rsidP="00871613">
      <w:pPr>
        <w:pStyle w:val="BodyText"/>
        <w:rPr>
          <w:del w:id="1150" w:author="Keith W. Boone" w:date="2015-03-04T12:59:00Z"/>
        </w:rPr>
      </w:pPr>
      <w:del w:id="1151" w:author="Keith W. Boone" w:date="2015-03-04T12:59:00Z">
        <w:r w:rsidRPr="003651D9" w:rsidDel="006A1426">
          <w:delText xml:space="preserve">This section specifies </w:delText>
        </w:r>
        <w:r w:rsidR="002322FF" w:rsidRPr="003651D9" w:rsidDel="006A1426">
          <w:delText>the header, section, and entr</w:delText>
        </w:r>
        <w:r w:rsidR="00AA69C0" w:rsidRPr="003651D9" w:rsidDel="006A1426">
          <w:delText>y</w:delText>
        </w:r>
        <w:r w:rsidRPr="003651D9" w:rsidDel="006A1426">
          <w:delText xml:space="preserve"> content modules </w:delText>
        </w:r>
        <w:r w:rsidR="002322FF" w:rsidRPr="003651D9" w:rsidDel="006A1426">
          <w:delText>which comprise</w:delText>
        </w:r>
        <w:r w:rsidRPr="003651D9" w:rsidDel="006A1426">
          <w:delText xml:space="preserve"> the &lt;Content Module Name (Acronym)&gt;</w:delText>
        </w:r>
        <w:r w:rsidR="002322FF" w:rsidRPr="003651D9" w:rsidDel="006A1426">
          <w:delText xml:space="preserve"> Document Content Module</w:delText>
        </w:r>
        <w:r w:rsidRPr="003651D9" w:rsidDel="006A1426">
          <w:delText xml:space="preserve">, using the Template ID as the key identifier. </w:delText>
        </w:r>
      </w:del>
    </w:p>
    <w:p w14:paraId="43A2270C" w14:textId="77777777" w:rsidR="00871613" w:rsidRPr="003651D9" w:rsidDel="006A1426" w:rsidRDefault="00871613" w:rsidP="00871613">
      <w:pPr>
        <w:pStyle w:val="BodyText"/>
        <w:rPr>
          <w:del w:id="1152" w:author="Keith W. Boone" w:date="2015-03-04T12:59:00Z"/>
        </w:rPr>
      </w:pPr>
      <w:del w:id="1153" w:author="Keith W. Boone" w:date="2015-03-04T12:59:00Z">
        <w:r w:rsidRPr="003651D9" w:rsidDel="006A1426">
          <w:delText>Sections that are used according to the definitions in other specifications are identified with the relevant specification document. Additional constraints on vocabulary value sets, not specifically constrained within the section template, are also identified.</w:delText>
        </w:r>
      </w:del>
    </w:p>
    <w:p w14:paraId="3EC0E1E8" w14:textId="77777777" w:rsidR="007F7801" w:rsidRPr="003651D9" w:rsidDel="006A1426" w:rsidRDefault="007F7801" w:rsidP="00871613">
      <w:pPr>
        <w:pStyle w:val="BodyText"/>
        <w:rPr>
          <w:del w:id="1154" w:author="Keith W. Boone" w:date="2015-03-04T12:59:00Z"/>
          <w:i/>
        </w:rPr>
      </w:pPr>
    </w:p>
    <w:p w14:paraId="08A7665D" w14:textId="77777777" w:rsidR="007F7801" w:rsidRPr="003651D9" w:rsidDel="006A1426" w:rsidRDefault="007F7801" w:rsidP="00597DB2">
      <w:pPr>
        <w:pStyle w:val="AuthorInstructions"/>
        <w:rPr>
          <w:del w:id="1155" w:author="Keith W. Boone" w:date="2015-03-04T12:59:00Z"/>
        </w:rPr>
      </w:pPr>
      <w:del w:id="1156" w:author="Keith W. Boone" w:date="2015-03-04T12:59:00Z">
        <w:r w:rsidRPr="003651D9" w:rsidDel="006A1426">
          <w:delText>&lt;</w:delText>
        </w:r>
        <w:r w:rsidR="009D125C" w:rsidRPr="003651D9" w:rsidDel="006A1426">
          <w:delText>Author</w:delText>
        </w:r>
        <w:r w:rsidRPr="003651D9" w:rsidDel="006A1426">
          <w:delText>s’ note: A critical understanding of CDA definitions for cardinality, optionality,</w:delText>
        </w:r>
        <w:r w:rsidR="005F3FB5" w:rsidDel="006A1426">
          <w:delText xml:space="preserve"> </w:delText>
        </w:r>
        <w:r w:rsidRPr="003651D9" w:rsidDel="006A1426">
          <w:delText>coded terminology values, and CDA content module structure, as well as IHE CDA</w:delText>
        </w:r>
        <w:r w:rsidR="006C2C14" w:rsidRPr="003651D9" w:rsidDel="006A1426">
          <w:delText xml:space="preserve"> formatting conventions is </w:delText>
        </w:r>
        <w:r w:rsidRPr="003651D9" w:rsidDel="006A1426">
          <w:delText>necessary</w:delText>
        </w:r>
        <w:r w:rsidR="00887E40" w:rsidRPr="003651D9" w:rsidDel="006A1426">
          <w:delText xml:space="preserve">. </w:delText>
        </w:r>
        <w:r w:rsidRPr="003651D9" w:rsidDel="006A1426">
          <w:delText xml:space="preserve">It is strongly recommended that the </w:delText>
        </w:r>
        <w:r w:rsidR="009D125C" w:rsidRPr="003651D9" w:rsidDel="006A1426">
          <w:delText>author</w:delText>
        </w:r>
        <w:r w:rsidRPr="003651D9" w:rsidDel="006A1426">
          <w:delText xml:space="preserve"> is also conversant with the IHE Technical Frameworks General Introduction Appendix E “Conventions”. &gt;</w:delText>
        </w:r>
      </w:del>
    </w:p>
    <w:p w14:paraId="190EB28A" w14:textId="77777777" w:rsidR="00871613" w:rsidRPr="003651D9" w:rsidDel="006A1426" w:rsidRDefault="00871613" w:rsidP="00597DB2">
      <w:pPr>
        <w:pStyle w:val="BodyText"/>
        <w:rPr>
          <w:del w:id="1157" w:author="Keith W. Boone" w:date="2015-03-04T12:59:00Z"/>
        </w:rPr>
      </w:pPr>
    </w:p>
    <w:p w14:paraId="63E406D0" w14:textId="77777777" w:rsidR="002322FF" w:rsidRPr="003651D9" w:rsidDel="006A1426" w:rsidRDefault="002322FF" w:rsidP="00597DB2">
      <w:pPr>
        <w:pStyle w:val="AuthorInstructions"/>
        <w:rPr>
          <w:del w:id="1158" w:author="Keith W. Boone" w:date="2015-03-04T12:59:00Z"/>
        </w:rPr>
      </w:pPr>
      <w:del w:id="1159" w:author="Keith W. Boone" w:date="2015-03-04T12:59:00Z">
        <w:r w:rsidRPr="003651D9" w:rsidDel="006A1426">
          <w:delText>###Begin Tabular format</w:delText>
        </w:r>
        <w:r w:rsidR="00D35F24" w:rsidRPr="003651D9" w:rsidDel="006A1426">
          <w:delText xml:space="preserve"> - Document</w:delText>
        </w:r>
      </w:del>
    </w:p>
    <w:p w14:paraId="3DE6399F" w14:textId="77777777" w:rsidR="002322FF" w:rsidRPr="003651D9" w:rsidDel="006A1426" w:rsidRDefault="002322FF" w:rsidP="00597DB2">
      <w:pPr>
        <w:pStyle w:val="BodyText"/>
        <w:rPr>
          <w:del w:id="1160" w:author="Keith W. Boone" w:date="2015-03-04T12:59:00Z"/>
        </w:rPr>
      </w:pPr>
    </w:p>
    <w:p w14:paraId="443D5D5B" w14:textId="77777777" w:rsidR="00871613" w:rsidRPr="003651D9" w:rsidDel="006A1426" w:rsidRDefault="00871613" w:rsidP="00871613">
      <w:pPr>
        <w:keepNext/>
        <w:spacing w:before="60" w:after="60"/>
        <w:jc w:val="center"/>
        <w:rPr>
          <w:del w:id="1161" w:author="Keith W. Boone" w:date="2015-03-04T12:59:00Z"/>
          <w:rFonts w:ascii="Arial" w:hAnsi="Arial"/>
          <w:b/>
          <w:sz w:val="22"/>
        </w:rPr>
      </w:pPr>
      <w:del w:id="1162" w:author="Keith W. Boone" w:date="2015-03-04T12:59:00Z">
        <w:r w:rsidRPr="003651D9" w:rsidDel="006A1426">
          <w:rPr>
            <w:rFonts w:ascii="Arial" w:hAnsi="Arial"/>
            <w:b/>
            <w:sz w:val="22"/>
          </w:rPr>
          <w:delText>Table 6.</w:delText>
        </w:r>
        <w:r w:rsidR="000F13F5" w:rsidRPr="003651D9" w:rsidDel="006A1426">
          <w:rPr>
            <w:rFonts w:ascii="Arial" w:hAnsi="Arial"/>
            <w:b/>
            <w:sz w:val="22"/>
          </w:rPr>
          <w:delText>3</w:delText>
        </w:r>
        <w:r w:rsidRPr="003651D9" w:rsidDel="006A1426">
          <w:rPr>
            <w:rFonts w:ascii="Arial" w:hAnsi="Arial"/>
            <w:b/>
            <w:sz w:val="22"/>
          </w:rPr>
          <w:delText>.1.</w:delText>
        </w:r>
        <w:r w:rsidR="00774B6B" w:rsidRPr="003651D9" w:rsidDel="006A1426">
          <w:rPr>
            <w:rFonts w:ascii="Arial" w:hAnsi="Arial"/>
            <w:b/>
            <w:sz w:val="22"/>
          </w:rPr>
          <w:delText>D</w:delText>
        </w:r>
        <w:r w:rsidR="000F13F5" w:rsidRPr="003651D9" w:rsidDel="006A1426">
          <w:rPr>
            <w:rFonts w:ascii="Arial" w:hAnsi="Arial"/>
            <w:b/>
            <w:sz w:val="22"/>
          </w:rPr>
          <w:delText>.5</w:delText>
        </w:r>
        <w:r w:rsidRPr="003651D9" w:rsidDel="006A1426">
          <w:rPr>
            <w:rFonts w:ascii="Arial" w:hAnsi="Arial"/>
            <w:b/>
            <w:sz w:val="22"/>
          </w:rPr>
          <w:delText xml:space="preserve">-1 &lt;Content Module Name (Acronym)&gt; </w:delText>
        </w:r>
        <w:r w:rsidR="00665D8F" w:rsidRPr="003651D9" w:rsidDel="006A1426">
          <w:rPr>
            <w:rFonts w:ascii="Arial" w:hAnsi="Arial"/>
            <w:b/>
            <w:sz w:val="22"/>
          </w:rPr>
          <w:delText xml:space="preserve">Document </w:delText>
        </w:r>
        <w:r w:rsidRPr="003651D9" w:rsidDel="006A1426">
          <w:rPr>
            <w:rFonts w:ascii="Arial" w:hAnsi="Arial"/>
            <w:b/>
            <w:sz w:val="22"/>
          </w:rPr>
          <w:delText xml:space="preserve">Content </w:delText>
        </w:r>
        <w:r w:rsidR="00C3617A" w:rsidRPr="003651D9" w:rsidDel="006A1426">
          <w:rPr>
            <w:rFonts w:ascii="Arial" w:hAnsi="Arial"/>
            <w:b/>
            <w:sz w:val="22"/>
          </w:rPr>
          <w:delText>Module</w:delText>
        </w:r>
        <w:r w:rsidR="00712AE6" w:rsidRPr="003651D9" w:rsidDel="006A1426">
          <w:rPr>
            <w:rFonts w:ascii="Arial" w:hAnsi="Arial"/>
            <w:b/>
            <w:sz w:val="22"/>
          </w:rPr>
          <w:delText xml:space="preserve"> Specification</w:delText>
        </w:r>
        <w:r w:rsidR="00C3617A" w:rsidRPr="003651D9" w:rsidDel="006A1426">
          <w:rPr>
            <w:rFonts w:ascii="Arial" w:hAnsi="Arial"/>
            <w:b/>
            <w:sz w:val="22"/>
          </w:rPr>
          <w:delText xml:space="preserve"> </w:delText>
        </w:r>
      </w:del>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587"/>
        <w:gridCol w:w="1318"/>
        <w:gridCol w:w="2342"/>
        <w:gridCol w:w="2470"/>
        <w:gridCol w:w="1420"/>
        <w:gridCol w:w="1253"/>
      </w:tblGrid>
      <w:tr w:rsidR="008E3F6C" w:rsidRPr="003651D9" w:rsidDel="006A1426" w14:paraId="36788A6B" w14:textId="77777777" w:rsidTr="00BB76BC">
        <w:trPr>
          <w:cantSplit/>
          <w:jc w:val="center"/>
          <w:del w:id="1163" w:author="Keith W. Boone" w:date="2015-03-04T12:59:00Z"/>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13348AD" w14:textId="77777777" w:rsidR="008E3F6C" w:rsidRPr="003651D9" w:rsidDel="006A1426" w:rsidRDefault="008E3F6C" w:rsidP="00597DB2">
            <w:pPr>
              <w:pStyle w:val="TableEntryHeader"/>
              <w:rPr>
                <w:del w:id="1164" w:author="Keith W. Boone" w:date="2015-03-04T12:59:00Z"/>
                <w:sz w:val="18"/>
              </w:rPr>
            </w:pPr>
            <w:del w:id="1165" w:author="Keith W. Boone" w:date="2015-03-04T12:59:00Z">
              <w:r w:rsidRPr="003651D9" w:rsidDel="006A1426">
                <w:delText>Template Name</w:delText>
              </w:r>
            </w:del>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2777B571" w14:textId="77777777" w:rsidR="008E3F6C" w:rsidRPr="003651D9" w:rsidDel="006A1426" w:rsidRDefault="008E3F6C" w:rsidP="00597DB2">
            <w:pPr>
              <w:pStyle w:val="TableEntry"/>
              <w:rPr>
                <w:del w:id="1166" w:author="Keith W. Boone" w:date="2015-03-04T12:59:00Z"/>
              </w:rPr>
            </w:pPr>
            <w:del w:id="1167" w:author="Keith W. Boone" w:date="2015-03-04T12:59:00Z">
              <w:r w:rsidRPr="003651D9" w:rsidDel="006A1426">
                <w:delText>&lt;Template Name (Acronym, if applicable)&gt;</w:delText>
              </w:r>
            </w:del>
          </w:p>
        </w:tc>
      </w:tr>
      <w:tr w:rsidR="008E3F6C" w:rsidRPr="003651D9" w:rsidDel="006A1426" w14:paraId="1F7E2CA1" w14:textId="77777777" w:rsidTr="00BB76BC">
        <w:trPr>
          <w:cantSplit/>
          <w:jc w:val="center"/>
          <w:del w:id="1168" w:author="Keith W. Boone" w:date="2015-03-04T12:59:00Z"/>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962EC19" w14:textId="77777777" w:rsidR="008E3F6C" w:rsidRPr="003651D9" w:rsidDel="006A1426" w:rsidRDefault="008E3F6C" w:rsidP="00597DB2">
            <w:pPr>
              <w:pStyle w:val="TableEntryHeader"/>
              <w:rPr>
                <w:del w:id="1169" w:author="Keith W. Boone" w:date="2015-03-04T12:59:00Z"/>
                <w:sz w:val="18"/>
              </w:rPr>
            </w:pPr>
            <w:del w:id="1170" w:author="Keith W. Boone" w:date="2015-03-04T12:59:00Z">
              <w:r w:rsidRPr="003651D9" w:rsidDel="006A1426">
                <w:delText xml:space="preserve">Template ID </w:delText>
              </w:r>
            </w:del>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7308464F" w14:textId="77777777" w:rsidR="008E3F6C" w:rsidRPr="003651D9" w:rsidDel="006A1426" w:rsidRDefault="008E3F6C" w:rsidP="00597DB2">
            <w:pPr>
              <w:pStyle w:val="TableEntry"/>
              <w:rPr>
                <w:del w:id="1171" w:author="Keith W. Boone" w:date="2015-03-04T12:59:00Z"/>
              </w:rPr>
            </w:pPr>
            <w:del w:id="1172" w:author="Keith W. Boone" w:date="2015-03-04T12:59:00Z">
              <w:r w:rsidRPr="003651D9" w:rsidDel="006A1426">
                <w:delText>&lt;oid/uid&gt;</w:delText>
              </w:r>
            </w:del>
          </w:p>
        </w:tc>
      </w:tr>
      <w:tr w:rsidR="008E3F6C" w:rsidRPr="003651D9" w:rsidDel="006A1426" w14:paraId="7C3F3CEF" w14:textId="77777777" w:rsidTr="00BB76BC">
        <w:trPr>
          <w:cantSplit/>
          <w:jc w:val="center"/>
          <w:del w:id="1173" w:author="Keith W. Boone" w:date="2015-03-04T12:59:00Z"/>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682CD91" w14:textId="77777777" w:rsidR="008E3F6C" w:rsidRPr="003651D9" w:rsidDel="006A1426" w:rsidRDefault="008E3F6C" w:rsidP="00597DB2">
            <w:pPr>
              <w:pStyle w:val="TableEntryHeader"/>
              <w:rPr>
                <w:del w:id="1174" w:author="Keith W. Boone" w:date="2015-03-04T12:59:00Z"/>
                <w:sz w:val="18"/>
              </w:rPr>
            </w:pPr>
            <w:del w:id="1175" w:author="Keith W. Boone" w:date="2015-03-04T12:59:00Z">
              <w:r w:rsidRPr="003651D9" w:rsidDel="006A1426">
                <w:delText xml:space="preserve">Parent Template </w:delText>
              </w:r>
            </w:del>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23150C8B" w14:textId="77777777" w:rsidR="008E3F6C" w:rsidRPr="003651D9" w:rsidDel="006A1426" w:rsidRDefault="008E3F6C" w:rsidP="00597DB2">
            <w:pPr>
              <w:pStyle w:val="TableEntry"/>
              <w:rPr>
                <w:del w:id="1176" w:author="Keith W. Boone" w:date="2015-03-04T12:59:00Z"/>
              </w:rPr>
            </w:pPr>
            <w:del w:id="1177" w:author="Keith W. Boone" w:date="2015-03-04T12:59:00Z">
              <w:r w:rsidRPr="003651D9" w:rsidDel="006A1426">
                <w:delText>&lt;Parent Template Name</w:delText>
              </w:r>
              <w:r w:rsidR="005F3FB5" w:rsidDel="006A1426">
                <w:delText xml:space="preserve"> </w:delText>
              </w:r>
              <w:r w:rsidRPr="003651D9" w:rsidDel="006A1426">
                <w:delText>oid/uid [Domain Reference]&gt;</w:delText>
              </w:r>
            </w:del>
          </w:p>
          <w:p w14:paraId="798EF44E" w14:textId="77777777" w:rsidR="008E3F6C" w:rsidRPr="003651D9" w:rsidDel="006A1426" w:rsidRDefault="008E3F6C" w:rsidP="00597DB2">
            <w:pPr>
              <w:pStyle w:val="TableEntry"/>
              <w:rPr>
                <w:del w:id="1178" w:author="Keith W. Boone" w:date="2015-03-04T12:59:00Z"/>
              </w:rPr>
            </w:pPr>
            <w:del w:id="1179" w:author="Keith W. Boone" w:date="2015-03-04T12:59:00Z">
              <w:r w:rsidRPr="003651D9" w:rsidDel="006A1426">
                <w:delText>&lt;Parent Template Name</w:delText>
              </w:r>
              <w:r w:rsidR="005F3FB5" w:rsidDel="006A1426">
                <w:delText xml:space="preserve"> </w:delText>
              </w:r>
              <w:r w:rsidRPr="003651D9" w:rsidDel="006A1426">
                <w:delText>oid/uid [Domain Reference]&gt;</w:delText>
              </w:r>
              <w:r w:rsidR="005F3FB5" w:rsidDel="006A1426">
                <w:delText xml:space="preserve"> </w:delText>
              </w:r>
              <w:r w:rsidRPr="003651D9" w:rsidDel="006A1426">
                <w:delText>&lt;delete 2</w:delText>
              </w:r>
              <w:r w:rsidRPr="003651D9" w:rsidDel="006A1426">
                <w:rPr>
                  <w:vertAlign w:val="superscript"/>
                </w:rPr>
                <w:delText>nd</w:delText>
              </w:r>
              <w:r w:rsidRPr="003651D9" w:rsidDel="006A1426">
                <w:delText>/additional parent templates if not applicable&gt;</w:delText>
              </w:r>
            </w:del>
          </w:p>
        </w:tc>
      </w:tr>
      <w:tr w:rsidR="008E3F6C" w:rsidRPr="003651D9" w:rsidDel="006A1426" w14:paraId="544FE24B" w14:textId="77777777" w:rsidTr="00BB76BC">
        <w:trPr>
          <w:cantSplit/>
          <w:jc w:val="center"/>
          <w:del w:id="1180" w:author="Keith W. Boone" w:date="2015-03-04T12:59:00Z"/>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1118C8B" w14:textId="77777777" w:rsidR="008E3F6C" w:rsidRPr="003651D9" w:rsidDel="006A1426" w:rsidRDefault="008E3F6C" w:rsidP="00597DB2">
            <w:pPr>
              <w:pStyle w:val="TableEntryHeader"/>
              <w:rPr>
                <w:del w:id="1181" w:author="Keith W. Boone" w:date="2015-03-04T12:59:00Z"/>
                <w:sz w:val="18"/>
              </w:rPr>
            </w:pPr>
            <w:del w:id="1182" w:author="Keith W. Boone" w:date="2015-03-04T12:59:00Z">
              <w:r w:rsidRPr="003651D9" w:rsidDel="006A1426">
                <w:delText xml:space="preserve">General Description </w:delText>
              </w:r>
            </w:del>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94983BE" w14:textId="77777777" w:rsidR="008E3F6C" w:rsidRPr="003651D9" w:rsidDel="006A1426" w:rsidRDefault="008E3F6C" w:rsidP="00597DB2">
            <w:pPr>
              <w:pStyle w:val="TableEntry"/>
              <w:rPr>
                <w:del w:id="1183" w:author="Keith W. Boone" w:date="2015-03-04T12:59:00Z"/>
              </w:rPr>
            </w:pPr>
            <w:del w:id="1184" w:author="Keith W. Boone" w:date="2015-03-04T12:59:00Z">
              <w:r w:rsidRPr="003651D9" w:rsidDel="006A1426">
                <w:delText>&lt;short textual description&gt;</w:delText>
              </w:r>
            </w:del>
          </w:p>
        </w:tc>
      </w:tr>
      <w:tr w:rsidR="008E3F6C" w:rsidRPr="003651D9" w:rsidDel="006A1426" w14:paraId="3A7CD070" w14:textId="77777777" w:rsidTr="00BB76BC">
        <w:trPr>
          <w:cantSplit/>
          <w:jc w:val="center"/>
          <w:del w:id="1185" w:author="Keith W. Boone" w:date="2015-03-04T12:59:00Z"/>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7A94206" w14:textId="77777777" w:rsidR="008E3F6C" w:rsidRPr="003651D9" w:rsidDel="006A1426" w:rsidRDefault="008E3F6C" w:rsidP="00597DB2">
            <w:pPr>
              <w:pStyle w:val="TableEntryHeader"/>
              <w:rPr>
                <w:del w:id="1186" w:author="Keith W. Boone" w:date="2015-03-04T12:59:00Z"/>
                <w:sz w:val="18"/>
              </w:rPr>
            </w:pPr>
            <w:del w:id="1187" w:author="Keith W. Boone" w:date="2015-03-04T12:59:00Z">
              <w:r w:rsidRPr="003651D9" w:rsidDel="006A1426">
                <w:delText>Document Code</w:delText>
              </w:r>
            </w:del>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3568D6F" w14:textId="77777777" w:rsidR="008E3F6C" w:rsidRPr="003651D9" w:rsidDel="006A1426" w:rsidRDefault="008E3F6C" w:rsidP="00597DB2">
            <w:pPr>
              <w:pStyle w:val="TableEntry"/>
              <w:rPr>
                <w:del w:id="1188" w:author="Keith W. Boone" w:date="2015-03-04T12:59:00Z"/>
              </w:rPr>
            </w:pPr>
            <w:del w:id="1189" w:author="Keith W. Boone" w:date="2015-03-04T12:59:00Z">
              <w:r w:rsidRPr="003651D9" w:rsidDel="006A1426">
                <w:delText>&lt;MAY or SHALL&gt; be &lt; code/oid/uid, Code System, “Value Set name”&gt;</w:delText>
              </w:r>
            </w:del>
          </w:p>
        </w:tc>
      </w:tr>
      <w:tr w:rsidR="008E3F6C" w:rsidRPr="003651D9" w:rsidDel="006A1426" w14:paraId="2B5CDFDD" w14:textId="77777777" w:rsidTr="00BB76BC">
        <w:trPr>
          <w:cantSplit/>
          <w:jc w:val="center"/>
          <w:del w:id="1190" w:author="Keith W. Boone" w:date="2015-03-04T12:59:00Z"/>
        </w:trPr>
        <w:tc>
          <w:tcPr>
            <w:tcW w:w="313" w:type="pct"/>
            <w:tcBorders>
              <w:top w:val="single" w:sz="4" w:space="0" w:color="auto"/>
              <w:left w:val="single" w:sz="4" w:space="0" w:color="auto"/>
              <w:bottom w:val="single" w:sz="4" w:space="0" w:color="auto"/>
              <w:right w:val="single" w:sz="4" w:space="0" w:color="auto"/>
            </w:tcBorders>
            <w:shd w:val="clear" w:color="auto" w:fill="E6E6E6"/>
            <w:vAlign w:val="center"/>
          </w:tcPr>
          <w:p w14:paraId="61552EDA" w14:textId="77777777" w:rsidR="008E3F6C" w:rsidRPr="003651D9" w:rsidDel="006A1426" w:rsidRDefault="008E3F6C" w:rsidP="00597DB2">
            <w:pPr>
              <w:pStyle w:val="TableEntryHeader"/>
              <w:rPr>
                <w:del w:id="1191" w:author="Keith W. Boone" w:date="2015-03-04T12:59:00Z"/>
              </w:rPr>
            </w:pPr>
            <w:del w:id="1192" w:author="Keith W. Boone" w:date="2015-03-04T12:59:00Z">
              <w:r w:rsidRPr="003651D9" w:rsidDel="006A1426">
                <w:delText>Opt</w:delText>
              </w:r>
              <w:r w:rsidR="00AD069D" w:rsidRPr="003651D9" w:rsidDel="006A1426">
                <w:delText xml:space="preserve"> and Card</w:delText>
              </w:r>
            </w:del>
          </w:p>
        </w:tc>
        <w:tc>
          <w:tcPr>
            <w:tcW w:w="702" w:type="pct"/>
            <w:tcBorders>
              <w:top w:val="single" w:sz="4" w:space="0" w:color="auto"/>
              <w:left w:val="single" w:sz="4" w:space="0" w:color="auto"/>
              <w:bottom w:val="single" w:sz="4" w:space="0" w:color="auto"/>
              <w:right w:val="single" w:sz="4" w:space="0" w:color="auto"/>
            </w:tcBorders>
            <w:shd w:val="clear" w:color="auto" w:fill="E6E6E6"/>
            <w:vAlign w:val="center"/>
          </w:tcPr>
          <w:p w14:paraId="1BF35D0E" w14:textId="77777777" w:rsidR="008E3F6C" w:rsidRPr="003651D9" w:rsidDel="006A1426" w:rsidRDefault="00B84D95" w:rsidP="00597DB2">
            <w:pPr>
              <w:pStyle w:val="TableEntryHeader"/>
              <w:rPr>
                <w:del w:id="1193" w:author="Keith W. Boone" w:date="2015-03-04T12:59:00Z"/>
              </w:rPr>
            </w:pPr>
            <w:del w:id="1194" w:author="Keith W. Boone" w:date="2015-03-04T12:59:00Z">
              <w:r w:rsidRPr="003651D9" w:rsidDel="006A1426">
                <w:delText>Condition</w:delText>
              </w:r>
            </w:del>
          </w:p>
        </w:tc>
        <w:tc>
          <w:tcPr>
            <w:tcW w:w="1247" w:type="pct"/>
            <w:tcBorders>
              <w:top w:val="single" w:sz="4" w:space="0" w:color="auto"/>
              <w:left w:val="single" w:sz="4" w:space="0" w:color="auto"/>
              <w:bottom w:val="single" w:sz="4" w:space="0" w:color="auto"/>
              <w:right w:val="single" w:sz="4" w:space="0" w:color="auto"/>
            </w:tcBorders>
            <w:shd w:val="clear" w:color="auto" w:fill="E6E6E6"/>
          </w:tcPr>
          <w:p w14:paraId="62459F3A" w14:textId="77777777" w:rsidR="008E3F6C" w:rsidRPr="003651D9" w:rsidDel="006A1426" w:rsidRDefault="008E3F6C" w:rsidP="00597DB2">
            <w:pPr>
              <w:pStyle w:val="TableEntryHeader"/>
              <w:rPr>
                <w:del w:id="1195" w:author="Keith W. Boone" w:date="2015-03-04T12:59:00Z"/>
              </w:rPr>
            </w:pPr>
            <w:del w:id="1196" w:author="Keith W. Boone" w:date="2015-03-04T12:59:00Z">
              <w:r w:rsidRPr="003651D9" w:rsidDel="006A1426">
                <w:delText>Header Element or Section Name</w:delText>
              </w:r>
            </w:del>
          </w:p>
        </w:tc>
        <w:tc>
          <w:tcPr>
            <w:tcW w:w="1315" w:type="pct"/>
            <w:tcBorders>
              <w:top w:val="single" w:sz="4" w:space="0" w:color="auto"/>
              <w:left w:val="single" w:sz="4" w:space="0" w:color="auto"/>
              <w:bottom w:val="single" w:sz="4" w:space="0" w:color="auto"/>
              <w:right w:val="single" w:sz="4" w:space="0" w:color="auto"/>
            </w:tcBorders>
            <w:shd w:val="clear" w:color="auto" w:fill="E6E6E6"/>
            <w:vAlign w:val="center"/>
          </w:tcPr>
          <w:p w14:paraId="23FA564E" w14:textId="77777777" w:rsidR="008E3F6C" w:rsidRPr="003651D9" w:rsidDel="006A1426" w:rsidRDefault="008E3F6C" w:rsidP="00597DB2">
            <w:pPr>
              <w:pStyle w:val="TableEntryHeader"/>
              <w:rPr>
                <w:del w:id="1197" w:author="Keith W. Boone" w:date="2015-03-04T12:59:00Z"/>
              </w:rPr>
            </w:pPr>
            <w:del w:id="1198" w:author="Keith W. Boone" w:date="2015-03-04T12:59:00Z">
              <w:r w:rsidRPr="003651D9" w:rsidDel="006A1426">
                <w:delText xml:space="preserve">Template ID </w:delText>
              </w:r>
            </w:del>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55CDA6D5" w14:textId="77777777" w:rsidR="008E3F6C" w:rsidRPr="003651D9" w:rsidDel="006A1426" w:rsidRDefault="008E3F6C" w:rsidP="00597DB2">
            <w:pPr>
              <w:pStyle w:val="TableEntryHeader"/>
              <w:rPr>
                <w:del w:id="1199" w:author="Keith W. Boone" w:date="2015-03-04T12:59:00Z"/>
              </w:rPr>
            </w:pPr>
            <w:del w:id="1200" w:author="Keith W. Boone" w:date="2015-03-04T12:59:00Z">
              <w:r w:rsidRPr="003651D9" w:rsidDel="006A1426">
                <w:delText>Specification Document</w:delText>
              </w:r>
            </w:del>
          </w:p>
        </w:tc>
        <w:tc>
          <w:tcPr>
            <w:tcW w:w="667" w:type="pct"/>
            <w:tcBorders>
              <w:top w:val="single" w:sz="4" w:space="0" w:color="auto"/>
              <w:left w:val="single" w:sz="4" w:space="0" w:color="auto"/>
              <w:bottom w:val="single" w:sz="4" w:space="0" w:color="auto"/>
              <w:right w:val="single" w:sz="4" w:space="0" w:color="auto"/>
            </w:tcBorders>
            <w:shd w:val="clear" w:color="auto" w:fill="E6E6E6"/>
            <w:vAlign w:val="center"/>
          </w:tcPr>
          <w:p w14:paraId="4D861192" w14:textId="77777777" w:rsidR="008E3F6C" w:rsidRPr="003651D9" w:rsidDel="006A1426" w:rsidRDefault="008E3F6C" w:rsidP="00597DB2">
            <w:pPr>
              <w:pStyle w:val="TableEntryHeader"/>
              <w:rPr>
                <w:del w:id="1201" w:author="Keith W. Boone" w:date="2015-03-04T12:59:00Z"/>
              </w:rPr>
            </w:pPr>
            <w:del w:id="1202" w:author="Keith W. Boone" w:date="2015-03-04T12:59:00Z">
              <w:r w:rsidRPr="003651D9" w:rsidDel="006A1426">
                <w:delText>Vocabulary Constraint</w:delText>
              </w:r>
            </w:del>
          </w:p>
        </w:tc>
      </w:tr>
      <w:tr w:rsidR="00B84D95" w:rsidRPr="003651D9" w:rsidDel="006A1426" w14:paraId="4768773C" w14:textId="77777777" w:rsidTr="00BB76BC">
        <w:trPr>
          <w:cantSplit/>
          <w:jc w:val="center"/>
          <w:del w:id="1203" w:author="Keith W. Boone" w:date="2015-03-04T12:59:00Z"/>
        </w:trPr>
        <w:tc>
          <w:tcPr>
            <w:tcW w:w="5000" w:type="pct"/>
            <w:gridSpan w:val="6"/>
            <w:tcBorders>
              <w:top w:val="single" w:sz="4" w:space="0" w:color="auto"/>
              <w:left w:val="single" w:sz="4" w:space="0" w:color="auto"/>
              <w:bottom w:val="single" w:sz="4" w:space="0" w:color="auto"/>
              <w:right w:val="single" w:sz="4" w:space="0" w:color="auto"/>
            </w:tcBorders>
          </w:tcPr>
          <w:p w14:paraId="2504E240" w14:textId="77777777" w:rsidR="00B84D95" w:rsidRPr="003651D9" w:rsidDel="006A1426" w:rsidRDefault="00B84D95" w:rsidP="00CF508D">
            <w:pPr>
              <w:spacing w:before="40" w:after="40"/>
              <w:ind w:left="72" w:right="72"/>
              <w:jc w:val="center"/>
              <w:rPr>
                <w:del w:id="1204" w:author="Keith W. Boone" w:date="2015-03-04T12:59:00Z"/>
                <w:rFonts w:ascii="Arial" w:hAnsi="Arial"/>
                <w:b/>
                <w:sz w:val="20"/>
              </w:rPr>
            </w:pPr>
            <w:del w:id="1205" w:author="Keith W. Boone" w:date="2015-03-04T12:59:00Z">
              <w:r w:rsidRPr="003651D9" w:rsidDel="006A1426">
                <w:rPr>
                  <w:rFonts w:ascii="Arial" w:hAnsi="Arial"/>
                  <w:b/>
                  <w:sz w:val="20"/>
                </w:rPr>
                <w:delText>Header Elements</w:delText>
              </w:r>
            </w:del>
          </w:p>
        </w:tc>
      </w:tr>
      <w:tr w:rsidR="008E3F6C" w:rsidRPr="003651D9" w:rsidDel="006A1426" w14:paraId="7FB5AEAB" w14:textId="77777777" w:rsidTr="00BB76BC">
        <w:trPr>
          <w:cantSplit/>
          <w:jc w:val="center"/>
          <w:del w:id="1206"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0DB3054D" w14:textId="77777777" w:rsidR="008E3F6C" w:rsidRPr="003651D9" w:rsidDel="006A1426" w:rsidRDefault="008E3F6C" w:rsidP="00EF1E77">
            <w:pPr>
              <w:pStyle w:val="TableEntry"/>
              <w:rPr>
                <w:del w:id="1207" w:author="Keith W. Boone" w:date="2015-03-04T12:59:00Z"/>
              </w:rPr>
            </w:pPr>
            <w:del w:id="1208" w:author="Keith W. Boone" w:date="2015-03-04T12:59:00Z">
              <w:r w:rsidRPr="003651D9" w:rsidDel="006A1426">
                <w:delText>x [?..?]</w:delText>
              </w:r>
            </w:del>
          </w:p>
        </w:tc>
        <w:tc>
          <w:tcPr>
            <w:tcW w:w="702" w:type="pct"/>
            <w:tcBorders>
              <w:top w:val="single" w:sz="4" w:space="0" w:color="auto"/>
              <w:left w:val="single" w:sz="4" w:space="0" w:color="auto"/>
              <w:bottom w:val="single" w:sz="4" w:space="0" w:color="auto"/>
              <w:right w:val="single" w:sz="4" w:space="0" w:color="auto"/>
            </w:tcBorders>
            <w:vAlign w:val="center"/>
          </w:tcPr>
          <w:p w14:paraId="27DF1FE9" w14:textId="77777777" w:rsidR="008E3F6C" w:rsidRPr="003651D9" w:rsidDel="006A1426" w:rsidRDefault="008E3F6C" w:rsidP="005D6176">
            <w:pPr>
              <w:pStyle w:val="TableEntry"/>
              <w:rPr>
                <w:del w:id="1209" w:author="Keith W. Boone" w:date="2015-03-04T12:59:00Z"/>
              </w:rPr>
            </w:pPr>
          </w:p>
        </w:tc>
        <w:tc>
          <w:tcPr>
            <w:tcW w:w="1247" w:type="pct"/>
            <w:tcBorders>
              <w:top w:val="single" w:sz="4" w:space="0" w:color="auto"/>
              <w:left w:val="single" w:sz="4" w:space="0" w:color="auto"/>
              <w:bottom w:val="single" w:sz="4" w:space="0" w:color="auto"/>
              <w:right w:val="single" w:sz="4" w:space="0" w:color="auto"/>
            </w:tcBorders>
            <w:vAlign w:val="center"/>
          </w:tcPr>
          <w:p w14:paraId="35D7E551" w14:textId="77777777" w:rsidR="008E3F6C" w:rsidRPr="003651D9" w:rsidDel="006A1426" w:rsidRDefault="008E3F6C" w:rsidP="0032600B">
            <w:pPr>
              <w:pStyle w:val="TableEntry"/>
              <w:rPr>
                <w:del w:id="1210" w:author="Keith W. Boone" w:date="2015-03-04T12:59:00Z"/>
              </w:rPr>
            </w:pPr>
            <w:del w:id="1211" w:author="Keith W. Boone" w:date="2015-03-04T12:59:00Z">
              <w:r w:rsidRPr="003651D9" w:rsidDel="006A1426">
                <w:delText>&lt;Header Element name&gt;</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36852CB1" w14:textId="77777777" w:rsidR="008E3F6C" w:rsidRPr="003651D9" w:rsidDel="006A1426" w:rsidRDefault="008E3F6C" w:rsidP="00BB76BC">
            <w:pPr>
              <w:pStyle w:val="TableEntry"/>
              <w:rPr>
                <w:del w:id="1212" w:author="Keith W. Boone" w:date="2015-03-04T12:59:00Z"/>
              </w:rPr>
            </w:pPr>
            <w:del w:id="1213" w:author="Keith W. Boone" w:date="2015-03-04T12:59:00Z">
              <w:r w:rsidRPr="003651D9" w:rsidDel="006A1426">
                <w:delText>&lt;oid&gt;</w:delText>
              </w:r>
            </w:del>
          </w:p>
        </w:tc>
        <w:tc>
          <w:tcPr>
            <w:tcW w:w="756" w:type="pct"/>
            <w:tcBorders>
              <w:top w:val="single" w:sz="4" w:space="0" w:color="auto"/>
              <w:left w:val="single" w:sz="4" w:space="0" w:color="auto"/>
              <w:bottom w:val="single" w:sz="4" w:space="0" w:color="auto"/>
              <w:right w:val="single" w:sz="4" w:space="0" w:color="auto"/>
            </w:tcBorders>
          </w:tcPr>
          <w:p w14:paraId="2E105B18" w14:textId="77777777" w:rsidR="008E3F6C" w:rsidRPr="003651D9" w:rsidDel="006A1426" w:rsidRDefault="008E3F6C" w:rsidP="00BB76BC">
            <w:pPr>
              <w:pStyle w:val="TableEntry"/>
              <w:rPr>
                <w:del w:id="1214" w:author="Keith W. Boone" w:date="2015-03-04T12:59:00Z"/>
              </w:rPr>
            </w:pPr>
            <w:del w:id="1215" w:author="Keith W. Boone" w:date="2015-03-04T12:59:00Z">
              <w:r w:rsidRPr="003651D9" w:rsidDel="006A1426">
                <w:delText>&lt;reference to section of TF or supple</w:delText>
              </w:r>
              <w:r w:rsidR="002322FF" w:rsidRPr="003651D9" w:rsidDel="006A1426">
                <w:delText>ment document for details</w:delText>
              </w:r>
              <w:r w:rsidRPr="003651D9" w:rsidDel="006A1426">
                <w:delText>&gt;</w:delText>
              </w:r>
            </w:del>
          </w:p>
        </w:tc>
        <w:tc>
          <w:tcPr>
            <w:tcW w:w="667" w:type="pct"/>
            <w:tcBorders>
              <w:top w:val="single" w:sz="4" w:space="0" w:color="auto"/>
              <w:left w:val="single" w:sz="4" w:space="0" w:color="auto"/>
              <w:bottom w:val="single" w:sz="4" w:space="0" w:color="auto"/>
              <w:right w:val="single" w:sz="4" w:space="0" w:color="auto"/>
            </w:tcBorders>
          </w:tcPr>
          <w:p w14:paraId="44836490" w14:textId="77777777" w:rsidR="008E3F6C" w:rsidRPr="003651D9" w:rsidDel="006A1426" w:rsidRDefault="008E3F6C" w:rsidP="00BB76BC">
            <w:pPr>
              <w:pStyle w:val="TableEntry"/>
              <w:rPr>
                <w:del w:id="1216" w:author="Keith W. Boone" w:date="2015-03-04T12:59:00Z"/>
              </w:rPr>
            </w:pPr>
            <w:del w:id="1217" w:author="Keith W. Boone" w:date="2015-03-04T12:59:00Z">
              <w:r w:rsidRPr="003651D9" w:rsidDel="006A1426">
                <w:delText>&lt;reference to section of TF or supplement document for explanation, if applicable&gt;</w:delText>
              </w:r>
            </w:del>
          </w:p>
        </w:tc>
      </w:tr>
      <w:tr w:rsidR="008E3F6C" w:rsidRPr="003651D9" w:rsidDel="006A1426" w14:paraId="18C4E0C8" w14:textId="77777777" w:rsidTr="00BB76BC">
        <w:trPr>
          <w:cantSplit/>
          <w:jc w:val="center"/>
          <w:del w:id="1218"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77FAC576" w14:textId="77777777" w:rsidR="008E3F6C" w:rsidRPr="003651D9" w:rsidDel="006A1426" w:rsidRDefault="00C250ED" w:rsidP="00EF1E77">
            <w:pPr>
              <w:pStyle w:val="TableEntry"/>
              <w:rPr>
                <w:del w:id="1219" w:author="Keith W. Boone" w:date="2015-03-04T12:59:00Z"/>
              </w:rPr>
            </w:pPr>
            <w:del w:id="1220" w:author="Keith W. Boone" w:date="2015-03-04T12:59:00Z">
              <w:r w:rsidRPr="003651D9" w:rsidDel="006A1426">
                <w:delText>&lt;</w:delText>
              </w:r>
              <w:r w:rsidR="008E3F6C" w:rsidRPr="003651D9" w:rsidDel="006A1426">
                <w:delText>e.g., R [0..1]</w:delText>
              </w:r>
            </w:del>
          </w:p>
        </w:tc>
        <w:tc>
          <w:tcPr>
            <w:tcW w:w="702" w:type="pct"/>
            <w:tcBorders>
              <w:top w:val="single" w:sz="4" w:space="0" w:color="auto"/>
              <w:left w:val="single" w:sz="4" w:space="0" w:color="auto"/>
              <w:bottom w:val="single" w:sz="4" w:space="0" w:color="auto"/>
              <w:right w:val="single" w:sz="4" w:space="0" w:color="auto"/>
            </w:tcBorders>
            <w:vAlign w:val="center"/>
          </w:tcPr>
          <w:p w14:paraId="6A763D12" w14:textId="77777777" w:rsidR="008E3F6C" w:rsidRPr="003651D9" w:rsidDel="006A1426" w:rsidRDefault="008E3F6C" w:rsidP="005D6176">
            <w:pPr>
              <w:pStyle w:val="TableEntry"/>
              <w:rPr>
                <w:del w:id="1221" w:author="Keith W. Boone" w:date="2015-03-04T12:59:00Z"/>
              </w:rPr>
            </w:pPr>
          </w:p>
        </w:tc>
        <w:tc>
          <w:tcPr>
            <w:tcW w:w="1247" w:type="pct"/>
            <w:tcBorders>
              <w:top w:val="single" w:sz="4" w:space="0" w:color="auto"/>
              <w:left w:val="single" w:sz="4" w:space="0" w:color="auto"/>
              <w:bottom w:val="single" w:sz="4" w:space="0" w:color="auto"/>
              <w:right w:val="single" w:sz="4" w:space="0" w:color="auto"/>
            </w:tcBorders>
            <w:vAlign w:val="center"/>
          </w:tcPr>
          <w:p w14:paraId="5511C975" w14:textId="77777777" w:rsidR="008E3F6C" w:rsidRPr="003651D9" w:rsidDel="006A1426" w:rsidRDefault="008E3F6C" w:rsidP="0032600B">
            <w:pPr>
              <w:pStyle w:val="TableEntry"/>
              <w:rPr>
                <w:del w:id="1222" w:author="Keith W. Boone" w:date="2015-03-04T12:59:00Z"/>
              </w:rPr>
            </w:pPr>
            <w:del w:id="1223" w:author="Keith W. Boone" w:date="2015-03-04T12:59:00Z">
              <w:r w:rsidRPr="003651D9" w:rsidDel="006A1426">
                <w:delText>Order</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266A7941" w14:textId="77777777" w:rsidR="008E3F6C" w:rsidRPr="003651D9" w:rsidDel="006A1426" w:rsidRDefault="008E3F6C" w:rsidP="00BB76BC">
            <w:pPr>
              <w:pStyle w:val="TableEntry"/>
              <w:rPr>
                <w:del w:id="1224" w:author="Keith W. Boone" w:date="2015-03-04T12:59:00Z"/>
              </w:rPr>
            </w:pPr>
            <w:del w:id="1225" w:author="Keith W. Boone" w:date="2015-03-04T12:59:00Z">
              <w:r w:rsidRPr="003651D9" w:rsidDel="006A1426">
                <w:delText>1.3.6.1.4.1.19376.1.4.1.3.2</w:delText>
              </w:r>
            </w:del>
          </w:p>
        </w:tc>
        <w:tc>
          <w:tcPr>
            <w:tcW w:w="756" w:type="pct"/>
            <w:tcBorders>
              <w:top w:val="single" w:sz="4" w:space="0" w:color="auto"/>
              <w:left w:val="single" w:sz="4" w:space="0" w:color="auto"/>
              <w:bottom w:val="single" w:sz="4" w:space="0" w:color="auto"/>
              <w:right w:val="single" w:sz="4" w:space="0" w:color="auto"/>
            </w:tcBorders>
          </w:tcPr>
          <w:p w14:paraId="5DBA6DBB" w14:textId="77777777" w:rsidR="008E3F6C" w:rsidRPr="003651D9" w:rsidDel="006A1426" w:rsidRDefault="00AA69C0" w:rsidP="00BB76BC">
            <w:pPr>
              <w:pStyle w:val="TableEntry"/>
              <w:rPr>
                <w:del w:id="1226" w:author="Keith W. Boone" w:date="2015-03-04T12:59:00Z"/>
              </w:rPr>
            </w:pPr>
            <w:del w:id="1227" w:author="Keith W. Boone" w:date="2015-03-04T12:59:00Z">
              <w:r w:rsidRPr="003651D9" w:rsidDel="006A1426">
                <w:delText>CARD TF-3 6.3.2.H</w:delText>
              </w:r>
              <w:r w:rsidR="003F252B" w:rsidRPr="003651D9" w:rsidDel="006A1426">
                <w:delText>&gt;</w:delText>
              </w:r>
            </w:del>
          </w:p>
        </w:tc>
        <w:tc>
          <w:tcPr>
            <w:tcW w:w="667" w:type="pct"/>
            <w:tcBorders>
              <w:top w:val="single" w:sz="4" w:space="0" w:color="auto"/>
              <w:left w:val="single" w:sz="4" w:space="0" w:color="auto"/>
              <w:bottom w:val="single" w:sz="4" w:space="0" w:color="auto"/>
              <w:right w:val="single" w:sz="4" w:space="0" w:color="auto"/>
            </w:tcBorders>
          </w:tcPr>
          <w:p w14:paraId="541084D6" w14:textId="77777777" w:rsidR="008E3F6C" w:rsidRPr="003651D9" w:rsidDel="006A1426" w:rsidRDefault="008E3F6C" w:rsidP="00BB76BC">
            <w:pPr>
              <w:pStyle w:val="TableEntry"/>
              <w:rPr>
                <w:del w:id="1228" w:author="Keith W. Boone" w:date="2015-03-04T12:59:00Z"/>
              </w:rPr>
            </w:pPr>
          </w:p>
        </w:tc>
      </w:tr>
      <w:tr w:rsidR="008E3F6C" w:rsidRPr="003651D9" w:rsidDel="006A1426" w14:paraId="7B904E65" w14:textId="77777777" w:rsidTr="00BB76BC">
        <w:trPr>
          <w:cantSplit/>
          <w:jc w:val="center"/>
          <w:del w:id="1229"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53F026BB" w14:textId="77777777" w:rsidR="008E3F6C" w:rsidRPr="003651D9" w:rsidDel="006A1426" w:rsidRDefault="003F252B" w:rsidP="00EF1E77">
            <w:pPr>
              <w:pStyle w:val="TableEntry"/>
              <w:rPr>
                <w:del w:id="1230" w:author="Keith W. Boone" w:date="2015-03-04T12:59:00Z"/>
              </w:rPr>
            </w:pPr>
            <w:del w:id="1231" w:author="Keith W. Boone" w:date="2015-03-04T12:59:00Z">
              <w:r w:rsidRPr="003651D9" w:rsidDel="006A1426">
                <w:delText>&lt;</w:delText>
              </w:r>
              <w:r w:rsidR="008E3F6C" w:rsidRPr="003651D9" w:rsidDel="006A1426">
                <w:delText>e.g., M [1..1]</w:delText>
              </w:r>
            </w:del>
          </w:p>
        </w:tc>
        <w:tc>
          <w:tcPr>
            <w:tcW w:w="702" w:type="pct"/>
            <w:tcBorders>
              <w:top w:val="single" w:sz="4" w:space="0" w:color="auto"/>
              <w:left w:val="single" w:sz="4" w:space="0" w:color="auto"/>
              <w:bottom w:val="single" w:sz="4" w:space="0" w:color="auto"/>
              <w:right w:val="single" w:sz="4" w:space="0" w:color="auto"/>
            </w:tcBorders>
            <w:vAlign w:val="center"/>
          </w:tcPr>
          <w:p w14:paraId="3F0AB81D" w14:textId="77777777" w:rsidR="008E3F6C" w:rsidRPr="003651D9" w:rsidDel="006A1426" w:rsidRDefault="008E3F6C" w:rsidP="005D6176">
            <w:pPr>
              <w:pStyle w:val="TableEntry"/>
              <w:rPr>
                <w:del w:id="1232" w:author="Keith W. Boone" w:date="2015-03-04T12:59:00Z"/>
              </w:rPr>
            </w:pPr>
          </w:p>
        </w:tc>
        <w:tc>
          <w:tcPr>
            <w:tcW w:w="1247" w:type="pct"/>
            <w:tcBorders>
              <w:top w:val="single" w:sz="4" w:space="0" w:color="auto"/>
              <w:left w:val="single" w:sz="4" w:space="0" w:color="auto"/>
              <w:bottom w:val="single" w:sz="4" w:space="0" w:color="auto"/>
              <w:right w:val="single" w:sz="4" w:space="0" w:color="auto"/>
            </w:tcBorders>
            <w:vAlign w:val="center"/>
          </w:tcPr>
          <w:p w14:paraId="194604C2" w14:textId="77777777" w:rsidR="008E3F6C" w:rsidRPr="003651D9" w:rsidDel="006A1426" w:rsidRDefault="008E3F6C" w:rsidP="0032600B">
            <w:pPr>
              <w:pStyle w:val="TableEntry"/>
              <w:rPr>
                <w:del w:id="1233" w:author="Keith W. Boone" w:date="2015-03-04T12:59:00Z"/>
              </w:rPr>
            </w:pPr>
            <w:del w:id="1234" w:author="Keith W. Boone" w:date="2015-03-04T12:59:00Z">
              <w:r w:rsidRPr="003651D9" w:rsidDel="006A1426">
                <w:delText>Patient Demographics</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2E31403F" w14:textId="77777777" w:rsidR="008E3F6C" w:rsidRPr="003651D9" w:rsidDel="006A1426" w:rsidRDefault="008E3F6C" w:rsidP="00BB76BC">
            <w:pPr>
              <w:pStyle w:val="TableEntry"/>
              <w:rPr>
                <w:del w:id="1235" w:author="Keith W. Boone" w:date="2015-03-04T12:59:00Z"/>
              </w:rPr>
            </w:pPr>
            <w:del w:id="1236" w:author="Keith W. Boone" w:date="2015-03-04T12:59:00Z">
              <w:r w:rsidRPr="003651D9" w:rsidDel="006A1426">
                <w:delText>1.3.6.1.4.1.19376.1.4.1.3.3</w:delText>
              </w:r>
            </w:del>
          </w:p>
        </w:tc>
        <w:tc>
          <w:tcPr>
            <w:tcW w:w="756" w:type="pct"/>
            <w:tcBorders>
              <w:top w:val="single" w:sz="4" w:space="0" w:color="auto"/>
              <w:left w:val="single" w:sz="4" w:space="0" w:color="auto"/>
              <w:bottom w:val="single" w:sz="4" w:space="0" w:color="auto"/>
              <w:right w:val="single" w:sz="4" w:space="0" w:color="auto"/>
            </w:tcBorders>
          </w:tcPr>
          <w:p w14:paraId="327A8C73" w14:textId="77777777" w:rsidR="008E3F6C" w:rsidRPr="003651D9" w:rsidDel="006A1426" w:rsidRDefault="00AA69C0" w:rsidP="00BB76BC">
            <w:pPr>
              <w:pStyle w:val="TableEntry"/>
              <w:rPr>
                <w:del w:id="1237" w:author="Keith W. Boone" w:date="2015-03-04T12:59:00Z"/>
              </w:rPr>
            </w:pPr>
            <w:del w:id="1238" w:author="Keith W. Boone" w:date="2015-03-04T12:59:00Z">
              <w:r w:rsidRPr="003651D9" w:rsidDel="006A1426">
                <w:delText>CARD TF-3 6.3.2.H</w:delText>
              </w:r>
            </w:del>
          </w:p>
        </w:tc>
        <w:tc>
          <w:tcPr>
            <w:tcW w:w="667" w:type="pct"/>
            <w:tcBorders>
              <w:top w:val="single" w:sz="4" w:space="0" w:color="auto"/>
              <w:left w:val="single" w:sz="4" w:space="0" w:color="auto"/>
              <w:bottom w:val="single" w:sz="4" w:space="0" w:color="auto"/>
              <w:right w:val="single" w:sz="4" w:space="0" w:color="auto"/>
            </w:tcBorders>
          </w:tcPr>
          <w:p w14:paraId="226AF045" w14:textId="77777777" w:rsidR="008E3F6C" w:rsidRPr="003651D9" w:rsidDel="006A1426" w:rsidRDefault="00AA69C0" w:rsidP="00BB76BC">
            <w:pPr>
              <w:pStyle w:val="TableEntry"/>
              <w:rPr>
                <w:del w:id="1239" w:author="Keith W. Boone" w:date="2015-03-04T12:59:00Z"/>
              </w:rPr>
            </w:pPr>
            <w:del w:id="1240" w:author="Keith W. Boone" w:date="2015-03-04T12:59:00Z">
              <w:r w:rsidRPr="003651D9" w:rsidDel="006A1426">
                <w:delText>CARD TF-3 6.3.1.D.5.1</w:delText>
              </w:r>
              <w:r w:rsidR="00C250ED" w:rsidRPr="003651D9" w:rsidDel="006A1426">
                <w:delText>&gt;</w:delText>
              </w:r>
            </w:del>
          </w:p>
        </w:tc>
      </w:tr>
      <w:tr w:rsidR="00B84D95" w:rsidRPr="003651D9" w:rsidDel="006A1426" w14:paraId="60E3C01C" w14:textId="77777777" w:rsidTr="00BB76BC">
        <w:trPr>
          <w:cantSplit/>
          <w:jc w:val="center"/>
          <w:del w:id="1241" w:author="Keith W. Boone" w:date="2015-03-04T12:59:00Z"/>
        </w:trPr>
        <w:tc>
          <w:tcPr>
            <w:tcW w:w="5000" w:type="pct"/>
            <w:gridSpan w:val="6"/>
            <w:tcBorders>
              <w:top w:val="single" w:sz="4" w:space="0" w:color="auto"/>
              <w:left w:val="single" w:sz="4" w:space="0" w:color="auto"/>
              <w:bottom w:val="single" w:sz="4" w:space="0" w:color="auto"/>
              <w:right w:val="single" w:sz="4" w:space="0" w:color="auto"/>
            </w:tcBorders>
          </w:tcPr>
          <w:p w14:paraId="6A1C75E5" w14:textId="77777777" w:rsidR="00B84D95" w:rsidRPr="003651D9" w:rsidDel="006A1426" w:rsidRDefault="00B84D95" w:rsidP="00597DB2">
            <w:pPr>
              <w:pStyle w:val="TableEntryHeader"/>
              <w:rPr>
                <w:del w:id="1242" w:author="Keith W. Boone" w:date="2015-03-04T12:59:00Z"/>
              </w:rPr>
            </w:pPr>
            <w:del w:id="1243" w:author="Keith W. Boone" w:date="2015-03-04T12:59:00Z">
              <w:r w:rsidRPr="003651D9" w:rsidDel="006A1426">
                <w:delText>Sections</w:delText>
              </w:r>
            </w:del>
          </w:p>
        </w:tc>
      </w:tr>
      <w:tr w:rsidR="00B84D95" w:rsidRPr="003651D9" w:rsidDel="006A1426" w14:paraId="6F1CC974" w14:textId="77777777" w:rsidTr="00BB76BC">
        <w:trPr>
          <w:cantSplit/>
          <w:jc w:val="center"/>
          <w:del w:id="1244"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1C4DDDEC" w14:textId="77777777" w:rsidR="00B84D95" w:rsidRPr="003651D9" w:rsidDel="006A1426" w:rsidRDefault="00B84D95" w:rsidP="00EF1E77">
            <w:pPr>
              <w:pStyle w:val="TableEntry"/>
              <w:rPr>
                <w:del w:id="1245" w:author="Keith W. Boone" w:date="2015-03-04T12:59:00Z"/>
              </w:rPr>
            </w:pPr>
            <w:del w:id="1246" w:author="Keith W. Boone" w:date="2015-03-04T12:59:00Z">
              <w:r w:rsidRPr="003651D9" w:rsidDel="006A1426">
                <w:delText>x [?..?]</w:delText>
              </w:r>
            </w:del>
          </w:p>
        </w:tc>
        <w:tc>
          <w:tcPr>
            <w:tcW w:w="702" w:type="pct"/>
            <w:tcBorders>
              <w:top w:val="single" w:sz="4" w:space="0" w:color="auto"/>
              <w:left w:val="single" w:sz="4" w:space="0" w:color="auto"/>
              <w:bottom w:val="single" w:sz="4" w:space="0" w:color="auto"/>
              <w:right w:val="single" w:sz="4" w:space="0" w:color="auto"/>
            </w:tcBorders>
            <w:vAlign w:val="center"/>
          </w:tcPr>
          <w:p w14:paraId="724761DA" w14:textId="77777777" w:rsidR="00B84D95" w:rsidRPr="003651D9" w:rsidDel="006A1426" w:rsidRDefault="00B84D95" w:rsidP="005D6176">
            <w:pPr>
              <w:pStyle w:val="TableEntry"/>
              <w:rPr>
                <w:del w:id="1247" w:author="Keith W. Boone" w:date="2015-03-04T12:59:00Z"/>
              </w:rPr>
            </w:pPr>
          </w:p>
        </w:tc>
        <w:tc>
          <w:tcPr>
            <w:tcW w:w="1247" w:type="pct"/>
            <w:tcBorders>
              <w:top w:val="single" w:sz="4" w:space="0" w:color="auto"/>
              <w:left w:val="single" w:sz="4" w:space="0" w:color="auto"/>
              <w:bottom w:val="single" w:sz="4" w:space="0" w:color="auto"/>
              <w:right w:val="single" w:sz="4" w:space="0" w:color="auto"/>
            </w:tcBorders>
            <w:vAlign w:val="center"/>
          </w:tcPr>
          <w:p w14:paraId="3781CE19" w14:textId="77777777" w:rsidR="00B84D95" w:rsidRPr="003651D9" w:rsidDel="006A1426" w:rsidRDefault="00B84D95" w:rsidP="0032600B">
            <w:pPr>
              <w:pStyle w:val="TableEntry"/>
              <w:rPr>
                <w:del w:id="1248" w:author="Keith W. Boone" w:date="2015-03-04T12:59:00Z"/>
              </w:rPr>
            </w:pPr>
            <w:del w:id="1249" w:author="Keith W. Boone" w:date="2015-03-04T12:59:00Z">
              <w:r w:rsidRPr="003651D9" w:rsidDel="006A1426">
                <w:delText>&lt;Section name&gt;</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09CC7020" w14:textId="77777777" w:rsidR="00B84D95" w:rsidRPr="003651D9" w:rsidDel="006A1426" w:rsidRDefault="00B84D95" w:rsidP="00BB76BC">
            <w:pPr>
              <w:pStyle w:val="TableEntry"/>
              <w:rPr>
                <w:del w:id="1250" w:author="Keith W. Boone" w:date="2015-03-04T12:59:00Z"/>
              </w:rPr>
            </w:pPr>
            <w:del w:id="1251" w:author="Keith W. Boone" w:date="2015-03-04T12:59:00Z">
              <w:r w:rsidRPr="003651D9" w:rsidDel="006A1426">
                <w:delText>&lt;oid&gt;</w:delText>
              </w:r>
            </w:del>
          </w:p>
        </w:tc>
        <w:tc>
          <w:tcPr>
            <w:tcW w:w="756" w:type="pct"/>
            <w:tcBorders>
              <w:top w:val="single" w:sz="4" w:space="0" w:color="auto"/>
              <w:left w:val="single" w:sz="4" w:space="0" w:color="auto"/>
              <w:bottom w:val="single" w:sz="4" w:space="0" w:color="auto"/>
              <w:right w:val="single" w:sz="4" w:space="0" w:color="auto"/>
            </w:tcBorders>
          </w:tcPr>
          <w:p w14:paraId="02F62357" w14:textId="77777777" w:rsidR="00B84D95" w:rsidRPr="003651D9" w:rsidDel="006A1426" w:rsidRDefault="002322FF" w:rsidP="00BB76BC">
            <w:pPr>
              <w:pStyle w:val="TableEntry"/>
              <w:rPr>
                <w:del w:id="1252" w:author="Keith W. Boone" w:date="2015-03-04T12:59:00Z"/>
              </w:rPr>
            </w:pPr>
            <w:del w:id="1253" w:author="Keith W. Boone" w:date="2015-03-04T12:59:00Z">
              <w:r w:rsidRPr="003651D9" w:rsidDel="006A1426">
                <w:delText>&lt;reference to section of TF or supplement document for details&gt;</w:delText>
              </w:r>
            </w:del>
          </w:p>
        </w:tc>
        <w:tc>
          <w:tcPr>
            <w:tcW w:w="667" w:type="pct"/>
            <w:tcBorders>
              <w:top w:val="single" w:sz="4" w:space="0" w:color="auto"/>
              <w:left w:val="single" w:sz="4" w:space="0" w:color="auto"/>
              <w:bottom w:val="single" w:sz="4" w:space="0" w:color="auto"/>
              <w:right w:val="single" w:sz="4" w:space="0" w:color="auto"/>
            </w:tcBorders>
          </w:tcPr>
          <w:p w14:paraId="37B67E6C" w14:textId="77777777" w:rsidR="00B84D95" w:rsidRPr="003651D9" w:rsidDel="006A1426" w:rsidRDefault="00B84D95" w:rsidP="00BB76BC">
            <w:pPr>
              <w:pStyle w:val="TableEntry"/>
              <w:rPr>
                <w:del w:id="1254" w:author="Keith W. Boone" w:date="2015-03-04T12:59:00Z"/>
              </w:rPr>
            </w:pPr>
            <w:del w:id="1255" w:author="Keith W. Boone" w:date="2015-03-04T12:59:00Z">
              <w:r w:rsidRPr="003651D9" w:rsidDel="006A1426">
                <w:delText>&lt;reference to section of TF or supplement document for explanation, if applicable&gt;</w:delText>
              </w:r>
            </w:del>
          </w:p>
        </w:tc>
      </w:tr>
      <w:tr w:rsidR="00B84D95" w:rsidRPr="003651D9" w:rsidDel="006A1426" w14:paraId="23640A60" w14:textId="77777777" w:rsidTr="00BB76BC">
        <w:trPr>
          <w:cantSplit/>
          <w:jc w:val="center"/>
          <w:del w:id="1256"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3E695E47" w14:textId="77777777" w:rsidR="00B84D95" w:rsidRPr="003651D9" w:rsidDel="006A1426" w:rsidRDefault="00C250ED" w:rsidP="00EF1E77">
            <w:pPr>
              <w:pStyle w:val="TableEntry"/>
              <w:rPr>
                <w:del w:id="1257" w:author="Keith W. Boone" w:date="2015-03-04T12:59:00Z"/>
              </w:rPr>
            </w:pPr>
            <w:del w:id="1258" w:author="Keith W. Boone" w:date="2015-03-04T12:59:00Z">
              <w:r w:rsidRPr="003651D9" w:rsidDel="006A1426">
                <w:delText>&lt;</w:delText>
              </w:r>
              <w:r w:rsidR="00B84D95" w:rsidRPr="003651D9" w:rsidDel="006A1426">
                <w:delText>e.g., M [1..1]</w:delText>
              </w:r>
            </w:del>
          </w:p>
        </w:tc>
        <w:tc>
          <w:tcPr>
            <w:tcW w:w="702" w:type="pct"/>
            <w:tcBorders>
              <w:top w:val="single" w:sz="4" w:space="0" w:color="auto"/>
              <w:left w:val="single" w:sz="4" w:space="0" w:color="auto"/>
              <w:bottom w:val="single" w:sz="4" w:space="0" w:color="auto"/>
              <w:right w:val="single" w:sz="4" w:space="0" w:color="auto"/>
            </w:tcBorders>
            <w:vAlign w:val="center"/>
          </w:tcPr>
          <w:p w14:paraId="6B529C70" w14:textId="77777777" w:rsidR="00B84D95" w:rsidRPr="003651D9" w:rsidDel="006A1426" w:rsidRDefault="00B84D95" w:rsidP="005D6176">
            <w:pPr>
              <w:pStyle w:val="TableEntry"/>
              <w:rPr>
                <w:del w:id="1259" w:author="Keith W. Boone" w:date="2015-03-04T12:59:00Z"/>
              </w:rPr>
            </w:pPr>
          </w:p>
        </w:tc>
        <w:tc>
          <w:tcPr>
            <w:tcW w:w="1247" w:type="pct"/>
            <w:tcBorders>
              <w:top w:val="single" w:sz="4" w:space="0" w:color="auto"/>
              <w:left w:val="single" w:sz="4" w:space="0" w:color="auto"/>
              <w:bottom w:val="single" w:sz="4" w:space="0" w:color="auto"/>
              <w:right w:val="single" w:sz="4" w:space="0" w:color="auto"/>
            </w:tcBorders>
            <w:vAlign w:val="center"/>
          </w:tcPr>
          <w:p w14:paraId="5B485BF0" w14:textId="77777777" w:rsidR="00B84D95" w:rsidRPr="003651D9" w:rsidDel="006A1426" w:rsidRDefault="00B84D95" w:rsidP="0032600B">
            <w:pPr>
              <w:pStyle w:val="TableEntry"/>
              <w:rPr>
                <w:del w:id="1260" w:author="Keith W. Boone" w:date="2015-03-04T12:59:00Z"/>
              </w:rPr>
            </w:pPr>
            <w:del w:id="1261" w:author="Keith W. Boone" w:date="2015-03-04T12:59:00Z">
              <w:r w:rsidRPr="003651D9" w:rsidDel="006A1426">
                <w:delText xml:space="preserve">Medications </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01FBEBB8" w14:textId="77777777" w:rsidR="00B84D95" w:rsidRPr="003651D9" w:rsidDel="006A1426" w:rsidRDefault="00B84D95" w:rsidP="00BB76BC">
            <w:pPr>
              <w:pStyle w:val="TableEntry"/>
              <w:rPr>
                <w:del w:id="1262" w:author="Keith W. Boone" w:date="2015-03-04T12:59:00Z"/>
              </w:rPr>
            </w:pPr>
            <w:del w:id="1263" w:author="Keith W. Boone" w:date="2015-03-04T12:59:00Z">
              <w:r w:rsidRPr="003651D9" w:rsidDel="006A1426">
                <w:delText xml:space="preserve"> 1.3.6.1.4.1.19376.1.5.3.1.3.19</w:delText>
              </w:r>
            </w:del>
          </w:p>
        </w:tc>
        <w:tc>
          <w:tcPr>
            <w:tcW w:w="756" w:type="pct"/>
            <w:tcBorders>
              <w:top w:val="single" w:sz="4" w:space="0" w:color="auto"/>
              <w:left w:val="single" w:sz="4" w:space="0" w:color="auto"/>
              <w:bottom w:val="single" w:sz="4" w:space="0" w:color="auto"/>
              <w:right w:val="single" w:sz="4" w:space="0" w:color="auto"/>
            </w:tcBorders>
          </w:tcPr>
          <w:p w14:paraId="388EAA0A" w14:textId="77777777" w:rsidR="00B84D95" w:rsidRPr="003651D9" w:rsidDel="006A1426" w:rsidRDefault="00B84D95" w:rsidP="00BB76BC">
            <w:pPr>
              <w:pStyle w:val="TableEntry"/>
              <w:rPr>
                <w:del w:id="1264" w:author="Keith W. Boone" w:date="2015-03-04T12:59:00Z"/>
              </w:rPr>
            </w:pPr>
            <w:del w:id="1265" w:author="Keith W. Boone" w:date="2015-03-04T12:59:00Z">
              <w:r w:rsidRPr="003651D9" w:rsidDel="006A1426">
                <w:delText>PCC TF-2</w:delText>
              </w:r>
            </w:del>
          </w:p>
        </w:tc>
        <w:tc>
          <w:tcPr>
            <w:tcW w:w="667" w:type="pct"/>
            <w:tcBorders>
              <w:top w:val="single" w:sz="4" w:space="0" w:color="auto"/>
              <w:left w:val="single" w:sz="4" w:space="0" w:color="auto"/>
              <w:bottom w:val="single" w:sz="4" w:space="0" w:color="auto"/>
              <w:right w:val="single" w:sz="4" w:space="0" w:color="auto"/>
            </w:tcBorders>
          </w:tcPr>
          <w:p w14:paraId="541E2451" w14:textId="77777777" w:rsidR="00B84D95" w:rsidRPr="003651D9" w:rsidDel="006A1426" w:rsidRDefault="00AA69C0" w:rsidP="00BB76BC">
            <w:pPr>
              <w:pStyle w:val="TableEntry"/>
              <w:rPr>
                <w:del w:id="1266" w:author="Keith W. Boone" w:date="2015-03-04T12:59:00Z"/>
              </w:rPr>
            </w:pPr>
            <w:del w:id="1267" w:author="Keith W. Boone" w:date="2015-03-04T12:59:00Z">
              <w:r w:rsidRPr="003651D9" w:rsidDel="006A1426">
                <w:delText>CARD TF-3 6.3.1.D.5.2</w:delText>
              </w:r>
              <w:r w:rsidR="003F252B" w:rsidRPr="003651D9" w:rsidDel="006A1426">
                <w:delText>&gt;</w:delText>
              </w:r>
            </w:del>
          </w:p>
        </w:tc>
      </w:tr>
      <w:tr w:rsidR="00B84D95" w:rsidRPr="003651D9" w:rsidDel="006A1426" w14:paraId="1D1DD8F4" w14:textId="77777777" w:rsidTr="00BB76BC">
        <w:trPr>
          <w:cantSplit/>
          <w:jc w:val="center"/>
          <w:del w:id="1268"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4FEEBB46" w14:textId="77777777" w:rsidR="00B84D95" w:rsidRPr="003651D9" w:rsidDel="006A1426" w:rsidRDefault="003F252B" w:rsidP="00EF1E77">
            <w:pPr>
              <w:pStyle w:val="TableEntry"/>
              <w:rPr>
                <w:del w:id="1269" w:author="Keith W. Boone" w:date="2015-03-04T12:59:00Z"/>
              </w:rPr>
            </w:pPr>
            <w:del w:id="1270" w:author="Keith W. Boone" w:date="2015-03-04T12:59:00Z">
              <w:r w:rsidRPr="003651D9" w:rsidDel="006A1426">
                <w:delText>&lt;</w:delText>
              </w:r>
              <w:r w:rsidR="00B84D95" w:rsidRPr="003651D9" w:rsidDel="006A1426">
                <w:delText>e.g., R [1..1]</w:delText>
              </w:r>
            </w:del>
          </w:p>
        </w:tc>
        <w:tc>
          <w:tcPr>
            <w:tcW w:w="702" w:type="pct"/>
            <w:tcBorders>
              <w:top w:val="single" w:sz="4" w:space="0" w:color="auto"/>
              <w:left w:val="single" w:sz="4" w:space="0" w:color="auto"/>
              <w:bottom w:val="single" w:sz="4" w:space="0" w:color="auto"/>
              <w:right w:val="single" w:sz="4" w:space="0" w:color="auto"/>
            </w:tcBorders>
            <w:vAlign w:val="center"/>
          </w:tcPr>
          <w:p w14:paraId="14934154" w14:textId="77777777" w:rsidR="00B84D95" w:rsidRPr="003651D9" w:rsidDel="006A1426" w:rsidRDefault="00B84D95" w:rsidP="005D6176">
            <w:pPr>
              <w:pStyle w:val="TableEntry"/>
              <w:rPr>
                <w:del w:id="1271" w:author="Keith W. Boone" w:date="2015-03-04T12:59:00Z"/>
              </w:rPr>
            </w:pPr>
          </w:p>
        </w:tc>
        <w:tc>
          <w:tcPr>
            <w:tcW w:w="1247" w:type="pct"/>
            <w:tcBorders>
              <w:top w:val="single" w:sz="4" w:space="0" w:color="auto"/>
              <w:left w:val="single" w:sz="4" w:space="0" w:color="auto"/>
              <w:bottom w:val="single" w:sz="4" w:space="0" w:color="auto"/>
              <w:right w:val="single" w:sz="4" w:space="0" w:color="auto"/>
            </w:tcBorders>
            <w:vAlign w:val="center"/>
          </w:tcPr>
          <w:p w14:paraId="703DDF45" w14:textId="77777777" w:rsidR="00B84D95" w:rsidRPr="003651D9" w:rsidDel="006A1426" w:rsidRDefault="00B84D95" w:rsidP="0032600B">
            <w:pPr>
              <w:pStyle w:val="TableEntry"/>
              <w:rPr>
                <w:del w:id="1272" w:author="Keith W. Boone" w:date="2015-03-04T12:59:00Z"/>
              </w:rPr>
            </w:pPr>
            <w:del w:id="1273" w:author="Keith W. Boone" w:date="2015-03-04T12:59:00Z">
              <w:r w:rsidRPr="003651D9" w:rsidDel="006A1426">
                <w:delText>Coded Social History</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10AB5D45" w14:textId="77777777" w:rsidR="00B84D95" w:rsidRPr="003651D9" w:rsidDel="006A1426" w:rsidRDefault="00B84D95" w:rsidP="00BB76BC">
            <w:pPr>
              <w:pStyle w:val="TableEntry"/>
              <w:rPr>
                <w:del w:id="1274" w:author="Keith W. Boone" w:date="2015-03-04T12:59:00Z"/>
              </w:rPr>
            </w:pPr>
            <w:del w:id="1275" w:author="Keith W. Boone" w:date="2015-03-04T12:59:00Z">
              <w:r w:rsidRPr="003651D9" w:rsidDel="006A1426">
                <w:delText xml:space="preserve"> 1.3.6.1.4.1.19376.1.5.3.1.3.16.1</w:delText>
              </w:r>
            </w:del>
          </w:p>
        </w:tc>
        <w:tc>
          <w:tcPr>
            <w:tcW w:w="756" w:type="pct"/>
            <w:tcBorders>
              <w:top w:val="single" w:sz="4" w:space="0" w:color="auto"/>
              <w:left w:val="single" w:sz="4" w:space="0" w:color="auto"/>
              <w:bottom w:val="single" w:sz="4" w:space="0" w:color="auto"/>
              <w:right w:val="single" w:sz="4" w:space="0" w:color="auto"/>
            </w:tcBorders>
          </w:tcPr>
          <w:p w14:paraId="1925D5A5" w14:textId="77777777" w:rsidR="00B84D95" w:rsidRPr="003651D9" w:rsidDel="006A1426" w:rsidRDefault="00AA69C0" w:rsidP="00BB76BC">
            <w:pPr>
              <w:pStyle w:val="TableEntry"/>
              <w:rPr>
                <w:del w:id="1276" w:author="Keith W. Boone" w:date="2015-03-04T12:59:00Z"/>
              </w:rPr>
            </w:pPr>
            <w:del w:id="1277" w:author="Keith W. Boone" w:date="2015-03-04T12:59:00Z">
              <w:r w:rsidRPr="003651D9" w:rsidDel="006A1426">
                <w:delText>CARD TF-3 6.3.3.S</w:delText>
              </w:r>
            </w:del>
          </w:p>
        </w:tc>
        <w:tc>
          <w:tcPr>
            <w:tcW w:w="667" w:type="pct"/>
            <w:tcBorders>
              <w:top w:val="single" w:sz="4" w:space="0" w:color="auto"/>
              <w:left w:val="single" w:sz="4" w:space="0" w:color="auto"/>
              <w:bottom w:val="single" w:sz="4" w:space="0" w:color="auto"/>
              <w:right w:val="single" w:sz="4" w:space="0" w:color="auto"/>
            </w:tcBorders>
          </w:tcPr>
          <w:p w14:paraId="5B81C98C" w14:textId="77777777" w:rsidR="00B84D95" w:rsidRPr="003651D9" w:rsidDel="006A1426" w:rsidRDefault="00AA69C0" w:rsidP="00BB76BC">
            <w:pPr>
              <w:pStyle w:val="TableEntry"/>
              <w:rPr>
                <w:del w:id="1278" w:author="Keith W. Boone" w:date="2015-03-04T12:59:00Z"/>
              </w:rPr>
            </w:pPr>
            <w:del w:id="1279" w:author="Keith W. Boone" w:date="2015-03-04T12:59:00Z">
              <w:r w:rsidRPr="003651D9" w:rsidDel="006A1426">
                <w:delText>CARD TF-3 6.3.1.D.5.3</w:delText>
              </w:r>
              <w:r w:rsidR="003F252B" w:rsidRPr="003651D9" w:rsidDel="006A1426">
                <w:delText>&gt;</w:delText>
              </w:r>
            </w:del>
          </w:p>
        </w:tc>
      </w:tr>
      <w:tr w:rsidR="00B84D95" w:rsidRPr="003651D9" w:rsidDel="006A1426" w14:paraId="77BDCE9E" w14:textId="77777777" w:rsidTr="00BB76BC">
        <w:trPr>
          <w:cantSplit/>
          <w:jc w:val="center"/>
          <w:del w:id="1280"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1D18BAFF" w14:textId="77777777" w:rsidR="00B84D95" w:rsidRPr="003651D9" w:rsidDel="006A1426" w:rsidRDefault="003F252B" w:rsidP="00EF1E77">
            <w:pPr>
              <w:pStyle w:val="TableEntry"/>
              <w:rPr>
                <w:del w:id="1281" w:author="Keith W. Boone" w:date="2015-03-04T12:59:00Z"/>
              </w:rPr>
            </w:pPr>
            <w:del w:id="1282" w:author="Keith W. Boone" w:date="2015-03-04T12:59:00Z">
              <w:r w:rsidRPr="003651D9" w:rsidDel="006A1426">
                <w:delText>&lt;</w:delText>
              </w:r>
              <w:r w:rsidR="00B84D95" w:rsidRPr="003651D9" w:rsidDel="006A1426">
                <w:delText>e.g., O [0..1]</w:delText>
              </w:r>
            </w:del>
          </w:p>
        </w:tc>
        <w:tc>
          <w:tcPr>
            <w:tcW w:w="702" w:type="pct"/>
            <w:tcBorders>
              <w:top w:val="single" w:sz="4" w:space="0" w:color="auto"/>
              <w:left w:val="single" w:sz="4" w:space="0" w:color="auto"/>
              <w:bottom w:val="single" w:sz="4" w:space="0" w:color="auto"/>
              <w:right w:val="single" w:sz="4" w:space="0" w:color="auto"/>
            </w:tcBorders>
            <w:vAlign w:val="center"/>
          </w:tcPr>
          <w:p w14:paraId="58CA7E82" w14:textId="77777777" w:rsidR="00B84D95" w:rsidRPr="003651D9" w:rsidDel="006A1426" w:rsidRDefault="00B84D95" w:rsidP="005D6176">
            <w:pPr>
              <w:pStyle w:val="TableEntry"/>
              <w:rPr>
                <w:del w:id="1283" w:author="Keith W. Boone" w:date="2015-03-04T12:59:00Z"/>
              </w:rPr>
            </w:pPr>
          </w:p>
        </w:tc>
        <w:tc>
          <w:tcPr>
            <w:tcW w:w="1247" w:type="pct"/>
            <w:tcBorders>
              <w:top w:val="single" w:sz="4" w:space="0" w:color="auto"/>
              <w:left w:val="single" w:sz="4" w:space="0" w:color="auto"/>
              <w:bottom w:val="single" w:sz="4" w:space="0" w:color="auto"/>
              <w:right w:val="single" w:sz="4" w:space="0" w:color="auto"/>
            </w:tcBorders>
            <w:vAlign w:val="center"/>
          </w:tcPr>
          <w:p w14:paraId="6B643211" w14:textId="77777777" w:rsidR="00B84D95" w:rsidRPr="003651D9" w:rsidDel="006A1426" w:rsidRDefault="00B84D95" w:rsidP="0032600B">
            <w:pPr>
              <w:pStyle w:val="TableEntry"/>
              <w:rPr>
                <w:del w:id="1284" w:author="Keith W. Boone" w:date="2015-03-04T12:59:00Z"/>
              </w:rPr>
            </w:pPr>
            <w:del w:id="1285" w:author="Keith W. Boone" w:date="2015-03-04T12:59:00Z">
              <w:r w:rsidRPr="003651D9" w:rsidDel="006A1426">
                <w:delText>Physical Examination</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7DE1A524" w14:textId="77777777" w:rsidR="00B84D95" w:rsidRPr="003651D9" w:rsidDel="006A1426" w:rsidRDefault="00B84D95" w:rsidP="00BB76BC">
            <w:pPr>
              <w:pStyle w:val="TableEntry"/>
              <w:rPr>
                <w:del w:id="1286" w:author="Keith W. Boone" w:date="2015-03-04T12:59:00Z"/>
              </w:rPr>
            </w:pPr>
            <w:del w:id="1287" w:author="Keith W. Boone" w:date="2015-03-04T12:59:00Z">
              <w:r w:rsidRPr="003651D9" w:rsidDel="006A1426">
                <w:delText>2.16.840.1.113883.10.20.2.10</w:delText>
              </w:r>
            </w:del>
          </w:p>
        </w:tc>
        <w:tc>
          <w:tcPr>
            <w:tcW w:w="756" w:type="pct"/>
            <w:tcBorders>
              <w:top w:val="single" w:sz="4" w:space="0" w:color="auto"/>
              <w:left w:val="single" w:sz="4" w:space="0" w:color="auto"/>
              <w:bottom w:val="single" w:sz="4" w:space="0" w:color="auto"/>
              <w:right w:val="single" w:sz="4" w:space="0" w:color="auto"/>
            </w:tcBorders>
          </w:tcPr>
          <w:p w14:paraId="548956BB" w14:textId="77777777" w:rsidR="00B84D95" w:rsidRPr="003651D9" w:rsidDel="006A1426" w:rsidRDefault="00B84D95" w:rsidP="00BB76BC">
            <w:pPr>
              <w:pStyle w:val="TableEntry"/>
              <w:rPr>
                <w:del w:id="1288" w:author="Keith W. Boone" w:date="2015-03-04T12:59:00Z"/>
              </w:rPr>
            </w:pPr>
            <w:del w:id="1289" w:author="Keith W. Boone" w:date="2015-03-04T12:59:00Z">
              <w:r w:rsidRPr="003651D9" w:rsidDel="006A1426">
                <w:delText>CDA-PN</w:delText>
              </w:r>
              <w:r w:rsidR="003F252B" w:rsidRPr="003651D9" w:rsidDel="006A1426">
                <w:delText>&gt;</w:delText>
              </w:r>
            </w:del>
          </w:p>
        </w:tc>
        <w:tc>
          <w:tcPr>
            <w:tcW w:w="667" w:type="pct"/>
            <w:tcBorders>
              <w:top w:val="single" w:sz="4" w:space="0" w:color="auto"/>
              <w:left w:val="single" w:sz="4" w:space="0" w:color="auto"/>
              <w:bottom w:val="single" w:sz="4" w:space="0" w:color="auto"/>
              <w:right w:val="single" w:sz="4" w:space="0" w:color="auto"/>
            </w:tcBorders>
          </w:tcPr>
          <w:p w14:paraId="33D11921" w14:textId="77777777" w:rsidR="00B84D95" w:rsidRPr="003651D9" w:rsidDel="006A1426" w:rsidRDefault="00B84D95" w:rsidP="00BB76BC">
            <w:pPr>
              <w:pStyle w:val="TableEntry"/>
              <w:rPr>
                <w:del w:id="1290" w:author="Keith W. Boone" w:date="2015-03-04T12:59:00Z"/>
              </w:rPr>
            </w:pPr>
          </w:p>
        </w:tc>
      </w:tr>
      <w:tr w:rsidR="00B84D95" w:rsidRPr="003651D9" w:rsidDel="006A1426" w14:paraId="2B6A2964" w14:textId="77777777" w:rsidTr="00BB76BC">
        <w:trPr>
          <w:cantSplit/>
          <w:trHeight w:val="195"/>
          <w:jc w:val="center"/>
          <w:del w:id="1291"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47AC761D" w14:textId="77777777" w:rsidR="00B84D95" w:rsidRPr="003651D9" w:rsidDel="006A1426" w:rsidRDefault="003F252B" w:rsidP="00EF1E77">
            <w:pPr>
              <w:pStyle w:val="TableEntry"/>
              <w:rPr>
                <w:del w:id="1292" w:author="Keith W. Boone" w:date="2015-03-04T12:59:00Z"/>
              </w:rPr>
            </w:pPr>
            <w:del w:id="1293" w:author="Keith W. Boone" w:date="2015-03-04T12:59:00Z">
              <w:r w:rsidRPr="003651D9" w:rsidDel="006A1426">
                <w:delText>&lt;</w:delText>
              </w:r>
              <w:r w:rsidR="00B84D95" w:rsidRPr="003651D9" w:rsidDel="006A1426">
                <w:delText>e.g., C [1..1]</w:delText>
              </w:r>
            </w:del>
          </w:p>
        </w:tc>
        <w:tc>
          <w:tcPr>
            <w:tcW w:w="702" w:type="pct"/>
            <w:tcBorders>
              <w:top w:val="single" w:sz="4" w:space="0" w:color="auto"/>
              <w:left w:val="single" w:sz="4" w:space="0" w:color="auto"/>
              <w:bottom w:val="single" w:sz="4" w:space="0" w:color="auto"/>
              <w:right w:val="single" w:sz="4" w:space="0" w:color="auto"/>
            </w:tcBorders>
            <w:vAlign w:val="center"/>
          </w:tcPr>
          <w:p w14:paraId="3E3C13F9" w14:textId="77777777" w:rsidR="00B84D95" w:rsidRPr="003651D9" w:rsidDel="006A1426" w:rsidRDefault="00AA69C0" w:rsidP="005D6176">
            <w:pPr>
              <w:pStyle w:val="TableEntry"/>
              <w:rPr>
                <w:del w:id="1294" w:author="Keith W. Boone" w:date="2015-03-04T12:59:00Z"/>
              </w:rPr>
            </w:pPr>
            <w:del w:id="1295" w:author="Keith W. Boone" w:date="2015-03-04T12:59:00Z">
              <w:r w:rsidRPr="003651D9" w:rsidDel="006A1426">
                <w:delText>CARD TF-3 6.3.1.D.5.4</w:delText>
              </w:r>
            </w:del>
          </w:p>
        </w:tc>
        <w:tc>
          <w:tcPr>
            <w:tcW w:w="1247" w:type="pct"/>
            <w:tcBorders>
              <w:top w:val="single" w:sz="4" w:space="0" w:color="auto"/>
              <w:left w:val="single" w:sz="4" w:space="0" w:color="auto"/>
              <w:bottom w:val="single" w:sz="4" w:space="0" w:color="auto"/>
              <w:right w:val="single" w:sz="4" w:space="0" w:color="auto"/>
            </w:tcBorders>
            <w:vAlign w:val="center"/>
          </w:tcPr>
          <w:p w14:paraId="21D6FE57" w14:textId="77777777" w:rsidR="00B84D95" w:rsidRPr="003651D9" w:rsidDel="006A1426" w:rsidRDefault="00B84D95" w:rsidP="0032600B">
            <w:pPr>
              <w:pStyle w:val="TableEntry"/>
              <w:rPr>
                <w:del w:id="1296" w:author="Keith W. Boone" w:date="2015-03-04T12:59:00Z"/>
              </w:rPr>
            </w:pPr>
            <w:del w:id="1297" w:author="Keith W. Boone" w:date="2015-03-04T12:59:00Z">
              <w:r w:rsidRPr="003651D9" w:rsidDel="006A1426">
                <w:delText xml:space="preserve">DICOM Object Catalog </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4FE82300" w14:textId="77777777" w:rsidR="00B84D95" w:rsidRPr="003651D9" w:rsidDel="006A1426" w:rsidRDefault="00B84D95" w:rsidP="00BB76BC">
            <w:pPr>
              <w:pStyle w:val="TableEntry"/>
              <w:rPr>
                <w:del w:id="1298" w:author="Keith W. Boone" w:date="2015-03-04T12:59:00Z"/>
              </w:rPr>
            </w:pPr>
            <w:del w:id="1299" w:author="Keith W. Boone" w:date="2015-03-04T12:59:00Z">
              <w:r w:rsidRPr="003651D9" w:rsidDel="006A1426">
                <w:delText>1.3.6.1.4.1.19376.1.4.1.2.15</w:delText>
              </w:r>
            </w:del>
          </w:p>
        </w:tc>
        <w:tc>
          <w:tcPr>
            <w:tcW w:w="756" w:type="pct"/>
            <w:tcBorders>
              <w:top w:val="single" w:sz="4" w:space="0" w:color="auto"/>
              <w:left w:val="single" w:sz="4" w:space="0" w:color="auto"/>
              <w:bottom w:val="single" w:sz="4" w:space="0" w:color="auto"/>
              <w:right w:val="single" w:sz="4" w:space="0" w:color="auto"/>
            </w:tcBorders>
          </w:tcPr>
          <w:p w14:paraId="17939736" w14:textId="77777777" w:rsidR="00B84D95" w:rsidRPr="003651D9" w:rsidDel="006A1426" w:rsidRDefault="00B84D95" w:rsidP="00BB76BC">
            <w:pPr>
              <w:pStyle w:val="TableEntry"/>
              <w:rPr>
                <w:del w:id="1300" w:author="Keith W. Boone" w:date="2015-03-04T12:59:00Z"/>
              </w:rPr>
            </w:pPr>
            <w:del w:id="1301" w:author="Keith W. Boone" w:date="2015-03-04T12:59:00Z">
              <w:r w:rsidRPr="003651D9" w:rsidDel="006A1426">
                <w:delText>CDA-PN</w:delText>
              </w:r>
              <w:r w:rsidR="00C250ED" w:rsidRPr="003651D9" w:rsidDel="006A1426">
                <w:delText>&gt;</w:delText>
              </w:r>
            </w:del>
          </w:p>
        </w:tc>
        <w:tc>
          <w:tcPr>
            <w:tcW w:w="667" w:type="pct"/>
            <w:tcBorders>
              <w:top w:val="single" w:sz="4" w:space="0" w:color="auto"/>
              <w:left w:val="single" w:sz="4" w:space="0" w:color="auto"/>
              <w:bottom w:val="single" w:sz="4" w:space="0" w:color="auto"/>
              <w:right w:val="single" w:sz="4" w:space="0" w:color="auto"/>
            </w:tcBorders>
          </w:tcPr>
          <w:p w14:paraId="141CAECA" w14:textId="77777777" w:rsidR="00B84D95" w:rsidRPr="003651D9" w:rsidDel="006A1426" w:rsidRDefault="00B84D95" w:rsidP="00BB76BC">
            <w:pPr>
              <w:pStyle w:val="TableEntry"/>
              <w:rPr>
                <w:del w:id="1302" w:author="Keith W. Boone" w:date="2015-03-04T12:59:00Z"/>
              </w:rPr>
            </w:pPr>
          </w:p>
        </w:tc>
      </w:tr>
    </w:tbl>
    <w:p w14:paraId="22C2A909" w14:textId="77777777" w:rsidR="00871613" w:rsidRPr="003651D9" w:rsidDel="006A1426" w:rsidRDefault="00871613" w:rsidP="00871613">
      <w:pPr>
        <w:spacing w:before="0" w:after="200" w:line="276" w:lineRule="auto"/>
        <w:rPr>
          <w:del w:id="1303" w:author="Keith W. Boone" w:date="2015-03-04T12:59:00Z"/>
          <w:rFonts w:ascii="Calibri" w:eastAsia="Calibri" w:hAnsi="Calibri"/>
          <w:kern w:val="28"/>
          <w:sz w:val="22"/>
          <w:szCs w:val="22"/>
        </w:rPr>
      </w:pPr>
    </w:p>
    <w:p w14:paraId="20DB9198" w14:textId="77777777" w:rsidR="00B84D95" w:rsidRPr="003651D9" w:rsidDel="006A1426" w:rsidRDefault="00B84D95" w:rsidP="00597DB2">
      <w:pPr>
        <w:pStyle w:val="AuthorInstructions"/>
        <w:rPr>
          <w:del w:id="1304" w:author="Keith W. Boone" w:date="2015-03-04T12:59:00Z"/>
        </w:rPr>
      </w:pPr>
      <w:del w:id="1305" w:author="Keith W. Boone" w:date="2015-03-04T12:59:00Z">
        <w:r w:rsidRPr="003651D9" w:rsidDel="006A1426">
          <w:delText xml:space="preserve">&lt;For each </w:delText>
        </w:r>
        <w:r w:rsidR="002322FF" w:rsidRPr="003651D9" w:rsidDel="006A1426">
          <w:delText xml:space="preserve">(1:1 correspondence) </w:delText>
        </w:r>
        <w:r w:rsidRPr="003651D9" w:rsidDel="006A1426">
          <w:delText>Vocabulary Constraint or Condition listed in the table above, create an additional section/reference below</w:delText>
        </w:r>
        <w:r w:rsidR="00887E40" w:rsidRPr="003651D9" w:rsidDel="006A1426">
          <w:delText xml:space="preserve">. </w:delText>
        </w:r>
        <w:r w:rsidRPr="003651D9" w:rsidDel="006A1426">
          <w:delText>Add the Header Element or Section Name and then select either “Vocabulary Constraint” or “Condition” and delete the other word.&gt;</w:delText>
        </w:r>
      </w:del>
    </w:p>
    <w:p w14:paraId="226D2719" w14:textId="77777777" w:rsidR="00BC3E9F" w:rsidRPr="003651D9" w:rsidDel="006A1426" w:rsidRDefault="00BC3E9F" w:rsidP="00597DB2">
      <w:pPr>
        <w:pStyle w:val="AuthorInstructions"/>
        <w:rPr>
          <w:del w:id="1306" w:author="Keith W. Boone" w:date="2015-03-04T12:59:00Z"/>
        </w:rPr>
      </w:pPr>
      <w:del w:id="1307" w:author="Keith W. Boone" w:date="2015-03-04T12:59:00Z">
        <w:r w:rsidRPr="003651D9" w:rsidDel="006A1426">
          <w:delText>&lt;Note that every Conditional element MUST have an explanatory paragraph referenced below.&gt;</w:delText>
        </w:r>
      </w:del>
    </w:p>
    <w:p w14:paraId="5081AA5F" w14:textId="77777777" w:rsidR="00B84D95" w:rsidRPr="003651D9" w:rsidDel="006A1426" w:rsidRDefault="00B84D95" w:rsidP="00597DB2">
      <w:pPr>
        <w:pStyle w:val="AuthorInstructions"/>
        <w:rPr>
          <w:del w:id="1308" w:author="Keith W. Boone" w:date="2015-03-04T12:59:00Z"/>
        </w:rPr>
      </w:pPr>
      <w:del w:id="1309" w:author="Keith W. Boone" w:date="2015-03-04T12:59:00Z">
        <w:r w:rsidRPr="003651D9" w:rsidDel="006A1426">
          <w:delText>&lt;It is required to use SHALL, SHOULD, or MAY in each definition as defined in Appendix E of the Technical Frameworks General Introduction.&gt;</w:delText>
        </w:r>
      </w:del>
    </w:p>
    <w:p w14:paraId="1971D282" w14:textId="77777777" w:rsidR="00871613" w:rsidRPr="003651D9" w:rsidDel="006A1426" w:rsidRDefault="000F13F5" w:rsidP="004046B6">
      <w:pPr>
        <w:pStyle w:val="Heading6"/>
        <w:numPr>
          <w:ilvl w:val="0"/>
          <w:numId w:val="0"/>
        </w:numPr>
        <w:rPr>
          <w:del w:id="1310" w:author="Keith W. Boone" w:date="2015-03-04T12:59:00Z"/>
          <w:noProof w:val="0"/>
        </w:rPr>
      </w:pPr>
      <w:bookmarkStart w:id="1311" w:name="_6.2.1.1.6.1_Service_Event"/>
      <w:bookmarkStart w:id="1312" w:name="_Toc296340347"/>
      <w:bookmarkStart w:id="1313" w:name="_Toc412696359"/>
      <w:bookmarkEnd w:id="1311"/>
      <w:del w:id="1314" w:author="Keith W. Boone" w:date="2015-03-04T12:59:00Z">
        <w:r w:rsidRPr="003651D9" w:rsidDel="006A1426">
          <w:rPr>
            <w:noProof w:val="0"/>
          </w:rPr>
          <w:delText>6.3.1.</w:delText>
        </w:r>
        <w:r w:rsidR="008D45BC" w:rsidRPr="003651D9" w:rsidDel="006A1426">
          <w:rPr>
            <w:noProof w:val="0"/>
          </w:rPr>
          <w:delText>D</w:delText>
        </w:r>
        <w:r w:rsidR="00871613" w:rsidRPr="003651D9" w:rsidDel="006A1426">
          <w:rPr>
            <w:noProof w:val="0"/>
          </w:rPr>
          <w:delText>.</w:delText>
        </w:r>
        <w:r w:rsidR="00570B52" w:rsidRPr="003651D9" w:rsidDel="006A1426">
          <w:rPr>
            <w:noProof w:val="0"/>
          </w:rPr>
          <w:delText>5</w:delText>
        </w:r>
        <w:r w:rsidR="00871613" w:rsidRPr="003651D9" w:rsidDel="006A1426">
          <w:rPr>
            <w:noProof w:val="0"/>
          </w:rPr>
          <w:delText xml:space="preserve">.1 </w:delText>
        </w:r>
        <w:r w:rsidR="00570B52" w:rsidRPr="003651D9" w:rsidDel="006A1426">
          <w:rPr>
            <w:noProof w:val="0"/>
          </w:rPr>
          <w:delText>&lt;Header Element or Section Name&gt;</w:delText>
        </w:r>
        <w:r w:rsidR="00871613" w:rsidRPr="003651D9" w:rsidDel="006A1426">
          <w:rPr>
            <w:noProof w:val="0"/>
          </w:rPr>
          <w:delText xml:space="preserve"> </w:delText>
        </w:r>
        <w:r w:rsidR="00B84D95" w:rsidRPr="003651D9" w:rsidDel="006A1426">
          <w:rPr>
            <w:noProof w:val="0"/>
          </w:rPr>
          <w:delText>&lt;</w:delText>
        </w:r>
        <w:r w:rsidR="007F7801" w:rsidRPr="003651D9" w:rsidDel="006A1426">
          <w:rPr>
            <w:noProof w:val="0"/>
          </w:rPr>
          <w:delText xml:space="preserve">Vocabulary </w:delText>
        </w:r>
        <w:r w:rsidR="00871613" w:rsidRPr="003651D9" w:rsidDel="006A1426">
          <w:rPr>
            <w:noProof w:val="0"/>
          </w:rPr>
          <w:delText>Constraint</w:delText>
        </w:r>
        <w:bookmarkEnd w:id="1312"/>
        <w:r w:rsidR="00B84D95" w:rsidRPr="003651D9" w:rsidDel="006A1426">
          <w:rPr>
            <w:noProof w:val="0"/>
          </w:rPr>
          <w:delText xml:space="preserve"> or Condition&gt;</w:delText>
        </w:r>
        <w:bookmarkEnd w:id="1313"/>
      </w:del>
    </w:p>
    <w:p w14:paraId="3EA59074" w14:textId="77777777" w:rsidR="00570B52" w:rsidRPr="003651D9" w:rsidDel="006A1426" w:rsidRDefault="00570B52" w:rsidP="00597DB2">
      <w:pPr>
        <w:pStyle w:val="AuthorInstructions"/>
        <w:rPr>
          <w:del w:id="1315" w:author="Keith W. Boone" w:date="2015-03-04T12:59:00Z"/>
          <w:lang w:eastAsia="x-none"/>
        </w:rPr>
      </w:pPr>
      <w:del w:id="1316" w:author="Keith W. Boone" w:date="2015-03-04T12:59:00Z">
        <w:r w:rsidRPr="003651D9" w:rsidDel="006A1426">
          <w:rPr>
            <w:lang w:eastAsia="x-none"/>
          </w:rPr>
          <w:delText>&lt;</w:delText>
        </w:r>
        <w:r w:rsidRPr="003651D9" w:rsidDel="006A1426">
          <w:delText xml:space="preserve">add vocabulary constraint </w:delText>
        </w:r>
        <w:r w:rsidR="00B84D95" w:rsidRPr="003651D9" w:rsidDel="006A1426">
          <w:delText xml:space="preserve">or condition </w:delText>
        </w:r>
        <w:r w:rsidRPr="003651D9" w:rsidDel="006A1426">
          <w:delText>definition&gt;</w:delText>
        </w:r>
      </w:del>
    </w:p>
    <w:p w14:paraId="70A39A10" w14:textId="77777777" w:rsidR="00570B52" w:rsidRPr="003651D9" w:rsidDel="006A1426" w:rsidRDefault="00570B52" w:rsidP="00597DB2">
      <w:pPr>
        <w:pStyle w:val="AuthorInstructions"/>
        <w:rPr>
          <w:del w:id="1317" w:author="Keith W. Boone" w:date="2015-03-04T12:59:00Z"/>
          <w:lang w:eastAsia="x-none"/>
        </w:rPr>
      </w:pPr>
      <w:del w:id="1318" w:author="Keith W. Boone" w:date="2015-03-04T12:59:00Z">
        <w:r w:rsidRPr="003651D9" w:rsidDel="006A1426">
          <w:rPr>
            <w:lang w:eastAsia="x-none"/>
          </w:rPr>
          <w:delText>&lt;remove example below prior to public comment:&gt;</w:delText>
        </w:r>
      </w:del>
    </w:p>
    <w:p w14:paraId="4F5A558B" w14:textId="77777777" w:rsidR="00871613" w:rsidRPr="003651D9" w:rsidDel="006A1426" w:rsidRDefault="00340176" w:rsidP="00EF1E77">
      <w:pPr>
        <w:pStyle w:val="BodyText"/>
        <w:rPr>
          <w:del w:id="1319" w:author="Keith W. Boone" w:date="2015-03-04T12:59:00Z"/>
          <w:rFonts w:eastAsia="Calibri"/>
        </w:rPr>
      </w:pPr>
      <w:del w:id="1320" w:author="Keith W. Boone" w:date="2015-03-04T12:59:00Z">
        <w:r w:rsidRPr="003651D9" w:rsidDel="006A1426">
          <w:delText>&lt;</w:delText>
        </w:r>
        <w:r w:rsidR="00570B52" w:rsidRPr="003651D9" w:rsidDel="006A1426">
          <w:delText xml:space="preserve">e.g., </w:delText>
        </w:r>
        <w:r w:rsidR="00871613" w:rsidRPr="003651D9" w:rsidDel="006A1426">
          <w:delText xml:space="preserve">The value for serviceEvent / code SHOULD be drawn from value set </w:delText>
        </w:r>
        <w:r w:rsidR="00AA69C0" w:rsidRPr="003651D9" w:rsidDel="006A1426">
          <w:rPr>
            <w:rFonts w:eastAsia="Calibri"/>
          </w:rPr>
          <w:delText>1.3.6.1.4.1.19376.1.4.1.5.2 Cardiac Imaging Procedures</w:delText>
        </w:r>
        <w:r w:rsidR="00871613" w:rsidRPr="003651D9" w:rsidDel="006A1426">
          <w:rPr>
            <w:rFonts w:eastAsia="Calibri"/>
          </w:rPr>
          <w:delText>.</w:delText>
        </w:r>
        <w:r w:rsidRPr="003651D9" w:rsidDel="006A1426">
          <w:rPr>
            <w:rFonts w:eastAsia="Calibri"/>
          </w:rPr>
          <w:delText>&gt;</w:delText>
        </w:r>
      </w:del>
    </w:p>
    <w:p w14:paraId="5790878B" w14:textId="77777777" w:rsidR="00570B52" w:rsidRPr="003651D9" w:rsidDel="006A1426" w:rsidRDefault="00570B52" w:rsidP="00871613">
      <w:pPr>
        <w:pStyle w:val="BodyText"/>
        <w:rPr>
          <w:del w:id="1321" w:author="Keith W. Boone" w:date="2015-03-04T12:59:00Z"/>
          <w:rFonts w:eastAsia="Calibri"/>
        </w:rPr>
      </w:pPr>
    </w:p>
    <w:p w14:paraId="5EACB55D" w14:textId="77777777" w:rsidR="00871613" w:rsidRPr="003651D9" w:rsidDel="006A1426" w:rsidRDefault="000F13F5" w:rsidP="004046B6">
      <w:pPr>
        <w:pStyle w:val="Heading6"/>
        <w:numPr>
          <w:ilvl w:val="0"/>
          <w:numId w:val="0"/>
        </w:numPr>
        <w:ind w:left="1152" w:hanging="1152"/>
        <w:rPr>
          <w:del w:id="1322" w:author="Keith W. Boone" w:date="2015-03-04T12:59:00Z"/>
          <w:noProof w:val="0"/>
        </w:rPr>
      </w:pPr>
      <w:bookmarkStart w:id="1323" w:name="_6.2.1.1.6.2_Medications_Section"/>
      <w:bookmarkStart w:id="1324" w:name="_Toc296340348"/>
      <w:bookmarkStart w:id="1325" w:name="_Toc412696360"/>
      <w:bookmarkEnd w:id="1323"/>
      <w:del w:id="1326" w:author="Keith W. Boone" w:date="2015-03-04T12:59:00Z">
        <w:r w:rsidRPr="003651D9" w:rsidDel="006A1426">
          <w:rPr>
            <w:noProof w:val="0"/>
          </w:rPr>
          <w:delText>6.3.1.</w:delText>
        </w:r>
        <w:r w:rsidR="008D45BC" w:rsidRPr="003651D9" w:rsidDel="006A1426">
          <w:rPr>
            <w:noProof w:val="0"/>
          </w:rPr>
          <w:delText>D</w:delText>
        </w:r>
        <w:r w:rsidR="00570B52" w:rsidRPr="003651D9" w:rsidDel="006A1426">
          <w:rPr>
            <w:noProof w:val="0"/>
          </w:rPr>
          <w:delText>.5</w:delText>
        </w:r>
        <w:r w:rsidR="00871613" w:rsidRPr="003651D9" w:rsidDel="006A1426">
          <w:rPr>
            <w:noProof w:val="0"/>
          </w:rPr>
          <w:delText xml:space="preserve">.2 </w:delText>
        </w:r>
        <w:r w:rsidR="00570B52" w:rsidRPr="003651D9" w:rsidDel="006A1426">
          <w:rPr>
            <w:noProof w:val="0"/>
          </w:rPr>
          <w:delText xml:space="preserve">&lt;Header Element or Section Name&gt; </w:delText>
        </w:r>
        <w:r w:rsidR="00B84D95" w:rsidRPr="003651D9" w:rsidDel="006A1426">
          <w:rPr>
            <w:noProof w:val="0"/>
          </w:rPr>
          <w:delText>&lt;</w:delText>
        </w:r>
        <w:r w:rsidR="00570B52" w:rsidRPr="003651D9" w:rsidDel="006A1426">
          <w:rPr>
            <w:noProof w:val="0"/>
          </w:rPr>
          <w:delText xml:space="preserve">Vocabulary </w:delText>
        </w:r>
        <w:r w:rsidR="00871613" w:rsidRPr="003651D9" w:rsidDel="006A1426">
          <w:rPr>
            <w:noProof w:val="0"/>
          </w:rPr>
          <w:delText>Constraint</w:delText>
        </w:r>
        <w:bookmarkEnd w:id="1324"/>
        <w:r w:rsidR="00B84D95" w:rsidRPr="003651D9" w:rsidDel="006A1426">
          <w:rPr>
            <w:noProof w:val="0"/>
          </w:rPr>
          <w:delText xml:space="preserve"> or Condition&gt;</w:delText>
        </w:r>
        <w:bookmarkEnd w:id="1325"/>
      </w:del>
    </w:p>
    <w:p w14:paraId="22B690C5" w14:textId="77777777" w:rsidR="00B84D95" w:rsidRPr="003651D9" w:rsidDel="006A1426" w:rsidRDefault="00B84D95" w:rsidP="00597DB2">
      <w:pPr>
        <w:pStyle w:val="AuthorInstructions"/>
        <w:rPr>
          <w:del w:id="1327" w:author="Keith W. Boone" w:date="2015-03-04T12:59:00Z"/>
        </w:rPr>
      </w:pPr>
      <w:del w:id="1328" w:author="Keith W. Boone" w:date="2015-03-04T12:59:00Z">
        <w:r w:rsidRPr="003651D9" w:rsidDel="006A1426">
          <w:rPr>
            <w:lang w:eastAsia="x-none"/>
          </w:rPr>
          <w:delText>&lt;</w:delText>
        </w:r>
        <w:r w:rsidRPr="003651D9" w:rsidDel="006A1426">
          <w:delText>add vocabulary constraint or condition definition&gt;</w:delText>
        </w:r>
      </w:del>
    </w:p>
    <w:p w14:paraId="50DCA331" w14:textId="77777777" w:rsidR="00570B52" w:rsidRPr="003651D9" w:rsidDel="006A1426" w:rsidRDefault="00570B52" w:rsidP="00597DB2">
      <w:pPr>
        <w:pStyle w:val="AuthorInstructions"/>
        <w:rPr>
          <w:del w:id="1329" w:author="Keith W. Boone" w:date="2015-03-04T12:59:00Z"/>
        </w:rPr>
      </w:pPr>
      <w:del w:id="1330" w:author="Keith W. Boone" w:date="2015-03-04T12:59:00Z">
        <w:r w:rsidRPr="003651D9" w:rsidDel="006A1426">
          <w:delText>&lt;remove example below prior to public comment:&gt;</w:delText>
        </w:r>
      </w:del>
    </w:p>
    <w:p w14:paraId="3B6D6F89" w14:textId="77777777" w:rsidR="00871613" w:rsidRPr="003651D9" w:rsidDel="006A1426" w:rsidRDefault="00340176" w:rsidP="00EF1E77">
      <w:pPr>
        <w:pStyle w:val="BodyText"/>
        <w:rPr>
          <w:del w:id="1331" w:author="Keith W. Boone" w:date="2015-03-04T12:59:00Z"/>
          <w:rFonts w:eastAsia="Calibri"/>
        </w:rPr>
      </w:pPr>
      <w:del w:id="1332" w:author="Keith W. Boone" w:date="2015-03-04T12:59:00Z">
        <w:r w:rsidRPr="003651D9" w:rsidDel="006A1426">
          <w:delText>&lt;</w:delText>
        </w:r>
        <w:r w:rsidR="00570B52" w:rsidRPr="003651D9" w:rsidDel="006A1426">
          <w:delText xml:space="preserve">e.g., </w:delText>
        </w:r>
        <w:r w:rsidR="00871613" w:rsidRPr="003651D9" w:rsidDel="006A1426">
          <w:delText xml:space="preserve">Within the Medications section the Content Creator SHALL be able to create a Medications entry (templateID 1.3.6.1.4.1.19376.1.5.3.1.4.7 [PCC TF-2]) for each of the cardiac relevant medications identified in Value Set </w:delText>
        </w:r>
        <w:r w:rsidR="00AA69C0" w:rsidRPr="003651D9" w:rsidDel="006A1426">
          <w:rPr>
            <w:rFonts w:eastAsia="Calibri"/>
          </w:rPr>
          <w:delText>1.3.6.1.4.1.19376.1.4.1.5.14 Cardiac Drug Classes</w:delText>
        </w:r>
        <w:r w:rsidR="00871613" w:rsidRPr="003651D9" w:rsidDel="006A1426">
          <w:rPr>
            <w:rFonts w:eastAsia="Calibri"/>
          </w:rPr>
          <w:delText>, encoding the value in substanceAdministration/consumable/ManufacturedProduct/Material/code.</w:delText>
        </w:r>
        <w:r w:rsidRPr="003651D9" w:rsidDel="006A1426">
          <w:rPr>
            <w:rFonts w:eastAsia="Calibri"/>
          </w:rPr>
          <w:delText>&gt;</w:delText>
        </w:r>
      </w:del>
    </w:p>
    <w:p w14:paraId="705CA159" w14:textId="77777777" w:rsidR="00871613" w:rsidRPr="003651D9" w:rsidDel="006A1426" w:rsidRDefault="000F13F5" w:rsidP="004046B6">
      <w:pPr>
        <w:pStyle w:val="Heading6"/>
        <w:numPr>
          <w:ilvl w:val="0"/>
          <w:numId w:val="0"/>
        </w:numPr>
        <w:ind w:left="1152" w:hanging="1152"/>
        <w:rPr>
          <w:del w:id="1333" w:author="Keith W. Boone" w:date="2015-03-04T12:59:00Z"/>
          <w:noProof w:val="0"/>
        </w:rPr>
      </w:pPr>
      <w:bookmarkStart w:id="1334" w:name="_6.2.1.1.6.3_Allergies_and"/>
      <w:bookmarkStart w:id="1335" w:name="_Toc296340349"/>
      <w:bookmarkStart w:id="1336" w:name="_Toc412696361"/>
      <w:bookmarkEnd w:id="1334"/>
      <w:del w:id="1337" w:author="Keith W. Boone" w:date="2015-03-04T12:59:00Z">
        <w:r w:rsidRPr="003651D9" w:rsidDel="006A1426">
          <w:rPr>
            <w:noProof w:val="0"/>
          </w:rPr>
          <w:delText>6.3.1.</w:delText>
        </w:r>
        <w:r w:rsidR="008D45BC" w:rsidRPr="003651D9" w:rsidDel="006A1426">
          <w:rPr>
            <w:noProof w:val="0"/>
          </w:rPr>
          <w:delText>D</w:delText>
        </w:r>
        <w:r w:rsidR="00871613" w:rsidRPr="003651D9" w:rsidDel="006A1426">
          <w:rPr>
            <w:noProof w:val="0"/>
          </w:rPr>
          <w:delText>.</w:delText>
        </w:r>
        <w:r w:rsidR="00570B52" w:rsidRPr="003651D9" w:rsidDel="006A1426">
          <w:rPr>
            <w:noProof w:val="0"/>
          </w:rPr>
          <w:delText>5</w:delText>
        </w:r>
        <w:r w:rsidR="00871613" w:rsidRPr="003651D9" w:rsidDel="006A1426">
          <w:rPr>
            <w:noProof w:val="0"/>
          </w:rPr>
          <w:delText xml:space="preserve">.3 </w:delText>
        </w:r>
        <w:bookmarkEnd w:id="1335"/>
        <w:r w:rsidR="00570B52" w:rsidRPr="003651D9" w:rsidDel="006A1426">
          <w:rPr>
            <w:noProof w:val="0"/>
          </w:rPr>
          <w:delText xml:space="preserve">&lt;Header Element or Section Name&gt; </w:delText>
        </w:r>
        <w:r w:rsidR="00B84D95" w:rsidRPr="003651D9" w:rsidDel="006A1426">
          <w:rPr>
            <w:noProof w:val="0"/>
          </w:rPr>
          <w:delText>&lt;</w:delText>
        </w:r>
        <w:r w:rsidR="00570B52" w:rsidRPr="003651D9" w:rsidDel="006A1426">
          <w:rPr>
            <w:noProof w:val="0"/>
          </w:rPr>
          <w:delText>Vocabulary Constraint</w:delText>
        </w:r>
        <w:r w:rsidR="00B84D95" w:rsidRPr="003651D9" w:rsidDel="006A1426">
          <w:rPr>
            <w:noProof w:val="0"/>
          </w:rPr>
          <w:delText xml:space="preserve"> or Condition&gt;</w:delText>
        </w:r>
        <w:bookmarkEnd w:id="1336"/>
      </w:del>
    </w:p>
    <w:p w14:paraId="2CA6D795" w14:textId="77777777" w:rsidR="00B84D95" w:rsidRPr="003651D9" w:rsidDel="006A1426" w:rsidRDefault="00B84D95" w:rsidP="00597DB2">
      <w:pPr>
        <w:pStyle w:val="AuthorInstructions"/>
        <w:rPr>
          <w:del w:id="1338" w:author="Keith W. Boone" w:date="2015-03-04T12:59:00Z"/>
        </w:rPr>
      </w:pPr>
      <w:del w:id="1339" w:author="Keith W. Boone" w:date="2015-03-04T12:59:00Z">
        <w:r w:rsidRPr="003651D9" w:rsidDel="006A1426">
          <w:delText>&lt;add vocabulary constraint or condition definition&gt;</w:delText>
        </w:r>
      </w:del>
    </w:p>
    <w:p w14:paraId="17A93989" w14:textId="77777777" w:rsidR="00570B52" w:rsidRPr="003651D9" w:rsidDel="006A1426" w:rsidRDefault="00570B52" w:rsidP="00597DB2">
      <w:pPr>
        <w:pStyle w:val="AuthorInstructions"/>
        <w:rPr>
          <w:del w:id="1340" w:author="Keith W. Boone" w:date="2015-03-04T12:59:00Z"/>
        </w:rPr>
      </w:pPr>
      <w:del w:id="1341" w:author="Keith W. Boone" w:date="2015-03-04T12:59:00Z">
        <w:r w:rsidRPr="003651D9" w:rsidDel="006A1426">
          <w:delText>&lt;remove example below prior to public comment:&gt;</w:delText>
        </w:r>
      </w:del>
    </w:p>
    <w:p w14:paraId="5210FE68" w14:textId="77777777" w:rsidR="00871613" w:rsidRPr="003651D9" w:rsidDel="006A1426" w:rsidRDefault="00340176" w:rsidP="00EF1E77">
      <w:pPr>
        <w:pStyle w:val="BodyText"/>
        <w:rPr>
          <w:del w:id="1342" w:author="Keith W. Boone" w:date="2015-03-04T12:59:00Z"/>
          <w:rFonts w:eastAsia="Calibri"/>
        </w:rPr>
      </w:pPr>
      <w:del w:id="1343" w:author="Keith W. Boone" w:date="2015-03-04T12:59:00Z">
        <w:r w:rsidRPr="003651D9" w:rsidDel="006A1426">
          <w:delText>&lt;</w:delText>
        </w:r>
        <w:r w:rsidR="00570B52" w:rsidRPr="003651D9" w:rsidDel="006A1426">
          <w:delText xml:space="preserve">e.g., </w:delText>
        </w:r>
        <w:r w:rsidR="00871613" w:rsidRPr="003651D9" w:rsidDel="006A1426">
          <w:delText xml:space="preserve">Within the Allergies and Other Adverse Reactions section the Content Creator SHALL be able to create an Allergies and Intolerances Concern Entry (templateID 1.3.6.1.4.1.19376.1.5.3.1.4.5.3 [PCC TF-2]) for each of the cardiac imaging agent classes identified in Value Set </w:delText>
        </w:r>
        <w:r w:rsidR="00AA69C0" w:rsidRPr="003651D9" w:rsidDel="006A1426">
          <w:rPr>
            <w:rFonts w:eastAsia="Calibri"/>
          </w:rPr>
          <w:delText>1.3.6.1.4.1.19376.1.4.1.5.10 Contrast Agents Classes for Adverse Reactions</w:delText>
        </w:r>
        <w:r w:rsidR="00871613" w:rsidRPr="003651D9" w:rsidDel="006A1426">
          <w:rPr>
            <w:rFonts w:eastAsia="Calibri"/>
          </w:rPr>
          <w:delText>, encoding the value in observation/participant/participantRole/playingEntity/code.</w:delText>
        </w:r>
        <w:r w:rsidRPr="003651D9" w:rsidDel="006A1426">
          <w:rPr>
            <w:rFonts w:eastAsia="Calibri"/>
          </w:rPr>
          <w:delText>&gt;</w:delText>
        </w:r>
      </w:del>
    </w:p>
    <w:p w14:paraId="70FCBA1D" w14:textId="77777777" w:rsidR="00B84D95" w:rsidRPr="003651D9" w:rsidDel="006A1426" w:rsidRDefault="00B84D95" w:rsidP="00B84D95">
      <w:pPr>
        <w:pStyle w:val="BodyText"/>
        <w:rPr>
          <w:del w:id="1344" w:author="Keith W. Boone" w:date="2015-03-04T12:59:00Z"/>
          <w:rFonts w:eastAsia="Calibri"/>
        </w:rPr>
      </w:pPr>
    </w:p>
    <w:p w14:paraId="2A7CDEAD" w14:textId="77777777" w:rsidR="00B84D95" w:rsidRPr="003651D9" w:rsidDel="006A1426" w:rsidRDefault="00B84D95" w:rsidP="00B84D95">
      <w:pPr>
        <w:pStyle w:val="Heading6"/>
        <w:numPr>
          <w:ilvl w:val="0"/>
          <w:numId w:val="0"/>
        </w:numPr>
        <w:ind w:left="1152" w:hanging="1152"/>
        <w:rPr>
          <w:del w:id="1345" w:author="Keith W. Boone" w:date="2015-03-04T12:59:00Z"/>
          <w:noProof w:val="0"/>
        </w:rPr>
      </w:pPr>
      <w:bookmarkStart w:id="1346" w:name="_Toc412696362"/>
      <w:del w:id="1347" w:author="Keith W. Boone" w:date="2015-03-04T12:59:00Z">
        <w:r w:rsidRPr="003651D9" w:rsidDel="006A1426">
          <w:rPr>
            <w:noProof w:val="0"/>
          </w:rPr>
          <w:delText>6.3.1.D.5.4 &lt;Header Element or Section Name&gt; &lt;Vocabulary Constraint or Condition&gt;</w:delText>
        </w:r>
        <w:bookmarkEnd w:id="1346"/>
      </w:del>
    </w:p>
    <w:p w14:paraId="13775B4E" w14:textId="77777777" w:rsidR="00B84D95" w:rsidRPr="003651D9" w:rsidDel="006A1426" w:rsidRDefault="00B84D95" w:rsidP="00597DB2">
      <w:pPr>
        <w:pStyle w:val="AuthorInstructions"/>
        <w:rPr>
          <w:del w:id="1348" w:author="Keith W. Boone" w:date="2015-03-04T12:59:00Z"/>
        </w:rPr>
      </w:pPr>
      <w:del w:id="1349" w:author="Keith W. Boone" w:date="2015-03-04T12:59:00Z">
        <w:r w:rsidRPr="003651D9" w:rsidDel="006A1426">
          <w:delText>&lt;add vocabulary constraint or condition definition&gt;</w:delText>
        </w:r>
      </w:del>
    </w:p>
    <w:p w14:paraId="64F68B9C" w14:textId="77777777" w:rsidR="00B84D95" w:rsidRPr="003651D9" w:rsidDel="006A1426" w:rsidRDefault="00B84D95" w:rsidP="00597DB2">
      <w:pPr>
        <w:pStyle w:val="AuthorInstructions"/>
        <w:rPr>
          <w:del w:id="1350" w:author="Keith W. Boone" w:date="2015-03-04T12:59:00Z"/>
        </w:rPr>
      </w:pPr>
      <w:del w:id="1351" w:author="Keith W. Boone" w:date="2015-03-04T12:59:00Z">
        <w:r w:rsidRPr="003651D9" w:rsidDel="006A1426">
          <w:delText>&lt;remove example below prior to public comment:&gt;</w:delText>
        </w:r>
      </w:del>
    </w:p>
    <w:p w14:paraId="6156DC6D" w14:textId="77777777" w:rsidR="00B84D95" w:rsidRPr="003651D9" w:rsidDel="006A1426" w:rsidRDefault="00340176" w:rsidP="00BB76BC">
      <w:pPr>
        <w:pStyle w:val="BodyText"/>
        <w:rPr>
          <w:del w:id="1352" w:author="Keith W. Boone" w:date="2015-03-04T12:59:00Z"/>
          <w:lang w:eastAsia="x-none"/>
        </w:rPr>
      </w:pPr>
      <w:del w:id="1353" w:author="Keith W. Boone" w:date="2015-03-04T12:59:00Z">
        <w:r w:rsidRPr="003651D9" w:rsidDel="006A1426">
          <w:delText>&lt;</w:delText>
        </w:r>
        <w:r w:rsidR="00B84D95" w:rsidRPr="003651D9" w:rsidDel="006A1426">
          <w:delText>e.g., A DICOM Object Catalog Section SHALL be present if other document sections contain references to DICOM SOP Instances (images, structured report measurements, or other information objects), and MAY be present otherwise.</w:delText>
        </w:r>
        <w:r w:rsidRPr="003651D9" w:rsidDel="006A1426">
          <w:delText>&gt;</w:delText>
        </w:r>
      </w:del>
    </w:p>
    <w:p w14:paraId="5C532BFF" w14:textId="77777777" w:rsidR="0095594C" w:rsidRPr="003651D9" w:rsidDel="006A1426" w:rsidRDefault="0095594C" w:rsidP="00B84D95">
      <w:pPr>
        <w:pStyle w:val="BodyText"/>
        <w:rPr>
          <w:del w:id="1354" w:author="Keith W. Boone" w:date="2015-03-04T12:59:00Z"/>
          <w:rFonts w:eastAsia="Calibri"/>
        </w:rPr>
      </w:pPr>
    </w:p>
    <w:p w14:paraId="7DCBACC6" w14:textId="77777777" w:rsidR="0095594C" w:rsidRPr="003651D9" w:rsidDel="006A1426" w:rsidRDefault="0095594C" w:rsidP="00597DB2">
      <w:pPr>
        <w:pStyle w:val="AuthorInstructions"/>
        <w:rPr>
          <w:del w:id="1355" w:author="Keith W. Boone" w:date="2015-03-04T12:59:00Z"/>
          <w:rFonts w:eastAsia="Calibri"/>
        </w:rPr>
      </w:pPr>
      <w:del w:id="1356" w:author="Keith W. Boone" w:date="2015-03-04T12:59:00Z">
        <w:r w:rsidRPr="003651D9" w:rsidDel="006A1426">
          <w:rPr>
            <w:rFonts w:eastAsia="Calibri"/>
          </w:rPr>
          <w:delText>###End Tabular Format</w:delText>
        </w:r>
        <w:r w:rsidR="00D35F24" w:rsidRPr="003651D9" w:rsidDel="006A1426">
          <w:rPr>
            <w:rFonts w:eastAsia="Calibri"/>
          </w:rPr>
          <w:delText xml:space="preserve"> - Document</w:delText>
        </w:r>
      </w:del>
    </w:p>
    <w:p w14:paraId="09B031A7" w14:textId="77777777" w:rsidR="0095594C" w:rsidRPr="003651D9" w:rsidDel="006A1426" w:rsidRDefault="0095594C" w:rsidP="00597DB2">
      <w:pPr>
        <w:pStyle w:val="AuthorInstructions"/>
        <w:rPr>
          <w:del w:id="1357" w:author="Keith W. Boone" w:date="2015-03-04T12:59:00Z"/>
          <w:rFonts w:eastAsia="Calibri"/>
        </w:rPr>
      </w:pPr>
    </w:p>
    <w:p w14:paraId="476D81C0" w14:textId="77777777" w:rsidR="0095594C" w:rsidRPr="003651D9" w:rsidDel="006A1426" w:rsidRDefault="0095594C" w:rsidP="00597DB2">
      <w:pPr>
        <w:pStyle w:val="AuthorInstructions"/>
        <w:rPr>
          <w:del w:id="1358" w:author="Keith W. Boone" w:date="2015-03-04T12:59:00Z"/>
          <w:rFonts w:eastAsia="Calibri"/>
        </w:rPr>
      </w:pPr>
      <w:del w:id="1359" w:author="Keith W. Boone" w:date="2015-03-04T12:59:00Z">
        <w:r w:rsidRPr="003651D9" w:rsidDel="006A1426">
          <w:rPr>
            <w:rFonts w:eastAsia="Calibri"/>
          </w:rPr>
          <w:delText xml:space="preserve">###Begin </w:delText>
        </w:r>
        <w:r w:rsidR="00DF683C" w:rsidRPr="003651D9" w:rsidDel="006A1426">
          <w:rPr>
            <w:rFonts w:eastAsia="Calibri"/>
          </w:rPr>
          <w:delText>Discrete Conformance</w:delText>
        </w:r>
        <w:r w:rsidRPr="003651D9" w:rsidDel="006A1426">
          <w:rPr>
            <w:rFonts w:eastAsia="Calibri"/>
          </w:rPr>
          <w:delText xml:space="preserve"> Format</w:delText>
        </w:r>
        <w:r w:rsidR="00D35F24" w:rsidRPr="003651D9" w:rsidDel="006A1426">
          <w:rPr>
            <w:rFonts w:eastAsia="Calibri"/>
          </w:rPr>
          <w:delText xml:space="preserve"> - Document</w:delText>
        </w:r>
      </w:del>
    </w:p>
    <w:p w14:paraId="4F17716D" w14:textId="77777777" w:rsidR="0095594C" w:rsidRPr="003651D9" w:rsidDel="006A1426" w:rsidRDefault="00BC3E9F" w:rsidP="00B84D95">
      <w:pPr>
        <w:pStyle w:val="BodyText"/>
        <w:rPr>
          <w:del w:id="1360" w:author="Keith W. Boone" w:date="2015-03-04T12:59:00Z"/>
          <w:rFonts w:eastAsia="Calibri"/>
          <w:i/>
        </w:rPr>
      </w:pPr>
      <w:del w:id="1361" w:author="Keith W. Boone" w:date="2015-03-04T12:59:00Z">
        <w:r w:rsidRPr="003651D9" w:rsidDel="006A1426">
          <w:rPr>
            <w:rFonts w:eastAsia="Calibri"/>
            <w:i/>
          </w:rPr>
          <w:delText>&lt;</w:delText>
        </w:r>
        <w:r w:rsidR="00340176" w:rsidRPr="003651D9" w:rsidDel="006A1426">
          <w:rPr>
            <w:rFonts w:eastAsia="Calibri"/>
            <w:i/>
          </w:rPr>
          <w:delText>D</w:delText>
        </w:r>
        <w:r w:rsidRPr="003651D9" w:rsidDel="006A1426">
          <w:rPr>
            <w:rFonts w:eastAsia="Calibri"/>
            <w:i/>
          </w:rPr>
          <w:delText xml:space="preserve">elete the </w:delText>
        </w:r>
        <w:r w:rsidR="00C250ED" w:rsidRPr="003651D9" w:rsidDel="006A1426">
          <w:rPr>
            <w:rFonts w:eastAsia="Calibri"/>
            <w:i/>
          </w:rPr>
          <w:delText xml:space="preserve">example </w:delText>
        </w:r>
        <w:r w:rsidRPr="003651D9" w:rsidDel="006A1426">
          <w:rPr>
            <w:rFonts w:eastAsia="Calibri"/>
            <w:i/>
          </w:rPr>
          <w:delText>information contained in the material below (from Cardiology CRC)&gt;</w:delText>
        </w:r>
      </w:del>
    </w:p>
    <w:p w14:paraId="516731CC" w14:textId="77777777" w:rsidR="00BC3E9F" w:rsidRPr="003651D9" w:rsidDel="006A1426" w:rsidRDefault="00BC3E9F" w:rsidP="00B84D95">
      <w:pPr>
        <w:pStyle w:val="BodyText"/>
        <w:rPr>
          <w:del w:id="1362" w:author="Keith W. Boone" w:date="2015-03-04T12:59:00Z"/>
          <w:rFonts w:eastAsia="Calibri"/>
        </w:rPr>
      </w:pPr>
    </w:p>
    <w:p w14:paraId="7EEE38B8" w14:textId="77777777" w:rsidR="00BC3E9F" w:rsidRPr="003651D9" w:rsidDel="006A1426" w:rsidRDefault="00C250ED" w:rsidP="00BC3E9F">
      <w:pPr>
        <w:rPr>
          <w:del w:id="1363" w:author="Keith W. Boone" w:date="2015-03-04T12:59:00Z"/>
        </w:rPr>
      </w:pPr>
      <w:del w:id="1364" w:author="Keith W. Boone" w:date="2015-03-04T12:59:00Z">
        <w:r w:rsidRPr="003651D9" w:rsidDel="006A1426">
          <w:delText>&lt;</w:delText>
        </w:r>
        <w:r w:rsidR="00940FC7" w:rsidDel="006A1426">
          <w:delText>e.g.,</w:delText>
        </w:r>
        <w:r w:rsidRPr="003651D9" w:rsidDel="006A1426">
          <w:delText xml:space="preserve"> </w:delText>
        </w:r>
        <w:r w:rsidR="00BC3E9F" w:rsidRPr="003651D9" w:rsidDel="006A1426">
          <w:delText>The complete set of body constraints, including those from C-CDA section/entry definitions are:</w:delText>
        </w:r>
      </w:del>
    </w:p>
    <w:p w14:paraId="1402F457" w14:textId="77777777" w:rsidR="00BC3E9F" w:rsidRPr="003651D9" w:rsidDel="006A1426" w:rsidRDefault="00BC3E9F" w:rsidP="005B3030">
      <w:pPr>
        <w:numPr>
          <w:ilvl w:val="0"/>
          <w:numId w:val="13"/>
        </w:numPr>
        <w:spacing w:before="0" w:after="40" w:line="260" w:lineRule="exact"/>
        <w:rPr>
          <w:del w:id="1365" w:author="Keith W. Boone" w:date="2015-03-04T12:59:00Z"/>
        </w:rPr>
      </w:pPr>
      <w:del w:id="1366" w:author="Keith W. Boone" w:date="2015-03-04T12:59:00Z">
        <w:r w:rsidRPr="003651D9" w:rsidDel="006A1426">
          <w:rPr>
            <w:b/>
            <w:bCs/>
            <w:sz w:val="16"/>
            <w:szCs w:val="16"/>
          </w:rPr>
          <w:delText>SHALL</w:delText>
        </w:r>
        <w:r w:rsidRPr="003651D9" w:rsidDel="006A1426">
          <w:delText xml:space="preserve"> contain exactly one [1..1] </w:delText>
        </w:r>
        <w:r w:rsidRPr="003651D9" w:rsidDel="006A1426">
          <w:rPr>
            <w:rFonts w:ascii="Courier New" w:hAnsi="Courier New"/>
            <w:b/>
            <w:bCs/>
          </w:rPr>
          <w:delText>component</w:delText>
        </w:r>
        <w:r w:rsidRPr="003651D9" w:rsidDel="006A1426">
          <w:delText xml:space="preserve"> (CONF:9588). </w:delText>
        </w:r>
      </w:del>
    </w:p>
    <w:p w14:paraId="50646D12" w14:textId="77777777" w:rsidR="00BC3E9F" w:rsidRPr="003651D9" w:rsidDel="006A1426" w:rsidRDefault="00BC3E9F" w:rsidP="005B3030">
      <w:pPr>
        <w:numPr>
          <w:ilvl w:val="1"/>
          <w:numId w:val="13"/>
        </w:numPr>
        <w:spacing w:before="0" w:after="40" w:line="260" w:lineRule="exact"/>
        <w:rPr>
          <w:del w:id="1367" w:author="Keith W. Boone" w:date="2015-03-04T12:59:00Z"/>
        </w:rPr>
      </w:pPr>
      <w:del w:id="1368" w:author="Keith W. Boone" w:date="2015-03-04T12:59:00Z">
        <w:r w:rsidRPr="003651D9" w:rsidDel="006A1426">
          <w:delText>A Cath Report Content SHALL have a structuredBody (CONF:9589-CRC).</w:delText>
        </w:r>
      </w:del>
    </w:p>
    <w:p w14:paraId="37B91F9C" w14:textId="77777777" w:rsidR="00BC3E9F" w:rsidRPr="003651D9" w:rsidDel="006A1426" w:rsidRDefault="00BC3E9F" w:rsidP="005B3030">
      <w:pPr>
        <w:numPr>
          <w:ilvl w:val="2"/>
          <w:numId w:val="13"/>
        </w:numPr>
        <w:spacing w:before="0" w:after="40" w:line="260" w:lineRule="exact"/>
        <w:rPr>
          <w:del w:id="1369" w:author="Keith W. Boone" w:date="2015-03-04T12:59:00Z"/>
        </w:rPr>
      </w:pPr>
      <w:del w:id="1370" w:author="Keith W. Boone" w:date="2015-03-04T12:59:00Z">
        <w:r w:rsidRPr="003651D9" w:rsidDel="006A1426">
          <w:delText>A Cath Report Content SHALL conform to CDA Level 3 (structuredBody containing sections that contain a narrative block and coded entries). In this template (templateId 2.16.840.1.113883.10.20.22.1.6), coded entries are optional. (CONF:9590-CRC).</w:delText>
        </w:r>
      </w:del>
    </w:p>
    <w:p w14:paraId="53FE75DE" w14:textId="77777777" w:rsidR="00BC3E9F" w:rsidRPr="003651D9" w:rsidDel="006A1426" w:rsidRDefault="00BC3E9F" w:rsidP="005B3030">
      <w:pPr>
        <w:numPr>
          <w:ilvl w:val="1"/>
          <w:numId w:val="13"/>
        </w:numPr>
        <w:spacing w:before="0" w:after="40" w:line="260" w:lineRule="exact"/>
        <w:rPr>
          <w:del w:id="1371" w:author="Keith W. Boone" w:date="2015-03-04T12:59:00Z"/>
        </w:rPr>
      </w:pPr>
      <w:del w:id="1372" w:author="Keith W. Boone" w:date="2015-03-04T12:59:00Z">
        <w:r w:rsidRPr="003651D9" w:rsidDel="006A1426">
          <w:delText xml:space="preserve">The component/structuredBody </w:delText>
        </w:r>
        <w:r w:rsidRPr="003651D9" w:rsidDel="006A1426">
          <w:rPr>
            <w:rStyle w:val="keyword"/>
          </w:rPr>
          <w:delText>SHALL</w:delText>
        </w:r>
        <w:r w:rsidRPr="003651D9" w:rsidDel="006A1426">
          <w:delText xml:space="preserve"> conform to the section constraints below (CONF:9595-CRC).</w:delText>
        </w:r>
      </w:del>
    </w:p>
    <w:p w14:paraId="63FCA973" w14:textId="77777777" w:rsidR="00BC3E9F" w:rsidRPr="003651D9" w:rsidDel="006A1426" w:rsidRDefault="00BC3E9F" w:rsidP="005B3030">
      <w:pPr>
        <w:numPr>
          <w:ilvl w:val="2"/>
          <w:numId w:val="13"/>
        </w:numPr>
        <w:spacing w:before="0" w:after="40" w:line="260" w:lineRule="exact"/>
        <w:rPr>
          <w:del w:id="1373" w:author="Keith W. Boone" w:date="2015-03-04T12:59:00Z"/>
          <w:rStyle w:val="keyword"/>
          <w:rFonts w:eastAsia="?l?r ??’c"/>
          <w:b w:val="0"/>
          <w:i/>
          <w:iCs/>
          <w:caps w:val="0"/>
          <w:szCs w:val="18"/>
          <w:lang w:eastAsia="zh-CN"/>
        </w:rPr>
      </w:pPr>
      <w:del w:id="1374" w:author="Keith W. Boone" w:date="2015-03-04T12:59:00Z">
        <w:r w:rsidRPr="003651D9" w:rsidDel="006A1426">
          <w:rPr>
            <w:rStyle w:val="keyword"/>
          </w:rPr>
          <w:delText xml:space="preserve">Each </w:delText>
        </w:r>
        <w:r w:rsidRPr="003651D9" w:rsidDel="006A1426">
          <w:rPr>
            <w:rFonts w:ascii="Courier New" w:hAnsi="Courier New"/>
            <w:b/>
            <w:bCs/>
          </w:rPr>
          <w:delText>section</w:delText>
        </w:r>
        <w:r w:rsidRPr="003651D9" w:rsidDel="006A1426">
          <w:delText xml:space="preserve"> </w:delText>
        </w:r>
        <w:r w:rsidRPr="003651D9" w:rsidDel="006A1426">
          <w:rPr>
            <w:rStyle w:val="keyword"/>
          </w:rPr>
          <w:delText>SHALL</w:delText>
        </w:r>
        <w:r w:rsidRPr="003651D9" w:rsidDel="006A1426">
          <w:delText xml:space="preserve"> </w:delText>
        </w:r>
        <w:r w:rsidRPr="003651D9" w:rsidDel="006A1426">
          <w:rPr>
            <w:rStyle w:val="keyword"/>
          </w:rPr>
          <w:delText xml:space="preserve">have a </w:delText>
        </w:r>
        <w:r w:rsidRPr="003651D9" w:rsidDel="006A1426">
          <w:rPr>
            <w:rFonts w:ascii="Courier New" w:hAnsi="Courier New"/>
            <w:b/>
            <w:bCs/>
          </w:rPr>
          <w:delText>title</w:delText>
        </w:r>
        <w:r w:rsidRPr="003651D9" w:rsidDel="006A1426">
          <w:delText xml:space="preserve"> </w:delText>
        </w:r>
        <w:r w:rsidRPr="003651D9" w:rsidDel="006A1426">
          <w:rPr>
            <w:rStyle w:val="keyword"/>
          </w:rPr>
          <w:delText xml:space="preserve">and the </w:delText>
        </w:r>
        <w:r w:rsidRPr="003651D9" w:rsidDel="006A1426">
          <w:rPr>
            <w:rFonts w:ascii="Courier New" w:hAnsi="Courier New"/>
            <w:b/>
            <w:bCs/>
          </w:rPr>
          <w:delText>title</w:delText>
        </w:r>
        <w:r w:rsidRPr="003651D9" w:rsidDel="006A1426">
          <w:delText xml:space="preserve"> </w:delText>
        </w:r>
        <w:r w:rsidRPr="003651D9" w:rsidDel="006A1426">
          <w:rPr>
            <w:rStyle w:val="keyword"/>
          </w:rPr>
          <w:delText>SHALL not</w:delText>
        </w:r>
        <w:r w:rsidRPr="003651D9" w:rsidDel="006A1426">
          <w:delText xml:space="preserve"> </w:delText>
        </w:r>
        <w:r w:rsidRPr="003651D9" w:rsidDel="006A1426">
          <w:rPr>
            <w:rStyle w:val="keyword"/>
          </w:rPr>
          <w:delText xml:space="preserve">be empty </w:delText>
        </w:r>
        <w:r w:rsidRPr="003651D9" w:rsidDel="006A1426">
          <w:delText>(CONF:9937)</w:delText>
        </w:r>
        <w:r w:rsidRPr="003651D9" w:rsidDel="006A1426">
          <w:rPr>
            <w:rStyle w:val="keyword"/>
          </w:rPr>
          <w:delText>.</w:delText>
        </w:r>
        <w:r w:rsidR="003F252B" w:rsidRPr="003651D9" w:rsidDel="006A1426">
          <w:rPr>
            <w:rStyle w:val="BodyTextChar"/>
          </w:rPr>
          <w:delText>&gt;</w:delText>
        </w:r>
      </w:del>
    </w:p>
    <w:p w14:paraId="6EFD9EE1" w14:textId="77777777" w:rsidR="00BC3E9F" w:rsidRPr="003651D9" w:rsidDel="006A1426" w:rsidRDefault="003F252B" w:rsidP="00597DB2">
      <w:pPr>
        <w:pStyle w:val="BodyText"/>
        <w:rPr>
          <w:del w:id="1375" w:author="Keith W. Boone" w:date="2015-03-04T12:59:00Z"/>
        </w:rPr>
      </w:pPr>
      <w:del w:id="1376" w:author="Keith W. Boone" w:date="2015-03-04T12:59:00Z">
        <w:r w:rsidRPr="003651D9" w:rsidDel="006A1426">
          <w:delText>&lt;</w:delText>
        </w:r>
        <w:r w:rsidR="00BC3E9F" w:rsidRPr="003651D9" w:rsidDel="006A1426">
          <w:delText>The following table shows relationships among the templates in the body of a Cath Report Content document</w:delText>
        </w:r>
        <w:r w:rsidR="00887E40" w:rsidRPr="003651D9" w:rsidDel="006A1426">
          <w:delText>.</w:delText>
        </w:r>
        <w:r w:rsidR="00C250ED" w:rsidRPr="003651D9" w:rsidDel="006A1426">
          <w:delText>&gt;</w:delText>
        </w:r>
        <w:r w:rsidR="00887E40" w:rsidRPr="003651D9" w:rsidDel="006A1426">
          <w:delText xml:space="preserve"> </w:delText>
        </w:r>
      </w:del>
    </w:p>
    <w:p w14:paraId="12C5127B" w14:textId="77777777" w:rsidR="00BC3E9F" w:rsidRPr="003651D9" w:rsidDel="006A1426" w:rsidRDefault="00BC3E9F" w:rsidP="00BC3E9F">
      <w:pPr>
        <w:pStyle w:val="BodyText"/>
        <w:rPr>
          <w:del w:id="1377" w:author="Keith W. Boone" w:date="2015-03-04T12:59:00Z"/>
          <w:lang w:eastAsia="x-none"/>
        </w:rPr>
      </w:pPr>
    </w:p>
    <w:p w14:paraId="2D62AC29" w14:textId="77777777" w:rsidR="00BC3E9F" w:rsidRPr="003651D9" w:rsidDel="006A1426" w:rsidRDefault="00BC3E9F" w:rsidP="00BB76BC">
      <w:pPr>
        <w:pStyle w:val="TableTitle"/>
        <w:rPr>
          <w:del w:id="1378" w:author="Keith W. Boone" w:date="2015-03-04T12:59:00Z"/>
        </w:rPr>
      </w:pPr>
      <w:del w:id="1379" w:author="Keith W. Boone" w:date="2015-03-04T12:59:00Z">
        <w:r w:rsidRPr="003651D9" w:rsidDel="006A1426">
          <w:delText xml:space="preserve">Table 6.3.1.D.5-1 &lt;Content Module Name (Acronym)&gt; Document Content Module Specification </w:delText>
        </w:r>
      </w:del>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90"/>
        <w:gridCol w:w="1443"/>
        <w:gridCol w:w="1167"/>
        <w:gridCol w:w="1171"/>
        <w:gridCol w:w="1800"/>
        <w:gridCol w:w="2069"/>
      </w:tblGrid>
      <w:tr w:rsidR="00270EBB" w:rsidRPr="003651D9" w:rsidDel="006A1426" w14:paraId="0B9CA237" w14:textId="77777777" w:rsidTr="00983131">
        <w:trPr>
          <w:cantSplit/>
          <w:tblHeader/>
          <w:del w:id="1380" w:author="Keith W. Boone" w:date="2015-03-04T12:59:00Z"/>
        </w:trPr>
        <w:tc>
          <w:tcPr>
            <w:tcW w:w="1336" w:type="pct"/>
            <w:shd w:val="clear" w:color="auto" w:fill="E6E6E6"/>
          </w:tcPr>
          <w:p w14:paraId="3D737291" w14:textId="77777777" w:rsidR="001263B9" w:rsidRPr="003651D9" w:rsidDel="006A1426" w:rsidRDefault="001263B9" w:rsidP="00EF1E77">
            <w:pPr>
              <w:pStyle w:val="TableEntryHeader"/>
              <w:rPr>
                <w:del w:id="1381" w:author="Keith W. Boone" w:date="2015-03-04T12:59:00Z"/>
              </w:rPr>
            </w:pPr>
            <w:del w:id="1382" w:author="Keith W. Boone" w:date="2015-03-04T12:59:00Z">
              <w:r w:rsidRPr="003651D9" w:rsidDel="006A1426">
                <w:delText>Template Title</w:delText>
              </w:r>
            </w:del>
          </w:p>
        </w:tc>
        <w:tc>
          <w:tcPr>
            <w:tcW w:w="691" w:type="pct"/>
            <w:shd w:val="clear" w:color="auto" w:fill="E6E6E6"/>
          </w:tcPr>
          <w:p w14:paraId="10FEFE12" w14:textId="77777777" w:rsidR="001263B9" w:rsidRPr="003651D9" w:rsidDel="006A1426" w:rsidRDefault="001263B9" w:rsidP="00EF1E77">
            <w:pPr>
              <w:pStyle w:val="TableEntryHeader"/>
              <w:rPr>
                <w:del w:id="1383" w:author="Keith W. Boone" w:date="2015-03-04T12:59:00Z"/>
              </w:rPr>
            </w:pPr>
            <w:del w:id="1384" w:author="Keith W. Boone" w:date="2015-03-04T12:59:00Z">
              <w:r w:rsidRPr="003651D9" w:rsidDel="006A1426">
                <w:delText>Opt</w:delText>
              </w:r>
              <w:r w:rsidR="00AD069D" w:rsidRPr="003651D9" w:rsidDel="006A1426">
                <w:delText xml:space="preserve"> and </w:delText>
              </w:r>
              <w:r w:rsidRPr="003651D9" w:rsidDel="006A1426">
                <w:delText>Card</w:delText>
              </w:r>
            </w:del>
          </w:p>
        </w:tc>
        <w:tc>
          <w:tcPr>
            <w:tcW w:w="559" w:type="pct"/>
            <w:shd w:val="clear" w:color="auto" w:fill="E6E6E6"/>
          </w:tcPr>
          <w:p w14:paraId="2165A067" w14:textId="77777777" w:rsidR="001263B9" w:rsidRPr="003651D9" w:rsidDel="006A1426" w:rsidRDefault="001263B9" w:rsidP="00730E16">
            <w:pPr>
              <w:pStyle w:val="TableEntryHeader"/>
              <w:rPr>
                <w:del w:id="1385" w:author="Keith W. Boone" w:date="2015-03-04T12:59:00Z"/>
              </w:rPr>
            </w:pPr>
            <w:del w:id="1386" w:author="Keith W. Boone" w:date="2015-03-04T12:59:00Z">
              <w:r w:rsidRPr="003651D9" w:rsidDel="006A1426">
                <w:delText>Condition</w:delText>
              </w:r>
            </w:del>
          </w:p>
        </w:tc>
        <w:tc>
          <w:tcPr>
            <w:tcW w:w="561" w:type="pct"/>
            <w:shd w:val="clear" w:color="auto" w:fill="E6E6E6"/>
          </w:tcPr>
          <w:p w14:paraId="52C75B2B" w14:textId="77777777" w:rsidR="001263B9" w:rsidRPr="003651D9" w:rsidDel="006A1426" w:rsidRDefault="001263B9" w:rsidP="0032600B">
            <w:pPr>
              <w:pStyle w:val="TableEntryHeader"/>
              <w:rPr>
                <w:del w:id="1387" w:author="Keith W. Boone" w:date="2015-03-04T12:59:00Z"/>
              </w:rPr>
            </w:pPr>
            <w:del w:id="1388" w:author="Keith W. Boone" w:date="2015-03-04T12:59:00Z">
              <w:r w:rsidRPr="003651D9" w:rsidDel="006A1426">
                <w:delText>Template Type</w:delText>
              </w:r>
            </w:del>
          </w:p>
        </w:tc>
        <w:tc>
          <w:tcPr>
            <w:tcW w:w="862" w:type="pct"/>
            <w:shd w:val="clear" w:color="auto" w:fill="E6E6E6"/>
          </w:tcPr>
          <w:p w14:paraId="450172F6" w14:textId="77777777" w:rsidR="001263B9" w:rsidRPr="003651D9" w:rsidDel="006A1426" w:rsidRDefault="001263B9" w:rsidP="00BB76BC">
            <w:pPr>
              <w:pStyle w:val="TableEntryHeader"/>
              <w:rPr>
                <w:del w:id="1389" w:author="Keith W. Boone" w:date="2015-03-04T12:59:00Z"/>
              </w:rPr>
            </w:pPr>
            <w:del w:id="1390" w:author="Keith W. Boone" w:date="2015-03-04T12:59:00Z">
              <w:r w:rsidRPr="003651D9" w:rsidDel="006A1426">
                <w:delText>templateId</w:delText>
              </w:r>
            </w:del>
          </w:p>
        </w:tc>
        <w:tc>
          <w:tcPr>
            <w:tcW w:w="991" w:type="pct"/>
            <w:shd w:val="clear" w:color="auto" w:fill="E6E6E6"/>
          </w:tcPr>
          <w:p w14:paraId="63A4283F" w14:textId="77777777" w:rsidR="00270EBB" w:rsidRPr="003651D9" w:rsidDel="006A1426" w:rsidRDefault="001263B9" w:rsidP="00BB76BC">
            <w:pPr>
              <w:pStyle w:val="TableEntryHeader"/>
              <w:rPr>
                <w:del w:id="1391" w:author="Keith W. Boone" w:date="2015-03-04T12:59:00Z"/>
              </w:rPr>
            </w:pPr>
            <w:del w:id="1392" w:author="Keith W. Boone" w:date="2015-03-04T12:59:00Z">
              <w:r w:rsidRPr="003651D9" w:rsidDel="006A1426">
                <w:delText xml:space="preserve">Vocabulary </w:delText>
              </w:r>
            </w:del>
          </w:p>
          <w:p w14:paraId="2BA8F3C5" w14:textId="77777777" w:rsidR="001263B9" w:rsidRPr="003651D9" w:rsidDel="006A1426" w:rsidRDefault="001263B9" w:rsidP="00BB76BC">
            <w:pPr>
              <w:pStyle w:val="TableEntryHeader"/>
              <w:rPr>
                <w:del w:id="1393" w:author="Keith W. Boone" w:date="2015-03-04T12:59:00Z"/>
              </w:rPr>
            </w:pPr>
            <w:del w:id="1394" w:author="Keith W. Boone" w:date="2015-03-04T12:59:00Z">
              <w:r w:rsidRPr="003651D9" w:rsidDel="006A1426">
                <w:delText>Constraints</w:delText>
              </w:r>
            </w:del>
          </w:p>
        </w:tc>
      </w:tr>
      <w:tr w:rsidR="00340176" w:rsidRPr="003651D9" w:rsidDel="006A1426" w14:paraId="15BBD7FD" w14:textId="77777777" w:rsidTr="00983131">
        <w:trPr>
          <w:cantSplit/>
          <w:del w:id="1395" w:author="Keith W. Boone" w:date="2015-03-04T12:59:00Z"/>
        </w:trPr>
        <w:tc>
          <w:tcPr>
            <w:tcW w:w="1336" w:type="pct"/>
          </w:tcPr>
          <w:p w14:paraId="1307BCB3" w14:textId="77777777" w:rsidR="00340176" w:rsidRPr="003651D9" w:rsidDel="006A1426" w:rsidRDefault="00340176" w:rsidP="00340176">
            <w:pPr>
              <w:pStyle w:val="TableEntry"/>
              <w:rPr>
                <w:del w:id="1396" w:author="Keith W. Boone" w:date="2015-03-04T12:59:00Z"/>
                <w:rStyle w:val="HyperlinkText9pt"/>
                <w:rFonts w:ascii="Times New Roman" w:hAnsi="Times New Roman"/>
                <w:color w:val="0070C0"/>
                <w:szCs w:val="18"/>
                <w:u w:val="none"/>
              </w:rPr>
            </w:pPr>
          </w:p>
        </w:tc>
        <w:tc>
          <w:tcPr>
            <w:tcW w:w="691" w:type="pct"/>
          </w:tcPr>
          <w:p w14:paraId="2ADED2A8" w14:textId="77777777" w:rsidR="00340176" w:rsidRPr="003651D9" w:rsidDel="006A1426" w:rsidRDefault="00340176" w:rsidP="003579DA">
            <w:pPr>
              <w:pStyle w:val="TableEntry"/>
              <w:rPr>
                <w:del w:id="1397" w:author="Keith W. Boone" w:date="2015-03-04T12:59:00Z"/>
                <w:color w:val="0070C0"/>
              </w:rPr>
            </w:pPr>
          </w:p>
        </w:tc>
        <w:tc>
          <w:tcPr>
            <w:tcW w:w="559" w:type="pct"/>
          </w:tcPr>
          <w:p w14:paraId="41443047" w14:textId="77777777" w:rsidR="00340176" w:rsidRPr="003651D9" w:rsidDel="006A1426" w:rsidRDefault="00340176" w:rsidP="00017E09">
            <w:pPr>
              <w:pStyle w:val="TableEntry"/>
              <w:rPr>
                <w:del w:id="1398" w:author="Keith W. Boone" w:date="2015-03-04T12:59:00Z"/>
                <w:color w:val="0070C0"/>
              </w:rPr>
            </w:pPr>
          </w:p>
        </w:tc>
        <w:tc>
          <w:tcPr>
            <w:tcW w:w="561" w:type="pct"/>
          </w:tcPr>
          <w:p w14:paraId="6FFCE4F0" w14:textId="77777777" w:rsidR="00340176" w:rsidRPr="003651D9" w:rsidDel="006A1426" w:rsidRDefault="00340176" w:rsidP="003B70A2">
            <w:pPr>
              <w:pStyle w:val="TableEntry"/>
              <w:rPr>
                <w:del w:id="1399" w:author="Keith W. Boone" w:date="2015-03-04T12:59:00Z"/>
                <w:color w:val="0070C0"/>
              </w:rPr>
            </w:pPr>
          </w:p>
        </w:tc>
        <w:tc>
          <w:tcPr>
            <w:tcW w:w="862" w:type="pct"/>
          </w:tcPr>
          <w:p w14:paraId="53E7C086" w14:textId="77777777" w:rsidR="00340176" w:rsidRPr="003651D9" w:rsidDel="006A1426" w:rsidRDefault="00340176" w:rsidP="00234BE4">
            <w:pPr>
              <w:pStyle w:val="TableEntry"/>
              <w:rPr>
                <w:del w:id="1400" w:author="Keith W. Boone" w:date="2015-03-04T12:59:00Z"/>
                <w:color w:val="0070C0"/>
              </w:rPr>
            </w:pPr>
          </w:p>
        </w:tc>
        <w:tc>
          <w:tcPr>
            <w:tcW w:w="991" w:type="pct"/>
          </w:tcPr>
          <w:p w14:paraId="7CD1BFE6" w14:textId="77777777" w:rsidR="00340176" w:rsidRPr="003651D9" w:rsidDel="006A1426" w:rsidRDefault="00340176" w:rsidP="00234BE4">
            <w:pPr>
              <w:pStyle w:val="TableEntry"/>
              <w:rPr>
                <w:del w:id="1401" w:author="Keith W. Boone" w:date="2015-03-04T12:59:00Z"/>
                <w:color w:val="0070C0"/>
              </w:rPr>
            </w:pPr>
          </w:p>
        </w:tc>
      </w:tr>
      <w:tr w:rsidR="00340176" w:rsidRPr="003651D9" w:rsidDel="006A1426" w14:paraId="276AFAFC" w14:textId="77777777" w:rsidTr="00340176">
        <w:trPr>
          <w:cantSplit/>
          <w:del w:id="1402" w:author="Keith W. Boone" w:date="2015-03-04T12:59:00Z"/>
        </w:trPr>
        <w:tc>
          <w:tcPr>
            <w:tcW w:w="5000" w:type="pct"/>
            <w:gridSpan w:val="6"/>
          </w:tcPr>
          <w:p w14:paraId="6259BB15" w14:textId="77777777" w:rsidR="00340176" w:rsidRPr="003651D9" w:rsidDel="006A1426" w:rsidRDefault="00340176" w:rsidP="00EF1E77">
            <w:pPr>
              <w:pStyle w:val="TableEntry"/>
              <w:rPr>
                <w:del w:id="1403" w:author="Keith W. Boone" w:date="2015-03-04T12:59:00Z"/>
              </w:rPr>
            </w:pPr>
            <w:del w:id="1404" w:author="Keith W. Boone" w:date="2015-03-04T12:59:00Z">
              <w:r w:rsidRPr="003651D9" w:rsidDel="006A1426">
                <w:delText>Delete this row and the example information in the rows below.</w:delText>
              </w:r>
            </w:del>
          </w:p>
        </w:tc>
      </w:tr>
      <w:tr w:rsidR="00270EBB" w:rsidRPr="003651D9" w:rsidDel="006A1426" w14:paraId="721C2D5F" w14:textId="77777777" w:rsidTr="00983131">
        <w:trPr>
          <w:cantSplit/>
          <w:del w:id="1405" w:author="Keith W. Boone" w:date="2015-03-04T12:59:00Z"/>
        </w:trPr>
        <w:tc>
          <w:tcPr>
            <w:tcW w:w="1336" w:type="pct"/>
          </w:tcPr>
          <w:p w14:paraId="4E2B4DAB" w14:textId="77777777" w:rsidR="001263B9" w:rsidRPr="003651D9" w:rsidDel="006A1426" w:rsidRDefault="00340176" w:rsidP="00EF1E77">
            <w:pPr>
              <w:pStyle w:val="TableEntry"/>
              <w:rPr>
                <w:del w:id="1406" w:author="Keith W. Boone" w:date="2015-03-04T12:59:00Z"/>
              </w:rPr>
            </w:pPr>
            <w:del w:id="1407" w:author="Keith W. Boone" w:date="2015-03-04T12:59:00Z">
              <w:r w:rsidRPr="003651D9" w:rsidDel="006A1426">
                <w:rPr>
                  <w:rStyle w:val="HyperlinkText9pt"/>
                  <w:rFonts w:ascii="Times New Roman" w:hAnsi="Times New Roman" w:cs="Times New Roman"/>
                  <w:color w:val="auto"/>
                  <w:szCs w:val="20"/>
                  <w:u w:val="none"/>
                  <w:lang w:eastAsia="en-US"/>
                </w:rPr>
                <w:delText>&lt;</w:delText>
              </w:r>
              <w:r w:rsidR="00940FC7" w:rsidDel="006A1426">
                <w:rPr>
                  <w:rStyle w:val="HyperlinkText9pt"/>
                  <w:rFonts w:ascii="Times New Roman" w:hAnsi="Times New Roman" w:cs="Times New Roman"/>
                  <w:color w:val="auto"/>
                  <w:szCs w:val="20"/>
                  <w:u w:val="none"/>
                  <w:lang w:eastAsia="en-US"/>
                </w:rPr>
                <w:delText>e.g.,</w:delText>
              </w:r>
              <w:r w:rsidRPr="003651D9" w:rsidDel="006A1426">
                <w:rPr>
                  <w:rStyle w:val="HyperlinkText9pt"/>
                  <w:rFonts w:ascii="Times New Roman" w:hAnsi="Times New Roman" w:cs="Times New Roman"/>
                  <w:color w:val="auto"/>
                  <w:szCs w:val="20"/>
                  <w:u w:val="none"/>
                  <w:lang w:eastAsia="en-US"/>
                </w:rPr>
                <w:delText xml:space="preserve"> </w:delText>
              </w:r>
              <w:r w:rsidR="00AA69C0" w:rsidRPr="003651D9" w:rsidDel="006A1426">
                <w:rPr>
                  <w:rStyle w:val="HyperlinkText9pt"/>
                  <w:rFonts w:ascii="Times New Roman" w:hAnsi="Times New Roman" w:cs="Times New Roman"/>
                  <w:color w:val="auto"/>
                  <w:szCs w:val="20"/>
                  <w:u w:val="none"/>
                  <w:lang w:eastAsia="en-US"/>
                </w:rPr>
                <w:delText>Cath Report Content</w:delText>
              </w:r>
            </w:del>
          </w:p>
        </w:tc>
        <w:tc>
          <w:tcPr>
            <w:tcW w:w="691" w:type="pct"/>
          </w:tcPr>
          <w:p w14:paraId="6E4F74D5" w14:textId="77777777" w:rsidR="001263B9" w:rsidRPr="003651D9" w:rsidDel="006A1426" w:rsidRDefault="001263B9" w:rsidP="005D6176">
            <w:pPr>
              <w:pStyle w:val="TableEntry"/>
              <w:rPr>
                <w:del w:id="1408" w:author="Keith W. Boone" w:date="2015-03-04T12:59:00Z"/>
              </w:rPr>
            </w:pPr>
            <w:del w:id="1409" w:author="Keith W. Boone" w:date="2015-03-04T12:59:00Z">
              <w:r w:rsidRPr="003651D9" w:rsidDel="006A1426">
                <w:delText>R[1..1]</w:delText>
              </w:r>
            </w:del>
          </w:p>
        </w:tc>
        <w:tc>
          <w:tcPr>
            <w:tcW w:w="559" w:type="pct"/>
          </w:tcPr>
          <w:p w14:paraId="7941F5CD" w14:textId="77777777" w:rsidR="001263B9" w:rsidRPr="003651D9" w:rsidDel="006A1426" w:rsidRDefault="001263B9" w:rsidP="0032600B">
            <w:pPr>
              <w:pStyle w:val="TableEntry"/>
              <w:rPr>
                <w:del w:id="1410" w:author="Keith W. Boone" w:date="2015-03-04T12:59:00Z"/>
              </w:rPr>
            </w:pPr>
          </w:p>
        </w:tc>
        <w:tc>
          <w:tcPr>
            <w:tcW w:w="561" w:type="pct"/>
          </w:tcPr>
          <w:p w14:paraId="727FC55C" w14:textId="77777777" w:rsidR="001263B9" w:rsidRPr="003651D9" w:rsidDel="006A1426" w:rsidRDefault="001263B9" w:rsidP="00BB76BC">
            <w:pPr>
              <w:pStyle w:val="TableEntry"/>
              <w:rPr>
                <w:del w:id="1411" w:author="Keith W. Boone" w:date="2015-03-04T12:59:00Z"/>
              </w:rPr>
            </w:pPr>
            <w:del w:id="1412" w:author="Keith W. Boone" w:date="2015-03-04T12:59:00Z">
              <w:r w:rsidRPr="003651D9" w:rsidDel="006A1426">
                <w:delText>document</w:delText>
              </w:r>
            </w:del>
          </w:p>
        </w:tc>
        <w:tc>
          <w:tcPr>
            <w:tcW w:w="862" w:type="pct"/>
          </w:tcPr>
          <w:p w14:paraId="2AC35F6C" w14:textId="77777777" w:rsidR="001263B9" w:rsidRPr="003651D9" w:rsidDel="006A1426" w:rsidRDefault="001263B9" w:rsidP="00BB76BC">
            <w:pPr>
              <w:pStyle w:val="TableEntry"/>
              <w:rPr>
                <w:del w:id="1413" w:author="Keith W. Boone" w:date="2015-03-04T12:59:00Z"/>
              </w:rPr>
            </w:pPr>
            <w:del w:id="1414" w:author="Keith W. Boone" w:date="2015-03-04T12:59:00Z">
              <w:r w:rsidRPr="003651D9" w:rsidDel="006A1426">
                <w:delText>1.3.6.1.4.1.19376.1.4.1.1.2</w:delText>
              </w:r>
            </w:del>
          </w:p>
        </w:tc>
        <w:tc>
          <w:tcPr>
            <w:tcW w:w="991" w:type="pct"/>
          </w:tcPr>
          <w:p w14:paraId="24307599" w14:textId="77777777" w:rsidR="001263B9" w:rsidRPr="003651D9" w:rsidDel="006A1426" w:rsidRDefault="00983131" w:rsidP="00BB76BC">
            <w:pPr>
              <w:pStyle w:val="TableEntry"/>
              <w:rPr>
                <w:del w:id="1415" w:author="Keith W. Boone" w:date="2015-03-04T12:59:00Z"/>
                <w:highlight w:val="yellow"/>
              </w:rPr>
            </w:pPr>
            <w:del w:id="1416" w:author="Keith W. Boone" w:date="2015-03-04T12:59:00Z">
              <w:r w:rsidRPr="003651D9" w:rsidDel="006A1426">
                <w:delText>6.3.1.D.5.1</w:delText>
              </w:r>
            </w:del>
          </w:p>
        </w:tc>
      </w:tr>
      <w:tr w:rsidR="00270EBB" w:rsidRPr="003651D9" w:rsidDel="006A1426" w14:paraId="61E6DBEE" w14:textId="77777777" w:rsidTr="00983131">
        <w:trPr>
          <w:cantSplit/>
          <w:del w:id="1417" w:author="Keith W. Boone" w:date="2015-03-04T12:59:00Z"/>
        </w:trPr>
        <w:tc>
          <w:tcPr>
            <w:tcW w:w="1336" w:type="pct"/>
          </w:tcPr>
          <w:p w14:paraId="3E057798" w14:textId="77777777" w:rsidR="001263B9" w:rsidRPr="003651D9" w:rsidDel="006A1426" w:rsidRDefault="001263B9" w:rsidP="00EF1E77">
            <w:pPr>
              <w:pStyle w:val="TableEntry"/>
              <w:rPr>
                <w:del w:id="1418" w:author="Keith W. Boone" w:date="2015-03-04T12:59:00Z"/>
              </w:rPr>
            </w:pPr>
            <w:del w:id="1419" w:author="Keith W. Boone" w:date="2015-03-04T12:59:00Z">
              <w:r w:rsidRPr="003651D9" w:rsidDel="006A1426">
                <w:delText xml:space="preserve">   </w:delText>
              </w:r>
              <w:r w:rsidR="00AA69C0" w:rsidRPr="003651D9" w:rsidDel="006A1426">
                <w:delText>Document Summary-Cardiac Section</w:delText>
              </w:r>
            </w:del>
          </w:p>
        </w:tc>
        <w:tc>
          <w:tcPr>
            <w:tcW w:w="691" w:type="pct"/>
          </w:tcPr>
          <w:p w14:paraId="72C9D337" w14:textId="77777777" w:rsidR="001263B9" w:rsidRPr="003651D9" w:rsidDel="006A1426" w:rsidRDefault="001263B9" w:rsidP="005D6176">
            <w:pPr>
              <w:pStyle w:val="TableEntry"/>
              <w:rPr>
                <w:del w:id="1420" w:author="Keith W. Boone" w:date="2015-03-04T12:59:00Z"/>
              </w:rPr>
            </w:pPr>
            <w:del w:id="1421" w:author="Keith W. Boone" w:date="2015-03-04T12:59:00Z">
              <w:r w:rsidRPr="003651D9" w:rsidDel="006A1426">
                <w:delText>O[0..1]</w:delText>
              </w:r>
            </w:del>
          </w:p>
        </w:tc>
        <w:tc>
          <w:tcPr>
            <w:tcW w:w="559" w:type="pct"/>
          </w:tcPr>
          <w:p w14:paraId="43B8CC62" w14:textId="77777777" w:rsidR="001263B9" w:rsidRPr="003651D9" w:rsidDel="006A1426" w:rsidRDefault="001263B9" w:rsidP="0032600B">
            <w:pPr>
              <w:pStyle w:val="TableEntry"/>
              <w:rPr>
                <w:del w:id="1422" w:author="Keith W. Boone" w:date="2015-03-04T12:59:00Z"/>
              </w:rPr>
            </w:pPr>
          </w:p>
        </w:tc>
        <w:tc>
          <w:tcPr>
            <w:tcW w:w="561" w:type="pct"/>
          </w:tcPr>
          <w:p w14:paraId="2385988E" w14:textId="77777777" w:rsidR="001263B9" w:rsidRPr="003651D9" w:rsidDel="006A1426" w:rsidRDefault="001263B9" w:rsidP="00BB76BC">
            <w:pPr>
              <w:pStyle w:val="TableEntry"/>
              <w:rPr>
                <w:del w:id="1423" w:author="Keith W. Boone" w:date="2015-03-04T12:59:00Z"/>
              </w:rPr>
            </w:pPr>
            <w:del w:id="1424" w:author="Keith W. Boone" w:date="2015-03-04T12:59:00Z">
              <w:r w:rsidRPr="003651D9" w:rsidDel="006A1426">
                <w:delText>section</w:delText>
              </w:r>
            </w:del>
          </w:p>
        </w:tc>
        <w:tc>
          <w:tcPr>
            <w:tcW w:w="862" w:type="pct"/>
          </w:tcPr>
          <w:p w14:paraId="573A47F7" w14:textId="77777777" w:rsidR="001263B9" w:rsidRPr="003651D9" w:rsidDel="006A1426" w:rsidRDefault="001263B9" w:rsidP="00BB76BC">
            <w:pPr>
              <w:pStyle w:val="TableEntry"/>
              <w:rPr>
                <w:del w:id="1425" w:author="Keith W. Boone" w:date="2015-03-04T12:59:00Z"/>
              </w:rPr>
            </w:pPr>
            <w:del w:id="1426" w:author="Keith W. Boone" w:date="2015-03-04T12:59:00Z">
              <w:r w:rsidRPr="003651D9" w:rsidDel="006A1426">
                <w:delText>1.3.6.1.4.1.19376.1.4.1.2.16</w:delText>
              </w:r>
            </w:del>
          </w:p>
        </w:tc>
        <w:tc>
          <w:tcPr>
            <w:tcW w:w="991" w:type="pct"/>
          </w:tcPr>
          <w:p w14:paraId="71E7BA66" w14:textId="77777777" w:rsidR="001263B9" w:rsidRPr="003651D9" w:rsidDel="006A1426" w:rsidRDefault="001263B9" w:rsidP="00BB76BC">
            <w:pPr>
              <w:pStyle w:val="TableEntry"/>
              <w:rPr>
                <w:del w:id="1427" w:author="Keith W. Boone" w:date="2015-03-04T12:59:00Z"/>
              </w:rPr>
            </w:pPr>
          </w:p>
        </w:tc>
      </w:tr>
      <w:tr w:rsidR="00270EBB" w:rsidRPr="003651D9" w:rsidDel="006A1426" w14:paraId="03584ADF" w14:textId="77777777" w:rsidTr="00983131">
        <w:trPr>
          <w:cantSplit/>
          <w:del w:id="1428" w:author="Keith W. Boone" w:date="2015-03-04T12:59:00Z"/>
        </w:trPr>
        <w:tc>
          <w:tcPr>
            <w:tcW w:w="1336" w:type="pct"/>
          </w:tcPr>
          <w:p w14:paraId="7090237B" w14:textId="77777777" w:rsidR="001263B9" w:rsidRPr="003651D9" w:rsidDel="006A1426" w:rsidRDefault="001263B9" w:rsidP="00EF1E77">
            <w:pPr>
              <w:pStyle w:val="TableEntry"/>
              <w:rPr>
                <w:del w:id="1429" w:author="Keith W. Boone" w:date="2015-03-04T12:59:00Z"/>
              </w:rPr>
            </w:pPr>
            <w:del w:id="1430" w:author="Keith W. Boone" w:date="2015-03-04T12:59:00Z">
              <w:r w:rsidRPr="003651D9" w:rsidDel="006A1426">
                <w:delText xml:space="preserve">   </w:delText>
              </w:r>
              <w:r w:rsidR="00AA69C0" w:rsidRPr="003651D9" w:rsidDel="006A1426">
                <w:delText>Medical History - Cardiac Section</w:delText>
              </w:r>
            </w:del>
          </w:p>
        </w:tc>
        <w:tc>
          <w:tcPr>
            <w:tcW w:w="691" w:type="pct"/>
          </w:tcPr>
          <w:p w14:paraId="64AE26B5" w14:textId="77777777" w:rsidR="001263B9" w:rsidRPr="003651D9" w:rsidDel="006A1426" w:rsidRDefault="001263B9" w:rsidP="005D6176">
            <w:pPr>
              <w:pStyle w:val="TableEntry"/>
              <w:rPr>
                <w:del w:id="1431" w:author="Keith W. Boone" w:date="2015-03-04T12:59:00Z"/>
              </w:rPr>
            </w:pPr>
            <w:del w:id="1432" w:author="Keith W. Boone" w:date="2015-03-04T12:59:00Z">
              <w:r w:rsidRPr="003651D9" w:rsidDel="006A1426">
                <w:delText>R[1..1]</w:delText>
              </w:r>
            </w:del>
          </w:p>
        </w:tc>
        <w:tc>
          <w:tcPr>
            <w:tcW w:w="559" w:type="pct"/>
          </w:tcPr>
          <w:p w14:paraId="080FE5DE" w14:textId="77777777" w:rsidR="001263B9" w:rsidRPr="003651D9" w:rsidDel="006A1426" w:rsidRDefault="001263B9" w:rsidP="0032600B">
            <w:pPr>
              <w:pStyle w:val="TableEntry"/>
              <w:rPr>
                <w:del w:id="1433" w:author="Keith W. Boone" w:date="2015-03-04T12:59:00Z"/>
              </w:rPr>
            </w:pPr>
          </w:p>
        </w:tc>
        <w:tc>
          <w:tcPr>
            <w:tcW w:w="561" w:type="pct"/>
          </w:tcPr>
          <w:p w14:paraId="64F22FA4" w14:textId="77777777" w:rsidR="001263B9" w:rsidRPr="003651D9" w:rsidDel="006A1426" w:rsidRDefault="001263B9" w:rsidP="00BB76BC">
            <w:pPr>
              <w:pStyle w:val="TableEntry"/>
              <w:rPr>
                <w:del w:id="1434" w:author="Keith W. Boone" w:date="2015-03-04T12:59:00Z"/>
              </w:rPr>
            </w:pPr>
            <w:del w:id="1435" w:author="Keith W. Boone" w:date="2015-03-04T12:59:00Z">
              <w:r w:rsidRPr="003651D9" w:rsidDel="006A1426">
                <w:delText>section</w:delText>
              </w:r>
            </w:del>
          </w:p>
        </w:tc>
        <w:tc>
          <w:tcPr>
            <w:tcW w:w="862" w:type="pct"/>
          </w:tcPr>
          <w:p w14:paraId="3A1A970C" w14:textId="77777777" w:rsidR="001263B9" w:rsidRPr="003651D9" w:rsidDel="006A1426" w:rsidRDefault="001263B9" w:rsidP="00BB76BC">
            <w:pPr>
              <w:pStyle w:val="TableEntry"/>
              <w:rPr>
                <w:del w:id="1436" w:author="Keith W. Boone" w:date="2015-03-04T12:59:00Z"/>
              </w:rPr>
            </w:pPr>
            <w:del w:id="1437" w:author="Keith W. Boone" w:date="2015-03-04T12:59:00Z">
              <w:r w:rsidRPr="003651D9" w:rsidDel="006A1426">
                <w:delText>1.3.6.1.4.1.19376.1.4.1.2.17</w:delText>
              </w:r>
            </w:del>
          </w:p>
        </w:tc>
        <w:tc>
          <w:tcPr>
            <w:tcW w:w="991" w:type="pct"/>
          </w:tcPr>
          <w:p w14:paraId="2921737D" w14:textId="77777777" w:rsidR="001263B9" w:rsidRPr="003651D9" w:rsidDel="006A1426" w:rsidRDefault="001263B9" w:rsidP="00BB76BC">
            <w:pPr>
              <w:pStyle w:val="TableEntry"/>
              <w:rPr>
                <w:del w:id="1438" w:author="Keith W. Boone" w:date="2015-03-04T12:59:00Z"/>
              </w:rPr>
            </w:pPr>
          </w:p>
        </w:tc>
      </w:tr>
      <w:tr w:rsidR="00270EBB" w:rsidRPr="003651D9" w:rsidDel="006A1426" w14:paraId="45139FDD" w14:textId="77777777" w:rsidTr="00983131">
        <w:trPr>
          <w:cantSplit/>
          <w:del w:id="1439" w:author="Keith W. Boone" w:date="2015-03-04T12:59:00Z"/>
        </w:trPr>
        <w:tc>
          <w:tcPr>
            <w:tcW w:w="1336" w:type="pct"/>
          </w:tcPr>
          <w:p w14:paraId="6D3CF2EC" w14:textId="77777777" w:rsidR="001263B9" w:rsidRPr="003651D9" w:rsidDel="006A1426" w:rsidRDefault="001263B9" w:rsidP="00EF1E77">
            <w:pPr>
              <w:pStyle w:val="TableEntry"/>
              <w:rPr>
                <w:del w:id="1440" w:author="Keith W. Boone" w:date="2015-03-04T12:59:00Z"/>
              </w:rPr>
            </w:pPr>
            <w:del w:id="1441" w:author="Keith W. Boone" w:date="2015-03-04T12:59:00Z">
              <w:r w:rsidRPr="003651D9" w:rsidDel="006A1426">
                <w:delText xml:space="preserve">     </w:delText>
              </w:r>
              <w:r w:rsidR="00AA69C0" w:rsidRPr="003651D9" w:rsidDel="006A1426">
                <w:delText>Procedure Activity Observation</w:delText>
              </w:r>
            </w:del>
          </w:p>
        </w:tc>
        <w:tc>
          <w:tcPr>
            <w:tcW w:w="691" w:type="pct"/>
          </w:tcPr>
          <w:p w14:paraId="5640447D" w14:textId="77777777" w:rsidR="001263B9" w:rsidRPr="003651D9" w:rsidDel="006A1426" w:rsidRDefault="001263B9" w:rsidP="005D6176">
            <w:pPr>
              <w:pStyle w:val="TableEntry"/>
              <w:rPr>
                <w:del w:id="1442" w:author="Keith W. Boone" w:date="2015-03-04T12:59:00Z"/>
              </w:rPr>
            </w:pPr>
            <w:del w:id="1443" w:author="Keith W. Boone" w:date="2015-03-04T12:59:00Z">
              <w:r w:rsidRPr="003651D9" w:rsidDel="006A1426">
                <w:delText>O[0..*]</w:delText>
              </w:r>
            </w:del>
          </w:p>
        </w:tc>
        <w:tc>
          <w:tcPr>
            <w:tcW w:w="559" w:type="pct"/>
          </w:tcPr>
          <w:p w14:paraId="7A9059E1" w14:textId="77777777" w:rsidR="001263B9" w:rsidRPr="003651D9" w:rsidDel="006A1426" w:rsidRDefault="001263B9" w:rsidP="0032600B">
            <w:pPr>
              <w:pStyle w:val="TableEntry"/>
              <w:rPr>
                <w:del w:id="1444" w:author="Keith W. Boone" w:date="2015-03-04T12:59:00Z"/>
              </w:rPr>
            </w:pPr>
          </w:p>
        </w:tc>
        <w:tc>
          <w:tcPr>
            <w:tcW w:w="561" w:type="pct"/>
          </w:tcPr>
          <w:p w14:paraId="0ED51137" w14:textId="77777777" w:rsidR="001263B9" w:rsidRPr="003651D9" w:rsidDel="006A1426" w:rsidRDefault="001263B9" w:rsidP="00BB76BC">
            <w:pPr>
              <w:pStyle w:val="TableEntry"/>
              <w:rPr>
                <w:del w:id="1445" w:author="Keith W. Boone" w:date="2015-03-04T12:59:00Z"/>
              </w:rPr>
            </w:pPr>
            <w:del w:id="1446" w:author="Keith W. Boone" w:date="2015-03-04T12:59:00Z">
              <w:r w:rsidRPr="003651D9" w:rsidDel="006A1426">
                <w:delText>entry</w:delText>
              </w:r>
            </w:del>
          </w:p>
        </w:tc>
        <w:tc>
          <w:tcPr>
            <w:tcW w:w="862" w:type="pct"/>
          </w:tcPr>
          <w:p w14:paraId="1F0223DA" w14:textId="77777777" w:rsidR="001263B9" w:rsidRPr="003651D9" w:rsidDel="006A1426" w:rsidRDefault="001263B9" w:rsidP="00BB76BC">
            <w:pPr>
              <w:pStyle w:val="TableEntry"/>
              <w:rPr>
                <w:del w:id="1447" w:author="Keith W. Boone" w:date="2015-03-04T12:59:00Z"/>
              </w:rPr>
            </w:pPr>
            <w:del w:id="1448" w:author="Keith W. Boone" w:date="2015-03-04T12:59:00Z">
              <w:r w:rsidRPr="003651D9" w:rsidDel="006A1426">
                <w:delText>2.16.840.1.113883.10.20.22.4.13</w:delText>
              </w:r>
            </w:del>
          </w:p>
        </w:tc>
        <w:tc>
          <w:tcPr>
            <w:tcW w:w="991" w:type="pct"/>
          </w:tcPr>
          <w:p w14:paraId="302636DE" w14:textId="77777777" w:rsidR="001263B9" w:rsidRPr="003651D9" w:rsidDel="006A1426" w:rsidRDefault="001263B9" w:rsidP="00BB76BC">
            <w:pPr>
              <w:pStyle w:val="TableEntry"/>
              <w:rPr>
                <w:del w:id="1449" w:author="Keith W. Boone" w:date="2015-03-04T12:59:00Z"/>
              </w:rPr>
            </w:pPr>
          </w:p>
        </w:tc>
      </w:tr>
      <w:tr w:rsidR="00270EBB" w:rsidRPr="003651D9" w:rsidDel="006A1426" w14:paraId="5DD52E08" w14:textId="77777777" w:rsidTr="00983131">
        <w:trPr>
          <w:cantSplit/>
          <w:del w:id="1450" w:author="Keith W. Boone" w:date="2015-03-04T12:59:00Z"/>
        </w:trPr>
        <w:tc>
          <w:tcPr>
            <w:tcW w:w="1336" w:type="pct"/>
          </w:tcPr>
          <w:p w14:paraId="1CE8CA7D" w14:textId="77777777" w:rsidR="001263B9" w:rsidRPr="003651D9" w:rsidDel="006A1426" w:rsidRDefault="001263B9" w:rsidP="00EF1E77">
            <w:pPr>
              <w:pStyle w:val="TableEntry"/>
              <w:rPr>
                <w:del w:id="1451" w:author="Keith W. Boone" w:date="2015-03-04T12:59:00Z"/>
              </w:rPr>
            </w:pPr>
            <w:del w:id="1452" w:author="Keith W. Boone" w:date="2015-03-04T12:59:00Z">
              <w:r w:rsidRPr="003651D9" w:rsidDel="006A1426">
                <w:delText xml:space="preserve">     </w:delText>
              </w:r>
              <w:r w:rsidR="00AA69C0" w:rsidRPr="003651D9" w:rsidDel="006A1426">
                <w:delText>Procedure Activity Procedure</w:delText>
              </w:r>
            </w:del>
          </w:p>
        </w:tc>
        <w:tc>
          <w:tcPr>
            <w:tcW w:w="691" w:type="pct"/>
          </w:tcPr>
          <w:p w14:paraId="29ACD1C9" w14:textId="77777777" w:rsidR="001263B9" w:rsidRPr="003651D9" w:rsidDel="006A1426" w:rsidRDefault="001263B9" w:rsidP="005D6176">
            <w:pPr>
              <w:pStyle w:val="TableEntry"/>
              <w:rPr>
                <w:del w:id="1453" w:author="Keith W. Boone" w:date="2015-03-04T12:59:00Z"/>
              </w:rPr>
            </w:pPr>
            <w:del w:id="1454" w:author="Keith W. Boone" w:date="2015-03-04T12:59:00Z">
              <w:r w:rsidRPr="003651D9" w:rsidDel="006A1426">
                <w:delText>O[0..*]</w:delText>
              </w:r>
            </w:del>
          </w:p>
        </w:tc>
        <w:tc>
          <w:tcPr>
            <w:tcW w:w="559" w:type="pct"/>
          </w:tcPr>
          <w:p w14:paraId="65F8E495" w14:textId="77777777" w:rsidR="001263B9" w:rsidRPr="003651D9" w:rsidDel="006A1426" w:rsidRDefault="001263B9" w:rsidP="0032600B">
            <w:pPr>
              <w:pStyle w:val="TableEntry"/>
              <w:rPr>
                <w:del w:id="1455" w:author="Keith W. Boone" w:date="2015-03-04T12:59:00Z"/>
              </w:rPr>
            </w:pPr>
          </w:p>
        </w:tc>
        <w:tc>
          <w:tcPr>
            <w:tcW w:w="561" w:type="pct"/>
          </w:tcPr>
          <w:p w14:paraId="18661CCC" w14:textId="77777777" w:rsidR="001263B9" w:rsidRPr="003651D9" w:rsidDel="006A1426" w:rsidRDefault="001263B9" w:rsidP="00BB76BC">
            <w:pPr>
              <w:pStyle w:val="TableEntry"/>
              <w:rPr>
                <w:del w:id="1456" w:author="Keith W. Boone" w:date="2015-03-04T12:59:00Z"/>
              </w:rPr>
            </w:pPr>
            <w:del w:id="1457" w:author="Keith W. Boone" w:date="2015-03-04T12:59:00Z">
              <w:r w:rsidRPr="003651D9" w:rsidDel="006A1426">
                <w:delText>entry</w:delText>
              </w:r>
            </w:del>
          </w:p>
        </w:tc>
        <w:tc>
          <w:tcPr>
            <w:tcW w:w="862" w:type="pct"/>
          </w:tcPr>
          <w:p w14:paraId="206B6A78" w14:textId="77777777" w:rsidR="001263B9" w:rsidRPr="003651D9" w:rsidDel="006A1426" w:rsidRDefault="001263B9" w:rsidP="00BB76BC">
            <w:pPr>
              <w:pStyle w:val="TableEntry"/>
              <w:rPr>
                <w:del w:id="1458" w:author="Keith W. Boone" w:date="2015-03-04T12:59:00Z"/>
              </w:rPr>
            </w:pPr>
            <w:del w:id="1459" w:author="Keith W. Boone" w:date="2015-03-04T12:59:00Z">
              <w:r w:rsidRPr="003651D9" w:rsidDel="006A1426">
                <w:delText>2.16.840.1.113883.10.20.22.4.14</w:delText>
              </w:r>
            </w:del>
          </w:p>
        </w:tc>
        <w:tc>
          <w:tcPr>
            <w:tcW w:w="991" w:type="pct"/>
          </w:tcPr>
          <w:p w14:paraId="53E04573" w14:textId="77777777" w:rsidR="001263B9" w:rsidRPr="003651D9" w:rsidDel="006A1426" w:rsidRDefault="001263B9" w:rsidP="00BB76BC">
            <w:pPr>
              <w:pStyle w:val="TableEntry"/>
              <w:rPr>
                <w:del w:id="1460" w:author="Keith W. Boone" w:date="2015-03-04T12:59:00Z"/>
              </w:rPr>
            </w:pPr>
          </w:p>
        </w:tc>
      </w:tr>
      <w:tr w:rsidR="00270EBB" w:rsidRPr="003651D9" w:rsidDel="006A1426" w14:paraId="7AB35574" w14:textId="77777777" w:rsidTr="00983131">
        <w:trPr>
          <w:cantSplit/>
          <w:del w:id="1461" w:author="Keith W. Boone" w:date="2015-03-04T12:59:00Z"/>
        </w:trPr>
        <w:tc>
          <w:tcPr>
            <w:tcW w:w="1336" w:type="pct"/>
          </w:tcPr>
          <w:p w14:paraId="5653E044" w14:textId="77777777" w:rsidR="001263B9" w:rsidRPr="003651D9" w:rsidDel="006A1426" w:rsidRDefault="001263B9" w:rsidP="00EF1E77">
            <w:pPr>
              <w:pStyle w:val="TableEntry"/>
              <w:rPr>
                <w:del w:id="1462" w:author="Keith W. Boone" w:date="2015-03-04T12:59:00Z"/>
              </w:rPr>
            </w:pPr>
            <w:del w:id="1463" w:author="Keith W. Boone" w:date="2015-03-04T12:59:00Z">
              <w:r w:rsidRPr="003651D9" w:rsidDel="006A1426">
                <w:delText xml:space="preserve">     </w:delText>
              </w:r>
              <w:r w:rsidR="00AA69C0" w:rsidRPr="003651D9" w:rsidDel="006A1426">
                <w:delText>Problem Observation - Cardiac</w:delText>
              </w:r>
            </w:del>
          </w:p>
        </w:tc>
        <w:tc>
          <w:tcPr>
            <w:tcW w:w="691" w:type="pct"/>
          </w:tcPr>
          <w:p w14:paraId="6ACF781A" w14:textId="77777777" w:rsidR="001263B9" w:rsidRPr="003651D9" w:rsidDel="006A1426" w:rsidRDefault="001263B9" w:rsidP="005D6176">
            <w:pPr>
              <w:pStyle w:val="TableEntry"/>
              <w:rPr>
                <w:del w:id="1464" w:author="Keith W. Boone" w:date="2015-03-04T12:59:00Z"/>
              </w:rPr>
            </w:pPr>
            <w:del w:id="1465" w:author="Keith W. Boone" w:date="2015-03-04T12:59:00Z">
              <w:r w:rsidRPr="003651D9" w:rsidDel="006A1426">
                <w:delText>O[0..*]</w:delText>
              </w:r>
            </w:del>
          </w:p>
        </w:tc>
        <w:tc>
          <w:tcPr>
            <w:tcW w:w="559" w:type="pct"/>
          </w:tcPr>
          <w:p w14:paraId="343F70C3" w14:textId="77777777" w:rsidR="001263B9" w:rsidRPr="003651D9" w:rsidDel="006A1426" w:rsidRDefault="001263B9" w:rsidP="0032600B">
            <w:pPr>
              <w:pStyle w:val="TableEntry"/>
              <w:rPr>
                <w:del w:id="1466" w:author="Keith W. Boone" w:date="2015-03-04T12:59:00Z"/>
              </w:rPr>
            </w:pPr>
          </w:p>
        </w:tc>
        <w:tc>
          <w:tcPr>
            <w:tcW w:w="561" w:type="pct"/>
          </w:tcPr>
          <w:p w14:paraId="00D5B14D" w14:textId="77777777" w:rsidR="001263B9" w:rsidRPr="003651D9" w:rsidDel="006A1426" w:rsidRDefault="001263B9" w:rsidP="00BB76BC">
            <w:pPr>
              <w:pStyle w:val="TableEntry"/>
              <w:rPr>
                <w:del w:id="1467" w:author="Keith W. Boone" w:date="2015-03-04T12:59:00Z"/>
              </w:rPr>
            </w:pPr>
            <w:del w:id="1468" w:author="Keith W. Boone" w:date="2015-03-04T12:59:00Z">
              <w:r w:rsidRPr="003651D9" w:rsidDel="006A1426">
                <w:delText>entry</w:delText>
              </w:r>
            </w:del>
          </w:p>
        </w:tc>
        <w:tc>
          <w:tcPr>
            <w:tcW w:w="862" w:type="pct"/>
          </w:tcPr>
          <w:p w14:paraId="20FF7CE3" w14:textId="77777777" w:rsidR="001263B9" w:rsidRPr="003651D9" w:rsidDel="006A1426" w:rsidRDefault="001263B9" w:rsidP="00BB76BC">
            <w:pPr>
              <w:pStyle w:val="TableEntry"/>
              <w:rPr>
                <w:del w:id="1469" w:author="Keith W. Boone" w:date="2015-03-04T12:59:00Z"/>
              </w:rPr>
            </w:pPr>
            <w:del w:id="1470" w:author="Keith W. Boone" w:date="2015-03-04T12:59:00Z">
              <w:r w:rsidRPr="003651D9" w:rsidDel="006A1426">
                <w:delText>2.16.840.1.113883.10.20.22.4.4</w:delText>
              </w:r>
            </w:del>
          </w:p>
        </w:tc>
        <w:tc>
          <w:tcPr>
            <w:tcW w:w="991" w:type="pct"/>
          </w:tcPr>
          <w:p w14:paraId="0466E6DD" w14:textId="77777777" w:rsidR="001263B9" w:rsidRPr="003651D9" w:rsidDel="006A1426" w:rsidRDefault="001263B9" w:rsidP="00BB76BC">
            <w:pPr>
              <w:pStyle w:val="TableEntry"/>
              <w:rPr>
                <w:del w:id="1471" w:author="Keith W. Boone" w:date="2015-03-04T12:59:00Z"/>
              </w:rPr>
            </w:pPr>
          </w:p>
        </w:tc>
      </w:tr>
      <w:tr w:rsidR="00270EBB" w:rsidRPr="003651D9" w:rsidDel="006A1426" w14:paraId="3D6238D6" w14:textId="77777777" w:rsidTr="00983131">
        <w:trPr>
          <w:cantSplit/>
          <w:del w:id="1472" w:author="Keith W. Boone" w:date="2015-03-04T12:59:00Z"/>
        </w:trPr>
        <w:tc>
          <w:tcPr>
            <w:tcW w:w="1336" w:type="pct"/>
          </w:tcPr>
          <w:p w14:paraId="4CE24F4B" w14:textId="77777777" w:rsidR="001263B9" w:rsidRPr="003651D9" w:rsidDel="006A1426" w:rsidRDefault="001263B9" w:rsidP="00EF1E77">
            <w:pPr>
              <w:pStyle w:val="TableEntry"/>
              <w:rPr>
                <w:del w:id="1473" w:author="Keith W. Boone" w:date="2015-03-04T12:59:00Z"/>
              </w:rPr>
            </w:pPr>
            <w:del w:id="1474" w:author="Keith W. Boone" w:date="2015-03-04T12:59:00Z">
              <w:r w:rsidRPr="003651D9" w:rsidDel="006A1426">
                <w:delText xml:space="preserve">        </w:delText>
              </w:r>
              <w:r w:rsidR="00115A0F" w:rsidRPr="003651D9" w:rsidDel="006A1426">
                <w:delText>Age Observation</w:delText>
              </w:r>
            </w:del>
          </w:p>
        </w:tc>
        <w:tc>
          <w:tcPr>
            <w:tcW w:w="691" w:type="pct"/>
          </w:tcPr>
          <w:p w14:paraId="2108D421" w14:textId="77777777" w:rsidR="001263B9" w:rsidRPr="003651D9" w:rsidDel="006A1426" w:rsidRDefault="001263B9" w:rsidP="00EF1E77">
            <w:pPr>
              <w:pStyle w:val="TableEntry"/>
              <w:rPr>
                <w:del w:id="1475" w:author="Keith W. Boone" w:date="2015-03-04T12:59:00Z"/>
              </w:rPr>
            </w:pPr>
            <w:del w:id="1476" w:author="Keith W. Boone" w:date="2015-03-04T12:59:00Z">
              <w:r w:rsidRPr="003651D9" w:rsidDel="006A1426">
                <w:delText>O[0..1]</w:delText>
              </w:r>
            </w:del>
          </w:p>
        </w:tc>
        <w:tc>
          <w:tcPr>
            <w:tcW w:w="559" w:type="pct"/>
          </w:tcPr>
          <w:p w14:paraId="6ABEAE55" w14:textId="77777777" w:rsidR="001263B9" w:rsidRPr="003651D9" w:rsidDel="006A1426" w:rsidRDefault="001263B9" w:rsidP="005D6176">
            <w:pPr>
              <w:pStyle w:val="TableEntry"/>
              <w:rPr>
                <w:del w:id="1477" w:author="Keith W. Boone" w:date="2015-03-04T12:59:00Z"/>
              </w:rPr>
            </w:pPr>
          </w:p>
        </w:tc>
        <w:tc>
          <w:tcPr>
            <w:tcW w:w="561" w:type="pct"/>
          </w:tcPr>
          <w:p w14:paraId="3032E37F" w14:textId="77777777" w:rsidR="001263B9" w:rsidRPr="003651D9" w:rsidDel="006A1426" w:rsidRDefault="001263B9" w:rsidP="005D6176">
            <w:pPr>
              <w:pStyle w:val="TableEntry"/>
              <w:rPr>
                <w:del w:id="1478" w:author="Keith W. Boone" w:date="2015-03-04T12:59:00Z"/>
              </w:rPr>
            </w:pPr>
            <w:del w:id="1479" w:author="Keith W. Boone" w:date="2015-03-04T12:59:00Z">
              <w:r w:rsidRPr="003651D9" w:rsidDel="006A1426">
                <w:delText>entry</w:delText>
              </w:r>
            </w:del>
          </w:p>
        </w:tc>
        <w:tc>
          <w:tcPr>
            <w:tcW w:w="862" w:type="pct"/>
          </w:tcPr>
          <w:p w14:paraId="2B4E5934" w14:textId="77777777" w:rsidR="001263B9" w:rsidRPr="003651D9" w:rsidDel="006A1426" w:rsidRDefault="001263B9" w:rsidP="0032600B">
            <w:pPr>
              <w:pStyle w:val="TableEntry"/>
              <w:rPr>
                <w:del w:id="1480" w:author="Keith W. Boone" w:date="2015-03-04T12:59:00Z"/>
              </w:rPr>
            </w:pPr>
            <w:del w:id="1481" w:author="Keith W. Boone" w:date="2015-03-04T12:59:00Z">
              <w:r w:rsidRPr="003651D9" w:rsidDel="006A1426">
                <w:delText>2.16.840.1.113883.10.20.22.4.31</w:delText>
              </w:r>
            </w:del>
          </w:p>
        </w:tc>
        <w:tc>
          <w:tcPr>
            <w:tcW w:w="991" w:type="pct"/>
          </w:tcPr>
          <w:p w14:paraId="77C0E01A" w14:textId="77777777" w:rsidR="001263B9" w:rsidRPr="003651D9" w:rsidDel="006A1426" w:rsidRDefault="001263B9" w:rsidP="00BB76BC">
            <w:pPr>
              <w:pStyle w:val="TableEntry"/>
              <w:rPr>
                <w:del w:id="1482" w:author="Keith W. Boone" w:date="2015-03-04T12:59:00Z"/>
              </w:rPr>
            </w:pPr>
          </w:p>
        </w:tc>
      </w:tr>
      <w:tr w:rsidR="00270EBB" w:rsidRPr="003651D9" w:rsidDel="006A1426" w14:paraId="094A2AC9" w14:textId="77777777" w:rsidTr="00983131">
        <w:trPr>
          <w:cantSplit/>
          <w:del w:id="1483" w:author="Keith W. Boone" w:date="2015-03-04T12:59:00Z"/>
        </w:trPr>
        <w:tc>
          <w:tcPr>
            <w:tcW w:w="1336" w:type="pct"/>
          </w:tcPr>
          <w:p w14:paraId="7C2B3917" w14:textId="77777777" w:rsidR="001263B9" w:rsidRPr="003651D9" w:rsidDel="006A1426" w:rsidRDefault="001263B9" w:rsidP="00EF1E77">
            <w:pPr>
              <w:pStyle w:val="TableEntry"/>
              <w:rPr>
                <w:del w:id="1484" w:author="Keith W. Boone" w:date="2015-03-04T12:59:00Z"/>
              </w:rPr>
            </w:pPr>
            <w:del w:id="1485" w:author="Keith W. Boone" w:date="2015-03-04T12:59:00Z">
              <w:r w:rsidRPr="003651D9" w:rsidDel="006A1426">
                <w:delText xml:space="preserve">        </w:delText>
              </w:r>
              <w:r w:rsidR="00115A0F" w:rsidRPr="003651D9" w:rsidDel="006A1426">
                <w:delText>Health Status Observation</w:delText>
              </w:r>
            </w:del>
          </w:p>
        </w:tc>
        <w:tc>
          <w:tcPr>
            <w:tcW w:w="691" w:type="pct"/>
          </w:tcPr>
          <w:p w14:paraId="213A0EE9" w14:textId="77777777" w:rsidR="001263B9" w:rsidRPr="003651D9" w:rsidDel="006A1426" w:rsidRDefault="001263B9" w:rsidP="00EF1E77">
            <w:pPr>
              <w:pStyle w:val="TableEntry"/>
              <w:rPr>
                <w:del w:id="1486" w:author="Keith W. Boone" w:date="2015-03-04T12:59:00Z"/>
              </w:rPr>
            </w:pPr>
            <w:del w:id="1487" w:author="Keith W. Boone" w:date="2015-03-04T12:59:00Z">
              <w:r w:rsidRPr="003651D9" w:rsidDel="006A1426">
                <w:delText>O[0..1]</w:delText>
              </w:r>
            </w:del>
          </w:p>
        </w:tc>
        <w:tc>
          <w:tcPr>
            <w:tcW w:w="559" w:type="pct"/>
          </w:tcPr>
          <w:p w14:paraId="4B5AB552" w14:textId="77777777" w:rsidR="001263B9" w:rsidRPr="003651D9" w:rsidDel="006A1426" w:rsidRDefault="00270EBB" w:rsidP="00BB76BC">
            <w:pPr>
              <w:pStyle w:val="TableEntry"/>
              <w:rPr>
                <w:del w:id="1488" w:author="Keith W. Boone" w:date="2015-03-04T12:59:00Z"/>
              </w:rPr>
            </w:pPr>
            <w:del w:id="1489" w:author="Keith W. Boone" w:date="2015-03-04T12:59:00Z">
              <w:r w:rsidRPr="003651D9" w:rsidDel="006A1426">
                <w:delText>6.3.1.D.5.</w:delText>
              </w:r>
              <w:r w:rsidR="00983131" w:rsidRPr="003651D9" w:rsidDel="006A1426">
                <w:delText>2</w:delText>
              </w:r>
            </w:del>
          </w:p>
        </w:tc>
        <w:tc>
          <w:tcPr>
            <w:tcW w:w="561" w:type="pct"/>
          </w:tcPr>
          <w:p w14:paraId="71EAD8DD" w14:textId="77777777" w:rsidR="001263B9" w:rsidRPr="003651D9" w:rsidDel="006A1426" w:rsidRDefault="001263B9" w:rsidP="00EF1E77">
            <w:pPr>
              <w:pStyle w:val="TableEntry"/>
              <w:rPr>
                <w:del w:id="1490" w:author="Keith W. Boone" w:date="2015-03-04T12:59:00Z"/>
              </w:rPr>
            </w:pPr>
            <w:del w:id="1491" w:author="Keith W. Boone" w:date="2015-03-04T12:59:00Z">
              <w:r w:rsidRPr="003651D9" w:rsidDel="006A1426">
                <w:delText>entry</w:delText>
              </w:r>
            </w:del>
          </w:p>
        </w:tc>
        <w:tc>
          <w:tcPr>
            <w:tcW w:w="862" w:type="pct"/>
          </w:tcPr>
          <w:p w14:paraId="598E7A77" w14:textId="77777777" w:rsidR="001263B9" w:rsidRPr="003651D9" w:rsidDel="006A1426" w:rsidRDefault="001263B9" w:rsidP="00EF1E77">
            <w:pPr>
              <w:pStyle w:val="TableEntry"/>
              <w:rPr>
                <w:del w:id="1492" w:author="Keith W. Boone" w:date="2015-03-04T12:59:00Z"/>
              </w:rPr>
            </w:pPr>
            <w:del w:id="1493" w:author="Keith W. Boone" w:date="2015-03-04T12:59:00Z">
              <w:r w:rsidRPr="003651D9" w:rsidDel="006A1426">
                <w:delText>2.16.840.1.113883.10.20.22.4.5</w:delText>
              </w:r>
            </w:del>
          </w:p>
        </w:tc>
        <w:tc>
          <w:tcPr>
            <w:tcW w:w="991" w:type="pct"/>
          </w:tcPr>
          <w:p w14:paraId="49FCFB86" w14:textId="77777777" w:rsidR="001263B9" w:rsidRPr="003651D9" w:rsidDel="006A1426" w:rsidRDefault="001263B9" w:rsidP="005D6176">
            <w:pPr>
              <w:pStyle w:val="TableEntry"/>
              <w:rPr>
                <w:del w:id="1494" w:author="Keith W. Boone" w:date="2015-03-04T12:59:00Z"/>
              </w:rPr>
            </w:pPr>
          </w:p>
        </w:tc>
      </w:tr>
      <w:tr w:rsidR="00270EBB" w:rsidRPr="003651D9" w:rsidDel="006A1426" w14:paraId="7EB8E271" w14:textId="77777777" w:rsidTr="00983131">
        <w:trPr>
          <w:cantSplit/>
          <w:del w:id="1495" w:author="Keith W. Boone" w:date="2015-03-04T12:59:00Z"/>
        </w:trPr>
        <w:tc>
          <w:tcPr>
            <w:tcW w:w="1336" w:type="pct"/>
          </w:tcPr>
          <w:p w14:paraId="7D581218" w14:textId="77777777" w:rsidR="001263B9" w:rsidRPr="003651D9" w:rsidDel="006A1426" w:rsidRDefault="001263B9" w:rsidP="00EF1E77">
            <w:pPr>
              <w:pStyle w:val="TableEntry"/>
              <w:rPr>
                <w:del w:id="1496" w:author="Keith W. Boone" w:date="2015-03-04T12:59:00Z"/>
              </w:rPr>
            </w:pPr>
            <w:del w:id="1497" w:author="Keith W. Boone" w:date="2015-03-04T12:59:00Z">
              <w:r w:rsidRPr="003651D9" w:rsidDel="006A1426">
                <w:delText xml:space="preserve">        </w:delText>
              </w:r>
              <w:r w:rsidR="00115A0F" w:rsidRPr="003651D9" w:rsidDel="006A1426">
                <w:delText>Problem Status</w:delText>
              </w:r>
              <w:r w:rsidRPr="003651D9" w:rsidDel="006A1426">
                <w:delText xml:space="preserve"> </w:delText>
              </w:r>
            </w:del>
          </w:p>
        </w:tc>
        <w:tc>
          <w:tcPr>
            <w:tcW w:w="691" w:type="pct"/>
          </w:tcPr>
          <w:p w14:paraId="36BB21F3" w14:textId="77777777" w:rsidR="001263B9" w:rsidRPr="003651D9" w:rsidDel="006A1426" w:rsidRDefault="001263B9" w:rsidP="00EF1E77">
            <w:pPr>
              <w:pStyle w:val="TableEntry"/>
              <w:rPr>
                <w:del w:id="1498" w:author="Keith W. Boone" w:date="2015-03-04T12:59:00Z"/>
              </w:rPr>
            </w:pPr>
            <w:del w:id="1499" w:author="Keith W. Boone" w:date="2015-03-04T12:59:00Z">
              <w:r w:rsidRPr="003651D9" w:rsidDel="006A1426">
                <w:delText>O[0..1]</w:delText>
              </w:r>
            </w:del>
          </w:p>
        </w:tc>
        <w:tc>
          <w:tcPr>
            <w:tcW w:w="559" w:type="pct"/>
          </w:tcPr>
          <w:p w14:paraId="44122B3D" w14:textId="77777777" w:rsidR="001263B9" w:rsidRPr="003651D9" w:rsidDel="006A1426" w:rsidRDefault="001263B9" w:rsidP="005D6176">
            <w:pPr>
              <w:pStyle w:val="TableEntry"/>
              <w:rPr>
                <w:del w:id="1500" w:author="Keith W. Boone" w:date="2015-03-04T12:59:00Z"/>
              </w:rPr>
            </w:pPr>
          </w:p>
        </w:tc>
        <w:tc>
          <w:tcPr>
            <w:tcW w:w="561" w:type="pct"/>
          </w:tcPr>
          <w:p w14:paraId="08119356" w14:textId="77777777" w:rsidR="001263B9" w:rsidRPr="003651D9" w:rsidDel="006A1426" w:rsidRDefault="001263B9" w:rsidP="005D6176">
            <w:pPr>
              <w:pStyle w:val="TableEntry"/>
              <w:rPr>
                <w:del w:id="1501" w:author="Keith W. Boone" w:date="2015-03-04T12:59:00Z"/>
              </w:rPr>
            </w:pPr>
            <w:del w:id="1502" w:author="Keith W. Boone" w:date="2015-03-04T12:59:00Z">
              <w:r w:rsidRPr="003651D9" w:rsidDel="006A1426">
                <w:delText>entry</w:delText>
              </w:r>
            </w:del>
          </w:p>
        </w:tc>
        <w:tc>
          <w:tcPr>
            <w:tcW w:w="862" w:type="pct"/>
          </w:tcPr>
          <w:p w14:paraId="254E0B5B" w14:textId="77777777" w:rsidR="001263B9" w:rsidRPr="003651D9" w:rsidDel="006A1426" w:rsidRDefault="001263B9" w:rsidP="0032600B">
            <w:pPr>
              <w:pStyle w:val="TableEntry"/>
              <w:rPr>
                <w:del w:id="1503" w:author="Keith W. Boone" w:date="2015-03-04T12:59:00Z"/>
              </w:rPr>
            </w:pPr>
            <w:del w:id="1504" w:author="Keith W. Boone" w:date="2015-03-04T12:59:00Z">
              <w:r w:rsidRPr="003651D9" w:rsidDel="006A1426">
                <w:delText>2.16.840.1.113883.10.20.22.4.6</w:delText>
              </w:r>
            </w:del>
          </w:p>
        </w:tc>
        <w:tc>
          <w:tcPr>
            <w:tcW w:w="991" w:type="pct"/>
          </w:tcPr>
          <w:p w14:paraId="3E1675FB" w14:textId="77777777" w:rsidR="001263B9" w:rsidRPr="003651D9" w:rsidDel="006A1426" w:rsidRDefault="001263B9" w:rsidP="00BB76BC">
            <w:pPr>
              <w:pStyle w:val="TableEntry"/>
              <w:rPr>
                <w:del w:id="1505" w:author="Keith W. Boone" w:date="2015-03-04T12:59:00Z"/>
              </w:rPr>
            </w:pPr>
          </w:p>
        </w:tc>
      </w:tr>
      <w:tr w:rsidR="00270EBB" w:rsidRPr="003651D9" w:rsidDel="006A1426" w14:paraId="726EBC00" w14:textId="77777777" w:rsidTr="00983131">
        <w:trPr>
          <w:cantSplit/>
          <w:del w:id="1506" w:author="Keith W. Boone" w:date="2015-03-04T12:59:00Z"/>
        </w:trPr>
        <w:tc>
          <w:tcPr>
            <w:tcW w:w="1336" w:type="pct"/>
          </w:tcPr>
          <w:p w14:paraId="15D3F51A" w14:textId="77777777" w:rsidR="001263B9" w:rsidRPr="003651D9" w:rsidDel="006A1426" w:rsidRDefault="001263B9" w:rsidP="00EF1E77">
            <w:pPr>
              <w:pStyle w:val="TableEntry"/>
              <w:rPr>
                <w:del w:id="1507" w:author="Keith W. Boone" w:date="2015-03-04T12:59:00Z"/>
              </w:rPr>
            </w:pPr>
            <w:del w:id="1508" w:author="Keith W. Boone" w:date="2015-03-04T12:59:00Z">
              <w:r w:rsidRPr="003651D9" w:rsidDel="006A1426">
                <w:delText xml:space="preserve">      </w:delText>
              </w:r>
              <w:r w:rsidR="00115A0F" w:rsidRPr="003651D9" w:rsidDel="006A1426">
                <w:delText>Severity Observation</w:delText>
              </w:r>
            </w:del>
          </w:p>
        </w:tc>
        <w:tc>
          <w:tcPr>
            <w:tcW w:w="691" w:type="pct"/>
          </w:tcPr>
          <w:p w14:paraId="7F6E9738" w14:textId="77777777" w:rsidR="001263B9" w:rsidRPr="003651D9" w:rsidDel="006A1426" w:rsidRDefault="001263B9" w:rsidP="00EF1E77">
            <w:pPr>
              <w:pStyle w:val="TableEntry"/>
              <w:rPr>
                <w:del w:id="1509" w:author="Keith W. Boone" w:date="2015-03-04T12:59:00Z"/>
              </w:rPr>
            </w:pPr>
            <w:del w:id="1510" w:author="Keith W. Boone" w:date="2015-03-04T12:59:00Z">
              <w:r w:rsidRPr="003651D9" w:rsidDel="006A1426">
                <w:delText>O[0..1]</w:delText>
              </w:r>
            </w:del>
          </w:p>
        </w:tc>
        <w:tc>
          <w:tcPr>
            <w:tcW w:w="559" w:type="pct"/>
          </w:tcPr>
          <w:p w14:paraId="50AC4910" w14:textId="77777777" w:rsidR="001263B9" w:rsidRPr="003651D9" w:rsidDel="006A1426" w:rsidRDefault="001263B9" w:rsidP="005D6176">
            <w:pPr>
              <w:pStyle w:val="TableEntry"/>
              <w:rPr>
                <w:del w:id="1511" w:author="Keith W. Boone" w:date="2015-03-04T12:59:00Z"/>
              </w:rPr>
            </w:pPr>
          </w:p>
        </w:tc>
        <w:tc>
          <w:tcPr>
            <w:tcW w:w="561" w:type="pct"/>
          </w:tcPr>
          <w:p w14:paraId="7C7BBF41" w14:textId="77777777" w:rsidR="001263B9" w:rsidRPr="003651D9" w:rsidDel="006A1426" w:rsidRDefault="001263B9" w:rsidP="005D6176">
            <w:pPr>
              <w:pStyle w:val="TableEntry"/>
              <w:rPr>
                <w:del w:id="1512" w:author="Keith W. Boone" w:date="2015-03-04T12:59:00Z"/>
              </w:rPr>
            </w:pPr>
            <w:del w:id="1513" w:author="Keith W. Boone" w:date="2015-03-04T12:59:00Z">
              <w:r w:rsidRPr="003651D9" w:rsidDel="006A1426">
                <w:delText>entry</w:delText>
              </w:r>
            </w:del>
          </w:p>
        </w:tc>
        <w:tc>
          <w:tcPr>
            <w:tcW w:w="862" w:type="pct"/>
          </w:tcPr>
          <w:p w14:paraId="326515A7" w14:textId="77777777" w:rsidR="001263B9" w:rsidRPr="003651D9" w:rsidDel="006A1426" w:rsidRDefault="001263B9" w:rsidP="0032600B">
            <w:pPr>
              <w:pStyle w:val="TableEntry"/>
              <w:rPr>
                <w:del w:id="1514" w:author="Keith W. Boone" w:date="2015-03-04T12:59:00Z"/>
              </w:rPr>
            </w:pPr>
            <w:del w:id="1515" w:author="Keith W. Boone" w:date="2015-03-04T12:59:00Z">
              <w:r w:rsidRPr="003651D9" w:rsidDel="006A1426">
                <w:delText>2.16.840.1.113883.10.20.22.4.8</w:delText>
              </w:r>
            </w:del>
          </w:p>
        </w:tc>
        <w:tc>
          <w:tcPr>
            <w:tcW w:w="991" w:type="pct"/>
          </w:tcPr>
          <w:p w14:paraId="6AFC7704" w14:textId="77777777" w:rsidR="001263B9" w:rsidRPr="003651D9" w:rsidDel="006A1426" w:rsidRDefault="001263B9" w:rsidP="00BB76BC">
            <w:pPr>
              <w:pStyle w:val="TableEntry"/>
              <w:rPr>
                <w:del w:id="1516" w:author="Keith W. Boone" w:date="2015-03-04T12:59:00Z"/>
              </w:rPr>
            </w:pPr>
          </w:p>
        </w:tc>
      </w:tr>
      <w:tr w:rsidR="00270EBB" w:rsidRPr="003651D9" w:rsidDel="006A1426" w14:paraId="62586897" w14:textId="77777777" w:rsidTr="00983131">
        <w:trPr>
          <w:cantSplit/>
          <w:del w:id="1517" w:author="Keith W. Boone" w:date="2015-03-04T12:59:00Z"/>
        </w:trPr>
        <w:tc>
          <w:tcPr>
            <w:tcW w:w="1336" w:type="pct"/>
          </w:tcPr>
          <w:p w14:paraId="1D2F4D67" w14:textId="77777777" w:rsidR="001263B9" w:rsidRPr="003651D9" w:rsidDel="006A1426" w:rsidRDefault="00115A0F" w:rsidP="00EF1E77">
            <w:pPr>
              <w:pStyle w:val="TableEntry"/>
              <w:rPr>
                <w:del w:id="1518" w:author="Keith W. Boone" w:date="2015-03-04T12:59:00Z"/>
              </w:rPr>
            </w:pPr>
            <w:del w:id="1519" w:author="Keith W. Boone" w:date="2015-03-04T12:59:00Z">
              <w:r w:rsidRPr="003651D9" w:rsidDel="006A1426">
                <w:rPr>
                  <w:rStyle w:val="HyperlinkText9pt"/>
                  <w:rFonts w:ascii="Times New Roman" w:hAnsi="Times New Roman" w:cs="Times New Roman"/>
                  <w:color w:val="auto"/>
                  <w:szCs w:val="20"/>
                  <w:u w:val="none"/>
                  <w:lang w:eastAsia="en-US"/>
                </w:rPr>
                <w:delText>Allergies Section</w:delText>
              </w:r>
            </w:del>
          </w:p>
        </w:tc>
        <w:tc>
          <w:tcPr>
            <w:tcW w:w="691" w:type="pct"/>
          </w:tcPr>
          <w:p w14:paraId="3AB93692" w14:textId="77777777" w:rsidR="001263B9" w:rsidRPr="003651D9" w:rsidDel="006A1426" w:rsidRDefault="001263B9" w:rsidP="00EF1E77">
            <w:pPr>
              <w:pStyle w:val="TableEntry"/>
              <w:rPr>
                <w:del w:id="1520" w:author="Keith W. Boone" w:date="2015-03-04T12:59:00Z"/>
              </w:rPr>
            </w:pPr>
            <w:del w:id="1521" w:author="Keith W. Boone" w:date="2015-03-04T12:59:00Z">
              <w:r w:rsidRPr="003651D9" w:rsidDel="006A1426">
                <w:delText>R[1..1]</w:delText>
              </w:r>
            </w:del>
          </w:p>
        </w:tc>
        <w:tc>
          <w:tcPr>
            <w:tcW w:w="559" w:type="pct"/>
          </w:tcPr>
          <w:p w14:paraId="6E6F43D2" w14:textId="77777777" w:rsidR="001263B9" w:rsidRPr="003651D9" w:rsidDel="006A1426" w:rsidRDefault="001263B9" w:rsidP="005D6176">
            <w:pPr>
              <w:pStyle w:val="TableEntry"/>
              <w:rPr>
                <w:del w:id="1522" w:author="Keith W. Boone" w:date="2015-03-04T12:59:00Z"/>
              </w:rPr>
            </w:pPr>
          </w:p>
        </w:tc>
        <w:tc>
          <w:tcPr>
            <w:tcW w:w="561" w:type="pct"/>
          </w:tcPr>
          <w:p w14:paraId="3D89C5C0" w14:textId="77777777" w:rsidR="001263B9" w:rsidRPr="003651D9" w:rsidDel="006A1426" w:rsidRDefault="001263B9" w:rsidP="0032600B">
            <w:pPr>
              <w:pStyle w:val="TableEntry"/>
              <w:rPr>
                <w:del w:id="1523" w:author="Keith W. Boone" w:date="2015-03-04T12:59:00Z"/>
              </w:rPr>
            </w:pPr>
            <w:del w:id="1524" w:author="Keith W. Boone" w:date="2015-03-04T12:59:00Z">
              <w:r w:rsidRPr="003651D9" w:rsidDel="006A1426">
                <w:delText>section</w:delText>
              </w:r>
            </w:del>
          </w:p>
        </w:tc>
        <w:tc>
          <w:tcPr>
            <w:tcW w:w="862" w:type="pct"/>
          </w:tcPr>
          <w:p w14:paraId="69743755" w14:textId="77777777" w:rsidR="001263B9" w:rsidRPr="003651D9" w:rsidDel="006A1426" w:rsidRDefault="001263B9" w:rsidP="00BB76BC">
            <w:pPr>
              <w:pStyle w:val="TableEntry"/>
              <w:rPr>
                <w:del w:id="1525" w:author="Keith W. Boone" w:date="2015-03-04T12:59:00Z"/>
              </w:rPr>
            </w:pPr>
            <w:del w:id="1526" w:author="Keith W. Boone" w:date="2015-03-04T12:59:00Z">
              <w:r w:rsidRPr="003651D9" w:rsidDel="006A1426">
                <w:delText>2.16.840.1.113883.10.20.22.2.6</w:delText>
              </w:r>
            </w:del>
          </w:p>
        </w:tc>
        <w:tc>
          <w:tcPr>
            <w:tcW w:w="991" w:type="pct"/>
          </w:tcPr>
          <w:p w14:paraId="2A7B96E4" w14:textId="77777777" w:rsidR="001263B9" w:rsidRPr="003651D9" w:rsidDel="006A1426" w:rsidRDefault="001263B9" w:rsidP="00BB76BC">
            <w:pPr>
              <w:pStyle w:val="TableEntry"/>
              <w:rPr>
                <w:del w:id="1527" w:author="Keith W. Boone" w:date="2015-03-04T12:59:00Z"/>
                <w:sz w:val="16"/>
              </w:rPr>
            </w:pPr>
          </w:p>
        </w:tc>
      </w:tr>
      <w:tr w:rsidR="00270EBB" w:rsidRPr="003651D9" w:rsidDel="006A1426" w14:paraId="7157708F" w14:textId="77777777" w:rsidTr="00983131">
        <w:trPr>
          <w:cantSplit/>
          <w:del w:id="1528" w:author="Keith W. Boone" w:date="2015-03-04T12:59:00Z"/>
        </w:trPr>
        <w:tc>
          <w:tcPr>
            <w:tcW w:w="1336" w:type="pct"/>
          </w:tcPr>
          <w:p w14:paraId="74B158CC" w14:textId="77777777" w:rsidR="001263B9" w:rsidRPr="003651D9" w:rsidDel="006A1426" w:rsidRDefault="00115A0F" w:rsidP="00EF1E77">
            <w:pPr>
              <w:pStyle w:val="TableEntry"/>
              <w:rPr>
                <w:del w:id="1529" w:author="Keith W. Boone" w:date="2015-03-04T12:59:00Z"/>
              </w:rPr>
            </w:pPr>
            <w:del w:id="1530" w:author="Keith W. Boone" w:date="2015-03-04T12:59:00Z">
              <w:r w:rsidRPr="003651D9" w:rsidDel="006A1426">
                <w:rPr>
                  <w:rStyle w:val="HyperlinkText9pt"/>
                  <w:rFonts w:ascii="Times New Roman" w:hAnsi="Times New Roman" w:cs="Times New Roman"/>
                  <w:color w:val="auto"/>
                  <w:szCs w:val="20"/>
                  <w:u w:val="none"/>
                  <w:lang w:eastAsia="en-US"/>
                </w:rPr>
                <w:delText>Allergy Problem Act</w:delText>
              </w:r>
            </w:del>
          </w:p>
        </w:tc>
        <w:tc>
          <w:tcPr>
            <w:tcW w:w="691" w:type="pct"/>
          </w:tcPr>
          <w:p w14:paraId="52A8722F" w14:textId="77777777" w:rsidR="001263B9" w:rsidRPr="003651D9" w:rsidDel="006A1426" w:rsidRDefault="001263B9" w:rsidP="00EF1E77">
            <w:pPr>
              <w:pStyle w:val="TableEntry"/>
              <w:rPr>
                <w:del w:id="1531" w:author="Keith W. Boone" w:date="2015-03-04T12:59:00Z"/>
              </w:rPr>
            </w:pPr>
            <w:del w:id="1532" w:author="Keith W. Boone" w:date="2015-03-04T12:59:00Z">
              <w:r w:rsidRPr="003651D9" w:rsidDel="006A1426">
                <w:delText>O[0..*]</w:delText>
              </w:r>
            </w:del>
          </w:p>
        </w:tc>
        <w:tc>
          <w:tcPr>
            <w:tcW w:w="559" w:type="pct"/>
          </w:tcPr>
          <w:p w14:paraId="23315A74" w14:textId="77777777" w:rsidR="001263B9" w:rsidRPr="003651D9" w:rsidDel="006A1426" w:rsidRDefault="001263B9" w:rsidP="005D6176">
            <w:pPr>
              <w:pStyle w:val="TableEntry"/>
              <w:rPr>
                <w:del w:id="1533" w:author="Keith W. Boone" w:date="2015-03-04T12:59:00Z"/>
              </w:rPr>
            </w:pPr>
          </w:p>
        </w:tc>
        <w:tc>
          <w:tcPr>
            <w:tcW w:w="561" w:type="pct"/>
          </w:tcPr>
          <w:p w14:paraId="3767E4C4" w14:textId="77777777" w:rsidR="001263B9" w:rsidRPr="003651D9" w:rsidDel="006A1426" w:rsidRDefault="001263B9" w:rsidP="0032600B">
            <w:pPr>
              <w:pStyle w:val="TableEntry"/>
              <w:rPr>
                <w:del w:id="1534" w:author="Keith W. Boone" w:date="2015-03-04T12:59:00Z"/>
              </w:rPr>
            </w:pPr>
            <w:del w:id="1535" w:author="Keith W. Boone" w:date="2015-03-04T12:59:00Z">
              <w:r w:rsidRPr="003651D9" w:rsidDel="006A1426">
                <w:delText>entry</w:delText>
              </w:r>
            </w:del>
          </w:p>
        </w:tc>
        <w:tc>
          <w:tcPr>
            <w:tcW w:w="862" w:type="pct"/>
          </w:tcPr>
          <w:p w14:paraId="27BFF7C4" w14:textId="77777777" w:rsidR="001263B9" w:rsidRPr="003651D9" w:rsidDel="006A1426" w:rsidRDefault="001263B9" w:rsidP="00BB76BC">
            <w:pPr>
              <w:pStyle w:val="TableEntry"/>
              <w:rPr>
                <w:del w:id="1536" w:author="Keith W. Boone" w:date="2015-03-04T12:59:00Z"/>
              </w:rPr>
            </w:pPr>
            <w:del w:id="1537" w:author="Keith W. Boone" w:date="2015-03-04T12:59:00Z">
              <w:r w:rsidRPr="003651D9" w:rsidDel="006A1426">
                <w:delText>2.16.840.1.113883.10.20.22.4.30</w:delText>
              </w:r>
            </w:del>
          </w:p>
        </w:tc>
        <w:tc>
          <w:tcPr>
            <w:tcW w:w="991" w:type="pct"/>
          </w:tcPr>
          <w:p w14:paraId="0A90D566" w14:textId="77777777" w:rsidR="001263B9" w:rsidRPr="003651D9" w:rsidDel="006A1426" w:rsidRDefault="001263B9" w:rsidP="00BB76BC">
            <w:pPr>
              <w:pStyle w:val="TableEntry"/>
              <w:rPr>
                <w:del w:id="1538" w:author="Keith W. Boone" w:date="2015-03-04T12:59:00Z"/>
                <w:sz w:val="16"/>
              </w:rPr>
            </w:pPr>
          </w:p>
        </w:tc>
      </w:tr>
      <w:tr w:rsidR="00270EBB" w:rsidRPr="003651D9" w:rsidDel="006A1426" w14:paraId="21856408" w14:textId="77777777" w:rsidTr="00983131">
        <w:trPr>
          <w:cantSplit/>
          <w:del w:id="1539" w:author="Keith W. Boone" w:date="2015-03-04T12:59:00Z"/>
        </w:trPr>
        <w:tc>
          <w:tcPr>
            <w:tcW w:w="1336" w:type="pct"/>
          </w:tcPr>
          <w:p w14:paraId="42861B3B" w14:textId="77777777" w:rsidR="001263B9" w:rsidRPr="003651D9" w:rsidDel="006A1426" w:rsidRDefault="00115A0F" w:rsidP="00EF1E77">
            <w:pPr>
              <w:pStyle w:val="TableEntry"/>
              <w:rPr>
                <w:del w:id="1540" w:author="Keith W. Boone" w:date="2015-03-04T12:59:00Z"/>
              </w:rPr>
            </w:pPr>
            <w:del w:id="1541" w:author="Keith W. Boone" w:date="2015-03-04T12:59:00Z">
              <w:r w:rsidRPr="003651D9" w:rsidDel="006A1426">
                <w:rPr>
                  <w:rStyle w:val="HyperlinkText9pt"/>
                  <w:rFonts w:ascii="Times New Roman" w:hAnsi="Times New Roman" w:cs="Times New Roman"/>
                  <w:color w:val="auto"/>
                  <w:szCs w:val="20"/>
                  <w:u w:val="none"/>
                  <w:lang w:eastAsia="en-US"/>
                </w:rPr>
                <w:delText>Allergy Observation</w:delText>
              </w:r>
            </w:del>
          </w:p>
        </w:tc>
        <w:tc>
          <w:tcPr>
            <w:tcW w:w="691" w:type="pct"/>
          </w:tcPr>
          <w:p w14:paraId="2DCF74E3" w14:textId="77777777" w:rsidR="001263B9" w:rsidRPr="003651D9" w:rsidDel="006A1426" w:rsidRDefault="001263B9" w:rsidP="00EF1E77">
            <w:pPr>
              <w:pStyle w:val="TableEntry"/>
              <w:rPr>
                <w:del w:id="1542" w:author="Keith W. Boone" w:date="2015-03-04T12:59:00Z"/>
              </w:rPr>
            </w:pPr>
            <w:del w:id="1543" w:author="Keith W. Boone" w:date="2015-03-04T12:59:00Z">
              <w:r w:rsidRPr="003651D9" w:rsidDel="006A1426">
                <w:delText>R[1..*]</w:delText>
              </w:r>
            </w:del>
          </w:p>
        </w:tc>
        <w:tc>
          <w:tcPr>
            <w:tcW w:w="559" w:type="pct"/>
          </w:tcPr>
          <w:p w14:paraId="0AC3E2C3" w14:textId="77777777" w:rsidR="001263B9" w:rsidRPr="003651D9" w:rsidDel="006A1426" w:rsidRDefault="001263B9" w:rsidP="005D6176">
            <w:pPr>
              <w:pStyle w:val="TableEntry"/>
              <w:rPr>
                <w:del w:id="1544" w:author="Keith W. Boone" w:date="2015-03-04T12:59:00Z"/>
              </w:rPr>
            </w:pPr>
          </w:p>
        </w:tc>
        <w:tc>
          <w:tcPr>
            <w:tcW w:w="561" w:type="pct"/>
          </w:tcPr>
          <w:p w14:paraId="17DF1275" w14:textId="77777777" w:rsidR="001263B9" w:rsidRPr="003651D9" w:rsidDel="006A1426" w:rsidRDefault="001263B9" w:rsidP="0032600B">
            <w:pPr>
              <w:pStyle w:val="TableEntry"/>
              <w:rPr>
                <w:del w:id="1545" w:author="Keith W. Boone" w:date="2015-03-04T12:59:00Z"/>
              </w:rPr>
            </w:pPr>
            <w:del w:id="1546" w:author="Keith W. Boone" w:date="2015-03-04T12:59:00Z">
              <w:r w:rsidRPr="003651D9" w:rsidDel="006A1426">
                <w:delText>entry</w:delText>
              </w:r>
            </w:del>
          </w:p>
        </w:tc>
        <w:tc>
          <w:tcPr>
            <w:tcW w:w="862" w:type="pct"/>
          </w:tcPr>
          <w:p w14:paraId="63D3CE25" w14:textId="77777777" w:rsidR="001263B9" w:rsidRPr="003651D9" w:rsidDel="006A1426" w:rsidRDefault="001263B9" w:rsidP="00BB76BC">
            <w:pPr>
              <w:pStyle w:val="TableEntry"/>
              <w:rPr>
                <w:del w:id="1547" w:author="Keith W. Boone" w:date="2015-03-04T12:59:00Z"/>
              </w:rPr>
            </w:pPr>
            <w:del w:id="1548" w:author="Keith W. Boone" w:date="2015-03-04T12:59:00Z">
              <w:r w:rsidRPr="003651D9" w:rsidDel="006A1426">
                <w:delText>2.16.840.1.113883.10.20.22.4.7</w:delText>
              </w:r>
            </w:del>
          </w:p>
        </w:tc>
        <w:tc>
          <w:tcPr>
            <w:tcW w:w="991" w:type="pct"/>
          </w:tcPr>
          <w:p w14:paraId="4F9851C2" w14:textId="77777777" w:rsidR="001263B9" w:rsidRPr="003651D9" w:rsidDel="006A1426" w:rsidRDefault="001263B9" w:rsidP="00BB76BC">
            <w:pPr>
              <w:pStyle w:val="TableEntry"/>
              <w:rPr>
                <w:del w:id="1549" w:author="Keith W. Boone" w:date="2015-03-04T12:59:00Z"/>
                <w:sz w:val="16"/>
              </w:rPr>
            </w:pPr>
          </w:p>
        </w:tc>
      </w:tr>
      <w:tr w:rsidR="00270EBB" w:rsidRPr="003651D9" w:rsidDel="006A1426" w14:paraId="4144D226" w14:textId="77777777" w:rsidTr="00983131">
        <w:trPr>
          <w:cantSplit/>
          <w:del w:id="1550" w:author="Keith W. Boone" w:date="2015-03-04T12:59:00Z"/>
        </w:trPr>
        <w:tc>
          <w:tcPr>
            <w:tcW w:w="1336" w:type="pct"/>
          </w:tcPr>
          <w:p w14:paraId="155B579B" w14:textId="77777777" w:rsidR="001263B9" w:rsidRPr="003651D9" w:rsidDel="006A1426" w:rsidRDefault="00115A0F" w:rsidP="00EF1E77">
            <w:pPr>
              <w:pStyle w:val="TableEntry"/>
              <w:rPr>
                <w:del w:id="1551" w:author="Keith W. Boone" w:date="2015-03-04T12:59:00Z"/>
              </w:rPr>
            </w:pPr>
            <w:del w:id="1552" w:author="Keith W. Boone" w:date="2015-03-04T12:59:00Z">
              <w:r w:rsidRPr="003651D9" w:rsidDel="006A1426">
                <w:rPr>
                  <w:rStyle w:val="HyperlinkText9pt"/>
                  <w:rFonts w:ascii="Times New Roman" w:hAnsi="Times New Roman" w:cs="Times New Roman"/>
                  <w:color w:val="auto"/>
                  <w:szCs w:val="20"/>
                  <w:u w:val="none"/>
                  <w:lang w:eastAsia="en-US"/>
                </w:rPr>
                <w:delText>Allergy Status Observation</w:delText>
              </w:r>
            </w:del>
          </w:p>
        </w:tc>
        <w:tc>
          <w:tcPr>
            <w:tcW w:w="691" w:type="pct"/>
          </w:tcPr>
          <w:p w14:paraId="6C3CA0D5" w14:textId="77777777" w:rsidR="001263B9" w:rsidRPr="003651D9" w:rsidDel="006A1426" w:rsidRDefault="001263B9" w:rsidP="00EF1E77">
            <w:pPr>
              <w:pStyle w:val="TableEntry"/>
              <w:rPr>
                <w:del w:id="1553" w:author="Keith W. Boone" w:date="2015-03-04T12:59:00Z"/>
              </w:rPr>
            </w:pPr>
            <w:del w:id="1554" w:author="Keith W. Boone" w:date="2015-03-04T12:59:00Z">
              <w:r w:rsidRPr="003651D9" w:rsidDel="006A1426">
                <w:delText>O[0..1]</w:delText>
              </w:r>
            </w:del>
          </w:p>
        </w:tc>
        <w:tc>
          <w:tcPr>
            <w:tcW w:w="559" w:type="pct"/>
          </w:tcPr>
          <w:p w14:paraId="6CF30F2D" w14:textId="77777777" w:rsidR="001263B9" w:rsidRPr="003651D9" w:rsidDel="006A1426" w:rsidRDefault="001263B9" w:rsidP="005D6176">
            <w:pPr>
              <w:pStyle w:val="TableEntry"/>
              <w:rPr>
                <w:del w:id="1555" w:author="Keith W. Boone" w:date="2015-03-04T12:59:00Z"/>
              </w:rPr>
            </w:pPr>
          </w:p>
        </w:tc>
        <w:tc>
          <w:tcPr>
            <w:tcW w:w="561" w:type="pct"/>
          </w:tcPr>
          <w:p w14:paraId="439A1EAB" w14:textId="77777777" w:rsidR="001263B9" w:rsidRPr="003651D9" w:rsidDel="006A1426" w:rsidRDefault="001263B9" w:rsidP="0032600B">
            <w:pPr>
              <w:pStyle w:val="TableEntry"/>
              <w:rPr>
                <w:del w:id="1556" w:author="Keith W. Boone" w:date="2015-03-04T12:59:00Z"/>
              </w:rPr>
            </w:pPr>
            <w:del w:id="1557" w:author="Keith W. Boone" w:date="2015-03-04T12:59:00Z">
              <w:r w:rsidRPr="003651D9" w:rsidDel="006A1426">
                <w:delText>entry</w:delText>
              </w:r>
            </w:del>
          </w:p>
        </w:tc>
        <w:tc>
          <w:tcPr>
            <w:tcW w:w="862" w:type="pct"/>
          </w:tcPr>
          <w:p w14:paraId="0A976090" w14:textId="77777777" w:rsidR="001263B9" w:rsidRPr="003651D9" w:rsidDel="006A1426" w:rsidRDefault="001263B9" w:rsidP="00BB76BC">
            <w:pPr>
              <w:pStyle w:val="TableEntry"/>
              <w:rPr>
                <w:del w:id="1558" w:author="Keith W. Boone" w:date="2015-03-04T12:59:00Z"/>
              </w:rPr>
            </w:pPr>
            <w:del w:id="1559" w:author="Keith W. Boone" w:date="2015-03-04T12:59:00Z">
              <w:r w:rsidRPr="003651D9" w:rsidDel="006A1426">
                <w:delText>2.16.840.1.113883.10.20.22.4.28</w:delText>
              </w:r>
            </w:del>
          </w:p>
        </w:tc>
        <w:tc>
          <w:tcPr>
            <w:tcW w:w="991" w:type="pct"/>
          </w:tcPr>
          <w:p w14:paraId="6C603101" w14:textId="77777777" w:rsidR="001263B9" w:rsidRPr="003651D9" w:rsidDel="006A1426" w:rsidRDefault="001263B9" w:rsidP="00BB76BC">
            <w:pPr>
              <w:pStyle w:val="TableEntry"/>
              <w:rPr>
                <w:del w:id="1560" w:author="Keith W. Boone" w:date="2015-03-04T12:59:00Z"/>
                <w:sz w:val="16"/>
              </w:rPr>
            </w:pPr>
          </w:p>
        </w:tc>
      </w:tr>
      <w:tr w:rsidR="00270EBB" w:rsidRPr="003651D9" w:rsidDel="006A1426" w14:paraId="365973B2" w14:textId="77777777" w:rsidTr="00983131">
        <w:trPr>
          <w:cantSplit/>
          <w:del w:id="1561" w:author="Keith W. Boone" w:date="2015-03-04T12:59:00Z"/>
        </w:trPr>
        <w:tc>
          <w:tcPr>
            <w:tcW w:w="1336" w:type="pct"/>
            <w:tcBorders>
              <w:bottom w:val="single" w:sz="4" w:space="0" w:color="auto"/>
            </w:tcBorders>
          </w:tcPr>
          <w:p w14:paraId="083ECD1B" w14:textId="77777777" w:rsidR="001263B9" w:rsidRPr="003651D9" w:rsidDel="006A1426" w:rsidRDefault="00115A0F" w:rsidP="00EF1E77">
            <w:pPr>
              <w:pStyle w:val="TableEntry"/>
              <w:rPr>
                <w:del w:id="1562" w:author="Keith W. Boone" w:date="2015-03-04T12:59:00Z"/>
              </w:rPr>
            </w:pPr>
            <w:del w:id="1563" w:author="Keith W. Boone" w:date="2015-03-04T12:59:00Z">
              <w:r w:rsidRPr="003651D9" w:rsidDel="006A1426">
                <w:rPr>
                  <w:rStyle w:val="HyperlinkText9pt"/>
                  <w:rFonts w:ascii="Times New Roman" w:hAnsi="Times New Roman" w:cs="Times New Roman"/>
                  <w:color w:val="auto"/>
                  <w:szCs w:val="20"/>
                  <w:u w:val="none"/>
                  <w:lang w:eastAsia="en-US"/>
                </w:rPr>
                <w:delText>Reaction Observation</w:delText>
              </w:r>
            </w:del>
          </w:p>
        </w:tc>
        <w:tc>
          <w:tcPr>
            <w:tcW w:w="691" w:type="pct"/>
          </w:tcPr>
          <w:p w14:paraId="6C4F3B5B" w14:textId="77777777" w:rsidR="001263B9" w:rsidRPr="003651D9" w:rsidDel="006A1426" w:rsidRDefault="001263B9" w:rsidP="00EF1E77">
            <w:pPr>
              <w:pStyle w:val="TableEntry"/>
              <w:rPr>
                <w:del w:id="1564" w:author="Keith W. Boone" w:date="2015-03-04T12:59:00Z"/>
              </w:rPr>
            </w:pPr>
            <w:del w:id="1565" w:author="Keith W. Boone" w:date="2015-03-04T12:59:00Z">
              <w:r w:rsidRPr="003651D9" w:rsidDel="006A1426">
                <w:delText>O[0..1]</w:delText>
              </w:r>
            </w:del>
          </w:p>
        </w:tc>
        <w:tc>
          <w:tcPr>
            <w:tcW w:w="559" w:type="pct"/>
          </w:tcPr>
          <w:p w14:paraId="36A4F4E4" w14:textId="77777777" w:rsidR="001263B9" w:rsidRPr="003651D9" w:rsidDel="006A1426" w:rsidRDefault="001263B9" w:rsidP="005D6176">
            <w:pPr>
              <w:pStyle w:val="TableEntry"/>
              <w:rPr>
                <w:del w:id="1566" w:author="Keith W. Boone" w:date="2015-03-04T12:59:00Z"/>
              </w:rPr>
            </w:pPr>
          </w:p>
        </w:tc>
        <w:tc>
          <w:tcPr>
            <w:tcW w:w="561" w:type="pct"/>
          </w:tcPr>
          <w:p w14:paraId="715398C8" w14:textId="77777777" w:rsidR="001263B9" w:rsidRPr="003651D9" w:rsidDel="006A1426" w:rsidRDefault="001263B9" w:rsidP="0032600B">
            <w:pPr>
              <w:pStyle w:val="TableEntry"/>
              <w:rPr>
                <w:del w:id="1567" w:author="Keith W. Boone" w:date="2015-03-04T12:59:00Z"/>
              </w:rPr>
            </w:pPr>
            <w:del w:id="1568" w:author="Keith W. Boone" w:date="2015-03-04T12:59:00Z">
              <w:r w:rsidRPr="003651D9" w:rsidDel="006A1426">
                <w:delText>entry</w:delText>
              </w:r>
            </w:del>
          </w:p>
        </w:tc>
        <w:tc>
          <w:tcPr>
            <w:tcW w:w="862" w:type="pct"/>
          </w:tcPr>
          <w:p w14:paraId="2F191536" w14:textId="77777777" w:rsidR="001263B9" w:rsidRPr="003651D9" w:rsidDel="006A1426" w:rsidRDefault="001263B9" w:rsidP="00BB76BC">
            <w:pPr>
              <w:pStyle w:val="TableEntry"/>
              <w:rPr>
                <w:del w:id="1569" w:author="Keith W. Boone" w:date="2015-03-04T12:59:00Z"/>
              </w:rPr>
            </w:pPr>
            <w:del w:id="1570" w:author="Keith W. Boone" w:date="2015-03-04T12:59:00Z">
              <w:r w:rsidRPr="003651D9" w:rsidDel="006A1426">
                <w:delText>2.16.840.1.113883.10.20.22.4.9</w:delText>
              </w:r>
            </w:del>
          </w:p>
        </w:tc>
        <w:tc>
          <w:tcPr>
            <w:tcW w:w="991" w:type="pct"/>
          </w:tcPr>
          <w:p w14:paraId="704F8976" w14:textId="77777777" w:rsidR="001263B9" w:rsidRPr="003651D9" w:rsidDel="006A1426" w:rsidRDefault="001263B9" w:rsidP="00BB76BC">
            <w:pPr>
              <w:pStyle w:val="TableEntry"/>
              <w:rPr>
                <w:del w:id="1571" w:author="Keith W. Boone" w:date="2015-03-04T12:59:00Z"/>
                <w:sz w:val="16"/>
              </w:rPr>
            </w:pPr>
          </w:p>
        </w:tc>
      </w:tr>
      <w:tr w:rsidR="00270EBB" w:rsidRPr="003651D9" w:rsidDel="006A1426" w14:paraId="53F360BA" w14:textId="77777777" w:rsidTr="00983131">
        <w:trPr>
          <w:cantSplit/>
          <w:del w:id="1572" w:author="Keith W. Boone" w:date="2015-03-04T12:59:00Z"/>
        </w:trPr>
        <w:tc>
          <w:tcPr>
            <w:tcW w:w="1336" w:type="pct"/>
            <w:tcBorders>
              <w:bottom w:val="single" w:sz="4" w:space="0" w:color="auto"/>
            </w:tcBorders>
          </w:tcPr>
          <w:p w14:paraId="20B84902" w14:textId="77777777" w:rsidR="001263B9" w:rsidRPr="003651D9" w:rsidDel="006A1426" w:rsidRDefault="00115A0F" w:rsidP="00EF1E77">
            <w:pPr>
              <w:pStyle w:val="TableEntry"/>
              <w:rPr>
                <w:del w:id="1573" w:author="Keith W. Boone" w:date="2015-03-04T12:59:00Z"/>
              </w:rPr>
            </w:pPr>
            <w:del w:id="1574" w:author="Keith W. Boone" w:date="2015-03-04T12:59:00Z">
              <w:r w:rsidRPr="003651D9" w:rsidDel="006A1426">
                <w:rPr>
                  <w:rStyle w:val="HyperlinkText9pt"/>
                  <w:rFonts w:ascii="Times New Roman" w:hAnsi="Times New Roman" w:cs="Times New Roman"/>
                  <w:color w:val="auto"/>
                  <w:szCs w:val="20"/>
                  <w:u w:val="none"/>
                  <w:lang w:eastAsia="en-US"/>
                </w:rPr>
                <w:delText>Severity Observation</w:delText>
              </w:r>
            </w:del>
          </w:p>
        </w:tc>
        <w:tc>
          <w:tcPr>
            <w:tcW w:w="691" w:type="pct"/>
          </w:tcPr>
          <w:p w14:paraId="58D5A74B" w14:textId="77777777" w:rsidR="001263B9" w:rsidRPr="003651D9" w:rsidDel="006A1426" w:rsidRDefault="001263B9" w:rsidP="00EF1E77">
            <w:pPr>
              <w:pStyle w:val="TableEntry"/>
              <w:rPr>
                <w:del w:id="1575" w:author="Keith W. Boone" w:date="2015-03-04T12:59:00Z"/>
              </w:rPr>
            </w:pPr>
            <w:del w:id="1576" w:author="Keith W. Boone" w:date="2015-03-04T12:59:00Z">
              <w:r w:rsidRPr="003651D9" w:rsidDel="006A1426">
                <w:delText>O[0..1]</w:delText>
              </w:r>
            </w:del>
          </w:p>
        </w:tc>
        <w:tc>
          <w:tcPr>
            <w:tcW w:w="559" w:type="pct"/>
          </w:tcPr>
          <w:p w14:paraId="177FD2B9" w14:textId="77777777" w:rsidR="001263B9" w:rsidRPr="003651D9" w:rsidDel="006A1426" w:rsidRDefault="001263B9" w:rsidP="005D6176">
            <w:pPr>
              <w:pStyle w:val="TableEntry"/>
              <w:rPr>
                <w:del w:id="1577" w:author="Keith W. Boone" w:date="2015-03-04T12:59:00Z"/>
              </w:rPr>
            </w:pPr>
          </w:p>
        </w:tc>
        <w:tc>
          <w:tcPr>
            <w:tcW w:w="561" w:type="pct"/>
          </w:tcPr>
          <w:p w14:paraId="1DC3BAF5" w14:textId="77777777" w:rsidR="001263B9" w:rsidRPr="003651D9" w:rsidDel="006A1426" w:rsidRDefault="001263B9" w:rsidP="0032600B">
            <w:pPr>
              <w:pStyle w:val="TableEntry"/>
              <w:rPr>
                <w:del w:id="1578" w:author="Keith W. Boone" w:date="2015-03-04T12:59:00Z"/>
              </w:rPr>
            </w:pPr>
            <w:del w:id="1579" w:author="Keith W. Boone" w:date="2015-03-04T12:59:00Z">
              <w:r w:rsidRPr="003651D9" w:rsidDel="006A1426">
                <w:delText>entry</w:delText>
              </w:r>
            </w:del>
          </w:p>
        </w:tc>
        <w:tc>
          <w:tcPr>
            <w:tcW w:w="862" w:type="pct"/>
          </w:tcPr>
          <w:p w14:paraId="78E801DF" w14:textId="77777777" w:rsidR="001263B9" w:rsidRPr="003651D9" w:rsidDel="006A1426" w:rsidRDefault="001263B9" w:rsidP="00BB76BC">
            <w:pPr>
              <w:pStyle w:val="TableEntry"/>
              <w:rPr>
                <w:del w:id="1580" w:author="Keith W. Boone" w:date="2015-03-04T12:59:00Z"/>
              </w:rPr>
            </w:pPr>
            <w:del w:id="1581" w:author="Keith W. Boone" w:date="2015-03-04T12:59:00Z">
              <w:r w:rsidRPr="003651D9" w:rsidDel="006A1426">
                <w:delText>2.16.840.1.113883.10.20.22.4.8</w:delText>
              </w:r>
            </w:del>
          </w:p>
        </w:tc>
        <w:tc>
          <w:tcPr>
            <w:tcW w:w="991" w:type="pct"/>
          </w:tcPr>
          <w:p w14:paraId="779CC30A" w14:textId="77777777" w:rsidR="001263B9" w:rsidRPr="003651D9" w:rsidDel="006A1426" w:rsidRDefault="001263B9" w:rsidP="00BB76BC">
            <w:pPr>
              <w:pStyle w:val="TableEntry"/>
              <w:rPr>
                <w:del w:id="1582" w:author="Keith W. Boone" w:date="2015-03-04T12:59:00Z"/>
                <w:sz w:val="16"/>
              </w:rPr>
            </w:pPr>
          </w:p>
        </w:tc>
      </w:tr>
      <w:tr w:rsidR="00270EBB" w:rsidRPr="003651D9" w:rsidDel="006A1426" w14:paraId="34DC40F8" w14:textId="77777777" w:rsidTr="00983131">
        <w:trPr>
          <w:cantSplit/>
          <w:trHeight w:val="332"/>
          <w:del w:id="1583" w:author="Keith W. Boone" w:date="2015-03-04T12:59:00Z"/>
        </w:trPr>
        <w:tc>
          <w:tcPr>
            <w:tcW w:w="1336" w:type="pct"/>
            <w:shd w:val="clear" w:color="auto" w:fill="auto"/>
          </w:tcPr>
          <w:p w14:paraId="3AD2906B" w14:textId="77777777" w:rsidR="001263B9" w:rsidRPr="003651D9" w:rsidDel="006A1426" w:rsidRDefault="00115A0F" w:rsidP="00EF1E77">
            <w:pPr>
              <w:pStyle w:val="TableEntry"/>
              <w:rPr>
                <w:del w:id="1584" w:author="Keith W. Boone" w:date="2015-03-04T12:59:00Z"/>
              </w:rPr>
            </w:pPr>
            <w:del w:id="1585" w:author="Keith W. Boone" w:date="2015-03-04T12:59:00Z">
              <w:r w:rsidRPr="003651D9" w:rsidDel="006A1426">
                <w:rPr>
                  <w:rStyle w:val="HyperlinkText9pt"/>
                  <w:rFonts w:ascii="Times New Roman" w:hAnsi="Times New Roman" w:cs="Times New Roman"/>
                  <w:color w:val="auto"/>
                  <w:szCs w:val="20"/>
                  <w:u w:val="none"/>
                  <w:lang w:eastAsia="en-US"/>
                </w:rPr>
                <w:delText>Family History – Cardiac Section</w:delText>
              </w:r>
            </w:del>
          </w:p>
        </w:tc>
        <w:tc>
          <w:tcPr>
            <w:tcW w:w="691" w:type="pct"/>
          </w:tcPr>
          <w:p w14:paraId="3AFB3256" w14:textId="77777777" w:rsidR="001263B9" w:rsidRPr="003651D9" w:rsidDel="006A1426" w:rsidRDefault="001263B9" w:rsidP="00EF1E77">
            <w:pPr>
              <w:pStyle w:val="TableEntry"/>
              <w:rPr>
                <w:del w:id="1586" w:author="Keith W. Boone" w:date="2015-03-04T12:59:00Z"/>
              </w:rPr>
            </w:pPr>
            <w:del w:id="1587" w:author="Keith W. Boone" w:date="2015-03-04T12:59:00Z">
              <w:r w:rsidRPr="003651D9" w:rsidDel="006A1426">
                <w:delText>O[0..1]</w:delText>
              </w:r>
            </w:del>
          </w:p>
        </w:tc>
        <w:tc>
          <w:tcPr>
            <w:tcW w:w="559" w:type="pct"/>
          </w:tcPr>
          <w:p w14:paraId="51C6E26F" w14:textId="77777777" w:rsidR="001263B9" w:rsidRPr="003651D9" w:rsidDel="006A1426" w:rsidRDefault="001263B9" w:rsidP="005D6176">
            <w:pPr>
              <w:pStyle w:val="TableEntry"/>
              <w:rPr>
                <w:del w:id="1588" w:author="Keith W. Boone" w:date="2015-03-04T12:59:00Z"/>
              </w:rPr>
            </w:pPr>
          </w:p>
        </w:tc>
        <w:tc>
          <w:tcPr>
            <w:tcW w:w="561" w:type="pct"/>
          </w:tcPr>
          <w:p w14:paraId="55E9AA51" w14:textId="77777777" w:rsidR="001263B9" w:rsidRPr="003651D9" w:rsidDel="006A1426" w:rsidRDefault="001263B9" w:rsidP="0032600B">
            <w:pPr>
              <w:pStyle w:val="TableEntry"/>
              <w:rPr>
                <w:del w:id="1589" w:author="Keith W. Boone" w:date="2015-03-04T12:59:00Z"/>
              </w:rPr>
            </w:pPr>
            <w:del w:id="1590" w:author="Keith W. Boone" w:date="2015-03-04T12:59:00Z">
              <w:r w:rsidRPr="003651D9" w:rsidDel="006A1426">
                <w:delText>section</w:delText>
              </w:r>
            </w:del>
          </w:p>
        </w:tc>
        <w:tc>
          <w:tcPr>
            <w:tcW w:w="862" w:type="pct"/>
          </w:tcPr>
          <w:p w14:paraId="0037D825" w14:textId="77777777" w:rsidR="001263B9" w:rsidRPr="003651D9" w:rsidDel="006A1426" w:rsidRDefault="001263B9" w:rsidP="00BB76BC">
            <w:pPr>
              <w:pStyle w:val="TableEntry"/>
              <w:rPr>
                <w:del w:id="1591" w:author="Keith W. Boone" w:date="2015-03-04T12:59:00Z"/>
              </w:rPr>
            </w:pPr>
            <w:del w:id="1592" w:author="Keith W. Boone" w:date="2015-03-04T12:59:00Z">
              <w:r w:rsidRPr="003651D9" w:rsidDel="006A1426">
                <w:delText>1.3.6.1.4.1.19376.1.4.1.2.18</w:delText>
              </w:r>
            </w:del>
          </w:p>
        </w:tc>
        <w:tc>
          <w:tcPr>
            <w:tcW w:w="991" w:type="pct"/>
          </w:tcPr>
          <w:p w14:paraId="796BBA70" w14:textId="77777777" w:rsidR="001263B9" w:rsidRPr="003651D9" w:rsidDel="006A1426" w:rsidRDefault="001263B9" w:rsidP="00BB76BC">
            <w:pPr>
              <w:pStyle w:val="TableEntry"/>
              <w:rPr>
                <w:del w:id="1593" w:author="Keith W. Boone" w:date="2015-03-04T12:59:00Z"/>
                <w:sz w:val="16"/>
                <w:highlight w:val="yellow"/>
              </w:rPr>
            </w:pPr>
          </w:p>
        </w:tc>
      </w:tr>
      <w:tr w:rsidR="00270EBB" w:rsidRPr="003651D9" w:rsidDel="006A1426" w14:paraId="7621139F" w14:textId="77777777" w:rsidTr="00983131">
        <w:trPr>
          <w:cantSplit/>
          <w:del w:id="1594" w:author="Keith W. Boone" w:date="2015-03-04T12:59:00Z"/>
        </w:trPr>
        <w:tc>
          <w:tcPr>
            <w:tcW w:w="1336" w:type="pct"/>
          </w:tcPr>
          <w:p w14:paraId="00B529B6" w14:textId="77777777" w:rsidR="001263B9" w:rsidRPr="003651D9" w:rsidDel="006A1426" w:rsidRDefault="001263B9" w:rsidP="00EF1E77">
            <w:pPr>
              <w:pStyle w:val="TableEntry"/>
              <w:rPr>
                <w:del w:id="1595" w:author="Keith W. Boone" w:date="2015-03-04T12:59:00Z"/>
              </w:rPr>
            </w:pPr>
            <w:del w:id="1596" w:author="Keith W. Boone" w:date="2015-03-04T12:59:00Z">
              <w:r w:rsidRPr="003651D9" w:rsidDel="006A1426">
                <w:delText xml:space="preserve">     </w:delText>
              </w:r>
              <w:r w:rsidR="00115A0F" w:rsidRPr="003651D9" w:rsidDel="006A1426">
                <w:delText>Problem Observation - Cardiac</w:delText>
              </w:r>
            </w:del>
          </w:p>
        </w:tc>
        <w:tc>
          <w:tcPr>
            <w:tcW w:w="691" w:type="pct"/>
          </w:tcPr>
          <w:p w14:paraId="410DE6C3" w14:textId="77777777" w:rsidR="001263B9" w:rsidRPr="003651D9" w:rsidDel="006A1426" w:rsidRDefault="001263B9" w:rsidP="00EF1E77">
            <w:pPr>
              <w:pStyle w:val="TableEntry"/>
              <w:rPr>
                <w:del w:id="1597" w:author="Keith W. Boone" w:date="2015-03-04T12:59:00Z"/>
              </w:rPr>
            </w:pPr>
            <w:del w:id="1598" w:author="Keith W. Boone" w:date="2015-03-04T12:59:00Z">
              <w:r w:rsidRPr="003651D9" w:rsidDel="006A1426">
                <w:delText>O[0..*]</w:delText>
              </w:r>
            </w:del>
          </w:p>
        </w:tc>
        <w:tc>
          <w:tcPr>
            <w:tcW w:w="559" w:type="pct"/>
          </w:tcPr>
          <w:p w14:paraId="4D5A90CB" w14:textId="77777777" w:rsidR="001263B9" w:rsidRPr="003651D9" w:rsidDel="006A1426" w:rsidRDefault="001263B9" w:rsidP="005D6176">
            <w:pPr>
              <w:pStyle w:val="TableEntry"/>
              <w:rPr>
                <w:del w:id="1599" w:author="Keith W. Boone" w:date="2015-03-04T12:59:00Z"/>
              </w:rPr>
            </w:pPr>
          </w:p>
        </w:tc>
        <w:tc>
          <w:tcPr>
            <w:tcW w:w="561" w:type="pct"/>
          </w:tcPr>
          <w:p w14:paraId="2671ABC4" w14:textId="77777777" w:rsidR="001263B9" w:rsidRPr="003651D9" w:rsidDel="006A1426" w:rsidRDefault="001263B9" w:rsidP="0032600B">
            <w:pPr>
              <w:pStyle w:val="TableEntry"/>
              <w:rPr>
                <w:del w:id="1600" w:author="Keith W. Boone" w:date="2015-03-04T12:59:00Z"/>
              </w:rPr>
            </w:pPr>
            <w:del w:id="1601" w:author="Keith W. Boone" w:date="2015-03-04T12:59:00Z">
              <w:r w:rsidRPr="003651D9" w:rsidDel="006A1426">
                <w:delText>entry</w:delText>
              </w:r>
            </w:del>
          </w:p>
        </w:tc>
        <w:tc>
          <w:tcPr>
            <w:tcW w:w="862" w:type="pct"/>
          </w:tcPr>
          <w:p w14:paraId="71D746E1" w14:textId="77777777" w:rsidR="001263B9" w:rsidRPr="003651D9" w:rsidDel="006A1426" w:rsidRDefault="001263B9" w:rsidP="00BB76BC">
            <w:pPr>
              <w:pStyle w:val="TableEntry"/>
              <w:rPr>
                <w:del w:id="1602" w:author="Keith W. Boone" w:date="2015-03-04T12:59:00Z"/>
              </w:rPr>
            </w:pPr>
            <w:del w:id="1603" w:author="Keith W. Boone" w:date="2015-03-04T12:59:00Z">
              <w:r w:rsidRPr="003651D9" w:rsidDel="006A1426">
                <w:delText>2.16.840.1.113883.10.20.22.4.4</w:delText>
              </w:r>
            </w:del>
          </w:p>
        </w:tc>
        <w:tc>
          <w:tcPr>
            <w:tcW w:w="991" w:type="pct"/>
          </w:tcPr>
          <w:p w14:paraId="6AC72D48" w14:textId="77777777" w:rsidR="001263B9" w:rsidRPr="003651D9" w:rsidDel="006A1426" w:rsidRDefault="001263B9" w:rsidP="00BB76BC">
            <w:pPr>
              <w:pStyle w:val="TableEntry"/>
              <w:rPr>
                <w:del w:id="1604" w:author="Keith W. Boone" w:date="2015-03-04T12:59:00Z"/>
                <w:sz w:val="16"/>
              </w:rPr>
            </w:pPr>
          </w:p>
        </w:tc>
      </w:tr>
      <w:tr w:rsidR="00270EBB" w:rsidRPr="003651D9" w:rsidDel="006A1426" w14:paraId="65D17887" w14:textId="77777777" w:rsidTr="00983131">
        <w:trPr>
          <w:cantSplit/>
          <w:del w:id="1605" w:author="Keith W. Boone" w:date="2015-03-04T12:59:00Z"/>
        </w:trPr>
        <w:tc>
          <w:tcPr>
            <w:tcW w:w="1336" w:type="pct"/>
            <w:tcBorders>
              <w:bottom w:val="single" w:sz="4" w:space="0" w:color="auto"/>
            </w:tcBorders>
          </w:tcPr>
          <w:p w14:paraId="6DFAAD53" w14:textId="77777777" w:rsidR="001263B9" w:rsidRPr="003651D9" w:rsidDel="006A1426" w:rsidRDefault="00115A0F" w:rsidP="00EF1E77">
            <w:pPr>
              <w:pStyle w:val="TableEntry"/>
              <w:rPr>
                <w:del w:id="1606" w:author="Keith W. Boone" w:date="2015-03-04T12:59:00Z"/>
              </w:rPr>
            </w:pPr>
            <w:del w:id="1607" w:author="Keith W. Boone" w:date="2015-03-04T12:59:00Z">
              <w:r w:rsidRPr="003651D9" w:rsidDel="006A1426">
                <w:rPr>
                  <w:rStyle w:val="HyperlinkText9pt"/>
                  <w:rFonts w:ascii="Times New Roman" w:hAnsi="Times New Roman" w:cs="Times New Roman"/>
                  <w:color w:val="auto"/>
                  <w:szCs w:val="20"/>
                  <w:u w:val="none"/>
                  <w:lang w:eastAsia="en-US"/>
                </w:rPr>
                <w:delText>Social History Section</w:delText>
              </w:r>
            </w:del>
          </w:p>
        </w:tc>
        <w:tc>
          <w:tcPr>
            <w:tcW w:w="691" w:type="pct"/>
            <w:tcBorders>
              <w:bottom w:val="single" w:sz="4" w:space="0" w:color="auto"/>
            </w:tcBorders>
          </w:tcPr>
          <w:p w14:paraId="44D83F04" w14:textId="77777777" w:rsidR="001263B9" w:rsidRPr="003651D9" w:rsidDel="006A1426" w:rsidRDefault="001263B9" w:rsidP="00EF1E77">
            <w:pPr>
              <w:pStyle w:val="TableEntry"/>
              <w:rPr>
                <w:del w:id="1608" w:author="Keith W. Boone" w:date="2015-03-04T12:59:00Z"/>
              </w:rPr>
            </w:pPr>
            <w:del w:id="1609" w:author="Keith W. Boone" w:date="2015-03-04T12:59:00Z">
              <w:r w:rsidRPr="003651D9" w:rsidDel="006A1426">
                <w:delText>O[0..1]</w:delText>
              </w:r>
            </w:del>
          </w:p>
        </w:tc>
        <w:tc>
          <w:tcPr>
            <w:tcW w:w="559" w:type="pct"/>
          </w:tcPr>
          <w:p w14:paraId="36F64BA7" w14:textId="77777777" w:rsidR="001263B9" w:rsidRPr="003651D9" w:rsidDel="006A1426" w:rsidRDefault="001263B9" w:rsidP="005D6176">
            <w:pPr>
              <w:pStyle w:val="TableEntry"/>
              <w:rPr>
                <w:del w:id="1610" w:author="Keith W. Boone" w:date="2015-03-04T12:59:00Z"/>
              </w:rPr>
            </w:pPr>
          </w:p>
        </w:tc>
        <w:tc>
          <w:tcPr>
            <w:tcW w:w="561" w:type="pct"/>
          </w:tcPr>
          <w:p w14:paraId="21C11F49" w14:textId="77777777" w:rsidR="001263B9" w:rsidRPr="003651D9" w:rsidDel="006A1426" w:rsidRDefault="001263B9" w:rsidP="0032600B">
            <w:pPr>
              <w:pStyle w:val="TableEntry"/>
              <w:rPr>
                <w:del w:id="1611" w:author="Keith W. Boone" w:date="2015-03-04T12:59:00Z"/>
              </w:rPr>
            </w:pPr>
            <w:del w:id="1612" w:author="Keith W. Boone" w:date="2015-03-04T12:59:00Z">
              <w:r w:rsidRPr="003651D9" w:rsidDel="006A1426">
                <w:delText>section</w:delText>
              </w:r>
            </w:del>
          </w:p>
        </w:tc>
        <w:tc>
          <w:tcPr>
            <w:tcW w:w="862" w:type="pct"/>
          </w:tcPr>
          <w:p w14:paraId="08D9F04A" w14:textId="77777777" w:rsidR="001263B9" w:rsidRPr="003651D9" w:rsidDel="006A1426" w:rsidRDefault="001263B9" w:rsidP="00BB76BC">
            <w:pPr>
              <w:pStyle w:val="TableEntry"/>
              <w:rPr>
                <w:del w:id="1613" w:author="Keith W. Boone" w:date="2015-03-04T12:59:00Z"/>
              </w:rPr>
            </w:pPr>
            <w:del w:id="1614" w:author="Keith W. Boone" w:date="2015-03-04T12:59:00Z">
              <w:r w:rsidRPr="003651D9" w:rsidDel="006A1426">
                <w:delText>2.16.840.1.113883.10.20.22.2.17</w:delText>
              </w:r>
            </w:del>
          </w:p>
        </w:tc>
        <w:tc>
          <w:tcPr>
            <w:tcW w:w="991" w:type="pct"/>
          </w:tcPr>
          <w:p w14:paraId="2BE40646" w14:textId="77777777" w:rsidR="001263B9" w:rsidRPr="003651D9" w:rsidDel="006A1426" w:rsidRDefault="001263B9" w:rsidP="00BB76BC">
            <w:pPr>
              <w:pStyle w:val="TableEntry"/>
              <w:rPr>
                <w:del w:id="1615" w:author="Keith W. Boone" w:date="2015-03-04T12:59:00Z"/>
                <w:sz w:val="16"/>
              </w:rPr>
            </w:pPr>
          </w:p>
        </w:tc>
      </w:tr>
      <w:tr w:rsidR="00270EBB" w:rsidRPr="003651D9" w:rsidDel="006A1426" w14:paraId="33579224" w14:textId="77777777" w:rsidTr="00983131">
        <w:trPr>
          <w:cantSplit/>
          <w:del w:id="1616" w:author="Keith W. Boone" w:date="2015-03-04T12:59:00Z"/>
        </w:trPr>
        <w:tc>
          <w:tcPr>
            <w:tcW w:w="1336" w:type="pct"/>
            <w:tcBorders>
              <w:bottom w:val="single" w:sz="4" w:space="0" w:color="auto"/>
            </w:tcBorders>
          </w:tcPr>
          <w:p w14:paraId="3009CFBA" w14:textId="77777777" w:rsidR="001263B9" w:rsidRPr="003651D9" w:rsidDel="006A1426" w:rsidRDefault="00115A0F" w:rsidP="00EF1E77">
            <w:pPr>
              <w:pStyle w:val="TableEntry"/>
              <w:rPr>
                <w:del w:id="1617" w:author="Keith W. Boone" w:date="2015-03-04T12:59:00Z"/>
              </w:rPr>
            </w:pPr>
            <w:del w:id="1618" w:author="Keith W. Boone" w:date="2015-03-04T12:59:00Z">
              <w:r w:rsidRPr="003651D9" w:rsidDel="006A1426">
                <w:rPr>
                  <w:rStyle w:val="HyperlinkText9pt"/>
                  <w:rFonts w:ascii="Times New Roman" w:hAnsi="Times New Roman" w:cs="Times New Roman"/>
                  <w:color w:val="auto"/>
                  <w:szCs w:val="20"/>
                  <w:u w:val="none"/>
                  <w:lang w:eastAsia="en-US"/>
                </w:rPr>
                <w:delText>Physical Exam Section</w:delText>
              </w:r>
            </w:del>
          </w:p>
        </w:tc>
        <w:tc>
          <w:tcPr>
            <w:tcW w:w="691" w:type="pct"/>
            <w:tcBorders>
              <w:bottom w:val="single" w:sz="4" w:space="0" w:color="auto"/>
            </w:tcBorders>
          </w:tcPr>
          <w:p w14:paraId="0372CFA4" w14:textId="77777777" w:rsidR="001263B9" w:rsidRPr="003651D9" w:rsidDel="006A1426" w:rsidRDefault="001263B9" w:rsidP="00EF1E77">
            <w:pPr>
              <w:pStyle w:val="TableEntry"/>
              <w:rPr>
                <w:del w:id="1619" w:author="Keith W. Boone" w:date="2015-03-04T12:59:00Z"/>
              </w:rPr>
            </w:pPr>
            <w:del w:id="1620" w:author="Keith W. Boone" w:date="2015-03-04T12:59:00Z">
              <w:r w:rsidRPr="003651D9" w:rsidDel="006A1426">
                <w:delText>R[1..1]</w:delText>
              </w:r>
            </w:del>
          </w:p>
        </w:tc>
        <w:tc>
          <w:tcPr>
            <w:tcW w:w="559" w:type="pct"/>
          </w:tcPr>
          <w:p w14:paraId="66947B7A" w14:textId="77777777" w:rsidR="001263B9" w:rsidRPr="003651D9" w:rsidDel="006A1426" w:rsidRDefault="001263B9" w:rsidP="005D6176">
            <w:pPr>
              <w:pStyle w:val="TableEntry"/>
              <w:rPr>
                <w:del w:id="1621" w:author="Keith W. Boone" w:date="2015-03-04T12:59:00Z"/>
              </w:rPr>
            </w:pPr>
          </w:p>
        </w:tc>
        <w:tc>
          <w:tcPr>
            <w:tcW w:w="561" w:type="pct"/>
          </w:tcPr>
          <w:p w14:paraId="6951DA4C" w14:textId="77777777" w:rsidR="001263B9" w:rsidRPr="003651D9" w:rsidDel="006A1426" w:rsidRDefault="001263B9" w:rsidP="0032600B">
            <w:pPr>
              <w:pStyle w:val="TableEntry"/>
              <w:rPr>
                <w:del w:id="1622" w:author="Keith W. Boone" w:date="2015-03-04T12:59:00Z"/>
              </w:rPr>
            </w:pPr>
            <w:del w:id="1623" w:author="Keith W. Boone" w:date="2015-03-04T12:59:00Z">
              <w:r w:rsidRPr="003651D9" w:rsidDel="006A1426">
                <w:delText>section</w:delText>
              </w:r>
            </w:del>
          </w:p>
        </w:tc>
        <w:tc>
          <w:tcPr>
            <w:tcW w:w="862" w:type="pct"/>
          </w:tcPr>
          <w:p w14:paraId="043093CB" w14:textId="77777777" w:rsidR="001263B9" w:rsidRPr="003651D9" w:rsidDel="006A1426" w:rsidRDefault="001263B9" w:rsidP="00BB76BC">
            <w:pPr>
              <w:pStyle w:val="TableEntry"/>
              <w:rPr>
                <w:del w:id="1624" w:author="Keith W. Boone" w:date="2015-03-04T12:59:00Z"/>
              </w:rPr>
            </w:pPr>
            <w:del w:id="1625" w:author="Keith W. Boone" w:date="2015-03-04T12:59:00Z">
              <w:r w:rsidRPr="003651D9" w:rsidDel="006A1426">
                <w:delText>2.16.840.1.113883.10.20.2.10</w:delText>
              </w:r>
            </w:del>
          </w:p>
        </w:tc>
        <w:tc>
          <w:tcPr>
            <w:tcW w:w="991" w:type="pct"/>
          </w:tcPr>
          <w:p w14:paraId="56A281BA" w14:textId="77777777" w:rsidR="001263B9" w:rsidRPr="003651D9" w:rsidDel="006A1426" w:rsidRDefault="001263B9" w:rsidP="00BB76BC">
            <w:pPr>
              <w:pStyle w:val="TableEntry"/>
              <w:rPr>
                <w:del w:id="1626" w:author="Keith W. Boone" w:date="2015-03-04T12:59:00Z"/>
                <w:sz w:val="16"/>
              </w:rPr>
            </w:pPr>
          </w:p>
        </w:tc>
      </w:tr>
      <w:tr w:rsidR="00270EBB" w:rsidRPr="003651D9" w:rsidDel="006A1426" w14:paraId="43193E55" w14:textId="77777777" w:rsidTr="00983131">
        <w:trPr>
          <w:cantSplit/>
          <w:del w:id="1627" w:author="Keith W. Boone" w:date="2015-03-04T12:59:00Z"/>
        </w:trPr>
        <w:tc>
          <w:tcPr>
            <w:tcW w:w="1336" w:type="pct"/>
            <w:shd w:val="clear" w:color="auto" w:fill="auto"/>
          </w:tcPr>
          <w:p w14:paraId="418E3330" w14:textId="77777777" w:rsidR="001263B9" w:rsidRPr="003651D9" w:rsidDel="006A1426" w:rsidRDefault="001263B9" w:rsidP="00EF1E77">
            <w:pPr>
              <w:pStyle w:val="TableEntry"/>
              <w:rPr>
                <w:del w:id="1628" w:author="Keith W. Boone" w:date="2015-03-04T12:59:00Z"/>
                <w:szCs w:val="18"/>
              </w:rPr>
            </w:pPr>
            <w:del w:id="1629" w:author="Keith W. Boone" w:date="2015-03-04T12:59:00Z">
              <w:r w:rsidRPr="003651D9" w:rsidDel="006A1426">
                <w:rPr>
                  <w:szCs w:val="18"/>
                </w:rPr>
                <w:delText xml:space="preserve">   </w:delText>
              </w:r>
              <w:r w:rsidR="00115A0F" w:rsidRPr="003651D9" w:rsidDel="006A1426">
                <w:rPr>
                  <w:szCs w:val="18"/>
                </w:rPr>
                <w:delText>Vital Signs</w:delText>
              </w:r>
            </w:del>
          </w:p>
        </w:tc>
        <w:tc>
          <w:tcPr>
            <w:tcW w:w="691" w:type="pct"/>
          </w:tcPr>
          <w:p w14:paraId="074E968D" w14:textId="77777777" w:rsidR="001263B9" w:rsidRPr="003651D9" w:rsidDel="006A1426" w:rsidRDefault="001263B9" w:rsidP="00EF1E77">
            <w:pPr>
              <w:pStyle w:val="TableEntry"/>
              <w:rPr>
                <w:del w:id="1630" w:author="Keith W. Boone" w:date="2015-03-04T12:59:00Z"/>
              </w:rPr>
            </w:pPr>
            <w:del w:id="1631" w:author="Keith W. Boone" w:date="2015-03-04T12:59:00Z">
              <w:r w:rsidRPr="003651D9" w:rsidDel="006A1426">
                <w:delText>R[1..1]</w:delText>
              </w:r>
            </w:del>
          </w:p>
        </w:tc>
        <w:tc>
          <w:tcPr>
            <w:tcW w:w="559" w:type="pct"/>
          </w:tcPr>
          <w:p w14:paraId="6CF25817" w14:textId="77777777" w:rsidR="001263B9" w:rsidRPr="003651D9" w:rsidDel="006A1426" w:rsidRDefault="001263B9" w:rsidP="005D6176">
            <w:pPr>
              <w:pStyle w:val="TableEntry"/>
              <w:rPr>
                <w:del w:id="1632" w:author="Keith W. Boone" w:date="2015-03-04T12:59:00Z"/>
              </w:rPr>
            </w:pPr>
          </w:p>
        </w:tc>
        <w:tc>
          <w:tcPr>
            <w:tcW w:w="561" w:type="pct"/>
          </w:tcPr>
          <w:p w14:paraId="282A6564" w14:textId="77777777" w:rsidR="001263B9" w:rsidRPr="003651D9" w:rsidDel="006A1426" w:rsidRDefault="001263B9" w:rsidP="0032600B">
            <w:pPr>
              <w:pStyle w:val="TableEntry"/>
              <w:rPr>
                <w:del w:id="1633" w:author="Keith W. Boone" w:date="2015-03-04T12:59:00Z"/>
              </w:rPr>
            </w:pPr>
            <w:del w:id="1634" w:author="Keith W. Boone" w:date="2015-03-04T12:59:00Z">
              <w:r w:rsidRPr="003651D9" w:rsidDel="006A1426">
                <w:delText>section</w:delText>
              </w:r>
            </w:del>
          </w:p>
        </w:tc>
        <w:tc>
          <w:tcPr>
            <w:tcW w:w="862" w:type="pct"/>
          </w:tcPr>
          <w:p w14:paraId="7D806AB1" w14:textId="77777777" w:rsidR="001263B9" w:rsidRPr="003651D9" w:rsidDel="006A1426" w:rsidRDefault="001263B9" w:rsidP="00BB76BC">
            <w:pPr>
              <w:pStyle w:val="TableEntry"/>
              <w:rPr>
                <w:del w:id="1635" w:author="Keith W. Boone" w:date="2015-03-04T12:59:00Z"/>
              </w:rPr>
            </w:pPr>
            <w:del w:id="1636" w:author="Keith W. Boone" w:date="2015-03-04T12:59:00Z">
              <w:r w:rsidRPr="003651D9" w:rsidDel="006A1426">
                <w:delText>2.16.840.1.113883.10.20.22.2.4.1</w:delText>
              </w:r>
            </w:del>
          </w:p>
        </w:tc>
        <w:tc>
          <w:tcPr>
            <w:tcW w:w="991" w:type="pct"/>
          </w:tcPr>
          <w:p w14:paraId="4289FF70" w14:textId="77777777" w:rsidR="001263B9" w:rsidRPr="003651D9" w:rsidDel="006A1426" w:rsidRDefault="001263B9" w:rsidP="00BB76BC">
            <w:pPr>
              <w:pStyle w:val="TableEntry"/>
              <w:rPr>
                <w:del w:id="1637" w:author="Keith W. Boone" w:date="2015-03-04T12:59:00Z"/>
                <w:sz w:val="16"/>
              </w:rPr>
            </w:pPr>
          </w:p>
        </w:tc>
      </w:tr>
      <w:tr w:rsidR="00270EBB" w:rsidRPr="003651D9" w:rsidDel="006A1426" w14:paraId="6416B1EF" w14:textId="77777777" w:rsidTr="00983131">
        <w:trPr>
          <w:cantSplit/>
          <w:del w:id="1638" w:author="Keith W. Boone" w:date="2015-03-04T12:59:00Z"/>
        </w:trPr>
        <w:tc>
          <w:tcPr>
            <w:tcW w:w="1336" w:type="pct"/>
            <w:shd w:val="clear" w:color="auto" w:fill="auto"/>
          </w:tcPr>
          <w:p w14:paraId="3A792A21" w14:textId="77777777" w:rsidR="001263B9" w:rsidRPr="003651D9" w:rsidDel="006A1426" w:rsidRDefault="001263B9" w:rsidP="00EF1E77">
            <w:pPr>
              <w:pStyle w:val="TableEntry"/>
              <w:rPr>
                <w:del w:id="1639" w:author="Keith W. Boone" w:date="2015-03-04T12:59:00Z"/>
                <w:szCs w:val="18"/>
              </w:rPr>
            </w:pPr>
            <w:del w:id="1640" w:author="Keith W. Boone" w:date="2015-03-04T12:59:00Z">
              <w:r w:rsidRPr="003651D9" w:rsidDel="006A1426">
                <w:rPr>
                  <w:szCs w:val="18"/>
                </w:rPr>
                <w:delText xml:space="preserve">      </w:delText>
              </w:r>
              <w:r w:rsidR="00115A0F" w:rsidRPr="003651D9" w:rsidDel="006A1426">
                <w:rPr>
                  <w:szCs w:val="18"/>
                </w:rPr>
                <w:delText>Vital Signs Organizer</w:delText>
              </w:r>
            </w:del>
          </w:p>
        </w:tc>
        <w:tc>
          <w:tcPr>
            <w:tcW w:w="691" w:type="pct"/>
          </w:tcPr>
          <w:p w14:paraId="5552195E" w14:textId="77777777" w:rsidR="001263B9" w:rsidRPr="003651D9" w:rsidDel="006A1426" w:rsidRDefault="001263B9" w:rsidP="00EF1E77">
            <w:pPr>
              <w:pStyle w:val="TableEntry"/>
              <w:rPr>
                <w:del w:id="1641" w:author="Keith W. Boone" w:date="2015-03-04T12:59:00Z"/>
              </w:rPr>
            </w:pPr>
            <w:del w:id="1642" w:author="Keith W. Boone" w:date="2015-03-04T12:59:00Z">
              <w:r w:rsidRPr="003651D9" w:rsidDel="006A1426">
                <w:delText>R[1..*]</w:delText>
              </w:r>
            </w:del>
          </w:p>
        </w:tc>
        <w:tc>
          <w:tcPr>
            <w:tcW w:w="559" w:type="pct"/>
          </w:tcPr>
          <w:p w14:paraId="49A3FBC5" w14:textId="77777777" w:rsidR="001263B9" w:rsidRPr="003651D9" w:rsidDel="006A1426" w:rsidRDefault="001263B9" w:rsidP="005D6176">
            <w:pPr>
              <w:pStyle w:val="TableEntry"/>
              <w:rPr>
                <w:del w:id="1643" w:author="Keith W. Boone" w:date="2015-03-04T12:59:00Z"/>
              </w:rPr>
            </w:pPr>
          </w:p>
        </w:tc>
        <w:tc>
          <w:tcPr>
            <w:tcW w:w="561" w:type="pct"/>
          </w:tcPr>
          <w:p w14:paraId="32FE9F7D" w14:textId="77777777" w:rsidR="001263B9" w:rsidRPr="003651D9" w:rsidDel="006A1426" w:rsidRDefault="001263B9" w:rsidP="0032600B">
            <w:pPr>
              <w:pStyle w:val="TableEntry"/>
              <w:rPr>
                <w:del w:id="1644" w:author="Keith W. Boone" w:date="2015-03-04T12:59:00Z"/>
              </w:rPr>
            </w:pPr>
            <w:del w:id="1645" w:author="Keith W. Boone" w:date="2015-03-04T12:59:00Z">
              <w:r w:rsidRPr="003651D9" w:rsidDel="006A1426">
                <w:delText>entry</w:delText>
              </w:r>
            </w:del>
          </w:p>
        </w:tc>
        <w:tc>
          <w:tcPr>
            <w:tcW w:w="862" w:type="pct"/>
          </w:tcPr>
          <w:p w14:paraId="6D395FF7" w14:textId="77777777" w:rsidR="001263B9" w:rsidRPr="003651D9" w:rsidDel="006A1426" w:rsidRDefault="001263B9" w:rsidP="00BB76BC">
            <w:pPr>
              <w:pStyle w:val="TableEntry"/>
              <w:rPr>
                <w:del w:id="1646" w:author="Keith W. Boone" w:date="2015-03-04T12:59:00Z"/>
              </w:rPr>
            </w:pPr>
            <w:del w:id="1647" w:author="Keith W. Boone" w:date="2015-03-04T12:59:00Z">
              <w:r w:rsidRPr="003651D9" w:rsidDel="006A1426">
                <w:delText>2.16.840.1.113883.10.20.22.4.26</w:delText>
              </w:r>
            </w:del>
          </w:p>
        </w:tc>
        <w:tc>
          <w:tcPr>
            <w:tcW w:w="991" w:type="pct"/>
          </w:tcPr>
          <w:p w14:paraId="4D23739A" w14:textId="77777777" w:rsidR="001263B9" w:rsidRPr="003651D9" w:rsidDel="006A1426" w:rsidRDefault="001263B9" w:rsidP="00BB76BC">
            <w:pPr>
              <w:pStyle w:val="TableEntry"/>
              <w:rPr>
                <w:del w:id="1648" w:author="Keith W. Boone" w:date="2015-03-04T12:59:00Z"/>
                <w:sz w:val="16"/>
              </w:rPr>
            </w:pPr>
          </w:p>
        </w:tc>
      </w:tr>
      <w:tr w:rsidR="00270EBB" w:rsidRPr="003651D9" w:rsidDel="006A1426" w14:paraId="7109C7B4" w14:textId="77777777" w:rsidTr="00983131">
        <w:trPr>
          <w:cantSplit/>
          <w:del w:id="1649" w:author="Keith W. Boone" w:date="2015-03-04T12:59:00Z"/>
        </w:trPr>
        <w:tc>
          <w:tcPr>
            <w:tcW w:w="1336" w:type="pct"/>
            <w:shd w:val="clear" w:color="auto" w:fill="auto"/>
          </w:tcPr>
          <w:p w14:paraId="55B5199B" w14:textId="77777777" w:rsidR="001263B9" w:rsidRPr="003651D9" w:rsidDel="006A1426" w:rsidRDefault="001263B9" w:rsidP="00EF1E77">
            <w:pPr>
              <w:pStyle w:val="TableEntry"/>
              <w:rPr>
                <w:del w:id="1650" w:author="Keith W. Boone" w:date="2015-03-04T12:59:00Z"/>
                <w:szCs w:val="18"/>
              </w:rPr>
            </w:pPr>
            <w:del w:id="1651" w:author="Keith W. Boone" w:date="2015-03-04T12:59:00Z">
              <w:r w:rsidRPr="003651D9" w:rsidDel="006A1426">
                <w:rPr>
                  <w:szCs w:val="18"/>
                </w:rPr>
                <w:delText xml:space="preserve">          </w:delText>
              </w:r>
              <w:r w:rsidR="00115A0F" w:rsidRPr="003651D9" w:rsidDel="006A1426">
                <w:rPr>
                  <w:szCs w:val="18"/>
                </w:rPr>
                <w:delText>Vital Sign Observation</w:delText>
              </w:r>
            </w:del>
          </w:p>
        </w:tc>
        <w:tc>
          <w:tcPr>
            <w:tcW w:w="691" w:type="pct"/>
          </w:tcPr>
          <w:p w14:paraId="1FA42BD9" w14:textId="77777777" w:rsidR="001263B9" w:rsidRPr="003651D9" w:rsidDel="006A1426" w:rsidRDefault="001263B9" w:rsidP="00EF1E77">
            <w:pPr>
              <w:pStyle w:val="TableEntry"/>
              <w:rPr>
                <w:del w:id="1652" w:author="Keith W. Boone" w:date="2015-03-04T12:59:00Z"/>
              </w:rPr>
            </w:pPr>
            <w:del w:id="1653" w:author="Keith W. Boone" w:date="2015-03-04T12:59:00Z">
              <w:r w:rsidRPr="003651D9" w:rsidDel="006A1426">
                <w:delText>R[2..*]</w:delText>
              </w:r>
            </w:del>
          </w:p>
        </w:tc>
        <w:tc>
          <w:tcPr>
            <w:tcW w:w="559" w:type="pct"/>
          </w:tcPr>
          <w:p w14:paraId="7832E3D1" w14:textId="77777777" w:rsidR="001263B9" w:rsidRPr="003651D9" w:rsidDel="006A1426" w:rsidRDefault="001263B9" w:rsidP="005D6176">
            <w:pPr>
              <w:pStyle w:val="TableEntry"/>
              <w:rPr>
                <w:del w:id="1654" w:author="Keith W. Boone" w:date="2015-03-04T12:59:00Z"/>
              </w:rPr>
            </w:pPr>
          </w:p>
        </w:tc>
        <w:tc>
          <w:tcPr>
            <w:tcW w:w="561" w:type="pct"/>
          </w:tcPr>
          <w:p w14:paraId="535ACDC6" w14:textId="77777777" w:rsidR="001263B9" w:rsidRPr="003651D9" w:rsidDel="006A1426" w:rsidRDefault="001263B9" w:rsidP="0032600B">
            <w:pPr>
              <w:pStyle w:val="TableEntry"/>
              <w:rPr>
                <w:del w:id="1655" w:author="Keith W. Boone" w:date="2015-03-04T12:59:00Z"/>
              </w:rPr>
            </w:pPr>
            <w:del w:id="1656" w:author="Keith W. Boone" w:date="2015-03-04T12:59:00Z">
              <w:r w:rsidRPr="003651D9" w:rsidDel="006A1426">
                <w:delText>entry</w:delText>
              </w:r>
            </w:del>
          </w:p>
        </w:tc>
        <w:tc>
          <w:tcPr>
            <w:tcW w:w="862" w:type="pct"/>
          </w:tcPr>
          <w:p w14:paraId="5D9500B7" w14:textId="77777777" w:rsidR="001263B9" w:rsidRPr="003651D9" w:rsidDel="006A1426" w:rsidRDefault="001263B9" w:rsidP="00BB76BC">
            <w:pPr>
              <w:pStyle w:val="TableEntry"/>
              <w:rPr>
                <w:del w:id="1657" w:author="Keith W. Boone" w:date="2015-03-04T12:59:00Z"/>
              </w:rPr>
            </w:pPr>
            <w:del w:id="1658" w:author="Keith W. Boone" w:date="2015-03-04T12:59:00Z">
              <w:r w:rsidRPr="003651D9" w:rsidDel="006A1426">
                <w:delText>2.16.840.1.113883.10.20.22.4.27</w:delText>
              </w:r>
              <w:r w:rsidR="00340176" w:rsidRPr="003651D9" w:rsidDel="006A1426">
                <w:delText>&gt;</w:delText>
              </w:r>
            </w:del>
          </w:p>
        </w:tc>
        <w:tc>
          <w:tcPr>
            <w:tcW w:w="991" w:type="pct"/>
          </w:tcPr>
          <w:p w14:paraId="384959E0" w14:textId="77777777" w:rsidR="001263B9" w:rsidRPr="003651D9" w:rsidDel="006A1426" w:rsidRDefault="001263B9" w:rsidP="00BB76BC">
            <w:pPr>
              <w:pStyle w:val="TableEntry"/>
              <w:rPr>
                <w:del w:id="1659" w:author="Keith W. Boone" w:date="2015-03-04T12:59:00Z"/>
                <w:sz w:val="16"/>
              </w:rPr>
            </w:pPr>
          </w:p>
        </w:tc>
      </w:tr>
    </w:tbl>
    <w:p w14:paraId="1F3F42B9" w14:textId="77777777" w:rsidR="00BC3E9F" w:rsidRPr="003651D9" w:rsidDel="006A1426" w:rsidRDefault="00BC3E9F" w:rsidP="00BC3E9F">
      <w:pPr>
        <w:rPr>
          <w:del w:id="1660" w:author="Keith W. Boone" w:date="2015-03-04T12:59:00Z"/>
          <w:lang w:eastAsia="x-none"/>
        </w:rPr>
      </w:pPr>
    </w:p>
    <w:p w14:paraId="58EF7046" w14:textId="77777777" w:rsidR="001E206E" w:rsidRPr="003651D9" w:rsidDel="006A1426" w:rsidRDefault="001E206E" w:rsidP="00597DB2">
      <w:pPr>
        <w:pStyle w:val="AuthorInstructions"/>
        <w:rPr>
          <w:del w:id="1661" w:author="Keith W. Boone" w:date="2015-03-04T12:59:00Z"/>
        </w:rPr>
      </w:pPr>
      <w:del w:id="1662" w:author="Keith W. Boone" w:date="2015-03-04T12:59:00Z">
        <w:r w:rsidRPr="003651D9" w:rsidDel="006A1426">
          <w:delText>&lt;For each (1:1 correspondence) Vocabulary Constraint or Condition listed in the table above, create an additional section/reference below</w:delText>
        </w:r>
        <w:r w:rsidR="00887E40" w:rsidRPr="003651D9" w:rsidDel="006A1426">
          <w:delText xml:space="preserve">. </w:delText>
        </w:r>
        <w:r w:rsidRPr="003651D9" w:rsidDel="006A1426">
          <w:delText>Add the Header Element or Section Name and then select either “Vocabulary Constraint” or “Condition” and delete the other word.&gt;</w:delText>
        </w:r>
      </w:del>
    </w:p>
    <w:p w14:paraId="74B308B1" w14:textId="77777777" w:rsidR="001E206E" w:rsidRPr="003651D9" w:rsidDel="006A1426" w:rsidRDefault="001E206E" w:rsidP="00597DB2">
      <w:pPr>
        <w:pStyle w:val="AuthorInstructions"/>
        <w:rPr>
          <w:del w:id="1663" w:author="Keith W. Boone" w:date="2015-03-04T12:59:00Z"/>
        </w:rPr>
      </w:pPr>
      <w:del w:id="1664" w:author="Keith W. Boone" w:date="2015-03-04T12:59:00Z">
        <w:r w:rsidRPr="003651D9" w:rsidDel="006A1426">
          <w:delText>&lt;Note that every Conditional element MUST have an explanatory paragraph referenced below.&gt;</w:delText>
        </w:r>
      </w:del>
    </w:p>
    <w:p w14:paraId="13615149" w14:textId="77777777" w:rsidR="00270EBB" w:rsidRPr="003651D9" w:rsidDel="006A1426" w:rsidRDefault="00270EBB" w:rsidP="00597DB2">
      <w:pPr>
        <w:pStyle w:val="AuthorInstructions"/>
        <w:rPr>
          <w:del w:id="1665" w:author="Keith W. Boone" w:date="2015-03-04T12:59:00Z"/>
        </w:rPr>
      </w:pPr>
      <w:del w:id="1666" w:author="Keith W. Boone" w:date="2015-03-04T12:59:00Z">
        <w:r w:rsidRPr="003651D9" w:rsidDel="006A1426">
          <w:delText>&lt;It is required to use SHALL, SHOULD, or MAY in each definition as defined in Appendix E of the Technical Frameworks General Introduction.&gt;</w:delText>
        </w:r>
      </w:del>
    </w:p>
    <w:p w14:paraId="17780F0D" w14:textId="77777777" w:rsidR="00270EBB" w:rsidRPr="003651D9" w:rsidDel="006A1426" w:rsidRDefault="00270EBB" w:rsidP="00270EBB">
      <w:pPr>
        <w:pStyle w:val="Heading6"/>
        <w:numPr>
          <w:ilvl w:val="0"/>
          <w:numId w:val="0"/>
        </w:numPr>
        <w:rPr>
          <w:del w:id="1667" w:author="Keith W. Boone" w:date="2015-03-04T12:59:00Z"/>
          <w:noProof w:val="0"/>
        </w:rPr>
      </w:pPr>
      <w:bookmarkStart w:id="1668" w:name="_Toc412696363"/>
      <w:del w:id="1669" w:author="Keith W. Boone" w:date="2015-03-04T12:59:00Z">
        <w:r w:rsidRPr="003651D9" w:rsidDel="006A1426">
          <w:rPr>
            <w:noProof w:val="0"/>
          </w:rPr>
          <w:delText>6.3.1.D.5.1 &lt;</w:delText>
        </w:r>
        <w:r w:rsidR="00983131" w:rsidRPr="003651D9" w:rsidDel="006A1426">
          <w:rPr>
            <w:noProof w:val="0"/>
          </w:rPr>
          <w:delText>Template Title name</w:delText>
        </w:r>
        <w:r w:rsidRPr="003651D9" w:rsidDel="006A1426">
          <w:rPr>
            <w:noProof w:val="0"/>
          </w:rPr>
          <w:delText>&gt; &lt;Vocabulary Constraint or Condition&gt;</w:delText>
        </w:r>
        <w:bookmarkEnd w:id="1668"/>
      </w:del>
    </w:p>
    <w:p w14:paraId="73E61BAB" w14:textId="77777777" w:rsidR="00270EBB" w:rsidRPr="003651D9" w:rsidDel="006A1426" w:rsidRDefault="00270EBB" w:rsidP="00597DB2">
      <w:pPr>
        <w:pStyle w:val="AuthorInstructions"/>
        <w:rPr>
          <w:del w:id="1670" w:author="Keith W. Boone" w:date="2015-03-04T12:59:00Z"/>
        </w:rPr>
      </w:pPr>
      <w:del w:id="1671" w:author="Keith W. Boone" w:date="2015-03-04T12:59:00Z">
        <w:r w:rsidRPr="003651D9" w:rsidDel="006A1426">
          <w:delText>&lt;add vocabulary constraint or condition definition&gt;</w:delText>
        </w:r>
      </w:del>
    </w:p>
    <w:p w14:paraId="5DC066EE" w14:textId="77777777" w:rsidR="00270EBB" w:rsidRPr="003651D9" w:rsidDel="006A1426" w:rsidRDefault="00270EBB" w:rsidP="00597DB2">
      <w:pPr>
        <w:pStyle w:val="AuthorInstructions"/>
        <w:rPr>
          <w:del w:id="1672" w:author="Keith W. Boone" w:date="2015-03-04T12:59:00Z"/>
        </w:rPr>
      </w:pPr>
      <w:del w:id="1673" w:author="Keith W. Boone" w:date="2015-03-04T12:59:00Z">
        <w:r w:rsidRPr="003651D9" w:rsidDel="006A1426">
          <w:delText>&lt;remove example below prior to public comment:&gt;</w:delText>
        </w:r>
      </w:del>
    </w:p>
    <w:p w14:paraId="3939A362" w14:textId="77777777" w:rsidR="00270EBB" w:rsidRPr="003651D9" w:rsidDel="006A1426" w:rsidRDefault="003F252B" w:rsidP="00EF1E77">
      <w:pPr>
        <w:pStyle w:val="BodyText"/>
        <w:rPr>
          <w:del w:id="1674" w:author="Keith W. Boone" w:date="2015-03-04T12:59:00Z"/>
          <w:rFonts w:eastAsia="Calibri"/>
        </w:rPr>
      </w:pPr>
      <w:del w:id="1675" w:author="Keith W. Boone" w:date="2015-03-04T12:59:00Z">
        <w:r w:rsidRPr="003651D9" w:rsidDel="006A1426">
          <w:delText>&lt;</w:delText>
        </w:r>
        <w:r w:rsidR="00270EBB" w:rsidRPr="003651D9" w:rsidDel="006A1426">
          <w:delText xml:space="preserve">e.g., The value for serviceEvent / code SHOULD be drawn from value set </w:delText>
        </w:r>
        <w:r w:rsidR="00115A0F" w:rsidRPr="003651D9" w:rsidDel="006A1426">
          <w:rPr>
            <w:rFonts w:eastAsia="Calibri"/>
          </w:rPr>
          <w:delText>1.3.6.1.4.1.19376.1.4.1.5.2</w:delText>
        </w:r>
        <w:r w:rsidR="00115A0F" w:rsidRPr="003651D9" w:rsidDel="006A1426">
          <w:rPr>
            <w:rFonts w:eastAsia="Calibri"/>
          </w:rPr>
          <w:tab/>
          <w:delText xml:space="preserve"> Cardiac Imaging Procedures</w:delText>
        </w:r>
        <w:r w:rsidR="00270EBB" w:rsidRPr="003651D9" w:rsidDel="006A1426">
          <w:rPr>
            <w:rFonts w:eastAsia="Calibri"/>
          </w:rPr>
          <w:delText>.</w:delText>
        </w:r>
        <w:r w:rsidRPr="003651D9" w:rsidDel="006A1426">
          <w:rPr>
            <w:rFonts w:eastAsia="Calibri"/>
          </w:rPr>
          <w:delText>&gt;</w:delText>
        </w:r>
      </w:del>
    </w:p>
    <w:p w14:paraId="733DC828" w14:textId="77777777" w:rsidR="00270EBB" w:rsidRPr="003651D9" w:rsidDel="006A1426" w:rsidRDefault="00270EBB" w:rsidP="00270EBB">
      <w:pPr>
        <w:pStyle w:val="Heading6"/>
        <w:numPr>
          <w:ilvl w:val="0"/>
          <w:numId w:val="0"/>
        </w:numPr>
        <w:ind w:left="1152" w:hanging="1152"/>
        <w:rPr>
          <w:del w:id="1676" w:author="Keith W. Boone" w:date="2015-03-04T12:59:00Z"/>
          <w:noProof w:val="0"/>
        </w:rPr>
      </w:pPr>
      <w:bookmarkStart w:id="1677" w:name="_Toc412696364"/>
      <w:del w:id="1678" w:author="Keith W. Boone" w:date="2015-03-04T12:59:00Z">
        <w:r w:rsidRPr="003651D9" w:rsidDel="006A1426">
          <w:rPr>
            <w:noProof w:val="0"/>
          </w:rPr>
          <w:delText>6.3.1.D.5.2 &lt;</w:delText>
        </w:r>
        <w:r w:rsidR="00983131" w:rsidRPr="003651D9" w:rsidDel="006A1426">
          <w:rPr>
            <w:noProof w:val="0"/>
          </w:rPr>
          <w:delText>Template Title name</w:delText>
        </w:r>
        <w:r w:rsidRPr="003651D9" w:rsidDel="006A1426">
          <w:rPr>
            <w:noProof w:val="0"/>
          </w:rPr>
          <w:delText>&gt; &lt;Vocabulary Constraint or Condition&gt;</w:delText>
        </w:r>
        <w:bookmarkEnd w:id="1677"/>
      </w:del>
    </w:p>
    <w:p w14:paraId="24349367" w14:textId="77777777" w:rsidR="00270EBB" w:rsidRPr="003651D9" w:rsidDel="006A1426" w:rsidRDefault="00270EBB" w:rsidP="00597DB2">
      <w:pPr>
        <w:pStyle w:val="AuthorInstructions"/>
        <w:rPr>
          <w:del w:id="1679" w:author="Keith W. Boone" w:date="2015-03-04T12:59:00Z"/>
        </w:rPr>
      </w:pPr>
      <w:del w:id="1680" w:author="Keith W. Boone" w:date="2015-03-04T12:59:00Z">
        <w:r w:rsidRPr="003651D9" w:rsidDel="006A1426">
          <w:delText>&lt;add vocabulary constraint or condition definition&gt;</w:delText>
        </w:r>
      </w:del>
    </w:p>
    <w:p w14:paraId="1007AD6A" w14:textId="77777777" w:rsidR="00270EBB" w:rsidRPr="003651D9" w:rsidDel="006A1426" w:rsidRDefault="00270EBB" w:rsidP="00597DB2">
      <w:pPr>
        <w:pStyle w:val="AuthorInstructions"/>
        <w:rPr>
          <w:del w:id="1681" w:author="Keith W. Boone" w:date="2015-03-04T12:59:00Z"/>
        </w:rPr>
      </w:pPr>
      <w:del w:id="1682" w:author="Keith W. Boone" w:date="2015-03-04T12:59:00Z">
        <w:r w:rsidRPr="003651D9" w:rsidDel="006A1426">
          <w:delText>&lt;remove example below prior to public comment:&gt;</w:delText>
        </w:r>
      </w:del>
    </w:p>
    <w:p w14:paraId="11946A91" w14:textId="77777777" w:rsidR="00270EBB" w:rsidRPr="003651D9" w:rsidDel="006A1426" w:rsidRDefault="003F252B" w:rsidP="00EF1E77">
      <w:pPr>
        <w:pStyle w:val="BodyText"/>
        <w:rPr>
          <w:del w:id="1683" w:author="Keith W. Boone" w:date="2015-03-04T12:59:00Z"/>
          <w:rFonts w:eastAsia="Calibri"/>
        </w:rPr>
      </w:pPr>
      <w:del w:id="1684" w:author="Keith W. Boone" w:date="2015-03-04T12:59:00Z">
        <w:r w:rsidRPr="003651D9" w:rsidDel="006A1426">
          <w:delText>&lt;</w:delText>
        </w:r>
        <w:r w:rsidR="00270EBB" w:rsidRPr="003651D9" w:rsidDel="006A1426">
          <w:delText xml:space="preserve">e.g., Within the Medications section the Content Creator SHALL be able to create a Medications entry (templateID 1.3.6.1.4.1.19376.1.5.3.1.4.7 [PCC TF-2]) for each of the cardiac relevant medications identified in Value Set </w:delText>
        </w:r>
        <w:r w:rsidR="00115A0F" w:rsidRPr="003651D9" w:rsidDel="006A1426">
          <w:rPr>
            <w:rFonts w:eastAsia="Calibri"/>
          </w:rPr>
          <w:delText>1.3.6.1.4.1.19376.1.4.1.5.14 Cardiac Drug Classes</w:delText>
        </w:r>
        <w:r w:rsidR="00270EBB" w:rsidRPr="003651D9" w:rsidDel="006A1426">
          <w:rPr>
            <w:rFonts w:eastAsia="Calibri"/>
          </w:rPr>
          <w:delText>, encoding the value in substanceAdministration/consumable/ManufacturedProduct/Material/code.</w:delText>
        </w:r>
        <w:r w:rsidRPr="003651D9" w:rsidDel="006A1426">
          <w:rPr>
            <w:rFonts w:eastAsia="Calibri"/>
          </w:rPr>
          <w:delText>&gt;</w:delText>
        </w:r>
      </w:del>
    </w:p>
    <w:p w14:paraId="05C8F2DA" w14:textId="77777777" w:rsidR="00BC3E9F" w:rsidRPr="003651D9" w:rsidDel="006A1426" w:rsidRDefault="00270EBB" w:rsidP="00BC3E9F">
      <w:pPr>
        <w:pStyle w:val="BodyText"/>
        <w:rPr>
          <w:del w:id="1685" w:author="Keith W. Boone" w:date="2015-03-04T12:59:00Z"/>
          <w:rFonts w:eastAsia="Calibri"/>
        </w:rPr>
      </w:pPr>
      <w:del w:id="1686" w:author="Keith W. Boone" w:date="2015-03-04T12:59:00Z">
        <w:r w:rsidRPr="003651D9" w:rsidDel="006A1426">
          <w:rPr>
            <w:rFonts w:eastAsia="Calibri"/>
          </w:rPr>
          <w:delText>###End Discrete Conformance</w:delText>
        </w:r>
        <w:r w:rsidR="00BC3E9F" w:rsidRPr="003651D9" w:rsidDel="006A1426">
          <w:rPr>
            <w:rFonts w:eastAsia="Calibri"/>
          </w:rPr>
          <w:delText xml:space="preserve"> Format</w:delText>
        </w:r>
        <w:r w:rsidR="00D35F24" w:rsidRPr="003651D9" w:rsidDel="006A1426">
          <w:rPr>
            <w:rFonts w:eastAsia="Calibri"/>
          </w:rPr>
          <w:delText xml:space="preserve"> - Document</w:delText>
        </w:r>
      </w:del>
    </w:p>
    <w:p w14:paraId="09195530" w14:textId="77777777" w:rsidR="00570B52" w:rsidRPr="003651D9" w:rsidDel="006A1426" w:rsidRDefault="00570B52" w:rsidP="004046B6">
      <w:pPr>
        <w:pStyle w:val="BodyText"/>
        <w:rPr>
          <w:del w:id="1687" w:author="Keith W. Boone" w:date="2015-03-04T12:59:00Z"/>
          <w:lang w:eastAsia="x-none"/>
        </w:rPr>
      </w:pPr>
    </w:p>
    <w:p w14:paraId="2BE5CA8F" w14:textId="77777777" w:rsidR="005D6104" w:rsidRPr="003651D9" w:rsidDel="006A1426" w:rsidRDefault="005D6104" w:rsidP="004046B6">
      <w:pPr>
        <w:pStyle w:val="Heading5"/>
        <w:numPr>
          <w:ilvl w:val="0"/>
          <w:numId w:val="0"/>
        </w:numPr>
        <w:rPr>
          <w:del w:id="1688" w:author="Keith W. Boone" w:date="2015-03-04T12:59:00Z"/>
          <w:noProof w:val="0"/>
        </w:rPr>
      </w:pPr>
      <w:bookmarkStart w:id="1689" w:name="_Toc412696365"/>
      <w:del w:id="1690" w:author="Keith W. Boone" w:date="2015-03-04T12:59:00Z">
        <w:r w:rsidRPr="003651D9" w:rsidDel="006A1426">
          <w:rPr>
            <w:noProof w:val="0"/>
          </w:rPr>
          <w:delText>6.3.1.</w:delText>
        </w:r>
        <w:r w:rsidR="008D45BC" w:rsidRPr="003651D9" w:rsidDel="006A1426">
          <w:rPr>
            <w:noProof w:val="0"/>
          </w:rPr>
          <w:delText>D</w:delText>
        </w:r>
        <w:r w:rsidRPr="003651D9" w:rsidDel="006A1426">
          <w:rPr>
            <w:noProof w:val="0"/>
          </w:rPr>
          <w:delText>.</w:delText>
        </w:r>
        <w:r w:rsidR="00570B52" w:rsidRPr="003651D9" w:rsidDel="006A1426">
          <w:rPr>
            <w:noProof w:val="0"/>
          </w:rPr>
          <w:delText>6</w:delText>
        </w:r>
        <w:r w:rsidRPr="003651D9" w:rsidDel="006A1426">
          <w:rPr>
            <w:noProof w:val="0"/>
          </w:rPr>
          <w:delText xml:space="preserve"> &lt;</w:delText>
        </w:r>
        <w:r w:rsidR="0095298A" w:rsidRPr="003651D9" w:rsidDel="006A1426">
          <w:rPr>
            <w:noProof w:val="0"/>
          </w:rPr>
          <w:delText xml:space="preserve">Document and </w:delText>
        </w:r>
        <w:r w:rsidRPr="003651D9" w:rsidDel="006A1426">
          <w:rPr>
            <w:noProof w:val="0"/>
          </w:rPr>
          <w:delText xml:space="preserve">Acronym Name&gt; Conformance </w:delText>
        </w:r>
        <w:r w:rsidR="0095298A" w:rsidRPr="003651D9" w:rsidDel="006A1426">
          <w:rPr>
            <w:noProof w:val="0"/>
          </w:rPr>
          <w:delText>and Example</w:delText>
        </w:r>
        <w:bookmarkEnd w:id="1689"/>
      </w:del>
    </w:p>
    <w:p w14:paraId="2998ABAA" w14:textId="77777777" w:rsidR="00270EBB" w:rsidRPr="003651D9" w:rsidDel="006A1426" w:rsidRDefault="00BC3E9F" w:rsidP="00597DB2">
      <w:pPr>
        <w:pStyle w:val="AuthorInstructions"/>
        <w:rPr>
          <w:del w:id="1691" w:author="Keith W. Boone" w:date="2015-03-04T12:59:00Z"/>
        </w:rPr>
      </w:pPr>
      <w:del w:id="1692" w:author="Keith W. Boone" w:date="2015-03-04T12:59:00Z">
        <w:r w:rsidRPr="003651D9" w:rsidDel="006A1426">
          <w:delText xml:space="preserve">&lt;This section is the same, independent of whether the tabular </w:delText>
        </w:r>
        <w:r w:rsidR="00270EBB" w:rsidRPr="003651D9" w:rsidDel="006A1426">
          <w:delText>or discrete conformance</w:delText>
        </w:r>
        <w:r w:rsidRPr="003651D9" w:rsidDel="006A1426">
          <w:delText xml:space="preserve"> formats were chosen.&gt;</w:delText>
        </w:r>
      </w:del>
    </w:p>
    <w:p w14:paraId="60FE58D2" w14:textId="77777777" w:rsidR="0095298A" w:rsidRPr="003651D9" w:rsidDel="006A1426" w:rsidRDefault="0095298A" w:rsidP="00597DB2">
      <w:pPr>
        <w:pStyle w:val="AuthorInstructions"/>
        <w:rPr>
          <w:del w:id="1693" w:author="Keith W. Boone" w:date="2015-03-04T12:59:00Z"/>
        </w:rPr>
      </w:pPr>
      <w:del w:id="1694" w:author="Keith W. Boone" w:date="2015-03-04T12:59:00Z">
        <w:r w:rsidRPr="003651D9" w:rsidDel="006A1426">
          <w:delText>&lt;Describe the conformance of this Document in terms of inheritance from other template(s)</w:delText>
        </w:r>
        <w:r w:rsidR="00887E40" w:rsidRPr="003651D9" w:rsidDel="006A1426">
          <w:delText xml:space="preserve">. </w:delText>
        </w:r>
        <w:r w:rsidRPr="003651D9" w:rsidDel="006A1426">
          <w:delText xml:space="preserve">Use the </w:delText>
        </w:r>
        <w:r w:rsidR="00115A0F" w:rsidRPr="003651D9" w:rsidDel="006A1426">
          <w:delText xml:space="preserve">OIDs </w:delText>
        </w:r>
        <w:r w:rsidRPr="003651D9" w:rsidDel="006A1426">
          <w:delText>of those templates for clarity</w:delText>
        </w:r>
        <w:r w:rsidR="00887E40" w:rsidRPr="003651D9" w:rsidDel="006A1426">
          <w:delText xml:space="preserve">. </w:delText>
        </w:r>
        <w:r w:rsidRPr="003651D9" w:rsidDel="006A1426">
          <w:delText xml:space="preserve">A </w:delText>
        </w:r>
        <w:r w:rsidR="00115A0F" w:rsidRPr="003651D9" w:rsidDel="006A1426">
          <w:delText xml:space="preserve">complete </w:delText>
        </w:r>
        <w:r w:rsidRPr="003651D9" w:rsidDel="006A1426">
          <w:delText xml:space="preserve">example of this document MUST be placed on the </w:delText>
        </w:r>
        <w:r w:rsidR="00115A0F" w:rsidRPr="003651D9" w:rsidDel="006A1426">
          <w:delText>IHE</w:delText>
        </w:r>
        <w:r w:rsidRPr="003651D9" w:rsidDel="006A1426">
          <w:delText xml:space="preserve"> ftp server as part of the Public Comment process of a Content Module supplement</w:delText>
        </w:r>
        <w:r w:rsidR="00887E40" w:rsidRPr="003651D9" w:rsidDel="006A1426">
          <w:delText xml:space="preserve">. </w:delText>
        </w:r>
        <w:r w:rsidR="00270EBB" w:rsidRPr="00207571" w:rsidDel="006A1426">
          <w:rPr>
            <w:highlight w:val="yellow"/>
          </w:rPr>
          <w:delText>WHERE ON THE FTP SERVER?</w:delText>
        </w:r>
        <w:r w:rsidR="005F3FB5" w:rsidRPr="00207571" w:rsidDel="006A1426">
          <w:rPr>
            <w:highlight w:val="yellow"/>
          </w:rPr>
          <w:delText xml:space="preserve"> </w:delText>
        </w:r>
        <w:r w:rsidR="00270EBB" w:rsidRPr="00207571" w:rsidDel="006A1426">
          <w:rPr>
            <w:highlight w:val="yellow"/>
          </w:rPr>
          <w:delText>The file naming convention for these files should be &lt;</w:delText>
        </w:r>
        <w:r w:rsidR="001558DD" w:rsidRPr="00207571" w:rsidDel="006A1426">
          <w:rPr>
            <w:highlight w:val="yellow"/>
          </w:rPr>
          <w:delText>Domain Acronym</w:delText>
        </w:r>
        <w:r w:rsidR="00270EBB" w:rsidRPr="00207571" w:rsidDel="006A1426">
          <w:rPr>
            <w:highlight w:val="yellow"/>
          </w:rPr>
          <w:delText>&gt;</w:delText>
        </w:r>
        <w:r w:rsidR="00115A0F" w:rsidRPr="00207571" w:rsidDel="006A1426">
          <w:rPr>
            <w:highlight w:val="yellow"/>
          </w:rPr>
          <w:delText>_</w:delText>
        </w:r>
        <w:r w:rsidR="00270EBB" w:rsidRPr="00207571" w:rsidDel="006A1426">
          <w:rPr>
            <w:highlight w:val="yellow"/>
          </w:rPr>
          <w:delText>&lt;Profile Acronym&gt;</w:delText>
        </w:r>
        <w:r w:rsidR="00115A0F" w:rsidRPr="00207571" w:rsidDel="006A1426">
          <w:rPr>
            <w:highlight w:val="yellow"/>
          </w:rPr>
          <w:delText>_</w:delText>
        </w:r>
        <w:r w:rsidR="00270EBB" w:rsidRPr="00207571" w:rsidDel="006A1426">
          <w:rPr>
            <w:highlight w:val="yellow"/>
          </w:rPr>
          <w:delText>CDA-sample</w:delText>
        </w:r>
        <w:r w:rsidR="00115A0F" w:rsidRPr="00207571" w:rsidDel="006A1426">
          <w:rPr>
            <w:highlight w:val="yellow"/>
          </w:rPr>
          <w:delText>_</w:delText>
        </w:r>
        <w:r w:rsidR="00270EBB" w:rsidRPr="00207571" w:rsidDel="006A1426">
          <w:rPr>
            <w:highlight w:val="yellow"/>
          </w:rPr>
          <w:delText>&lt;version</w:delText>
        </w:r>
        <w:r w:rsidR="00115A0F" w:rsidRPr="00207571" w:rsidDel="006A1426">
          <w:rPr>
            <w:highlight w:val="yellow"/>
          </w:rPr>
          <w:delText xml:space="preserve"> </w:delText>
        </w:r>
        <w:r w:rsidR="00270EBB" w:rsidRPr="00207571" w:rsidDel="006A1426">
          <w:rPr>
            <w:highlight w:val="yellow"/>
          </w:rPr>
          <w:delText>number&gt;.</w:delText>
        </w:r>
        <w:r w:rsidR="00115A0F" w:rsidRPr="00207571" w:rsidDel="006A1426">
          <w:rPr>
            <w:highlight w:val="yellow"/>
          </w:rPr>
          <w:delText>xml&gt;.</w:delText>
        </w:r>
      </w:del>
    </w:p>
    <w:p w14:paraId="18A255BF" w14:textId="77777777" w:rsidR="00A81A7C" w:rsidRPr="003651D9" w:rsidDel="006A1426" w:rsidRDefault="00A81A7C" w:rsidP="00A81A7C">
      <w:pPr>
        <w:pStyle w:val="BodyText"/>
        <w:rPr>
          <w:del w:id="1695" w:author="Keith W. Boone" w:date="2015-03-04T12:59:00Z"/>
        </w:rPr>
      </w:pPr>
      <w:del w:id="1696" w:author="Keith W. Boone" w:date="2015-03-04T12:59:00Z">
        <w:r w:rsidRPr="003651D9" w:rsidDel="006A1426">
          <w:delText>CDA Release 2.0 documents that conform to the requirements of this document content module shall indicate their conformance by the inclusion of the &lt;templateId&gt; XML elements in the header of the document</w:delText>
        </w:r>
        <w:r w:rsidR="00887E40" w:rsidRPr="003651D9" w:rsidDel="006A1426">
          <w:delText xml:space="preserve">. </w:delText>
        </w:r>
      </w:del>
    </w:p>
    <w:p w14:paraId="26C0319E" w14:textId="77777777" w:rsidR="0095298A" w:rsidRPr="003651D9" w:rsidDel="006A1426" w:rsidRDefault="00A81A7C" w:rsidP="004046B6">
      <w:pPr>
        <w:pStyle w:val="BodyText"/>
        <w:rPr>
          <w:del w:id="1697" w:author="Keith W. Boone" w:date="2015-03-04T12:59:00Z"/>
          <w:lang w:eastAsia="x-none"/>
        </w:rPr>
      </w:pPr>
      <w:del w:id="1698" w:author="Keith W. Boone" w:date="2015-03-04T12:59:00Z">
        <w:r w:rsidRPr="003651D9" w:rsidDel="006A1426">
          <w:delText xml:space="preserve">A CDA Document may conform to more than one template. This content module inherits from the </w:delText>
        </w:r>
        <w:r w:rsidRPr="003651D9" w:rsidDel="006A1426">
          <w:rPr>
            <w:i/>
          </w:rPr>
          <w:delText>&lt;template name(s) and template ID(s)&gt;</w:delText>
        </w:r>
        <w:r w:rsidR="005F3FB5" w:rsidDel="006A1426">
          <w:delText xml:space="preserve"> </w:delText>
        </w:r>
        <w:r w:rsidRPr="003651D9" w:rsidDel="006A1426">
          <w:delText>&lt;</w:delText>
        </w:r>
        <w:r w:rsidR="00115A0F" w:rsidRPr="003651D9" w:rsidDel="006A1426">
          <w:delText>e.g.</w:delText>
        </w:r>
        <w:r w:rsidRPr="003651D9" w:rsidDel="006A1426">
          <w:delText>, CDA-PN, 2.16.840.1.113883.10.20.18.1, and the PCC TF Medical Document, 1.3.6.1.4.1.19376.1.5.3.1.1.1,</w:delText>
        </w:r>
        <w:r w:rsidR="005F3FB5" w:rsidDel="006A1426">
          <w:delText xml:space="preserve"> </w:delText>
        </w:r>
        <w:r w:rsidRPr="003651D9" w:rsidDel="006A1426">
          <w:delText>content modules&gt;</w:delText>
        </w:r>
        <w:r w:rsidR="005F3FB5" w:rsidDel="006A1426">
          <w:delText xml:space="preserve"> </w:delText>
        </w:r>
        <w:r w:rsidRPr="003651D9" w:rsidDel="006A1426">
          <w:delText xml:space="preserve">and so must conform to the requirements of those templates as well this document specification, </w:delText>
        </w:r>
        <w:r w:rsidRPr="003651D9" w:rsidDel="006A1426">
          <w:rPr>
            <w:i/>
          </w:rPr>
          <w:delText>&lt;templateName and templateID&gt;</w:delText>
        </w:r>
        <w:r w:rsidRPr="003651D9" w:rsidDel="006A1426">
          <w:delText xml:space="preserve"> &lt;e.g., Cardiac Imaging Report template, </w:delText>
        </w:r>
        <w:r w:rsidRPr="003651D9" w:rsidDel="006A1426">
          <w:rPr>
            <w:szCs w:val="24"/>
          </w:rPr>
          <w:delText>1.3.6.1.4.1.19376.1.4.1.1.1</w:delText>
        </w:r>
        <w:r w:rsidRPr="003651D9" w:rsidDel="006A1426">
          <w:delText xml:space="preserve">&gt;. </w:delText>
        </w:r>
      </w:del>
    </w:p>
    <w:p w14:paraId="363C3AD6" w14:textId="77777777" w:rsidR="00B84D95" w:rsidRPr="003651D9" w:rsidDel="006A1426" w:rsidRDefault="00A81A7C" w:rsidP="005D6104">
      <w:pPr>
        <w:pStyle w:val="BodyText"/>
        <w:rPr>
          <w:del w:id="1699" w:author="Keith W. Boone" w:date="2015-03-04T12:59:00Z"/>
          <w:lang w:eastAsia="x-none"/>
        </w:rPr>
      </w:pPr>
      <w:del w:id="1700" w:author="Keith W. Boone" w:date="2015-03-04T12:59:00Z">
        <w:r w:rsidRPr="003651D9" w:rsidDel="006A1426">
          <w:delText>A complete example</w:delText>
        </w:r>
        <w:r w:rsidRPr="003651D9" w:rsidDel="006A1426">
          <w:rPr>
            <w:lang w:eastAsia="x-none"/>
          </w:rPr>
          <w:delText xml:space="preserve"> of the &lt;Content Module Name and Acronym&gt; Document Content Module is available on the IHE ftp server at: </w:delText>
        </w:r>
        <w:r w:rsidR="003651D9" w:rsidRPr="003651D9" w:rsidDel="006A1426">
          <w:rPr>
            <w:lang w:eastAsia="x-none"/>
          </w:rPr>
          <w:delText>&lt;indicate location here&gt;.</w:delText>
        </w:r>
      </w:del>
    </w:p>
    <w:p w14:paraId="3FAA05AC" w14:textId="77777777" w:rsidR="00A81A7C" w:rsidRPr="003651D9" w:rsidDel="006A1426" w:rsidRDefault="00A81A7C" w:rsidP="005D6104">
      <w:pPr>
        <w:pStyle w:val="BodyText"/>
        <w:rPr>
          <w:del w:id="1701" w:author="Keith W. Boone" w:date="2015-03-04T12:59:00Z"/>
        </w:rPr>
      </w:pPr>
      <w:del w:id="1702" w:author="Keith W. Boone" w:date="2015-03-04T12:59:00Z">
        <w:r w:rsidRPr="003651D9" w:rsidDel="006A1426">
          <w:delText>Note th</w:delText>
        </w:r>
        <w:r w:rsidR="008E3F6C" w:rsidRPr="003651D9" w:rsidDel="006A1426">
          <w:delText>at this is an example and is meant to be informative and not normative</w:delText>
        </w:r>
        <w:r w:rsidR="00887E40" w:rsidRPr="003651D9" w:rsidDel="006A1426">
          <w:delText xml:space="preserve">. </w:delText>
        </w:r>
        <w:r w:rsidRPr="003651D9" w:rsidDel="006A1426">
          <w:delText xml:space="preserve">This </w:delText>
        </w:r>
        <w:r w:rsidR="008E3F6C" w:rsidRPr="003651D9" w:rsidDel="006A1426">
          <w:delText xml:space="preserve">example shows the </w:delText>
        </w:r>
        <w:r w:rsidRPr="003651D9" w:rsidDel="006A1426">
          <w:delText>&lt;templateId</w:delText>
        </w:r>
        <w:r w:rsidR="008E3F6C" w:rsidRPr="003651D9" w:rsidDel="006A1426">
          <w:delText xml:space="preserve"> (OIDs)</w:delText>
        </w:r>
        <w:r w:rsidRPr="003651D9" w:rsidDel="006A1426">
          <w:delText>&gt;</w:delText>
        </w:r>
        <w:r w:rsidR="008E3F6C" w:rsidRPr="003651D9" w:rsidDel="006A1426">
          <w:delText xml:space="preserve"> elements for all of the specified</w:delText>
        </w:r>
        <w:r w:rsidRPr="003651D9" w:rsidDel="006A1426">
          <w:delText xml:space="preserve"> templates.</w:delText>
        </w:r>
      </w:del>
    </w:p>
    <w:p w14:paraId="78A880D5" w14:textId="77777777" w:rsidR="005D6104" w:rsidRPr="003651D9" w:rsidDel="006A1426" w:rsidRDefault="005D6104" w:rsidP="00870306">
      <w:pPr>
        <w:pStyle w:val="BodyText"/>
        <w:rPr>
          <w:del w:id="1703" w:author="Keith W. Boone" w:date="2015-03-04T12:59:00Z"/>
        </w:rPr>
      </w:pPr>
    </w:p>
    <w:p w14:paraId="7363540D" w14:textId="77777777" w:rsidR="00951F63" w:rsidRPr="003651D9" w:rsidDel="006A1426" w:rsidRDefault="00951F63" w:rsidP="00951F63">
      <w:pPr>
        <w:pStyle w:val="EditorInstructions"/>
        <w:rPr>
          <w:del w:id="1704" w:author="Keith W. Boone" w:date="2015-03-04T12:59:00Z"/>
        </w:rPr>
      </w:pPr>
      <w:del w:id="1705" w:author="Keith W. Boone" w:date="2015-03-04T12:59:00Z">
        <w:r w:rsidRPr="003651D9" w:rsidDel="006A1426">
          <w:delText>Add to section 6.3.2 Header Content Modules</w:delText>
        </w:r>
      </w:del>
    </w:p>
    <w:p w14:paraId="449C6D7C" w14:textId="77777777" w:rsidR="00B9303B" w:rsidRPr="003651D9" w:rsidDel="006A1426" w:rsidRDefault="00B9303B" w:rsidP="00B9303B">
      <w:pPr>
        <w:pStyle w:val="Heading2"/>
        <w:numPr>
          <w:ilvl w:val="0"/>
          <w:numId w:val="0"/>
        </w:numPr>
        <w:rPr>
          <w:del w:id="1706" w:author="Keith W. Boone" w:date="2015-03-04T12:59:00Z"/>
          <w:noProof w:val="0"/>
        </w:rPr>
      </w:pPr>
      <w:bookmarkStart w:id="1707" w:name="_Toc412696366"/>
      <w:del w:id="1708" w:author="Keith W. Boone" w:date="2015-03-04T12:59:00Z">
        <w:r w:rsidRPr="003651D9" w:rsidDel="006A1426">
          <w:rPr>
            <w:noProof w:val="0"/>
          </w:rPr>
          <w:delText>6.3.2</w:delText>
        </w:r>
        <w:r w:rsidR="00291725" w:rsidDel="006A1426">
          <w:rPr>
            <w:noProof w:val="0"/>
          </w:rPr>
          <w:delText xml:space="preserve"> </w:delText>
        </w:r>
        <w:r w:rsidRPr="003651D9" w:rsidDel="006A1426">
          <w:rPr>
            <w:noProof w:val="0"/>
          </w:rPr>
          <w:delText>CDA Header Content Modules</w:delText>
        </w:r>
        <w:bookmarkEnd w:id="1707"/>
      </w:del>
    </w:p>
    <w:p w14:paraId="40210424" w14:textId="77777777" w:rsidR="00951F63" w:rsidRPr="003651D9" w:rsidDel="006A1426" w:rsidRDefault="00951F63" w:rsidP="00951F63">
      <w:pPr>
        <w:pStyle w:val="Heading4"/>
        <w:numPr>
          <w:ilvl w:val="0"/>
          <w:numId w:val="0"/>
        </w:numPr>
        <w:ind w:left="864" w:hanging="864"/>
        <w:rPr>
          <w:del w:id="1709" w:author="Keith W. Boone" w:date="2015-03-04T12:59:00Z"/>
          <w:noProof w:val="0"/>
        </w:rPr>
      </w:pPr>
      <w:bookmarkStart w:id="1710" w:name="_Toc412696367"/>
      <w:del w:id="1711" w:author="Keith W. Boone" w:date="2015-03-04T12:59:00Z">
        <w:r w:rsidRPr="003651D9" w:rsidDel="006A1426">
          <w:rPr>
            <w:noProof w:val="0"/>
          </w:rPr>
          <w:delText>6.3.2</w:delText>
        </w:r>
        <w:r w:rsidR="00EA7E83" w:rsidRPr="003651D9" w:rsidDel="006A1426">
          <w:rPr>
            <w:noProof w:val="0"/>
          </w:rPr>
          <w:delText>.</w:delText>
        </w:r>
        <w:r w:rsidR="00774B6B" w:rsidRPr="003651D9" w:rsidDel="006A1426">
          <w:rPr>
            <w:noProof w:val="0"/>
          </w:rPr>
          <w:delText>H</w:delText>
        </w:r>
        <w:r w:rsidR="00291725" w:rsidDel="006A1426">
          <w:rPr>
            <w:noProof w:val="0"/>
          </w:rPr>
          <w:delText xml:space="preserve"> </w:delText>
        </w:r>
        <w:r w:rsidRPr="003651D9" w:rsidDel="006A1426">
          <w:rPr>
            <w:noProof w:val="0"/>
          </w:rPr>
          <w:delText xml:space="preserve">&lt;Header Element </w:delText>
        </w:r>
        <w:r w:rsidR="00774B6B" w:rsidRPr="003651D9" w:rsidDel="006A1426">
          <w:rPr>
            <w:noProof w:val="0"/>
          </w:rPr>
          <w:delText>Module Name</w:delText>
        </w:r>
        <w:r w:rsidRPr="003651D9" w:rsidDel="006A1426">
          <w:rPr>
            <w:noProof w:val="0"/>
          </w:rPr>
          <w:delText xml:space="preserve">&gt; Header </w:delText>
        </w:r>
        <w:r w:rsidR="00774B6B" w:rsidRPr="003651D9" w:rsidDel="006A1426">
          <w:rPr>
            <w:noProof w:val="0"/>
          </w:rPr>
          <w:delText xml:space="preserve">Content </w:delText>
        </w:r>
        <w:r w:rsidR="00EA7E83" w:rsidRPr="003651D9" w:rsidDel="006A1426">
          <w:rPr>
            <w:noProof w:val="0"/>
          </w:rPr>
          <w:delText>Module</w:delText>
        </w:r>
        <w:bookmarkEnd w:id="1710"/>
        <w:r w:rsidR="00EA7E83" w:rsidRPr="003651D9" w:rsidDel="006A1426">
          <w:rPr>
            <w:noProof w:val="0"/>
          </w:rPr>
          <w:delText xml:space="preserve"> </w:delText>
        </w:r>
      </w:del>
    </w:p>
    <w:p w14:paraId="4DA8A79A" w14:textId="77777777" w:rsidR="00D34E63" w:rsidRPr="003651D9" w:rsidDel="006A1426" w:rsidRDefault="00D34E63" w:rsidP="00597DB2">
      <w:pPr>
        <w:pStyle w:val="AuthorInstructions"/>
        <w:rPr>
          <w:del w:id="1712" w:author="Keith W. Boone" w:date="2015-03-04T12:59:00Z"/>
        </w:rPr>
      </w:pPr>
      <w:del w:id="1713" w:author="Keith W. Boone" w:date="2015-03-04T12:59:00Z">
        <w:r w:rsidRPr="003651D9" w:rsidDel="006A1426">
          <w:delText>&lt;Replicate this section/table for as many new Header Elements are added in this supplement.&gt;</w:delText>
        </w:r>
      </w:del>
    </w:p>
    <w:p w14:paraId="5A32A692" w14:textId="77777777" w:rsidR="00D35F24" w:rsidRPr="003651D9" w:rsidDel="006A1426" w:rsidRDefault="00D35F24" w:rsidP="00597DB2">
      <w:pPr>
        <w:pStyle w:val="AuthorInstructions"/>
        <w:rPr>
          <w:del w:id="1714" w:author="Keith W. Boone" w:date="2015-03-04T12:59:00Z"/>
        </w:rPr>
      </w:pPr>
      <w:del w:id="1715" w:author="Keith W. Boone" w:date="2015-03-04T12:59:00Z">
        <w:r w:rsidRPr="003651D9" w:rsidDel="006A1426">
          <w:delText>###Begin Tabular Format - Header</w:delText>
        </w:r>
      </w:del>
    </w:p>
    <w:p w14:paraId="642D10E5" w14:textId="77777777" w:rsidR="00E25761" w:rsidRPr="003651D9" w:rsidDel="006A1426" w:rsidRDefault="008A3FD2" w:rsidP="00597DB2">
      <w:pPr>
        <w:pStyle w:val="AuthorInstructions"/>
        <w:rPr>
          <w:del w:id="1716" w:author="Keith W. Boone" w:date="2015-03-04T12:59:00Z"/>
        </w:rPr>
      </w:pPr>
      <w:del w:id="1717" w:author="Keith W. Boone" w:date="2015-03-04T12:59:00Z">
        <w:r w:rsidRPr="003651D9" w:rsidDel="006A1426">
          <w:delText xml:space="preserve">&lt;Either the </w:delText>
        </w:r>
        <w:r w:rsidR="00E25761" w:rsidRPr="003651D9" w:rsidDel="006A1426">
          <w:delText xml:space="preserve">Parent Template </w:delText>
        </w:r>
        <w:r w:rsidRPr="003651D9" w:rsidDel="006A1426">
          <w:delText xml:space="preserve">OR </w:delText>
        </w:r>
        <w:r w:rsidR="001055CB" w:rsidRPr="003651D9" w:rsidDel="006A1426">
          <w:delText>the Header</w:delText>
        </w:r>
        <w:r w:rsidRPr="003651D9" w:rsidDel="006A1426">
          <w:delText xml:space="preserve"> Element may constrain this</w:delText>
        </w:r>
        <w:r w:rsidR="00E25761" w:rsidRPr="003651D9" w:rsidDel="006A1426">
          <w:delText xml:space="preserve"> Header Element</w:delText>
        </w:r>
        <w:r w:rsidRPr="003651D9" w:rsidDel="006A1426">
          <w:delText>, not both</w:delText>
        </w:r>
        <w:r w:rsidR="00887E40" w:rsidRPr="003651D9" w:rsidDel="006A1426">
          <w:delText xml:space="preserve">. </w:delText>
        </w:r>
        <w:r w:rsidRPr="003651D9" w:rsidDel="006A1426">
          <w:delText>One should be “N/A”.</w:delText>
        </w:r>
        <w:r w:rsidR="00E25761" w:rsidRPr="003651D9" w:rsidDel="006A1426">
          <w:delText>&gt;</w:delText>
        </w:r>
      </w:del>
    </w:p>
    <w:p w14:paraId="2FEE0393" w14:textId="77777777" w:rsidR="00E25761" w:rsidRPr="003651D9" w:rsidDel="006A1426" w:rsidRDefault="00E25761" w:rsidP="00597DB2">
      <w:pPr>
        <w:pStyle w:val="AuthorInstructions"/>
        <w:rPr>
          <w:del w:id="1718" w:author="Keith W. Boone" w:date="2015-03-04T12:59:00Z"/>
        </w:rPr>
      </w:pPr>
      <w:del w:id="1719" w:author="Keith W. Boone" w:date="2015-03-04T12:59:00Z">
        <w:r w:rsidRPr="003651D9" w:rsidDel="006A1426">
          <w:delText>&lt;</w:delText>
        </w:r>
        <w:r w:rsidR="008341AE" w:rsidRPr="003651D9" w:rsidDel="006A1426">
          <w:delText xml:space="preserve">The values in the </w:delText>
        </w:r>
        <w:r w:rsidR="001055CB" w:rsidRPr="003651D9" w:rsidDel="006A1426">
          <w:delText>column “</w:delText>
        </w:r>
        <w:r w:rsidR="008341AE" w:rsidRPr="003651D9" w:rsidDel="006A1426">
          <w:delText xml:space="preserve">Participations and Act Relationships” </w:delText>
        </w:r>
        <w:r w:rsidRPr="003651D9" w:rsidDel="006A1426">
          <w:delText>must come from the defined terms in the CDA schema.</w:delText>
        </w:r>
        <w:r w:rsidR="008A3FD2" w:rsidRPr="003651D9" w:rsidDel="006A1426">
          <w:delText xml:space="preserve"> See the IHE Technical Frameworks General Introduction, Appendix E, CDA Conventions.</w:delText>
        </w:r>
        <w:r w:rsidRPr="003651D9" w:rsidDel="006A1426">
          <w:delText>&gt;</w:delText>
        </w:r>
      </w:del>
    </w:p>
    <w:p w14:paraId="590BE4D5" w14:textId="77777777" w:rsidR="008A3FD2" w:rsidRPr="003651D9" w:rsidDel="006A1426" w:rsidRDefault="008A3FD2" w:rsidP="008A3FD2">
      <w:pPr>
        <w:pStyle w:val="BodyText"/>
        <w:rPr>
          <w:del w:id="1720" w:author="Keith W. Boone" w:date="2015-03-04T12:59:00Z"/>
          <w:i/>
          <w:lang w:eastAsia="x-none"/>
        </w:rPr>
      </w:pPr>
    </w:p>
    <w:p w14:paraId="3856B5B1" w14:textId="77777777" w:rsidR="00951F63" w:rsidRPr="003651D9" w:rsidDel="006A1426" w:rsidRDefault="00712AE6" w:rsidP="00712AE6">
      <w:pPr>
        <w:keepNext/>
        <w:spacing w:before="60" w:after="60"/>
        <w:jc w:val="center"/>
        <w:rPr>
          <w:del w:id="1721" w:author="Keith W. Boone" w:date="2015-03-04T12:59:00Z"/>
          <w:rFonts w:ascii="Arial" w:hAnsi="Arial"/>
          <w:b/>
          <w:sz w:val="22"/>
        </w:rPr>
      </w:pPr>
      <w:del w:id="1722" w:author="Keith W. Boone" w:date="2015-03-04T12:59:00Z">
        <w:r w:rsidRPr="003651D9" w:rsidDel="006A1426">
          <w:rPr>
            <w:rFonts w:ascii="Arial" w:hAnsi="Arial"/>
            <w:b/>
            <w:sz w:val="22"/>
          </w:rPr>
          <w:delText>Table 6.3.2.H-1 &lt;Content Module Name (Acronym)&gt; Header</w:delText>
        </w:r>
        <w:r w:rsidR="005F3FB5" w:rsidDel="006A1426">
          <w:rPr>
            <w:rFonts w:ascii="Arial" w:hAnsi="Arial"/>
            <w:b/>
            <w:sz w:val="22"/>
          </w:rPr>
          <w:delText xml:space="preserve"> </w:delText>
        </w:r>
      </w:del>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2"/>
        <w:gridCol w:w="1533"/>
        <w:gridCol w:w="2431"/>
        <w:gridCol w:w="2431"/>
        <w:gridCol w:w="1170"/>
        <w:gridCol w:w="990"/>
        <w:gridCol w:w="15"/>
      </w:tblGrid>
      <w:tr w:rsidR="00774B6B" w:rsidRPr="003651D9" w:rsidDel="006A1426" w14:paraId="660106D1" w14:textId="77777777" w:rsidTr="00597DB2">
        <w:trPr>
          <w:del w:id="1723" w:author="Keith W. Boone" w:date="2015-03-04T12:59:00Z"/>
        </w:trPr>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18519DE" w14:textId="77777777" w:rsidR="00774B6B" w:rsidRPr="003651D9" w:rsidDel="006A1426" w:rsidRDefault="00774B6B" w:rsidP="00CF508D">
            <w:pPr>
              <w:pStyle w:val="TableEntryHeader"/>
              <w:rPr>
                <w:del w:id="1724" w:author="Keith W. Boone" w:date="2015-03-04T12:59:00Z"/>
              </w:rPr>
            </w:pPr>
            <w:del w:id="1725" w:author="Keith W. Boone" w:date="2015-03-04T12:59:00Z">
              <w:r w:rsidRPr="003651D9" w:rsidDel="006A1426">
                <w:delText>Template Name</w:delText>
              </w:r>
            </w:del>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1A3E604C" w14:textId="77777777" w:rsidR="00774B6B" w:rsidRPr="003651D9" w:rsidDel="006A1426" w:rsidRDefault="00774B6B" w:rsidP="00AD069D">
            <w:pPr>
              <w:pStyle w:val="TableEntry"/>
              <w:rPr>
                <w:del w:id="1726" w:author="Keith W. Boone" w:date="2015-03-04T12:59:00Z"/>
              </w:rPr>
            </w:pPr>
            <w:del w:id="1727" w:author="Keith W. Boone" w:date="2015-03-04T12:59:00Z">
              <w:r w:rsidRPr="003651D9" w:rsidDel="006A1426">
                <w:delText>&lt;Template Name&gt;</w:delText>
              </w:r>
            </w:del>
          </w:p>
        </w:tc>
      </w:tr>
      <w:tr w:rsidR="00951F63" w:rsidRPr="003651D9" w:rsidDel="006A1426" w14:paraId="78F7099C" w14:textId="77777777" w:rsidTr="00597DB2">
        <w:trPr>
          <w:del w:id="1728" w:author="Keith W. Boone" w:date="2015-03-04T12:59:00Z"/>
        </w:trPr>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06F7D81" w14:textId="77777777" w:rsidR="00951F63" w:rsidRPr="003651D9" w:rsidDel="006A1426" w:rsidRDefault="00951F63" w:rsidP="00CF508D">
            <w:pPr>
              <w:pStyle w:val="TableEntryHeader"/>
              <w:rPr>
                <w:del w:id="1729" w:author="Keith W. Boone" w:date="2015-03-04T12:59:00Z"/>
              </w:rPr>
            </w:pPr>
            <w:del w:id="1730" w:author="Keith W. Boone" w:date="2015-03-04T12:59:00Z">
              <w:r w:rsidRPr="003651D9" w:rsidDel="006A1426">
                <w:delText xml:space="preserve">Template ID </w:delText>
              </w:r>
            </w:del>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02EA82F" w14:textId="77777777" w:rsidR="00951F63" w:rsidRPr="003651D9" w:rsidDel="006A1426" w:rsidRDefault="00774B6B" w:rsidP="00AD069D">
            <w:pPr>
              <w:pStyle w:val="TableEntry"/>
              <w:rPr>
                <w:del w:id="1731" w:author="Keith W. Boone" w:date="2015-03-04T12:59:00Z"/>
              </w:rPr>
            </w:pPr>
            <w:del w:id="1732" w:author="Keith W. Boone" w:date="2015-03-04T12:59:00Z">
              <w:r w:rsidRPr="003651D9" w:rsidDel="006A1426">
                <w:delText>&lt;oid&gt;</w:delText>
              </w:r>
            </w:del>
          </w:p>
        </w:tc>
      </w:tr>
      <w:tr w:rsidR="00951F63" w:rsidRPr="003651D9" w:rsidDel="006A1426" w14:paraId="482389B3" w14:textId="77777777" w:rsidTr="00597DB2">
        <w:trPr>
          <w:del w:id="1733" w:author="Keith W. Boone" w:date="2015-03-04T12:59:00Z"/>
        </w:trPr>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8388D26" w14:textId="77777777" w:rsidR="00951F63" w:rsidRPr="003651D9" w:rsidDel="006A1426" w:rsidRDefault="00951F63" w:rsidP="00CF508D">
            <w:pPr>
              <w:pStyle w:val="TableEntryHeader"/>
              <w:rPr>
                <w:del w:id="1734" w:author="Keith W. Boone" w:date="2015-03-04T12:59:00Z"/>
              </w:rPr>
            </w:pPr>
            <w:del w:id="1735" w:author="Keith W. Boone" w:date="2015-03-04T12:59:00Z">
              <w:r w:rsidRPr="003651D9" w:rsidDel="006A1426">
                <w:delText xml:space="preserve">Parent Template </w:delText>
              </w:r>
            </w:del>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C8BBECC" w14:textId="77777777" w:rsidR="00951F63" w:rsidRPr="003651D9" w:rsidDel="006A1426" w:rsidRDefault="00774B6B" w:rsidP="00AD069D">
            <w:pPr>
              <w:pStyle w:val="TableEntry"/>
              <w:rPr>
                <w:del w:id="1736" w:author="Keith W. Boone" w:date="2015-03-04T12:59:00Z"/>
              </w:rPr>
            </w:pPr>
            <w:del w:id="1737" w:author="Keith W. Boone" w:date="2015-03-04T12:59:00Z">
              <w:r w:rsidRPr="003651D9" w:rsidDel="006A1426">
                <w:delText>&lt;Name and oid of parent template</w:delText>
              </w:r>
              <w:r w:rsidR="005F3FB5" w:rsidDel="006A1426">
                <w:delText xml:space="preserve"> </w:delText>
              </w:r>
              <w:r w:rsidR="008A3FD2" w:rsidRPr="003651D9" w:rsidDel="006A1426">
                <w:delText>or N/A&gt;</w:delText>
              </w:r>
              <w:r w:rsidR="00291725" w:rsidDel="006A1426">
                <w:delText xml:space="preserve"> </w:delText>
              </w:r>
            </w:del>
          </w:p>
        </w:tc>
      </w:tr>
      <w:tr w:rsidR="00E25761" w:rsidRPr="003651D9" w:rsidDel="006A1426" w14:paraId="7D27CB21" w14:textId="77777777" w:rsidTr="00597DB2">
        <w:trPr>
          <w:del w:id="1738" w:author="Keith W. Boone" w:date="2015-03-04T12:59:00Z"/>
        </w:trPr>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6667FF5" w14:textId="77777777" w:rsidR="00E25761" w:rsidRPr="003651D9" w:rsidDel="006A1426" w:rsidRDefault="00E25761" w:rsidP="00CF508D">
            <w:pPr>
              <w:pStyle w:val="TableEntryHeader"/>
              <w:rPr>
                <w:del w:id="1739" w:author="Keith W. Boone" w:date="2015-03-04T12:59:00Z"/>
              </w:rPr>
            </w:pPr>
            <w:del w:id="1740" w:author="Keith W. Boone" w:date="2015-03-04T12:59:00Z">
              <w:r w:rsidRPr="003651D9" w:rsidDel="006A1426">
                <w:delText>Header Element</w:delText>
              </w:r>
            </w:del>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75478B01" w14:textId="77777777" w:rsidR="00E25761" w:rsidRPr="003651D9" w:rsidDel="006A1426" w:rsidRDefault="00E25761" w:rsidP="00AD069D">
            <w:pPr>
              <w:pStyle w:val="TableEntry"/>
              <w:rPr>
                <w:del w:id="1741" w:author="Keith W. Boone" w:date="2015-03-04T12:59:00Z"/>
              </w:rPr>
            </w:pPr>
            <w:del w:id="1742" w:author="Keith W. Boone" w:date="2015-03-04T12:59:00Z">
              <w:r w:rsidRPr="003651D9" w:rsidDel="006A1426">
                <w:delText>&lt;CDA Header Elements participant or componentOf</w:delText>
              </w:r>
              <w:r w:rsidR="008A3FD2" w:rsidRPr="003651D9" w:rsidDel="006A1426">
                <w:delText xml:space="preserve"> or N/A</w:delText>
              </w:r>
              <w:r w:rsidRPr="003651D9" w:rsidDel="006A1426">
                <w:delText>&gt;</w:delText>
              </w:r>
            </w:del>
          </w:p>
          <w:p w14:paraId="54AC9D9F" w14:textId="77777777" w:rsidR="00E25761" w:rsidRPr="003651D9" w:rsidDel="006A1426" w:rsidRDefault="00E25761" w:rsidP="003579DA">
            <w:pPr>
              <w:pStyle w:val="TableEntry"/>
              <w:rPr>
                <w:del w:id="1743" w:author="Keith W. Boone" w:date="2015-03-04T12:59:00Z"/>
              </w:rPr>
            </w:pPr>
            <w:del w:id="1744" w:author="Keith W. Boone" w:date="2015-03-04T12:59:00Z">
              <w:r w:rsidRPr="003651D9" w:rsidDel="006A1426">
                <w:delText>e.g., componentOf / encompassingEncounter</w:delText>
              </w:r>
              <w:r w:rsidR="005F3FB5" w:rsidDel="006A1426">
                <w:delText xml:space="preserve"> </w:delText>
              </w:r>
            </w:del>
          </w:p>
        </w:tc>
      </w:tr>
      <w:tr w:rsidR="00E25761" w:rsidRPr="003651D9" w:rsidDel="006A1426" w14:paraId="0F37F43F" w14:textId="77777777" w:rsidTr="00597DB2">
        <w:trPr>
          <w:del w:id="1745" w:author="Keith W. Boone" w:date="2015-03-04T12:59:00Z"/>
        </w:trPr>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AA8A02E" w14:textId="77777777" w:rsidR="00E25761" w:rsidRPr="003651D9" w:rsidDel="006A1426" w:rsidRDefault="00E25761" w:rsidP="00CF508D">
            <w:pPr>
              <w:pStyle w:val="TableEntryHeader"/>
              <w:rPr>
                <w:del w:id="1746" w:author="Keith W. Boone" w:date="2015-03-04T12:59:00Z"/>
              </w:rPr>
            </w:pPr>
            <w:del w:id="1747" w:author="Keith W. Boone" w:date="2015-03-04T12:59:00Z">
              <w:r w:rsidRPr="003651D9" w:rsidDel="006A1426">
                <w:delText xml:space="preserve">General Description </w:delText>
              </w:r>
            </w:del>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215F3D5" w14:textId="77777777" w:rsidR="00E25761" w:rsidRPr="003651D9" w:rsidDel="006A1426" w:rsidRDefault="008A3FD2" w:rsidP="00AD069D">
            <w:pPr>
              <w:pStyle w:val="TableEntry"/>
              <w:rPr>
                <w:del w:id="1748" w:author="Keith W. Boone" w:date="2015-03-04T12:59:00Z"/>
              </w:rPr>
            </w:pPr>
            <w:del w:id="1749" w:author="Keith W. Boone" w:date="2015-03-04T12:59:00Z">
              <w:r w:rsidRPr="003651D9" w:rsidDel="006A1426">
                <w:delText>&lt;short textual description</w:delText>
              </w:r>
              <w:r w:rsidR="00887E40" w:rsidRPr="003651D9" w:rsidDel="006A1426">
                <w:delText xml:space="preserve">. </w:delText>
              </w:r>
              <w:r w:rsidRPr="003651D9" w:rsidDel="006A1426">
                <w:delText>Short paragraph at most.&gt;</w:delText>
              </w:r>
            </w:del>
          </w:p>
        </w:tc>
      </w:tr>
      <w:tr w:rsidR="00E25761" w:rsidRPr="003651D9" w:rsidDel="006A1426" w14:paraId="2C5725FA" w14:textId="77777777" w:rsidTr="00597DB2">
        <w:trPr>
          <w:gridAfter w:val="1"/>
          <w:wAfter w:w="8" w:type="pct"/>
          <w:del w:id="1750" w:author="Keith W. Boone" w:date="2015-03-04T12:59:00Z"/>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70A1BB66" w14:textId="77777777" w:rsidR="00E25761" w:rsidRPr="003651D9" w:rsidDel="006A1426" w:rsidRDefault="00E25761" w:rsidP="00CF508D">
            <w:pPr>
              <w:pStyle w:val="TableEntryHeader"/>
              <w:rPr>
                <w:del w:id="1751" w:author="Keith W. Boone" w:date="2015-03-04T12:59:00Z"/>
              </w:rPr>
            </w:pPr>
            <w:del w:id="1752" w:author="Keith W. Boone" w:date="2015-03-04T12:59:00Z">
              <w:r w:rsidRPr="003651D9" w:rsidDel="006A1426">
                <w:delText xml:space="preserve">Opt </w:delText>
              </w:r>
              <w:r w:rsidR="00FD3F02" w:rsidRPr="003651D9" w:rsidDel="006A1426">
                <w:delText>and Card</w:delText>
              </w:r>
            </w:del>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079F1FD6" w14:textId="77777777" w:rsidR="00E25761" w:rsidRPr="003651D9" w:rsidDel="006A1426" w:rsidRDefault="00E25761" w:rsidP="00CF508D">
            <w:pPr>
              <w:pStyle w:val="TableEntryHeader"/>
              <w:rPr>
                <w:del w:id="1753" w:author="Keith W. Boone" w:date="2015-03-04T12:59:00Z"/>
              </w:rPr>
            </w:pPr>
            <w:del w:id="1754" w:author="Keith W. Boone" w:date="2015-03-04T12:59:00Z">
              <w:r w:rsidRPr="003651D9" w:rsidDel="006A1426">
                <w:delText>Participation</w:delText>
              </w:r>
              <w:r w:rsidR="008341AE" w:rsidRPr="003651D9" w:rsidDel="006A1426">
                <w:delText>/ Act Relationship</w:delText>
              </w:r>
            </w:del>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7E94F7E1" w14:textId="77777777" w:rsidR="00E25761" w:rsidRPr="003651D9" w:rsidDel="006A1426" w:rsidRDefault="00E25761" w:rsidP="00CF508D">
            <w:pPr>
              <w:pStyle w:val="TableEntryHeader"/>
              <w:rPr>
                <w:del w:id="1755" w:author="Keith W. Boone" w:date="2015-03-04T12:59:00Z"/>
              </w:rPr>
            </w:pPr>
            <w:del w:id="1756" w:author="Keith W. Boone" w:date="2015-03-04T12:59:00Z">
              <w:r w:rsidRPr="003651D9" w:rsidDel="006A1426">
                <w:delText xml:space="preserve">Description </w:delText>
              </w:r>
            </w:del>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33F67A36" w14:textId="77777777" w:rsidR="00E25761" w:rsidRPr="003651D9" w:rsidDel="006A1426" w:rsidRDefault="00E25761" w:rsidP="00CF508D">
            <w:pPr>
              <w:pStyle w:val="TableEntryHeader"/>
              <w:rPr>
                <w:del w:id="1757" w:author="Keith W. Boone" w:date="2015-03-04T12:59:00Z"/>
              </w:rPr>
            </w:pPr>
            <w:del w:id="1758" w:author="Keith W. Boone" w:date="2015-03-04T12:59:00Z">
              <w:r w:rsidRPr="003651D9" w:rsidDel="006A1426">
                <w:delText xml:space="preserve">Template </w:delText>
              </w:r>
            </w:del>
          </w:p>
        </w:tc>
        <w:tc>
          <w:tcPr>
            <w:tcW w:w="623" w:type="pct"/>
            <w:tcBorders>
              <w:top w:val="single" w:sz="4" w:space="0" w:color="auto"/>
              <w:left w:val="single" w:sz="4" w:space="0" w:color="auto"/>
              <w:bottom w:val="single" w:sz="4" w:space="0" w:color="auto"/>
              <w:right w:val="single" w:sz="4" w:space="0" w:color="auto"/>
            </w:tcBorders>
            <w:shd w:val="clear" w:color="auto" w:fill="E6E6E6"/>
            <w:vAlign w:val="center"/>
          </w:tcPr>
          <w:p w14:paraId="11BB2CAE" w14:textId="77777777" w:rsidR="00E25761" w:rsidRPr="003651D9" w:rsidDel="006A1426" w:rsidRDefault="00E25761" w:rsidP="00CF508D">
            <w:pPr>
              <w:pStyle w:val="TableEntryHeader"/>
              <w:rPr>
                <w:del w:id="1759" w:author="Keith W. Boone" w:date="2015-03-04T12:59:00Z"/>
              </w:rPr>
            </w:pPr>
            <w:del w:id="1760" w:author="Keith W. Boone" w:date="2015-03-04T12:59:00Z">
              <w:r w:rsidRPr="003651D9" w:rsidDel="006A1426">
                <w:delText>Spec</w:delText>
              </w:r>
              <w:r w:rsidR="00363069" w:rsidRPr="003651D9" w:rsidDel="006A1426">
                <w:delText>ification</w:delText>
              </w:r>
              <w:r w:rsidRPr="003651D9" w:rsidDel="006A1426">
                <w:delText xml:space="preserve"> Document</w:delText>
              </w:r>
            </w:del>
          </w:p>
        </w:tc>
        <w:tc>
          <w:tcPr>
            <w:tcW w:w="527" w:type="pct"/>
            <w:tcBorders>
              <w:top w:val="single" w:sz="4" w:space="0" w:color="auto"/>
              <w:left w:val="single" w:sz="4" w:space="0" w:color="auto"/>
              <w:bottom w:val="single" w:sz="4" w:space="0" w:color="auto"/>
              <w:right w:val="single" w:sz="4" w:space="0" w:color="auto"/>
            </w:tcBorders>
            <w:shd w:val="clear" w:color="auto" w:fill="E4E4E4"/>
            <w:vAlign w:val="center"/>
          </w:tcPr>
          <w:p w14:paraId="54ADD87D" w14:textId="77777777" w:rsidR="00E25761" w:rsidRPr="003651D9" w:rsidDel="006A1426" w:rsidRDefault="003601D3" w:rsidP="00CF508D">
            <w:pPr>
              <w:pStyle w:val="TableEntryHeader"/>
              <w:rPr>
                <w:del w:id="1761" w:author="Keith W. Boone" w:date="2015-03-04T12:59:00Z"/>
              </w:rPr>
            </w:pPr>
            <w:del w:id="1762" w:author="Keith W. Boone" w:date="2015-03-04T12:59:00Z">
              <w:r w:rsidRPr="003651D9" w:rsidDel="006A1426">
                <w:delText xml:space="preserve">Vocabulary </w:delText>
              </w:r>
              <w:r w:rsidR="00E25761" w:rsidRPr="003651D9" w:rsidDel="006A1426">
                <w:delText>Con-straint</w:delText>
              </w:r>
            </w:del>
          </w:p>
        </w:tc>
      </w:tr>
      <w:tr w:rsidR="00E25761" w:rsidRPr="003651D9" w:rsidDel="006A1426" w14:paraId="7C5FEC5A" w14:textId="77777777" w:rsidTr="00597DB2">
        <w:trPr>
          <w:gridAfter w:val="1"/>
          <w:wAfter w:w="8" w:type="pct"/>
          <w:del w:id="1763" w:author="Keith W. Boone" w:date="2015-03-04T12:59:00Z"/>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2658B73F" w14:textId="77777777" w:rsidR="00E25761" w:rsidRPr="003651D9" w:rsidDel="006A1426" w:rsidRDefault="00286433" w:rsidP="00AD069D">
            <w:pPr>
              <w:pStyle w:val="TableEntry"/>
              <w:rPr>
                <w:del w:id="1764" w:author="Keith W. Boone" w:date="2015-03-04T12:59:00Z"/>
              </w:rPr>
            </w:pPr>
            <w:del w:id="1765" w:author="Keith W. Boone" w:date="2015-03-04T12:59:00Z">
              <w:r w:rsidRPr="003651D9" w:rsidDel="006A1426">
                <w:delText>x [?..?]</w:delText>
              </w:r>
            </w:del>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347AB40B" w14:textId="77777777" w:rsidR="00E25761" w:rsidRPr="003651D9" w:rsidDel="006A1426" w:rsidRDefault="00286433" w:rsidP="003579DA">
            <w:pPr>
              <w:pStyle w:val="TableEntry"/>
              <w:rPr>
                <w:del w:id="1766" w:author="Keith W. Boone" w:date="2015-03-04T12:59:00Z"/>
              </w:rPr>
            </w:pPr>
            <w:del w:id="1767" w:author="Keith W. Boone" w:date="2015-03-04T12:59:00Z">
              <w:r w:rsidRPr="003651D9" w:rsidDel="006A1426">
                <w:delText>&lt;select from defined part /act relationship terms; App E&gt;</w:delText>
              </w:r>
            </w:del>
          </w:p>
        </w:tc>
        <w:tc>
          <w:tcPr>
            <w:tcW w:w="1294" w:type="pct"/>
            <w:tcBorders>
              <w:top w:val="single" w:sz="4" w:space="0" w:color="auto"/>
              <w:left w:val="single" w:sz="4" w:space="0" w:color="auto"/>
              <w:bottom w:val="single" w:sz="4" w:space="0" w:color="auto"/>
              <w:right w:val="single" w:sz="4" w:space="0" w:color="auto"/>
            </w:tcBorders>
            <w:vAlign w:val="center"/>
          </w:tcPr>
          <w:p w14:paraId="6259E0C3" w14:textId="77777777" w:rsidR="00E25761" w:rsidRPr="003651D9" w:rsidDel="006A1426" w:rsidRDefault="00286433" w:rsidP="00017E09">
            <w:pPr>
              <w:pStyle w:val="TableEntry"/>
              <w:rPr>
                <w:del w:id="1768" w:author="Keith W. Boone" w:date="2015-03-04T12:59:00Z"/>
              </w:rPr>
            </w:pPr>
            <w:del w:id="1769" w:author="Keith W. Boone" w:date="2015-03-04T12:59:00Z">
              <w:r w:rsidRPr="003651D9" w:rsidDel="006A1426">
                <w:delText>&lt;Header Content description name&gt;</w:delText>
              </w:r>
            </w:del>
          </w:p>
        </w:tc>
        <w:tc>
          <w:tcPr>
            <w:tcW w:w="1294" w:type="pct"/>
            <w:tcBorders>
              <w:top w:val="single" w:sz="4" w:space="0" w:color="auto"/>
              <w:left w:val="single" w:sz="4" w:space="0" w:color="auto"/>
              <w:bottom w:val="single" w:sz="4" w:space="0" w:color="auto"/>
              <w:right w:val="single" w:sz="4" w:space="0" w:color="auto"/>
            </w:tcBorders>
            <w:vAlign w:val="center"/>
          </w:tcPr>
          <w:p w14:paraId="2D107FB8" w14:textId="77777777" w:rsidR="00E25761" w:rsidRPr="003651D9" w:rsidDel="006A1426" w:rsidRDefault="00286433" w:rsidP="003B70A2">
            <w:pPr>
              <w:pStyle w:val="TableEntry"/>
              <w:rPr>
                <w:del w:id="1770" w:author="Keith W. Boone" w:date="2015-03-04T12:59:00Z"/>
              </w:rPr>
            </w:pPr>
            <w:del w:id="1771" w:author="Keith W. Boone" w:date="2015-03-04T12:59:00Z">
              <w:r w:rsidRPr="003651D9" w:rsidDel="006A1426">
                <w:delText>&lt;oid&gt;</w:delText>
              </w:r>
            </w:del>
          </w:p>
        </w:tc>
        <w:tc>
          <w:tcPr>
            <w:tcW w:w="623" w:type="pct"/>
            <w:tcBorders>
              <w:top w:val="single" w:sz="4" w:space="0" w:color="auto"/>
              <w:left w:val="single" w:sz="4" w:space="0" w:color="auto"/>
              <w:bottom w:val="single" w:sz="4" w:space="0" w:color="auto"/>
              <w:right w:val="single" w:sz="4" w:space="0" w:color="auto"/>
            </w:tcBorders>
            <w:vAlign w:val="center"/>
          </w:tcPr>
          <w:p w14:paraId="6D007861" w14:textId="77777777" w:rsidR="00E25761" w:rsidRPr="003651D9" w:rsidDel="006A1426" w:rsidRDefault="00286433" w:rsidP="00EF1E77">
            <w:pPr>
              <w:pStyle w:val="TableEntry"/>
              <w:rPr>
                <w:del w:id="1772" w:author="Keith W. Boone" w:date="2015-03-04T12:59:00Z"/>
              </w:rPr>
            </w:pPr>
            <w:del w:id="1773" w:author="Keith W. Boone" w:date="2015-03-04T12:59:00Z">
              <w:r w:rsidRPr="003651D9" w:rsidDel="006A1426">
                <w:delText>&lt;document reference, if applicable&gt;</w:delText>
              </w:r>
            </w:del>
          </w:p>
        </w:tc>
        <w:tc>
          <w:tcPr>
            <w:tcW w:w="527" w:type="pct"/>
            <w:tcBorders>
              <w:top w:val="single" w:sz="4" w:space="0" w:color="auto"/>
              <w:left w:val="single" w:sz="4" w:space="0" w:color="auto"/>
              <w:bottom w:val="single" w:sz="4" w:space="0" w:color="auto"/>
              <w:right w:val="single" w:sz="4" w:space="0" w:color="auto"/>
            </w:tcBorders>
            <w:vAlign w:val="center"/>
          </w:tcPr>
          <w:p w14:paraId="46170677" w14:textId="77777777" w:rsidR="00E25761" w:rsidRPr="003651D9" w:rsidDel="006A1426" w:rsidRDefault="00286433" w:rsidP="00BB76BC">
            <w:pPr>
              <w:pStyle w:val="TableEntry"/>
              <w:rPr>
                <w:del w:id="1774" w:author="Keith W. Boone" w:date="2015-03-04T12:59:00Z"/>
              </w:rPr>
            </w:pPr>
            <w:del w:id="1775" w:author="Keith W. Boone" w:date="2015-03-04T12:59:00Z">
              <w:r w:rsidRPr="003651D9" w:rsidDel="006A1426">
                <w:delText>&lt;Vocab constraint, if applicable&gt;</w:delText>
              </w:r>
            </w:del>
          </w:p>
        </w:tc>
      </w:tr>
      <w:tr w:rsidR="003F252B" w:rsidRPr="003651D9" w:rsidDel="006A1426" w14:paraId="75E8D07C" w14:textId="77777777" w:rsidTr="00597DB2">
        <w:trPr>
          <w:gridAfter w:val="1"/>
          <w:wAfter w:w="8" w:type="pct"/>
          <w:del w:id="1776" w:author="Keith W. Boone" w:date="2015-03-04T12:59:00Z"/>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06FB32D5" w14:textId="77777777" w:rsidR="003F252B" w:rsidRPr="003651D9" w:rsidDel="006A1426" w:rsidRDefault="003F252B" w:rsidP="003F252B">
            <w:pPr>
              <w:pStyle w:val="TableEntry"/>
              <w:rPr>
                <w:del w:id="1777" w:author="Keith W. Boone" w:date="2015-03-04T12:59:00Z"/>
              </w:rPr>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DD9CBD9" w14:textId="77777777" w:rsidR="003F252B" w:rsidRPr="003651D9" w:rsidDel="006A1426" w:rsidRDefault="003F252B" w:rsidP="003F252B">
            <w:pPr>
              <w:pStyle w:val="TableEntry"/>
              <w:rPr>
                <w:del w:id="1778" w:author="Keith W. Boone" w:date="2015-03-04T12:59:00Z"/>
              </w:rPr>
            </w:pPr>
          </w:p>
        </w:tc>
        <w:tc>
          <w:tcPr>
            <w:tcW w:w="1294" w:type="pct"/>
            <w:tcBorders>
              <w:top w:val="single" w:sz="4" w:space="0" w:color="auto"/>
              <w:left w:val="single" w:sz="4" w:space="0" w:color="auto"/>
              <w:bottom w:val="single" w:sz="4" w:space="0" w:color="auto"/>
              <w:right w:val="single" w:sz="4" w:space="0" w:color="auto"/>
            </w:tcBorders>
            <w:vAlign w:val="center"/>
          </w:tcPr>
          <w:p w14:paraId="576E460E" w14:textId="77777777" w:rsidR="003F252B" w:rsidRPr="003651D9" w:rsidDel="006A1426" w:rsidRDefault="003F252B" w:rsidP="003F252B">
            <w:pPr>
              <w:pStyle w:val="TableEntry"/>
              <w:rPr>
                <w:del w:id="1779" w:author="Keith W. Boone" w:date="2015-03-04T12:59:00Z"/>
              </w:rPr>
            </w:pPr>
          </w:p>
        </w:tc>
        <w:tc>
          <w:tcPr>
            <w:tcW w:w="1294" w:type="pct"/>
            <w:tcBorders>
              <w:top w:val="single" w:sz="4" w:space="0" w:color="auto"/>
              <w:left w:val="single" w:sz="4" w:space="0" w:color="auto"/>
              <w:bottom w:val="single" w:sz="4" w:space="0" w:color="auto"/>
              <w:right w:val="single" w:sz="4" w:space="0" w:color="auto"/>
            </w:tcBorders>
            <w:vAlign w:val="center"/>
          </w:tcPr>
          <w:p w14:paraId="3C827B9A" w14:textId="77777777" w:rsidR="003F252B" w:rsidRPr="003651D9" w:rsidDel="006A1426" w:rsidRDefault="003F252B" w:rsidP="003F252B">
            <w:pPr>
              <w:pStyle w:val="TableEntry"/>
              <w:rPr>
                <w:del w:id="1780" w:author="Keith W. Boone" w:date="2015-03-04T12:59:00Z"/>
              </w:rPr>
            </w:pPr>
          </w:p>
        </w:tc>
        <w:tc>
          <w:tcPr>
            <w:tcW w:w="623" w:type="pct"/>
            <w:tcBorders>
              <w:top w:val="single" w:sz="4" w:space="0" w:color="auto"/>
              <w:left w:val="single" w:sz="4" w:space="0" w:color="auto"/>
              <w:bottom w:val="single" w:sz="4" w:space="0" w:color="auto"/>
              <w:right w:val="single" w:sz="4" w:space="0" w:color="auto"/>
            </w:tcBorders>
            <w:vAlign w:val="center"/>
          </w:tcPr>
          <w:p w14:paraId="74CC87BA" w14:textId="77777777" w:rsidR="003F252B" w:rsidRPr="003651D9" w:rsidDel="006A1426" w:rsidRDefault="003F252B" w:rsidP="003F252B">
            <w:pPr>
              <w:pStyle w:val="TableEntry"/>
              <w:rPr>
                <w:del w:id="1781" w:author="Keith W. Boone" w:date="2015-03-04T12:59:00Z"/>
              </w:rPr>
            </w:pPr>
          </w:p>
        </w:tc>
        <w:tc>
          <w:tcPr>
            <w:tcW w:w="527" w:type="pct"/>
            <w:tcBorders>
              <w:top w:val="single" w:sz="4" w:space="0" w:color="auto"/>
              <w:left w:val="single" w:sz="4" w:space="0" w:color="auto"/>
              <w:bottom w:val="single" w:sz="4" w:space="0" w:color="auto"/>
              <w:right w:val="single" w:sz="4" w:space="0" w:color="auto"/>
            </w:tcBorders>
            <w:vAlign w:val="center"/>
          </w:tcPr>
          <w:p w14:paraId="657FE108" w14:textId="77777777" w:rsidR="003F252B" w:rsidRPr="003651D9" w:rsidDel="006A1426" w:rsidRDefault="003F252B" w:rsidP="003F252B">
            <w:pPr>
              <w:pStyle w:val="TableEntry"/>
              <w:rPr>
                <w:del w:id="1782" w:author="Keith W. Boone" w:date="2015-03-04T12:59:00Z"/>
              </w:rPr>
            </w:pPr>
          </w:p>
        </w:tc>
      </w:tr>
      <w:tr w:rsidR="00286433" w:rsidRPr="003651D9" w:rsidDel="006A1426" w14:paraId="3CEE4D86" w14:textId="77777777" w:rsidTr="00597DB2">
        <w:trPr>
          <w:gridAfter w:val="1"/>
          <w:wAfter w:w="8" w:type="pct"/>
          <w:del w:id="1783" w:author="Keith W. Boone" w:date="2015-03-04T12:59:00Z"/>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7F932A6A" w14:textId="77777777" w:rsidR="00286433" w:rsidRPr="003651D9" w:rsidDel="006A1426" w:rsidRDefault="003F252B" w:rsidP="00EF1E77">
            <w:pPr>
              <w:pStyle w:val="TableEntry"/>
              <w:rPr>
                <w:del w:id="1784" w:author="Keith W. Boone" w:date="2015-03-04T12:59:00Z"/>
              </w:rPr>
            </w:pPr>
            <w:del w:id="1785" w:author="Keith W. Boone" w:date="2015-03-04T12:59:00Z">
              <w:r w:rsidRPr="003651D9" w:rsidDel="006A1426">
                <w:delText>&lt;</w:delText>
              </w:r>
              <w:r w:rsidR="00286433" w:rsidRPr="003651D9" w:rsidDel="006A1426">
                <w:delText>e.g., R [1..1]</w:delText>
              </w:r>
            </w:del>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4BCF30FF" w14:textId="77777777" w:rsidR="00286433" w:rsidRPr="003651D9" w:rsidDel="006A1426" w:rsidRDefault="00286433" w:rsidP="005D6176">
            <w:pPr>
              <w:pStyle w:val="TableEntry"/>
              <w:rPr>
                <w:del w:id="1786" w:author="Keith W. Boone" w:date="2015-03-04T12:59:00Z"/>
              </w:rPr>
            </w:pPr>
            <w:del w:id="1787" w:author="Keith W. Boone" w:date="2015-03-04T12:59:00Z">
              <w:r w:rsidRPr="003651D9" w:rsidDel="006A1426">
                <w:delText>RESP</w:delText>
              </w:r>
            </w:del>
          </w:p>
        </w:tc>
        <w:tc>
          <w:tcPr>
            <w:tcW w:w="1294" w:type="pct"/>
            <w:tcBorders>
              <w:top w:val="single" w:sz="4" w:space="0" w:color="auto"/>
              <w:left w:val="single" w:sz="4" w:space="0" w:color="auto"/>
              <w:bottom w:val="single" w:sz="4" w:space="0" w:color="auto"/>
              <w:right w:val="single" w:sz="4" w:space="0" w:color="auto"/>
            </w:tcBorders>
            <w:vAlign w:val="center"/>
          </w:tcPr>
          <w:p w14:paraId="669796A7" w14:textId="77777777" w:rsidR="00286433" w:rsidRPr="003651D9" w:rsidDel="006A1426" w:rsidRDefault="00286433" w:rsidP="0032600B">
            <w:pPr>
              <w:pStyle w:val="TableEntry"/>
              <w:rPr>
                <w:del w:id="1788" w:author="Keith W. Boone" w:date="2015-03-04T12:59:00Z"/>
              </w:rPr>
            </w:pPr>
            <w:del w:id="1789" w:author="Keith W. Boone" w:date="2015-03-04T12:59:00Z">
              <w:r w:rsidRPr="003651D9" w:rsidDel="006A1426">
                <w:delText>Responsible Party</w:delText>
              </w:r>
            </w:del>
          </w:p>
        </w:tc>
        <w:tc>
          <w:tcPr>
            <w:tcW w:w="1294" w:type="pct"/>
            <w:tcBorders>
              <w:top w:val="single" w:sz="4" w:space="0" w:color="auto"/>
              <w:left w:val="single" w:sz="4" w:space="0" w:color="auto"/>
              <w:bottom w:val="single" w:sz="4" w:space="0" w:color="auto"/>
              <w:right w:val="single" w:sz="4" w:space="0" w:color="auto"/>
            </w:tcBorders>
            <w:vAlign w:val="center"/>
          </w:tcPr>
          <w:p w14:paraId="607B73B6" w14:textId="77777777" w:rsidR="00286433" w:rsidRPr="003651D9" w:rsidDel="006A1426" w:rsidRDefault="00286433" w:rsidP="00BB76BC">
            <w:pPr>
              <w:pStyle w:val="TableEntry"/>
              <w:rPr>
                <w:del w:id="1790" w:author="Keith W. Boone" w:date="2015-03-04T12:59:00Z"/>
              </w:rPr>
            </w:pPr>
          </w:p>
        </w:tc>
        <w:tc>
          <w:tcPr>
            <w:tcW w:w="623" w:type="pct"/>
            <w:tcBorders>
              <w:top w:val="single" w:sz="4" w:space="0" w:color="auto"/>
              <w:left w:val="single" w:sz="4" w:space="0" w:color="auto"/>
              <w:bottom w:val="single" w:sz="4" w:space="0" w:color="auto"/>
              <w:right w:val="single" w:sz="4" w:space="0" w:color="auto"/>
            </w:tcBorders>
            <w:vAlign w:val="center"/>
          </w:tcPr>
          <w:p w14:paraId="7B12EE4C" w14:textId="77777777" w:rsidR="00286433" w:rsidRPr="003651D9" w:rsidDel="006A1426" w:rsidRDefault="00115A0F" w:rsidP="00BB76BC">
            <w:pPr>
              <w:pStyle w:val="TableEntry"/>
              <w:rPr>
                <w:del w:id="1791" w:author="Keith W. Boone" w:date="2015-03-04T12:59:00Z"/>
              </w:rPr>
            </w:pPr>
            <w:del w:id="1792" w:author="Keith W. Boone" w:date="2015-03-04T12:59:00Z">
              <w:r w:rsidRPr="003651D9" w:rsidDel="006A1426">
                <w:delText>CARD TF-3: 6.3.2.H.1</w:delText>
              </w:r>
              <w:r w:rsidR="003F252B" w:rsidRPr="003651D9" w:rsidDel="006A1426">
                <w:delText>&gt;</w:delText>
              </w:r>
            </w:del>
          </w:p>
        </w:tc>
        <w:tc>
          <w:tcPr>
            <w:tcW w:w="527" w:type="pct"/>
            <w:tcBorders>
              <w:top w:val="single" w:sz="4" w:space="0" w:color="auto"/>
              <w:left w:val="single" w:sz="4" w:space="0" w:color="auto"/>
              <w:bottom w:val="single" w:sz="4" w:space="0" w:color="auto"/>
              <w:right w:val="single" w:sz="4" w:space="0" w:color="auto"/>
            </w:tcBorders>
            <w:vAlign w:val="center"/>
          </w:tcPr>
          <w:p w14:paraId="204CCA01" w14:textId="77777777" w:rsidR="00286433" w:rsidRPr="003651D9" w:rsidDel="006A1426" w:rsidRDefault="00286433" w:rsidP="00BB76BC">
            <w:pPr>
              <w:pStyle w:val="TableEntry"/>
              <w:rPr>
                <w:del w:id="1793" w:author="Keith W. Boone" w:date="2015-03-04T12:59:00Z"/>
              </w:rPr>
            </w:pPr>
          </w:p>
        </w:tc>
      </w:tr>
      <w:tr w:rsidR="00286433" w:rsidRPr="003651D9" w:rsidDel="006A1426" w14:paraId="6AE5D8E5" w14:textId="77777777" w:rsidTr="00597DB2">
        <w:trPr>
          <w:gridAfter w:val="1"/>
          <w:wAfter w:w="8" w:type="pct"/>
          <w:del w:id="1794" w:author="Keith W. Boone" w:date="2015-03-04T12:59:00Z"/>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1D20DA42" w14:textId="77777777" w:rsidR="00286433" w:rsidRPr="003651D9" w:rsidDel="006A1426" w:rsidRDefault="003F252B" w:rsidP="00EF1E77">
            <w:pPr>
              <w:pStyle w:val="TableEntry"/>
              <w:rPr>
                <w:del w:id="1795" w:author="Keith W. Boone" w:date="2015-03-04T12:59:00Z"/>
              </w:rPr>
            </w:pPr>
            <w:del w:id="1796" w:author="Keith W. Boone" w:date="2015-03-04T12:59:00Z">
              <w:r w:rsidRPr="003651D9" w:rsidDel="006A1426">
                <w:delText>&lt;</w:delText>
              </w:r>
              <w:r w:rsidR="00286433" w:rsidRPr="003651D9" w:rsidDel="006A1426">
                <w:delText>e.g., R [1..1]</w:delText>
              </w:r>
            </w:del>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061E1E2" w14:textId="77777777" w:rsidR="00286433" w:rsidRPr="003651D9" w:rsidDel="006A1426" w:rsidRDefault="00286433" w:rsidP="005D6176">
            <w:pPr>
              <w:pStyle w:val="TableEntry"/>
              <w:rPr>
                <w:del w:id="1797" w:author="Keith W. Boone" w:date="2015-03-04T12:59:00Z"/>
              </w:rPr>
            </w:pPr>
            <w:del w:id="1798" w:author="Keith W. Boone" w:date="2015-03-04T12:59:00Z">
              <w:r w:rsidRPr="003651D9" w:rsidDel="006A1426">
                <w:delText>LOC</w:delText>
              </w:r>
            </w:del>
          </w:p>
        </w:tc>
        <w:tc>
          <w:tcPr>
            <w:tcW w:w="1294" w:type="pct"/>
            <w:tcBorders>
              <w:top w:val="single" w:sz="4" w:space="0" w:color="auto"/>
              <w:left w:val="single" w:sz="6" w:space="0" w:color="000000"/>
              <w:bottom w:val="single" w:sz="6" w:space="0" w:color="000000"/>
              <w:right w:val="single" w:sz="6" w:space="0" w:color="000000"/>
            </w:tcBorders>
            <w:vAlign w:val="center"/>
          </w:tcPr>
          <w:p w14:paraId="16234EA8" w14:textId="77777777" w:rsidR="00286433" w:rsidRPr="003651D9" w:rsidDel="006A1426" w:rsidRDefault="00286433" w:rsidP="0032600B">
            <w:pPr>
              <w:pStyle w:val="TableEntry"/>
              <w:rPr>
                <w:del w:id="1799" w:author="Keith W. Boone" w:date="2015-03-04T12:59:00Z"/>
              </w:rPr>
            </w:pPr>
            <w:del w:id="1800" w:author="Keith W. Boone" w:date="2015-03-04T12:59:00Z">
              <w:r w:rsidRPr="003651D9" w:rsidDel="006A1426">
                <w:delText xml:space="preserve"> Health Care Facility</w:delText>
              </w:r>
            </w:del>
          </w:p>
        </w:tc>
        <w:tc>
          <w:tcPr>
            <w:tcW w:w="1294" w:type="pct"/>
            <w:tcBorders>
              <w:top w:val="single" w:sz="4" w:space="0" w:color="auto"/>
              <w:left w:val="single" w:sz="6" w:space="0" w:color="000000"/>
              <w:bottom w:val="single" w:sz="6" w:space="0" w:color="000000"/>
              <w:right w:val="single" w:sz="6" w:space="0" w:color="000000"/>
            </w:tcBorders>
            <w:vAlign w:val="center"/>
          </w:tcPr>
          <w:p w14:paraId="638D354E" w14:textId="77777777" w:rsidR="00286433" w:rsidRPr="003651D9" w:rsidDel="006A1426" w:rsidRDefault="00286433" w:rsidP="00BB76BC">
            <w:pPr>
              <w:pStyle w:val="TableEntry"/>
              <w:rPr>
                <w:del w:id="1801" w:author="Keith W. Boone" w:date="2015-03-04T12:59:00Z"/>
              </w:rPr>
            </w:pPr>
          </w:p>
        </w:tc>
        <w:tc>
          <w:tcPr>
            <w:tcW w:w="623" w:type="pct"/>
            <w:tcBorders>
              <w:top w:val="single" w:sz="4" w:space="0" w:color="auto"/>
              <w:left w:val="single" w:sz="6" w:space="0" w:color="000000"/>
              <w:bottom w:val="single" w:sz="6" w:space="0" w:color="000000"/>
              <w:right w:val="single" w:sz="6" w:space="0" w:color="000000"/>
            </w:tcBorders>
            <w:vAlign w:val="center"/>
          </w:tcPr>
          <w:p w14:paraId="3B42ECF8" w14:textId="77777777" w:rsidR="00286433" w:rsidRPr="003651D9" w:rsidDel="006A1426" w:rsidRDefault="00115A0F" w:rsidP="00BB76BC">
            <w:pPr>
              <w:pStyle w:val="TableEntry"/>
              <w:rPr>
                <w:del w:id="1802" w:author="Keith W. Boone" w:date="2015-03-04T12:59:00Z"/>
              </w:rPr>
            </w:pPr>
            <w:del w:id="1803" w:author="Keith W. Boone" w:date="2015-03-04T12:59:00Z">
              <w:r w:rsidRPr="003651D9" w:rsidDel="006A1426">
                <w:delText>CARD TF-3: 6.3.2.H.2</w:delText>
              </w:r>
              <w:r w:rsidR="003F252B" w:rsidRPr="003651D9" w:rsidDel="006A1426">
                <w:delText>&gt;</w:delText>
              </w:r>
            </w:del>
          </w:p>
        </w:tc>
        <w:tc>
          <w:tcPr>
            <w:tcW w:w="527" w:type="pct"/>
            <w:tcBorders>
              <w:top w:val="single" w:sz="4" w:space="0" w:color="auto"/>
              <w:left w:val="single" w:sz="6" w:space="0" w:color="000000"/>
              <w:bottom w:val="single" w:sz="6" w:space="0" w:color="000000"/>
              <w:right w:val="single" w:sz="6" w:space="0" w:color="000000"/>
            </w:tcBorders>
            <w:vAlign w:val="center"/>
          </w:tcPr>
          <w:p w14:paraId="1189B4B2" w14:textId="77777777" w:rsidR="00286433" w:rsidRPr="003651D9" w:rsidDel="006A1426" w:rsidRDefault="00286433" w:rsidP="00BB76BC">
            <w:pPr>
              <w:pStyle w:val="TableEntry"/>
              <w:rPr>
                <w:del w:id="1804" w:author="Keith W. Boone" w:date="2015-03-04T12:59:00Z"/>
              </w:rPr>
            </w:pPr>
          </w:p>
        </w:tc>
      </w:tr>
      <w:tr w:rsidR="00286433" w:rsidRPr="003651D9" w:rsidDel="006A1426" w14:paraId="5CACBEF7" w14:textId="77777777" w:rsidTr="00363069">
        <w:trPr>
          <w:gridAfter w:val="1"/>
          <w:wAfter w:w="8" w:type="pct"/>
          <w:del w:id="1805" w:author="Keith W. Boone" w:date="2015-03-04T12:59:00Z"/>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EBEA6EE" w14:textId="77777777" w:rsidR="00286433" w:rsidRPr="003651D9" w:rsidDel="006A1426" w:rsidRDefault="003F252B" w:rsidP="00EF1E77">
            <w:pPr>
              <w:pStyle w:val="TableEntry"/>
              <w:rPr>
                <w:del w:id="1806" w:author="Keith W. Boone" w:date="2015-03-04T12:59:00Z"/>
              </w:rPr>
            </w:pPr>
            <w:del w:id="1807" w:author="Keith W. Boone" w:date="2015-03-04T12:59:00Z">
              <w:r w:rsidRPr="003651D9" w:rsidDel="006A1426">
                <w:delText>&lt;</w:delText>
              </w:r>
              <w:r w:rsidR="00286433" w:rsidRPr="003651D9" w:rsidDel="006A1426">
                <w:delText>e.g., O [0..1]</w:delText>
              </w:r>
            </w:del>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4316B4EE" w14:textId="77777777" w:rsidR="00286433" w:rsidRPr="003651D9" w:rsidDel="006A1426" w:rsidRDefault="00286433" w:rsidP="005D6176">
            <w:pPr>
              <w:pStyle w:val="TableEntry"/>
              <w:rPr>
                <w:del w:id="1808" w:author="Keith W. Boone" w:date="2015-03-04T12:59:00Z"/>
              </w:rPr>
            </w:pPr>
            <w:del w:id="1809" w:author="Keith W. Boone" w:date="2015-03-04T12:59:00Z">
              <w:r w:rsidRPr="003651D9" w:rsidDel="006A1426">
                <w:delText>REF</w:delText>
              </w:r>
            </w:del>
          </w:p>
        </w:tc>
        <w:tc>
          <w:tcPr>
            <w:tcW w:w="1294" w:type="pct"/>
            <w:tcBorders>
              <w:top w:val="single" w:sz="6" w:space="0" w:color="000000"/>
              <w:left w:val="single" w:sz="6" w:space="0" w:color="000000"/>
              <w:bottom w:val="single" w:sz="6" w:space="0" w:color="000000"/>
              <w:right w:val="single" w:sz="6" w:space="0" w:color="000000"/>
            </w:tcBorders>
            <w:vAlign w:val="center"/>
          </w:tcPr>
          <w:p w14:paraId="5927D857" w14:textId="77777777" w:rsidR="00286433" w:rsidRPr="003651D9" w:rsidDel="006A1426" w:rsidRDefault="00286433" w:rsidP="0032600B">
            <w:pPr>
              <w:pStyle w:val="TableEntry"/>
              <w:rPr>
                <w:del w:id="1810" w:author="Keith W. Boone" w:date="2015-03-04T12:59:00Z"/>
              </w:rPr>
            </w:pPr>
            <w:del w:id="1811" w:author="Keith W. Boone" w:date="2015-03-04T12:59:00Z">
              <w:r w:rsidRPr="003651D9" w:rsidDel="006A1426">
                <w:delText>Referring Provider</w:delText>
              </w:r>
            </w:del>
          </w:p>
        </w:tc>
        <w:tc>
          <w:tcPr>
            <w:tcW w:w="1294" w:type="pct"/>
            <w:tcBorders>
              <w:top w:val="single" w:sz="6" w:space="0" w:color="000000"/>
              <w:left w:val="single" w:sz="6" w:space="0" w:color="000000"/>
              <w:bottom w:val="single" w:sz="6" w:space="0" w:color="000000"/>
              <w:right w:val="single" w:sz="6" w:space="0" w:color="000000"/>
            </w:tcBorders>
            <w:vAlign w:val="center"/>
          </w:tcPr>
          <w:p w14:paraId="68A35F30" w14:textId="77777777" w:rsidR="00286433" w:rsidRPr="003651D9" w:rsidDel="006A1426" w:rsidRDefault="00286433" w:rsidP="00BB76BC">
            <w:pPr>
              <w:pStyle w:val="TableEntry"/>
              <w:rPr>
                <w:del w:id="1812" w:author="Keith W. Boone" w:date="2015-03-04T12:59:00Z"/>
              </w:rPr>
            </w:pPr>
          </w:p>
        </w:tc>
        <w:tc>
          <w:tcPr>
            <w:tcW w:w="623" w:type="pct"/>
            <w:tcBorders>
              <w:top w:val="single" w:sz="6" w:space="0" w:color="000000"/>
              <w:left w:val="single" w:sz="6" w:space="0" w:color="000000"/>
              <w:bottom w:val="single" w:sz="6" w:space="0" w:color="000000"/>
              <w:right w:val="single" w:sz="6" w:space="0" w:color="000000"/>
            </w:tcBorders>
            <w:vAlign w:val="center"/>
          </w:tcPr>
          <w:p w14:paraId="5E87AF9E" w14:textId="77777777" w:rsidR="00286433" w:rsidRPr="003651D9" w:rsidDel="006A1426" w:rsidRDefault="00115A0F" w:rsidP="00BB76BC">
            <w:pPr>
              <w:pStyle w:val="TableEntry"/>
              <w:rPr>
                <w:del w:id="1813" w:author="Keith W. Boone" w:date="2015-03-04T12:59:00Z"/>
              </w:rPr>
            </w:pPr>
            <w:del w:id="1814" w:author="Keith W. Boone" w:date="2015-03-04T12:59:00Z">
              <w:r w:rsidRPr="003651D9" w:rsidDel="006A1426">
                <w:delText>CARD TF-3: 6.3.2.H.3</w:delText>
              </w:r>
              <w:r w:rsidR="003F252B" w:rsidRPr="003651D9" w:rsidDel="006A1426">
                <w:delText>&gt;</w:delText>
              </w:r>
            </w:del>
          </w:p>
        </w:tc>
        <w:tc>
          <w:tcPr>
            <w:tcW w:w="527" w:type="pct"/>
            <w:tcBorders>
              <w:top w:val="single" w:sz="6" w:space="0" w:color="000000"/>
              <w:left w:val="single" w:sz="6" w:space="0" w:color="000000"/>
              <w:bottom w:val="single" w:sz="6" w:space="0" w:color="000000"/>
              <w:right w:val="single" w:sz="6" w:space="0" w:color="000000"/>
            </w:tcBorders>
            <w:vAlign w:val="center"/>
          </w:tcPr>
          <w:p w14:paraId="166931EB" w14:textId="77777777" w:rsidR="00286433" w:rsidRPr="003651D9" w:rsidDel="006A1426" w:rsidRDefault="00286433" w:rsidP="00BB76BC">
            <w:pPr>
              <w:pStyle w:val="TableEntry"/>
              <w:rPr>
                <w:del w:id="1815" w:author="Keith W. Boone" w:date="2015-03-04T12:59:00Z"/>
              </w:rPr>
            </w:pPr>
          </w:p>
        </w:tc>
      </w:tr>
      <w:tr w:rsidR="00286433" w:rsidRPr="003651D9" w:rsidDel="006A1426" w14:paraId="4FEA0D59" w14:textId="77777777" w:rsidTr="00363069">
        <w:trPr>
          <w:gridAfter w:val="1"/>
          <w:wAfter w:w="8" w:type="pct"/>
          <w:del w:id="1816" w:author="Keith W. Boone" w:date="2015-03-04T12:59:00Z"/>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6A26E537" w14:textId="77777777" w:rsidR="00286433" w:rsidRPr="003651D9" w:rsidDel="006A1426" w:rsidRDefault="003F252B" w:rsidP="00EF1E77">
            <w:pPr>
              <w:pStyle w:val="TableEntry"/>
              <w:rPr>
                <w:del w:id="1817" w:author="Keith W. Boone" w:date="2015-03-04T12:59:00Z"/>
              </w:rPr>
            </w:pPr>
            <w:del w:id="1818" w:author="Keith W. Boone" w:date="2015-03-04T12:59:00Z">
              <w:r w:rsidRPr="003651D9" w:rsidDel="006A1426">
                <w:delText>&lt;</w:delText>
              </w:r>
              <w:r w:rsidR="00286433" w:rsidRPr="003651D9" w:rsidDel="006A1426">
                <w:delText>e.g., C [0..1]</w:delText>
              </w:r>
            </w:del>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13466DD" w14:textId="77777777" w:rsidR="00286433" w:rsidRPr="003651D9" w:rsidDel="006A1426" w:rsidRDefault="00286433" w:rsidP="005D6176">
            <w:pPr>
              <w:pStyle w:val="TableEntry"/>
              <w:rPr>
                <w:del w:id="1819" w:author="Keith W. Boone" w:date="2015-03-04T12:59:00Z"/>
              </w:rPr>
            </w:pPr>
            <w:del w:id="1820" w:author="Keith W. Boone" w:date="2015-03-04T12:59:00Z">
              <w:r w:rsidRPr="003651D9" w:rsidDel="006A1426">
                <w:delText>ATND</w:delText>
              </w:r>
            </w:del>
          </w:p>
        </w:tc>
        <w:tc>
          <w:tcPr>
            <w:tcW w:w="1294" w:type="pct"/>
            <w:tcBorders>
              <w:top w:val="single" w:sz="6" w:space="0" w:color="000000"/>
              <w:left w:val="single" w:sz="6" w:space="0" w:color="000000"/>
              <w:bottom w:val="single" w:sz="6" w:space="0" w:color="000000"/>
              <w:right w:val="single" w:sz="6" w:space="0" w:color="000000"/>
            </w:tcBorders>
            <w:vAlign w:val="center"/>
          </w:tcPr>
          <w:p w14:paraId="025B1E1B" w14:textId="77777777" w:rsidR="00286433" w:rsidRPr="003651D9" w:rsidDel="006A1426" w:rsidRDefault="00286433" w:rsidP="0032600B">
            <w:pPr>
              <w:pStyle w:val="TableEntry"/>
              <w:rPr>
                <w:del w:id="1821" w:author="Keith W. Boone" w:date="2015-03-04T12:59:00Z"/>
              </w:rPr>
            </w:pPr>
            <w:del w:id="1822" w:author="Keith W. Boone" w:date="2015-03-04T12:59:00Z">
              <w:r w:rsidRPr="003651D9" w:rsidDel="006A1426">
                <w:delText>Physician of Record</w:delText>
              </w:r>
            </w:del>
          </w:p>
        </w:tc>
        <w:tc>
          <w:tcPr>
            <w:tcW w:w="1294" w:type="pct"/>
            <w:tcBorders>
              <w:top w:val="single" w:sz="6" w:space="0" w:color="000000"/>
              <w:left w:val="single" w:sz="6" w:space="0" w:color="000000"/>
              <w:bottom w:val="single" w:sz="6" w:space="0" w:color="000000"/>
              <w:right w:val="single" w:sz="6" w:space="0" w:color="000000"/>
            </w:tcBorders>
            <w:vAlign w:val="center"/>
          </w:tcPr>
          <w:p w14:paraId="7C9EA1FC" w14:textId="77777777" w:rsidR="00286433" w:rsidRPr="003651D9" w:rsidDel="006A1426" w:rsidRDefault="00286433" w:rsidP="00BB76BC">
            <w:pPr>
              <w:pStyle w:val="TableEntry"/>
              <w:rPr>
                <w:del w:id="1823" w:author="Keith W. Boone" w:date="2015-03-04T12:59:00Z"/>
              </w:rPr>
            </w:pPr>
            <w:del w:id="1824" w:author="Keith W. Boone" w:date="2015-03-04T12:59:00Z">
              <w:r w:rsidRPr="003651D9" w:rsidDel="006A1426">
                <w:delText>2.16.840.1.113883.10.20.6.2.2</w:delText>
              </w:r>
            </w:del>
          </w:p>
        </w:tc>
        <w:tc>
          <w:tcPr>
            <w:tcW w:w="623" w:type="pct"/>
            <w:tcBorders>
              <w:top w:val="single" w:sz="6" w:space="0" w:color="000000"/>
              <w:left w:val="single" w:sz="6" w:space="0" w:color="000000"/>
              <w:bottom w:val="single" w:sz="6" w:space="0" w:color="000000"/>
              <w:right w:val="single" w:sz="6" w:space="0" w:color="000000"/>
            </w:tcBorders>
            <w:vAlign w:val="center"/>
          </w:tcPr>
          <w:p w14:paraId="6CB938E2" w14:textId="77777777" w:rsidR="00286433" w:rsidRPr="003651D9" w:rsidDel="006A1426" w:rsidRDefault="00286433" w:rsidP="00BB76BC">
            <w:pPr>
              <w:pStyle w:val="TableEntry"/>
              <w:rPr>
                <w:del w:id="1825" w:author="Keith W. Boone" w:date="2015-03-04T12:59:00Z"/>
              </w:rPr>
            </w:pPr>
            <w:del w:id="1826" w:author="Keith W. Boone" w:date="2015-03-04T12:59:00Z">
              <w:r w:rsidRPr="003651D9" w:rsidDel="006A1426">
                <w:delText>CDA-DIR</w:delText>
              </w:r>
            </w:del>
          </w:p>
        </w:tc>
        <w:tc>
          <w:tcPr>
            <w:tcW w:w="527" w:type="pct"/>
            <w:tcBorders>
              <w:top w:val="single" w:sz="6" w:space="0" w:color="000000"/>
              <w:left w:val="single" w:sz="6" w:space="0" w:color="000000"/>
              <w:bottom w:val="single" w:sz="6" w:space="0" w:color="000000"/>
              <w:right w:val="single" w:sz="6" w:space="0" w:color="000000"/>
            </w:tcBorders>
            <w:vAlign w:val="center"/>
          </w:tcPr>
          <w:p w14:paraId="18C81C15" w14:textId="77777777" w:rsidR="00286433" w:rsidRPr="003651D9" w:rsidDel="006A1426" w:rsidRDefault="00115A0F" w:rsidP="00BB76BC">
            <w:pPr>
              <w:pStyle w:val="TableEntry"/>
              <w:rPr>
                <w:del w:id="1827" w:author="Keith W. Boone" w:date="2015-03-04T12:59:00Z"/>
              </w:rPr>
            </w:pPr>
            <w:del w:id="1828" w:author="Keith W. Boone" w:date="2015-03-04T12:59:00Z">
              <w:r w:rsidRPr="003651D9" w:rsidDel="006A1426">
                <w:delText>CARD TF-3: 6.3.2.H.4</w:delText>
              </w:r>
              <w:r w:rsidR="003F252B" w:rsidRPr="003651D9" w:rsidDel="006A1426">
                <w:delText>&gt;</w:delText>
              </w:r>
            </w:del>
          </w:p>
        </w:tc>
      </w:tr>
    </w:tbl>
    <w:p w14:paraId="610EE041" w14:textId="77777777" w:rsidR="003602DC" w:rsidRPr="003651D9" w:rsidDel="006A1426" w:rsidRDefault="003602DC" w:rsidP="00597DB2">
      <w:pPr>
        <w:pStyle w:val="BodyText"/>
        <w:rPr>
          <w:del w:id="1829" w:author="Keith W. Boone" w:date="2015-03-04T12:59:00Z"/>
        </w:rPr>
      </w:pPr>
      <w:bookmarkStart w:id="1830" w:name="_Toc291167520"/>
      <w:bookmarkStart w:id="1831" w:name="_Toc291231459"/>
      <w:bookmarkStart w:id="1832" w:name="_Toc296340389"/>
    </w:p>
    <w:p w14:paraId="12BDFE0D" w14:textId="77777777" w:rsidR="00C20EFF" w:rsidRPr="003651D9" w:rsidDel="006A1426" w:rsidRDefault="00C20EFF" w:rsidP="00C20EFF">
      <w:pPr>
        <w:pStyle w:val="BodyText"/>
        <w:rPr>
          <w:del w:id="1833" w:author="Keith W. Boone" w:date="2015-03-04T12:59:00Z"/>
          <w:i/>
          <w:lang w:eastAsia="x-none"/>
        </w:rPr>
      </w:pPr>
      <w:del w:id="1834" w:author="Keith W. Boone" w:date="2015-03-04T12:59:00Z">
        <w:r w:rsidRPr="003651D9" w:rsidDel="006A1426">
          <w:rPr>
            <w:i/>
            <w:lang w:eastAsia="x-none"/>
          </w:rPr>
          <w:delText>&lt;For each Vocabulary Constraint or Spec</w:delText>
        </w:r>
        <w:r w:rsidR="00363069" w:rsidRPr="003651D9" w:rsidDel="006A1426">
          <w:rPr>
            <w:i/>
            <w:lang w:eastAsia="x-none"/>
          </w:rPr>
          <w:delText>ification</w:delText>
        </w:r>
        <w:r w:rsidRPr="003651D9" w:rsidDel="006A1426">
          <w:rPr>
            <w:i/>
            <w:lang w:eastAsia="x-none"/>
          </w:rPr>
          <w:delText xml:space="preserve"> Document listed in the table above, create an additional section/reference below</w:delText>
        </w:r>
        <w:r w:rsidR="00887E40" w:rsidRPr="003651D9" w:rsidDel="006A1426">
          <w:rPr>
            <w:i/>
            <w:lang w:eastAsia="x-none"/>
          </w:rPr>
          <w:delText xml:space="preserve">. </w:delText>
        </w:r>
        <w:r w:rsidRPr="003651D9" w:rsidDel="006A1426">
          <w:rPr>
            <w:i/>
            <w:lang w:eastAsia="x-none"/>
          </w:rPr>
          <w:delText>Add the Description Name and then select either “Vocabulary Constraint” or “Spec Document” and delete the other word.&gt;</w:delText>
        </w:r>
      </w:del>
    </w:p>
    <w:p w14:paraId="1DC7E36F" w14:textId="77777777" w:rsidR="00C20EFF" w:rsidRPr="003651D9" w:rsidDel="006A1426" w:rsidRDefault="00C20EFF" w:rsidP="00C20EFF">
      <w:pPr>
        <w:pStyle w:val="BodyText"/>
        <w:rPr>
          <w:del w:id="1835" w:author="Keith W. Boone" w:date="2015-03-04T12:59:00Z"/>
          <w:i/>
          <w:lang w:eastAsia="x-none"/>
        </w:rPr>
      </w:pPr>
      <w:del w:id="1836" w:author="Keith W. Boone" w:date="2015-03-04T12:59:00Z">
        <w:r w:rsidRPr="003651D9" w:rsidDel="006A1426">
          <w:rPr>
            <w:i/>
            <w:lang w:eastAsia="x-none"/>
          </w:rPr>
          <w:delText>&lt;It is required to use SHALL, SHOULD, or MAY in each definition as defined in Appendix E of the Technical Frameworks General Introduction.&gt;</w:delText>
        </w:r>
      </w:del>
    </w:p>
    <w:p w14:paraId="186CE155" w14:textId="77777777" w:rsidR="00C20EFF" w:rsidRPr="003651D9" w:rsidDel="006A1426" w:rsidRDefault="00C20EFF" w:rsidP="00C20EFF">
      <w:pPr>
        <w:pStyle w:val="BodyText"/>
        <w:rPr>
          <w:del w:id="1837" w:author="Keith W. Boone" w:date="2015-03-04T12:59:00Z"/>
          <w:i/>
          <w:lang w:eastAsia="x-none"/>
        </w:rPr>
      </w:pPr>
      <w:del w:id="1838" w:author="Keith W. Boone" w:date="2015-03-04T12:59:00Z">
        <w:r w:rsidRPr="003651D9" w:rsidDel="006A1426">
          <w:rPr>
            <w:i/>
            <w:lang w:eastAsia="x-none"/>
          </w:rPr>
          <w:delText>&lt;Also note that the Spec Document link can be a link to an outside document/reference</w:delText>
        </w:r>
        <w:r w:rsidR="00887E40" w:rsidRPr="003651D9" w:rsidDel="006A1426">
          <w:rPr>
            <w:i/>
            <w:lang w:eastAsia="x-none"/>
          </w:rPr>
          <w:delText xml:space="preserve">. </w:delText>
        </w:r>
        <w:r w:rsidRPr="003651D9" w:rsidDel="006A1426">
          <w:rPr>
            <w:i/>
            <w:lang w:eastAsia="x-none"/>
          </w:rPr>
          <w:delText>Do not replicate (cut and paste) sections of other documents into this document since they could become out of sync.&gt;</w:delText>
        </w:r>
      </w:del>
    </w:p>
    <w:p w14:paraId="240D42B6" w14:textId="77777777" w:rsidR="00951F63" w:rsidRPr="003651D9" w:rsidDel="006A1426" w:rsidRDefault="00951F63" w:rsidP="008A3FD2">
      <w:pPr>
        <w:pStyle w:val="Heading5"/>
        <w:numPr>
          <w:ilvl w:val="0"/>
          <w:numId w:val="0"/>
        </w:numPr>
        <w:rPr>
          <w:del w:id="1839" w:author="Keith W. Boone" w:date="2015-03-04T12:59:00Z"/>
          <w:noProof w:val="0"/>
        </w:rPr>
      </w:pPr>
      <w:bookmarkStart w:id="1840" w:name="_Toc412696368"/>
      <w:del w:id="1841" w:author="Keith W. Boone" w:date="2015-03-04T12:59:00Z">
        <w:r w:rsidRPr="003651D9" w:rsidDel="006A1426">
          <w:rPr>
            <w:noProof w:val="0"/>
          </w:rPr>
          <w:delText>6.3.2.</w:delText>
        </w:r>
        <w:r w:rsidR="008A3FD2" w:rsidRPr="003651D9" w:rsidDel="006A1426">
          <w:rPr>
            <w:noProof w:val="0"/>
          </w:rPr>
          <w:delText>H</w:delText>
        </w:r>
        <w:r w:rsidRPr="003651D9" w:rsidDel="006A1426">
          <w:rPr>
            <w:noProof w:val="0"/>
          </w:rPr>
          <w:delText xml:space="preserve">.1 </w:delText>
        </w:r>
        <w:r w:rsidR="00C20EFF" w:rsidRPr="003651D9" w:rsidDel="006A1426">
          <w:rPr>
            <w:noProof w:val="0"/>
          </w:rPr>
          <w:delText xml:space="preserve">&lt;Description Name&gt; &lt;e.g., </w:delText>
        </w:r>
        <w:r w:rsidRPr="003651D9" w:rsidDel="006A1426">
          <w:rPr>
            <w:rFonts w:eastAsia="Calibri"/>
            <w:noProof w:val="0"/>
          </w:rPr>
          <w:delText>Responsible Party</w:delText>
        </w:r>
        <w:bookmarkEnd w:id="1830"/>
        <w:bookmarkEnd w:id="1831"/>
        <w:bookmarkEnd w:id="1832"/>
        <w:r w:rsidR="00C20EFF" w:rsidRPr="003651D9" w:rsidDel="006A1426">
          <w:rPr>
            <w:rFonts w:eastAsia="Calibri"/>
            <w:noProof w:val="0"/>
          </w:rPr>
          <w:delText>&gt; &lt;Spec</w:delText>
        </w:r>
        <w:r w:rsidR="00363069" w:rsidRPr="003651D9" w:rsidDel="006A1426">
          <w:rPr>
            <w:rFonts w:eastAsia="Calibri"/>
            <w:noProof w:val="0"/>
          </w:rPr>
          <w:delText>ification</w:delText>
        </w:r>
        <w:r w:rsidR="00C20EFF" w:rsidRPr="003651D9" w:rsidDel="006A1426">
          <w:rPr>
            <w:rFonts w:eastAsia="Calibri"/>
            <w:noProof w:val="0"/>
          </w:rPr>
          <w:delText xml:space="preserve"> Document </w:delText>
        </w:r>
        <w:r w:rsidR="00154B7B" w:rsidRPr="003651D9" w:rsidDel="006A1426">
          <w:rPr>
            <w:rFonts w:eastAsia="Calibri"/>
            <w:i/>
            <w:noProof w:val="0"/>
          </w:rPr>
          <w:delText>or</w:delText>
        </w:r>
        <w:r w:rsidR="00154B7B" w:rsidRPr="003651D9" w:rsidDel="006A1426">
          <w:rPr>
            <w:rFonts w:eastAsia="Calibri"/>
            <w:noProof w:val="0"/>
          </w:rPr>
          <w:delText xml:space="preserve"> </w:delText>
        </w:r>
        <w:r w:rsidR="00C20EFF" w:rsidRPr="003651D9" w:rsidDel="006A1426">
          <w:rPr>
            <w:rFonts w:eastAsia="Calibri"/>
            <w:noProof w:val="0"/>
          </w:rPr>
          <w:delText>Vocabulary Constraint&gt;</w:delText>
        </w:r>
        <w:bookmarkEnd w:id="1840"/>
      </w:del>
    </w:p>
    <w:p w14:paraId="2BC508E0" w14:textId="77777777" w:rsidR="00C20EFF" w:rsidRPr="003651D9" w:rsidDel="006A1426" w:rsidRDefault="00C20EFF" w:rsidP="00597DB2">
      <w:pPr>
        <w:pStyle w:val="AuthorInstructions"/>
        <w:rPr>
          <w:del w:id="1842" w:author="Keith W. Boone" w:date="2015-03-04T12:59:00Z"/>
          <w:rFonts w:eastAsia="Calibri"/>
        </w:rPr>
      </w:pPr>
      <w:del w:id="1843" w:author="Keith W. Boone" w:date="2015-03-04T12:59:00Z">
        <w:r w:rsidRPr="003651D9" w:rsidDel="006A1426">
          <w:rPr>
            <w:rFonts w:eastAsia="Calibri"/>
          </w:rPr>
          <w:delText>&lt;</w:delText>
        </w:r>
        <w:r w:rsidR="00154B7B" w:rsidRPr="003651D9" w:rsidDel="006A1426">
          <w:rPr>
            <w:rFonts w:eastAsia="Calibri"/>
          </w:rPr>
          <w:delText>D</w:delText>
        </w:r>
        <w:r w:rsidRPr="003651D9" w:rsidDel="006A1426">
          <w:rPr>
            <w:rFonts w:eastAsia="Calibri"/>
          </w:rPr>
          <w:delText>escribe constraints or other info</w:delText>
        </w:r>
        <w:r w:rsidR="00887E40" w:rsidRPr="003651D9" w:rsidDel="006A1426">
          <w:rPr>
            <w:rFonts w:eastAsia="Calibri"/>
          </w:rPr>
          <w:delText xml:space="preserve">. </w:delText>
        </w:r>
        <w:r w:rsidRPr="003651D9" w:rsidDel="006A1426">
          <w:rPr>
            <w:rFonts w:eastAsia="Calibri"/>
          </w:rPr>
          <w:delText>This specification may include more information on conditions or cardinality, additions elements, data mappings, or data types, or other information.&gt;</w:delText>
        </w:r>
      </w:del>
    </w:p>
    <w:p w14:paraId="40F23B2A" w14:textId="77777777" w:rsidR="00C20EFF" w:rsidRPr="003651D9" w:rsidDel="006A1426" w:rsidRDefault="00C20EFF" w:rsidP="00597DB2">
      <w:pPr>
        <w:pStyle w:val="AuthorInstructions"/>
        <w:rPr>
          <w:del w:id="1844" w:author="Keith W. Boone" w:date="2015-03-04T12:59:00Z"/>
          <w:rFonts w:eastAsia="Calibri"/>
        </w:rPr>
      </w:pPr>
      <w:del w:id="1845" w:author="Keith W. Boone" w:date="2015-03-04T12:59:00Z">
        <w:r w:rsidRPr="003651D9" w:rsidDel="006A1426">
          <w:rPr>
            <w:rFonts w:eastAsia="Calibri"/>
          </w:rPr>
          <w:delText>&lt;</w:delText>
        </w:r>
        <w:r w:rsidR="00154B7B" w:rsidRPr="003651D9" w:rsidDel="006A1426">
          <w:rPr>
            <w:rFonts w:eastAsia="Calibri"/>
          </w:rPr>
          <w:delText>D</w:delText>
        </w:r>
        <w:r w:rsidRPr="003651D9" w:rsidDel="006A1426">
          <w:rPr>
            <w:rFonts w:eastAsia="Calibri"/>
          </w:rPr>
          <w:delText>elete the example below prior to publishing for Public Comment.&gt;</w:delText>
        </w:r>
      </w:del>
    </w:p>
    <w:p w14:paraId="27D4802B" w14:textId="77777777" w:rsidR="00951F63" w:rsidRPr="003651D9" w:rsidDel="006A1426" w:rsidRDefault="003F252B" w:rsidP="00951F63">
      <w:pPr>
        <w:rPr>
          <w:del w:id="1846" w:author="Keith W. Boone" w:date="2015-03-04T12:59:00Z"/>
          <w:rFonts w:eastAsia="Calibri"/>
        </w:rPr>
      </w:pPr>
      <w:del w:id="1847" w:author="Keith W. Boone" w:date="2015-03-04T12:59:00Z">
        <w:r w:rsidRPr="003651D9" w:rsidDel="006A1426">
          <w:rPr>
            <w:rFonts w:eastAsia="Calibri"/>
          </w:rPr>
          <w:delText>&lt;</w:delText>
        </w:r>
        <w:r w:rsidR="00C20EFF" w:rsidRPr="003651D9" w:rsidDel="006A1426">
          <w:rPr>
            <w:rFonts w:eastAsia="Calibri"/>
          </w:rPr>
          <w:delText xml:space="preserve">e.g., </w:delText>
        </w:r>
        <w:r w:rsidR="00951F63" w:rsidRPr="003651D9" w:rsidDel="006A1426">
          <w:rPr>
            <w:rFonts w:eastAsia="Calibri"/>
          </w:rPr>
          <w:delText>The responsible party element represents only the party responsible for the encounter, not necessarily the entire episode of care</w:delText>
        </w:r>
        <w:r w:rsidR="00887E40" w:rsidRPr="003651D9" w:rsidDel="006A1426">
          <w:rPr>
            <w:rFonts w:eastAsia="Calibri"/>
          </w:rPr>
          <w:delText>.</w:delText>
        </w:r>
        <w:r w:rsidRPr="003651D9" w:rsidDel="006A1426">
          <w:rPr>
            <w:rFonts w:eastAsia="Calibri"/>
          </w:rPr>
          <w:delText>&gt;</w:delText>
        </w:r>
        <w:r w:rsidR="00887E40" w:rsidRPr="003651D9" w:rsidDel="006A1426">
          <w:rPr>
            <w:rFonts w:eastAsia="Calibri"/>
          </w:rPr>
          <w:delText xml:space="preserve"> </w:delText>
        </w:r>
      </w:del>
    </w:p>
    <w:p w14:paraId="1E45B728" w14:textId="77777777" w:rsidR="00951F63" w:rsidRPr="003651D9" w:rsidDel="006A1426" w:rsidRDefault="003F252B" w:rsidP="00951F63">
      <w:pPr>
        <w:rPr>
          <w:del w:id="1848" w:author="Keith W. Boone" w:date="2015-03-04T12:59:00Z"/>
          <w:rFonts w:eastAsia="Calibri"/>
        </w:rPr>
      </w:pPr>
      <w:del w:id="1849" w:author="Keith W. Boone" w:date="2015-03-04T12:59:00Z">
        <w:r w:rsidRPr="003651D9" w:rsidDel="006A1426">
          <w:rPr>
            <w:rFonts w:eastAsia="Calibri"/>
          </w:rPr>
          <w:delText>&lt;</w:delText>
        </w:r>
        <w:r w:rsidR="00940FC7" w:rsidDel="006A1426">
          <w:rPr>
            <w:rFonts w:eastAsia="Calibri"/>
          </w:rPr>
          <w:delText>e.g.,</w:delText>
        </w:r>
        <w:r w:rsidRPr="003651D9" w:rsidDel="006A1426">
          <w:rPr>
            <w:rFonts w:eastAsia="Calibri"/>
          </w:rPr>
          <w:delText xml:space="preserve"> </w:delText>
        </w:r>
        <w:r w:rsidR="00951F63" w:rsidRPr="003651D9" w:rsidDel="006A1426">
          <w:rPr>
            <w:rFonts w:eastAsia="Calibri"/>
          </w:rPr>
          <w:delText xml:space="preserve">The </w:delText>
        </w:r>
        <w:r w:rsidR="00951F63" w:rsidRPr="003651D9" w:rsidDel="006A1426">
          <w:rPr>
            <w:rFonts w:ascii="Courier New" w:eastAsia="Calibri" w:hAnsi="Courier New" w:cs="Courier New"/>
            <w:sz w:val="22"/>
          </w:rPr>
          <w:delText>responsibleParty</w:delText>
        </w:r>
        <w:r w:rsidR="00951F63" w:rsidRPr="003651D9" w:rsidDel="006A1426">
          <w:rPr>
            <w:rFonts w:eastAsia="Calibri"/>
          </w:rPr>
          <w:delText xml:space="preserve"> element MAY be present. If present, </w:delText>
        </w:r>
        <w:r w:rsidR="00951F63" w:rsidRPr="003651D9" w:rsidDel="006A1426">
          <w:rPr>
            <w:rFonts w:ascii="Courier New" w:eastAsia="Calibri" w:hAnsi="Courier New" w:cs="Courier New"/>
            <w:sz w:val="22"/>
          </w:rPr>
          <w:delText>responsibleParty/ assignedEntity</w:delText>
        </w:r>
        <w:r w:rsidR="00951F63" w:rsidRPr="003651D9" w:rsidDel="006A1426">
          <w:rPr>
            <w:rFonts w:eastAsia="Calibri"/>
          </w:rPr>
          <w:delText xml:space="preserve"> SHALL have at least one </w:delText>
        </w:r>
        <w:r w:rsidR="00951F63" w:rsidRPr="003651D9" w:rsidDel="006A1426">
          <w:rPr>
            <w:rFonts w:ascii="Courier New" w:eastAsia="Calibri" w:hAnsi="Courier New" w:cs="Courier New"/>
            <w:sz w:val="22"/>
          </w:rPr>
          <w:delText>assignedPerson</w:delText>
        </w:r>
        <w:r w:rsidR="00951F63" w:rsidRPr="003651D9" w:rsidDel="006A1426">
          <w:rPr>
            <w:rFonts w:eastAsia="Calibri"/>
          </w:rPr>
          <w:delText xml:space="preserve"> or </w:delText>
        </w:r>
        <w:r w:rsidR="00951F63" w:rsidRPr="003651D9" w:rsidDel="006A1426">
          <w:rPr>
            <w:rFonts w:ascii="Courier New" w:eastAsia="Calibri" w:hAnsi="Courier New" w:cs="Courier New"/>
            <w:sz w:val="22"/>
          </w:rPr>
          <w:delText>representedOrganization</w:delText>
        </w:r>
        <w:r w:rsidR="00951F63" w:rsidRPr="003651D9" w:rsidDel="006A1426">
          <w:rPr>
            <w:rFonts w:eastAsia="Calibri"/>
          </w:rPr>
          <w:delText xml:space="preserve"> element present.</w:delText>
        </w:r>
        <w:r w:rsidRPr="003651D9" w:rsidDel="006A1426">
          <w:rPr>
            <w:rFonts w:eastAsia="Calibri"/>
          </w:rPr>
          <w:delText>&gt;</w:delText>
        </w:r>
      </w:del>
    </w:p>
    <w:p w14:paraId="73904295" w14:textId="77777777" w:rsidR="00951F63" w:rsidRPr="003651D9" w:rsidDel="006A1426" w:rsidRDefault="003F252B" w:rsidP="00951F63">
      <w:pPr>
        <w:pStyle w:val="BodyTextFirstIndent"/>
        <w:rPr>
          <w:del w:id="1850" w:author="Keith W. Boone" w:date="2015-03-04T12:59:00Z"/>
          <w:rFonts w:eastAsia="Calibri"/>
        </w:rPr>
      </w:pPr>
      <w:del w:id="1851" w:author="Keith W. Boone" w:date="2015-03-04T12:59:00Z">
        <w:r w:rsidRPr="003651D9" w:rsidDel="006A1426">
          <w:rPr>
            <w:rFonts w:eastAsia="Calibri"/>
          </w:rPr>
          <w:delText>&lt;</w:delText>
        </w:r>
        <w:r w:rsidR="00940FC7" w:rsidDel="006A1426">
          <w:rPr>
            <w:rFonts w:eastAsia="Calibri"/>
          </w:rPr>
          <w:delText>e.g.,</w:delText>
        </w:r>
        <w:r w:rsidRPr="003651D9" w:rsidDel="006A1426">
          <w:rPr>
            <w:rFonts w:eastAsia="Calibri"/>
          </w:rPr>
          <w:delText xml:space="preserve"> </w:delText>
        </w:r>
        <w:r w:rsidR="00951F63" w:rsidRPr="003651D9" w:rsidDel="006A1426">
          <w:rPr>
            <w:rFonts w:eastAsia="Calibri"/>
          </w:rPr>
          <w:delText xml:space="preserve">Note: </w:delText>
        </w:r>
        <w:r w:rsidR="00951F63" w:rsidRPr="003651D9" w:rsidDel="006A1426">
          <w:rPr>
            <w:rFonts w:eastAsia="Calibri"/>
          </w:rPr>
          <w:tab/>
          <w:delText>This is identical to CDA-DIR CONF-DIR-67</w:delText>
        </w:r>
        <w:r w:rsidRPr="003651D9" w:rsidDel="006A1426">
          <w:rPr>
            <w:rFonts w:eastAsia="Calibri"/>
          </w:rPr>
          <w:delText>&gt;</w:delText>
        </w:r>
      </w:del>
    </w:p>
    <w:p w14:paraId="00575228" w14:textId="77777777" w:rsidR="00951F63" w:rsidRPr="003651D9" w:rsidDel="006A1426" w:rsidRDefault="003F252B" w:rsidP="00951F63">
      <w:pPr>
        <w:rPr>
          <w:del w:id="1852" w:author="Keith W. Boone" w:date="2015-03-04T12:59:00Z"/>
          <w:rFonts w:eastAsia="Calibri"/>
        </w:rPr>
      </w:pPr>
      <w:del w:id="1853" w:author="Keith W. Boone" w:date="2015-03-04T12:59:00Z">
        <w:r w:rsidRPr="003651D9" w:rsidDel="006A1426">
          <w:rPr>
            <w:rFonts w:ascii="Courier New" w:eastAsia="Calibri" w:hAnsi="Courier New" w:cs="Courier New"/>
            <w:sz w:val="22"/>
          </w:rPr>
          <w:delText>&lt;</w:delText>
        </w:r>
        <w:r w:rsidR="00940FC7" w:rsidDel="006A1426">
          <w:rPr>
            <w:rFonts w:ascii="Courier New" w:eastAsia="Calibri" w:hAnsi="Courier New" w:cs="Courier New"/>
            <w:sz w:val="22"/>
          </w:rPr>
          <w:delText>e.g.,</w:delText>
        </w:r>
        <w:r w:rsidRPr="003651D9" w:rsidDel="006A1426">
          <w:rPr>
            <w:rFonts w:ascii="Courier New" w:eastAsia="Calibri" w:hAnsi="Courier New" w:cs="Courier New"/>
            <w:sz w:val="22"/>
          </w:rPr>
          <w:delText xml:space="preserve"> </w:delText>
        </w:r>
        <w:r w:rsidR="00951F63" w:rsidRPr="003651D9" w:rsidDel="006A1426">
          <w:rPr>
            <w:rFonts w:ascii="Courier New" w:eastAsia="Calibri" w:hAnsi="Courier New" w:cs="Courier New"/>
            <w:sz w:val="22"/>
          </w:rPr>
          <w:delText>responsibleParty assignedEntity</w:delText>
        </w:r>
        <w:r w:rsidR="00951F63" w:rsidRPr="003651D9" w:rsidDel="006A1426">
          <w:rPr>
            <w:rFonts w:eastAsia="Calibri"/>
          </w:rPr>
          <w:delText xml:space="preserve"> </w:delText>
        </w:r>
        <w:r w:rsidR="00951F63" w:rsidRPr="003651D9" w:rsidDel="006A1426">
          <w:rPr>
            <w:rFonts w:ascii="Courier New" w:eastAsia="Calibri" w:hAnsi="Courier New" w:cs="Courier New"/>
            <w:sz w:val="22"/>
          </w:rPr>
          <w:delText>id</w:delText>
        </w:r>
        <w:r w:rsidR="00951F63" w:rsidRPr="003651D9" w:rsidDel="006A1426">
          <w:rPr>
            <w:rFonts w:eastAsia="Calibri"/>
          </w:rPr>
          <w:delText xml:space="preserve"> SHALL be present with the responsible physician’s identifier.</w:delText>
        </w:r>
        <w:r w:rsidRPr="003651D9" w:rsidDel="006A1426">
          <w:rPr>
            <w:rFonts w:eastAsia="Calibri"/>
          </w:rPr>
          <w:delText>&gt;</w:delText>
        </w:r>
        <w:r w:rsidR="00951F63" w:rsidRPr="003651D9" w:rsidDel="006A1426">
          <w:rPr>
            <w:rFonts w:eastAsia="Calibri"/>
          </w:rPr>
          <w:delText xml:space="preserve"> </w:delText>
        </w:r>
      </w:del>
    </w:p>
    <w:p w14:paraId="30F77E1B" w14:textId="77777777" w:rsidR="00951F63" w:rsidRPr="003651D9" w:rsidDel="006A1426" w:rsidRDefault="003F252B" w:rsidP="00951F63">
      <w:pPr>
        <w:rPr>
          <w:del w:id="1854" w:author="Keith W. Boone" w:date="2015-03-04T12:59:00Z"/>
          <w:rFonts w:eastAsia="Calibri"/>
        </w:rPr>
      </w:pPr>
      <w:del w:id="1855" w:author="Keith W. Boone" w:date="2015-03-04T12:59:00Z">
        <w:r w:rsidRPr="003651D9" w:rsidDel="006A1426">
          <w:rPr>
            <w:rFonts w:ascii="Courier New" w:eastAsia="Calibri" w:hAnsi="Courier New" w:cs="Courier New"/>
            <w:sz w:val="22"/>
          </w:rPr>
          <w:delText>&lt;</w:delText>
        </w:r>
        <w:r w:rsidR="00940FC7" w:rsidDel="006A1426">
          <w:rPr>
            <w:rFonts w:ascii="Courier New" w:eastAsia="Calibri" w:hAnsi="Courier New" w:cs="Courier New"/>
            <w:sz w:val="22"/>
          </w:rPr>
          <w:delText>e.g.,</w:delText>
        </w:r>
        <w:r w:rsidRPr="003651D9" w:rsidDel="006A1426">
          <w:rPr>
            <w:rFonts w:ascii="Courier New" w:eastAsia="Calibri" w:hAnsi="Courier New" w:cs="Courier New"/>
            <w:sz w:val="22"/>
          </w:rPr>
          <w:delText xml:space="preserve"> </w:delText>
        </w:r>
        <w:r w:rsidR="00951F63" w:rsidRPr="003651D9" w:rsidDel="006A1426">
          <w:rPr>
            <w:rFonts w:ascii="Courier New" w:eastAsia="Calibri" w:hAnsi="Courier New" w:cs="Courier New"/>
            <w:sz w:val="22"/>
          </w:rPr>
          <w:delText>assignedEntity</w:delText>
        </w:r>
        <w:r w:rsidR="00951F63" w:rsidRPr="003651D9" w:rsidDel="006A1426">
          <w:rPr>
            <w:rFonts w:eastAsia="Calibri"/>
          </w:rPr>
          <w:delText xml:space="preserve"> </w:delText>
        </w:r>
        <w:r w:rsidR="00951F63" w:rsidRPr="003651D9" w:rsidDel="006A1426">
          <w:rPr>
            <w:rFonts w:ascii="Courier New" w:eastAsia="Calibri" w:hAnsi="Courier New" w:cs="Courier New"/>
            <w:sz w:val="22"/>
          </w:rPr>
          <w:delText>code</w:delText>
        </w:r>
        <w:r w:rsidR="00951F63" w:rsidRPr="003651D9" w:rsidDel="006A1426">
          <w:rPr>
            <w:rFonts w:eastAsia="Calibri"/>
          </w:rPr>
          <w:delText xml:space="preserve"> SHOULD be present with the responsible physician’s specialty.</w:delText>
        </w:r>
        <w:r w:rsidRPr="003651D9" w:rsidDel="006A1426">
          <w:rPr>
            <w:rFonts w:eastAsia="Calibri"/>
          </w:rPr>
          <w:delText>&gt;</w:delText>
        </w:r>
      </w:del>
    </w:p>
    <w:p w14:paraId="21ADA6C8" w14:textId="77777777" w:rsidR="00951F63" w:rsidRPr="003651D9" w:rsidDel="006A1426" w:rsidRDefault="003F252B" w:rsidP="00951F63">
      <w:pPr>
        <w:rPr>
          <w:del w:id="1856" w:author="Keith W. Boone" w:date="2015-03-04T12:59:00Z"/>
          <w:rFonts w:eastAsia="Calibri"/>
        </w:rPr>
      </w:pPr>
      <w:del w:id="1857" w:author="Keith W. Boone" w:date="2015-03-04T12:59:00Z">
        <w:r w:rsidRPr="003651D9" w:rsidDel="006A1426">
          <w:rPr>
            <w:rFonts w:ascii="Courier New" w:eastAsia="Calibri" w:hAnsi="Courier New" w:cs="Courier New"/>
            <w:sz w:val="22"/>
          </w:rPr>
          <w:delText>&lt;</w:delText>
        </w:r>
        <w:r w:rsidR="00940FC7" w:rsidDel="006A1426">
          <w:rPr>
            <w:rFonts w:ascii="Courier New" w:eastAsia="Calibri" w:hAnsi="Courier New" w:cs="Courier New"/>
            <w:sz w:val="22"/>
          </w:rPr>
          <w:delText xml:space="preserve">e.g., </w:delText>
        </w:r>
        <w:r w:rsidR="00951F63" w:rsidRPr="003651D9" w:rsidDel="006A1426">
          <w:rPr>
            <w:rFonts w:ascii="Courier New" w:eastAsia="Calibri" w:hAnsi="Courier New" w:cs="Courier New"/>
            <w:sz w:val="22"/>
          </w:rPr>
          <w:delText>assignedEntity</w:delText>
        </w:r>
        <w:r w:rsidR="00951F63" w:rsidRPr="003651D9" w:rsidDel="006A1426">
          <w:rPr>
            <w:rFonts w:eastAsia="Calibri"/>
          </w:rPr>
          <w:delText xml:space="preserve"> MAY include an </w:delText>
        </w:r>
        <w:r w:rsidR="00951F63" w:rsidRPr="003651D9" w:rsidDel="006A1426">
          <w:rPr>
            <w:rFonts w:ascii="Courier New" w:eastAsia="Calibri" w:hAnsi="Courier New" w:cs="Courier New"/>
            <w:sz w:val="22"/>
          </w:rPr>
          <w:delText xml:space="preserve">accreditation </w:delText>
        </w:r>
        <w:r w:rsidR="00951F63" w:rsidRPr="003651D9" w:rsidDel="006A1426">
          <w:rPr>
            <w:rFonts w:eastAsia="Calibri"/>
          </w:rPr>
          <w:delText xml:space="preserve">element from the </w:delText>
        </w:r>
        <w:r w:rsidR="00951F63" w:rsidRPr="003651D9" w:rsidDel="006A1426">
          <w:rPr>
            <w:b/>
            <w:bCs/>
          </w:rPr>
          <w:delText>urn:ihe:card</w:delText>
        </w:r>
        <w:r w:rsidR="00951F63" w:rsidRPr="003651D9" w:rsidDel="006A1426">
          <w:rPr>
            <w:rFonts w:eastAsia="Calibri"/>
          </w:rPr>
          <w:delText xml:space="preserve"> namespace to provide physician accreditation status.</w:delText>
        </w:r>
        <w:r w:rsidRPr="003651D9" w:rsidDel="006A1426">
          <w:rPr>
            <w:rFonts w:eastAsia="Calibri"/>
          </w:rPr>
          <w:delText>&gt;</w:delText>
        </w:r>
      </w:del>
    </w:p>
    <w:p w14:paraId="1DE407C5" w14:textId="77777777" w:rsidR="00951F63" w:rsidRPr="003651D9" w:rsidDel="006A1426" w:rsidRDefault="003F252B" w:rsidP="00951F63">
      <w:pPr>
        <w:rPr>
          <w:del w:id="1858" w:author="Keith W. Boone" w:date="2015-03-04T12:59:00Z"/>
          <w:rFonts w:eastAsia="Calibri"/>
        </w:rPr>
      </w:pPr>
      <w:del w:id="1859" w:author="Keith W. Boone" w:date="2015-03-04T12:59:00Z">
        <w:r w:rsidRPr="003651D9" w:rsidDel="006A1426">
          <w:rPr>
            <w:rFonts w:eastAsia="Calibri"/>
          </w:rPr>
          <w:delText>&lt;</w:delText>
        </w:r>
        <w:r w:rsidR="00940FC7" w:rsidDel="006A1426">
          <w:rPr>
            <w:rFonts w:eastAsia="Calibri"/>
          </w:rPr>
          <w:delText>e.g.,</w:delText>
        </w:r>
        <w:r w:rsidR="003651D9" w:rsidRPr="003651D9" w:rsidDel="006A1426">
          <w:rPr>
            <w:rFonts w:eastAsia="Calibri"/>
          </w:rPr>
          <w:delText xml:space="preserve"> The</w:delText>
        </w:r>
        <w:r w:rsidR="00951F63" w:rsidRPr="003651D9" w:rsidDel="006A1426">
          <w:rPr>
            <w:rFonts w:eastAsia="Calibri"/>
          </w:rPr>
          <w:delText xml:space="preserve"> </w:delText>
        </w:r>
        <w:r w:rsidR="00951F63" w:rsidRPr="003651D9" w:rsidDel="006A1426">
          <w:rPr>
            <w:rFonts w:ascii="Courier New" w:eastAsia="Calibri" w:hAnsi="Courier New" w:cs="Courier New"/>
            <w:sz w:val="22"/>
          </w:rPr>
          <w:delText xml:space="preserve">accreditation </w:delText>
        </w:r>
        <w:r w:rsidR="00951F63" w:rsidRPr="003651D9" w:rsidDel="006A1426">
          <w:rPr>
            <w:rFonts w:eastAsia="Calibri"/>
          </w:rPr>
          <w:delText>element SHALL use the</w:delText>
        </w:r>
        <w:r w:rsidR="00951F63" w:rsidRPr="003651D9" w:rsidDel="006A1426">
          <w:delText xml:space="preserve"> character string </w:delText>
        </w:r>
        <w:r w:rsidR="00951F63" w:rsidRPr="003651D9" w:rsidDel="006A1426">
          <w:rPr>
            <w:rFonts w:eastAsia="Calibri"/>
          </w:rPr>
          <w:delText>(ST) data type.</w:delText>
        </w:r>
      </w:del>
    </w:p>
    <w:p w14:paraId="500AE47C" w14:textId="77777777" w:rsidR="00951F63" w:rsidRPr="003651D9" w:rsidDel="006A1426" w:rsidRDefault="00951F63" w:rsidP="00951F63">
      <w:pPr>
        <w:rPr>
          <w:del w:id="1860" w:author="Keith W. Boone" w:date="2015-03-04T12:59:00Z"/>
          <w:rFonts w:eastAsia="Calibri"/>
        </w:rPr>
      </w:pPr>
      <w:del w:id="1861" w:author="Keith W. Boone" w:date="2015-03-04T12:59:00Z">
        <w:r w:rsidRPr="003651D9" w:rsidDel="006A1426">
          <w:rPr>
            <w:rFonts w:eastAsia="Calibri"/>
          </w:rPr>
          <w:delText xml:space="preserve">The </w:delText>
        </w:r>
        <w:r w:rsidRPr="003651D9" w:rsidDel="006A1426">
          <w:rPr>
            <w:rFonts w:ascii="Courier New" w:eastAsia="Calibri" w:hAnsi="Courier New" w:cs="Courier New"/>
            <w:sz w:val="22"/>
          </w:rPr>
          <w:delText xml:space="preserve">accreditation </w:delText>
        </w:r>
        <w:r w:rsidRPr="003651D9" w:rsidDel="006A1426">
          <w:rPr>
            <w:rFonts w:eastAsia="Calibri"/>
          </w:rPr>
          <w:delText>element SHALL appear after the defined elements of the Role class, and before any scoper or player entity elements.</w:delText>
        </w:r>
        <w:r w:rsidR="003F252B" w:rsidRPr="003651D9" w:rsidDel="006A1426">
          <w:rPr>
            <w:rFonts w:eastAsia="Calibri"/>
          </w:rPr>
          <w:delText>&gt;</w:delText>
        </w:r>
      </w:del>
    </w:p>
    <w:p w14:paraId="4CEC53AB" w14:textId="77777777" w:rsidR="00951F63" w:rsidRPr="003651D9" w:rsidDel="006A1426" w:rsidRDefault="003F252B" w:rsidP="00951F63">
      <w:pPr>
        <w:rPr>
          <w:del w:id="1862" w:author="Keith W. Boone" w:date="2015-03-04T12:59:00Z"/>
          <w:rFonts w:eastAsia="Calibri"/>
        </w:rPr>
      </w:pPr>
      <w:del w:id="1863" w:author="Keith W. Boone" w:date="2015-03-04T12:59:00Z">
        <w:r w:rsidRPr="003651D9" w:rsidDel="006A1426">
          <w:rPr>
            <w:rFonts w:ascii="Courier New" w:eastAsia="Calibri" w:hAnsi="Courier New" w:cs="Courier New"/>
            <w:sz w:val="22"/>
          </w:rPr>
          <w:delText>&lt;</w:delText>
        </w:r>
        <w:r w:rsidR="00940FC7" w:rsidDel="006A1426">
          <w:rPr>
            <w:rFonts w:ascii="Courier New" w:eastAsia="Calibri" w:hAnsi="Courier New" w:cs="Courier New"/>
            <w:sz w:val="22"/>
          </w:rPr>
          <w:delText>e.g.,</w:delText>
        </w:r>
        <w:r w:rsidR="00CC0A62" w:rsidDel="006A1426">
          <w:rPr>
            <w:rFonts w:ascii="Courier New" w:eastAsia="Calibri" w:hAnsi="Courier New" w:cs="Courier New"/>
            <w:sz w:val="22"/>
          </w:rPr>
          <w:delText xml:space="preserve"> </w:delText>
        </w:r>
        <w:r w:rsidR="00951F63" w:rsidRPr="003651D9" w:rsidDel="006A1426">
          <w:rPr>
            <w:rFonts w:ascii="Courier New" w:eastAsia="Calibri" w:hAnsi="Courier New" w:cs="Courier New"/>
            <w:sz w:val="22"/>
          </w:rPr>
          <w:delText>assignedEntity</w:delText>
        </w:r>
        <w:r w:rsidR="00951F63" w:rsidRPr="003651D9" w:rsidDel="006A1426">
          <w:rPr>
            <w:rFonts w:eastAsia="Calibri"/>
          </w:rPr>
          <w:delText xml:space="preserve"> </w:delText>
        </w:r>
        <w:r w:rsidR="00951F63" w:rsidRPr="003651D9" w:rsidDel="006A1426">
          <w:rPr>
            <w:rFonts w:ascii="Courier New" w:eastAsia="Calibri" w:hAnsi="Courier New" w:cs="Courier New"/>
            <w:sz w:val="22"/>
          </w:rPr>
          <w:delText>assignedPerson name</w:delText>
        </w:r>
        <w:r w:rsidR="00951F63" w:rsidRPr="003651D9" w:rsidDel="006A1426">
          <w:rPr>
            <w:rFonts w:eastAsia="Calibri"/>
          </w:rPr>
          <w:delText xml:space="preserve"> SHALL be present with the responsible physician’s name.</w:delText>
        </w:r>
        <w:r w:rsidRPr="003651D9" w:rsidDel="006A1426">
          <w:rPr>
            <w:rFonts w:eastAsia="Calibri"/>
          </w:rPr>
          <w:delText>&gt;</w:delText>
        </w:r>
      </w:del>
    </w:p>
    <w:p w14:paraId="2152B32B" w14:textId="77777777" w:rsidR="00363069" w:rsidRPr="003651D9" w:rsidDel="006A1426" w:rsidRDefault="00951F63" w:rsidP="00363069">
      <w:pPr>
        <w:pStyle w:val="Heading5"/>
        <w:numPr>
          <w:ilvl w:val="0"/>
          <w:numId w:val="0"/>
        </w:numPr>
        <w:rPr>
          <w:del w:id="1864" w:author="Keith W. Boone" w:date="2015-03-04T12:59:00Z"/>
          <w:noProof w:val="0"/>
        </w:rPr>
      </w:pPr>
      <w:bookmarkStart w:id="1865" w:name="_Toc291167521"/>
      <w:bookmarkStart w:id="1866" w:name="_Toc291231460"/>
      <w:bookmarkStart w:id="1867" w:name="_Toc296340390"/>
      <w:bookmarkStart w:id="1868" w:name="_Toc412696369"/>
      <w:del w:id="1869" w:author="Keith W. Boone" w:date="2015-03-04T12:59:00Z">
        <w:r w:rsidRPr="003651D9" w:rsidDel="006A1426">
          <w:rPr>
            <w:noProof w:val="0"/>
          </w:rPr>
          <w:delText>6.</w:delText>
        </w:r>
        <w:r w:rsidR="00C20EFF" w:rsidRPr="003651D9" w:rsidDel="006A1426">
          <w:rPr>
            <w:noProof w:val="0"/>
          </w:rPr>
          <w:delText>3.</w:delText>
        </w:r>
        <w:r w:rsidRPr="003651D9" w:rsidDel="006A1426">
          <w:rPr>
            <w:noProof w:val="0"/>
          </w:rPr>
          <w:delText>2.</w:delText>
        </w:r>
        <w:r w:rsidR="00C20EFF" w:rsidRPr="003651D9" w:rsidDel="006A1426">
          <w:rPr>
            <w:noProof w:val="0"/>
          </w:rPr>
          <w:delText>H</w:delText>
        </w:r>
        <w:r w:rsidRPr="003651D9" w:rsidDel="006A1426">
          <w:rPr>
            <w:noProof w:val="0"/>
          </w:rPr>
          <w:delText xml:space="preserve">.2 </w:delText>
        </w:r>
        <w:bookmarkEnd w:id="1865"/>
        <w:bookmarkEnd w:id="1866"/>
        <w:bookmarkEnd w:id="1867"/>
        <w:r w:rsidR="00C20EFF" w:rsidRPr="003651D9" w:rsidDel="006A1426">
          <w:rPr>
            <w:noProof w:val="0"/>
          </w:rPr>
          <w:delText xml:space="preserve">&lt;Description Name&gt; </w:delText>
        </w:r>
        <w:r w:rsidR="00363069" w:rsidRPr="003651D9" w:rsidDel="006A1426">
          <w:rPr>
            <w:noProof w:val="0"/>
          </w:rPr>
          <w:delText>&lt;</w:delText>
        </w:r>
        <w:r w:rsidR="00363069" w:rsidRPr="003651D9" w:rsidDel="006A1426">
          <w:rPr>
            <w:rFonts w:eastAsia="Calibri"/>
            <w:noProof w:val="0"/>
          </w:rPr>
          <w:delText>Specification Document OR Vocabulary Constraint&gt;</w:delText>
        </w:r>
        <w:bookmarkEnd w:id="1868"/>
      </w:del>
    </w:p>
    <w:p w14:paraId="7CB04F9C" w14:textId="77777777" w:rsidR="00363069" w:rsidRPr="003651D9" w:rsidDel="006A1426" w:rsidRDefault="00C20EFF" w:rsidP="00363069">
      <w:pPr>
        <w:pStyle w:val="Heading5"/>
        <w:numPr>
          <w:ilvl w:val="0"/>
          <w:numId w:val="0"/>
        </w:numPr>
        <w:rPr>
          <w:del w:id="1870" w:author="Keith W. Boone" w:date="2015-03-04T12:59:00Z"/>
          <w:noProof w:val="0"/>
        </w:rPr>
      </w:pPr>
      <w:bookmarkStart w:id="1871" w:name="_Toc412696370"/>
      <w:del w:id="1872" w:author="Keith W. Boone" w:date="2015-03-04T12:59:00Z">
        <w:r w:rsidRPr="003651D9" w:rsidDel="006A1426">
          <w:rPr>
            <w:noProof w:val="0"/>
          </w:rPr>
          <w:delText xml:space="preserve">6.3.2.H.3 &lt;Description Name&gt; </w:delText>
        </w:r>
        <w:r w:rsidR="00363069" w:rsidRPr="003651D9" w:rsidDel="006A1426">
          <w:rPr>
            <w:noProof w:val="0"/>
          </w:rPr>
          <w:delText>&lt;</w:delText>
        </w:r>
        <w:r w:rsidR="00363069" w:rsidRPr="003651D9" w:rsidDel="006A1426">
          <w:rPr>
            <w:rFonts w:eastAsia="Calibri"/>
            <w:noProof w:val="0"/>
          </w:rPr>
          <w:delText>Specification Document OR Vocabulary Constraint&gt;</w:delText>
        </w:r>
        <w:bookmarkEnd w:id="1871"/>
      </w:del>
    </w:p>
    <w:p w14:paraId="12EB0F75" w14:textId="77777777" w:rsidR="00D35F24" w:rsidRPr="003651D9" w:rsidDel="006A1426" w:rsidRDefault="00D35F24" w:rsidP="00597DB2">
      <w:pPr>
        <w:pStyle w:val="AuthorInstructions"/>
        <w:rPr>
          <w:del w:id="1873" w:author="Keith W. Boone" w:date="2015-03-04T12:59:00Z"/>
        </w:rPr>
      </w:pPr>
      <w:del w:id="1874" w:author="Keith W. Boone" w:date="2015-03-04T12:59:00Z">
        <w:r w:rsidRPr="003651D9" w:rsidDel="006A1426">
          <w:delText>###End Tabular Format – Header</w:delText>
        </w:r>
      </w:del>
    </w:p>
    <w:p w14:paraId="5EBCB1AD" w14:textId="77777777" w:rsidR="00983131" w:rsidRPr="003651D9" w:rsidDel="006A1426" w:rsidRDefault="00983131" w:rsidP="00597DB2">
      <w:pPr>
        <w:pStyle w:val="AuthorInstructions"/>
        <w:rPr>
          <w:del w:id="1875" w:author="Keith W. Boone" w:date="2015-03-04T12:59:00Z"/>
        </w:rPr>
      </w:pPr>
    </w:p>
    <w:p w14:paraId="07F92034" w14:textId="77777777" w:rsidR="00D35F24" w:rsidRPr="003651D9" w:rsidDel="006A1426" w:rsidRDefault="00270EBB" w:rsidP="00597DB2">
      <w:pPr>
        <w:pStyle w:val="AuthorInstructions"/>
        <w:rPr>
          <w:del w:id="1876" w:author="Keith W. Boone" w:date="2015-03-04T12:59:00Z"/>
        </w:rPr>
      </w:pPr>
      <w:del w:id="1877" w:author="Keith W. Boone" w:date="2015-03-04T12:59:00Z">
        <w:r w:rsidRPr="003651D9" w:rsidDel="006A1426">
          <w:delText>###Begin Discrete Conformance</w:delText>
        </w:r>
        <w:r w:rsidR="00D35F24" w:rsidRPr="003651D9" w:rsidDel="006A1426">
          <w:delText xml:space="preserve"> Format – Header </w:delText>
        </w:r>
      </w:del>
    </w:p>
    <w:p w14:paraId="7B552302" w14:textId="77777777" w:rsidR="001E206E" w:rsidRPr="003651D9" w:rsidDel="006A1426" w:rsidRDefault="001E206E" w:rsidP="00D35F24">
      <w:pPr>
        <w:pStyle w:val="BodyText"/>
        <w:rPr>
          <w:del w:id="1878" w:author="Keith W. Boone" w:date="2015-03-04T12:59:00Z"/>
          <w:lang w:eastAsia="x-none"/>
        </w:rPr>
      </w:pPr>
    </w:p>
    <w:p w14:paraId="0C2D05CE" w14:textId="77777777" w:rsidR="001E206E" w:rsidRPr="003651D9" w:rsidDel="006A1426" w:rsidRDefault="001E206E" w:rsidP="001E206E">
      <w:pPr>
        <w:rPr>
          <w:del w:id="1879" w:author="Keith W. Boone" w:date="2015-03-04T12:59:00Z"/>
        </w:rPr>
      </w:pPr>
      <w:del w:id="1880" w:author="Keith W. Boone" w:date="2015-03-04T12:59:00Z">
        <w:r w:rsidRPr="003651D9" w:rsidDel="006A1426">
          <w:delText>The header for the &lt;</w:delText>
        </w:r>
        <w:r w:rsidRPr="003651D9" w:rsidDel="006A1426">
          <w:rPr>
            <w:i/>
          </w:rPr>
          <w:delText>Document Name</w:delText>
        </w:r>
        <w:r w:rsidRPr="003651D9" w:rsidDel="006A1426">
          <w:delText>&gt; document shall support the following header constraints as noted in this section</w:delText>
        </w:r>
        <w:r w:rsidR="00887E40" w:rsidRPr="003651D9" w:rsidDel="006A1426">
          <w:delText xml:space="preserve">. </w:delText>
        </w:r>
        <w:r w:rsidRPr="003651D9" w:rsidDel="006A1426">
          <w:delText>Note that this content profile is realm agnostic. These header constraints are based on the C-CDA header constraints but all references to US Realm specific types have been removed.</w:delText>
        </w:r>
      </w:del>
    </w:p>
    <w:p w14:paraId="36446FE7" w14:textId="77777777" w:rsidR="001E206E" w:rsidRPr="003651D9" w:rsidDel="006A1426" w:rsidRDefault="001E206E" w:rsidP="00597DB2">
      <w:pPr>
        <w:pStyle w:val="AuthorInstructions"/>
        <w:rPr>
          <w:del w:id="1881" w:author="Keith W. Boone" w:date="2015-03-04T12:59:00Z"/>
        </w:rPr>
      </w:pPr>
      <w:del w:id="1882" w:author="Keith W. Boone" w:date="2015-03-04T12:59:00Z">
        <w:r w:rsidRPr="003651D9" w:rsidDel="006A1426">
          <w:delText>&lt;An example is provided to demonstrate the desired consistent use and format</w:delText>
        </w:r>
        <w:r w:rsidR="00887E40" w:rsidRPr="003651D9" w:rsidDel="006A1426">
          <w:delText xml:space="preserve">. </w:delText>
        </w:r>
        <w:r w:rsidRPr="003651D9" w:rsidDel="006A1426">
          <w:delText>Delete this example prior to publication for Public Comment</w:delText>
        </w:r>
        <w:r w:rsidR="00887E40" w:rsidRPr="003651D9" w:rsidDel="006A1426">
          <w:delText xml:space="preserve">. </w:delText>
        </w:r>
        <w:r w:rsidR="00D609FE" w:rsidRPr="003651D9" w:rsidDel="006A1426">
          <w:delText>The statement must be numbered, begin with SHALL/SHOULD/MAY</w:delText>
        </w:r>
        <w:r w:rsidR="00AD069D" w:rsidRPr="003651D9" w:rsidDel="006A1426">
          <w:delText>,</w:delText>
        </w:r>
        <w:r w:rsidR="00D609FE" w:rsidRPr="003651D9" w:rsidDel="006A1426">
          <w:delText xml:space="preserve"> identify the cardinality using [n..n], the name of the element, and a subitem which describe</w:delText>
        </w:r>
        <w:r w:rsidR="00AD069D" w:rsidRPr="003651D9" w:rsidDel="006A1426">
          <w:delText>s</w:delText>
        </w:r>
        <w:r w:rsidR="00D609FE" w:rsidRPr="003651D9" w:rsidDel="006A1426">
          <w:delText xml:space="preserve"> the value or source of the information.</w:delText>
        </w:r>
        <w:r w:rsidRPr="003651D9" w:rsidDel="006A1426">
          <w:delText>&gt;</w:delText>
        </w:r>
      </w:del>
    </w:p>
    <w:p w14:paraId="7A85B001" w14:textId="77777777" w:rsidR="001E206E" w:rsidRPr="003651D9" w:rsidDel="006A1426" w:rsidRDefault="000121FB" w:rsidP="001E206E">
      <w:pPr>
        <w:rPr>
          <w:del w:id="1883" w:author="Keith W. Boone" w:date="2015-03-04T12:59:00Z"/>
        </w:rPr>
      </w:pPr>
      <w:del w:id="1884" w:author="Keith W. Boone" w:date="2015-03-04T12:59:00Z">
        <w:r w:rsidRPr="003651D9" w:rsidDel="006A1426">
          <w:delText>&lt;</w:delText>
        </w:r>
        <w:r w:rsidR="003651D9" w:rsidRPr="003651D9" w:rsidDel="006A1426">
          <w:delText>e.g.</w:delText>
        </w:r>
        <w:r w:rsidRPr="003651D9" w:rsidDel="006A1426">
          <w:delText>,</w:delText>
        </w:r>
      </w:del>
    </w:p>
    <w:p w14:paraId="75BE1451" w14:textId="77777777" w:rsidR="001E206E" w:rsidRPr="003651D9" w:rsidDel="006A1426" w:rsidRDefault="001E206E" w:rsidP="005B3030">
      <w:pPr>
        <w:numPr>
          <w:ilvl w:val="0"/>
          <w:numId w:val="14"/>
        </w:numPr>
        <w:spacing w:before="0" w:after="40" w:line="260" w:lineRule="exact"/>
        <w:rPr>
          <w:del w:id="1885" w:author="Keith W. Boone" w:date="2015-03-04T12:59:00Z"/>
        </w:rPr>
      </w:pPr>
      <w:del w:id="1886" w:author="Keith W. Boone" w:date="2015-03-04T12:59:00Z">
        <w:r w:rsidRPr="003651D9" w:rsidDel="006A1426">
          <w:rPr>
            <w:b/>
            <w:sz w:val="16"/>
            <w:szCs w:val="16"/>
          </w:rPr>
          <w:delText>SHALL</w:delText>
        </w:r>
        <w:r w:rsidRPr="003651D9" w:rsidDel="006A1426">
          <w:delText xml:space="preserve"> contain exactly one [1..1] </w:delText>
        </w:r>
        <w:r w:rsidRPr="003651D9" w:rsidDel="006A1426">
          <w:rPr>
            <w:rFonts w:ascii="Courier New" w:hAnsi="Courier New"/>
            <w:b/>
          </w:rPr>
          <w:delText>typeId</w:delText>
        </w:r>
        <w:r w:rsidRPr="003651D9" w:rsidDel="006A1426">
          <w:delText xml:space="preserve"> (CONF:5361). </w:delText>
        </w:r>
      </w:del>
    </w:p>
    <w:p w14:paraId="181E4E4E" w14:textId="77777777" w:rsidR="001E206E" w:rsidRPr="003651D9" w:rsidDel="006A1426" w:rsidRDefault="001E206E" w:rsidP="005B3030">
      <w:pPr>
        <w:numPr>
          <w:ilvl w:val="1"/>
          <w:numId w:val="14"/>
        </w:numPr>
        <w:spacing w:before="0" w:after="40" w:line="260" w:lineRule="exact"/>
        <w:rPr>
          <w:del w:id="1887" w:author="Keith W. Boone" w:date="2015-03-04T12:59:00Z"/>
        </w:rPr>
      </w:pPr>
      <w:del w:id="1888" w:author="Keith W. Boone" w:date="2015-03-04T12:59:00Z">
        <w:r w:rsidRPr="003651D9" w:rsidDel="006A1426">
          <w:delText xml:space="preserve">This typeId </w:delText>
        </w:r>
        <w:r w:rsidRPr="003651D9" w:rsidDel="006A1426">
          <w:rPr>
            <w:b/>
            <w:sz w:val="16"/>
            <w:szCs w:val="16"/>
          </w:rPr>
          <w:delText>SHALL</w:delText>
        </w:r>
        <w:r w:rsidRPr="003651D9" w:rsidDel="006A1426">
          <w:delText xml:space="preserve"> contain exactly one [1..1] </w:delText>
        </w:r>
        <w:r w:rsidRPr="003651D9" w:rsidDel="006A1426">
          <w:rPr>
            <w:rFonts w:ascii="Courier New" w:hAnsi="Courier New"/>
            <w:b/>
          </w:rPr>
          <w:delText>@root</w:delText>
        </w:r>
        <w:r w:rsidRPr="003651D9" w:rsidDel="006A1426">
          <w:delText>="</w:delText>
        </w:r>
        <w:r w:rsidRPr="003651D9" w:rsidDel="006A1426">
          <w:rPr>
            <w:rFonts w:ascii="Courier New" w:hAnsi="Courier New"/>
          </w:rPr>
          <w:delText>2.16.840.1.113883.1.3</w:delText>
        </w:r>
        <w:r w:rsidRPr="003651D9" w:rsidDel="006A1426">
          <w:delText xml:space="preserve">" (CONF:5250). </w:delText>
        </w:r>
      </w:del>
    </w:p>
    <w:p w14:paraId="5DAEC8F2" w14:textId="77777777" w:rsidR="001E206E" w:rsidRPr="003651D9" w:rsidDel="006A1426" w:rsidRDefault="001E206E" w:rsidP="005B3030">
      <w:pPr>
        <w:numPr>
          <w:ilvl w:val="1"/>
          <w:numId w:val="14"/>
        </w:numPr>
        <w:spacing w:before="0" w:after="40" w:line="260" w:lineRule="exact"/>
        <w:rPr>
          <w:del w:id="1889" w:author="Keith W. Boone" w:date="2015-03-04T12:59:00Z"/>
        </w:rPr>
      </w:pPr>
      <w:del w:id="1890" w:author="Keith W. Boone" w:date="2015-03-04T12:59:00Z">
        <w:r w:rsidRPr="003651D9" w:rsidDel="006A1426">
          <w:delText xml:space="preserve">This typeId </w:delText>
        </w:r>
        <w:r w:rsidRPr="003651D9" w:rsidDel="006A1426">
          <w:rPr>
            <w:b/>
            <w:sz w:val="16"/>
            <w:szCs w:val="16"/>
          </w:rPr>
          <w:delText>SHALL</w:delText>
        </w:r>
        <w:r w:rsidRPr="003651D9" w:rsidDel="006A1426">
          <w:delText xml:space="preserve"> contain exactly one [1..1] </w:delText>
        </w:r>
        <w:r w:rsidRPr="003651D9" w:rsidDel="006A1426">
          <w:rPr>
            <w:rFonts w:ascii="Courier New" w:hAnsi="Courier New"/>
            <w:b/>
          </w:rPr>
          <w:delText>@extension</w:delText>
        </w:r>
        <w:r w:rsidRPr="003651D9" w:rsidDel="006A1426">
          <w:delText>="</w:delText>
        </w:r>
        <w:r w:rsidRPr="003651D9" w:rsidDel="006A1426">
          <w:rPr>
            <w:rFonts w:ascii="Courier New" w:hAnsi="Courier New"/>
          </w:rPr>
          <w:delText>POCD_HD000040</w:delText>
        </w:r>
        <w:r w:rsidRPr="003651D9" w:rsidDel="006A1426">
          <w:delText xml:space="preserve">" (CONF:5251). </w:delText>
        </w:r>
      </w:del>
    </w:p>
    <w:p w14:paraId="155FD81D" w14:textId="77777777" w:rsidR="001E206E" w:rsidRPr="003651D9" w:rsidDel="006A1426" w:rsidRDefault="001E206E" w:rsidP="005B3030">
      <w:pPr>
        <w:numPr>
          <w:ilvl w:val="0"/>
          <w:numId w:val="14"/>
        </w:numPr>
        <w:spacing w:before="0" w:after="40" w:line="260" w:lineRule="exact"/>
        <w:rPr>
          <w:del w:id="1891" w:author="Keith W. Boone" w:date="2015-03-04T12:59:00Z"/>
        </w:rPr>
      </w:pPr>
      <w:del w:id="1892" w:author="Keith W. Boone" w:date="2015-03-04T12:59:00Z">
        <w:r w:rsidRPr="003651D9" w:rsidDel="006A1426">
          <w:rPr>
            <w:b/>
            <w:bCs/>
            <w:sz w:val="16"/>
            <w:szCs w:val="16"/>
          </w:rPr>
          <w:delText>SHALL</w:delText>
        </w:r>
        <w:r w:rsidRPr="003651D9" w:rsidDel="006A1426">
          <w:delText xml:space="preserve"> contain exactly one [1..1] </w:delText>
        </w:r>
        <w:r w:rsidRPr="003651D9" w:rsidDel="006A1426">
          <w:rPr>
            <w:rFonts w:ascii="Courier New" w:hAnsi="Courier New"/>
            <w:b/>
            <w:bCs/>
          </w:rPr>
          <w:delText>templateId</w:delText>
        </w:r>
        <w:r w:rsidRPr="003651D9" w:rsidDel="006A1426">
          <w:delText xml:space="preserve"> (CONF:5252) such that it </w:delText>
        </w:r>
      </w:del>
    </w:p>
    <w:p w14:paraId="18F28F1A" w14:textId="77777777" w:rsidR="001E206E" w:rsidRPr="003651D9" w:rsidDel="006A1426" w:rsidRDefault="001E206E" w:rsidP="005B3030">
      <w:pPr>
        <w:numPr>
          <w:ilvl w:val="1"/>
          <w:numId w:val="14"/>
        </w:numPr>
        <w:spacing w:before="0" w:after="120" w:line="260" w:lineRule="exact"/>
        <w:rPr>
          <w:del w:id="1893" w:author="Keith W. Boone" w:date="2015-03-04T12:59:00Z"/>
        </w:rPr>
      </w:pPr>
      <w:del w:id="1894" w:author="Keith W. Boone" w:date="2015-03-04T12:59:00Z">
        <w:r w:rsidRPr="003651D9" w:rsidDel="006A1426">
          <w:rPr>
            <w:b/>
            <w:bCs/>
            <w:sz w:val="16"/>
            <w:szCs w:val="16"/>
          </w:rPr>
          <w:delText>SHALL</w:delText>
        </w:r>
        <w:r w:rsidRPr="003651D9" w:rsidDel="006A1426">
          <w:delText xml:space="preserve"> contain exactly one [1..1] </w:delText>
        </w:r>
        <w:r w:rsidRPr="003651D9" w:rsidDel="006A1426">
          <w:rPr>
            <w:rFonts w:ascii="Courier New" w:hAnsi="Courier New"/>
            <w:b/>
            <w:bCs/>
          </w:rPr>
          <w:delText>@root</w:delText>
        </w:r>
        <w:r w:rsidRPr="003651D9" w:rsidDel="006A1426">
          <w:delText xml:space="preserve">="1.3.6.1.4.1.19376.1.4.1.1.2" for the Cath Report Content document template (CONF:CRC-xxx). </w:delText>
        </w:r>
      </w:del>
    </w:p>
    <w:p w14:paraId="2C68A59F" w14:textId="77777777" w:rsidR="001E206E" w:rsidRPr="003651D9" w:rsidDel="006A1426" w:rsidRDefault="001E206E" w:rsidP="005B3030">
      <w:pPr>
        <w:numPr>
          <w:ilvl w:val="0"/>
          <w:numId w:val="14"/>
        </w:numPr>
        <w:spacing w:before="0" w:after="40" w:line="260" w:lineRule="exact"/>
        <w:rPr>
          <w:del w:id="1895" w:author="Keith W. Boone" w:date="2015-03-04T12:59:00Z"/>
        </w:rPr>
      </w:pPr>
      <w:del w:id="1896" w:author="Keith W. Boone" w:date="2015-03-04T12:59:00Z">
        <w:r w:rsidRPr="003651D9" w:rsidDel="006A1426">
          <w:rPr>
            <w:b/>
            <w:sz w:val="16"/>
            <w:szCs w:val="16"/>
          </w:rPr>
          <w:delText>SHALL</w:delText>
        </w:r>
        <w:r w:rsidRPr="003651D9" w:rsidDel="006A1426">
          <w:delText xml:space="preserve"> contain exactly one [1..1] </w:delText>
        </w:r>
        <w:r w:rsidRPr="003651D9" w:rsidDel="006A1426">
          <w:rPr>
            <w:rFonts w:ascii="Courier New" w:hAnsi="Courier New"/>
            <w:b/>
          </w:rPr>
          <w:delText>id</w:delText>
        </w:r>
        <w:r w:rsidRPr="003651D9" w:rsidDel="006A1426">
          <w:delText xml:space="preserve"> (CONF:5363). </w:delText>
        </w:r>
      </w:del>
    </w:p>
    <w:p w14:paraId="45A6A20C" w14:textId="77777777" w:rsidR="001E206E" w:rsidRPr="003651D9" w:rsidDel="006A1426" w:rsidRDefault="001E206E" w:rsidP="005B3030">
      <w:pPr>
        <w:numPr>
          <w:ilvl w:val="1"/>
          <w:numId w:val="14"/>
        </w:numPr>
        <w:spacing w:before="0" w:after="40" w:line="260" w:lineRule="exact"/>
        <w:rPr>
          <w:del w:id="1897" w:author="Keith W. Boone" w:date="2015-03-04T12:59:00Z"/>
        </w:rPr>
      </w:pPr>
      <w:del w:id="1898" w:author="Keith W. Boone" w:date="2015-03-04T12:59:00Z">
        <w:r w:rsidRPr="003651D9" w:rsidDel="006A1426">
          <w:delText>This id SHALL be a globally unique identifier for the document (CONF:9991).</w:delText>
        </w:r>
      </w:del>
    </w:p>
    <w:p w14:paraId="24A385AC" w14:textId="77777777" w:rsidR="001E206E" w:rsidRPr="003651D9" w:rsidDel="006A1426" w:rsidRDefault="001E206E" w:rsidP="005B3030">
      <w:pPr>
        <w:numPr>
          <w:ilvl w:val="0"/>
          <w:numId w:val="14"/>
        </w:numPr>
        <w:spacing w:before="0" w:after="40" w:line="260" w:lineRule="exact"/>
        <w:rPr>
          <w:del w:id="1899" w:author="Keith W. Boone" w:date="2015-03-04T12:59:00Z"/>
        </w:rPr>
      </w:pPr>
      <w:del w:id="1900" w:author="Keith W. Boone" w:date="2015-03-04T12:59:00Z">
        <w:r w:rsidRPr="003651D9" w:rsidDel="006A1426">
          <w:rPr>
            <w:b/>
            <w:sz w:val="16"/>
            <w:szCs w:val="16"/>
          </w:rPr>
          <w:delText>SHALL</w:delText>
        </w:r>
        <w:r w:rsidRPr="003651D9" w:rsidDel="006A1426">
          <w:delText xml:space="preserve"> contain exactly one or two [1..2] </w:delText>
        </w:r>
        <w:r w:rsidRPr="003651D9" w:rsidDel="006A1426">
          <w:rPr>
            <w:rFonts w:ascii="Courier New" w:hAnsi="Courier New"/>
            <w:b/>
          </w:rPr>
          <w:delText>code</w:delText>
        </w:r>
        <w:r w:rsidRPr="003651D9" w:rsidDel="006A1426">
          <w:delText xml:space="preserve"> (CONF:5253-CRC). </w:delText>
        </w:r>
      </w:del>
    </w:p>
    <w:p w14:paraId="304BCCC2" w14:textId="77777777" w:rsidR="001E206E" w:rsidRPr="003651D9" w:rsidDel="006A1426" w:rsidRDefault="001E206E" w:rsidP="005B3030">
      <w:pPr>
        <w:numPr>
          <w:ilvl w:val="1"/>
          <w:numId w:val="14"/>
        </w:numPr>
        <w:spacing w:before="0" w:after="40" w:line="260" w:lineRule="exact"/>
        <w:rPr>
          <w:del w:id="1901" w:author="Keith W. Boone" w:date="2015-03-04T12:59:00Z"/>
        </w:rPr>
      </w:pPr>
      <w:del w:id="1902" w:author="Keith W. Boone" w:date="2015-03-04T12:59:00Z">
        <w:r w:rsidRPr="003651D9" w:rsidDel="006A1426">
          <w:rPr>
            <w:b/>
            <w:bCs/>
            <w:sz w:val="16"/>
            <w:szCs w:val="16"/>
          </w:rPr>
          <w:delText>SHALL</w:delText>
        </w:r>
        <w:r w:rsidRPr="003651D9" w:rsidDel="006A1426">
          <w:delText xml:space="preserve"> be selected from ValueSet </w:delText>
        </w:r>
        <w:r w:rsidRPr="003651D9" w:rsidDel="006A1426">
          <w:rPr>
            <w:rStyle w:val="XMLname"/>
          </w:rPr>
          <w:delText>ProcedureNoteDocumentTypeCodes 2.16.840.1.113883.11.20.6.1</w:delText>
        </w:r>
        <w:r w:rsidRPr="003651D9" w:rsidDel="006A1426">
          <w:delText xml:space="preserve"> </w:delText>
        </w:r>
        <w:r w:rsidRPr="003651D9" w:rsidDel="006A1426">
          <w:rPr>
            <w:rStyle w:val="keyword"/>
          </w:rPr>
          <w:delText>DYNAMIC</w:delText>
        </w:r>
        <w:r w:rsidR="005F3FB5" w:rsidDel="006A1426">
          <w:delText xml:space="preserve"> </w:delText>
        </w:r>
        <w:r w:rsidRPr="003651D9" w:rsidDel="006A1426">
          <w:delText>(CONF:8497)</w:delText>
        </w:r>
        <w:r w:rsidR="00887E40" w:rsidRPr="003651D9" w:rsidDel="006A1426">
          <w:delText xml:space="preserve">. </w:delText>
        </w:r>
        <w:r w:rsidRPr="003651D9" w:rsidDel="006A1426">
          <w:delText>Either or both of the following codes should be included:</w:delText>
        </w:r>
      </w:del>
    </w:p>
    <w:p w14:paraId="66FB0DEF" w14:textId="77777777" w:rsidR="001E206E" w:rsidRPr="003651D9" w:rsidDel="006A1426" w:rsidRDefault="001E206E" w:rsidP="001E206E">
      <w:pPr>
        <w:rPr>
          <w:del w:id="1903" w:author="Keith W. Boone" w:date="2015-03-04T12:59:00Z"/>
        </w:rPr>
      </w:pPr>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3651D9" w:rsidDel="006A1426" w14:paraId="15B22C64" w14:textId="77777777" w:rsidTr="00BB76BC">
        <w:trPr>
          <w:cantSplit/>
          <w:trHeight w:val="611"/>
          <w:del w:id="1904" w:author="Keith W. Boone" w:date="2015-03-04T12:59:00Z"/>
        </w:trPr>
        <w:tc>
          <w:tcPr>
            <w:tcW w:w="8640" w:type="dxa"/>
            <w:gridSpan w:val="4"/>
            <w:tcBorders>
              <w:bottom w:val="single" w:sz="4" w:space="0" w:color="auto"/>
            </w:tcBorders>
            <w:shd w:val="clear" w:color="auto" w:fill="auto"/>
          </w:tcPr>
          <w:p w14:paraId="48527366" w14:textId="77777777" w:rsidR="001E206E" w:rsidRPr="003651D9" w:rsidDel="006A1426" w:rsidRDefault="001E206E" w:rsidP="00FA1B42">
            <w:pPr>
              <w:pStyle w:val="TableText"/>
              <w:ind w:left="72"/>
              <w:rPr>
                <w:del w:id="1905" w:author="Keith W. Boone" w:date="2015-03-04T12:59:00Z"/>
                <w:noProof w:val="0"/>
                <w:lang w:val="en-US"/>
              </w:rPr>
            </w:pPr>
            <w:del w:id="1906" w:author="Keith W. Boone" w:date="2015-03-04T12:59:00Z">
              <w:r w:rsidRPr="003651D9" w:rsidDel="006A1426">
                <w:rPr>
                  <w:noProof w:val="0"/>
                  <w:lang w:val="en-US"/>
                </w:rPr>
                <w:delText xml:space="preserve">Value Set: ProcedureNoteDocumentTypeCodes 2.16.840.1.113883.11.20.6.1 </w:delText>
              </w:r>
              <w:r w:rsidRPr="003651D9" w:rsidDel="006A1426">
                <w:rPr>
                  <w:rFonts w:cs="Courier New"/>
                  <w:noProof w:val="0"/>
                  <w:lang w:val="en-US"/>
                </w:rPr>
                <w:delText>DYNAMIC</w:delText>
              </w:r>
            </w:del>
          </w:p>
          <w:p w14:paraId="1E21E746" w14:textId="77777777" w:rsidR="001E206E" w:rsidRPr="003651D9" w:rsidDel="006A1426" w:rsidRDefault="001E206E" w:rsidP="00FA1B42">
            <w:pPr>
              <w:pStyle w:val="TableText"/>
              <w:ind w:left="72"/>
              <w:rPr>
                <w:del w:id="1907" w:author="Keith W. Boone" w:date="2015-03-04T12:59:00Z"/>
                <w:noProof w:val="0"/>
                <w:lang w:val="en-US"/>
              </w:rPr>
            </w:pPr>
            <w:del w:id="1908" w:author="Keith W. Boone" w:date="2015-03-04T12:59:00Z">
              <w:r w:rsidRPr="003651D9" w:rsidDel="006A1426">
                <w:rPr>
                  <w:noProof w:val="0"/>
                  <w:lang w:val="en-US"/>
                </w:rPr>
                <w:delText>Code System: LOINC 2.16.840.1.113883.6.1</w:delText>
              </w:r>
            </w:del>
          </w:p>
        </w:tc>
      </w:tr>
      <w:tr w:rsidR="001E206E" w:rsidRPr="003651D9" w:rsidDel="006A1426" w14:paraId="4598F3F7" w14:textId="77777777" w:rsidTr="00BB76BC">
        <w:trPr>
          <w:cantSplit/>
          <w:trHeight w:val="611"/>
          <w:del w:id="1909" w:author="Keith W. Boone" w:date="2015-03-04T12:59:00Z"/>
        </w:trPr>
        <w:tc>
          <w:tcPr>
            <w:tcW w:w="1161" w:type="dxa"/>
            <w:shd w:val="clear" w:color="auto" w:fill="E6E6E6"/>
          </w:tcPr>
          <w:p w14:paraId="6F5DC880" w14:textId="77777777" w:rsidR="001E206E" w:rsidRPr="003651D9" w:rsidDel="006A1426" w:rsidRDefault="001E206E" w:rsidP="00FA1B42">
            <w:pPr>
              <w:pStyle w:val="TableEntryHeader"/>
              <w:rPr>
                <w:del w:id="1910" w:author="Keith W. Boone" w:date="2015-03-04T12:59:00Z"/>
              </w:rPr>
            </w:pPr>
            <w:del w:id="1911" w:author="Keith W. Boone" w:date="2015-03-04T12:59:00Z">
              <w:r w:rsidRPr="003651D9" w:rsidDel="006A1426">
                <w:delText>LOINC Code</w:delText>
              </w:r>
            </w:del>
          </w:p>
        </w:tc>
        <w:tc>
          <w:tcPr>
            <w:tcW w:w="2074" w:type="dxa"/>
            <w:shd w:val="clear" w:color="auto" w:fill="E6E6E6"/>
          </w:tcPr>
          <w:p w14:paraId="7BE1BDF9" w14:textId="77777777" w:rsidR="001E206E" w:rsidRPr="003651D9" w:rsidDel="006A1426" w:rsidRDefault="001E206E" w:rsidP="00FA1B42">
            <w:pPr>
              <w:pStyle w:val="TableEntryHeader"/>
              <w:rPr>
                <w:del w:id="1912" w:author="Keith W. Boone" w:date="2015-03-04T12:59:00Z"/>
              </w:rPr>
            </w:pPr>
            <w:del w:id="1913" w:author="Keith W. Boone" w:date="2015-03-04T12:59:00Z">
              <w:r w:rsidRPr="003651D9" w:rsidDel="006A1426">
                <w:delText>Type of Service ‘Component’</w:delText>
              </w:r>
            </w:del>
          </w:p>
        </w:tc>
        <w:tc>
          <w:tcPr>
            <w:tcW w:w="1418" w:type="dxa"/>
            <w:shd w:val="clear" w:color="auto" w:fill="E6E6E6"/>
          </w:tcPr>
          <w:p w14:paraId="1E41F3D1" w14:textId="77777777" w:rsidR="001E206E" w:rsidRPr="003651D9" w:rsidDel="006A1426" w:rsidRDefault="001E206E" w:rsidP="00FA1B42">
            <w:pPr>
              <w:pStyle w:val="TableEntryHeader"/>
              <w:rPr>
                <w:del w:id="1914" w:author="Keith W. Boone" w:date="2015-03-04T12:59:00Z"/>
              </w:rPr>
            </w:pPr>
            <w:del w:id="1915" w:author="Keith W. Boone" w:date="2015-03-04T12:59:00Z">
              <w:r w:rsidRPr="003651D9" w:rsidDel="006A1426">
                <w:delText>Setting ‘System’</w:delText>
              </w:r>
            </w:del>
          </w:p>
        </w:tc>
        <w:tc>
          <w:tcPr>
            <w:tcW w:w="3987" w:type="dxa"/>
            <w:shd w:val="clear" w:color="auto" w:fill="E6E6E6"/>
          </w:tcPr>
          <w:p w14:paraId="6333643A" w14:textId="77777777" w:rsidR="001E206E" w:rsidRPr="003651D9" w:rsidDel="006A1426" w:rsidRDefault="001E206E" w:rsidP="00FA1B42">
            <w:pPr>
              <w:pStyle w:val="TableEntryHeader"/>
              <w:rPr>
                <w:del w:id="1916" w:author="Keith W. Boone" w:date="2015-03-04T12:59:00Z"/>
              </w:rPr>
            </w:pPr>
            <w:del w:id="1917" w:author="Keith W. Boone" w:date="2015-03-04T12:59:00Z">
              <w:r w:rsidRPr="003651D9" w:rsidDel="006A1426">
                <w:delText>Specialty/Training/Professional Level ‘Method_Type’</w:delText>
              </w:r>
            </w:del>
          </w:p>
        </w:tc>
      </w:tr>
      <w:tr w:rsidR="001E206E" w:rsidRPr="003651D9" w:rsidDel="006A1426" w14:paraId="3332DF6C" w14:textId="77777777" w:rsidTr="00BB76BC">
        <w:trPr>
          <w:cantSplit/>
          <w:del w:id="1918" w:author="Keith W. Boone" w:date="2015-03-04T12:59:00Z"/>
        </w:trPr>
        <w:tc>
          <w:tcPr>
            <w:tcW w:w="1161" w:type="dxa"/>
            <w:vAlign w:val="bottom"/>
          </w:tcPr>
          <w:p w14:paraId="17D41DFB" w14:textId="77777777" w:rsidR="001E206E" w:rsidRPr="003651D9" w:rsidDel="006A1426" w:rsidRDefault="001E206E" w:rsidP="00AD069D">
            <w:pPr>
              <w:pStyle w:val="TableEntry"/>
              <w:rPr>
                <w:del w:id="1919" w:author="Keith W. Boone" w:date="2015-03-04T12:59:00Z"/>
              </w:rPr>
            </w:pPr>
            <w:del w:id="1920" w:author="Keith W. Boone" w:date="2015-03-04T12:59:00Z">
              <w:r w:rsidRPr="003651D9" w:rsidDel="006A1426">
                <w:delText>18745-0</w:delText>
              </w:r>
            </w:del>
          </w:p>
        </w:tc>
        <w:tc>
          <w:tcPr>
            <w:tcW w:w="2074" w:type="dxa"/>
            <w:vAlign w:val="bottom"/>
          </w:tcPr>
          <w:p w14:paraId="3F8ED218" w14:textId="77777777" w:rsidR="001E206E" w:rsidRPr="003651D9" w:rsidDel="006A1426" w:rsidRDefault="001E206E" w:rsidP="00AD069D">
            <w:pPr>
              <w:pStyle w:val="TableEntry"/>
              <w:rPr>
                <w:del w:id="1921" w:author="Keith W. Boone" w:date="2015-03-04T12:59:00Z"/>
              </w:rPr>
            </w:pPr>
            <w:del w:id="1922" w:author="Keith W. Boone" w:date="2015-03-04T12:59:00Z">
              <w:r w:rsidRPr="003651D9" w:rsidDel="006A1426">
                <w:delText>Study report</w:delText>
              </w:r>
            </w:del>
          </w:p>
        </w:tc>
        <w:tc>
          <w:tcPr>
            <w:tcW w:w="1418" w:type="dxa"/>
            <w:vAlign w:val="bottom"/>
          </w:tcPr>
          <w:p w14:paraId="651EA720" w14:textId="77777777" w:rsidR="001E206E" w:rsidRPr="003651D9" w:rsidDel="006A1426" w:rsidRDefault="001E206E" w:rsidP="003579DA">
            <w:pPr>
              <w:pStyle w:val="TableEntry"/>
              <w:rPr>
                <w:del w:id="1923" w:author="Keith W. Boone" w:date="2015-03-04T12:59:00Z"/>
              </w:rPr>
            </w:pPr>
            <w:del w:id="1924" w:author="Keith W. Boone" w:date="2015-03-04T12:59:00Z">
              <w:r w:rsidRPr="003651D9" w:rsidDel="006A1426">
                <w:delText>Heart</w:delText>
              </w:r>
            </w:del>
          </w:p>
        </w:tc>
        <w:tc>
          <w:tcPr>
            <w:tcW w:w="3987" w:type="dxa"/>
            <w:vAlign w:val="bottom"/>
          </w:tcPr>
          <w:p w14:paraId="63FE709B" w14:textId="77777777" w:rsidR="001E206E" w:rsidRPr="003651D9" w:rsidDel="006A1426" w:rsidRDefault="001E206E" w:rsidP="003579DA">
            <w:pPr>
              <w:pStyle w:val="TableEntry"/>
              <w:rPr>
                <w:del w:id="1925" w:author="Keith W. Boone" w:date="2015-03-04T12:59:00Z"/>
              </w:rPr>
            </w:pPr>
            <w:del w:id="1926" w:author="Keith W. Boone" w:date="2015-03-04T12:59:00Z">
              <w:r w:rsidRPr="003651D9" w:rsidDel="006A1426">
                <w:delText>Cardiac catheterization</w:delText>
              </w:r>
            </w:del>
          </w:p>
        </w:tc>
      </w:tr>
      <w:tr w:rsidR="001E206E" w:rsidRPr="003651D9" w:rsidDel="006A1426" w14:paraId="74A29620" w14:textId="77777777" w:rsidTr="00BB76BC">
        <w:trPr>
          <w:cantSplit/>
          <w:del w:id="1927" w:author="Keith W. Boone" w:date="2015-03-04T12:59:00Z"/>
        </w:trPr>
        <w:tc>
          <w:tcPr>
            <w:tcW w:w="1161" w:type="dxa"/>
            <w:vAlign w:val="bottom"/>
          </w:tcPr>
          <w:p w14:paraId="41B20867" w14:textId="77777777" w:rsidR="001E206E" w:rsidRPr="003651D9" w:rsidDel="006A1426" w:rsidRDefault="001E206E" w:rsidP="00AD069D">
            <w:pPr>
              <w:pStyle w:val="TableEntry"/>
              <w:rPr>
                <w:del w:id="1928" w:author="Keith W. Boone" w:date="2015-03-04T12:59:00Z"/>
              </w:rPr>
            </w:pPr>
            <w:del w:id="1929" w:author="Keith W. Boone" w:date="2015-03-04T12:59:00Z">
              <w:r w:rsidRPr="003651D9" w:rsidDel="006A1426">
                <w:delText>34896-1</w:delText>
              </w:r>
            </w:del>
          </w:p>
        </w:tc>
        <w:tc>
          <w:tcPr>
            <w:tcW w:w="2074" w:type="dxa"/>
            <w:vAlign w:val="bottom"/>
          </w:tcPr>
          <w:p w14:paraId="65F92CE9" w14:textId="77777777" w:rsidR="001E206E" w:rsidRPr="003651D9" w:rsidDel="006A1426" w:rsidRDefault="001E206E" w:rsidP="00AD069D">
            <w:pPr>
              <w:pStyle w:val="TableEntry"/>
              <w:rPr>
                <w:del w:id="1930" w:author="Keith W. Boone" w:date="2015-03-04T12:59:00Z"/>
              </w:rPr>
            </w:pPr>
            <w:del w:id="1931" w:author="Keith W. Boone" w:date="2015-03-04T12:59:00Z">
              <w:r w:rsidRPr="003651D9" w:rsidDel="006A1426">
                <w:delText>Interventional procedure note</w:delText>
              </w:r>
            </w:del>
          </w:p>
        </w:tc>
        <w:tc>
          <w:tcPr>
            <w:tcW w:w="1418" w:type="dxa"/>
            <w:vAlign w:val="bottom"/>
          </w:tcPr>
          <w:p w14:paraId="233CCA27" w14:textId="77777777" w:rsidR="001E206E" w:rsidRPr="003651D9" w:rsidDel="006A1426" w:rsidRDefault="001E206E" w:rsidP="003579DA">
            <w:pPr>
              <w:pStyle w:val="TableEntry"/>
              <w:rPr>
                <w:del w:id="1932" w:author="Keith W. Boone" w:date="2015-03-04T12:59:00Z"/>
              </w:rPr>
            </w:pPr>
            <w:del w:id="1933" w:author="Keith W. Boone" w:date="2015-03-04T12:59:00Z">
              <w:r w:rsidRPr="003651D9" w:rsidDel="006A1426">
                <w:delText>{Setting}</w:delText>
              </w:r>
            </w:del>
          </w:p>
        </w:tc>
        <w:tc>
          <w:tcPr>
            <w:tcW w:w="3987" w:type="dxa"/>
            <w:vAlign w:val="bottom"/>
          </w:tcPr>
          <w:p w14:paraId="6E23F608" w14:textId="77777777" w:rsidR="001E206E" w:rsidRPr="003651D9" w:rsidDel="006A1426" w:rsidRDefault="001E206E" w:rsidP="003579DA">
            <w:pPr>
              <w:pStyle w:val="TableEntry"/>
              <w:rPr>
                <w:del w:id="1934" w:author="Keith W. Boone" w:date="2015-03-04T12:59:00Z"/>
              </w:rPr>
            </w:pPr>
            <w:del w:id="1935" w:author="Keith W. Boone" w:date="2015-03-04T12:59:00Z">
              <w:r w:rsidRPr="003651D9" w:rsidDel="006A1426">
                <w:delText>Cardiology</w:delText>
              </w:r>
            </w:del>
          </w:p>
        </w:tc>
      </w:tr>
    </w:tbl>
    <w:p w14:paraId="1C664855" w14:textId="77777777" w:rsidR="001E206E" w:rsidRPr="003651D9" w:rsidDel="006A1426" w:rsidRDefault="001E206E" w:rsidP="001E206E">
      <w:pPr>
        <w:rPr>
          <w:del w:id="1936" w:author="Keith W. Boone" w:date="2015-03-04T12:59:00Z"/>
        </w:rPr>
      </w:pPr>
    </w:p>
    <w:p w14:paraId="1AF19E5A" w14:textId="77777777" w:rsidR="001E206E" w:rsidRPr="003651D9" w:rsidDel="006A1426" w:rsidRDefault="001E206E" w:rsidP="005B3030">
      <w:pPr>
        <w:numPr>
          <w:ilvl w:val="0"/>
          <w:numId w:val="14"/>
        </w:numPr>
        <w:spacing w:before="0" w:after="40" w:line="260" w:lineRule="exact"/>
        <w:rPr>
          <w:del w:id="1937" w:author="Keith W. Boone" w:date="2015-03-04T12:59:00Z"/>
        </w:rPr>
      </w:pPr>
      <w:del w:id="1938" w:author="Keith W. Boone" w:date="2015-03-04T12:59:00Z">
        <w:r w:rsidRPr="003651D9" w:rsidDel="006A1426">
          <w:rPr>
            <w:b/>
            <w:sz w:val="16"/>
            <w:szCs w:val="16"/>
          </w:rPr>
          <w:delText>SHALL</w:delText>
        </w:r>
        <w:r w:rsidRPr="003651D9" w:rsidDel="006A1426">
          <w:delText xml:space="preserve"> contain exactly one [1..1] </w:delText>
        </w:r>
        <w:r w:rsidRPr="003651D9" w:rsidDel="006A1426">
          <w:rPr>
            <w:rFonts w:ascii="Courier New" w:hAnsi="Courier New"/>
            <w:b/>
          </w:rPr>
          <w:delText>title</w:delText>
        </w:r>
        <w:r w:rsidRPr="003651D9" w:rsidDel="006A1426">
          <w:delText xml:space="preserve"> (CONF:5254). </w:delText>
        </w:r>
      </w:del>
    </w:p>
    <w:p w14:paraId="4254A262" w14:textId="77777777" w:rsidR="001E206E" w:rsidRPr="003651D9" w:rsidDel="006A1426" w:rsidRDefault="001E206E" w:rsidP="005B3030">
      <w:pPr>
        <w:numPr>
          <w:ilvl w:val="1"/>
          <w:numId w:val="14"/>
        </w:numPr>
        <w:spacing w:before="0" w:after="40" w:line="260" w:lineRule="exact"/>
        <w:rPr>
          <w:del w:id="1939" w:author="Keith W. Boone" w:date="2015-03-04T12:59:00Z"/>
        </w:rPr>
      </w:pPr>
      <w:del w:id="1940" w:author="Keith W. Boone" w:date="2015-03-04T12:59:00Z">
        <w:r w:rsidRPr="003651D9" w:rsidDel="006A1426">
          <w:delText>Can either be a locally defined name or the display name corresponding to clinicalDocument/code (CONF:5255).</w:delText>
        </w:r>
        <w:r w:rsidR="000121FB" w:rsidRPr="003651D9" w:rsidDel="006A1426">
          <w:delText>&gt;</w:delText>
        </w:r>
      </w:del>
    </w:p>
    <w:p w14:paraId="43E67294" w14:textId="77777777" w:rsidR="00983131" w:rsidRPr="003651D9" w:rsidDel="006A1426" w:rsidRDefault="00983131" w:rsidP="00D35F24">
      <w:pPr>
        <w:pStyle w:val="BodyText"/>
        <w:rPr>
          <w:del w:id="1941" w:author="Keith W. Boone" w:date="2015-03-04T12:59:00Z"/>
          <w:lang w:eastAsia="x-none"/>
        </w:rPr>
      </w:pPr>
    </w:p>
    <w:p w14:paraId="7AC65D98" w14:textId="77777777" w:rsidR="00983131" w:rsidRPr="003651D9" w:rsidDel="006A1426" w:rsidRDefault="00983131" w:rsidP="00597DB2">
      <w:pPr>
        <w:pStyle w:val="AuthorInstructions"/>
        <w:rPr>
          <w:del w:id="1942" w:author="Keith W. Boone" w:date="2015-03-04T12:59:00Z"/>
        </w:rPr>
      </w:pPr>
      <w:del w:id="1943" w:author="Keith W. Boone" w:date="2015-03-04T12:59:00Z">
        <w:r w:rsidRPr="003651D9" w:rsidDel="006A1426">
          <w:delText xml:space="preserve">###End Discrete Conformance Format – Header </w:delText>
        </w:r>
      </w:del>
    </w:p>
    <w:p w14:paraId="27019B83" w14:textId="77777777" w:rsidR="00B9303B" w:rsidRPr="003651D9" w:rsidDel="006A1426" w:rsidRDefault="00B9303B" w:rsidP="00B9303B">
      <w:pPr>
        <w:pStyle w:val="Heading2"/>
        <w:numPr>
          <w:ilvl w:val="0"/>
          <w:numId w:val="0"/>
        </w:numPr>
        <w:rPr>
          <w:del w:id="1944" w:author="Keith W. Boone" w:date="2015-03-04T12:59:00Z"/>
          <w:noProof w:val="0"/>
        </w:rPr>
      </w:pPr>
      <w:bookmarkStart w:id="1945" w:name="_Toc412696371"/>
      <w:del w:id="1946" w:author="Keith W. Boone" w:date="2015-03-04T12:59:00Z">
        <w:r w:rsidRPr="003651D9" w:rsidDel="006A1426">
          <w:rPr>
            <w:noProof w:val="0"/>
          </w:rPr>
          <w:delText>6.3.3</w:delText>
        </w:r>
        <w:r w:rsidR="00291725" w:rsidDel="006A1426">
          <w:rPr>
            <w:noProof w:val="0"/>
          </w:rPr>
          <w:delText xml:space="preserve"> </w:delText>
        </w:r>
        <w:r w:rsidRPr="003651D9" w:rsidDel="006A1426">
          <w:rPr>
            <w:noProof w:val="0"/>
          </w:rPr>
          <w:delText>CDA Section Content Modules</w:delText>
        </w:r>
        <w:bookmarkEnd w:id="1945"/>
      </w:del>
    </w:p>
    <w:p w14:paraId="03B7BDD8" w14:textId="77777777" w:rsidR="00870306" w:rsidRPr="003651D9" w:rsidDel="006A1426" w:rsidRDefault="00870306" w:rsidP="00870306">
      <w:pPr>
        <w:pStyle w:val="EditorInstructions"/>
        <w:rPr>
          <w:del w:id="1947" w:author="Keith W. Boone" w:date="2015-03-04T12:59:00Z"/>
        </w:rPr>
      </w:pPr>
      <w:del w:id="1948" w:author="Keith W. Boone" w:date="2015-03-04T12:59:00Z">
        <w:r w:rsidRPr="003651D9" w:rsidDel="006A1426">
          <w:delText>Add to section 6.3.</w:delText>
        </w:r>
        <w:r w:rsidR="00951F63" w:rsidRPr="003651D9" w:rsidDel="006A1426">
          <w:delText>3</w:delText>
        </w:r>
        <w:r w:rsidR="00983131" w:rsidRPr="003651D9" w:rsidDel="006A1426">
          <w:delText>.10</w:delText>
        </w:r>
        <w:r w:rsidRPr="003651D9" w:rsidDel="006A1426">
          <w:delText xml:space="preserve"> </w:delText>
        </w:r>
        <w:r w:rsidR="006A2A74" w:rsidRPr="003651D9" w:rsidDel="006A1426">
          <w:delText>Section</w:delText>
        </w:r>
        <w:r w:rsidRPr="003651D9" w:rsidDel="006A1426">
          <w:delText xml:space="preserve"> Content Modules</w:delText>
        </w:r>
      </w:del>
    </w:p>
    <w:p w14:paraId="3AFAC55C" w14:textId="77777777" w:rsidR="00AE4AED" w:rsidRPr="003651D9" w:rsidDel="006A1426" w:rsidRDefault="00AE4AED" w:rsidP="00870306">
      <w:pPr>
        <w:pStyle w:val="BodyText"/>
        <w:rPr>
          <w:del w:id="1949" w:author="Keith W. Boone" w:date="2015-03-04T12:59:00Z"/>
          <w:lang w:eastAsia="x-none"/>
        </w:rPr>
      </w:pPr>
    </w:p>
    <w:p w14:paraId="4172359C" w14:textId="77777777" w:rsidR="00A23689" w:rsidRPr="003651D9" w:rsidDel="006A1426" w:rsidRDefault="00A23689" w:rsidP="00597DB2">
      <w:pPr>
        <w:pStyle w:val="AuthorInstructions"/>
        <w:rPr>
          <w:del w:id="1950" w:author="Keith W. Boone" w:date="2015-03-04T12:59:00Z"/>
        </w:rPr>
      </w:pPr>
      <w:del w:id="1951" w:author="Keith W. Boone" w:date="2015-03-04T12:59:00Z">
        <w:r w:rsidRPr="003651D9" w:rsidDel="006A1426">
          <w:delText>&lt;Replicate this section/table for as many new Section</w:delText>
        </w:r>
        <w:r w:rsidR="000121FB" w:rsidRPr="003651D9" w:rsidDel="006A1426">
          <w:delText>s as</w:delText>
        </w:r>
        <w:r w:rsidR="005F3FB5" w:rsidDel="006A1426">
          <w:delText xml:space="preserve"> </w:delText>
        </w:r>
        <w:r w:rsidRPr="003651D9" w:rsidDel="006A1426">
          <w:delText>are added in this supplement.&gt;</w:delText>
        </w:r>
      </w:del>
    </w:p>
    <w:p w14:paraId="557F7DAF" w14:textId="77777777" w:rsidR="00363069" w:rsidRPr="003651D9" w:rsidDel="006A1426" w:rsidRDefault="00363069" w:rsidP="00597DB2">
      <w:pPr>
        <w:pStyle w:val="AuthorInstructions"/>
        <w:rPr>
          <w:del w:id="1952" w:author="Keith W. Boone" w:date="2015-03-04T12:59:00Z"/>
        </w:rPr>
      </w:pPr>
      <w:del w:id="1953" w:author="Keith W. Boone" w:date="2015-03-04T12:59:00Z">
        <w:r w:rsidRPr="003651D9" w:rsidDel="006A1426">
          <w:delText>&lt;</w:delText>
        </w:r>
        <w:r w:rsidR="009D125C" w:rsidRPr="003651D9" w:rsidDel="006A1426">
          <w:delText>Author</w:delText>
        </w:r>
        <w:r w:rsidRPr="003651D9" w:rsidDel="006A1426">
          <w:delText>s’ notes:</w:delText>
        </w:r>
        <w:r w:rsidR="005F3FB5" w:rsidDel="006A1426">
          <w:delText xml:space="preserve"> </w:delText>
        </w:r>
        <w:r w:rsidRPr="003651D9" w:rsidDel="006A1426">
          <w:delText>Section naming instructions:</w:delText>
        </w:r>
        <w:r w:rsidR="005F3FB5" w:rsidDel="006A1426">
          <w:delText xml:space="preserve"> </w:delText>
        </w:r>
        <w:r w:rsidRPr="003651D9" w:rsidDel="006A1426">
          <w:delText>If a Section is a specialization of an existing Section, begin the name with the original section name</w:delText>
        </w:r>
        <w:r w:rsidR="00887E40" w:rsidRPr="003651D9" w:rsidDel="006A1426">
          <w:delText xml:space="preserve">. </w:delText>
        </w:r>
        <w:r w:rsidRPr="003651D9" w:rsidDel="006A1426">
          <w:delText>For example, if Cardiology is creating a specialization of the “Medical History Section”, the new section should be named “Medical History Section – Cardiac” and not “Cardiac Medical History Section”.&gt;</w:delText>
        </w:r>
      </w:del>
    </w:p>
    <w:p w14:paraId="17057E84" w14:textId="77777777" w:rsidR="00D35F24" w:rsidRPr="003651D9" w:rsidDel="006A1426" w:rsidRDefault="00D35F24" w:rsidP="00597DB2">
      <w:pPr>
        <w:pStyle w:val="AuthorInstructions"/>
        <w:rPr>
          <w:del w:id="1954" w:author="Keith W. Boone" w:date="2015-03-04T12:59:00Z"/>
        </w:rPr>
      </w:pPr>
    </w:p>
    <w:p w14:paraId="48D33C8F" w14:textId="77777777" w:rsidR="00D35F24" w:rsidRPr="003651D9" w:rsidDel="006A1426" w:rsidRDefault="00D35F24" w:rsidP="00597DB2">
      <w:pPr>
        <w:pStyle w:val="AuthorInstructions"/>
        <w:rPr>
          <w:del w:id="1955" w:author="Keith W. Boone" w:date="2015-03-04T12:59:00Z"/>
        </w:rPr>
      </w:pPr>
      <w:del w:id="1956" w:author="Keith W. Boone" w:date="2015-03-04T12:59:00Z">
        <w:r w:rsidRPr="003651D9" w:rsidDel="006A1426">
          <w:delText>###Begin Tabular Format - Section</w:delText>
        </w:r>
      </w:del>
    </w:p>
    <w:p w14:paraId="6AC71309" w14:textId="77777777" w:rsidR="00286433" w:rsidRPr="003651D9" w:rsidDel="006A1426" w:rsidRDefault="00286433" w:rsidP="00597DB2">
      <w:pPr>
        <w:pStyle w:val="AuthorInstructions"/>
        <w:rPr>
          <w:del w:id="1957" w:author="Keith W. Boone" w:date="2015-03-04T12:59:00Z"/>
        </w:rPr>
      </w:pPr>
      <w:del w:id="1958" w:author="Keith W. Boone" w:date="2015-03-04T12:59:00Z">
        <w:r w:rsidRPr="003651D9" w:rsidDel="006A1426">
          <w:delText xml:space="preserve">&lt;Delete </w:delText>
        </w:r>
        <w:r w:rsidR="000121FB" w:rsidRPr="003651D9" w:rsidDel="006A1426">
          <w:delText>examples in</w:delText>
        </w:r>
        <w:r w:rsidRPr="003651D9" w:rsidDel="006A1426">
          <w:delText xml:space="preserve"> rows of table below prior to Public Comment.&gt;</w:delText>
        </w:r>
      </w:del>
    </w:p>
    <w:p w14:paraId="72323F58" w14:textId="77777777" w:rsidR="00D07411" w:rsidRPr="003651D9" w:rsidDel="006A1426" w:rsidRDefault="00870306" w:rsidP="00B84D95">
      <w:pPr>
        <w:pStyle w:val="Heading4"/>
        <w:numPr>
          <w:ilvl w:val="0"/>
          <w:numId w:val="0"/>
        </w:numPr>
        <w:ind w:left="864" w:hanging="864"/>
        <w:rPr>
          <w:del w:id="1959" w:author="Keith W. Boone" w:date="2015-03-04T12:59:00Z"/>
          <w:noProof w:val="0"/>
        </w:rPr>
      </w:pPr>
      <w:bookmarkStart w:id="1960" w:name="_Toc412696372"/>
      <w:del w:id="1961" w:author="Keith W. Boone" w:date="2015-03-04T12:59:00Z">
        <w:r w:rsidRPr="003651D9" w:rsidDel="006A1426">
          <w:rPr>
            <w:noProof w:val="0"/>
          </w:rPr>
          <w:delText>6.3.</w:delText>
        </w:r>
        <w:r w:rsidR="00951F63" w:rsidRPr="003651D9" w:rsidDel="006A1426">
          <w:rPr>
            <w:noProof w:val="0"/>
          </w:rPr>
          <w:delText>3</w:delText>
        </w:r>
        <w:r w:rsidR="00BA437B" w:rsidRPr="003651D9" w:rsidDel="006A1426">
          <w:rPr>
            <w:noProof w:val="0"/>
          </w:rPr>
          <w:delText>.</w:delText>
        </w:r>
        <w:r w:rsidR="00B9303B" w:rsidRPr="003651D9" w:rsidDel="006A1426">
          <w:rPr>
            <w:noProof w:val="0"/>
          </w:rPr>
          <w:delText>10</w:delText>
        </w:r>
        <w:r w:rsidR="00363069" w:rsidRPr="003651D9" w:rsidDel="006A1426">
          <w:rPr>
            <w:noProof w:val="0"/>
          </w:rPr>
          <w:delText>.</w:delText>
        </w:r>
        <w:r w:rsidR="00774B6B" w:rsidRPr="003651D9" w:rsidDel="006A1426">
          <w:rPr>
            <w:noProof w:val="0"/>
          </w:rPr>
          <w:delText>S</w:delText>
        </w:r>
        <w:r w:rsidR="00291725" w:rsidDel="006A1426">
          <w:rPr>
            <w:noProof w:val="0"/>
          </w:rPr>
          <w:delText xml:space="preserve"> </w:delText>
        </w:r>
        <w:r w:rsidR="006A2A74" w:rsidRPr="003651D9" w:rsidDel="006A1426">
          <w:rPr>
            <w:noProof w:val="0"/>
          </w:rPr>
          <w:delText>&lt;Section</w:delText>
        </w:r>
        <w:r w:rsidR="00D07411" w:rsidRPr="003651D9" w:rsidDel="006A1426">
          <w:rPr>
            <w:noProof w:val="0"/>
          </w:rPr>
          <w:delText xml:space="preserve"> Module Name</w:delText>
        </w:r>
        <w:r w:rsidR="006A2A74" w:rsidRPr="003651D9" w:rsidDel="006A1426">
          <w:rPr>
            <w:noProof w:val="0"/>
          </w:rPr>
          <w:delText>&gt;</w:delText>
        </w:r>
        <w:r w:rsidR="00316247" w:rsidRPr="003651D9" w:rsidDel="006A1426">
          <w:rPr>
            <w:noProof w:val="0"/>
          </w:rPr>
          <w:delText xml:space="preserve"> - </w:delText>
        </w:r>
        <w:r w:rsidR="006A2A74" w:rsidRPr="003651D9" w:rsidDel="006A1426">
          <w:rPr>
            <w:noProof w:val="0"/>
          </w:rPr>
          <w:delText>Section</w:delText>
        </w:r>
        <w:r w:rsidRPr="003651D9" w:rsidDel="006A1426">
          <w:rPr>
            <w:noProof w:val="0"/>
          </w:rPr>
          <w:delText xml:space="preserve"> </w:delText>
        </w:r>
        <w:r w:rsidR="00D07411" w:rsidRPr="003651D9" w:rsidDel="006A1426">
          <w:rPr>
            <w:noProof w:val="0"/>
          </w:rPr>
          <w:delText xml:space="preserve">Content </w:delText>
        </w:r>
        <w:r w:rsidRPr="003651D9" w:rsidDel="006A1426">
          <w:rPr>
            <w:noProof w:val="0"/>
          </w:rPr>
          <w:delText>Module</w:delText>
        </w:r>
        <w:bookmarkEnd w:id="1960"/>
        <w:r w:rsidRPr="003651D9" w:rsidDel="006A1426">
          <w:rPr>
            <w:noProof w:val="0"/>
          </w:rPr>
          <w:delText xml:space="preserve"> </w:delText>
        </w:r>
        <w:bookmarkStart w:id="1962" w:name="_Toc291167503"/>
        <w:bookmarkStart w:id="1963" w:name="_Toc291231442"/>
        <w:bookmarkStart w:id="1964" w:name="_Toc296340356"/>
      </w:del>
    </w:p>
    <w:p w14:paraId="0CB51592" w14:textId="77777777" w:rsidR="005D6104" w:rsidRPr="003651D9" w:rsidDel="006A1426" w:rsidRDefault="00D07411" w:rsidP="00712AE6">
      <w:pPr>
        <w:pStyle w:val="TableTitle"/>
        <w:rPr>
          <w:del w:id="1965" w:author="Keith W. Boone" w:date="2015-03-04T12:59:00Z"/>
        </w:rPr>
      </w:pPr>
      <w:del w:id="1966" w:author="Keith W. Boone" w:date="2015-03-04T12:59:00Z">
        <w:r w:rsidRPr="003651D9" w:rsidDel="006A1426">
          <w:delText xml:space="preserve">Table </w:delText>
        </w:r>
        <w:r w:rsidR="005D6104" w:rsidRPr="003651D9" w:rsidDel="006A1426">
          <w:delText>6.3.</w:delText>
        </w:r>
        <w:r w:rsidR="00951F63" w:rsidRPr="003651D9" w:rsidDel="006A1426">
          <w:delText>3</w:delText>
        </w:r>
        <w:r w:rsidR="004225C9" w:rsidRPr="003651D9" w:rsidDel="006A1426">
          <w:delText>.</w:delText>
        </w:r>
        <w:r w:rsidR="00B9303B" w:rsidRPr="003651D9" w:rsidDel="006A1426">
          <w:delText>10</w:delText>
        </w:r>
        <w:r w:rsidR="00A23689" w:rsidRPr="003651D9" w:rsidDel="006A1426">
          <w:delText>.</w:delText>
        </w:r>
        <w:r w:rsidR="00774B6B" w:rsidRPr="003651D9" w:rsidDel="006A1426">
          <w:delText>S</w:delText>
        </w:r>
        <w:r w:rsidR="00AE4AED" w:rsidRPr="003651D9" w:rsidDel="006A1426">
          <w:delText>-1</w:delText>
        </w:r>
        <w:r w:rsidR="005D6104" w:rsidRPr="003651D9" w:rsidDel="006A1426">
          <w:delText xml:space="preserve"> </w:delText>
        </w:r>
        <w:r w:rsidR="00AE4AED" w:rsidRPr="003651D9" w:rsidDel="006A1426">
          <w:delText>&lt;Section</w:delText>
        </w:r>
        <w:r w:rsidRPr="003651D9" w:rsidDel="006A1426">
          <w:delText xml:space="preserve"> Module Name</w:delText>
        </w:r>
        <w:r w:rsidR="00665D8F" w:rsidRPr="003651D9" w:rsidDel="006A1426">
          <w:delText>&gt;</w:delText>
        </w:r>
        <w:r w:rsidR="00AE4AED" w:rsidRPr="003651D9" w:rsidDel="006A1426">
          <w:delText xml:space="preserve"> </w:delText>
        </w:r>
        <w:r w:rsidR="005D6104" w:rsidRPr="003651D9" w:rsidDel="006A1426">
          <w:delText>Section</w:delText>
        </w:r>
        <w:bookmarkEnd w:id="1962"/>
        <w:bookmarkEnd w:id="1963"/>
        <w:bookmarkEnd w:id="1964"/>
      </w:del>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7"/>
        <w:gridCol w:w="1168"/>
        <w:gridCol w:w="2080"/>
        <w:gridCol w:w="2428"/>
        <w:gridCol w:w="1442"/>
        <w:gridCol w:w="1291"/>
      </w:tblGrid>
      <w:tr w:rsidR="00363069" w:rsidRPr="003651D9" w:rsidDel="006A1426" w14:paraId="41C56BD7" w14:textId="77777777" w:rsidTr="00BB76BC">
        <w:trPr>
          <w:del w:id="1967"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A094C98" w14:textId="77777777" w:rsidR="00363069" w:rsidRPr="003651D9" w:rsidDel="006A1426" w:rsidRDefault="00363069" w:rsidP="00597DB2">
            <w:pPr>
              <w:pStyle w:val="TableEntryHeader"/>
              <w:rPr>
                <w:del w:id="1968" w:author="Keith W. Boone" w:date="2015-03-04T12:59:00Z"/>
              </w:rPr>
            </w:pPr>
            <w:del w:id="1969" w:author="Keith W. Boone" w:date="2015-03-04T12:59:00Z">
              <w:r w:rsidRPr="003651D9" w:rsidDel="006A1426">
                <w:delText>Template Name</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1CC32CA" w14:textId="77777777" w:rsidR="00363069" w:rsidRPr="003651D9" w:rsidDel="006A1426" w:rsidRDefault="00363069" w:rsidP="003579DA">
            <w:pPr>
              <w:pStyle w:val="TableEntry"/>
              <w:rPr>
                <w:del w:id="1970" w:author="Keith W. Boone" w:date="2015-03-04T12:59:00Z"/>
              </w:rPr>
            </w:pPr>
            <w:del w:id="1971" w:author="Keith W. Boone" w:date="2015-03-04T12:59:00Z">
              <w:r w:rsidRPr="003651D9" w:rsidDel="006A1426">
                <w:delText>&lt;exact same Section Module name listed above&gt;</w:delText>
              </w:r>
            </w:del>
          </w:p>
        </w:tc>
      </w:tr>
      <w:tr w:rsidR="00D34E63" w:rsidRPr="003651D9" w:rsidDel="006A1426" w14:paraId="28365949" w14:textId="77777777" w:rsidTr="00BB76BC">
        <w:trPr>
          <w:del w:id="1972"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C6E5B4" w14:textId="77777777" w:rsidR="00D34E63" w:rsidRPr="003651D9" w:rsidDel="006A1426" w:rsidRDefault="00D34E63" w:rsidP="00597DB2">
            <w:pPr>
              <w:pStyle w:val="TableEntryHeader"/>
              <w:rPr>
                <w:del w:id="1973" w:author="Keith W. Boone" w:date="2015-03-04T12:59:00Z"/>
              </w:rPr>
            </w:pPr>
            <w:del w:id="1974" w:author="Keith W. Boone" w:date="2015-03-04T12:59:00Z">
              <w:r w:rsidRPr="003651D9" w:rsidDel="006A1426">
                <w:delText xml:space="preserve">Template ID </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26718FC" w14:textId="77777777" w:rsidR="00D34E63" w:rsidRPr="003651D9" w:rsidDel="006A1426" w:rsidRDefault="00D34E63" w:rsidP="003579DA">
            <w:pPr>
              <w:pStyle w:val="TableEntry"/>
              <w:rPr>
                <w:del w:id="1975" w:author="Keith W. Boone" w:date="2015-03-04T12:59:00Z"/>
              </w:rPr>
            </w:pPr>
            <w:del w:id="1976" w:author="Keith W. Boone" w:date="2015-03-04T12:59:00Z">
              <w:r w:rsidRPr="003651D9" w:rsidDel="006A1426">
                <w:delText>&lt;oid&gt;</w:delText>
              </w:r>
            </w:del>
          </w:p>
        </w:tc>
      </w:tr>
      <w:tr w:rsidR="00D34E63" w:rsidRPr="003651D9" w:rsidDel="006A1426" w14:paraId="4F9698B6" w14:textId="77777777" w:rsidTr="00BB76BC">
        <w:trPr>
          <w:del w:id="1977"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80C01E9" w14:textId="77777777" w:rsidR="00D34E63" w:rsidRPr="003651D9" w:rsidDel="006A1426" w:rsidRDefault="00D34E63" w:rsidP="00597DB2">
            <w:pPr>
              <w:pStyle w:val="TableEntryHeader"/>
              <w:rPr>
                <w:del w:id="1978" w:author="Keith W. Boone" w:date="2015-03-04T12:59:00Z"/>
              </w:rPr>
            </w:pPr>
            <w:del w:id="1979" w:author="Keith W. Boone" w:date="2015-03-04T12:59:00Z">
              <w:r w:rsidRPr="003651D9" w:rsidDel="006A1426">
                <w:delText xml:space="preserve">Parent Template </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FB230EC" w14:textId="77777777" w:rsidR="00D34E63" w:rsidRPr="003651D9" w:rsidDel="006A1426" w:rsidRDefault="00D34E63" w:rsidP="003579DA">
            <w:pPr>
              <w:pStyle w:val="TableEntry"/>
              <w:rPr>
                <w:del w:id="1980" w:author="Keith W. Boone" w:date="2015-03-04T12:59:00Z"/>
              </w:rPr>
            </w:pPr>
            <w:del w:id="1981" w:author="Keith W. Boone" w:date="2015-03-04T12:59:00Z">
              <w:r w:rsidRPr="003651D9" w:rsidDel="006A1426">
                <w:delText>&lt;Parent Template Name</w:delText>
              </w:r>
              <w:r w:rsidR="005F3FB5" w:rsidDel="006A1426">
                <w:delText xml:space="preserve"> </w:delText>
              </w:r>
              <w:r w:rsidRPr="003651D9" w:rsidDel="006A1426">
                <w:delText>oid/uid [Domain - Reference]&gt;</w:delText>
              </w:r>
            </w:del>
          </w:p>
          <w:p w14:paraId="420B8914" w14:textId="77777777" w:rsidR="00D34E63" w:rsidRPr="003651D9" w:rsidDel="006A1426" w:rsidRDefault="00D34E63" w:rsidP="00017E09">
            <w:pPr>
              <w:pStyle w:val="TableEntry"/>
              <w:rPr>
                <w:del w:id="1982" w:author="Keith W. Boone" w:date="2015-03-04T12:59:00Z"/>
              </w:rPr>
            </w:pPr>
          </w:p>
        </w:tc>
      </w:tr>
      <w:tr w:rsidR="00D34E63" w:rsidRPr="003651D9" w:rsidDel="006A1426" w14:paraId="366DDB87" w14:textId="77777777" w:rsidTr="00BB76BC">
        <w:trPr>
          <w:del w:id="1983"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F6D4CCA" w14:textId="77777777" w:rsidR="00D34E63" w:rsidRPr="003651D9" w:rsidDel="006A1426" w:rsidRDefault="00D34E63" w:rsidP="00597DB2">
            <w:pPr>
              <w:pStyle w:val="TableEntryHeader"/>
              <w:rPr>
                <w:del w:id="1984" w:author="Keith W. Boone" w:date="2015-03-04T12:59:00Z"/>
              </w:rPr>
            </w:pPr>
            <w:del w:id="1985" w:author="Keith W. Boone" w:date="2015-03-04T12:59:00Z">
              <w:r w:rsidRPr="003651D9" w:rsidDel="006A1426">
                <w:delText xml:space="preserve">General Description </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F27D6F1" w14:textId="77777777" w:rsidR="00D34E63" w:rsidRPr="003651D9" w:rsidDel="006A1426" w:rsidRDefault="00D34E63" w:rsidP="003579DA">
            <w:pPr>
              <w:pStyle w:val="TableEntry"/>
              <w:rPr>
                <w:del w:id="1986" w:author="Keith W. Boone" w:date="2015-03-04T12:59:00Z"/>
              </w:rPr>
            </w:pPr>
            <w:del w:id="1987" w:author="Keith W. Boone" w:date="2015-03-04T12:59:00Z">
              <w:r w:rsidRPr="003651D9" w:rsidDel="006A1426">
                <w:delText>&lt;brief textual description, one paragraph&gt;</w:delText>
              </w:r>
            </w:del>
          </w:p>
        </w:tc>
      </w:tr>
      <w:tr w:rsidR="00D34E63" w:rsidRPr="003651D9" w:rsidDel="006A1426" w14:paraId="5C2F5DC3" w14:textId="77777777" w:rsidTr="00BB76BC">
        <w:trPr>
          <w:del w:id="1988"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F8BAD2D" w14:textId="77777777" w:rsidR="00D34E63" w:rsidRPr="003651D9" w:rsidDel="006A1426" w:rsidRDefault="00D34E63" w:rsidP="00597DB2">
            <w:pPr>
              <w:pStyle w:val="TableEntryHeader"/>
              <w:rPr>
                <w:del w:id="1989" w:author="Keith W. Boone" w:date="2015-03-04T12:59:00Z"/>
              </w:rPr>
            </w:pPr>
            <w:del w:id="1990" w:author="Keith W. Boone" w:date="2015-03-04T12:59:00Z">
              <w:r w:rsidRPr="003651D9" w:rsidDel="006A1426">
                <w:delText>Section Code</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7F56BD" w14:textId="77777777" w:rsidR="00D34E63" w:rsidRPr="003651D9" w:rsidDel="006A1426" w:rsidRDefault="00D34E63" w:rsidP="003579DA">
            <w:pPr>
              <w:pStyle w:val="TableEntry"/>
              <w:rPr>
                <w:del w:id="1991" w:author="Keith W. Boone" w:date="2015-03-04T12:59:00Z"/>
              </w:rPr>
            </w:pPr>
            <w:del w:id="1992" w:author="Keith W. Boone" w:date="2015-03-04T12:59:00Z">
              <w:r w:rsidRPr="003651D9" w:rsidDel="006A1426">
                <w:delText>&lt;Code, Code Scheme, “Section Code Name”&gt;</w:delText>
              </w:r>
            </w:del>
          </w:p>
        </w:tc>
      </w:tr>
      <w:tr w:rsidR="00D34E63" w:rsidRPr="003651D9" w:rsidDel="006A1426" w14:paraId="45210DA1" w14:textId="77777777" w:rsidTr="00BB76BC">
        <w:trPr>
          <w:del w:id="1993"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02CD829" w14:textId="77777777" w:rsidR="00D34E63" w:rsidRPr="003651D9" w:rsidDel="006A1426" w:rsidRDefault="00D34E63" w:rsidP="00597DB2">
            <w:pPr>
              <w:pStyle w:val="TableEntryHeader"/>
              <w:rPr>
                <w:del w:id="1994" w:author="Keith W. Boone" w:date="2015-03-04T12:59:00Z"/>
              </w:rPr>
            </w:pPr>
            <w:del w:id="1995" w:author="Keith W. Boone" w:date="2015-03-04T12:59:00Z">
              <w:r w:rsidRPr="003651D9" w:rsidDel="006A1426">
                <w:delText>Author</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36D59F5" w14:textId="77777777" w:rsidR="00D34E63" w:rsidRPr="003651D9" w:rsidDel="006A1426" w:rsidRDefault="00D34E63" w:rsidP="003579DA">
            <w:pPr>
              <w:pStyle w:val="TableEntry"/>
              <w:rPr>
                <w:del w:id="1996" w:author="Keith W. Boone" w:date="2015-03-04T12:59:00Z"/>
              </w:rPr>
            </w:pPr>
            <w:del w:id="1997" w:author="Keith W. Boone" w:date="2015-03-04T12:59:00Z">
              <w:r w:rsidRPr="003651D9" w:rsidDel="006A1426">
                <w:delText>&lt;If inherited from encompassing content module use “current recordTarget”, unless otherwise specified</w:delText>
              </w:r>
              <w:r w:rsidR="00887E40" w:rsidRPr="003651D9" w:rsidDel="006A1426">
                <w:delText xml:space="preserve">. </w:delText>
              </w:r>
              <w:r w:rsidRPr="003651D9" w:rsidDel="006A1426">
                <w:delText>Role and entity must be specified if not inherited. &gt;</w:delText>
              </w:r>
            </w:del>
          </w:p>
        </w:tc>
      </w:tr>
      <w:tr w:rsidR="00D34E63" w:rsidRPr="003651D9" w:rsidDel="006A1426" w14:paraId="2841A845" w14:textId="77777777" w:rsidTr="00BB76BC">
        <w:trPr>
          <w:del w:id="1998"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014BC9F" w14:textId="77777777" w:rsidR="00D34E63" w:rsidRPr="003651D9" w:rsidDel="006A1426" w:rsidRDefault="00D34E63" w:rsidP="00597DB2">
            <w:pPr>
              <w:pStyle w:val="TableEntryHeader"/>
              <w:rPr>
                <w:del w:id="1999" w:author="Keith W. Boone" w:date="2015-03-04T12:59:00Z"/>
              </w:rPr>
            </w:pPr>
            <w:del w:id="2000" w:author="Keith W. Boone" w:date="2015-03-04T12:59:00Z">
              <w:r w:rsidRPr="003651D9" w:rsidDel="006A1426">
                <w:delText>Informant</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694DF26" w14:textId="77777777" w:rsidR="00D34E63" w:rsidRPr="003651D9" w:rsidDel="006A1426" w:rsidRDefault="00D34E63" w:rsidP="003579DA">
            <w:pPr>
              <w:pStyle w:val="TableEntry"/>
              <w:rPr>
                <w:del w:id="2001" w:author="Keith W. Boone" w:date="2015-03-04T12:59:00Z"/>
              </w:rPr>
            </w:pPr>
            <w:del w:id="2002" w:author="Keith W. Boone" w:date="2015-03-04T12:59:00Z">
              <w:r w:rsidRPr="003651D9" w:rsidDel="006A1426">
                <w:delText>&lt;If inherited from encompassing content module use “current recordTarget”, unless otherwise specified.&gt;</w:delText>
              </w:r>
            </w:del>
          </w:p>
        </w:tc>
      </w:tr>
      <w:tr w:rsidR="00D34E63" w:rsidRPr="003651D9" w:rsidDel="006A1426" w14:paraId="0CD8123F" w14:textId="77777777" w:rsidTr="00BB76BC">
        <w:trPr>
          <w:del w:id="2003"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9E13561" w14:textId="77777777" w:rsidR="00D34E63" w:rsidRPr="003651D9" w:rsidDel="006A1426" w:rsidRDefault="00D34E63" w:rsidP="00597DB2">
            <w:pPr>
              <w:pStyle w:val="TableEntryHeader"/>
              <w:rPr>
                <w:del w:id="2004" w:author="Keith W. Boone" w:date="2015-03-04T12:59:00Z"/>
              </w:rPr>
            </w:pPr>
            <w:del w:id="2005" w:author="Keith W. Boone" w:date="2015-03-04T12:59:00Z">
              <w:r w:rsidRPr="003651D9" w:rsidDel="006A1426">
                <w:delText>Subject</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FC9D408" w14:textId="77777777" w:rsidR="00D34E63" w:rsidRPr="003651D9" w:rsidDel="006A1426" w:rsidRDefault="00D34E63" w:rsidP="003579DA">
            <w:pPr>
              <w:pStyle w:val="TableEntry"/>
              <w:rPr>
                <w:del w:id="2006" w:author="Keith W. Boone" w:date="2015-03-04T12:59:00Z"/>
              </w:rPr>
            </w:pPr>
            <w:del w:id="2007" w:author="Keith W. Boone" w:date="2015-03-04T12:59:00Z">
              <w:r w:rsidRPr="003651D9" w:rsidDel="006A1426">
                <w:delText>&lt;If inherited from encompassing content module use “current recordTarget”, unless otherwise specified.&gt;</w:delText>
              </w:r>
            </w:del>
          </w:p>
        </w:tc>
      </w:tr>
      <w:tr w:rsidR="00A23689" w:rsidRPr="003651D9" w:rsidDel="006A1426" w14:paraId="07471C3C" w14:textId="77777777" w:rsidTr="00BB76BC">
        <w:trPr>
          <w:del w:id="2008" w:author="Keith W. Boone" w:date="2015-03-04T12:59:00Z"/>
        </w:trPr>
        <w:tc>
          <w:tcPr>
            <w:tcW w:w="492" w:type="pct"/>
            <w:tcBorders>
              <w:top w:val="single" w:sz="4" w:space="0" w:color="auto"/>
            </w:tcBorders>
            <w:shd w:val="clear" w:color="auto" w:fill="E6E6E6"/>
            <w:vAlign w:val="center"/>
          </w:tcPr>
          <w:p w14:paraId="5840BE79" w14:textId="77777777" w:rsidR="00363069" w:rsidRPr="003651D9" w:rsidDel="006A1426" w:rsidRDefault="00363069" w:rsidP="008358E5">
            <w:pPr>
              <w:pStyle w:val="TableEntryHeader"/>
              <w:rPr>
                <w:del w:id="2009" w:author="Keith W. Boone" w:date="2015-03-04T12:59:00Z"/>
              </w:rPr>
            </w:pPr>
            <w:del w:id="2010" w:author="Keith W. Boone" w:date="2015-03-04T12:59:00Z">
              <w:r w:rsidRPr="003651D9" w:rsidDel="006A1426">
                <w:delText>Opt</w:delText>
              </w:r>
              <w:r w:rsidR="00AD069D" w:rsidRPr="003651D9" w:rsidDel="006A1426">
                <w:delText xml:space="preserve"> and Card</w:delText>
              </w:r>
              <w:r w:rsidRPr="003651D9" w:rsidDel="006A1426">
                <w:delText xml:space="preserve"> </w:delText>
              </w:r>
            </w:del>
          </w:p>
        </w:tc>
        <w:tc>
          <w:tcPr>
            <w:tcW w:w="626" w:type="pct"/>
            <w:tcBorders>
              <w:top w:val="single" w:sz="4" w:space="0" w:color="auto"/>
            </w:tcBorders>
            <w:shd w:val="clear" w:color="auto" w:fill="E6E6E6"/>
            <w:vAlign w:val="center"/>
          </w:tcPr>
          <w:p w14:paraId="46D7FBA7" w14:textId="77777777" w:rsidR="00363069" w:rsidRPr="003651D9" w:rsidDel="006A1426" w:rsidRDefault="00D34E63" w:rsidP="00597DB2">
            <w:pPr>
              <w:pStyle w:val="TableEntryHeader"/>
              <w:rPr>
                <w:del w:id="2011" w:author="Keith W. Boone" w:date="2015-03-04T12:59:00Z"/>
              </w:rPr>
            </w:pPr>
            <w:del w:id="2012" w:author="Keith W. Boone" w:date="2015-03-04T12:59:00Z">
              <w:r w:rsidRPr="003651D9" w:rsidDel="006A1426">
                <w:delText>Condition</w:delText>
              </w:r>
            </w:del>
          </w:p>
        </w:tc>
        <w:tc>
          <w:tcPr>
            <w:tcW w:w="1115" w:type="pct"/>
            <w:tcBorders>
              <w:top w:val="single" w:sz="4" w:space="0" w:color="auto"/>
            </w:tcBorders>
            <w:shd w:val="clear" w:color="auto" w:fill="E4E4E4"/>
          </w:tcPr>
          <w:p w14:paraId="66DE0B62" w14:textId="77777777" w:rsidR="00363069" w:rsidRPr="003651D9" w:rsidDel="006A1426" w:rsidRDefault="00D34E63" w:rsidP="008358E5">
            <w:pPr>
              <w:pStyle w:val="TableEntryHeader"/>
              <w:rPr>
                <w:del w:id="2013" w:author="Keith W. Boone" w:date="2015-03-04T12:59:00Z"/>
              </w:rPr>
            </w:pPr>
            <w:del w:id="2014" w:author="Keith W. Boone" w:date="2015-03-04T12:59:00Z">
              <w:r w:rsidRPr="003651D9" w:rsidDel="006A1426">
                <w:delText xml:space="preserve">Data Element or </w:delText>
              </w:r>
              <w:r w:rsidRPr="003651D9" w:rsidDel="006A1426">
                <w:br/>
                <w:delText>Section Name</w:delText>
              </w:r>
            </w:del>
          </w:p>
        </w:tc>
        <w:tc>
          <w:tcPr>
            <w:tcW w:w="1302" w:type="pct"/>
            <w:tcBorders>
              <w:top w:val="single" w:sz="4" w:space="0" w:color="auto"/>
            </w:tcBorders>
            <w:shd w:val="clear" w:color="auto" w:fill="E4E4E4"/>
            <w:vAlign w:val="center"/>
          </w:tcPr>
          <w:p w14:paraId="6F67A702" w14:textId="77777777" w:rsidR="00363069" w:rsidRPr="003651D9" w:rsidDel="006A1426" w:rsidRDefault="00363069" w:rsidP="00B92EA1">
            <w:pPr>
              <w:pStyle w:val="TableEntryHeader"/>
              <w:rPr>
                <w:del w:id="2015" w:author="Keith W. Boone" w:date="2015-03-04T12:59:00Z"/>
              </w:rPr>
            </w:pPr>
            <w:del w:id="2016" w:author="Keith W. Boone" w:date="2015-03-04T12:59:00Z">
              <w:r w:rsidRPr="003651D9" w:rsidDel="006A1426">
                <w:delText>Template ID</w:delText>
              </w:r>
            </w:del>
          </w:p>
        </w:tc>
        <w:tc>
          <w:tcPr>
            <w:tcW w:w="773" w:type="pct"/>
            <w:tcBorders>
              <w:top w:val="single" w:sz="4" w:space="0" w:color="auto"/>
            </w:tcBorders>
            <w:shd w:val="clear" w:color="auto" w:fill="E4E4E4"/>
            <w:vAlign w:val="center"/>
          </w:tcPr>
          <w:p w14:paraId="767EF3F4" w14:textId="77777777" w:rsidR="00363069" w:rsidRPr="003651D9" w:rsidDel="006A1426" w:rsidRDefault="00363069" w:rsidP="0071309E">
            <w:pPr>
              <w:pStyle w:val="TableEntryHeader"/>
              <w:rPr>
                <w:del w:id="2017" w:author="Keith W. Boone" w:date="2015-03-04T12:59:00Z"/>
              </w:rPr>
            </w:pPr>
            <w:del w:id="2018" w:author="Keith W. Boone" w:date="2015-03-04T12:59:00Z">
              <w:r w:rsidRPr="003651D9" w:rsidDel="006A1426">
                <w:delText>Specification Document</w:delText>
              </w:r>
            </w:del>
          </w:p>
        </w:tc>
        <w:tc>
          <w:tcPr>
            <w:tcW w:w="692" w:type="pct"/>
            <w:tcBorders>
              <w:top w:val="single" w:sz="4" w:space="0" w:color="auto"/>
            </w:tcBorders>
            <w:shd w:val="clear" w:color="auto" w:fill="E4E4E4"/>
            <w:vAlign w:val="center"/>
          </w:tcPr>
          <w:p w14:paraId="7F61DE22" w14:textId="77777777" w:rsidR="00363069" w:rsidRPr="003651D9" w:rsidDel="006A1426" w:rsidRDefault="00363069" w:rsidP="004070FB">
            <w:pPr>
              <w:pStyle w:val="TableEntryHeader"/>
              <w:rPr>
                <w:del w:id="2019" w:author="Keith W. Boone" w:date="2015-03-04T12:59:00Z"/>
              </w:rPr>
            </w:pPr>
            <w:del w:id="2020" w:author="Keith W. Boone" w:date="2015-03-04T12:59:00Z">
              <w:r w:rsidRPr="003651D9" w:rsidDel="006A1426">
                <w:delText>Vocabulary</w:delText>
              </w:r>
            </w:del>
          </w:p>
          <w:p w14:paraId="6893C05A" w14:textId="77777777" w:rsidR="00363069" w:rsidRPr="003651D9" w:rsidDel="006A1426" w:rsidRDefault="00363069" w:rsidP="0070762D">
            <w:pPr>
              <w:pStyle w:val="TableEntryHeader"/>
              <w:rPr>
                <w:del w:id="2021" w:author="Keith W. Boone" w:date="2015-03-04T12:59:00Z"/>
              </w:rPr>
            </w:pPr>
            <w:del w:id="2022" w:author="Keith W. Boone" w:date="2015-03-04T12:59:00Z">
              <w:r w:rsidRPr="003651D9" w:rsidDel="006A1426">
                <w:delText>Constraint</w:delText>
              </w:r>
            </w:del>
          </w:p>
        </w:tc>
      </w:tr>
      <w:tr w:rsidR="00D34E63" w:rsidRPr="003651D9" w:rsidDel="006A1426" w14:paraId="4266D321" w14:textId="77777777" w:rsidTr="00D34E63">
        <w:trPr>
          <w:del w:id="2023" w:author="Keith W. Boone" w:date="2015-03-04T12:59:00Z"/>
        </w:trPr>
        <w:tc>
          <w:tcPr>
            <w:tcW w:w="5000" w:type="pct"/>
            <w:gridSpan w:val="6"/>
          </w:tcPr>
          <w:p w14:paraId="4E12CD9D" w14:textId="77777777" w:rsidR="00D34E63" w:rsidRPr="003651D9" w:rsidDel="006A1426" w:rsidRDefault="00D34E63" w:rsidP="008358E5">
            <w:pPr>
              <w:pStyle w:val="TableEntryHeader"/>
              <w:rPr>
                <w:del w:id="2024" w:author="Keith W. Boone" w:date="2015-03-04T12:59:00Z"/>
              </w:rPr>
            </w:pPr>
            <w:del w:id="2025" w:author="Keith W. Boone" w:date="2015-03-04T12:59:00Z">
              <w:r w:rsidRPr="003651D9" w:rsidDel="006A1426">
                <w:delText>Subsections</w:delText>
              </w:r>
            </w:del>
          </w:p>
        </w:tc>
      </w:tr>
      <w:tr w:rsidR="00A23689" w:rsidRPr="003651D9" w:rsidDel="006A1426" w14:paraId="7CBA3911" w14:textId="77777777" w:rsidTr="00BB76BC">
        <w:trPr>
          <w:del w:id="2026" w:author="Keith W. Boone" w:date="2015-03-04T12:59:00Z"/>
        </w:trPr>
        <w:tc>
          <w:tcPr>
            <w:tcW w:w="492" w:type="pct"/>
            <w:vAlign w:val="center"/>
          </w:tcPr>
          <w:p w14:paraId="7DBE83AF" w14:textId="77777777" w:rsidR="00A23689" w:rsidRPr="003651D9" w:rsidDel="006A1426" w:rsidRDefault="00286433" w:rsidP="00AD069D">
            <w:pPr>
              <w:pStyle w:val="TableEntry"/>
              <w:rPr>
                <w:del w:id="2027" w:author="Keith W. Boone" w:date="2015-03-04T12:59:00Z"/>
              </w:rPr>
            </w:pPr>
            <w:del w:id="2028" w:author="Keith W. Boone" w:date="2015-03-04T12:59:00Z">
              <w:r w:rsidRPr="003651D9" w:rsidDel="006A1426">
                <w:delText>x [?..?]</w:delText>
              </w:r>
            </w:del>
          </w:p>
        </w:tc>
        <w:tc>
          <w:tcPr>
            <w:tcW w:w="626" w:type="pct"/>
            <w:vAlign w:val="center"/>
          </w:tcPr>
          <w:p w14:paraId="10CEC398" w14:textId="77777777" w:rsidR="00A23689" w:rsidRPr="003651D9" w:rsidDel="006A1426" w:rsidRDefault="00286433" w:rsidP="003579DA">
            <w:pPr>
              <w:pStyle w:val="TableEntry"/>
              <w:rPr>
                <w:del w:id="2029" w:author="Keith W. Boone" w:date="2015-03-04T12:59:00Z"/>
              </w:rPr>
            </w:pPr>
            <w:del w:id="2030" w:author="Keith W. Boone" w:date="2015-03-04T12:59:00Z">
              <w:r w:rsidRPr="003651D9" w:rsidDel="006A1426">
                <w:delText>&lt;ref or link to cond section below, if applicable&gt;</w:delText>
              </w:r>
            </w:del>
          </w:p>
        </w:tc>
        <w:tc>
          <w:tcPr>
            <w:tcW w:w="1115" w:type="pct"/>
            <w:vAlign w:val="center"/>
          </w:tcPr>
          <w:p w14:paraId="67324ACD" w14:textId="77777777" w:rsidR="00A23689" w:rsidRPr="003651D9" w:rsidDel="006A1426" w:rsidRDefault="00286433" w:rsidP="00017E09">
            <w:pPr>
              <w:pStyle w:val="TableEntry"/>
              <w:rPr>
                <w:del w:id="2031" w:author="Keith W. Boone" w:date="2015-03-04T12:59:00Z"/>
              </w:rPr>
            </w:pPr>
            <w:del w:id="2032" w:author="Keith W. Boone" w:date="2015-03-04T12:59:00Z">
              <w:r w:rsidRPr="003651D9" w:rsidDel="006A1426">
                <w:delText>&lt;name of subsection&gt;</w:delText>
              </w:r>
            </w:del>
          </w:p>
        </w:tc>
        <w:tc>
          <w:tcPr>
            <w:tcW w:w="1302" w:type="pct"/>
            <w:vAlign w:val="center"/>
          </w:tcPr>
          <w:p w14:paraId="0F6C773D" w14:textId="77777777" w:rsidR="00A23689" w:rsidRPr="003651D9" w:rsidDel="006A1426" w:rsidRDefault="00286433" w:rsidP="003B70A2">
            <w:pPr>
              <w:pStyle w:val="TableEntry"/>
              <w:rPr>
                <w:del w:id="2033" w:author="Keith W. Boone" w:date="2015-03-04T12:59:00Z"/>
              </w:rPr>
            </w:pPr>
            <w:del w:id="2034" w:author="Keith W. Boone" w:date="2015-03-04T12:59:00Z">
              <w:r w:rsidRPr="003651D9" w:rsidDel="006A1426">
                <w:delText>&lt;oid&gt;</w:delText>
              </w:r>
            </w:del>
          </w:p>
        </w:tc>
        <w:tc>
          <w:tcPr>
            <w:tcW w:w="773" w:type="pct"/>
            <w:vAlign w:val="center"/>
          </w:tcPr>
          <w:p w14:paraId="4F270DB1" w14:textId="77777777" w:rsidR="00A23689" w:rsidRPr="003651D9" w:rsidDel="006A1426" w:rsidRDefault="00286433" w:rsidP="00EF1E77">
            <w:pPr>
              <w:pStyle w:val="TableEntry"/>
              <w:rPr>
                <w:del w:id="2035" w:author="Keith W. Boone" w:date="2015-03-04T12:59:00Z"/>
              </w:rPr>
            </w:pPr>
            <w:del w:id="2036" w:author="Keith W. Boone" w:date="2015-03-04T12:59:00Z">
              <w:r w:rsidRPr="003651D9" w:rsidDel="006A1426">
                <w:delText>&lt;reference or link to specification document location,</w:delText>
              </w:r>
              <w:r w:rsidR="005F3FB5" w:rsidDel="006A1426">
                <w:delText xml:space="preserve"> </w:delText>
              </w:r>
              <w:r w:rsidRPr="003651D9" w:rsidDel="006A1426">
                <w:delText>if applicable&gt;</w:delText>
              </w:r>
            </w:del>
          </w:p>
        </w:tc>
        <w:tc>
          <w:tcPr>
            <w:tcW w:w="692" w:type="pct"/>
            <w:vAlign w:val="center"/>
          </w:tcPr>
          <w:p w14:paraId="2845116D" w14:textId="77777777" w:rsidR="00A23689" w:rsidRPr="003651D9" w:rsidDel="006A1426" w:rsidRDefault="00286433" w:rsidP="005D6176">
            <w:pPr>
              <w:pStyle w:val="TableEntry"/>
              <w:rPr>
                <w:del w:id="2037" w:author="Keith W. Boone" w:date="2015-03-04T12:59:00Z"/>
              </w:rPr>
            </w:pPr>
            <w:del w:id="2038" w:author="Keith W. Boone" w:date="2015-03-04T12:59:00Z">
              <w:r w:rsidRPr="003651D9" w:rsidDel="006A1426">
                <w:delText>&lt;reference or link to vocab constraint,</w:delText>
              </w:r>
              <w:r w:rsidR="005F3FB5" w:rsidDel="006A1426">
                <w:delText xml:space="preserve"> </w:delText>
              </w:r>
              <w:r w:rsidRPr="003651D9" w:rsidDel="006A1426">
                <w:delText>if applicable&gt;</w:delText>
              </w:r>
            </w:del>
          </w:p>
        </w:tc>
      </w:tr>
      <w:tr w:rsidR="00A23689" w:rsidRPr="003651D9" w:rsidDel="006A1426" w14:paraId="6BA604C6" w14:textId="77777777" w:rsidTr="00BB76BC">
        <w:trPr>
          <w:del w:id="2039" w:author="Keith W. Boone" w:date="2015-03-04T12:59:00Z"/>
        </w:trPr>
        <w:tc>
          <w:tcPr>
            <w:tcW w:w="492" w:type="pct"/>
            <w:vAlign w:val="center"/>
          </w:tcPr>
          <w:p w14:paraId="0F2C4368" w14:textId="77777777" w:rsidR="00D34E63" w:rsidRPr="003651D9" w:rsidDel="006A1426" w:rsidRDefault="000121FB" w:rsidP="00EF1E77">
            <w:pPr>
              <w:pStyle w:val="TableEntry"/>
              <w:rPr>
                <w:del w:id="2040" w:author="Keith W. Boone" w:date="2015-03-04T12:59:00Z"/>
              </w:rPr>
            </w:pPr>
            <w:del w:id="2041" w:author="Keith W. Boone" w:date="2015-03-04T12:59:00Z">
              <w:r w:rsidRPr="003651D9" w:rsidDel="006A1426">
                <w:delText>&lt;</w:delText>
              </w:r>
              <w:r w:rsidR="003651D9" w:rsidRPr="003651D9" w:rsidDel="006A1426">
                <w:delText>e.g.</w:delText>
              </w:r>
              <w:r w:rsidRPr="003651D9" w:rsidDel="006A1426">
                <w:delText xml:space="preserve">, </w:delText>
              </w:r>
              <w:r w:rsidR="00D34E63" w:rsidRPr="003651D9" w:rsidDel="006A1426">
                <w:delText>O [0..1]</w:delText>
              </w:r>
            </w:del>
          </w:p>
        </w:tc>
        <w:tc>
          <w:tcPr>
            <w:tcW w:w="626" w:type="pct"/>
            <w:vAlign w:val="center"/>
          </w:tcPr>
          <w:p w14:paraId="30229492" w14:textId="77777777" w:rsidR="00D34E63" w:rsidRPr="003651D9" w:rsidDel="006A1426" w:rsidRDefault="00D34E63" w:rsidP="005D6176">
            <w:pPr>
              <w:pStyle w:val="TableEntry"/>
              <w:rPr>
                <w:del w:id="2042" w:author="Keith W. Boone" w:date="2015-03-04T12:59:00Z"/>
              </w:rPr>
            </w:pPr>
          </w:p>
        </w:tc>
        <w:tc>
          <w:tcPr>
            <w:tcW w:w="1115" w:type="pct"/>
            <w:vAlign w:val="center"/>
          </w:tcPr>
          <w:p w14:paraId="39AA69D3" w14:textId="77777777" w:rsidR="00D34E63" w:rsidRPr="003651D9" w:rsidDel="006A1426" w:rsidRDefault="00D34E63" w:rsidP="0032600B">
            <w:pPr>
              <w:pStyle w:val="TableEntry"/>
              <w:rPr>
                <w:del w:id="2043" w:author="Keith W. Boone" w:date="2015-03-04T12:59:00Z"/>
              </w:rPr>
            </w:pPr>
            <w:del w:id="2044" w:author="Keith W. Boone" w:date="2015-03-04T12:59:00Z">
              <w:r w:rsidRPr="003651D9" w:rsidDel="006A1426">
                <w:delText>Active Problems</w:delText>
              </w:r>
            </w:del>
          </w:p>
        </w:tc>
        <w:tc>
          <w:tcPr>
            <w:tcW w:w="1302" w:type="pct"/>
            <w:vAlign w:val="center"/>
          </w:tcPr>
          <w:p w14:paraId="59AA93C0" w14:textId="77777777" w:rsidR="00D34E63" w:rsidRPr="003651D9" w:rsidDel="006A1426" w:rsidRDefault="00D34E63" w:rsidP="00BB76BC">
            <w:pPr>
              <w:pStyle w:val="TableEntry"/>
              <w:rPr>
                <w:del w:id="2045" w:author="Keith W. Boone" w:date="2015-03-04T12:59:00Z"/>
              </w:rPr>
            </w:pPr>
            <w:del w:id="2046" w:author="Keith W. Boone" w:date="2015-03-04T12:59:00Z">
              <w:r w:rsidRPr="003651D9" w:rsidDel="006A1426">
                <w:delText>1.3.6.1.4.1.19376.1.5.3.1.3.6</w:delText>
              </w:r>
            </w:del>
          </w:p>
        </w:tc>
        <w:tc>
          <w:tcPr>
            <w:tcW w:w="773" w:type="pct"/>
            <w:vAlign w:val="center"/>
          </w:tcPr>
          <w:p w14:paraId="7FF30D41" w14:textId="77777777" w:rsidR="00D34E63" w:rsidRPr="003651D9" w:rsidDel="006A1426" w:rsidRDefault="00D34E63" w:rsidP="00BB76BC">
            <w:pPr>
              <w:pStyle w:val="TableEntry"/>
              <w:rPr>
                <w:del w:id="2047" w:author="Keith W. Boone" w:date="2015-03-04T12:59:00Z"/>
              </w:rPr>
            </w:pPr>
            <w:del w:id="2048" w:author="Keith W. Boone" w:date="2015-03-04T12:59:00Z">
              <w:r w:rsidRPr="003651D9" w:rsidDel="006A1426">
                <w:delText>PC</w:delText>
              </w:r>
              <w:r w:rsidR="00286433" w:rsidRPr="003651D9" w:rsidDel="006A1426">
                <w:delText>C TF-3</w:delText>
              </w:r>
              <w:r w:rsidR="00746A3D" w:rsidRPr="003651D9" w:rsidDel="006A1426">
                <w:delText>&gt;</w:delText>
              </w:r>
            </w:del>
          </w:p>
        </w:tc>
        <w:tc>
          <w:tcPr>
            <w:tcW w:w="692" w:type="pct"/>
            <w:vAlign w:val="center"/>
          </w:tcPr>
          <w:p w14:paraId="2A507505" w14:textId="77777777" w:rsidR="00D34E63" w:rsidRPr="003651D9" w:rsidDel="006A1426" w:rsidRDefault="00D34E63" w:rsidP="00BB76BC">
            <w:pPr>
              <w:pStyle w:val="TableEntry"/>
              <w:rPr>
                <w:del w:id="2049" w:author="Keith W. Boone" w:date="2015-03-04T12:59:00Z"/>
              </w:rPr>
            </w:pPr>
          </w:p>
        </w:tc>
      </w:tr>
      <w:tr w:rsidR="00A23689" w:rsidRPr="003651D9" w:rsidDel="006A1426" w14:paraId="1FB57D75" w14:textId="77777777" w:rsidTr="00BB76BC">
        <w:trPr>
          <w:del w:id="2050" w:author="Keith W. Boone" w:date="2015-03-04T12:59:00Z"/>
        </w:trPr>
        <w:tc>
          <w:tcPr>
            <w:tcW w:w="492" w:type="pct"/>
            <w:vAlign w:val="center"/>
          </w:tcPr>
          <w:p w14:paraId="5B121677" w14:textId="77777777" w:rsidR="00D34E63" w:rsidRPr="003651D9" w:rsidDel="006A1426" w:rsidRDefault="000121FB" w:rsidP="00EF1E77">
            <w:pPr>
              <w:pStyle w:val="TableEntry"/>
              <w:rPr>
                <w:del w:id="2051" w:author="Keith W. Boone" w:date="2015-03-04T12:59:00Z"/>
              </w:rPr>
            </w:pPr>
            <w:del w:id="2052" w:author="Keith W. Boone" w:date="2015-03-04T12:59:00Z">
              <w:r w:rsidRPr="003651D9" w:rsidDel="006A1426">
                <w:delText xml:space="preserve">&lt;e.g., </w:delText>
              </w:r>
              <w:r w:rsidR="00D34E63" w:rsidRPr="003651D9" w:rsidDel="006A1426">
                <w:delText>O [0..1]</w:delText>
              </w:r>
            </w:del>
          </w:p>
        </w:tc>
        <w:tc>
          <w:tcPr>
            <w:tcW w:w="626" w:type="pct"/>
            <w:vAlign w:val="center"/>
          </w:tcPr>
          <w:p w14:paraId="5FF4BADB" w14:textId="77777777" w:rsidR="00D34E63" w:rsidRPr="003651D9" w:rsidDel="006A1426" w:rsidRDefault="00D34E63" w:rsidP="005D6176">
            <w:pPr>
              <w:pStyle w:val="TableEntry"/>
              <w:rPr>
                <w:del w:id="2053" w:author="Keith W. Boone" w:date="2015-03-04T12:59:00Z"/>
              </w:rPr>
            </w:pPr>
          </w:p>
        </w:tc>
        <w:tc>
          <w:tcPr>
            <w:tcW w:w="1115" w:type="pct"/>
            <w:vAlign w:val="center"/>
          </w:tcPr>
          <w:p w14:paraId="4AB1456A" w14:textId="77777777" w:rsidR="00D34E63" w:rsidRPr="003651D9" w:rsidDel="006A1426" w:rsidRDefault="00D34E63" w:rsidP="0032600B">
            <w:pPr>
              <w:pStyle w:val="TableEntry"/>
              <w:rPr>
                <w:del w:id="2054" w:author="Keith W. Boone" w:date="2015-03-04T12:59:00Z"/>
              </w:rPr>
            </w:pPr>
            <w:del w:id="2055" w:author="Keith W. Boone" w:date="2015-03-04T12:59:00Z">
              <w:r w:rsidRPr="003651D9" w:rsidDel="006A1426">
                <w:delText xml:space="preserve">History of Present Illness </w:delText>
              </w:r>
            </w:del>
          </w:p>
        </w:tc>
        <w:tc>
          <w:tcPr>
            <w:tcW w:w="1302" w:type="pct"/>
            <w:vAlign w:val="center"/>
          </w:tcPr>
          <w:p w14:paraId="0DC0D5E4" w14:textId="77777777" w:rsidR="00D34E63" w:rsidRPr="003651D9" w:rsidDel="006A1426" w:rsidRDefault="00D34E63" w:rsidP="00BB76BC">
            <w:pPr>
              <w:pStyle w:val="TableEntry"/>
              <w:rPr>
                <w:del w:id="2056" w:author="Keith W. Boone" w:date="2015-03-04T12:59:00Z"/>
              </w:rPr>
            </w:pPr>
            <w:del w:id="2057" w:author="Keith W. Boone" w:date="2015-03-04T12:59:00Z">
              <w:r w:rsidRPr="003651D9" w:rsidDel="006A1426">
                <w:delText>1.3.6.1.4.1.19376.1.5.3.1.3.4</w:delText>
              </w:r>
            </w:del>
          </w:p>
        </w:tc>
        <w:tc>
          <w:tcPr>
            <w:tcW w:w="773" w:type="pct"/>
            <w:vAlign w:val="center"/>
          </w:tcPr>
          <w:p w14:paraId="39DA5243" w14:textId="77777777" w:rsidR="00D34E63" w:rsidRPr="003651D9" w:rsidDel="006A1426" w:rsidRDefault="00286433" w:rsidP="00BB76BC">
            <w:pPr>
              <w:pStyle w:val="TableEntry"/>
              <w:rPr>
                <w:del w:id="2058" w:author="Keith W. Boone" w:date="2015-03-04T12:59:00Z"/>
              </w:rPr>
            </w:pPr>
            <w:del w:id="2059" w:author="Keith W. Boone" w:date="2015-03-04T12:59:00Z">
              <w:r w:rsidRPr="003651D9" w:rsidDel="006A1426">
                <w:delText>PCC TF-3</w:delText>
              </w:r>
              <w:r w:rsidR="000121FB" w:rsidRPr="003651D9" w:rsidDel="006A1426">
                <w:delText>&gt;</w:delText>
              </w:r>
            </w:del>
          </w:p>
        </w:tc>
        <w:tc>
          <w:tcPr>
            <w:tcW w:w="692" w:type="pct"/>
            <w:vAlign w:val="center"/>
          </w:tcPr>
          <w:p w14:paraId="0792A44B" w14:textId="77777777" w:rsidR="00D34E63" w:rsidRPr="003651D9" w:rsidDel="006A1426" w:rsidRDefault="00D34E63" w:rsidP="00BB76BC">
            <w:pPr>
              <w:pStyle w:val="TableEntry"/>
              <w:rPr>
                <w:del w:id="2060" w:author="Keith W. Boone" w:date="2015-03-04T12:59:00Z"/>
              </w:rPr>
            </w:pPr>
          </w:p>
        </w:tc>
      </w:tr>
      <w:tr w:rsidR="00286433" w:rsidRPr="003651D9" w:rsidDel="006A1426" w14:paraId="0458A20B" w14:textId="77777777" w:rsidTr="00BB76BC">
        <w:trPr>
          <w:del w:id="2061" w:author="Keith W. Boone" w:date="2015-03-04T12:59:00Z"/>
        </w:trPr>
        <w:tc>
          <w:tcPr>
            <w:tcW w:w="492" w:type="pct"/>
            <w:vAlign w:val="center"/>
          </w:tcPr>
          <w:p w14:paraId="109AAB6D" w14:textId="77777777" w:rsidR="00286433" w:rsidRPr="003651D9" w:rsidDel="006A1426" w:rsidRDefault="000121FB" w:rsidP="00EF1E77">
            <w:pPr>
              <w:pStyle w:val="TableEntry"/>
              <w:rPr>
                <w:del w:id="2062" w:author="Keith W. Boone" w:date="2015-03-04T12:59:00Z"/>
              </w:rPr>
            </w:pPr>
            <w:del w:id="2063" w:author="Keith W. Boone" w:date="2015-03-04T12:59:00Z">
              <w:r w:rsidRPr="003651D9" w:rsidDel="006A1426">
                <w:delText xml:space="preserve">&lt;e.g., </w:delText>
              </w:r>
              <w:r w:rsidR="00286433" w:rsidRPr="003651D9" w:rsidDel="006A1426">
                <w:delText>O [0..1]</w:delText>
              </w:r>
            </w:del>
          </w:p>
        </w:tc>
        <w:tc>
          <w:tcPr>
            <w:tcW w:w="626" w:type="pct"/>
            <w:vAlign w:val="center"/>
          </w:tcPr>
          <w:p w14:paraId="18AF37BC" w14:textId="77777777" w:rsidR="00286433" w:rsidRPr="003651D9" w:rsidDel="006A1426" w:rsidRDefault="00286433" w:rsidP="005D6176">
            <w:pPr>
              <w:pStyle w:val="TableEntry"/>
              <w:rPr>
                <w:del w:id="2064" w:author="Keith W. Boone" w:date="2015-03-04T12:59:00Z"/>
              </w:rPr>
            </w:pPr>
          </w:p>
        </w:tc>
        <w:tc>
          <w:tcPr>
            <w:tcW w:w="1115" w:type="pct"/>
            <w:vAlign w:val="center"/>
          </w:tcPr>
          <w:p w14:paraId="14F9F78C" w14:textId="77777777" w:rsidR="00286433" w:rsidRPr="003651D9" w:rsidDel="006A1426" w:rsidRDefault="00286433" w:rsidP="0032600B">
            <w:pPr>
              <w:pStyle w:val="TableEntry"/>
              <w:rPr>
                <w:del w:id="2065" w:author="Keith W. Boone" w:date="2015-03-04T12:59:00Z"/>
              </w:rPr>
            </w:pPr>
            <w:del w:id="2066" w:author="Keith W. Boone" w:date="2015-03-04T12:59:00Z">
              <w:r w:rsidRPr="003651D9" w:rsidDel="006A1426">
                <w:delText xml:space="preserve">History of Past Illness </w:delText>
              </w:r>
            </w:del>
          </w:p>
        </w:tc>
        <w:tc>
          <w:tcPr>
            <w:tcW w:w="1302" w:type="pct"/>
            <w:vAlign w:val="center"/>
          </w:tcPr>
          <w:p w14:paraId="549A7DF1" w14:textId="77777777" w:rsidR="00286433" w:rsidRPr="003651D9" w:rsidDel="006A1426" w:rsidRDefault="00286433" w:rsidP="00BB76BC">
            <w:pPr>
              <w:pStyle w:val="TableEntry"/>
              <w:rPr>
                <w:del w:id="2067" w:author="Keith W. Boone" w:date="2015-03-04T12:59:00Z"/>
              </w:rPr>
            </w:pPr>
            <w:del w:id="2068" w:author="Keith W. Boone" w:date="2015-03-04T12:59:00Z">
              <w:r w:rsidRPr="003651D9" w:rsidDel="006A1426">
                <w:delText>2.16.840.1.113883.10.20.2.9</w:delText>
              </w:r>
            </w:del>
          </w:p>
        </w:tc>
        <w:tc>
          <w:tcPr>
            <w:tcW w:w="773" w:type="pct"/>
            <w:vAlign w:val="center"/>
          </w:tcPr>
          <w:p w14:paraId="45DE5659" w14:textId="77777777" w:rsidR="00286433" w:rsidRPr="003651D9" w:rsidDel="006A1426" w:rsidRDefault="00286433" w:rsidP="00BB76BC">
            <w:pPr>
              <w:pStyle w:val="TableEntry"/>
              <w:rPr>
                <w:del w:id="2069" w:author="Keith W. Boone" w:date="2015-03-04T12:59:00Z"/>
              </w:rPr>
            </w:pPr>
            <w:del w:id="2070" w:author="Keith W. Boone" w:date="2015-03-04T12:59:00Z">
              <w:r w:rsidRPr="003651D9" w:rsidDel="006A1426">
                <w:delText>CDA-PN</w:delText>
              </w:r>
              <w:r w:rsidR="000121FB" w:rsidRPr="003651D9" w:rsidDel="006A1426">
                <w:delText>&gt;</w:delText>
              </w:r>
            </w:del>
          </w:p>
        </w:tc>
        <w:tc>
          <w:tcPr>
            <w:tcW w:w="692" w:type="pct"/>
            <w:vAlign w:val="center"/>
          </w:tcPr>
          <w:p w14:paraId="7DA37F54" w14:textId="77777777" w:rsidR="00286433" w:rsidRPr="003651D9" w:rsidDel="006A1426" w:rsidRDefault="00286433" w:rsidP="00BB76BC">
            <w:pPr>
              <w:pStyle w:val="TableEntry"/>
              <w:rPr>
                <w:del w:id="2071" w:author="Keith W. Boone" w:date="2015-03-04T12:59:00Z"/>
              </w:rPr>
            </w:pPr>
          </w:p>
        </w:tc>
      </w:tr>
      <w:tr w:rsidR="00286433" w:rsidRPr="003651D9" w:rsidDel="006A1426" w14:paraId="49FB60C3" w14:textId="77777777" w:rsidTr="00597DB2">
        <w:trPr>
          <w:del w:id="2072" w:author="Keith W. Boone" w:date="2015-03-04T12:59:00Z"/>
        </w:trPr>
        <w:tc>
          <w:tcPr>
            <w:tcW w:w="5000" w:type="pct"/>
            <w:gridSpan w:val="6"/>
            <w:tcBorders>
              <w:top w:val="single" w:sz="4" w:space="0" w:color="auto"/>
              <w:left w:val="single" w:sz="4" w:space="0" w:color="auto"/>
              <w:bottom w:val="single" w:sz="4" w:space="0" w:color="auto"/>
              <w:right w:val="single" w:sz="4" w:space="0" w:color="auto"/>
            </w:tcBorders>
          </w:tcPr>
          <w:p w14:paraId="574D4275" w14:textId="77777777" w:rsidR="00286433" w:rsidRPr="003651D9" w:rsidDel="006A1426" w:rsidRDefault="00286433" w:rsidP="008358E5">
            <w:pPr>
              <w:pStyle w:val="TableEntryHeader"/>
              <w:rPr>
                <w:del w:id="2073" w:author="Keith W. Boone" w:date="2015-03-04T12:59:00Z"/>
              </w:rPr>
            </w:pPr>
            <w:del w:id="2074" w:author="Keith W. Boone" w:date="2015-03-04T12:59:00Z">
              <w:r w:rsidRPr="003651D9" w:rsidDel="006A1426">
                <w:delText>Entries</w:delText>
              </w:r>
            </w:del>
          </w:p>
        </w:tc>
      </w:tr>
      <w:tr w:rsidR="00286433" w:rsidRPr="003651D9" w:rsidDel="006A1426" w14:paraId="0DAAC317" w14:textId="77777777" w:rsidTr="00BB76BC">
        <w:trPr>
          <w:del w:id="2075" w:author="Keith W. Boone" w:date="2015-03-04T12:59:00Z"/>
        </w:trPr>
        <w:tc>
          <w:tcPr>
            <w:tcW w:w="492" w:type="pct"/>
            <w:tcBorders>
              <w:top w:val="single" w:sz="4" w:space="0" w:color="auto"/>
              <w:left w:val="single" w:sz="4" w:space="0" w:color="auto"/>
              <w:bottom w:val="single" w:sz="4" w:space="0" w:color="auto"/>
              <w:right w:val="single" w:sz="4" w:space="0" w:color="auto"/>
            </w:tcBorders>
            <w:vAlign w:val="center"/>
          </w:tcPr>
          <w:p w14:paraId="4BBC0603" w14:textId="77777777" w:rsidR="00286433" w:rsidRPr="003651D9" w:rsidDel="006A1426" w:rsidRDefault="00286433" w:rsidP="00BB76BC">
            <w:pPr>
              <w:pStyle w:val="TableEntry"/>
              <w:rPr>
                <w:del w:id="2076" w:author="Keith W. Boone" w:date="2015-03-04T12:59:00Z"/>
              </w:rPr>
            </w:pPr>
            <w:del w:id="2077" w:author="Keith W. Boone" w:date="2015-03-04T12:59:00Z">
              <w:r w:rsidRPr="003651D9" w:rsidDel="006A1426">
                <w:delText>x [?..?]</w:delText>
              </w:r>
            </w:del>
          </w:p>
        </w:tc>
        <w:tc>
          <w:tcPr>
            <w:tcW w:w="626" w:type="pct"/>
            <w:tcBorders>
              <w:top w:val="single" w:sz="4" w:space="0" w:color="auto"/>
              <w:left w:val="single" w:sz="4" w:space="0" w:color="auto"/>
              <w:bottom w:val="single" w:sz="4" w:space="0" w:color="auto"/>
              <w:right w:val="single" w:sz="4" w:space="0" w:color="auto"/>
            </w:tcBorders>
            <w:vAlign w:val="center"/>
          </w:tcPr>
          <w:p w14:paraId="073F6D85" w14:textId="77777777" w:rsidR="00286433" w:rsidRPr="003651D9" w:rsidDel="006A1426" w:rsidRDefault="00286433" w:rsidP="00AD069D">
            <w:pPr>
              <w:pStyle w:val="TableEntry"/>
              <w:rPr>
                <w:del w:id="2078" w:author="Keith W. Boone" w:date="2015-03-04T12:59:00Z"/>
              </w:rPr>
            </w:pPr>
            <w:del w:id="2079" w:author="Keith W. Boone" w:date="2015-03-04T12:59:00Z">
              <w:r w:rsidRPr="003651D9" w:rsidDel="006A1426">
                <w:delText>&lt;ref or link to cond section below, if applicable&gt;</w:delText>
              </w:r>
            </w:del>
          </w:p>
        </w:tc>
        <w:tc>
          <w:tcPr>
            <w:tcW w:w="1115" w:type="pct"/>
            <w:tcBorders>
              <w:top w:val="single" w:sz="4" w:space="0" w:color="auto"/>
              <w:left w:val="single" w:sz="4" w:space="0" w:color="auto"/>
              <w:bottom w:val="single" w:sz="4" w:space="0" w:color="auto"/>
              <w:right w:val="single" w:sz="4" w:space="0" w:color="auto"/>
            </w:tcBorders>
            <w:vAlign w:val="center"/>
          </w:tcPr>
          <w:p w14:paraId="27594549" w14:textId="77777777" w:rsidR="00286433" w:rsidRPr="003651D9" w:rsidDel="006A1426" w:rsidRDefault="00286433" w:rsidP="003579DA">
            <w:pPr>
              <w:pStyle w:val="TableEntry"/>
              <w:rPr>
                <w:del w:id="2080" w:author="Keith W. Boone" w:date="2015-03-04T12:59:00Z"/>
              </w:rPr>
            </w:pPr>
            <w:del w:id="2081" w:author="Keith W. Boone" w:date="2015-03-04T12:59:00Z">
              <w:r w:rsidRPr="003651D9" w:rsidDel="006A1426">
                <w:delText>&lt;name of entry&gt;</w:delText>
              </w:r>
            </w:del>
          </w:p>
        </w:tc>
        <w:tc>
          <w:tcPr>
            <w:tcW w:w="1302" w:type="pct"/>
            <w:tcBorders>
              <w:top w:val="single" w:sz="4" w:space="0" w:color="auto"/>
              <w:left w:val="single" w:sz="4" w:space="0" w:color="auto"/>
              <w:bottom w:val="single" w:sz="4" w:space="0" w:color="auto"/>
              <w:right w:val="single" w:sz="4" w:space="0" w:color="auto"/>
            </w:tcBorders>
            <w:vAlign w:val="center"/>
          </w:tcPr>
          <w:p w14:paraId="26C3BD50" w14:textId="77777777" w:rsidR="00286433" w:rsidRPr="003651D9" w:rsidDel="006A1426" w:rsidRDefault="00286433" w:rsidP="00BB76BC">
            <w:pPr>
              <w:pStyle w:val="TableEntry"/>
              <w:rPr>
                <w:del w:id="2082" w:author="Keith W. Boone" w:date="2015-03-04T12:59:00Z"/>
              </w:rPr>
            </w:pPr>
            <w:del w:id="2083" w:author="Keith W. Boone" w:date="2015-03-04T12:59:00Z">
              <w:r w:rsidRPr="003651D9" w:rsidDel="006A1426">
                <w:delText>&lt;oid&gt;</w:delText>
              </w:r>
            </w:del>
          </w:p>
        </w:tc>
        <w:tc>
          <w:tcPr>
            <w:tcW w:w="773" w:type="pct"/>
            <w:tcBorders>
              <w:top w:val="single" w:sz="4" w:space="0" w:color="auto"/>
              <w:left w:val="single" w:sz="4" w:space="0" w:color="auto"/>
              <w:bottom w:val="single" w:sz="4" w:space="0" w:color="auto"/>
              <w:right w:val="single" w:sz="4" w:space="0" w:color="auto"/>
            </w:tcBorders>
            <w:vAlign w:val="center"/>
          </w:tcPr>
          <w:p w14:paraId="3E427DF4" w14:textId="77777777" w:rsidR="00286433" w:rsidRPr="003651D9" w:rsidDel="006A1426" w:rsidRDefault="00286433" w:rsidP="00BB76BC">
            <w:pPr>
              <w:pStyle w:val="TableEntry"/>
              <w:rPr>
                <w:del w:id="2084" w:author="Keith W. Boone" w:date="2015-03-04T12:59:00Z"/>
              </w:rPr>
            </w:pPr>
            <w:del w:id="2085" w:author="Keith W. Boone" w:date="2015-03-04T12:59:00Z">
              <w:r w:rsidRPr="003651D9" w:rsidDel="006A1426">
                <w:delText>&lt;reference or link to specification document location,</w:delText>
              </w:r>
              <w:r w:rsidR="005F3FB5" w:rsidDel="006A1426">
                <w:delText xml:space="preserve"> </w:delText>
              </w:r>
              <w:r w:rsidRPr="003651D9" w:rsidDel="006A1426">
                <w:delText>if applicable&gt;</w:delText>
              </w:r>
            </w:del>
          </w:p>
        </w:tc>
        <w:tc>
          <w:tcPr>
            <w:tcW w:w="692" w:type="pct"/>
            <w:tcBorders>
              <w:top w:val="single" w:sz="4" w:space="0" w:color="auto"/>
              <w:left w:val="single" w:sz="4" w:space="0" w:color="auto"/>
              <w:bottom w:val="single" w:sz="4" w:space="0" w:color="auto"/>
              <w:right w:val="single" w:sz="4" w:space="0" w:color="auto"/>
            </w:tcBorders>
            <w:vAlign w:val="center"/>
          </w:tcPr>
          <w:p w14:paraId="17E6D5F4" w14:textId="77777777" w:rsidR="00286433" w:rsidRPr="003651D9" w:rsidDel="006A1426" w:rsidRDefault="00286433" w:rsidP="00BB76BC">
            <w:pPr>
              <w:pStyle w:val="TableEntry"/>
              <w:rPr>
                <w:del w:id="2086" w:author="Keith W. Boone" w:date="2015-03-04T12:59:00Z"/>
              </w:rPr>
            </w:pPr>
            <w:del w:id="2087" w:author="Keith W. Boone" w:date="2015-03-04T12:59:00Z">
              <w:r w:rsidRPr="003651D9" w:rsidDel="006A1426">
                <w:delText>&lt;reference or link to vocab constraint,</w:delText>
              </w:r>
              <w:r w:rsidR="005F3FB5" w:rsidDel="006A1426">
                <w:delText xml:space="preserve"> </w:delText>
              </w:r>
              <w:r w:rsidRPr="003651D9" w:rsidDel="006A1426">
                <w:delText>if applicable&gt;</w:delText>
              </w:r>
            </w:del>
          </w:p>
        </w:tc>
      </w:tr>
      <w:tr w:rsidR="00286433" w:rsidRPr="003651D9" w:rsidDel="006A1426" w14:paraId="4E03037A" w14:textId="77777777" w:rsidTr="00BB76BC">
        <w:trPr>
          <w:del w:id="2088" w:author="Keith W. Boone" w:date="2015-03-04T12:59:00Z"/>
        </w:trPr>
        <w:tc>
          <w:tcPr>
            <w:tcW w:w="492" w:type="pct"/>
            <w:tcBorders>
              <w:top w:val="single" w:sz="4" w:space="0" w:color="auto"/>
              <w:left w:val="single" w:sz="4" w:space="0" w:color="auto"/>
              <w:bottom w:val="single" w:sz="4" w:space="0" w:color="auto"/>
              <w:right w:val="single" w:sz="4" w:space="0" w:color="auto"/>
            </w:tcBorders>
            <w:vAlign w:val="center"/>
          </w:tcPr>
          <w:p w14:paraId="6B0B0DD6" w14:textId="77777777" w:rsidR="00286433" w:rsidRPr="003651D9" w:rsidDel="006A1426" w:rsidRDefault="000121FB" w:rsidP="00EF1E77">
            <w:pPr>
              <w:pStyle w:val="TableEntry"/>
              <w:rPr>
                <w:del w:id="2089" w:author="Keith W. Boone" w:date="2015-03-04T12:59:00Z"/>
              </w:rPr>
            </w:pPr>
            <w:del w:id="2090" w:author="Keith W. Boone" w:date="2015-03-04T12:59:00Z">
              <w:r w:rsidRPr="003651D9" w:rsidDel="006A1426">
                <w:delText xml:space="preserve">&lt;e.g., </w:delText>
              </w:r>
              <w:r w:rsidR="00286433" w:rsidRPr="003651D9" w:rsidDel="006A1426">
                <w:delText>C [1..*]</w:delText>
              </w:r>
            </w:del>
          </w:p>
        </w:tc>
        <w:tc>
          <w:tcPr>
            <w:tcW w:w="626" w:type="pct"/>
            <w:tcBorders>
              <w:top w:val="single" w:sz="4" w:space="0" w:color="auto"/>
              <w:left w:val="single" w:sz="4" w:space="0" w:color="auto"/>
              <w:bottom w:val="single" w:sz="4" w:space="0" w:color="auto"/>
              <w:right w:val="single" w:sz="4" w:space="0" w:color="auto"/>
            </w:tcBorders>
            <w:vAlign w:val="center"/>
          </w:tcPr>
          <w:p w14:paraId="221ECBB2" w14:textId="77777777" w:rsidR="00286433" w:rsidRPr="003651D9" w:rsidDel="006A1426" w:rsidRDefault="003602DC" w:rsidP="005D6176">
            <w:pPr>
              <w:pStyle w:val="TableEntry"/>
              <w:rPr>
                <w:del w:id="2091" w:author="Keith W. Boone" w:date="2015-03-04T12:59:00Z"/>
              </w:rPr>
            </w:pPr>
            <w:del w:id="2092" w:author="Keith W. Boone" w:date="2015-03-04T12:59:00Z">
              <w:r w:rsidRPr="003651D9" w:rsidDel="006A1426">
                <w:delText>CARD TF-3 6.3.3.x.S.1</w:delText>
              </w:r>
            </w:del>
          </w:p>
        </w:tc>
        <w:tc>
          <w:tcPr>
            <w:tcW w:w="1115" w:type="pct"/>
            <w:tcBorders>
              <w:top w:val="single" w:sz="4" w:space="0" w:color="auto"/>
              <w:left w:val="single" w:sz="4" w:space="0" w:color="auto"/>
              <w:bottom w:val="single" w:sz="4" w:space="0" w:color="auto"/>
              <w:right w:val="single" w:sz="4" w:space="0" w:color="auto"/>
            </w:tcBorders>
            <w:vAlign w:val="center"/>
          </w:tcPr>
          <w:p w14:paraId="1279365F" w14:textId="77777777" w:rsidR="00286433" w:rsidRPr="003651D9" w:rsidDel="006A1426" w:rsidRDefault="00286433" w:rsidP="0032600B">
            <w:pPr>
              <w:pStyle w:val="TableEntry"/>
              <w:rPr>
                <w:del w:id="2093" w:author="Keith W. Boone" w:date="2015-03-04T12:59:00Z"/>
              </w:rPr>
            </w:pPr>
            <w:del w:id="2094" w:author="Keith W. Boone" w:date="2015-03-04T12:59:00Z">
              <w:r w:rsidRPr="003651D9" w:rsidDel="006A1426">
                <w:delText xml:space="preserve">Problem Concern Entry </w:delText>
              </w:r>
            </w:del>
          </w:p>
        </w:tc>
        <w:tc>
          <w:tcPr>
            <w:tcW w:w="1302" w:type="pct"/>
            <w:tcBorders>
              <w:top w:val="single" w:sz="4" w:space="0" w:color="auto"/>
              <w:left w:val="single" w:sz="4" w:space="0" w:color="auto"/>
              <w:bottom w:val="single" w:sz="4" w:space="0" w:color="auto"/>
              <w:right w:val="single" w:sz="4" w:space="0" w:color="auto"/>
            </w:tcBorders>
            <w:vAlign w:val="center"/>
          </w:tcPr>
          <w:p w14:paraId="4F2791A9" w14:textId="77777777" w:rsidR="00286433" w:rsidRPr="003651D9" w:rsidDel="006A1426" w:rsidRDefault="00286433" w:rsidP="00BB76BC">
            <w:pPr>
              <w:pStyle w:val="TableEntry"/>
              <w:rPr>
                <w:del w:id="2095" w:author="Keith W. Boone" w:date="2015-03-04T12:59:00Z"/>
              </w:rPr>
            </w:pPr>
            <w:del w:id="2096" w:author="Keith W. Boone" w:date="2015-03-04T12:59:00Z">
              <w:r w:rsidRPr="003651D9" w:rsidDel="006A1426">
                <w:delText>1.3.6.1.4.1.19376.1.5.3.1.4.5.2</w:delText>
              </w:r>
            </w:del>
          </w:p>
        </w:tc>
        <w:tc>
          <w:tcPr>
            <w:tcW w:w="773" w:type="pct"/>
            <w:tcBorders>
              <w:top w:val="single" w:sz="4" w:space="0" w:color="auto"/>
              <w:left w:val="single" w:sz="4" w:space="0" w:color="auto"/>
              <w:bottom w:val="single" w:sz="4" w:space="0" w:color="auto"/>
              <w:right w:val="single" w:sz="4" w:space="0" w:color="auto"/>
            </w:tcBorders>
            <w:vAlign w:val="center"/>
          </w:tcPr>
          <w:p w14:paraId="3C0BCE3F" w14:textId="77777777" w:rsidR="00286433" w:rsidRPr="003651D9" w:rsidDel="006A1426" w:rsidRDefault="00286433" w:rsidP="00BB76BC">
            <w:pPr>
              <w:pStyle w:val="TableEntry"/>
              <w:rPr>
                <w:del w:id="2097" w:author="Keith W. Boone" w:date="2015-03-04T12:59:00Z"/>
              </w:rPr>
            </w:pPr>
            <w:del w:id="2098" w:author="Keith W. Boone" w:date="2015-03-04T12:59:00Z">
              <w:r w:rsidRPr="003651D9" w:rsidDel="006A1426">
                <w:delText>PCC TF-3</w:delText>
              </w:r>
              <w:r w:rsidR="000121FB" w:rsidRPr="003651D9" w:rsidDel="006A1426">
                <w:delText>&gt;</w:delText>
              </w:r>
            </w:del>
          </w:p>
        </w:tc>
        <w:tc>
          <w:tcPr>
            <w:tcW w:w="692" w:type="pct"/>
            <w:tcBorders>
              <w:top w:val="single" w:sz="4" w:space="0" w:color="auto"/>
              <w:left w:val="single" w:sz="4" w:space="0" w:color="auto"/>
              <w:bottom w:val="single" w:sz="4" w:space="0" w:color="auto"/>
              <w:right w:val="single" w:sz="4" w:space="0" w:color="auto"/>
            </w:tcBorders>
            <w:vAlign w:val="center"/>
          </w:tcPr>
          <w:p w14:paraId="2BF4162A" w14:textId="77777777" w:rsidR="00286433" w:rsidRPr="003651D9" w:rsidDel="006A1426" w:rsidRDefault="00286433" w:rsidP="00BB76BC">
            <w:pPr>
              <w:pStyle w:val="TableEntry"/>
              <w:rPr>
                <w:del w:id="2099" w:author="Keith W. Boone" w:date="2015-03-04T12:59:00Z"/>
              </w:rPr>
            </w:pPr>
          </w:p>
        </w:tc>
      </w:tr>
      <w:tr w:rsidR="00286433" w:rsidRPr="003651D9" w:rsidDel="006A1426" w14:paraId="77F901AA" w14:textId="77777777" w:rsidTr="00BB76BC">
        <w:trPr>
          <w:del w:id="2100" w:author="Keith W. Boone" w:date="2015-03-04T12:59:00Z"/>
        </w:trPr>
        <w:tc>
          <w:tcPr>
            <w:tcW w:w="492" w:type="pct"/>
            <w:tcBorders>
              <w:top w:val="single" w:sz="4" w:space="0" w:color="auto"/>
              <w:left w:val="single" w:sz="4" w:space="0" w:color="auto"/>
              <w:bottom w:val="single" w:sz="4" w:space="0" w:color="auto"/>
              <w:right w:val="single" w:sz="4" w:space="0" w:color="auto"/>
            </w:tcBorders>
            <w:vAlign w:val="center"/>
          </w:tcPr>
          <w:p w14:paraId="64A93E54" w14:textId="77777777" w:rsidR="00286433" w:rsidRPr="003651D9" w:rsidDel="006A1426" w:rsidRDefault="000121FB" w:rsidP="00EF1E77">
            <w:pPr>
              <w:pStyle w:val="TableEntry"/>
              <w:rPr>
                <w:del w:id="2101" w:author="Keith W. Boone" w:date="2015-03-04T12:59:00Z"/>
              </w:rPr>
            </w:pPr>
            <w:del w:id="2102" w:author="Keith W. Boone" w:date="2015-03-04T12:59:00Z">
              <w:r w:rsidRPr="003651D9" w:rsidDel="006A1426">
                <w:delText xml:space="preserve">&lt;e.g., </w:delText>
              </w:r>
              <w:r w:rsidR="00286433" w:rsidRPr="003651D9" w:rsidDel="006A1426">
                <w:delText>C [1..1]</w:delText>
              </w:r>
            </w:del>
          </w:p>
        </w:tc>
        <w:tc>
          <w:tcPr>
            <w:tcW w:w="626" w:type="pct"/>
            <w:tcBorders>
              <w:top w:val="single" w:sz="4" w:space="0" w:color="auto"/>
              <w:left w:val="single" w:sz="4" w:space="0" w:color="auto"/>
              <w:bottom w:val="single" w:sz="4" w:space="0" w:color="auto"/>
              <w:right w:val="single" w:sz="4" w:space="0" w:color="auto"/>
            </w:tcBorders>
            <w:vAlign w:val="center"/>
          </w:tcPr>
          <w:p w14:paraId="4BC902A4" w14:textId="77777777" w:rsidR="00286433" w:rsidRPr="003651D9" w:rsidDel="006A1426" w:rsidRDefault="00286433" w:rsidP="005D6176">
            <w:pPr>
              <w:pStyle w:val="TableEntry"/>
              <w:rPr>
                <w:del w:id="2103" w:author="Keith W. Boone" w:date="2015-03-04T12:59:00Z"/>
              </w:rPr>
            </w:pPr>
          </w:p>
        </w:tc>
        <w:tc>
          <w:tcPr>
            <w:tcW w:w="1115" w:type="pct"/>
            <w:tcBorders>
              <w:top w:val="single" w:sz="4" w:space="0" w:color="auto"/>
              <w:left w:val="single" w:sz="4" w:space="0" w:color="auto"/>
              <w:bottom w:val="single" w:sz="4" w:space="0" w:color="auto"/>
              <w:right w:val="single" w:sz="4" w:space="0" w:color="auto"/>
            </w:tcBorders>
            <w:vAlign w:val="center"/>
          </w:tcPr>
          <w:p w14:paraId="79773D85" w14:textId="77777777" w:rsidR="00286433" w:rsidRPr="003651D9" w:rsidDel="006A1426" w:rsidRDefault="00286433" w:rsidP="0032600B">
            <w:pPr>
              <w:pStyle w:val="TableEntry"/>
              <w:rPr>
                <w:del w:id="2104" w:author="Keith W. Boone" w:date="2015-03-04T12:59:00Z"/>
              </w:rPr>
            </w:pPr>
            <w:del w:id="2105" w:author="Keith W. Boone" w:date="2015-03-04T12:59:00Z">
              <w:r w:rsidRPr="003651D9" w:rsidDel="006A1426">
                <w:delText>Diabetes Problem Entry</w:delText>
              </w:r>
            </w:del>
          </w:p>
        </w:tc>
        <w:tc>
          <w:tcPr>
            <w:tcW w:w="1302" w:type="pct"/>
            <w:tcBorders>
              <w:top w:val="single" w:sz="4" w:space="0" w:color="auto"/>
              <w:left w:val="single" w:sz="4" w:space="0" w:color="auto"/>
              <w:bottom w:val="single" w:sz="4" w:space="0" w:color="auto"/>
              <w:right w:val="single" w:sz="4" w:space="0" w:color="auto"/>
            </w:tcBorders>
            <w:vAlign w:val="center"/>
          </w:tcPr>
          <w:p w14:paraId="6E7FFF64" w14:textId="77777777" w:rsidR="00286433" w:rsidRPr="003651D9" w:rsidDel="006A1426" w:rsidRDefault="00286433" w:rsidP="00BB76BC">
            <w:pPr>
              <w:pStyle w:val="TableEntry"/>
              <w:rPr>
                <w:del w:id="2106" w:author="Keith W. Boone" w:date="2015-03-04T12:59:00Z"/>
              </w:rPr>
            </w:pPr>
            <w:del w:id="2107" w:author="Keith W. Boone" w:date="2015-03-04T12:59:00Z">
              <w:r w:rsidRPr="003651D9" w:rsidDel="006A1426">
                <w:delText>1.3.6.1.4.1.19376.1.4.1.4.1</w:delText>
              </w:r>
            </w:del>
          </w:p>
        </w:tc>
        <w:tc>
          <w:tcPr>
            <w:tcW w:w="773" w:type="pct"/>
            <w:tcBorders>
              <w:top w:val="single" w:sz="4" w:space="0" w:color="auto"/>
              <w:left w:val="single" w:sz="4" w:space="0" w:color="auto"/>
              <w:bottom w:val="single" w:sz="4" w:space="0" w:color="auto"/>
              <w:right w:val="single" w:sz="4" w:space="0" w:color="auto"/>
            </w:tcBorders>
            <w:vAlign w:val="center"/>
          </w:tcPr>
          <w:p w14:paraId="3F7584B5" w14:textId="77777777" w:rsidR="00286433" w:rsidRPr="003651D9" w:rsidDel="006A1426" w:rsidRDefault="003602DC" w:rsidP="00BB76BC">
            <w:pPr>
              <w:pStyle w:val="TableEntry"/>
              <w:rPr>
                <w:del w:id="2108" w:author="Keith W. Boone" w:date="2015-03-04T12:59:00Z"/>
              </w:rPr>
            </w:pPr>
            <w:del w:id="2109" w:author="Keith W. Boone" w:date="2015-03-04T12:59:00Z">
              <w:r w:rsidRPr="003651D9" w:rsidDel="006A1426">
                <w:delText>CARD TF-3 6.3.3.1</w:delText>
              </w:r>
              <w:r w:rsidR="000121FB" w:rsidRPr="003651D9" w:rsidDel="006A1426">
                <w:delText>&gt;</w:delText>
              </w:r>
            </w:del>
          </w:p>
        </w:tc>
        <w:tc>
          <w:tcPr>
            <w:tcW w:w="692" w:type="pct"/>
            <w:tcBorders>
              <w:top w:val="single" w:sz="4" w:space="0" w:color="auto"/>
              <w:left w:val="single" w:sz="4" w:space="0" w:color="auto"/>
              <w:bottom w:val="single" w:sz="4" w:space="0" w:color="auto"/>
              <w:right w:val="single" w:sz="4" w:space="0" w:color="auto"/>
            </w:tcBorders>
            <w:vAlign w:val="center"/>
          </w:tcPr>
          <w:p w14:paraId="1A70E474" w14:textId="77777777" w:rsidR="00286433" w:rsidRPr="003651D9" w:rsidDel="006A1426" w:rsidRDefault="00286433" w:rsidP="00BB76BC">
            <w:pPr>
              <w:pStyle w:val="TableEntry"/>
              <w:rPr>
                <w:del w:id="2110" w:author="Keith W. Boone" w:date="2015-03-04T12:59:00Z"/>
              </w:rPr>
            </w:pPr>
          </w:p>
        </w:tc>
      </w:tr>
      <w:tr w:rsidR="00286433" w:rsidRPr="003651D9" w:rsidDel="006A1426" w14:paraId="0C19D113" w14:textId="77777777" w:rsidTr="00BB76BC">
        <w:trPr>
          <w:del w:id="2111" w:author="Keith W. Boone" w:date="2015-03-04T12:59:00Z"/>
        </w:trPr>
        <w:tc>
          <w:tcPr>
            <w:tcW w:w="492" w:type="pct"/>
            <w:tcBorders>
              <w:top w:val="single" w:sz="4" w:space="0" w:color="auto"/>
              <w:left w:val="single" w:sz="4" w:space="0" w:color="auto"/>
              <w:bottom w:val="single" w:sz="4" w:space="0" w:color="auto"/>
              <w:right w:val="single" w:sz="4" w:space="0" w:color="auto"/>
            </w:tcBorders>
            <w:vAlign w:val="center"/>
          </w:tcPr>
          <w:p w14:paraId="26C1DA8F" w14:textId="77777777" w:rsidR="00286433" w:rsidRPr="003651D9" w:rsidDel="006A1426" w:rsidRDefault="000121FB" w:rsidP="00EF1E77">
            <w:pPr>
              <w:pStyle w:val="TableEntry"/>
              <w:rPr>
                <w:del w:id="2112" w:author="Keith W. Boone" w:date="2015-03-04T12:59:00Z"/>
              </w:rPr>
            </w:pPr>
            <w:del w:id="2113" w:author="Keith W. Boone" w:date="2015-03-04T12:59:00Z">
              <w:r w:rsidRPr="003651D9" w:rsidDel="006A1426">
                <w:delText xml:space="preserve">&lt;e.g., </w:delText>
              </w:r>
              <w:r w:rsidR="00286433" w:rsidRPr="003651D9" w:rsidDel="006A1426">
                <w:delText>C [1..1]</w:delText>
              </w:r>
            </w:del>
          </w:p>
        </w:tc>
        <w:tc>
          <w:tcPr>
            <w:tcW w:w="626" w:type="pct"/>
            <w:tcBorders>
              <w:top w:val="single" w:sz="4" w:space="0" w:color="auto"/>
              <w:left w:val="single" w:sz="4" w:space="0" w:color="auto"/>
              <w:bottom w:val="single" w:sz="4" w:space="0" w:color="auto"/>
              <w:right w:val="single" w:sz="4" w:space="0" w:color="auto"/>
            </w:tcBorders>
            <w:vAlign w:val="center"/>
          </w:tcPr>
          <w:p w14:paraId="75EA66E7" w14:textId="77777777" w:rsidR="00286433" w:rsidRPr="003651D9" w:rsidDel="006A1426" w:rsidRDefault="00286433" w:rsidP="005D6176">
            <w:pPr>
              <w:pStyle w:val="TableEntry"/>
              <w:rPr>
                <w:del w:id="2114" w:author="Keith W. Boone" w:date="2015-03-04T12:59:00Z"/>
              </w:rPr>
            </w:pPr>
          </w:p>
        </w:tc>
        <w:tc>
          <w:tcPr>
            <w:tcW w:w="1115" w:type="pct"/>
            <w:tcBorders>
              <w:top w:val="single" w:sz="4" w:space="0" w:color="auto"/>
              <w:left w:val="single" w:sz="4" w:space="0" w:color="auto"/>
              <w:bottom w:val="single" w:sz="4" w:space="0" w:color="auto"/>
              <w:right w:val="single" w:sz="4" w:space="0" w:color="auto"/>
            </w:tcBorders>
            <w:vAlign w:val="center"/>
          </w:tcPr>
          <w:p w14:paraId="3C7AACA5" w14:textId="77777777" w:rsidR="00286433" w:rsidRPr="003651D9" w:rsidDel="006A1426" w:rsidRDefault="00286433" w:rsidP="0032600B">
            <w:pPr>
              <w:pStyle w:val="TableEntry"/>
              <w:rPr>
                <w:del w:id="2115" w:author="Keith W. Boone" w:date="2015-03-04T12:59:00Z"/>
              </w:rPr>
            </w:pPr>
            <w:del w:id="2116" w:author="Keith W. Boone" w:date="2015-03-04T12:59:00Z">
              <w:r w:rsidRPr="003651D9" w:rsidDel="006A1426">
                <w:delText>Angina Problem Entry</w:delText>
              </w:r>
            </w:del>
          </w:p>
        </w:tc>
        <w:tc>
          <w:tcPr>
            <w:tcW w:w="1302" w:type="pct"/>
            <w:tcBorders>
              <w:top w:val="single" w:sz="4" w:space="0" w:color="auto"/>
              <w:left w:val="single" w:sz="4" w:space="0" w:color="auto"/>
              <w:bottom w:val="single" w:sz="4" w:space="0" w:color="auto"/>
              <w:right w:val="single" w:sz="4" w:space="0" w:color="auto"/>
            </w:tcBorders>
            <w:vAlign w:val="center"/>
          </w:tcPr>
          <w:p w14:paraId="493E122E" w14:textId="77777777" w:rsidR="00286433" w:rsidRPr="003651D9" w:rsidDel="006A1426" w:rsidRDefault="00286433" w:rsidP="00BB76BC">
            <w:pPr>
              <w:pStyle w:val="TableEntry"/>
              <w:rPr>
                <w:del w:id="2117" w:author="Keith W. Boone" w:date="2015-03-04T12:59:00Z"/>
              </w:rPr>
            </w:pPr>
            <w:del w:id="2118" w:author="Keith W. Boone" w:date="2015-03-04T12:59:00Z">
              <w:r w:rsidRPr="003651D9" w:rsidDel="006A1426">
                <w:delText>1.3.6.1.4.1.19376.1.4.1.4.2</w:delText>
              </w:r>
            </w:del>
          </w:p>
        </w:tc>
        <w:tc>
          <w:tcPr>
            <w:tcW w:w="773" w:type="pct"/>
            <w:tcBorders>
              <w:top w:val="single" w:sz="4" w:space="0" w:color="auto"/>
              <w:left w:val="single" w:sz="4" w:space="0" w:color="auto"/>
              <w:bottom w:val="single" w:sz="4" w:space="0" w:color="auto"/>
              <w:right w:val="single" w:sz="4" w:space="0" w:color="auto"/>
            </w:tcBorders>
            <w:vAlign w:val="center"/>
          </w:tcPr>
          <w:p w14:paraId="6D4C3930" w14:textId="77777777" w:rsidR="00286433" w:rsidRPr="003651D9" w:rsidDel="006A1426" w:rsidRDefault="003602DC" w:rsidP="00BB76BC">
            <w:pPr>
              <w:pStyle w:val="TableEntry"/>
              <w:rPr>
                <w:del w:id="2119" w:author="Keith W. Boone" w:date="2015-03-04T12:59:00Z"/>
              </w:rPr>
            </w:pPr>
            <w:del w:id="2120" w:author="Keith W. Boone" w:date="2015-03-04T12:59:00Z">
              <w:r w:rsidRPr="003651D9" w:rsidDel="006A1426">
                <w:delText>CARD TF-3 6.3.3.1</w:delText>
              </w:r>
              <w:r w:rsidR="000121FB" w:rsidRPr="003651D9" w:rsidDel="006A1426">
                <w:delText>&gt;</w:delText>
              </w:r>
            </w:del>
          </w:p>
        </w:tc>
        <w:tc>
          <w:tcPr>
            <w:tcW w:w="692" w:type="pct"/>
            <w:tcBorders>
              <w:top w:val="single" w:sz="4" w:space="0" w:color="auto"/>
              <w:left w:val="single" w:sz="4" w:space="0" w:color="auto"/>
              <w:bottom w:val="single" w:sz="4" w:space="0" w:color="auto"/>
              <w:right w:val="single" w:sz="4" w:space="0" w:color="auto"/>
            </w:tcBorders>
            <w:vAlign w:val="center"/>
          </w:tcPr>
          <w:p w14:paraId="203AD569" w14:textId="77777777" w:rsidR="00286433" w:rsidRPr="003651D9" w:rsidDel="006A1426" w:rsidRDefault="00286433" w:rsidP="00BB76BC">
            <w:pPr>
              <w:pStyle w:val="TableEntry"/>
              <w:rPr>
                <w:del w:id="2121" w:author="Keith W. Boone" w:date="2015-03-04T12:59:00Z"/>
              </w:rPr>
            </w:pPr>
          </w:p>
        </w:tc>
      </w:tr>
      <w:tr w:rsidR="00286433" w:rsidRPr="003651D9" w:rsidDel="006A1426" w14:paraId="584D68FC" w14:textId="77777777" w:rsidTr="00BB76BC">
        <w:trPr>
          <w:cantSplit/>
          <w:del w:id="2122" w:author="Keith W. Boone" w:date="2015-03-04T12:59:00Z"/>
        </w:trPr>
        <w:tc>
          <w:tcPr>
            <w:tcW w:w="492" w:type="pct"/>
            <w:tcBorders>
              <w:top w:val="single" w:sz="4" w:space="0" w:color="auto"/>
              <w:left w:val="single" w:sz="4" w:space="0" w:color="auto"/>
              <w:bottom w:val="single" w:sz="4" w:space="0" w:color="auto"/>
              <w:right w:val="single" w:sz="4" w:space="0" w:color="auto"/>
            </w:tcBorders>
            <w:vAlign w:val="center"/>
          </w:tcPr>
          <w:p w14:paraId="557674A8" w14:textId="77777777" w:rsidR="00286433" w:rsidRPr="003651D9" w:rsidDel="006A1426" w:rsidRDefault="000121FB" w:rsidP="00EF1E77">
            <w:pPr>
              <w:pStyle w:val="TableEntry"/>
              <w:rPr>
                <w:del w:id="2123" w:author="Keith W. Boone" w:date="2015-03-04T12:59:00Z"/>
              </w:rPr>
            </w:pPr>
            <w:del w:id="2124" w:author="Keith W. Boone" w:date="2015-03-04T12:59:00Z">
              <w:r w:rsidRPr="003651D9" w:rsidDel="006A1426">
                <w:delText xml:space="preserve">&lt;e.g., </w:delText>
              </w:r>
              <w:r w:rsidR="00286433" w:rsidRPr="003651D9" w:rsidDel="006A1426">
                <w:delText>C [1..*]</w:delText>
              </w:r>
            </w:del>
          </w:p>
        </w:tc>
        <w:tc>
          <w:tcPr>
            <w:tcW w:w="626" w:type="pct"/>
            <w:tcBorders>
              <w:top w:val="single" w:sz="4" w:space="0" w:color="auto"/>
              <w:left w:val="single" w:sz="4" w:space="0" w:color="auto"/>
              <w:bottom w:val="single" w:sz="4" w:space="0" w:color="auto"/>
              <w:right w:val="single" w:sz="4" w:space="0" w:color="auto"/>
            </w:tcBorders>
            <w:vAlign w:val="center"/>
          </w:tcPr>
          <w:p w14:paraId="3C66380F" w14:textId="77777777" w:rsidR="00286433" w:rsidRPr="003651D9" w:rsidDel="006A1426" w:rsidRDefault="003602DC" w:rsidP="005D6176">
            <w:pPr>
              <w:pStyle w:val="TableEntry"/>
              <w:rPr>
                <w:del w:id="2125" w:author="Keith W. Boone" w:date="2015-03-04T12:59:00Z"/>
              </w:rPr>
            </w:pPr>
            <w:del w:id="2126" w:author="Keith W. Boone" w:date="2015-03-04T12:59:00Z">
              <w:r w:rsidRPr="003651D9" w:rsidDel="006A1426">
                <w:delText>CARD TF-3 6.3.3.x.S.1</w:delText>
              </w:r>
            </w:del>
          </w:p>
        </w:tc>
        <w:tc>
          <w:tcPr>
            <w:tcW w:w="1115" w:type="pct"/>
            <w:tcBorders>
              <w:top w:val="single" w:sz="4" w:space="0" w:color="auto"/>
              <w:left w:val="single" w:sz="4" w:space="0" w:color="auto"/>
              <w:bottom w:val="single" w:sz="4" w:space="0" w:color="auto"/>
              <w:right w:val="single" w:sz="4" w:space="0" w:color="auto"/>
            </w:tcBorders>
            <w:vAlign w:val="center"/>
          </w:tcPr>
          <w:p w14:paraId="388167EC" w14:textId="77777777" w:rsidR="00286433" w:rsidRPr="003651D9" w:rsidDel="006A1426" w:rsidRDefault="00286433" w:rsidP="0032600B">
            <w:pPr>
              <w:pStyle w:val="TableEntry"/>
              <w:rPr>
                <w:del w:id="2127" w:author="Keith W. Boone" w:date="2015-03-04T12:59:00Z"/>
              </w:rPr>
            </w:pPr>
            <w:del w:id="2128" w:author="Keith W. Boone" w:date="2015-03-04T12:59:00Z">
              <w:r w:rsidRPr="003651D9" w:rsidDel="006A1426">
                <w:delText xml:space="preserve">Simple Observation </w:delText>
              </w:r>
            </w:del>
          </w:p>
        </w:tc>
        <w:tc>
          <w:tcPr>
            <w:tcW w:w="1302" w:type="pct"/>
            <w:tcBorders>
              <w:top w:val="single" w:sz="4" w:space="0" w:color="auto"/>
              <w:left w:val="single" w:sz="4" w:space="0" w:color="auto"/>
              <w:bottom w:val="single" w:sz="4" w:space="0" w:color="auto"/>
              <w:right w:val="single" w:sz="4" w:space="0" w:color="auto"/>
            </w:tcBorders>
            <w:vAlign w:val="center"/>
          </w:tcPr>
          <w:p w14:paraId="577CA5B8" w14:textId="77777777" w:rsidR="00286433" w:rsidRPr="003651D9" w:rsidDel="006A1426" w:rsidRDefault="00286433" w:rsidP="00BB76BC">
            <w:pPr>
              <w:pStyle w:val="TableEntry"/>
              <w:rPr>
                <w:del w:id="2129" w:author="Keith W. Boone" w:date="2015-03-04T12:59:00Z"/>
              </w:rPr>
            </w:pPr>
            <w:del w:id="2130" w:author="Keith W. Boone" w:date="2015-03-04T12:59:00Z">
              <w:r w:rsidRPr="003651D9" w:rsidDel="006A1426">
                <w:delText xml:space="preserve">1.3.6.1.4.1.19376.1.5.3.1.4.13 </w:delText>
              </w:r>
            </w:del>
          </w:p>
        </w:tc>
        <w:tc>
          <w:tcPr>
            <w:tcW w:w="773" w:type="pct"/>
            <w:tcBorders>
              <w:top w:val="single" w:sz="4" w:space="0" w:color="auto"/>
              <w:left w:val="single" w:sz="4" w:space="0" w:color="auto"/>
              <w:bottom w:val="single" w:sz="4" w:space="0" w:color="auto"/>
              <w:right w:val="single" w:sz="4" w:space="0" w:color="auto"/>
            </w:tcBorders>
            <w:vAlign w:val="center"/>
          </w:tcPr>
          <w:p w14:paraId="63EE6DA4" w14:textId="77777777" w:rsidR="00286433" w:rsidRPr="003651D9" w:rsidDel="006A1426" w:rsidRDefault="00286433" w:rsidP="00BB76BC">
            <w:pPr>
              <w:pStyle w:val="TableEntry"/>
              <w:rPr>
                <w:del w:id="2131" w:author="Keith W. Boone" w:date="2015-03-04T12:59:00Z"/>
              </w:rPr>
            </w:pPr>
            <w:del w:id="2132" w:author="Keith W. Boone" w:date="2015-03-04T12:59:00Z">
              <w:r w:rsidRPr="003651D9" w:rsidDel="006A1426">
                <w:delText>PCC TF-3</w:delText>
              </w:r>
            </w:del>
          </w:p>
        </w:tc>
        <w:tc>
          <w:tcPr>
            <w:tcW w:w="692" w:type="pct"/>
            <w:tcBorders>
              <w:top w:val="single" w:sz="4" w:space="0" w:color="auto"/>
              <w:left w:val="single" w:sz="4" w:space="0" w:color="auto"/>
              <w:bottom w:val="single" w:sz="4" w:space="0" w:color="auto"/>
              <w:right w:val="single" w:sz="4" w:space="0" w:color="auto"/>
            </w:tcBorders>
            <w:vAlign w:val="center"/>
          </w:tcPr>
          <w:p w14:paraId="4CF118B3" w14:textId="77777777" w:rsidR="00286433" w:rsidRPr="003651D9" w:rsidDel="006A1426" w:rsidRDefault="003602DC" w:rsidP="00BB76BC">
            <w:pPr>
              <w:pStyle w:val="TableEntry"/>
              <w:rPr>
                <w:del w:id="2133" w:author="Keith W. Boone" w:date="2015-03-04T12:59:00Z"/>
              </w:rPr>
            </w:pPr>
            <w:del w:id="2134" w:author="Keith W. Boone" w:date="2015-03-04T12:59:00Z">
              <w:r w:rsidRPr="003651D9" w:rsidDel="006A1426">
                <w:delText>CARD TF-3 6.3.3.x.S.2</w:delText>
              </w:r>
              <w:r w:rsidR="000121FB" w:rsidRPr="003651D9" w:rsidDel="006A1426">
                <w:delText>&gt;</w:delText>
              </w:r>
            </w:del>
          </w:p>
        </w:tc>
      </w:tr>
    </w:tbl>
    <w:p w14:paraId="2CC18335" w14:textId="77777777" w:rsidR="005D6104" w:rsidRPr="003651D9" w:rsidDel="006A1426" w:rsidRDefault="005D6104" w:rsidP="005D6104">
      <w:pPr>
        <w:pStyle w:val="BodyText"/>
        <w:rPr>
          <w:del w:id="2135" w:author="Keith W. Boone" w:date="2015-03-04T12:59:00Z"/>
        </w:rPr>
      </w:pPr>
    </w:p>
    <w:p w14:paraId="16D3652B" w14:textId="77777777" w:rsidR="00A23689" w:rsidRPr="003651D9" w:rsidDel="006A1426" w:rsidRDefault="00A23689" w:rsidP="00A23689">
      <w:pPr>
        <w:pStyle w:val="Heading5"/>
        <w:numPr>
          <w:ilvl w:val="0"/>
          <w:numId w:val="0"/>
        </w:numPr>
        <w:rPr>
          <w:del w:id="2136" w:author="Keith W. Boone" w:date="2015-03-04T12:59:00Z"/>
          <w:noProof w:val="0"/>
        </w:rPr>
      </w:pPr>
      <w:bookmarkStart w:id="2137" w:name="_Toc412696373"/>
      <w:del w:id="2138" w:author="Keith W. Boone" w:date="2015-03-04T12:59:00Z">
        <w:r w:rsidRPr="003651D9" w:rsidDel="006A1426">
          <w:rPr>
            <w:noProof w:val="0"/>
          </w:rPr>
          <w:delText>6.3.</w:delText>
        </w:r>
        <w:r w:rsidR="00B9303B" w:rsidRPr="003651D9" w:rsidDel="006A1426">
          <w:rPr>
            <w:noProof w:val="0"/>
          </w:rPr>
          <w:delText>3.10</w:delText>
        </w:r>
        <w:r w:rsidRPr="003651D9" w:rsidDel="006A1426">
          <w:rPr>
            <w:noProof w:val="0"/>
          </w:rPr>
          <w:delText>.S.1 &lt;Data Element or Section Name&gt; &lt;Condition, Specification Document, or Vocabulary Constraint&gt;</w:delText>
        </w:r>
        <w:bookmarkEnd w:id="2137"/>
        <w:r w:rsidRPr="003651D9" w:rsidDel="006A1426">
          <w:rPr>
            <w:noProof w:val="0"/>
          </w:rPr>
          <w:delText xml:space="preserve"> </w:delText>
        </w:r>
      </w:del>
    </w:p>
    <w:p w14:paraId="46DCDF17" w14:textId="77777777" w:rsidR="00A23689" w:rsidRPr="003651D9" w:rsidDel="006A1426" w:rsidRDefault="00A23689" w:rsidP="00597DB2">
      <w:pPr>
        <w:pStyle w:val="AuthorInstructions"/>
        <w:rPr>
          <w:del w:id="2139" w:author="Keith W. Boone" w:date="2015-03-04T12:59:00Z"/>
          <w:rFonts w:eastAsia="Calibri"/>
        </w:rPr>
      </w:pPr>
      <w:del w:id="2140" w:author="Keith W. Boone" w:date="2015-03-04T12:59:00Z">
        <w:r w:rsidRPr="003651D9" w:rsidDel="006A1426">
          <w:rPr>
            <w:rFonts w:eastAsia="Calibri"/>
          </w:rPr>
          <w:delText>&lt;</w:delText>
        </w:r>
        <w:r w:rsidR="003602DC" w:rsidRPr="003651D9" w:rsidDel="006A1426">
          <w:rPr>
            <w:rFonts w:eastAsia="Calibri"/>
          </w:rPr>
          <w:delText>D</w:delText>
        </w:r>
        <w:r w:rsidRPr="003651D9" w:rsidDel="006A1426">
          <w:rPr>
            <w:rFonts w:eastAsia="Calibri"/>
          </w:rPr>
          <w:delText xml:space="preserve">escribe </w:delText>
        </w:r>
        <w:r w:rsidR="001055CB" w:rsidRPr="003651D9" w:rsidDel="006A1426">
          <w:rPr>
            <w:rFonts w:eastAsia="Calibri"/>
          </w:rPr>
          <w:delText>constraints;</w:delText>
        </w:r>
        <w:r w:rsidRPr="003651D9" w:rsidDel="006A1426">
          <w:rPr>
            <w:rFonts w:eastAsia="Calibri"/>
          </w:rPr>
          <w:delText xml:space="preserve"> refer to other Specification Document, condition, or other info</w:delText>
        </w:r>
        <w:r w:rsidR="00887E40" w:rsidRPr="003651D9" w:rsidDel="006A1426">
          <w:rPr>
            <w:rFonts w:eastAsia="Calibri"/>
          </w:rPr>
          <w:delText xml:space="preserve">. </w:delText>
        </w:r>
        <w:r w:rsidRPr="003651D9" w:rsidDel="006A1426">
          <w:rPr>
            <w:rFonts w:eastAsia="Calibri"/>
          </w:rPr>
          <w:delText>This specification may include more information on conditions or cardinality, additions elements, data mappings, or data types, or other information.&gt;</w:delText>
        </w:r>
      </w:del>
    </w:p>
    <w:p w14:paraId="22673F3D" w14:textId="77777777" w:rsidR="00A23689" w:rsidRPr="003651D9" w:rsidDel="006A1426" w:rsidRDefault="00A23689" w:rsidP="00597DB2">
      <w:pPr>
        <w:pStyle w:val="AuthorInstructions"/>
        <w:rPr>
          <w:del w:id="2141" w:author="Keith W. Boone" w:date="2015-03-04T12:59:00Z"/>
          <w:rFonts w:eastAsia="Calibri"/>
        </w:rPr>
      </w:pPr>
      <w:del w:id="2142" w:author="Keith W. Boone" w:date="2015-03-04T12:59:00Z">
        <w:r w:rsidRPr="003651D9" w:rsidDel="006A1426">
          <w:rPr>
            <w:rFonts w:eastAsia="Calibri"/>
          </w:rPr>
          <w:delText>&lt;</w:delText>
        </w:r>
        <w:r w:rsidR="003602DC" w:rsidRPr="003651D9" w:rsidDel="006A1426">
          <w:rPr>
            <w:rFonts w:eastAsia="Calibri"/>
          </w:rPr>
          <w:delText>D</w:delText>
        </w:r>
        <w:r w:rsidRPr="003651D9" w:rsidDel="006A1426">
          <w:rPr>
            <w:rFonts w:eastAsia="Calibri"/>
          </w:rPr>
          <w:delText>elete the example below prior to publishing for Public Comment.&gt;</w:delText>
        </w:r>
      </w:del>
    </w:p>
    <w:p w14:paraId="6DF1BE61" w14:textId="77777777" w:rsidR="005D6104" w:rsidRPr="003651D9" w:rsidDel="006A1426" w:rsidRDefault="000121FB" w:rsidP="00AD069D">
      <w:pPr>
        <w:pStyle w:val="BodyText"/>
        <w:rPr>
          <w:del w:id="2143" w:author="Keith W. Boone" w:date="2015-03-04T12:59:00Z"/>
        </w:rPr>
      </w:pPr>
      <w:del w:id="2144" w:author="Keith W. Boone" w:date="2015-03-04T12:59:00Z">
        <w:r w:rsidRPr="003651D9" w:rsidDel="006A1426">
          <w:delText>&lt;</w:delText>
        </w:r>
        <w:r w:rsidR="00A23689" w:rsidRPr="003651D9" w:rsidDel="006A1426">
          <w:delText xml:space="preserve">e.g., </w:delText>
        </w:r>
        <w:r w:rsidR="005D6104" w:rsidRPr="003651D9" w:rsidDel="006A1426">
          <w:delText xml:space="preserve">The Medical History </w:delText>
        </w:r>
        <w:r w:rsidR="003602DC" w:rsidRPr="003651D9" w:rsidDel="006A1426">
          <w:delText>Section SHALL</w:delText>
        </w:r>
        <w:r w:rsidR="005D6104" w:rsidRPr="003651D9" w:rsidDel="006A1426">
          <w:delText xml:space="preserve"> contain at least one Problem Concern Entry or at least one Simple Observation.</w:delText>
        </w:r>
      </w:del>
    </w:p>
    <w:p w14:paraId="6E218A6B" w14:textId="77777777" w:rsidR="005D6104" w:rsidRPr="003651D9" w:rsidDel="006A1426" w:rsidRDefault="005D6104" w:rsidP="00BB76BC">
      <w:pPr>
        <w:pStyle w:val="BodyText"/>
        <w:rPr>
          <w:del w:id="2145" w:author="Keith W. Boone" w:date="2015-03-04T12:59:00Z"/>
          <w:color w:val="0070C0"/>
        </w:rPr>
      </w:pPr>
      <w:del w:id="2146" w:author="Keith W. Boone" w:date="2015-03-04T12:59:00Z">
        <w:r w:rsidRPr="003651D9" w:rsidDel="006A1426">
          <w:delText>Note:</w:delText>
        </w:r>
        <w:r w:rsidRPr="003651D9" w:rsidDel="006A1426">
          <w:tab/>
          <w:delText>Problems MAY be recorded directly in the Medical History Section, or in one or more subsections such as Active Problems, History of Present Illness, or History of Past Illness</w:delText>
        </w:r>
        <w:r w:rsidR="00887E40" w:rsidRPr="003651D9" w:rsidDel="006A1426">
          <w:delText>.</w:delText>
        </w:r>
        <w:r w:rsidR="000121FB" w:rsidRPr="003651D9" w:rsidDel="006A1426">
          <w:delText>&gt;</w:delText>
        </w:r>
        <w:r w:rsidR="00887E40" w:rsidRPr="003651D9" w:rsidDel="006A1426">
          <w:rPr>
            <w:color w:val="0070C0"/>
          </w:rPr>
          <w:delText xml:space="preserve"> </w:delText>
        </w:r>
      </w:del>
    </w:p>
    <w:p w14:paraId="17C81C64" w14:textId="77777777" w:rsidR="005D6104" w:rsidRPr="003651D9" w:rsidDel="006A1426" w:rsidRDefault="005D6104" w:rsidP="00A23689">
      <w:pPr>
        <w:pStyle w:val="Heading5"/>
        <w:numPr>
          <w:ilvl w:val="0"/>
          <w:numId w:val="0"/>
        </w:numPr>
        <w:rPr>
          <w:del w:id="2147" w:author="Keith W. Boone" w:date="2015-03-04T12:59:00Z"/>
          <w:noProof w:val="0"/>
        </w:rPr>
      </w:pPr>
      <w:bookmarkStart w:id="2148" w:name="_6.2.2.1.1__Problem"/>
      <w:bookmarkStart w:id="2149" w:name="_Toc296340357"/>
      <w:bookmarkStart w:id="2150" w:name="_Toc412696374"/>
      <w:bookmarkEnd w:id="2148"/>
      <w:del w:id="2151" w:author="Keith W. Boone" w:date="2015-03-04T12:59:00Z">
        <w:r w:rsidRPr="003651D9" w:rsidDel="006A1426">
          <w:rPr>
            <w:noProof w:val="0"/>
          </w:rPr>
          <w:delText>6.</w:delText>
        </w:r>
        <w:r w:rsidR="00665D8F" w:rsidRPr="003651D9" w:rsidDel="006A1426">
          <w:rPr>
            <w:noProof w:val="0"/>
          </w:rPr>
          <w:delText>3</w:delText>
        </w:r>
        <w:r w:rsidRPr="003651D9" w:rsidDel="006A1426">
          <w:rPr>
            <w:noProof w:val="0"/>
          </w:rPr>
          <w:delText>.</w:delText>
        </w:r>
        <w:r w:rsidR="00665D8F" w:rsidRPr="003651D9" w:rsidDel="006A1426">
          <w:rPr>
            <w:noProof w:val="0"/>
          </w:rPr>
          <w:delText>3.</w:delText>
        </w:r>
        <w:r w:rsidR="00B9303B" w:rsidRPr="003651D9" w:rsidDel="006A1426">
          <w:rPr>
            <w:noProof w:val="0"/>
          </w:rPr>
          <w:delText>10</w:delText>
        </w:r>
        <w:r w:rsidR="00A23689" w:rsidRPr="003651D9" w:rsidDel="006A1426">
          <w:rPr>
            <w:noProof w:val="0"/>
          </w:rPr>
          <w:delText>.S.2</w:delText>
        </w:r>
        <w:r w:rsidRPr="003651D9" w:rsidDel="006A1426">
          <w:rPr>
            <w:noProof w:val="0"/>
          </w:rPr>
          <w:delText xml:space="preserve"> </w:delText>
        </w:r>
        <w:bookmarkEnd w:id="2149"/>
        <w:r w:rsidR="00A23689" w:rsidRPr="003651D9" w:rsidDel="006A1426">
          <w:rPr>
            <w:noProof w:val="0"/>
          </w:rPr>
          <w:delText>&lt;Data Element or Section Name&gt; &lt;Condition, Specification Document, or Vocabulary Constraint&gt;</w:delText>
        </w:r>
        <w:bookmarkEnd w:id="2150"/>
      </w:del>
    </w:p>
    <w:p w14:paraId="72F5E2FF" w14:textId="77777777" w:rsidR="00A23689" w:rsidRPr="003651D9" w:rsidDel="006A1426" w:rsidRDefault="00A23689" w:rsidP="00597DB2">
      <w:pPr>
        <w:pStyle w:val="AuthorInstructions"/>
        <w:rPr>
          <w:del w:id="2152" w:author="Keith W. Boone" w:date="2015-03-04T12:59:00Z"/>
          <w:rFonts w:eastAsia="Calibri"/>
        </w:rPr>
      </w:pPr>
      <w:del w:id="2153" w:author="Keith W. Boone" w:date="2015-03-04T12:59:00Z">
        <w:r w:rsidRPr="003651D9" w:rsidDel="006A1426">
          <w:rPr>
            <w:rFonts w:eastAsia="Calibri"/>
          </w:rPr>
          <w:delText>&lt;</w:delText>
        </w:r>
        <w:r w:rsidR="003602DC" w:rsidRPr="003651D9" w:rsidDel="006A1426">
          <w:rPr>
            <w:rFonts w:eastAsia="Calibri"/>
          </w:rPr>
          <w:delText>D</w:delText>
        </w:r>
        <w:r w:rsidRPr="003651D9" w:rsidDel="006A1426">
          <w:rPr>
            <w:rFonts w:eastAsia="Calibri"/>
          </w:rPr>
          <w:delText>escribe constraints, refer to other Specification Document, condition, or other info</w:delText>
        </w:r>
        <w:r w:rsidR="00887E40" w:rsidRPr="003651D9" w:rsidDel="006A1426">
          <w:rPr>
            <w:rFonts w:eastAsia="Calibri"/>
          </w:rPr>
          <w:delText xml:space="preserve">. </w:delText>
        </w:r>
        <w:r w:rsidRPr="003651D9" w:rsidDel="006A1426">
          <w:rPr>
            <w:rFonts w:eastAsia="Calibri"/>
          </w:rPr>
          <w:delText>This specification may include more information on conditions or cardinality, additions elements, data mappings, or data types, or other information.&gt;</w:delText>
        </w:r>
      </w:del>
    </w:p>
    <w:p w14:paraId="5E123317" w14:textId="77777777" w:rsidR="00A23689" w:rsidRPr="003651D9" w:rsidDel="006A1426" w:rsidRDefault="00A23689" w:rsidP="00597DB2">
      <w:pPr>
        <w:pStyle w:val="AuthorInstructions"/>
        <w:rPr>
          <w:del w:id="2154" w:author="Keith W. Boone" w:date="2015-03-04T12:59:00Z"/>
          <w:rFonts w:eastAsia="Calibri"/>
        </w:rPr>
      </w:pPr>
      <w:del w:id="2155" w:author="Keith W. Boone" w:date="2015-03-04T12:59:00Z">
        <w:r w:rsidRPr="003651D9" w:rsidDel="006A1426">
          <w:rPr>
            <w:rFonts w:eastAsia="Calibri"/>
          </w:rPr>
          <w:delText>&lt;</w:delText>
        </w:r>
        <w:r w:rsidR="003602DC" w:rsidRPr="003651D9" w:rsidDel="006A1426">
          <w:rPr>
            <w:rFonts w:eastAsia="Calibri"/>
          </w:rPr>
          <w:delText>D</w:delText>
        </w:r>
        <w:r w:rsidRPr="003651D9" w:rsidDel="006A1426">
          <w:rPr>
            <w:rFonts w:eastAsia="Calibri"/>
          </w:rPr>
          <w:delText>elete the example below prior to publishing for Public Comment.&gt;</w:delText>
        </w:r>
      </w:del>
    </w:p>
    <w:p w14:paraId="7B3EED44" w14:textId="77777777" w:rsidR="005D6104" w:rsidRPr="003651D9" w:rsidDel="006A1426" w:rsidRDefault="000121FB" w:rsidP="005D6104">
      <w:pPr>
        <w:pStyle w:val="BodyText"/>
        <w:rPr>
          <w:del w:id="2156" w:author="Keith W. Boone" w:date="2015-03-04T12:59:00Z"/>
        </w:rPr>
      </w:pPr>
      <w:del w:id="2157" w:author="Keith W. Boone" w:date="2015-03-04T12:59:00Z">
        <w:r w:rsidRPr="003651D9" w:rsidDel="006A1426">
          <w:delText>&lt;</w:delText>
        </w:r>
        <w:r w:rsidR="00A23689" w:rsidRPr="003651D9" w:rsidDel="006A1426">
          <w:delText xml:space="preserve">e.g., </w:delText>
        </w:r>
        <w:r w:rsidR="005D6104" w:rsidRPr="003651D9" w:rsidDel="006A1426">
          <w:delText xml:space="preserve">A Content Creator SHALL be able to include a Problem Concern Entry for each of the conditions identified in Value Set </w:delText>
        </w:r>
        <w:r w:rsidR="005D6104" w:rsidRPr="003651D9" w:rsidDel="006A1426">
          <w:fldChar w:fldCharType="begin"/>
        </w:r>
        <w:r w:rsidR="005D6104" w:rsidRPr="003651D9" w:rsidDel="006A1426">
          <w:delInstrText xml:space="preserve"> HYPERLINK  \l "_1.3.6.1.4.1.19376.1.4.1.5.4__Cardia" </w:delInstrText>
        </w:r>
        <w:r w:rsidR="005D6104" w:rsidRPr="003651D9" w:rsidDel="006A1426">
          <w:fldChar w:fldCharType="separate"/>
        </w:r>
        <w:r w:rsidR="005D6104" w:rsidRPr="003651D9" w:rsidDel="006A1426">
          <w:rPr>
            <w:rStyle w:val="Hyperlink"/>
            <w:color w:val="auto"/>
          </w:rPr>
          <w:delText>1.3.6.1.4.1.19376.1.4.1.5.4 Cardiac Problems/Concerns</w:delText>
        </w:r>
        <w:r w:rsidR="005D6104" w:rsidRPr="003651D9" w:rsidDel="006A1426">
          <w:fldChar w:fldCharType="end"/>
        </w:r>
        <w:r w:rsidR="005D6104" w:rsidRPr="003651D9" w:rsidDel="006A1426">
          <w:rPr>
            <w:rFonts w:eastAsia="Calibri"/>
          </w:rPr>
          <w:delText>, encoding the value in act/entryRelationship/observation/code</w:delText>
        </w:r>
        <w:r w:rsidR="005D6104" w:rsidRPr="003651D9" w:rsidDel="006A1426">
          <w:delText>.</w:delText>
        </w:r>
        <w:r w:rsidR="005D6104" w:rsidRPr="003651D9" w:rsidDel="006A1426">
          <w:tab/>
        </w:r>
      </w:del>
    </w:p>
    <w:p w14:paraId="382149D5" w14:textId="77777777" w:rsidR="005D6104" w:rsidRPr="003651D9" w:rsidDel="006A1426" w:rsidRDefault="005D6104" w:rsidP="005D6104">
      <w:pPr>
        <w:pStyle w:val="BodyText"/>
        <w:rPr>
          <w:del w:id="2158" w:author="Keith W. Boone" w:date="2015-03-04T12:59:00Z"/>
        </w:rPr>
      </w:pPr>
      <w:del w:id="2159" w:author="Keith W. Boone" w:date="2015-03-04T12:59:00Z">
        <w:r w:rsidRPr="003651D9" w:rsidDel="006A1426">
          <w:delText>A Problem Concern Entry for {73211009, SNOMED CT, diabetes} SHALL use the specialized Diabetes Problem Entry (OID = 1.3.6.1.4.1.19376.1.4.1.4.1).</w:delText>
        </w:r>
      </w:del>
    </w:p>
    <w:p w14:paraId="701A3B3B" w14:textId="77777777" w:rsidR="005D6104" w:rsidRPr="003651D9" w:rsidDel="006A1426" w:rsidRDefault="005D6104" w:rsidP="005D6104">
      <w:pPr>
        <w:pStyle w:val="BodyText"/>
        <w:rPr>
          <w:del w:id="2160" w:author="Keith W. Boone" w:date="2015-03-04T12:59:00Z"/>
          <w:color w:val="0070C0"/>
        </w:rPr>
      </w:pPr>
      <w:del w:id="2161" w:author="Keith W. Boone" w:date="2015-03-04T12:59:00Z">
        <w:r w:rsidRPr="003651D9" w:rsidDel="006A1426">
          <w:delText>A Problem Concern Entry for {194828000, SNOMED CT, angina} SHALL use the specialized Angina Problem Entry (OID = 1.3.6.1.4.1.19376.1.4.1.4.2)</w:delText>
        </w:r>
        <w:r w:rsidR="00887E40" w:rsidRPr="003651D9" w:rsidDel="006A1426">
          <w:delText>.</w:delText>
        </w:r>
        <w:r w:rsidR="000121FB" w:rsidRPr="003651D9" w:rsidDel="006A1426">
          <w:delText>&gt;</w:delText>
        </w:r>
        <w:r w:rsidR="00887E40" w:rsidRPr="003651D9" w:rsidDel="006A1426">
          <w:delText xml:space="preserve"> </w:delText>
        </w:r>
      </w:del>
    </w:p>
    <w:p w14:paraId="395F31E2" w14:textId="77777777" w:rsidR="00A23689" w:rsidRPr="003651D9" w:rsidDel="006A1426" w:rsidRDefault="00A23689" w:rsidP="00A23689">
      <w:pPr>
        <w:pStyle w:val="Heading5"/>
        <w:numPr>
          <w:ilvl w:val="0"/>
          <w:numId w:val="0"/>
        </w:numPr>
        <w:rPr>
          <w:del w:id="2162" w:author="Keith W. Boone" w:date="2015-03-04T12:59:00Z"/>
          <w:noProof w:val="0"/>
        </w:rPr>
      </w:pPr>
      <w:bookmarkStart w:id="2163" w:name="_Toc412696375"/>
      <w:del w:id="2164" w:author="Keith W. Boone" w:date="2015-03-04T12:59:00Z">
        <w:r w:rsidRPr="003651D9" w:rsidDel="006A1426">
          <w:rPr>
            <w:noProof w:val="0"/>
          </w:rPr>
          <w:delText>6.3.</w:delText>
        </w:r>
        <w:r w:rsidR="00B9303B" w:rsidRPr="003651D9" w:rsidDel="006A1426">
          <w:rPr>
            <w:noProof w:val="0"/>
          </w:rPr>
          <w:delText>3.10</w:delText>
        </w:r>
        <w:r w:rsidRPr="003651D9" w:rsidDel="006A1426">
          <w:rPr>
            <w:noProof w:val="0"/>
          </w:rPr>
          <w:delText>.S.3 &lt;Data Element or Section Name&gt; &lt;Condition, Specification Document, or Vocabulary Constraint&gt;</w:delText>
        </w:r>
        <w:bookmarkEnd w:id="2163"/>
      </w:del>
    </w:p>
    <w:p w14:paraId="140970DD" w14:textId="77777777" w:rsidR="00AE4AED" w:rsidRPr="003651D9" w:rsidDel="006A1426" w:rsidRDefault="00AE4AED" w:rsidP="00AE4AED">
      <w:pPr>
        <w:pStyle w:val="BodyText"/>
        <w:rPr>
          <w:del w:id="2165" w:author="Keith W. Boone" w:date="2015-03-04T12:59:00Z"/>
          <w:lang w:eastAsia="x-none"/>
        </w:rPr>
      </w:pPr>
    </w:p>
    <w:p w14:paraId="493B85E2" w14:textId="77777777" w:rsidR="00A23689" w:rsidRPr="003651D9" w:rsidDel="006A1426" w:rsidRDefault="00D35F24" w:rsidP="00597DB2">
      <w:pPr>
        <w:pStyle w:val="AuthorInstructions"/>
        <w:rPr>
          <w:del w:id="2166" w:author="Keith W. Boone" w:date="2015-03-04T12:59:00Z"/>
        </w:rPr>
      </w:pPr>
      <w:del w:id="2167" w:author="Keith W. Boone" w:date="2015-03-04T12:59:00Z">
        <w:r w:rsidRPr="003651D9" w:rsidDel="006A1426">
          <w:delText>###End Tabular Format – Section</w:delText>
        </w:r>
      </w:del>
    </w:p>
    <w:p w14:paraId="0B8C0067" w14:textId="77777777" w:rsidR="00D35F24" w:rsidRPr="003651D9" w:rsidDel="006A1426" w:rsidRDefault="00D35F24" w:rsidP="00597DB2">
      <w:pPr>
        <w:pStyle w:val="AuthorInstructions"/>
        <w:rPr>
          <w:del w:id="2168" w:author="Keith W. Boone" w:date="2015-03-04T12:59:00Z"/>
        </w:rPr>
      </w:pPr>
    </w:p>
    <w:p w14:paraId="14F825F8" w14:textId="77777777" w:rsidR="00D35F24" w:rsidRPr="003651D9" w:rsidDel="006A1426" w:rsidRDefault="00983131" w:rsidP="00597DB2">
      <w:pPr>
        <w:pStyle w:val="AuthorInstructions"/>
        <w:rPr>
          <w:del w:id="2169" w:author="Keith W. Boone" w:date="2015-03-04T12:59:00Z"/>
        </w:rPr>
      </w:pPr>
      <w:del w:id="2170" w:author="Keith W. Boone" w:date="2015-03-04T12:59:00Z">
        <w:r w:rsidRPr="003651D9" w:rsidDel="006A1426">
          <w:delText>###Begin Discrete Conformance</w:delText>
        </w:r>
        <w:r w:rsidR="00D35F24" w:rsidRPr="003651D9" w:rsidDel="006A1426">
          <w:delText xml:space="preserve"> Format – Section</w:delText>
        </w:r>
      </w:del>
    </w:p>
    <w:p w14:paraId="0ED55790" w14:textId="77777777" w:rsidR="000121FB" w:rsidRPr="003651D9" w:rsidDel="006A1426" w:rsidRDefault="00114040" w:rsidP="00597DB2">
      <w:pPr>
        <w:pStyle w:val="AuthorInstructions"/>
        <w:rPr>
          <w:del w:id="2171" w:author="Keith W. Boone" w:date="2015-03-04T12:59:00Z"/>
        </w:rPr>
      </w:pPr>
      <w:del w:id="2172" w:author="Keith W. Boone" w:date="2015-03-04T12:59:00Z">
        <w:r w:rsidRPr="003651D9" w:rsidDel="006A1426">
          <w:delText>&lt;An example is provided to demonstrate the desired consistent use and format</w:delText>
        </w:r>
        <w:r w:rsidR="00887E40" w:rsidRPr="003651D9" w:rsidDel="006A1426">
          <w:delText xml:space="preserve">. </w:delText>
        </w:r>
        <w:r w:rsidRPr="003651D9" w:rsidDel="006A1426">
          <w:delText>Delete this example prior to publication for Public Comment</w:delText>
        </w:r>
        <w:r w:rsidR="00887E40" w:rsidRPr="003651D9" w:rsidDel="006A1426">
          <w:delText xml:space="preserve">. </w:delText>
        </w:r>
        <w:r w:rsidR="00D609FE" w:rsidRPr="003651D9" w:rsidDel="006A1426">
          <w:delText>The statements must be numbered, begin with SHALL/SHOULD/MAY identify the cardinality using [n..n], the name of the element, and a subitem which described the value or source of the information.&gt;</w:delText>
        </w:r>
      </w:del>
    </w:p>
    <w:p w14:paraId="298CF932" w14:textId="77777777" w:rsidR="00746A3D" w:rsidRPr="003651D9" w:rsidDel="006A1426" w:rsidRDefault="00746A3D" w:rsidP="00875076">
      <w:pPr>
        <w:pStyle w:val="BodyText"/>
        <w:rPr>
          <w:del w:id="2173" w:author="Keith W. Boone" w:date="2015-03-04T12:59:00Z"/>
          <w:lang w:eastAsia="x-none"/>
        </w:rPr>
      </w:pPr>
    </w:p>
    <w:p w14:paraId="2040AA63" w14:textId="77777777" w:rsidR="00875076" w:rsidRPr="003651D9" w:rsidDel="006A1426" w:rsidRDefault="000121FB" w:rsidP="00875076">
      <w:pPr>
        <w:pStyle w:val="BodyText"/>
        <w:rPr>
          <w:del w:id="2174" w:author="Keith W. Boone" w:date="2015-03-04T12:59:00Z"/>
          <w:lang w:eastAsia="x-none"/>
        </w:rPr>
      </w:pPr>
      <w:del w:id="2175" w:author="Keith W. Boone" w:date="2015-03-04T12:59:00Z">
        <w:r w:rsidRPr="003651D9" w:rsidDel="006A1426">
          <w:rPr>
            <w:lang w:eastAsia="x-none"/>
          </w:rPr>
          <w:delText>&lt;</w:delText>
        </w:r>
        <w:r w:rsidR="00940FC7" w:rsidDel="006A1426">
          <w:rPr>
            <w:lang w:eastAsia="x-none"/>
          </w:rPr>
          <w:delText>e.g.,</w:delText>
        </w:r>
      </w:del>
    </w:p>
    <w:p w14:paraId="6BD56CC8" w14:textId="77777777" w:rsidR="00875076" w:rsidRPr="003651D9" w:rsidDel="006A1426" w:rsidRDefault="00875076" w:rsidP="00875076">
      <w:pPr>
        <w:pStyle w:val="Heading4"/>
        <w:numPr>
          <w:ilvl w:val="0"/>
          <w:numId w:val="0"/>
        </w:numPr>
        <w:rPr>
          <w:del w:id="2176" w:author="Keith W. Boone" w:date="2015-03-04T12:59:00Z"/>
          <w:noProof w:val="0"/>
        </w:rPr>
      </w:pPr>
      <w:bookmarkStart w:id="2177" w:name="S_Medical_General_History"/>
      <w:bookmarkStart w:id="2178" w:name="_Toc322675125"/>
      <w:bookmarkStart w:id="2179" w:name="_Toc412696376"/>
      <w:del w:id="2180" w:author="Keith W. Boone" w:date="2015-03-04T12:59:00Z">
        <w:r w:rsidRPr="003651D9" w:rsidDel="006A1426">
          <w:rPr>
            <w:noProof w:val="0"/>
          </w:rPr>
          <w:delText>6.3.3.10.S Medical History - Cardiac Section 11329-0</w:delText>
        </w:r>
        <w:bookmarkEnd w:id="2177"/>
        <w:bookmarkEnd w:id="2178"/>
        <w:bookmarkEnd w:id="2179"/>
      </w:del>
    </w:p>
    <w:p w14:paraId="75BB262B" w14:textId="77777777" w:rsidR="00875076" w:rsidRPr="003651D9" w:rsidDel="006A1426" w:rsidRDefault="00875076" w:rsidP="00875076">
      <w:pPr>
        <w:pStyle w:val="BracketData"/>
        <w:rPr>
          <w:del w:id="2181" w:author="Keith W. Boone" w:date="2015-03-04T12:59:00Z"/>
          <w:rFonts w:ascii="Bookman Old Style" w:hAnsi="Bookman Old Style"/>
        </w:rPr>
      </w:pPr>
      <w:del w:id="2182" w:author="Keith W. Boone" w:date="2015-03-04T12:59:00Z">
        <w:r w:rsidRPr="003651D9" w:rsidDel="006A1426">
          <w:rPr>
            <w:rFonts w:ascii="Bookman Old Style" w:hAnsi="Bookman Old Style"/>
          </w:rPr>
          <w:delText>[</w:delText>
        </w:r>
        <w:r w:rsidRPr="003651D9" w:rsidDel="006A1426">
          <w:delText>section</w:delText>
        </w:r>
        <w:r w:rsidRPr="003651D9" w:rsidDel="006A1426">
          <w:rPr>
            <w:rFonts w:ascii="Bookman Old Style" w:hAnsi="Bookman Old Style"/>
          </w:rPr>
          <w:delText xml:space="preserve">: </w:delText>
        </w:r>
        <w:r w:rsidRPr="003651D9" w:rsidDel="006A1426">
          <w:rPr>
            <w:rStyle w:val="XMLname"/>
          </w:rPr>
          <w:delText>templateId</w:delText>
        </w:r>
        <w:r w:rsidRPr="003651D9" w:rsidDel="006A1426">
          <w:rPr>
            <w:rFonts w:ascii="Bookman Old Style" w:hAnsi="Bookman Old Style"/>
          </w:rPr>
          <w:delText xml:space="preserve"> </w:delText>
        </w:r>
        <w:r w:rsidRPr="003651D9" w:rsidDel="006A1426">
          <w:delText>1.3.6.1.4.1.19376.1.4.1.2.17(open)</w:delText>
        </w:r>
        <w:r w:rsidRPr="003651D9" w:rsidDel="006A1426">
          <w:rPr>
            <w:rFonts w:ascii="Bookman Old Style" w:hAnsi="Bookman Old Style"/>
          </w:rPr>
          <w:delText xml:space="preserve">] </w:delText>
        </w:r>
      </w:del>
    </w:p>
    <w:p w14:paraId="27B44705" w14:textId="77777777" w:rsidR="00875076" w:rsidRPr="003651D9" w:rsidDel="006A1426" w:rsidRDefault="00875076" w:rsidP="00875076">
      <w:pPr>
        <w:pStyle w:val="BracketData"/>
        <w:rPr>
          <w:del w:id="2183" w:author="Keith W. Boone" w:date="2015-03-04T12:59:00Z"/>
          <w:rFonts w:ascii="Bookman Old Style" w:hAnsi="Bookman Old Style"/>
        </w:rPr>
      </w:pPr>
      <w:del w:id="2184" w:author="Keith W. Boone" w:date="2015-03-04T12:59:00Z">
        <w:r w:rsidRPr="003651D9" w:rsidDel="006A1426">
          <w:rPr>
            <w:rFonts w:ascii="Bookman Old Style" w:hAnsi="Bookman Old Style"/>
          </w:rPr>
          <w:delText>[</w:delText>
        </w:r>
        <w:r w:rsidRPr="003651D9" w:rsidDel="006A1426">
          <w:delText>section</w:delText>
        </w:r>
        <w:r w:rsidRPr="003651D9" w:rsidDel="006A1426">
          <w:rPr>
            <w:rFonts w:ascii="Bookman Old Style" w:hAnsi="Bookman Old Style"/>
          </w:rPr>
          <w:delText xml:space="preserve">: </w:delText>
        </w:r>
        <w:r w:rsidRPr="003651D9" w:rsidDel="006A1426">
          <w:rPr>
            <w:rStyle w:val="XMLname"/>
          </w:rPr>
          <w:delText>templateId</w:delText>
        </w:r>
        <w:r w:rsidRPr="003651D9" w:rsidDel="006A1426">
          <w:rPr>
            <w:rFonts w:ascii="Bookman Old Style" w:hAnsi="Bookman Old Style"/>
          </w:rPr>
          <w:delText xml:space="preserve"> </w:delText>
        </w:r>
        <w:r w:rsidRPr="003651D9" w:rsidDel="006A1426">
          <w:delText>2.16.840.1.113883.10.20.22.2.39(open)</w:delText>
        </w:r>
        <w:r w:rsidRPr="003651D9" w:rsidDel="006A1426">
          <w:rPr>
            <w:rFonts w:ascii="Bookman Old Style" w:hAnsi="Bookman Old Style"/>
          </w:rPr>
          <w:delText>]</w:delText>
        </w:r>
      </w:del>
    </w:p>
    <w:p w14:paraId="4A1546FC" w14:textId="77777777" w:rsidR="00875076" w:rsidRPr="003651D9" w:rsidDel="006A1426" w:rsidRDefault="00875076" w:rsidP="00875076">
      <w:pPr>
        <w:pStyle w:val="BodyText0"/>
        <w:rPr>
          <w:del w:id="2185" w:author="Keith W. Boone" w:date="2015-03-04T12:59:00Z"/>
          <w:noProof w:val="0"/>
        </w:rPr>
      </w:pPr>
      <w:del w:id="2186" w:author="Keith W. Boone" w:date="2015-03-04T12:59:00Z">
        <w:r w:rsidRPr="003651D9" w:rsidDel="006A1426">
          <w:rPr>
            <w:noProof w:val="0"/>
          </w:rPr>
          <w:delTex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delText>
        </w:r>
        <w:r w:rsidR="00887E40" w:rsidRPr="003651D9" w:rsidDel="006A1426">
          <w:rPr>
            <w:noProof w:val="0"/>
          </w:rPr>
          <w:delText xml:space="preserve">. </w:delText>
        </w:r>
        <w:r w:rsidRPr="003651D9" w:rsidDel="006A1426">
          <w:rPr>
            <w:noProof w:val="0"/>
          </w:rPr>
          <w:delText>Entries for History of Past Illness and History of Present Illness have been consolidated into this section</w:delText>
        </w:r>
        <w:r w:rsidR="00887E40" w:rsidRPr="003651D9" w:rsidDel="006A1426">
          <w:rPr>
            <w:noProof w:val="0"/>
          </w:rPr>
          <w:delText xml:space="preserve">. </w:delText>
        </w:r>
        <w:r w:rsidRPr="003651D9" w:rsidDel="006A1426">
          <w:rPr>
            <w:noProof w:val="0"/>
          </w:rPr>
          <w:delText xml:space="preserve">Social and Family History are discussed in their own </w:delText>
        </w:r>
        <w:r w:rsidR="003651D9" w:rsidRPr="003651D9" w:rsidDel="006A1426">
          <w:rPr>
            <w:noProof w:val="0"/>
          </w:rPr>
          <w:delText>sections. For</w:delText>
        </w:r>
        <w:r w:rsidRPr="003651D9" w:rsidDel="006A1426">
          <w:rPr>
            <w:noProof w:val="0"/>
          </w:rPr>
          <w:delText xml:space="preserve"> this Cath Report Content profile, this section may also contain history about specific relevant problems as problem observations</w:delText>
        </w:r>
        <w:r w:rsidR="00887E40" w:rsidRPr="003651D9" w:rsidDel="006A1426">
          <w:rPr>
            <w:noProof w:val="0"/>
          </w:rPr>
          <w:delText xml:space="preserve">. </w:delText>
        </w:r>
      </w:del>
    </w:p>
    <w:p w14:paraId="2D5105EB" w14:textId="77777777" w:rsidR="00875076" w:rsidRPr="003651D9" w:rsidDel="006A1426" w:rsidRDefault="00875076" w:rsidP="00875076">
      <w:pPr>
        <w:pStyle w:val="BodyText0"/>
        <w:rPr>
          <w:del w:id="2187" w:author="Keith W. Boone" w:date="2015-03-04T12:59:00Z"/>
          <w:noProof w:val="0"/>
        </w:rPr>
      </w:pPr>
      <w:del w:id="2188" w:author="Keith W. Boone" w:date="2015-03-04T12:59:00Z">
        <w:r w:rsidRPr="003651D9" w:rsidDel="006A1426">
          <w:rPr>
            <w:noProof w:val="0"/>
          </w:rPr>
          <w:delText>In the event that the patient was transferred from another facility where there was a problem indication that the patient was determined to need a cath procedure, this will be noted as a problem observation in this medical history section as text in the narrative for now until there is a code representing this.</w:delText>
        </w:r>
      </w:del>
    </w:p>
    <w:p w14:paraId="185CD015" w14:textId="77777777" w:rsidR="00875076" w:rsidRPr="003651D9" w:rsidDel="006A1426" w:rsidRDefault="00875076" w:rsidP="00875076">
      <w:pPr>
        <w:pStyle w:val="BodyText0"/>
        <w:rPr>
          <w:del w:id="2189" w:author="Keith W. Boone" w:date="2015-03-04T12:59:00Z"/>
          <w:noProof w:val="0"/>
        </w:rPr>
      </w:pPr>
    </w:p>
    <w:p w14:paraId="3BA76296" w14:textId="77777777" w:rsidR="00875076" w:rsidRPr="003651D9" w:rsidDel="006A1426" w:rsidRDefault="00875076" w:rsidP="005B3030">
      <w:pPr>
        <w:numPr>
          <w:ilvl w:val="0"/>
          <w:numId w:val="15"/>
        </w:numPr>
        <w:spacing w:before="0" w:after="40" w:line="260" w:lineRule="exact"/>
        <w:rPr>
          <w:del w:id="2190" w:author="Keith W. Boone" w:date="2015-03-04T12:59:00Z"/>
        </w:rPr>
      </w:pPr>
      <w:del w:id="2191" w:author="Keith W. Boone" w:date="2015-03-04T12:59:00Z">
        <w:r w:rsidRPr="003651D9" w:rsidDel="006A1426">
          <w:rPr>
            <w:rStyle w:val="keyword"/>
          </w:rPr>
          <w:delText>SHALL</w:delText>
        </w:r>
        <w:r w:rsidRPr="003651D9" w:rsidDel="006A1426">
          <w:delText xml:space="preserve"> contain exactly two [2..2] </w:delText>
        </w:r>
        <w:r w:rsidRPr="003651D9" w:rsidDel="006A1426">
          <w:rPr>
            <w:rStyle w:val="XMLnameBold"/>
          </w:rPr>
          <w:delText>templateId</w:delText>
        </w:r>
        <w:r w:rsidRPr="003651D9" w:rsidDel="006A1426">
          <w:delText xml:space="preserve"> (CONF:8160) such that it</w:delText>
        </w:r>
      </w:del>
    </w:p>
    <w:p w14:paraId="1F7DEDBC" w14:textId="77777777" w:rsidR="00875076" w:rsidRPr="003651D9" w:rsidDel="006A1426" w:rsidRDefault="00875076" w:rsidP="005B3030">
      <w:pPr>
        <w:numPr>
          <w:ilvl w:val="1"/>
          <w:numId w:val="15"/>
        </w:numPr>
        <w:spacing w:before="0" w:after="40" w:line="260" w:lineRule="exact"/>
        <w:rPr>
          <w:del w:id="2192" w:author="Keith W. Boone" w:date="2015-03-04T12:59:00Z"/>
        </w:rPr>
      </w:pPr>
      <w:del w:id="2193"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@root</w:delText>
        </w:r>
        <w:r w:rsidRPr="003651D9" w:rsidDel="006A1426">
          <w:delText>=</w:delText>
        </w:r>
        <w:r w:rsidRPr="003651D9" w:rsidDel="006A1426">
          <w:rPr>
            <w:rStyle w:val="XMLname"/>
          </w:rPr>
          <w:delText>"</w:delText>
        </w:r>
        <w:r w:rsidRPr="003651D9" w:rsidDel="006A1426">
          <w:rPr>
            <w:rFonts w:ascii="Courier New" w:hAnsi="Courier New" w:cs="TimesNewRomanPSMT"/>
            <w:sz w:val="20"/>
          </w:rPr>
          <w:delText>1.3.6.1.4.1.19376.1.4.1.2.17</w:delText>
        </w:r>
        <w:r w:rsidRPr="003651D9" w:rsidDel="006A1426">
          <w:rPr>
            <w:rStyle w:val="XMLname"/>
          </w:rPr>
          <w:delText>"</w:delText>
        </w:r>
        <w:r w:rsidRPr="003651D9" w:rsidDel="006A1426">
          <w:delText xml:space="preserve"> (CONF:10403-CRC).</w:delText>
        </w:r>
      </w:del>
    </w:p>
    <w:p w14:paraId="3D160596" w14:textId="77777777" w:rsidR="00875076" w:rsidRPr="003651D9" w:rsidDel="006A1426" w:rsidRDefault="00875076" w:rsidP="005B3030">
      <w:pPr>
        <w:numPr>
          <w:ilvl w:val="1"/>
          <w:numId w:val="15"/>
        </w:numPr>
        <w:spacing w:before="0" w:after="40" w:line="260" w:lineRule="exact"/>
        <w:rPr>
          <w:del w:id="2194" w:author="Keith W. Boone" w:date="2015-03-04T12:59:00Z"/>
        </w:rPr>
      </w:pPr>
      <w:del w:id="2195"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@root</w:delText>
        </w:r>
        <w:r w:rsidRPr="003651D9" w:rsidDel="006A1426">
          <w:delText>=</w:delText>
        </w:r>
        <w:r w:rsidRPr="003651D9" w:rsidDel="006A1426">
          <w:rPr>
            <w:rStyle w:val="XMLname"/>
          </w:rPr>
          <w:delText>"2.16.840.1.113883.10.20.22.2.39"</w:delText>
        </w:r>
        <w:r w:rsidRPr="003651D9" w:rsidDel="006A1426">
          <w:delText xml:space="preserve"> (CONF:10403).</w:delText>
        </w:r>
      </w:del>
    </w:p>
    <w:p w14:paraId="10E11F7D" w14:textId="77777777" w:rsidR="00875076" w:rsidRPr="003651D9" w:rsidDel="006A1426" w:rsidRDefault="00875076" w:rsidP="005B3030">
      <w:pPr>
        <w:numPr>
          <w:ilvl w:val="0"/>
          <w:numId w:val="15"/>
        </w:numPr>
        <w:spacing w:before="0" w:after="40" w:line="260" w:lineRule="exact"/>
        <w:rPr>
          <w:del w:id="2196" w:author="Keith W. Boone" w:date="2015-03-04T12:59:00Z"/>
        </w:rPr>
      </w:pPr>
      <w:del w:id="2197"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code/@code</w:delText>
        </w:r>
        <w:r w:rsidRPr="003651D9" w:rsidDel="006A1426">
          <w:delText>=</w:delText>
        </w:r>
        <w:r w:rsidRPr="003651D9" w:rsidDel="006A1426">
          <w:rPr>
            <w:rStyle w:val="XMLname"/>
          </w:rPr>
          <w:delText>"11329-0"</w:delText>
        </w:r>
        <w:r w:rsidRPr="003651D9" w:rsidDel="006A1426">
          <w:delText xml:space="preserve"> Medical (General) History (CodeSystem: </w:delText>
        </w:r>
        <w:r w:rsidRPr="003651D9" w:rsidDel="006A1426">
          <w:rPr>
            <w:rStyle w:val="XMLname"/>
          </w:rPr>
          <w:delText>LOINC 2.16.840.1.113883.6.1</w:delText>
        </w:r>
        <w:r w:rsidRPr="003651D9" w:rsidDel="006A1426">
          <w:delText>) (CONF:8161).</w:delText>
        </w:r>
      </w:del>
    </w:p>
    <w:p w14:paraId="2781C9A4" w14:textId="77777777" w:rsidR="00875076" w:rsidRPr="003651D9" w:rsidDel="006A1426" w:rsidRDefault="00875076" w:rsidP="005B3030">
      <w:pPr>
        <w:numPr>
          <w:ilvl w:val="0"/>
          <w:numId w:val="15"/>
        </w:numPr>
        <w:spacing w:before="0" w:after="40" w:line="260" w:lineRule="exact"/>
        <w:rPr>
          <w:del w:id="2198" w:author="Keith W. Boone" w:date="2015-03-04T12:59:00Z"/>
        </w:rPr>
      </w:pPr>
      <w:del w:id="2199"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title</w:delText>
        </w:r>
        <w:r w:rsidRPr="003651D9" w:rsidDel="006A1426">
          <w:delText xml:space="preserve"> (CONF:8162).</w:delText>
        </w:r>
      </w:del>
    </w:p>
    <w:p w14:paraId="39215A24" w14:textId="77777777" w:rsidR="00875076" w:rsidRPr="003651D9" w:rsidDel="006A1426" w:rsidRDefault="00875076" w:rsidP="005B3030">
      <w:pPr>
        <w:numPr>
          <w:ilvl w:val="0"/>
          <w:numId w:val="15"/>
        </w:numPr>
        <w:spacing w:before="0" w:after="40" w:line="260" w:lineRule="exact"/>
        <w:rPr>
          <w:del w:id="2200" w:author="Keith W. Boone" w:date="2015-03-04T12:59:00Z"/>
        </w:rPr>
      </w:pPr>
      <w:del w:id="2201"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text</w:delText>
        </w:r>
        <w:r w:rsidRPr="003651D9" w:rsidDel="006A1426">
          <w:delText xml:space="preserve"> (CONF:8163).</w:delText>
        </w:r>
      </w:del>
    </w:p>
    <w:p w14:paraId="4F8BEE72" w14:textId="77777777" w:rsidR="00875076" w:rsidRPr="003651D9" w:rsidDel="006A1426" w:rsidRDefault="00875076" w:rsidP="005B3030">
      <w:pPr>
        <w:numPr>
          <w:ilvl w:val="0"/>
          <w:numId w:val="15"/>
        </w:numPr>
        <w:spacing w:before="0" w:after="40" w:line="260" w:lineRule="exact"/>
        <w:rPr>
          <w:del w:id="2202" w:author="Keith W. Boone" w:date="2015-03-04T12:59:00Z"/>
        </w:rPr>
      </w:pPr>
      <w:del w:id="2203" w:author="Keith W. Boone" w:date="2015-03-04T12:59:00Z">
        <w:r w:rsidRPr="003651D9" w:rsidDel="006A1426">
          <w:rPr>
            <w:rStyle w:val="keyword"/>
          </w:rPr>
          <w:delText>MAY</w:delText>
        </w:r>
        <w:r w:rsidRPr="003651D9" w:rsidDel="006A1426">
          <w:delText xml:space="preserve"> contain zero or more [0..*] </w:delText>
        </w:r>
        <w:r w:rsidRPr="003651D9" w:rsidDel="006A1426">
          <w:rPr>
            <w:rStyle w:val="XMLnameBold"/>
          </w:rPr>
          <w:delText>entry</w:delText>
        </w:r>
        <w:r w:rsidRPr="003651D9" w:rsidDel="006A1426">
          <w:delText xml:space="preserve"> (CONF:CRC-xxx) such that it</w:delText>
        </w:r>
      </w:del>
    </w:p>
    <w:p w14:paraId="46475D50" w14:textId="77777777" w:rsidR="00875076" w:rsidRPr="003651D9" w:rsidDel="006A1426" w:rsidRDefault="00875076" w:rsidP="005B3030">
      <w:pPr>
        <w:numPr>
          <w:ilvl w:val="1"/>
          <w:numId w:val="15"/>
        </w:numPr>
        <w:spacing w:before="0" w:after="40" w:line="260" w:lineRule="exact"/>
        <w:rPr>
          <w:del w:id="2204" w:author="Keith W. Boone" w:date="2015-03-04T12:59:00Z"/>
        </w:rPr>
      </w:pPr>
      <w:del w:id="2205"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bCs w:val="0"/>
            <w:u w:val="single"/>
          </w:rPr>
          <w:delText>Problem Observation - Cardiac</w:delText>
        </w:r>
        <w:r w:rsidR="005F3FB5" w:rsidDel="006A1426">
          <w:delText xml:space="preserve"> </w:delText>
        </w:r>
        <w:r w:rsidRPr="003651D9" w:rsidDel="006A1426">
          <w:rPr>
            <w:rStyle w:val="XMLname"/>
          </w:rPr>
          <w:delText>(</w:delText>
        </w:r>
        <w:r w:rsidRPr="003651D9" w:rsidDel="006A1426">
          <w:rPr>
            <w:rFonts w:ascii="Courier New" w:hAnsi="Courier New" w:cs="TimesNewRomanPSMT"/>
            <w:sz w:val="20"/>
          </w:rPr>
          <w:delText>1.3.6.1.4.1.19376.1.4.1.4.9</w:delText>
        </w:r>
        <w:r w:rsidRPr="003651D9" w:rsidDel="006A1426">
          <w:rPr>
            <w:rStyle w:val="XMLname"/>
          </w:rPr>
          <w:delText>)</w:delText>
        </w:r>
        <w:r w:rsidRPr="003651D9" w:rsidDel="006A1426">
          <w:delText xml:space="preserve"> (CONF:CRC-xxx).</w:delText>
        </w:r>
      </w:del>
    </w:p>
    <w:p w14:paraId="3AD38DFF" w14:textId="77777777" w:rsidR="00875076" w:rsidRPr="003651D9" w:rsidDel="006A1426" w:rsidRDefault="00875076" w:rsidP="005B3030">
      <w:pPr>
        <w:numPr>
          <w:ilvl w:val="0"/>
          <w:numId w:val="15"/>
        </w:numPr>
        <w:spacing w:before="0" w:after="40" w:line="260" w:lineRule="exact"/>
        <w:rPr>
          <w:del w:id="2206" w:author="Keith W. Boone" w:date="2015-03-04T12:59:00Z"/>
          <w:szCs w:val="13"/>
        </w:rPr>
      </w:pPr>
      <w:del w:id="2207" w:author="Keith W. Boone" w:date="2015-03-04T12:59:00Z">
        <w:r w:rsidRPr="003651D9" w:rsidDel="006A1426">
          <w:rPr>
            <w:b/>
            <w:bCs/>
            <w:sz w:val="16"/>
            <w:szCs w:val="16"/>
          </w:rPr>
          <w:delText>MAY</w:delText>
        </w:r>
        <w:r w:rsidRPr="003651D9" w:rsidDel="006A1426">
          <w:rPr>
            <w:sz w:val="16"/>
          </w:rPr>
          <w:delText> </w:delText>
        </w:r>
        <w:r w:rsidRPr="003651D9" w:rsidDel="006A1426">
          <w:rPr>
            <w:szCs w:val="13"/>
          </w:rPr>
          <w:delText>contain zero or more [0..*]</w:delText>
        </w:r>
        <w:r w:rsidRPr="003651D9" w:rsidDel="006A1426">
          <w:delText> </w:delText>
        </w:r>
        <w:r w:rsidRPr="003651D9" w:rsidDel="006A1426">
          <w:rPr>
            <w:rFonts w:ascii="Courier New" w:hAnsi="Courier New" w:cs="Courier New"/>
            <w:b/>
            <w:bCs/>
          </w:rPr>
          <w:delText>entry</w:delText>
        </w:r>
        <w:r w:rsidRPr="003651D9" w:rsidDel="006A1426">
          <w:delText> </w:delText>
        </w:r>
        <w:r w:rsidRPr="003651D9" w:rsidDel="006A1426">
          <w:rPr>
            <w:szCs w:val="13"/>
          </w:rPr>
          <w:delText>(CONF:CRC-xxx) such that it</w:delText>
        </w:r>
      </w:del>
    </w:p>
    <w:p w14:paraId="60FB317F" w14:textId="77777777" w:rsidR="00875076" w:rsidRPr="003651D9" w:rsidDel="006A1426" w:rsidRDefault="00875076" w:rsidP="005B3030">
      <w:pPr>
        <w:numPr>
          <w:ilvl w:val="1"/>
          <w:numId w:val="15"/>
        </w:numPr>
        <w:spacing w:before="0" w:after="40" w:line="260" w:lineRule="exact"/>
        <w:rPr>
          <w:del w:id="2208" w:author="Keith W. Boone" w:date="2015-03-04T12:59:00Z"/>
          <w:szCs w:val="13"/>
        </w:rPr>
      </w:pPr>
      <w:del w:id="2209" w:author="Keith W. Boone" w:date="2015-03-04T12:59:00Z">
        <w:r w:rsidRPr="003651D9" w:rsidDel="006A1426">
          <w:rPr>
            <w:b/>
            <w:bCs/>
            <w:sz w:val="16"/>
            <w:szCs w:val="16"/>
          </w:rPr>
          <w:delText>SHALL</w:delText>
        </w:r>
        <w:r w:rsidRPr="003651D9" w:rsidDel="006A1426">
          <w:rPr>
            <w:sz w:val="16"/>
          </w:rPr>
          <w:delText> </w:delText>
        </w:r>
        <w:r w:rsidRPr="003651D9" w:rsidDel="006A1426">
          <w:rPr>
            <w:szCs w:val="13"/>
          </w:rPr>
          <w:delText>contain exactly one [1..1]</w:delText>
        </w:r>
        <w:r w:rsidRPr="003651D9" w:rsidDel="006A1426">
          <w:delText> </w:delText>
        </w:r>
        <w:r w:rsidRPr="003651D9" w:rsidDel="006A1426">
          <w:rPr>
            <w:rFonts w:ascii="Courier New" w:hAnsi="Courier New" w:cs="Courier New"/>
            <w:b/>
            <w:bCs/>
            <w:sz w:val="20"/>
            <w:u w:val="single"/>
          </w:rPr>
          <w:delText>Procedure Activity</w:delText>
        </w:r>
        <w:r w:rsidRPr="003651D9" w:rsidDel="006A1426">
          <w:rPr>
            <w:rFonts w:ascii="Courier New" w:hAnsi="Courier New" w:cs="Courier New"/>
            <w:b/>
            <w:bCs/>
            <w:sz w:val="20"/>
          </w:rPr>
          <w:delText xml:space="preserve"> Observation</w:delText>
        </w:r>
        <w:r w:rsidRPr="003651D9" w:rsidDel="006A1426">
          <w:delText> </w:delText>
        </w:r>
        <w:r w:rsidRPr="003651D9" w:rsidDel="006A1426">
          <w:rPr>
            <w:rFonts w:ascii="Courier New" w:hAnsi="Courier New" w:cs="Courier New"/>
          </w:rPr>
          <w:delText>(</w:delText>
        </w:r>
        <w:r w:rsidRPr="003651D9" w:rsidDel="006A1426">
          <w:rPr>
            <w:rFonts w:ascii="Courier New" w:hAnsi="Courier New" w:cs="Courier New"/>
            <w:sz w:val="20"/>
          </w:rPr>
          <w:delText>2.16.840.1.113883.10.20.22.4.13</w:delText>
        </w:r>
        <w:r w:rsidRPr="003651D9" w:rsidDel="006A1426">
          <w:rPr>
            <w:rFonts w:ascii="Courier New" w:hAnsi="Courier New" w:cs="Courier New"/>
          </w:rPr>
          <w:delText>)</w:delText>
        </w:r>
        <w:r w:rsidRPr="003651D9" w:rsidDel="006A1426">
          <w:delText> </w:delText>
        </w:r>
        <w:r w:rsidRPr="003651D9" w:rsidDel="006A1426">
          <w:rPr>
            <w:szCs w:val="13"/>
          </w:rPr>
          <w:delText>(CONF:CRC-xxx).</w:delText>
        </w:r>
      </w:del>
    </w:p>
    <w:p w14:paraId="1FA6C861" w14:textId="77777777" w:rsidR="00875076" w:rsidRPr="003651D9" w:rsidDel="006A1426" w:rsidRDefault="00875076" w:rsidP="005B3030">
      <w:pPr>
        <w:numPr>
          <w:ilvl w:val="0"/>
          <w:numId w:val="15"/>
        </w:numPr>
        <w:spacing w:before="0" w:after="40" w:line="260" w:lineRule="exact"/>
        <w:rPr>
          <w:del w:id="2210" w:author="Keith W. Boone" w:date="2015-03-04T12:59:00Z"/>
        </w:rPr>
      </w:pPr>
      <w:del w:id="2211" w:author="Keith W. Boone" w:date="2015-03-04T12:59:00Z">
        <w:r w:rsidRPr="003651D9" w:rsidDel="006A1426">
          <w:rPr>
            <w:rStyle w:val="keyword"/>
          </w:rPr>
          <w:delText>MAY</w:delText>
        </w:r>
        <w:r w:rsidRPr="003651D9" w:rsidDel="006A1426">
          <w:delText xml:space="preserve"> contain zero or more [0..*] </w:delText>
        </w:r>
        <w:r w:rsidRPr="003651D9" w:rsidDel="006A1426">
          <w:rPr>
            <w:rStyle w:val="XMLnameBold"/>
          </w:rPr>
          <w:delText>entry</w:delText>
        </w:r>
        <w:r w:rsidRPr="003651D9" w:rsidDel="006A1426">
          <w:delText xml:space="preserve"> (CONF:CRC-xxx) such that it</w:delText>
        </w:r>
      </w:del>
    </w:p>
    <w:p w14:paraId="5C61F2A6" w14:textId="77777777" w:rsidR="00875076" w:rsidRPr="003651D9" w:rsidDel="006A1426" w:rsidRDefault="00875076" w:rsidP="005B3030">
      <w:pPr>
        <w:numPr>
          <w:ilvl w:val="1"/>
          <w:numId w:val="15"/>
        </w:numPr>
        <w:spacing w:before="0" w:after="40" w:line="260" w:lineRule="exact"/>
        <w:rPr>
          <w:del w:id="2212" w:author="Keith W. Boone" w:date="2015-03-04T12:59:00Z"/>
        </w:rPr>
      </w:pPr>
      <w:del w:id="2213"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HyperlinkCourierBold"/>
            <w:color w:val="auto"/>
          </w:rPr>
          <w:delText>Procedure Activity Procedure</w:delText>
        </w:r>
        <w:r w:rsidRPr="003651D9" w:rsidDel="006A1426">
          <w:rPr>
            <w:rStyle w:val="XMLname"/>
          </w:rPr>
          <w:delText xml:space="preserve"> (2.16.840.1.113883.10.20.22.4.14)</w:delText>
        </w:r>
        <w:r w:rsidRPr="003651D9" w:rsidDel="006A1426">
          <w:delText xml:space="preserve"> (CONF:CRC-xxx).</w:delText>
        </w:r>
      </w:del>
    </w:p>
    <w:p w14:paraId="34A6BA19" w14:textId="77777777" w:rsidR="00875076" w:rsidRPr="003651D9" w:rsidDel="006A1426" w:rsidRDefault="00875076" w:rsidP="00875076">
      <w:pPr>
        <w:pStyle w:val="BodyText"/>
        <w:rPr>
          <w:del w:id="2214" w:author="Keith W. Boone" w:date="2015-03-04T12:59:00Z"/>
          <w:color w:val="0070C0"/>
          <w:lang w:eastAsia="x-none"/>
        </w:rPr>
      </w:pPr>
    </w:p>
    <w:p w14:paraId="7B3E2B38" w14:textId="77777777" w:rsidR="00875076" w:rsidRPr="003651D9" w:rsidDel="006A1426" w:rsidRDefault="00875076" w:rsidP="00875076">
      <w:pPr>
        <w:pStyle w:val="Example"/>
        <w:rPr>
          <w:del w:id="2215" w:author="Keith W. Boone" w:date="2015-03-04T12:59:00Z"/>
          <w:lang w:val="en-US"/>
        </w:rPr>
      </w:pPr>
      <w:del w:id="2216" w:author="Keith W. Boone" w:date="2015-03-04T12:59:00Z">
        <w:r w:rsidRPr="003651D9" w:rsidDel="006A1426">
          <w:rPr>
            <w:lang w:val="en-US"/>
          </w:rPr>
          <w:delText xml:space="preserve">&lt;section&gt; </w:delText>
        </w:r>
      </w:del>
    </w:p>
    <w:p w14:paraId="1B0CF0E4" w14:textId="77777777" w:rsidR="00875076" w:rsidRPr="003651D9" w:rsidDel="006A1426" w:rsidRDefault="00875076" w:rsidP="00875076">
      <w:pPr>
        <w:pStyle w:val="Example"/>
        <w:rPr>
          <w:del w:id="2217" w:author="Keith W. Boone" w:date="2015-03-04T12:59:00Z"/>
          <w:lang w:val="en-US"/>
        </w:rPr>
      </w:pPr>
      <w:del w:id="2218" w:author="Keith W. Boone" w:date="2015-03-04T12:59:00Z">
        <w:r w:rsidRPr="003651D9" w:rsidDel="006A1426">
          <w:rPr>
            <w:lang w:val="en-US"/>
          </w:rPr>
          <w:delText xml:space="preserve">  &lt;templateId root="1.3.6.1.4.1.19376.1.4.1.2.17"/&gt; </w:delText>
        </w:r>
      </w:del>
    </w:p>
    <w:p w14:paraId="5A8223E2" w14:textId="77777777" w:rsidR="00875076" w:rsidRPr="003651D9" w:rsidDel="006A1426" w:rsidRDefault="00875076" w:rsidP="00875076">
      <w:pPr>
        <w:pStyle w:val="Example"/>
        <w:rPr>
          <w:del w:id="2219" w:author="Keith W. Boone" w:date="2015-03-04T12:59:00Z"/>
          <w:lang w:val="en-US"/>
        </w:rPr>
      </w:pPr>
      <w:del w:id="2220" w:author="Keith W. Boone" w:date="2015-03-04T12:59:00Z">
        <w:r w:rsidRPr="003651D9" w:rsidDel="006A1426">
          <w:rPr>
            <w:lang w:val="en-US"/>
          </w:rPr>
          <w:delText xml:space="preserve">  &lt;templateId root="2.16.840.1.113883.10.20.22.2.39"/&gt; </w:delText>
        </w:r>
      </w:del>
    </w:p>
    <w:p w14:paraId="4DA772C3" w14:textId="77777777" w:rsidR="00875076" w:rsidRPr="003651D9" w:rsidDel="006A1426" w:rsidRDefault="00875076" w:rsidP="00875076">
      <w:pPr>
        <w:pStyle w:val="Example"/>
        <w:rPr>
          <w:del w:id="2221" w:author="Keith W. Boone" w:date="2015-03-04T12:59:00Z"/>
          <w:lang w:val="en-US"/>
        </w:rPr>
      </w:pPr>
      <w:del w:id="2222" w:author="Keith W. Boone" w:date="2015-03-04T12:59:00Z">
        <w:r w:rsidRPr="003651D9" w:rsidDel="006A1426">
          <w:rPr>
            <w:lang w:val="en-US"/>
          </w:rPr>
          <w:delText xml:space="preserve">  &lt;code code="11329-0" codeSystem="2.16.840.1.113883.6.1" </w:delText>
        </w:r>
      </w:del>
    </w:p>
    <w:p w14:paraId="2BEA7EA1" w14:textId="77777777" w:rsidR="00875076" w:rsidRPr="003651D9" w:rsidDel="006A1426" w:rsidRDefault="00875076" w:rsidP="00875076">
      <w:pPr>
        <w:pStyle w:val="Example"/>
        <w:rPr>
          <w:del w:id="2223" w:author="Keith W. Boone" w:date="2015-03-04T12:59:00Z"/>
          <w:lang w:val="en-US"/>
        </w:rPr>
      </w:pPr>
      <w:del w:id="2224" w:author="Keith W. Boone" w:date="2015-03-04T12:59:00Z">
        <w:r w:rsidRPr="003651D9" w:rsidDel="006A1426">
          <w:rPr>
            <w:lang w:val="en-US"/>
          </w:rPr>
          <w:delText xml:space="preserve">        codeSystemName="LOINC" </w:delText>
        </w:r>
      </w:del>
    </w:p>
    <w:p w14:paraId="5E08AD85" w14:textId="77777777" w:rsidR="00875076" w:rsidRPr="003651D9" w:rsidDel="006A1426" w:rsidRDefault="00875076" w:rsidP="00875076">
      <w:pPr>
        <w:pStyle w:val="Example"/>
        <w:rPr>
          <w:del w:id="2225" w:author="Keith W. Boone" w:date="2015-03-04T12:59:00Z"/>
          <w:lang w:val="en-US"/>
        </w:rPr>
      </w:pPr>
      <w:del w:id="2226" w:author="Keith W. Boone" w:date="2015-03-04T12:59:00Z">
        <w:r w:rsidRPr="003651D9" w:rsidDel="006A1426">
          <w:rPr>
            <w:lang w:val="en-US"/>
          </w:rPr>
          <w:delText xml:space="preserve">        displayName="MEDICAL (GENERAL) HISTORY"/&gt; </w:delText>
        </w:r>
      </w:del>
    </w:p>
    <w:p w14:paraId="0DF5A8A7" w14:textId="77777777" w:rsidR="00875076" w:rsidRPr="003651D9" w:rsidDel="006A1426" w:rsidRDefault="00875076" w:rsidP="00875076">
      <w:pPr>
        <w:pStyle w:val="Example"/>
        <w:rPr>
          <w:del w:id="2227" w:author="Keith W. Boone" w:date="2015-03-04T12:59:00Z"/>
          <w:lang w:val="en-US"/>
        </w:rPr>
      </w:pPr>
      <w:del w:id="2228" w:author="Keith W. Boone" w:date="2015-03-04T12:59:00Z">
        <w:r w:rsidRPr="003651D9" w:rsidDel="006A1426">
          <w:rPr>
            <w:lang w:val="en-US"/>
          </w:rPr>
          <w:delText xml:space="preserve">  &lt;title&gt;MEDICAL (GENERAL) HISTORY&lt;/title&gt; </w:delText>
        </w:r>
      </w:del>
    </w:p>
    <w:p w14:paraId="2453C046" w14:textId="77777777" w:rsidR="00875076" w:rsidRPr="003651D9" w:rsidDel="006A1426" w:rsidRDefault="00875076" w:rsidP="00875076">
      <w:pPr>
        <w:pStyle w:val="Example"/>
        <w:rPr>
          <w:del w:id="2229" w:author="Keith W. Boone" w:date="2015-03-04T12:59:00Z"/>
          <w:lang w:val="en-US"/>
        </w:rPr>
      </w:pPr>
      <w:del w:id="2230" w:author="Keith W. Boone" w:date="2015-03-04T12:59:00Z">
        <w:r w:rsidRPr="003651D9" w:rsidDel="006A1426">
          <w:rPr>
            <w:lang w:val="en-US"/>
          </w:rPr>
          <w:delText xml:space="preserve">  &lt;text&gt; </w:delText>
        </w:r>
      </w:del>
    </w:p>
    <w:p w14:paraId="3C03FA59" w14:textId="77777777" w:rsidR="00875076" w:rsidRPr="003651D9" w:rsidDel="006A1426" w:rsidRDefault="00875076" w:rsidP="00875076">
      <w:pPr>
        <w:pStyle w:val="Example"/>
        <w:rPr>
          <w:del w:id="2231" w:author="Keith W. Boone" w:date="2015-03-04T12:59:00Z"/>
          <w:lang w:val="en-US"/>
        </w:rPr>
      </w:pPr>
      <w:del w:id="2232" w:author="Keith W. Boone" w:date="2015-03-04T12:59:00Z">
        <w:r w:rsidRPr="003651D9" w:rsidDel="006A1426">
          <w:rPr>
            <w:lang w:val="en-US"/>
          </w:rPr>
          <w:delText xml:space="preserve">    &lt;list listType="ordered"&gt; </w:delText>
        </w:r>
      </w:del>
    </w:p>
    <w:p w14:paraId="7FA7F5A8" w14:textId="77777777" w:rsidR="00875076" w:rsidRPr="003651D9" w:rsidDel="006A1426" w:rsidRDefault="00875076" w:rsidP="00875076">
      <w:pPr>
        <w:pStyle w:val="Example"/>
        <w:rPr>
          <w:del w:id="2233" w:author="Keith W. Boone" w:date="2015-03-04T12:59:00Z"/>
          <w:lang w:val="en-US"/>
        </w:rPr>
      </w:pPr>
      <w:del w:id="2234" w:author="Keith W. Boone" w:date="2015-03-04T12:59:00Z">
        <w:r w:rsidRPr="003651D9" w:rsidDel="006A1426">
          <w:rPr>
            <w:lang w:val="en-US"/>
          </w:rPr>
          <w:delText xml:space="preserve">      </w:delText>
        </w:r>
      </w:del>
    </w:p>
    <w:p w14:paraId="69881940" w14:textId="77777777" w:rsidR="00875076" w:rsidRPr="003651D9" w:rsidDel="006A1426" w:rsidRDefault="00875076" w:rsidP="00875076">
      <w:pPr>
        <w:pStyle w:val="Example"/>
        <w:rPr>
          <w:del w:id="2235" w:author="Keith W. Boone" w:date="2015-03-04T12:59:00Z"/>
          <w:lang w:val="en-US"/>
        </w:rPr>
      </w:pPr>
      <w:del w:id="2236" w:author="Keith W. Boone" w:date="2015-03-04T12:59:00Z">
        <w:r w:rsidRPr="003651D9" w:rsidDel="006A1426">
          <w:rPr>
            <w:lang w:val="en-US"/>
          </w:rPr>
          <w:delText xml:space="preserve">      &lt;item&gt;Patient has had a recent issue with chest pain that does </w:delText>
        </w:r>
        <w:r w:rsidRPr="003651D9" w:rsidDel="006A1426">
          <w:rPr>
            <w:lang w:val="en-US"/>
          </w:rPr>
          <w:tab/>
          <w:delText xml:space="preserve">            </w:delText>
        </w:r>
        <w:r w:rsidRPr="003651D9" w:rsidDel="006A1426">
          <w:rPr>
            <w:lang w:val="en-US"/>
          </w:rPr>
          <w:tab/>
          <w:delText xml:space="preserve">     not seem to be related to any particular cause.&lt;/item&gt;</w:delText>
        </w:r>
      </w:del>
    </w:p>
    <w:p w14:paraId="253DA9C2" w14:textId="77777777" w:rsidR="00875076" w:rsidRPr="003651D9" w:rsidDel="006A1426" w:rsidRDefault="00875076" w:rsidP="00875076">
      <w:pPr>
        <w:pStyle w:val="Example"/>
        <w:rPr>
          <w:del w:id="2237" w:author="Keith W. Boone" w:date="2015-03-04T12:59:00Z"/>
          <w:lang w:val="en-US"/>
        </w:rPr>
      </w:pPr>
      <w:del w:id="2238" w:author="Keith W. Boone" w:date="2015-03-04T12:59:00Z">
        <w:r w:rsidRPr="003651D9" w:rsidDel="006A1426">
          <w:rPr>
            <w:lang w:val="en-US"/>
          </w:rPr>
          <w:delText xml:space="preserve">      &lt;item&gt;Previous concerns of heart disease were actually     </w:delText>
        </w:r>
        <w:r w:rsidRPr="003651D9" w:rsidDel="006A1426">
          <w:rPr>
            <w:lang w:val="en-US"/>
          </w:rPr>
          <w:tab/>
        </w:r>
        <w:r w:rsidRPr="003651D9" w:rsidDel="006A1426">
          <w:rPr>
            <w:lang w:val="en-US"/>
          </w:rPr>
          <w:tab/>
          <w:delText xml:space="preserve">     related to other causes.&lt;/item&gt;  </w:delText>
        </w:r>
      </w:del>
    </w:p>
    <w:p w14:paraId="49A63478" w14:textId="77777777" w:rsidR="00875076" w:rsidRPr="003651D9" w:rsidDel="006A1426" w:rsidRDefault="00875076" w:rsidP="00875076">
      <w:pPr>
        <w:pStyle w:val="Example"/>
        <w:rPr>
          <w:del w:id="2239" w:author="Keith W. Boone" w:date="2015-03-04T12:59:00Z"/>
          <w:lang w:val="en-US"/>
        </w:rPr>
      </w:pPr>
      <w:del w:id="2240" w:author="Keith W. Boone" w:date="2015-03-04T12:59:00Z">
        <w:r w:rsidRPr="003651D9" w:rsidDel="006A1426">
          <w:rPr>
            <w:lang w:val="en-US"/>
          </w:rPr>
          <w:delText xml:space="preserve">      &lt;item&gt;Patient had recent weight gain due to sedentary lifestyle and </w:delText>
        </w:r>
      </w:del>
    </w:p>
    <w:p w14:paraId="0837B3E4" w14:textId="77777777" w:rsidR="00875076" w:rsidRPr="003651D9" w:rsidDel="006A1426" w:rsidRDefault="00875076" w:rsidP="00875076">
      <w:pPr>
        <w:pStyle w:val="Example"/>
        <w:rPr>
          <w:del w:id="2241" w:author="Keith W. Boone" w:date="2015-03-04T12:59:00Z"/>
          <w:lang w:val="en-US"/>
        </w:rPr>
      </w:pPr>
      <w:del w:id="2242" w:author="Keith W. Boone" w:date="2015-03-04T12:59:00Z">
        <w:r w:rsidRPr="003651D9" w:rsidDel="006A1426">
          <w:rPr>
            <w:lang w:val="en-US"/>
          </w:rPr>
          <w:delText xml:space="preserve">            new job.&lt;/item&gt; </w:delText>
        </w:r>
      </w:del>
    </w:p>
    <w:p w14:paraId="5BFCF291" w14:textId="77777777" w:rsidR="00875076" w:rsidRPr="003651D9" w:rsidDel="006A1426" w:rsidRDefault="00875076" w:rsidP="00875076">
      <w:pPr>
        <w:pStyle w:val="Example"/>
        <w:rPr>
          <w:del w:id="2243" w:author="Keith W. Boone" w:date="2015-03-04T12:59:00Z"/>
          <w:lang w:val="en-US"/>
        </w:rPr>
      </w:pPr>
      <w:del w:id="2244" w:author="Keith W. Boone" w:date="2015-03-04T12:59:00Z">
        <w:r w:rsidRPr="003651D9" w:rsidDel="006A1426">
          <w:rPr>
            <w:lang w:val="en-US"/>
          </w:rPr>
          <w:delText xml:space="preserve">    &lt;/list&gt; </w:delText>
        </w:r>
      </w:del>
    </w:p>
    <w:p w14:paraId="11F27C1F" w14:textId="77777777" w:rsidR="00875076" w:rsidRPr="003651D9" w:rsidDel="006A1426" w:rsidRDefault="00875076" w:rsidP="00875076">
      <w:pPr>
        <w:pStyle w:val="Example"/>
        <w:rPr>
          <w:del w:id="2245" w:author="Keith W. Boone" w:date="2015-03-04T12:59:00Z"/>
          <w:lang w:val="en-US"/>
        </w:rPr>
      </w:pPr>
      <w:del w:id="2246" w:author="Keith W. Boone" w:date="2015-03-04T12:59:00Z">
        <w:r w:rsidRPr="003651D9" w:rsidDel="006A1426">
          <w:rPr>
            <w:lang w:val="en-US"/>
          </w:rPr>
          <w:delText xml:space="preserve">  &lt;/text&gt; </w:delText>
        </w:r>
      </w:del>
    </w:p>
    <w:p w14:paraId="1E9063C4" w14:textId="77777777" w:rsidR="00875076" w:rsidRPr="003651D9" w:rsidDel="006A1426" w:rsidRDefault="00875076" w:rsidP="00875076">
      <w:pPr>
        <w:pStyle w:val="Example"/>
        <w:rPr>
          <w:del w:id="2247" w:author="Keith W. Boone" w:date="2015-03-04T12:59:00Z"/>
          <w:lang w:val="en-US"/>
        </w:rPr>
      </w:pPr>
      <w:del w:id="2248" w:author="Keith W. Boone" w:date="2015-03-04T12:59:00Z">
        <w:r w:rsidRPr="003651D9" w:rsidDel="006A1426">
          <w:rPr>
            <w:lang w:val="en-US"/>
          </w:rPr>
          <w:delText xml:space="preserve">  &lt;entry&gt;</w:delText>
        </w:r>
      </w:del>
    </w:p>
    <w:p w14:paraId="24501A04" w14:textId="77777777" w:rsidR="00875076" w:rsidRPr="003651D9" w:rsidDel="006A1426" w:rsidRDefault="00875076" w:rsidP="00875076">
      <w:pPr>
        <w:pStyle w:val="Example"/>
        <w:rPr>
          <w:del w:id="2249" w:author="Keith W. Boone" w:date="2015-03-04T12:59:00Z"/>
          <w:lang w:val="en-US"/>
        </w:rPr>
      </w:pPr>
      <w:del w:id="2250" w:author="Keith W. Boone" w:date="2015-03-04T12:59:00Z">
        <w:r w:rsidRPr="003651D9" w:rsidDel="006A1426">
          <w:rPr>
            <w:lang w:val="en-US"/>
          </w:rPr>
          <w:delText xml:space="preserve">    &lt;observation classCode=”OBS” moodCode=”EVN”&gt; </w:delText>
        </w:r>
      </w:del>
    </w:p>
    <w:p w14:paraId="3002CDB1" w14:textId="77777777" w:rsidR="00875076" w:rsidRPr="003651D9" w:rsidDel="006A1426" w:rsidRDefault="00875076" w:rsidP="00875076">
      <w:pPr>
        <w:pStyle w:val="Example"/>
        <w:rPr>
          <w:del w:id="2251" w:author="Keith W. Boone" w:date="2015-03-04T12:59:00Z"/>
          <w:lang w:val="en-US"/>
        </w:rPr>
      </w:pPr>
      <w:del w:id="2252" w:author="Keith W. Boone" w:date="2015-03-04T12:59:00Z">
        <w:r w:rsidRPr="003651D9" w:rsidDel="006A1426">
          <w:rPr>
            <w:lang w:val="en-US"/>
          </w:rPr>
          <w:delText xml:space="preserve">      &lt;templateId root=”1.3.6.1.4.1.19376.1.4.1.9”/&gt;</w:delText>
        </w:r>
      </w:del>
    </w:p>
    <w:p w14:paraId="7699C8A7" w14:textId="77777777" w:rsidR="00875076" w:rsidRPr="003651D9" w:rsidDel="006A1426" w:rsidRDefault="00875076" w:rsidP="00875076">
      <w:pPr>
        <w:pStyle w:val="Example"/>
        <w:rPr>
          <w:del w:id="2253" w:author="Keith W. Boone" w:date="2015-03-04T12:59:00Z"/>
          <w:lang w:val="en-US"/>
        </w:rPr>
      </w:pPr>
      <w:del w:id="2254" w:author="Keith W. Boone" w:date="2015-03-04T12:59:00Z">
        <w:r w:rsidRPr="003651D9" w:rsidDel="006A1426">
          <w:rPr>
            <w:lang w:val="en-US"/>
          </w:rPr>
          <w:delText xml:space="preserve">      &lt;id root=”xyz”/&gt;</w:delText>
        </w:r>
      </w:del>
    </w:p>
    <w:p w14:paraId="04B3A835" w14:textId="77777777" w:rsidR="00875076" w:rsidRPr="003651D9" w:rsidDel="006A1426" w:rsidRDefault="00875076" w:rsidP="00875076">
      <w:pPr>
        <w:pStyle w:val="Example"/>
        <w:rPr>
          <w:del w:id="2255" w:author="Keith W. Boone" w:date="2015-03-04T12:59:00Z"/>
          <w:lang w:val="en-US"/>
        </w:rPr>
      </w:pPr>
      <w:del w:id="2256" w:author="Keith W. Boone" w:date="2015-03-04T12:59:00Z">
        <w:r w:rsidRPr="003651D9" w:rsidDel="006A1426">
          <w:rPr>
            <w:lang w:val="en-US"/>
          </w:rPr>
          <w:delText xml:space="preserve">      …</w:delText>
        </w:r>
      </w:del>
    </w:p>
    <w:p w14:paraId="7B489E57" w14:textId="77777777" w:rsidR="00875076" w:rsidRPr="003651D9" w:rsidDel="006A1426" w:rsidRDefault="00875076" w:rsidP="00875076">
      <w:pPr>
        <w:pStyle w:val="Example"/>
        <w:rPr>
          <w:del w:id="2257" w:author="Keith W. Boone" w:date="2015-03-04T12:59:00Z"/>
          <w:lang w:val="en-US"/>
        </w:rPr>
      </w:pPr>
      <w:del w:id="2258" w:author="Keith W. Boone" w:date="2015-03-04T12:59:00Z">
        <w:r w:rsidRPr="003651D9" w:rsidDel="006A1426">
          <w:rPr>
            <w:lang w:val="en-US"/>
          </w:rPr>
          <w:delText xml:space="preserve">    &lt;/observation&gt;</w:delText>
        </w:r>
      </w:del>
    </w:p>
    <w:p w14:paraId="2BEF6C70" w14:textId="77777777" w:rsidR="00875076" w:rsidRPr="003651D9" w:rsidDel="006A1426" w:rsidRDefault="00875076" w:rsidP="00875076">
      <w:pPr>
        <w:pStyle w:val="Example"/>
        <w:rPr>
          <w:del w:id="2259" w:author="Keith W. Boone" w:date="2015-03-04T12:59:00Z"/>
          <w:lang w:val="en-US"/>
        </w:rPr>
      </w:pPr>
      <w:del w:id="2260" w:author="Keith W. Boone" w:date="2015-03-04T12:59:00Z">
        <w:r w:rsidRPr="003651D9" w:rsidDel="006A1426">
          <w:rPr>
            <w:lang w:val="en-US"/>
          </w:rPr>
          <w:delText xml:space="preserve">  &lt;/entry&gt;</w:delText>
        </w:r>
      </w:del>
    </w:p>
    <w:p w14:paraId="1B1FCFD8" w14:textId="77777777" w:rsidR="00875076" w:rsidRPr="003651D9" w:rsidDel="006A1426" w:rsidRDefault="00875076" w:rsidP="00875076">
      <w:pPr>
        <w:pStyle w:val="Example"/>
        <w:rPr>
          <w:del w:id="2261" w:author="Keith W. Boone" w:date="2015-03-04T12:59:00Z"/>
          <w:lang w:val="en-US"/>
        </w:rPr>
      </w:pPr>
      <w:del w:id="2262" w:author="Keith W. Boone" w:date="2015-03-04T12:59:00Z">
        <w:r w:rsidRPr="003651D9" w:rsidDel="006A1426">
          <w:rPr>
            <w:lang w:val="en-US"/>
          </w:rPr>
          <w:delText xml:space="preserve">  &lt;/entry&gt;</w:delText>
        </w:r>
      </w:del>
    </w:p>
    <w:p w14:paraId="2E754C10" w14:textId="77777777" w:rsidR="00875076" w:rsidRPr="003651D9" w:rsidDel="006A1426" w:rsidRDefault="00875076" w:rsidP="00875076">
      <w:pPr>
        <w:pStyle w:val="Example"/>
        <w:rPr>
          <w:del w:id="2263" w:author="Keith W. Boone" w:date="2015-03-04T12:59:00Z"/>
          <w:lang w:val="en-US"/>
        </w:rPr>
      </w:pPr>
      <w:del w:id="2264" w:author="Keith W. Boone" w:date="2015-03-04T12:59:00Z">
        <w:r w:rsidRPr="003651D9" w:rsidDel="006A1426">
          <w:rPr>
            <w:lang w:val="en-US"/>
          </w:rPr>
          <w:delText xml:space="preserve">    &lt;observation classCode="PROC" moodCode="EVN"&gt;</w:delText>
        </w:r>
      </w:del>
    </w:p>
    <w:p w14:paraId="64F3DD4C" w14:textId="77777777" w:rsidR="00875076" w:rsidRPr="003651D9" w:rsidDel="006A1426" w:rsidRDefault="00875076" w:rsidP="00875076">
      <w:pPr>
        <w:pStyle w:val="Example"/>
        <w:rPr>
          <w:del w:id="2265" w:author="Keith W. Boone" w:date="2015-03-04T12:59:00Z"/>
          <w:lang w:val="en-US"/>
        </w:rPr>
      </w:pPr>
      <w:del w:id="2266" w:author="Keith W. Boone" w:date="2015-03-04T12:59:00Z">
        <w:r w:rsidRPr="003651D9" w:rsidDel="006A1426">
          <w:rPr>
            <w:lang w:val="en-US"/>
          </w:rPr>
          <w:delText xml:space="preserve">      &lt;templateId root="2.16.840.1.113883.10.20.22.4.14"/&gt;</w:delText>
        </w:r>
      </w:del>
    </w:p>
    <w:p w14:paraId="7A7DA47E" w14:textId="77777777" w:rsidR="00875076" w:rsidRPr="003651D9" w:rsidDel="006A1426" w:rsidRDefault="00875076" w:rsidP="00875076">
      <w:pPr>
        <w:pStyle w:val="Example"/>
        <w:rPr>
          <w:del w:id="2267" w:author="Keith W. Boone" w:date="2015-03-04T12:59:00Z"/>
          <w:lang w:val="en-US"/>
        </w:rPr>
      </w:pPr>
      <w:del w:id="2268" w:author="Keith W. Boone" w:date="2015-03-04T12:59:00Z">
        <w:r w:rsidRPr="003651D9" w:rsidDel="006A1426">
          <w:rPr>
            <w:lang w:val="en-US"/>
          </w:rPr>
          <w:delText xml:space="preserve">      &lt;!-- Procedure Activity Procedure template --&gt;</w:delText>
        </w:r>
      </w:del>
    </w:p>
    <w:p w14:paraId="411C6797" w14:textId="77777777" w:rsidR="00875076" w:rsidRPr="003651D9" w:rsidDel="006A1426" w:rsidRDefault="00875076" w:rsidP="00875076">
      <w:pPr>
        <w:pStyle w:val="Example"/>
        <w:rPr>
          <w:del w:id="2269" w:author="Keith W. Boone" w:date="2015-03-04T12:59:00Z"/>
          <w:lang w:val="en-US"/>
        </w:rPr>
      </w:pPr>
      <w:del w:id="2270" w:author="Keith W. Boone" w:date="2015-03-04T12:59:00Z">
        <w:r w:rsidRPr="003651D9" w:rsidDel="006A1426">
          <w:rPr>
            <w:lang w:val="en-US"/>
          </w:rPr>
          <w:delText xml:space="preserve">      ...</w:delText>
        </w:r>
      </w:del>
    </w:p>
    <w:p w14:paraId="79BEE265" w14:textId="77777777" w:rsidR="00875076" w:rsidRPr="003651D9" w:rsidDel="006A1426" w:rsidRDefault="00875076" w:rsidP="00875076">
      <w:pPr>
        <w:pStyle w:val="Example"/>
        <w:rPr>
          <w:del w:id="2271" w:author="Keith W. Boone" w:date="2015-03-04T12:59:00Z"/>
          <w:lang w:val="en-US"/>
        </w:rPr>
      </w:pPr>
      <w:del w:id="2272" w:author="Keith W. Boone" w:date="2015-03-04T12:59:00Z">
        <w:r w:rsidRPr="003651D9" w:rsidDel="006A1426">
          <w:rPr>
            <w:lang w:val="en-US"/>
          </w:rPr>
          <w:delText xml:space="preserve">    &lt;/observation&gt;</w:delText>
        </w:r>
      </w:del>
    </w:p>
    <w:p w14:paraId="2B003507" w14:textId="77777777" w:rsidR="00875076" w:rsidRPr="003651D9" w:rsidDel="006A1426" w:rsidRDefault="00875076" w:rsidP="00875076">
      <w:pPr>
        <w:pStyle w:val="Example"/>
        <w:rPr>
          <w:del w:id="2273" w:author="Keith W. Boone" w:date="2015-03-04T12:59:00Z"/>
          <w:lang w:val="en-US"/>
        </w:rPr>
      </w:pPr>
      <w:del w:id="2274" w:author="Keith W. Boone" w:date="2015-03-04T12:59:00Z">
        <w:r w:rsidRPr="003651D9" w:rsidDel="006A1426">
          <w:rPr>
            <w:lang w:val="en-US"/>
          </w:rPr>
          <w:delText xml:space="preserve">  &lt;/entry&gt;</w:delText>
        </w:r>
      </w:del>
    </w:p>
    <w:p w14:paraId="41FF1C98" w14:textId="77777777" w:rsidR="00875076" w:rsidRPr="003651D9" w:rsidDel="006A1426" w:rsidRDefault="00875076" w:rsidP="00875076">
      <w:pPr>
        <w:pStyle w:val="Example"/>
        <w:rPr>
          <w:del w:id="2275" w:author="Keith W. Boone" w:date="2015-03-04T12:59:00Z"/>
          <w:lang w:val="en-US"/>
        </w:rPr>
      </w:pPr>
      <w:del w:id="2276" w:author="Keith W. Boone" w:date="2015-03-04T12:59:00Z">
        <w:r w:rsidRPr="003651D9" w:rsidDel="006A1426">
          <w:rPr>
            <w:lang w:val="en-US"/>
          </w:rPr>
          <w:delText xml:space="preserve">  &lt;/entry&gt;</w:delText>
        </w:r>
      </w:del>
    </w:p>
    <w:p w14:paraId="72F8BEE5" w14:textId="77777777" w:rsidR="00875076" w:rsidRPr="003651D9" w:rsidDel="006A1426" w:rsidRDefault="00875076" w:rsidP="00875076">
      <w:pPr>
        <w:pStyle w:val="Example"/>
        <w:rPr>
          <w:del w:id="2277" w:author="Keith W. Boone" w:date="2015-03-04T12:59:00Z"/>
          <w:lang w:val="en-US"/>
        </w:rPr>
      </w:pPr>
      <w:del w:id="2278" w:author="Keith W. Boone" w:date="2015-03-04T12:59:00Z">
        <w:r w:rsidRPr="003651D9" w:rsidDel="006A1426">
          <w:rPr>
            <w:lang w:val="en-US"/>
          </w:rPr>
          <w:delText xml:space="preserve">    &lt;observation classCode="OBS" moodCode="EVN"&gt;</w:delText>
        </w:r>
      </w:del>
    </w:p>
    <w:p w14:paraId="4BC04290" w14:textId="77777777" w:rsidR="00875076" w:rsidRPr="003651D9" w:rsidDel="006A1426" w:rsidRDefault="00875076" w:rsidP="00875076">
      <w:pPr>
        <w:pStyle w:val="Example"/>
        <w:rPr>
          <w:del w:id="2279" w:author="Keith W. Boone" w:date="2015-03-04T12:59:00Z"/>
          <w:lang w:val="en-US"/>
        </w:rPr>
      </w:pPr>
      <w:del w:id="2280" w:author="Keith W. Boone" w:date="2015-03-04T12:59:00Z">
        <w:r w:rsidRPr="003651D9" w:rsidDel="006A1426">
          <w:rPr>
            <w:lang w:val="en-US"/>
          </w:rPr>
          <w:delText xml:space="preserve">      &lt;templateId root="2.16.840.1.113883.10.20.22.4.13"/&gt;</w:delText>
        </w:r>
      </w:del>
    </w:p>
    <w:p w14:paraId="29C67364" w14:textId="77777777" w:rsidR="00875076" w:rsidRPr="003651D9" w:rsidDel="006A1426" w:rsidRDefault="00875076" w:rsidP="00875076">
      <w:pPr>
        <w:pStyle w:val="Example"/>
        <w:rPr>
          <w:del w:id="2281" w:author="Keith W. Boone" w:date="2015-03-04T12:59:00Z"/>
          <w:lang w:val="en-US"/>
        </w:rPr>
      </w:pPr>
      <w:del w:id="2282" w:author="Keith W. Boone" w:date="2015-03-04T12:59:00Z">
        <w:r w:rsidRPr="003651D9" w:rsidDel="006A1426">
          <w:rPr>
            <w:lang w:val="en-US"/>
          </w:rPr>
          <w:delText xml:space="preserve">      &lt;!-- Procedure Activity Observation template --&gt;</w:delText>
        </w:r>
      </w:del>
    </w:p>
    <w:p w14:paraId="3D459E71" w14:textId="77777777" w:rsidR="00875076" w:rsidRPr="003651D9" w:rsidDel="006A1426" w:rsidRDefault="00875076" w:rsidP="00875076">
      <w:pPr>
        <w:pStyle w:val="Example"/>
        <w:rPr>
          <w:del w:id="2283" w:author="Keith W. Boone" w:date="2015-03-04T12:59:00Z"/>
          <w:lang w:val="en-US"/>
        </w:rPr>
      </w:pPr>
      <w:del w:id="2284" w:author="Keith W. Boone" w:date="2015-03-04T12:59:00Z">
        <w:r w:rsidRPr="003651D9" w:rsidDel="006A1426">
          <w:rPr>
            <w:lang w:val="en-US"/>
          </w:rPr>
          <w:delText xml:space="preserve">      ...</w:delText>
        </w:r>
      </w:del>
    </w:p>
    <w:p w14:paraId="32DC2A18" w14:textId="77777777" w:rsidR="00875076" w:rsidRPr="003651D9" w:rsidDel="006A1426" w:rsidRDefault="00875076" w:rsidP="00875076">
      <w:pPr>
        <w:pStyle w:val="Example"/>
        <w:rPr>
          <w:del w:id="2285" w:author="Keith W. Boone" w:date="2015-03-04T12:59:00Z"/>
          <w:lang w:val="en-US"/>
        </w:rPr>
      </w:pPr>
      <w:del w:id="2286" w:author="Keith W. Boone" w:date="2015-03-04T12:59:00Z">
        <w:r w:rsidRPr="003651D9" w:rsidDel="006A1426">
          <w:rPr>
            <w:lang w:val="en-US"/>
          </w:rPr>
          <w:delText xml:space="preserve">    &lt;/observation&gt;</w:delText>
        </w:r>
      </w:del>
    </w:p>
    <w:p w14:paraId="4347BAC7" w14:textId="77777777" w:rsidR="00875076" w:rsidRPr="003651D9" w:rsidDel="006A1426" w:rsidRDefault="00875076" w:rsidP="00875076">
      <w:pPr>
        <w:pStyle w:val="Example"/>
        <w:rPr>
          <w:del w:id="2287" w:author="Keith W. Boone" w:date="2015-03-04T12:59:00Z"/>
          <w:lang w:val="en-US"/>
        </w:rPr>
      </w:pPr>
      <w:del w:id="2288" w:author="Keith W. Boone" w:date="2015-03-04T12:59:00Z">
        <w:r w:rsidRPr="003651D9" w:rsidDel="006A1426">
          <w:rPr>
            <w:lang w:val="en-US"/>
          </w:rPr>
          <w:delText xml:space="preserve">  &lt;/entry&gt;</w:delText>
        </w:r>
      </w:del>
    </w:p>
    <w:p w14:paraId="31D538E3" w14:textId="77777777" w:rsidR="00875076" w:rsidRPr="003651D9" w:rsidDel="006A1426" w:rsidRDefault="00875076" w:rsidP="00875076">
      <w:pPr>
        <w:pStyle w:val="Example"/>
        <w:rPr>
          <w:del w:id="2289" w:author="Keith W. Boone" w:date="2015-03-04T12:59:00Z"/>
          <w:lang w:val="en-US"/>
        </w:rPr>
      </w:pPr>
      <w:del w:id="2290" w:author="Keith W. Boone" w:date="2015-03-04T12:59:00Z">
        <w:r w:rsidRPr="003651D9" w:rsidDel="006A1426">
          <w:rPr>
            <w:lang w:val="en-US"/>
          </w:rPr>
          <w:delText>&lt;/section&gt;</w:delText>
        </w:r>
      </w:del>
    </w:p>
    <w:p w14:paraId="5BF43913" w14:textId="77777777" w:rsidR="00875076" w:rsidRPr="003651D9" w:rsidDel="006A1426" w:rsidRDefault="00875076" w:rsidP="00875076">
      <w:pPr>
        <w:pStyle w:val="FigureTitle"/>
        <w:rPr>
          <w:del w:id="2291" w:author="Keith W. Boone" w:date="2015-03-04T12:59:00Z"/>
          <w:rFonts w:eastAsia="?l?r ??’c"/>
          <w:lang w:eastAsia="zh-CN"/>
        </w:rPr>
      </w:pPr>
      <w:del w:id="2292" w:author="Keith W. Boone" w:date="2015-03-04T12:59:00Z">
        <w:r w:rsidRPr="003651D9" w:rsidDel="006A1426">
          <w:rPr>
            <w:rFonts w:eastAsia="?l?r ??’c"/>
            <w:lang w:eastAsia="zh-CN"/>
          </w:rPr>
          <w:delText xml:space="preserve">Figure </w:delText>
        </w:r>
        <w:r w:rsidR="000121FB" w:rsidRPr="003651D9" w:rsidDel="006A1426">
          <w:rPr>
            <w:rFonts w:eastAsia="?l?r ??’c"/>
            <w:lang w:eastAsia="zh-CN"/>
          </w:rPr>
          <w:delText>Example</w:delText>
        </w:r>
        <w:r w:rsidRPr="003651D9" w:rsidDel="006A1426">
          <w:rPr>
            <w:rFonts w:eastAsia="?l?r ??’c"/>
            <w:lang w:eastAsia="zh-CN"/>
          </w:rPr>
          <w:delText xml:space="preserve">: </w:delText>
        </w:r>
        <w:r w:rsidR="000121FB" w:rsidRPr="003651D9" w:rsidDel="006A1426">
          <w:rPr>
            <w:rFonts w:eastAsia="?l?r ??’c"/>
            <w:lang w:eastAsia="zh-CN"/>
          </w:rPr>
          <w:delText>Example</w:delText>
        </w:r>
        <w:r w:rsidRPr="003651D9" w:rsidDel="006A1426">
          <w:rPr>
            <w:rFonts w:eastAsia="?l?r ??’c"/>
            <w:lang w:eastAsia="zh-CN"/>
          </w:rPr>
          <w:delText xml:space="preserve"> Section example</w:delText>
        </w:r>
        <w:r w:rsidR="000121FB" w:rsidRPr="003651D9" w:rsidDel="006A1426">
          <w:rPr>
            <w:rFonts w:eastAsia="?l?r ??’c"/>
            <w:lang w:eastAsia="zh-CN"/>
          </w:rPr>
          <w:delText>&gt;</w:delText>
        </w:r>
      </w:del>
    </w:p>
    <w:p w14:paraId="433E7B39" w14:textId="77777777" w:rsidR="00875076" w:rsidRPr="003651D9" w:rsidDel="006A1426" w:rsidRDefault="00875076" w:rsidP="00875076">
      <w:pPr>
        <w:pStyle w:val="BodyText"/>
        <w:rPr>
          <w:del w:id="2293" w:author="Keith W. Boone" w:date="2015-03-04T12:59:00Z"/>
          <w:lang w:eastAsia="x-none"/>
        </w:rPr>
      </w:pPr>
    </w:p>
    <w:p w14:paraId="4F0A1412" w14:textId="77777777" w:rsidR="00A23689" w:rsidRPr="003651D9" w:rsidDel="006A1426" w:rsidRDefault="00983131" w:rsidP="00597DB2">
      <w:pPr>
        <w:pStyle w:val="AuthorInstructions"/>
        <w:rPr>
          <w:del w:id="2294" w:author="Keith W. Boone" w:date="2015-03-04T12:59:00Z"/>
        </w:rPr>
      </w:pPr>
      <w:del w:id="2295" w:author="Keith W. Boone" w:date="2015-03-04T12:59:00Z">
        <w:r w:rsidRPr="003651D9" w:rsidDel="006A1426">
          <w:delText>###End Discrete Conformance</w:delText>
        </w:r>
        <w:r w:rsidR="00D35F24" w:rsidRPr="003651D9" w:rsidDel="006A1426">
          <w:delText xml:space="preserve"> Format - Section</w:delText>
        </w:r>
      </w:del>
    </w:p>
    <w:p w14:paraId="50B0D2A0" w14:textId="77777777" w:rsidR="00B9303B" w:rsidRPr="003651D9" w:rsidDel="006A1426" w:rsidRDefault="00B9303B" w:rsidP="00B9303B">
      <w:pPr>
        <w:pStyle w:val="Heading2"/>
        <w:numPr>
          <w:ilvl w:val="0"/>
          <w:numId w:val="0"/>
        </w:numPr>
        <w:rPr>
          <w:del w:id="2296" w:author="Keith W. Boone" w:date="2015-03-04T12:59:00Z"/>
          <w:noProof w:val="0"/>
        </w:rPr>
      </w:pPr>
      <w:bookmarkStart w:id="2297" w:name="_6.2.3.1_Encompassing_Encounter"/>
      <w:bookmarkStart w:id="2298" w:name="_6.2.3.1.1_Responsible_Party"/>
      <w:bookmarkStart w:id="2299" w:name="_6.2.3.1.2_Health_Care"/>
      <w:bookmarkStart w:id="2300" w:name="_Toc412696377"/>
      <w:bookmarkEnd w:id="2297"/>
      <w:bookmarkEnd w:id="2298"/>
      <w:bookmarkEnd w:id="2299"/>
      <w:del w:id="2301" w:author="Keith W. Boone" w:date="2015-03-04T12:59:00Z">
        <w:r w:rsidRPr="003651D9" w:rsidDel="006A1426">
          <w:rPr>
            <w:noProof w:val="0"/>
          </w:rPr>
          <w:delText>6.3.4</w:delText>
        </w:r>
        <w:r w:rsidR="00291725" w:rsidDel="006A1426">
          <w:rPr>
            <w:noProof w:val="0"/>
          </w:rPr>
          <w:delText xml:space="preserve"> </w:delText>
        </w:r>
        <w:r w:rsidRPr="003651D9" w:rsidDel="006A1426">
          <w:rPr>
            <w:noProof w:val="0"/>
          </w:rPr>
          <w:delText>CDA Entry Content Modules</w:delText>
        </w:r>
        <w:bookmarkEnd w:id="2300"/>
      </w:del>
    </w:p>
    <w:p w14:paraId="2A8D2708" w14:textId="77777777" w:rsidR="00AE4AED" w:rsidRPr="003651D9" w:rsidDel="006A1426" w:rsidRDefault="00AE4AED" w:rsidP="00AE4AED">
      <w:pPr>
        <w:pStyle w:val="BodyText"/>
        <w:rPr>
          <w:del w:id="2302" w:author="Keith W. Boone" w:date="2015-03-04T12:59:00Z"/>
        </w:rPr>
      </w:pPr>
    </w:p>
    <w:p w14:paraId="041F2EC2" w14:textId="77777777" w:rsidR="00AE4AED" w:rsidRPr="003651D9" w:rsidDel="006A1426" w:rsidRDefault="00AE4AED" w:rsidP="00AE4AED">
      <w:pPr>
        <w:pStyle w:val="EditorInstructions"/>
        <w:rPr>
          <w:del w:id="2303" w:author="Keith W. Boone" w:date="2015-03-04T12:59:00Z"/>
        </w:rPr>
      </w:pPr>
      <w:del w:id="2304" w:author="Keith W. Boone" w:date="2015-03-04T12:59:00Z">
        <w:r w:rsidRPr="003651D9" w:rsidDel="006A1426">
          <w:delText>Add to section 6.3.4</w:delText>
        </w:r>
        <w:r w:rsidR="0023732B" w:rsidRPr="003651D9" w:rsidDel="006A1426">
          <w:delText>.E</w:delText>
        </w:r>
        <w:r w:rsidR="005F3FB5" w:rsidDel="006A1426">
          <w:delText xml:space="preserve"> </w:delText>
        </w:r>
        <w:r w:rsidR="00665D8F" w:rsidRPr="003651D9" w:rsidDel="006A1426">
          <w:delText>Entry</w:delText>
        </w:r>
        <w:r w:rsidRPr="003651D9" w:rsidDel="006A1426">
          <w:delText xml:space="preserve"> Content Modules</w:delText>
        </w:r>
      </w:del>
    </w:p>
    <w:p w14:paraId="3B517B94" w14:textId="77777777" w:rsidR="00AE4AED" w:rsidRPr="003651D9" w:rsidDel="006A1426" w:rsidRDefault="00AE4AED" w:rsidP="00AE4AED">
      <w:pPr>
        <w:pStyle w:val="Heading4"/>
        <w:numPr>
          <w:ilvl w:val="0"/>
          <w:numId w:val="0"/>
        </w:numPr>
        <w:ind w:left="864" w:hanging="864"/>
        <w:rPr>
          <w:del w:id="2305" w:author="Keith W. Boone" w:date="2015-03-04T12:59:00Z"/>
          <w:noProof w:val="0"/>
        </w:rPr>
      </w:pPr>
      <w:bookmarkStart w:id="2306" w:name="_Toc412696378"/>
      <w:del w:id="2307" w:author="Keith W. Boone" w:date="2015-03-04T12:59:00Z">
        <w:r w:rsidRPr="003651D9" w:rsidDel="006A1426">
          <w:rPr>
            <w:noProof w:val="0"/>
          </w:rPr>
          <w:delText>6.3.4</w:delText>
        </w:r>
        <w:r w:rsidR="00BA437B" w:rsidRPr="003651D9" w:rsidDel="006A1426">
          <w:rPr>
            <w:noProof w:val="0"/>
          </w:rPr>
          <w:delText>.</w:delText>
        </w:r>
        <w:r w:rsidR="00774B6B" w:rsidRPr="003651D9" w:rsidDel="006A1426">
          <w:rPr>
            <w:noProof w:val="0"/>
          </w:rPr>
          <w:delText>E</w:delText>
        </w:r>
        <w:r w:rsidR="00291725" w:rsidDel="006A1426">
          <w:rPr>
            <w:noProof w:val="0"/>
          </w:rPr>
          <w:delText xml:space="preserve"> </w:delText>
        </w:r>
        <w:r w:rsidRPr="003651D9" w:rsidDel="006A1426">
          <w:rPr>
            <w:noProof w:val="0"/>
          </w:rPr>
          <w:delText>&lt;Entry Content</w:delText>
        </w:r>
        <w:r w:rsidR="0023732B" w:rsidRPr="003651D9" w:rsidDel="006A1426">
          <w:rPr>
            <w:noProof w:val="0"/>
          </w:rPr>
          <w:delText xml:space="preserve"> Module Name</w:delText>
        </w:r>
        <w:r w:rsidRPr="003651D9" w:rsidDel="006A1426">
          <w:rPr>
            <w:noProof w:val="0"/>
          </w:rPr>
          <w:delText>&gt; Entry</w:delText>
        </w:r>
        <w:r w:rsidR="00665D8F" w:rsidRPr="003651D9" w:rsidDel="006A1426">
          <w:rPr>
            <w:noProof w:val="0"/>
          </w:rPr>
          <w:delText xml:space="preserve"> </w:delText>
        </w:r>
        <w:r w:rsidR="0023732B" w:rsidRPr="003651D9" w:rsidDel="006A1426">
          <w:rPr>
            <w:noProof w:val="0"/>
          </w:rPr>
          <w:delText xml:space="preserve">Content </w:delText>
        </w:r>
        <w:r w:rsidR="00665D8F" w:rsidRPr="003651D9" w:rsidDel="006A1426">
          <w:rPr>
            <w:noProof w:val="0"/>
          </w:rPr>
          <w:delText>Module</w:delText>
        </w:r>
        <w:bookmarkEnd w:id="2306"/>
        <w:r w:rsidRPr="003651D9" w:rsidDel="006A1426">
          <w:rPr>
            <w:noProof w:val="0"/>
          </w:rPr>
          <w:delText xml:space="preserve"> </w:delText>
        </w:r>
      </w:del>
    </w:p>
    <w:p w14:paraId="3FFEB1F6" w14:textId="77777777" w:rsidR="00BC6EDE" w:rsidRPr="003651D9" w:rsidDel="006A1426" w:rsidRDefault="00630F33" w:rsidP="00597DB2">
      <w:pPr>
        <w:pStyle w:val="AuthorInstructions"/>
        <w:rPr>
          <w:del w:id="2308" w:author="Keith W. Boone" w:date="2015-03-04T12:59:00Z"/>
        </w:rPr>
      </w:pPr>
      <w:del w:id="2309" w:author="Keith W. Boone" w:date="2015-03-04T12:59:00Z">
        <w:r w:rsidRPr="003651D9" w:rsidDel="006A1426">
          <w:delText>&lt;Replicate the Entry Content Module as many times as needed for this supplement.&gt;</w:delText>
        </w:r>
      </w:del>
    </w:p>
    <w:p w14:paraId="28FDF200" w14:textId="77777777" w:rsidR="00BC6EDE" w:rsidRPr="003651D9" w:rsidDel="006A1426" w:rsidRDefault="00BC6EDE" w:rsidP="00597DB2">
      <w:pPr>
        <w:pStyle w:val="AuthorInstructions"/>
        <w:rPr>
          <w:del w:id="2310" w:author="Keith W. Boone" w:date="2015-03-04T12:59:00Z"/>
          <w:szCs w:val="24"/>
        </w:rPr>
      </w:pPr>
      <w:del w:id="2311" w:author="Keith W. Boone" w:date="2015-03-04T12:59:00Z">
        <w:r w:rsidRPr="003651D9" w:rsidDel="006A1426">
          <w:rPr>
            <w:szCs w:val="24"/>
          </w:rPr>
          <w:delText>&lt;</w:delText>
        </w:r>
        <w:r w:rsidR="00E5672F" w:rsidRPr="003651D9" w:rsidDel="006A1426">
          <w:rPr>
            <w:szCs w:val="24"/>
          </w:rPr>
          <w:delText>If this</w:delText>
        </w:r>
        <w:r w:rsidRPr="003651D9" w:rsidDel="006A1426">
          <w:rPr>
            <w:szCs w:val="24"/>
          </w:rPr>
          <w:delText xml:space="preserve"> entry has subsidiary/child</w:delText>
        </w:r>
        <w:r w:rsidR="00E5672F" w:rsidRPr="003651D9" w:rsidDel="006A1426">
          <w:rPr>
            <w:szCs w:val="24"/>
          </w:rPr>
          <w:delText xml:space="preserve"> </w:delText>
        </w:r>
        <w:r w:rsidRPr="003651D9" w:rsidDel="006A1426">
          <w:rPr>
            <w:szCs w:val="24"/>
          </w:rPr>
          <w:delText>entries</w:delText>
        </w:r>
        <w:r w:rsidR="00E5672F" w:rsidRPr="003651D9" w:rsidDel="006A1426">
          <w:rPr>
            <w:szCs w:val="24"/>
          </w:rPr>
          <w:delText>, these entries are referenced</w:delText>
        </w:r>
        <w:r w:rsidRPr="003651D9" w:rsidDel="006A1426">
          <w:rPr>
            <w:szCs w:val="24"/>
          </w:rPr>
          <w:delText xml:space="preserve"> </w:delText>
        </w:r>
        <w:r w:rsidR="00E5672F" w:rsidRPr="003651D9" w:rsidDel="006A1426">
          <w:rPr>
            <w:szCs w:val="24"/>
          </w:rPr>
          <w:delText>in the table below</w:delText>
        </w:r>
        <w:r w:rsidR="00887E40" w:rsidRPr="003651D9" w:rsidDel="006A1426">
          <w:rPr>
            <w:szCs w:val="24"/>
          </w:rPr>
          <w:delText xml:space="preserve">. </w:delText>
        </w:r>
        <w:r w:rsidRPr="003651D9" w:rsidDel="006A1426">
          <w:rPr>
            <w:szCs w:val="24"/>
          </w:rPr>
          <w:delText>Create one row for each subsidiary/child entry.&gt;</w:delText>
        </w:r>
      </w:del>
    </w:p>
    <w:p w14:paraId="3139B65A" w14:textId="77777777" w:rsidR="00712AE6" w:rsidRPr="003651D9" w:rsidDel="006A1426" w:rsidRDefault="00712AE6" w:rsidP="00597DB2">
      <w:pPr>
        <w:pStyle w:val="AuthorInstructions"/>
        <w:rPr>
          <w:del w:id="2312" w:author="Keith W. Boone" w:date="2015-03-04T12:59:00Z"/>
          <w:szCs w:val="24"/>
        </w:rPr>
      </w:pPr>
    </w:p>
    <w:p w14:paraId="0E15780F" w14:textId="77777777" w:rsidR="00983131" w:rsidRPr="003651D9" w:rsidDel="006A1426" w:rsidRDefault="00983131" w:rsidP="00597DB2">
      <w:pPr>
        <w:pStyle w:val="AuthorInstructions"/>
        <w:rPr>
          <w:del w:id="2313" w:author="Keith W. Boone" w:date="2015-03-04T12:59:00Z"/>
          <w:szCs w:val="24"/>
        </w:rPr>
      </w:pPr>
      <w:del w:id="2314" w:author="Keith W. Boone" w:date="2015-03-04T12:59:00Z">
        <w:r w:rsidRPr="003651D9" w:rsidDel="006A1426">
          <w:rPr>
            <w:szCs w:val="24"/>
          </w:rPr>
          <w:delText>### Begin Tabular Format - Entry</w:delText>
        </w:r>
      </w:del>
    </w:p>
    <w:p w14:paraId="68AB975C" w14:textId="77777777" w:rsidR="00983131" w:rsidRPr="003651D9" w:rsidDel="006A1426" w:rsidRDefault="00983131" w:rsidP="00BC6EDE">
      <w:pPr>
        <w:pStyle w:val="BodyText"/>
        <w:rPr>
          <w:del w:id="2315" w:author="Keith W. Boone" w:date="2015-03-04T12:59:00Z"/>
          <w:szCs w:val="24"/>
          <w:lang w:eastAsia="x-none"/>
        </w:rPr>
      </w:pPr>
    </w:p>
    <w:p w14:paraId="19DAA24E" w14:textId="77777777" w:rsidR="003602DC" w:rsidRPr="003651D9" w:rsidDel="006A1426" w:rsidRDefault="004046B6" w:rsidP="00597DB2">
      <w:pPr>
        <w:pStyle w:val="TableTitle"/>
        <w:rPr>
          <w:del w:id="2316" w:author="Keith W. Boone" w:date="2015-03-04T12:59:00Z"/>
        </w:rPr>
      </w:pPr>
      <w:del w:id="2317" w:author="Keith W. Boone" w:date="2015-03-04T12:59:00Z">
        <w:r w:rsidRPr="003651D9" w:rsidDel="006A1426">
          <w:delText>Table 6.3.4.E-1 &lt;Entry Module Name&gt;</w:delText>
        </w:r>
        <w:r w:rsidR="003602DC" w:rsidRPr="003651D9" w:rsidDel="006A1426">
          <w:delText xml:space="preserve"> Entry</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3"/>
        <w:gridCol w:w="539"/>
        <w:gridCol w:w="813"/>
        <w:gridCol w:w="454"/>
        <w:gridCol w:w="1615"/>
        <w:gridCol w:w="359"/>
        <w:gridCol w:w="990"/>
        <w:gridCol w:w="993"/>
        <w:gridCol w:w="1258"/>
        <w:gridCol w:w="1529"/>
        <w:gridCol w:w="17"/>
      </w:tblGrid>
      <w:tr w:rsidR="009612F6" w:rsidRPr="003651D9" w:rsidDel="006A1426" w14:paraId="71B1BC96" w14:textId="77777777" w:rsidTr="00597DB2">
        <w:trPr>
          <w:del w:id="2318" w:author="Keith W. Boone" w:date="2015-03-04T12:59:00Z"/>
        </w:trPr>
        <w:tc>
          <w:tcPr>
            <w:tcW w:w="1400" w:type="pct"/>
            <w:gridSpan w:val="4"/>
            <w:shd w:val="clear" w:color="auto" w:fill="E6E6E6"/>
            <w:vAlign w:val="center"/>
          </w:tcPr>
          <w:p w14:paraId="739143CE" w14:textId="77777777" w:rsidR="009612F6" w:rsidRPr="003651D9" w:rsidDel="006A1426" w:rsidRDefault="009612F6" w:rsidP="00597DB2">
            <w:pPr>
              <w:pStyle w:val="TableTitle"/>
              <w:rPr>
                <w:del w:id="2319" w:author="Keith W. Boone" w:date="2015-03-04T12:59:00Z"/>
              </w:rPr>
            </w:pPr>
            <w:del w:id="2320" w:author="Keith W. Boone" w:date="2015-03-04T12:59:00Z">
              <w:r w:rsidRPr="003651D9" w:rsidDel="006A1426">
                <w:delText>Template Name</w:delText>
              </w:r>
            </w:del>
          </w:p>
        </w:tc>
        <w:tc>
          <w:tcPr>
            <w:tcW w:w="3600" w:type="pct"/>
            <w:gridSpan w:val="7"/>
            <w:vAlign w:val="center"/>
          </w:tcPr>
          <w:p w14:paraId="26E31BE4" w14:textId="77777777" w:rsidR="009612F6" w:rsidRPr="003651D9" w:rsidDel="006A1426" w:rsidRDefault="009612F6" w:rsidP="00BB76BC">
            <w:pPr>
              <w:pStyle w:val="TableEntry"/>
              <w:rPr>
                <w:del w:id="2321" w:author="Keith W. Boone" w:date="2015-03-04T12:59:00Z"/>
              </w:rPr>
            </w:pPr>
            <w:del w:id="2322" w:author="Keith W. Boone" w:date="2015-03-04T12:59:00Z">
              <w:r w:rsidRPr="003651D9" w:rsidDel="006A1426">
                <w:delText>&lt;Template name&gt;</w:delText>
              </w:r>
            </w:del>
          </w:p>
        </w:tc>
      </w:tr>
      <w:tr w:rsidR="009612F6" w:rsidRPr="003651D9" w:rsidDel="006A1426" w14:paraId="7E2A373A" w14:textId="77777777" w:rsidTr="00597DB2">
        <w:trPr>
          <w:del w:id="2323" w:author="Keith W. Boone" w:date="2015-03-04T12:59:00Z"/>
        </w:trPr>
        <w:tc>
          <w:tcPr>
            <w:tcW w:w="1400" w:type="pct"/>
            <w:gridSpan w:val="4"/>
            <w:shd w:val="clear" w:color="auto" w:fill="E6E6E6"/>
            <w:vAlign w:val="center"/>
          </w:tcPr>
          <w:p w14:paraId="4A9CC0A0" w14:textId="77777777" w:rsidR="009612F6" w:rsidRPr="003651D9" w:rsidDel="006A1426" w:rsidRDefault="009612F6" w:rsidP="008358E5">
            <w:pPr>
              <w:pStyle w:val="TableEntryHeader"/>
              <w:rPr>
                <w:del w:id="2324" w:author="Keith W. Boone" w:date="2015-03-04T12:59:00Z"/>
              </w:rPr>
            </w:pPr>
            <w:del w:id="2325" w:author="Keith W. Boone" w:date="2015-03-04T12:59:00Z">
              <w:r w:rsidRPr="003651D9" w:rsidDel="006A1426">
                <w:delText xml:space="preserve">Template ID </w:delText>
              </w:r>
            </w:del>
          </w:p>
        </w:tc>
        <w:tc>
          <w:tcPr>
            <w:tcW w:w="3600" w:type="pct"/>
            <w:gridSpan w:val="7"/>
            <w:vAlign w:val="center"/>
          </w:tcPr>
          <w:p w14:paraId="7A9696F5" w14:textId="77777777" w:rsidR="009612F6" w:rsidRPr="003651D9" w:rsidDel="006A1426" w:rsidRDefault="00B87220" w:rsidP="00BB76BC">
            <w:pPr>
              <w:pStyle w:val="TableEntry"/>
              <w:rPr>
                <w:del w:id="2326" w:author="Keith W. Boone" w:date="2015-03-04T12:59:00Z"/>
              </w:rPr>
            </w:pPr>
            <w:del w:id="2327" w:author="Keith W. Boone" w:date="2015-03-04T12:59:00Z">
              <w:r w:rsidRPr="003651D9" w:rsidDel="006A1426">
                <w:delText>&lt;oid&gt;</w:delText>
              </w:r>
            </w:del>
          </w:p>
        </w:tc>
      </w:tr>
      <w:tr w:rsidR="009612F6" w:rsidRPr="003651D9" w:rsidDel="006A1426" w14:paraId="7D27D35F" w14:textId="77777777" w:rsidTr="00597DB2">
        <w:trPr>
          <w:del w:id="2328" w:author="Keith W. Boone" w:date="2015-03-04T12:59:00Z"/>
        </w:trPr>
        <w:tc>
          <w:tcPr>
            <w:tcW w:w="1400" w:type="pct"/>
            <w:gridSpan w:val="4"/>
            <w:shd w:val="clear" w:color="auto" w:fill="E6E6E6"/>
            <w:vAlign w:val="center"/>
          </w:tcPr>
          <w:p w14:paraId="3495A096" w14:textId="77777777" w:rsidR="009612F6" w:rsidRPr="003651D9" w:rsidDel="006A1426" w:rsidRDefault="009612F6" w:rsidP="008358E5">
            <w:pPr>
              <w:pStyle w:val="TableEntryHeader"/>
              <w:rPr>
                <w:del w:id="2329" w:author="Keith W. Boone" w:date="2015-03-04T12:59:00Z"/>
              </w:rPr>
            </w:pPr>
            <w:del w:id="2330" w:author="Keith W. Boone" w:date="2015-03-04T12:59:00Z">
              <w:r w:rsidRPr="003651D9" w:rsidDel="006A1426">
                <w:delText xml:space="preserve">Parent Template </w:delText>
              </w:r>
            </w:del>
          </w:p>
        </w:tc>
        <w:tc>
          <w:tcPr>
            <w:tcW w:w="3600" w:type="pct"/>
            <w:gridSpan w:val="7"/>
            <w:vAlign w:val="center"/>
          </w:tcPr>
          <w:p w14:paraId="6B3E5F59" w14:textId="77777777" w:rsidR="00B87220" w:rsidRPr="003651D9" w:rsidDel="006A1426" w:rsidRDefault="00B87220" w:rsidP="00BB76BC">
            <w:pPr>
              <w:pStyle w:val="TableEntry"/>
              <w:rPr>
                <w:del w:id="2331" w:author="Keith W. Boone" w:date="2015-03-04T12:59:00Z"/>
              </w:rPr>
            </w:pPr>
            <w:del w:id="2332" w:author="Keith W. Boone" w:date="2015-03-04T12:59:00Z">
              <w:r w:rsidRPr="003651D9" w:rsidDel="006A1426">
                <w:delText>&lt;Parent Template Name</w:delText>
              </w:r>
              <w:r w:rsidR="005F3FB5" w:rsidDel="006A1426">
                <w:delText xml:space="preserve"> </w:delText>
              </w:r>
              <w:r w:rsidRPr="003651D9" w:rsidDel="006A1426">
                <w:delText>oid/uid [Domain - Reference]&gt;</w:delText>
              </w:r>
            </w:del>
          </w:p>
          <w:p w14:paraId="52DCD6C3" w14:textId="77777777" w:rsidR="009612F6" w:rsidRPr="003651D9" w:rsidDel="006A1426" w:rsidRDefault="009612F6" w:rsidP="00BB76BC">
            <w:pPr>
              <w:pStyle w:val="TableEntry"/>
              <w:rPr>
                <w:del w:id="2333" w:author="Keith W. Boone" w:date="2015-03-04T12:59:00Z"/>
              </w:rPr>
            </w:pPr>
          </w:p>
        </w:tc>
      </w:tr>
      <w:tr w:rsidR="009612F6" w:rsidRPr="003651D9" w:rsidDel="006A1426" w14:paraId="0127461E" w14:textId="77777777" w:rsidTr="00597DB2">
        <w:trPr>
          <w:del w:id="2334" w:author="Keith W. Boone" w:date="2015-03-04T12:59:00Z"/>
        </w:trPr>
        <w:tc>
          <w:tcPr>
            <w:tcW w:w="1400" w:type="pct"/>
            <w:gridSpan w:val="4"/>
            <w:shd w:val="clear" w:color="auto" w:fill="E6E6E6"/>
            <w:vAlign w:val="center"/>
          </w:tcPr>
          <w:p w14:paraId="7BE4F039" w14:textId="77777777" w:rsidR="009612F6" w:rsidRPr="003651D9" w:rsidDel="006A1426" w:rsidRDefault="009612F6" w:rsidP="008358E5">
            <w:pPr>
              <w:pStyle w:val="TableEntryHeader"/>
              <w:rPr>
                <w:del w:id="2335" w:author="Keith W. Boone" w:date="2015-03-04T12:59:00Z"/>
              </w:rPr>
            </w:pPr>
            <w:del w:id="2336" w:author="Keith W. Boone" w:date="2015-03-04T12:59:00Z">
              <w:r w:rsidRPr="003651D9" w:rsidDel="006A1426">
                <w:delText xml:space="preserve">General Description </w:delText>
              </w:r>
            </w:del>
          </w:p>
        </w:tc>
        <w:tc>
          <w:tcPr>
            <w:tcW w:w="3600" w:type="pct"/>
            <w:gridSpan w:val="7"/>
            <w:vAlign w:val="center"/>
          </w:tcPr>
          <w:p w14:paraId="18E0BFB5" w14:textId="77777777" w:rsidR="009612F6" w:rsidRPr="003651D9" w:rsidDel="006A1426" w:rsidRDefault="00B87220" w:rsidP="00BB76BC">
            <w:pPr>
              <w:pStyle w:val="TableEntry"/>
              <w:rPr>
                <w:del w:id="2337" w:author="Keith W. Boone" w:date="2015-03-04T12:59:00Z"/>
              </w:rPr>
            </w:pPr>
            <w:del w:id="2338" w:author="Keith W. Boone" w:date="2015-03-04T12:59:00Z">
              <w:r w:rsidRPr="003651D9" w:rsidDel="006A1426">
                <w:delText>&lt;brief textual description, one paragraph&gt;</w:delText>
              </w:r>
            </w:del>
          </w:p>
        </w:tc>
      </w:tr>
      <w:tr w:rsidR="009612F6" w:rsidRPr="003651D9" w:rsidDel="006A1426" w14:paraId="6E5B2F0F" w14:textId="77777777" w:rsidTr="00597DB2">
        <w:trPr>
          <w:del w:id="2339" w:author="Keith W. Boone" w:date="2015-03-04T12:59:00Z"/>
        </w:trPr>
        <w:tc>
          <w:tcPr>
            <w:tcW w:w="725" w:type="pct"/>
            <w:gridSpan w:val="2"/>
            <w:shd w:val="clear" w:color="auto" w:fill="E6E6E6"/>
            <w:vAlign w:val="center"/>
          </w:tcPr>
          <w:p w14:paraId="5AB9ABB0" w14:textId="77777777" w:rsidR="009612F6" w:rsidRPr="003651D9" w:rsidDel="006A1426" w:rsidRDefault="009612F6" w:rsidP="008358E5">
            <w:pPr>
              <w:pStyle w:val="TableEntryHeader"/>
              <w:rPr>
                <w:del w:id="2340" w:author="Keith W. Boone" w:date="2015-03-04T12:59:00Z"/>
              </w:rPr>
            </w:pPr>
            <w:del w:id="2341" w:author="Keith W. Boone" w:date="2015-03-04T12:59:00Z">
              <w:r w:rsidRPr="003651D9" w:rsidDel="006A1426">
                <w:delText>Class/Mood</w:delText>
              </w:r>
            </w:del>
          </w:p>
        </w:tc>
        <w:tc>
          <w:tcPr>
            <w:tcW w:w="1726" w:type="pct"/>
            <w:gridSpan w:val="4"/>
            <w:shd w:val="clear" w:color="auto" w:fill="E6E6E6"/>
            <w:vAlign w:val="center"/>
          </w:tcPr>
          <w:p w14:paraId="1FFC6106" w14:textId="77777777" w:rsidR="009612F6" w:rsidRPr="003651D9" w:rsidDel="006A1426" w:rsidRDefault="009612F6" w:rsidP="00B92EA1">
            <w:pPr>
              <w:pStyle w:val="TableEntryHeader"/>
              <w:rPr>
                <w:del w:id="2342" w:author="Keith W. Boone" w:date="2015-03-04T12:59:00Z"/>
              </w:rPr>
            </w:pPr>
            <w:del w:id="2343" w:author="Keith W. Boone" w:date="2015-03-04T12:59:00Z">
              <w:r w:rsidRPr="003651D9" w:rsidDel="006A1426">
                <w:delText xml:space="preserve">Code </w:delText>
              </w:r>
            </w:del>
          </w:p>
        </w:tc>
        <w:tc>
          <w:tcPr>
            <w:tcW w:w="527" w:type="pct"/>
            <w:shd w:val="clear" w:color="auto" w:fill="E6E6E6"/>
            <w:vAlign w:val="center"/>
          </w:tcPr>
          <w:p w14:paraId="3022D934" w14:textId="77777777" w:rsidR="009612F6" w:rsidRPr="003651D9" w:rsidDel="006A1426" w:rsidRDefault="009612F6" w:rsidP="0071309E">
            <w:pPr>
              <w:pStyle w:val="TableEntryHeader"/>
              <w:rPr>
                <w:del w:id="2344" w:author="Keith W. Boone" w:date="2015-03-04T12:59:00Z"/>
              </w:rPr>
            </w:pPr>
            <w:del w:id="2345" w:author="Keith W. Boone" w:date="2015-03-04T12:59:00Z">
              <w:r w:rsidRPr="003651D9" w:rsidDel="006A1426">
                <w:delText>Data Type</w:delText>
              </w:r>
            </w:del>
          </w:p>
        </w:tc>
        <w:tc>
          <w:tcPr>
            <w:tcW w:w="2022" w:type="pct"/>
            <w:gridSpan w:val="4"/>
            <w:shd w:val="clear" w:color="auto" w:fill="E6E6E6"/>
            <w:vAlign w:val="center"/>
          </w:tcPr>
          <w:p w14:paraId="43F3784E" w14:textId="77777777" w:rsidR="009612F6" w:rsidRPr="003651D9" w:rsidDel="006A1426" w:rsidRDefault="009612F6" w:rsidP="004070FB">
            <w:pPr>
              <w:pStyle w:val="TableEntryHeader"/>
              <w:rPr>
                <w:del w:id="2346" w:author="Keith W. Boone" w:date="2015-03-04T12:59:00Z"/>
              </w:rPr>
            </w:pPr>
            <w:del w:id="2347" w:author="Keith W. Boone" w:date="2015-03-04T12:59:00Z">
              <w:r w:rsidRPr="003651D9" w:rsidDel="006A1426">
                <w:delText xml:space="preserve">Value </w:delText>
              </w:r>
            </w:del>
          </w:p>
        </w:tc>
      </w:tr>
      <w:tr w:rsidR="009612F6" w:rsidRPr="003651D9" w:rsidDel="006A1426" w14:paraId="5B11B7F2" w14:textId="77777777" w:rsidTr="00597DB2">
        <w:trPr>
          <w:del w:id="2348" w:author="Keith W. Boone" w:date="2015-03-04T12:59:00Z"/>
        </w:trPr>
        <w:tc>
          <w:tcPr>
            <w:tcW w:w="725" w:type="pct"/>
            <w:gridSpan w:val="2"/>
            <w:vAlign w:val="center"/>
          </w:tcPr>
          <w:p w14:paraId="3B2953C7" w14:textId="77777777" w:rsidR="009612F6" w:rsidRPr="003651D9" w:rsidDel="006A1426" w:rsidRDefault="00B87220" w:rsidP="00BB76BC">
            <w:pPr>
              <w:pStyle w:val="TableEntry"/>
              <w:rPr>
                <w:del w:id="2349" w:author="Keith W. Boone" w:date="2015-03-04T12:59:00Z"/>
              </w:rPr>
            </w:pPr>
            <w:del w:id="2350" w:author="Keith W. Boone" w:date="2015-03-04T12:59:00Z">
              <w:r w:rsidRPr="003651D9" w:rsidDel="006A1426">
                <w:delText>&lt;use one of defined Class/Mood see General Intro App E&gt;</w:delText>
              </w:r>
            </w:del>
          </w:p>
        </w:tc>
        <w:tc>
          <w:tcPr>
            <w:tcW w:w="1726" w:type="pct"/>
            <w:gridSpan w:val="4"/>
            <w:vAlign w:val="center"/>
          </w:tcPr>
          <w:p w14:paraId="3B7FC08D" w14:textId="77777777" w:rsidR="00346BB8" w:rsidRPr="003651D9" w:rsidDel="006A1426" w:rsidRDefault="00746A3D" w:rsidP="00BB76BC">
            <w:pPr>
              <w:pStyle w:val="TableEntry"/>
              <w:rPr>
                <w:del w:id="2351" w:author="Keith W. Boone" w:date="2015-03-04T12:59:00Z"/>
              </w:rPr>
            </w:pPr>
            <w:del w:id="2352" w:author="Keith W. Boone" w:date="2015-03-04T12:59:00Z">
              <w:r w:rsidRPr="003651D9" w:rsidDel="006A1426">
                <w:delText>&lt;</w:delText>
              </w:r>
              <w:r w:rsidR="00B87220" w:rsidRPr="003651D9" w:rsidDel="006A1426">
                <w:delText>Code, code system, code meaning</w:delText>
              </w:r>
              <w:r w:rsidR="00346BB8" w:rsidRPr="003651D9" w:rsidDel="006A1426">
                <w:delText xml:space="preserve"> e.g., 18118-0, LOINC, “LV Wall Motion Segmental Findings”</w:delText>
              </w:r>
              <w:r w:rsidRPr="003651D9" w:rsidDel="006A1426">
                <w:delText>&gt;</w:delText>
              </w:r>
            </w:del>
          </w:p>
          <w:p w14:paraId="2F0AB119" w14:textId="77777777" w:rsidR="00B87220" w:rsidRPr="003651D9" w:rsidDel="006A1426" w:rsidRDefault="00B87220" w:rsidP="00BB76BC">
            <w:pPr>
              <w:pStyle w:val="TableEntry"/>
              <w:rPr>
                <w:del w:id="2353" w:author="Keith W. Boone" w:date="2015-03-04T12:59:00Z"/>
              </w:rPr>
            </w:pPr>
          </w:p>
        </w:tc>
        <w:tc>
          <w:tcPr>
            <w:tcW w:w="527" w:type="pct"/>
            <w:vAlign w:val="center"/>
          </w:tcPr>
          <w:p w14:paraId="4838D7AF" w14:textId="77777777" w:rsidR="009612F6" w:rsidRPr="003651D9" w:rsidDel="006A1426" w:rsidRDefault="00BC6EDE" w:rsidP="00BB76BC">
            <w:pPr>
              <w:pStyle w:val="TableEntry"/>
              <w:rPr>
                <w:del w:id="2354" w:author="Keith W. Boone" w:date="2015-03-04T12:59:00Z"/>
              </w:rPr>
            </w:pPr>
            <w:del w:id="2355" w:author="Keith W. Boone" w:date="2015-03-04T12:59:00Z">
              <w:r w:rsidRPr="003651D9" w:rsidDel="006A1426">
                <w:delText>&lt;Applies only if the Class/ Mood is OBS/EVN. Enumerated in HL7 V3 Data Types R1.&gt;</w:delText>
              </w:r>
            </w:del>
          </w:p>
        </w:tc>
        <w:tc>
          <w:tcPr>
            <w:tcW w:w="2022" w:type="pct"/>
            <w:gridSpan w:val="4"/>
            <w:vAlign w:val="center"/>
          </w:tcPr>
          <w:p w14:paraId="47B738FA" w14:textId="77777777" w:rsidR="009612F6" w:rsidRPr="003651D9" w:rsidDel="006A1426" w:rsidRDefault="00BC6EDE" w:rsidP="00BB76BC">
            <w:pPr>
              <w:pStyle w:val="TableEntry"/>
              <w:rPr>
                <w:del w:id="2356" w:author="Keith W. Boone" w:date="2015-03-04T12:59:00Z"/>
              </w:rPr>
            </w:pPr>
            <w:del w:id="2357" w:author="Keith W. Boone" w:date="2015-03-04T12:59:00Z">
              <w:r w:rsidRPr="003651D9" w:rsidDel="006A1426">
                <w:delText>&lt;If the Class/Mood is OBS/EVN, then this Value field is the constraint on Observation Value</w:delText>
              </w:r>
              <w:r w:rsidR="00887E40" w:rsidRPr="003651D9" w:rsidDel="006A1426">
                <w:delText xml:space="preserve">. </w:delText>
              </w:r>
              <w:r w:rsidRPr="003651D9" w:rsidDel="006A1426">
                <w:delText>Otherwise, this field should be “N/A”.&gt;</w:delText>
              </w:r>
            </w:del>
          </w:p>
        </w:tc>
      </w:tr>
      <w:tr w:rsidR="009612F6" w:rsidRPr="003651D9" w:rsidDel="006A1426" w14:paraId="69B36078" w14:textId="77777777" w:rsidTr="00597DB2">
        <w:trPr>
          <w:gridAfter w:val="1"/>
          <w:wAfter w:w="9" w:type="pct"/>
          <w:del w:id="2358" w:author="Keith W. Boone" w:date="2015-03-04T12:59:00Z"/>
        </w:trPr>
        <w:tc>
          <w:tcPr>
            <w:tcW w:w="438" w:type="pct"/>
            <w:shd w:val="clear" w:color="auto" w:fill="E6E6E6"/>
            <w:vAlign w:val="center"/>
          </w:tcPr>
          <w:p w14:paraId="51CA92AF" w14:textId="77777777" w:rsidR="009612F6" w:rsidRPr="003651D9" w:rsidDel="006A1426" w:rsidRDefault="009612F6" w:rsidP="008358E5">
            <w:pPr>
              <w:pStyle w:val="TableEntryHeader"/>
              <w:rPr>
                <w:del w:id="2359" w:author="Keith W. Boone" w:date="2015-03-04T12:59:00Z"/>
              </w:rPr>
            </w:pPr>
            <w:del w:id="2360" w:author="Keith W. Boone" w:date="2015-03-04T12:59:00Z">
              <w:r w:rsidRPr="003651D9" w:rsidDel="006A1426">
                <w:delText xml:space="preserve">Opt </w:delText>
              </w:r>
              <w:r w:rsidR="004818E8" w:rsidRPr="003651D9" w:rsidDel="006A1426">
                <w:delText>and Card</w:delText>
              </w:r>
            </w:del>
          </w:p>
        </w:tc>
        <w:tc>
          <w:tcPr>
            <w:tcW w:w="720" w:type="pct"/>
            <w:gridSpan w:val="2"/>
            <w:shd w:val="clear" w:color="auto" w:fill="E6E6E6"/>
            <w:vAlign w:val="center"/>
          </w:tcPr>
          <w:p w14:paraId="636A2042" w14:textId="77777777" w:rsidR="009612F6" w:rsidRPr="003651D9" w:rsidDel="006A1426" w:rsidRDefault="009612F6" w:rsidP="00B92EA1">
            <w:pPr>
              <w:pStyle w:val="TableEntryHeader"/>
              <w:rPr>
                <w:del w:id="2361" w:author="Keith W. Boone" w:date="2015-03-04T12:59:00Z"/>
              </w:rPr>
            </w:pPr>
            <w:del w:id="2362" w:author="Keith W. Boone" w:date="2015-03-04T12:59:00Z">
              <w:r w:rsidRPr="003651D9" w:rsidDel="006A1426">
                <w:delText>entryRelationship</w:delText>
              </w:r>
            </w:del>
          </w:p>
        </w:tc>
        <w:tc>
          <w:tcPr>
            <w:tcW w:w="1102" w:type="pct"/>
            <w:gridSpan w:val="2"/>
            <w:shd w:val="clear" w:color="auto" w:fill="E6E6E6"/>
            <w:vAlign w:val="center"/>
          </w:tcPr>
          <w:p w14:paraId="79647843" w14:textId="77777777" w:rsidR="009612F6" w:rsidRPr="003651D9" w:rsidDel="006A1426" w:rsidRDefault="009612F6" w:rsidP="0071309E">
            <w:pPr>
              <w:pStyle w:val="TableEntryHeader"/>
              <w:rPr>
                <w:del w:id="2363" w:author="Keith W. Boone" w:date="2015-03-04T12:59:00Z"/>
              </w:rPr>
            </w:pPr>
            <w:del w:id="2364" w:author="Keith W. Boone" w:date="2015-03-04T12:59:00Z">
              <w:r w:rsidRPr="003651D9" w:rsidDel="006A1426">
                <w:delText xml:space="preserve">Description </w:delText>
              </w:r>
            </w:del>
          </w:p>
        </w:tc>
        <w:tc>
          <w:tcPr>
            <w:tcW w:w="1247" w:type="pct"/>
            <w:gridSpan w:val="3"/>
            <w:shd w:val="clear" w:color="auto" w:fill="E6E6E6"/>
            <w:vAlign w:val="center"/>
          </w:tcPr>
          <w:p w14:paraId="1E669EF3" w14:textId="77777777" w:rsidR="009612F6" w:rsidRPr="003651D9" w:rsidDel="006A1426" w:rsidRDefault="009612F6" w:rsidP="004070FB">
            <w:pPr>
              <w:pStyle w:val="TableEntryHeader"/>
              <w:rPr>
                <w:del w:id="2365" w:author="Keith W. Boone" w:date="2015-03-04T12:59:00Z"/>
              </w:rPr>
            </w:pPr>
            <w:del w:id="2366" w:author="Keith W. Boone" w:date="2015-03-04T12:59:00Z">
              <w:r w:rsidRPr="003651D9" w:rsidDel="006A1426">
                <w:delText>Template ID</w:delText>
              </w:r>
            </w:del>
          </w:p>
        </w:tc>
        <w:tc>
          <w:tcPr>
            <w:tcW w:w="670" w:type="pct"/>
            <w:shd w:val="clear" w:color="auto" w:fill="E6E6E6"/>
            <w:vAlign w:val="center"/>
          </w:tcPr>
          <w:p w14:paraId="61EC8673" w14:textId="77777777" w:rsidR="009612F6" w:rsidRPr="003651D9" w:rsidDel="006A1426" w:rsidRDefault="009612F6" w:rsidP="0070762D">
            <w:pPr>
              <w:pStyle w:val="TableEntryHeader"/>
              <w:rPr>
                <w:del w:id="2367" w:author="Keith W. Boone" w:date="2015-03-04T12:59:00Z"/>
              </w:rPr>
            </w:pPr>
            <w:del w:id="2368" w:author="Keith W. Boone" w:date="2015-03-04T12:59:00Z">
              <w:r w:rsidRPr="003651D9" w:rsidDel="006A1426">
                <w:delText>Spec</w:delText>
              </w:r>
              <w:r w:rsidR="00286433" w:rsidRPr="003651D9" w:rsidDel="006A1426">
                <w:delText>ification</w:delText>
              </w:r>
              <w:r w:rsidRPr="003651D9" w:rsidDel="006A1426">
                <w:delText xml:space="preserve"> Document</w:delText>
              </w:r>
            </w:del>
          </w:p>
        </w:tc>
        <w:tc>
          <w:tcPr>
            <w:tcW w:w="814" w:type="pct"/>
            <w:shd w:val="clear" w:color="auto" w:fill="E4E4E4"/>
            <w:vAlign w:val="center"/>
          </w:tcPr>
          <w:p w14:paraId="49EED021" w14:textId="77777777" w:rsidR="009612F6" w:rsidRPr="003651D9" w:rsidDel="006A1426" w:rsidRDefault="00E5672F" w:rsidP="0070762D">
            <w:pPr>
              <w:pStyle w:val="TableEntryHeader"/>
              <w:rPr>
                <w:del w:id="2369" w:author="Keith W. Boone" w:date="2015-03-04T12:59:00Z"/>
              </w:rPr>
            </w:pPr>
            <w:del w:id="2370" w:author="Keith W. Boone" w:date="2015-03-04T12:59:00Z">
              <w:r w:rsidRPr="003651D9" w:rsidDel="006A1426">
                <w:delText>Vocab</w:delText>
              </w:r>
              <w:r w:rsidR="00286433" w:rsidRPr="003651D9" w:rsidDel="006A1426">
                <w:delText>ulary</w:delText>
              </w:r>
              <w:r w:rsidRPr="003651D9" w:rsidDel="006A1426">
                <w:delText xml:space="preserve"> </w:delText>
              </w:r>
              <w:r w:rsidR="00286433" w:rsidRPr="003651D9" w:rsidDel="006A1426">
                <w:delText>Con</w:delText>
              </w:r>
              <w:r w:rsidR="009612F6" w:rsidRPr="003651D9" w:rsidDel="006A1426">
                <w:delText>straint</w:delText>
              </w:r>
            </w:del>
          </w:p>
        </w:tc>
      </w:tr>
      <w:tr w:rsidR="009612F6" w:rsidRPr="003651D9" w:rsidDel="006A1426" w14:paraId="59124CCA" w14:textId="77777777" w:rsidTr="00597DB2">
        <w:trPr>
          <w:gridAfter w:val="1"/>
          <w:wAfter w:w="9" w:type="pct"/>
          <w:del w:id="2371" w:author="Keith W. Boone" w:date="2015-03-04T12:59:00Z"/>
        </w:trPr>
        <w:tc>
          <w:tcPr>
            <w:tcW w:w="438" w:type="pct"/>
            <w:shd w:val="clear" w:color="auto" w:fill="auto"/>
            <w:vAlign w:val="center"/>
          </w:tcPr>
          <w:p w14:paraId="2188DDAC" w14:textId="77777777" w:rsidR="009612F6" w:rsidRPr="003651D9" w:rsidDel="006A1426" w:rsidRDefault="000121FB" w:rsidP="00EF1E77">
            <w:pPr>
              <w:pStyle w:val="TableEntry"/>
              <w:rPr>
                <w:del w:id="2372" w:author="Keith W. Boone" w:date="2015-03-04T12:59:00Z"/>
              </w:rPr>
            </w:pPr>
            <w:del w:id="2373" w:author="Keith W. Boone" w:date="2015-03-04T12:59:00Z">
              <w:r w:rsidRPr="003651D9" w:rsidDel="006A1426">
                <w:delText xml:space="preserve">&lt;e.g., </w:delText>
              </w:r>
              <w:r w:rsidR="00B87220" w:rsidRPr="003651D9" w:rsidDel="006A1426">
                <w:delText>x</w:delText>
              </w:r>
              <w:r w:rsidR="009612F6" w:rsidRPr="003651D9" w:rsidDel="006A1426">
                <w:delText xml:space="preserve"> [</w:delText>
              </w:r>
              <w:r w:rsidR="00B87220" w:rsidRPr="003651D9" w:rsidDel="006A1426">
                <w:delText>?</w:delText>
              </w:r>
              <w:r w:rsidR="009612F6" w:rsidRPr="003651D9" w:rsidDel="006A1426">
                <w:delText>..</w:delText>
              </w:r>
              <w:r w:rsidR="00B87220" w:rsidRPr="003651D9" w:rsidDel="006A1426">
                <w:delText>?</w:delText>
              </w:r>
              <w:r w:rsidR="009612F6" w:rsidRPr="003651D9" w:rsidDel="006A1426">
                <w:delText>]</w:delText>
              </w:r>
              <w:r w:rsidR="00746A3D" w:rsidRPr="003651D9" w:rsidDel="006A1426">
                <w:delText>&gt;</w:delText>
              </w:r>
            </w:del>
          </w:p>
        </w:tc>
        <w:tc>
          <w:tcPr>
            <w:tcW w:w="720" w:type="pct"/>
            <w:gridSpan w:val="2"/>
            <w:shd w:val="clear" w:color="auto" w:fill="auto"/>
            <w:vAlign w:val="center"/>
          </w:tcPr>
          <w:p w14:paraId="1AACCF8D" w14:textId="77777777" w:rsidR="009612F6" w:rsidRPr="003651D9" w:rsidDel="006A1426" w:rsidRDefault="009612F6" w:rsidP="005D6176">
            <w:pPr>
              <w:pStyle w:val="TableEntry"/>
              <w:rPr>
                <w:del w:id="2374" w:author="Keith W. Boone" w:date="2015-03-04T12:59:00Z"/>
              </w:rPr>
            </w:pPr>
          </w:p>
        </w:tc>
        <w:tc>
          <w:tcPr>
            <w:tcW w:w="1102" w:type="pct"/>
            <w:gridSpan w:val="2"/>
            <w:vAlign w:val="center"/>
          </w:tcPr>
          <w:p w14:paraId="72A3134F" w14:textId="77777777" w:rsidR="009612F6" w:rsidRPr="003651D9" w:rsidDel="006A1426" w:rsidRDefault="00E5672F" w:rsidP="0032600B">
            <w:pPr>
              <w:pStyle w:val="TableEntry"/>
              <w:rPr>
                <w:del w:id="2375" w:author="Keith W. Boone" w:date="2015-03-04T12:59:00Z"/>
              </w:rPr>
            </w:pPr>
            <w:del w:id="2376" w:author="Keith W. Boone" w:date="2015-03-04T12:59:00Z">
              <w:r w:rsidRPr="003651D9" w:rsidDel="006A1426">
                <w:delText>Simple Observation</w:delText>
              </w:r>
            </w:del>
          </w:p>
        </w:tc>
        <w:tc>
          <w:tcPr>
            <w:tcW w:w="1247" w:type="pct"/>
            <w:gridSpan w:val="3"/>
            <w:vAlign w:val="center"/>
          </w:tcPr>
          <w:p w14:paraId="7528BBA7" w14:textId="77777777" w:rsidR="009612F6" w:rsidRPr="003651D9" w:rsidDel="006A1426" w:rsidRDefault="00B87220" w:rsidP="00BB76BC">
            <w:pPr>
              <w:pStyle w:val="TableEntry"/>
              <w:rPr>
                <w:del w:id="2377" w:author="Keith W. Boone" w:date="2015-03-04T12:59:00Z"/>
              </w:rPr>
            </w:pPr>
            <w:del w:id="2378" w:author="Keith W. Boone" w:date="2015-03-04T12:59:00Z">
              <w:r w:rsidRPr="003651D9" w:rsidDel="006A1426">
                <w:delText>oid</w:delText>
              </w:r>
              <w:r w:rsidR="009612F6" w:rsidRPr="003651D9" w:rsidDel="006A1426">
                <w:delText xml:space="preserve"> </w:delText>
              </w:r>
            </w:del>
          </w:p>
        </w:tc>
        <w:tc>
          <w:tcPr>
            <w:tcW w:w="670" w:type="pct"/>
            <w:vAlign w:val="center"/>
          </w:tcPr>
          <w:p w14:paraId="36B3DC8C" w14:textId="77777777" w:rsidR="009612F6" w:rsidRPr="003651D9" w:rsidDel="006A1426" w:rsidRDefault="00B87220" w:rsidP="00BB76BC">
            <w:pPr>
              <w:pStyle w:val="TableEntry"/>
              <w:rPr>
                <w:del w:id="2379" w:author="Keith W. Boone" w:date="2015-03-04T12:59:00Z"/>
              </w:rPr>
            </w:pPr>
            <w:del w:id="2380" w:author="Keith W. Boone" w:date="2015-03-04T12:59:00Z">
              <w:r w:rsidRPr="003651D9" w:rsidDel="006A1426">
                <w:delText>refe</w:delText>
              </w:r>
              <w:r w:rsidR="00286433" w:rsidRPr="003651D9" w:rsidDel="006A1426">
                <w:delText>rence to document e.g., PCC-TF-3</w:delText>
              </w:r>
            </w:del>
          </w:p>
        </w:tc>
        <w:tc>
          <w:tcPr>
            <w:tcW w:w="814" w:type="pct"/>
            <w:vAlign w:val="center"/>
          </w:tcPr>
          <w:p w14:paraId="2D20A979" w14:textId="77777777" w:rsidR="009612F6" w:rsidRPr="003651D9" w:rsidDel="006A1426" w:rsidRDefault="00B87220" w:rsidP="00BB76BC">
            <w:pPr>
              <w:pStyle w:val="TableEntry"/>
              <w:rPr>
                <w:del w:id="2381" w:author="Keith W. Boone" w:date="2015-03-04T12:59:00Z"/>
              </w:rPr>
            </w:pPr>
            <w:del w:id="2382" w:author="Keith W. Boone" w:date="2015-03-04T12:59:00Z">
              <w:r w:rsidRPr="003651D9" w:rsidDel="006A1426">
                <w:delText>&lt;reference/link to definition of constraint, often in next para</w:delText>
              </w:r>
              <w:r w:rsidR="00286433" w:rsidRPr="003651D9" w:rsidDel="006A1426">
                <w:delText>graph/</w:delText>
              </w:r>
              <w:r w:rsidR="00712AE6" w:rsidRPr="003651D9" w:rsidDel="006A1426">
                <w:delText xml:space="preserve"> </w:delText>
              </w:r>
              <w:r w:rsidR="00286433" w:rsidRPr="003651D9" w:rsidDel="006A1426">
                <w:delText>subsection e.g., CARD TF-3</w:delText>
              </w:r>
              <w:r w:rsidRPr="003651D9" w:rsidDel="006A1426">
                <w:delText xml:space="preserve"> 6.3.3.4.9.10&gt;</w:delText>
              </w:r>
            </w:del>
          </w:p>
        </w:tc>
      </w:tr>
      <w:tr w:rsidR="009612F6" w:rsidRPr="003651D9" w:rsidDel="006A1426" w14:paraId="1CFA978B" w14:textId="77777777" w:rsidTr="00597DB2">
        <w:trPr>
          <w:gridAfter w:val="1"/>
          <w:wAfter w:w="9" w:type="pct"/>
          <w:del w:id="2383" w:author="Keith W. Boone" w:date="2015-03-04T12:59:00Z"/>
        </w:trPr>
        <w:tc>
          <w:tcPr>
            <w:tcW w:w="438" w:type="pct"/>
            <w:shd w:val="clear" w:color="auto" w:fill="auto"/>
            <w:vAlign w:val="center"/>
          </w:tcPr>
          <w:p w14:paraId="2E18C650" w14:textId="77777777" w:rsidR="009612F6" w:rsidRPr="003651D9" w:rsidDel="006A1426" w:rsidRDefault="000121FB" w:rsidP="00EF1E77">
            <w:pPr>
              <w:pStyle w:val="TableEntry"/>
              <w:rPr>
                <w:del w:id="2384" w:author="Keith W. Boone" w:date="2015-03-04T12:59:00Z"/>
              </w:rPr>
            </w:pPr>
            <w:del w:id="2385" w:author="Keith W. Boone" w:date="2015-03-04T12:59:00Z">
              <w:r w:rsidRPr="003651D9" w:rsidDel="006A1426">
                <w:delText>&lt;</w:delText>
              </w:r>
              <w:r w:rsidR="00630F33" w:rsidRPr="003651D9" w:rsidDel="006A1426">
                <w:delText xml:space="preserve">e.g., </w:delText>
              </w:r>
              <w:r w:rsidR="009612F6" w:rsidRPr="003651D9" w:rsidDel="006A1426">
                <w:delText>C [1..*]</w:delText>
              </w:r>
            </w:del>
          </w:p>
        </w:tc>
        <w:tc>
          <w:tcPr>
            <w:tcW w:w="720" w:type="pct"/>
            <w:gridSpan w:val="2"/>
            <w:shd w:val="clear" w:color="auto" w:fill="auto"/>
            <w:vAlign w:val="center"/>
          </w:tcPr>
          <w:p w14:paraId="077CB83E" w14:textId="77777777" w:rsidR="009612F6" w:rsidRPr="003651D9" w:rsidDel="006A1426" w:rsidRDefault="009612F6" w:rsidP="005D6176">
            <w:pPr>
              <w:pStyle w:val="TableEntry"/>
              <w:rPr>
                <w:del w:id="2386" w:author="Keith W. Boone" w:date="2015-03-04T12:59:00Z"/>
              </w:rPr>
            </w:pPr>
            <w:del w:id="2387" w:author="Keith W. Boone" w:date="2015-03-04T12:59:00Z">
              <w:r w:rsidRPr="003651D9" w:rsidDel="006A1426">
                <w:delText>COMP</w:delText>
              </w:r>
            </w:del>
          </w:p>
        </w:tc>
        <w:tc>
          <w:tcPr>
            <w:tcW w:w="1102" w:type="pct"/>
            <w:gridSpan w:val="2"/>
            <w:vAlign w:val="center"/>
          </w:tcPr>
          <w:p w14:paraId="56B4D972" w14:textId="77777777" w:rsidR="009612F6" w:rsidRPr="003651D9" w:rsidDel="006A1426" w:rsidRDefault="009612F6" w:rsidP="0032600B">
            <w:pPr>
              <w:pStyle w:val="TableEntry"/>
              <w:rPr>
                <w:del w:id="2388" w:author="Keith W. Boone" w:date="2015-03-04T12:59:00Z"/>
              </w:rPr>
            </w:pPr>
            <w:del w:id="2389" w:author="Keith W. Boone" w:date="2015-03-04T12:59:00Z">
              <w:r w:rsidRPr="003651D9" w:rsidDel="006A1426">
                <w:delText>Simp</w:delText>
              </w:r>
              <w:r w:rsidR="00E5672F" w:rsidRPr="003651D9" w:rsidDel="006A1426">
                <w:delText xml:space="preserve">le Observation </w:delText>
              </w:r>
            </w:del>
          </w:p>
        </w:tc>
        <w:tc>
          <w:tcPr>
            <w:tcW w:w="1247" w:type="pct"/>
            <w:gridSpan w:val="3"/>
            <w:vAlign w:val="center"/>
          </w:tcPr>
          <w:p w14:paraId="7306C9B8" w14:textId="77777777" w:rsidR="009612F6" w:rsidRPr="003651D9" w:rsidDel="006A1426" w:rsidRDefault="009612F6" w:rsidP="00BB76BC">
            <w:pPr>
              <w:pStyle w:val="TableEntry"/>
              <w:rPr>
                <w:del w:id="2390" w:author="Keith W. Boone" w:date="2015-03-04T12:59:00Z"/>
              </w:rPr>
            </w:pPr>
            <w:del w:id="2391" w:author="Keith W. Boone" w:date="2015-03-04T12:59:00Z">
              <w:r w:rsidRPr="003651D9" w:rsidDel="006A1426">
                <w:delText xml:space="preserve">1.3.6.1.4.1.19376.1.5.3.1.4.13 </w:delText>
              </w:r>
            </w:del>
          </w:p>
        </w:tc>
        <w:tc>
          <w:tcPr>
            <w:tcW w:w="670" w:type="pct"/>
            <w:vAlign w:val="center"/>
          </w:tcPr>
          <w:p w14:paraId="667599D8" w14:textId="77777777" w:rsidR="009612F6" w:rsidRPr="003651D9" w:rsidDel="006A1426" w:rsidRDefault="009612F6" w:rsidP="00BB76BC">
            <w:pPr>
              <w:pStyle w:val="TableEntry"/>
              <w:rPr>
                <w:del w:id="2392" w:author="Keith W. Boone" w:date="2015-03-04T12:59:00Z"/>
              </w:rPr>
            </w:pPr>
            <w:del w:id="2393" w:author="Keith W. Boone" w:date="2015-03-04T12:59:00Z">
              <w:r w:rsidRPr="003651D9" w:rsidDel="006A1426">
                <w:delText>PCC TF-2</w:delText>
              </w:r>
            </w:del>
          </w:p>
        </w:tc>
        <w:tc>
          <w:tcPr>
            <w:tcW w:w="814" w:type="pct"/>
            <w:vAlign w:val="center"/>
          </w:tcPr>
          <w:p w14:paraId="489BD301" w14:textId="77777777" w:rsidR="009612F6" w:rsidRPr="003651D9" w:rsidDel="006A1426" w:rsidRDefault="003602DC" w:rsidP="00BB76BC">
            <w:pPr>
              <w:pStyle w:val="TableEntry"/>
              <w:rPr>
                <w:del w:id="2394" w:author="Keith W. Boone" w:date="2015-03-04T12:59:00Z"/>
              </w:rPr>
            </w:pPr>
            <w:del w:id="2395" w:author="Keith W. Boone" w:date="2015-03-04T12:59:00Z">
              <w:r w:rsidRPr="003651D9" w:rsidDel="006A1426">
                <w:delText>CARD TF-3 6.3.4.E.1</w:delText>
              </w:r>
              <w:r w:rsidR="00E5672F" w:rsidRPr="003651D9" w:rsidDel="006A1426">
                <w:delText xml:space="preserve"> (Wall morphology)</w:delText>
              </w:r>
              <w:r w:rsidR="000121FB" w:rsidRPr="003651D9" w:rsidDel="006A1426">
                <w:delText>&gt;</w:delText>
              </w:r>
            </w:del>
          </w:p>
        </w:tc>
      </w:tr>
      <w:tr w:rsidR="009612F6" w:rsidRPr="003651D9" w:rsidDel="006A1426" w14:paraId="3A4CC3BF" w14:textId="77777777" w:rsidTr="00597DB2">
        <w:trPr>
          <w:gridAfter w:val="1"/>
          <w:wAfter w:w="9" w:type="pct"/>
          <w:del w:id="2396" w:author="Keith W. Boone" w:date="2015-03-04T12:59:00Z"/>
        </w:trPr>
        <w:tc>
          <w:tcPr>
            <w:tcW w:w="438" w:type="pct"/>
            <w:shd w:val="clear" w:color="auto" w:fill="auto"/>
            <w:vAlign w:val="center"/>
          </w:tcPr>
          <w:p w14:paraId="54948297" w14:textId="77777777" w:rsidR="009612F6" w:rsidRPr="003651D9" w:rsidDel="006A1426" w:rsidRDefault="000121FB" w:rsidP="00EF1E77">
            <w:pPr>
              <w:pStyle w:val="TableEntry"/>
              <w:rPr>
                <w:del w:id="2397" w:author="Keith W. Boone" w:date="2015-03-04T12:59:00Z"/>
              </w:rPr>
            </w:pPr>
            <w:del w:id="2398" w:author="Keith W. Boone" w:date="2015-03-04T12:59:00Z">
              <w:r w:rsidRPr="003651D9" w:rsidDel="006A1426">
                <w:delText>&lt;</w:delText>
              </w:r>
              <w:r w:rsidR="00630F33" w:rsidRPr="003651D9" w:rsidDel="006A1426">
                <w:delText xml:space="preserve">e.g., </w:delText>
              </w:r>
              <w:r w:rsidR="009612F6" w:rsidRPr="003651D9" w:rsidDel="006A1426">
                <w:delText>O [0..1]</w:delText>
              </w:r>
            </w:del>
          </w:p>
        </w:tc>
        <w:tc>
          <w:tcPr>
            <w:tcW w:w="720" w:type="pct"/>
            <w:gridSpan w:val="2"/>
            <w:shd w:val="clear" w:color="auto" w:fill="auto"/>
            <w:vAlign w:val="center"/>
          </w:tcPr>
          <w:p w14:paraId="6062C58D" w14:textId="77777777" w:rsidR="009612F6" w:rsidRPr="003651D9" w:rsidDel="006A1426" w:rsidRDefault="009612F6" w:rsidP="005D6176">
            <w:pPr>
              <w:pStyle w:val="TableEntry"/>
              <w:rPr>
                <w:del w:id="2399" w:author="Keith W. Boone" w:date="2015-03-04T12:59:00Z"/>
              </w:rPr>
            </w:pPr>
            <w:del w:id="2400" w:author="Keith W. Boone" w:date="2015-03-04T12:59:00Z">
              <w:r w:rsidRPr="003651D9" w:rsidDel="006A1426">
                <w:delText>COMP</w:delText>
              </w:r>
            </w:del>
          </w:p>
        </w:tc>
        <w:tc>
          <w:tcPr>
            <w:tcW w:w="1102" w:type="pct"/>
            <w:gridSpan w:val="2"/>
            <w:vAlign w:val="center"/>
          </w:tcPr>
          <w:p w14:paraId="4841A53D" w14:textId="77777777" w:rsidR="009612F6" w:rsidRPr="003651D9" w:rsidDel="006A1426" w:rsidRDefault="009612F6" w:rsidP="0032600B">
            <w:pPr>
              <w:pStyle w:val="TableEntry"/>
              <w:rPr>
                <w:del w:id="2401" w:author="Keith W. Boone" w:date="2015-03-04T12:59:00Z"/>
              </w:rPr>
            </w:pPr>
            <w:del w:id="2402" w:author="Keith W. Boone" w:date="2015-03-04T12:59:00Z">
              <w:r w:rsidRPr="003651D9" w:rsidDel="006A1426">
                <w:delText xml:space="preserve">Simple </w:delText>
              </w:r>
              <w:r w:rsidR="00E5672F" w:rsidRPr="003651D9" w:rsidDel="006A1426">
                <w:delText>Observation</w:delText>
              </w:r>
            </w:del>
          </w:p>
        </w:tc>
        <w:tc>
          <w:tcPr>
            <w:tcW w:w="1247" w:type="pct"/>
            <w:gridSpan w:val="3"/>
            <w:vAlign w:val="center"/>
          </w:tcPr>
          <w:p w14:paraId="196CE809" w14:textId="77777777" w:rsidR="009612F6" w:rsidRPr="003651D9" w:rsidDel="006A1426" w:rsidRDefault="009612F6" w:rsidP="00BB76BC">
            <w:pPr>
              <w:pStyle w:val="TableEntry"/>
              <w:rPr>
                <w:del w:id="2403" w:author="Keith W. Boone" w:date="2015-03-04T12:59:00Z"/>
              </w:rPr>
            </w:pPr>
            <w:del w:id="2404" w:author="Keith W. Boone" w:date="2015-03-04T12:59:00Z">
              <w:r w:rsidRPr="003651D9" w:rsidDel="006A1426">
                <w:delText xml:space="preserve">1.3.6.1.4.1.19376.1.5.3.1.4.13 </w:delText>
              </w:r>
            </w:del>
          </w:p>
        </w:tc>
        <w:tc>
          <w:tcPr>
            <w:tcW w:w="670" w:type="pct"/>
            <w:vAlign w:val="center"/>
          </w:tcPr>
          <w:p w14:paraId="020E50B4" w14:textId="77777777" w:rsidR="009612F6" w:rsidRPr="003651D9" w:rsidDel="006A1426" w:rsidRDefault="009612F6" w:rsidP="00BB76BC">
            <w:pPr>
              <w:pStyle w:val="TableEntry"/>
              <w:rPr>
                <w:del w:id="2405" w:author="Keith W. Boone" w:date="2015-03-04T12:59:00Z"/>
              </w:rPr>
            </w:pPr>
            <w:del w:id="2406" w:author="Keith W. Boone" w:date="2015-03-04T12:59:00Z">
              <w:r w:rsidRPr="003651D9" w:rsidDel="006A1426">
                <w:delText>PCC TF-2</w:delText>
              </w:r>
            </w:del>
          </w:p>
        </w:tc>
        <w:tc>
          <w:tcPr>
            <w:tcW w:w="814" w:type="pct"/>
            <w:vAlign w:val="center"/>
          </w:tcPr>
          <w:p w14:paraId="7A3ABC0A" w14:textId="77777777" w:rsidR="002040DD" w:rsidRPr="003651D9" w:rsidDel="006A1426" w:rsidRDefault="003602DC" w:rsidP="00BB76BC">
            <w:pPr>
              <w:pStyle w:val="TableEntry"/>
              <w:rPr>
                <w:del w:id="2407" w:author="Keith W. Boone" w:date="2015-03-04T12:59:00Z"/>
              </w:rPr>
            </w:pPr>
            <w:del w:id="2408" w:author="Keith W. Boone" w:date="2015-03-04T12:59:00Z">
              <w:r w:rsidRPr="003651D9" w:rsidDel="006A1426">
                <w:delText>CARD TF-3 6.3.4.E.2</w:delText>
              </w:r>
              <w:r w:rsidR="00630F33" w:rsidRPr="003651D9" w:rsidDel="006A1426">
                <w:delText xml:space="preserve"> </w:delText>
              </w:r>
              <w:r w:rsidR="002040DD" w:rsidRPr="003651D9" w:rsidDel="006A1426">
                <w:delText>(Viability)</w:delText>
              </w:r>
              <w:r w:rsidR="000121FB" w:rsidRPr="003651D9" w:rsidDel="006A1426">
                <w:delText>&gt;</w:delText>
              </w:r>
            </w:del>
          </w:p>
        </w:tc>
      </w:tr>
      <w:tr w:rsidR="009612F6" w:rsidRPr="003651D9" w:rsidDel="006A1426" w14:paraId="75696BAE" w14:textId="77777777" w:rsidTr="00597DB2">
        <w:trPr>
          <w:gridAfter w:val="1"/>
          <w:wAfter w:w="9" w:type="pct"/>
          <w:del w:id="2409" w:author="Keith W. Boone" w:date="2015-03-04T12:59:00Z"/>
        </w:trPr>
        <w:tc>
          <w:tcPr>
            <w:tcW w:w="438" w:type="pct"/>
            <w:shd w:val="clear" w:color="auto" w:fill="auto"/>
            <w:vAlign w:val="center"/>
          </w:tcPr>
          <w:p w14:paraId="2DFE4763" w14:textId="77777777" w:rsidR="009612F6" w:rsidRPr="003651D9" w:rsidDel="006A1426" w:rsidRDefault="000121FB" w:rsidP="00EF1E77">
            <w:pPr>
              <w:pStyle w:val="TableEntry"/>
              <w:rPr>
                <w:del w:id="2410" w:author="Keith W. Boone" w:date="2015-03-04T12:59:00Z"/>
              </w:rPr>
            </w:pPr>
            <w:del w:id="2411" w:author="Keith W. Boone" w:date="2015-03-04T12:59:00Z">
              <w:r w:rsidRPr="003651D9" w:rsidDel="006A1426">
                <w:delText>&lt;</w:delText>
              </w:r>
              <w:r w:rsidR="00630F33" w:rsidRPr="003651D9" w:rsidDel="006A1426">
                <w:delText xml:space="preserve">e.g., </w:delText>
              </w:r>
              <w:r w:rsidR="009612F6" w:rsidRPr="003651D9" w:rsidDel="006A1426">
                <w:delText>O [0..1]</w:delText>
              </w:r>
            </w:del>
          </w:p>
        </w:tc>
        <w:tc>
          <w:tcPr>
            <w:tcW w:w="720" w:type="pct"/>
            <w:gridSpan w:val="2"/>
            <w:shd w:val="clear" w:color="auto" w:fill="auto"/>
            <w:vAlign w:val="center"/>
          </w:tcPr>
          <w:p w14:paraId="0F056202" w14:textId="77777777" w:rsidR="009612F6" w:rsidRPr="003651D9" w:rsidDel="006A1426" w:rsidRDefault="009612F6" w:rsidP="005D6176">
            <w:pPr>
              <w:pStyle w:val="TableEntry"/>
              <w:rPr>
                <w:del w:id="2412" w:author="Keith W. Boone" w:date="2015-03-04T12:59:00Z"/>
              </w:rPr>
            </w:pPr>
            <w:del w:id="2413" w:author="Keith W. Boone" w:date="2015-03-04T12:59:00Z">
              <w:r w:rsidRPr="003651D9" w:rsidDel="006A1426">
                <w:delText>COMP</w:delText>
              </w:r>
            </w:del>
          </w:p>
        </w:tc>
        <w:tc>
          <w:tcPr>
            <w:tcW w:w="1102" w:type="pct"/>
            <w:gridSpan w:val="2"/>
            <w:vAlign w:val="center"/>
          </w:tcPr>
          <w:p w14:paraId="5C8D8D50" w14:textId="77777777" w:rsidR="009612F6" w:rsidRPr="003651D9" w:rsidDel="006A1426" w:rsidRDefault="009612F6" w:rsidP="0032600B">
            <w:pPr>
              <w:pStyle w:val="TableEntry"/>
              <w:rPr>
                <w:del w:id="2414" w:author="Keith W. Boone" w:date="2015-03-04T12:59:00Z"/>
              </w:rPr>
            </w:pPr>
            <w:del w:id="2415" w:author="Keith W. Boone" w:date="2015-03-04T12:59:00Z">
              <w:r w:rsidRPr="003651D9" w:rsidDel="006A1426">
                <w:delText>observationMedia Entry</w:delText>
              </w:r>
            </w:del>
          </w:p>
        </w:tc>
        <w:tc>
          <w:tcPr>
            <w:tcW w:w="1247" w:type="pct"/>
            <w:gridSpan w:val="3"/>
            <w:vAlign w:val="center"/>
          </w:tcPr>
          <w:p w14:paraId="3D7324CF" w14:textId="77777777" w:rsidR="009612F6" w:rsidRPr="003651D9" w:rsidDel="006A1426" w:rsidRDefault="009612F6" w:rsidP="00BB76BC">
            <w:pPr>
              <w:pStyle w:val="TableEntry"/>
              <w:rPr>
                <w:del w:id="2416" w:author="Keith W. Boone" w:date="2015-03-04T12:59:00Z"/>
              </w:rPr>
            </w:pPr>
            <w:del w:id="2417" w:author="Keith W. Boone" w:date="2015-03-04T12:59:00Z">
              <w:r w:rsidRPr="003651D9" w:rsidDel="006A1426">
                <w:delText>1.3.6.1.4.1.19376.1.4.1.4.7</w:delText>
              </w:r>
            </w:del>
          </w:p>
        </w:tc>
        <w:tc>
          <w:tcPr>
            <w:tcW w:w="670" w:type="pct"/>
            <w:vAlign w:val="center"/>
          </w:tcPr>
          <w:p w14:paraId="0557DE83" w14:textId="77777777" w:rsidR="009612F6" w:rsidRPr="003651D9" w:rsidDel="006A1426" w:rsidRDefault="003602DC" w:rsidP="00BB76BC">
            <w:pPr>
              <w:pStyle w:val="TableEntry"/>
              <w:rPr>
                <w:del w:id="2418" w:author="Keith W. Boone" w:date="2015-03-04T12:59:00Z"/>
              </w:rPr>
            </w:pPr>
            <w:del w:id="2419" w:author="Keith W. Boone" w:date="2015-03-04T12:59:00Z">
              <w:r w:rsidRPr="003651D9" w:rsidDel="006A1426">
                <w:delText>CARD TF-3 6.3.1.6</w:delText>
              </w:r>
              <w:r w:rsidR="000121FB" w:rsidRPr="003651D9" w:rsidDel="006A1426">
                <w:delText>&gt;</w:delText>
              </w:r>
            </w:del>
          </w:p>
        </w:tc>
        <w:tc>
          <w:tcPr>
            <w:tcW w:w="814" w:type="pct"/>
            <w:vAlign w:val="center"/>
          </w:tcPr>
          <w:p w14:paraId="16FFFBBE" w14:textId="77777777" w:rsidR="009612F6" w:rsidRPr="003651D9" w:rsidDel="006A1426" w:rsidRDefault="009612F6" w:rsidP="00BB76BC">
            <w:pPr>
              <w:pStyle w:val="TableEntry"/>
              <w:rPr>
                <w:del w:id="2420" w:author="Keith W. Boone" w:date="2015-03-04T12:59:00Z"/>
              </w:rPr>
            </w:pPr>
          </w:p>
        </w:tc>
      </w:tr>
    </w:tbl>
    <w:p w14:paraId="6854F33C" w14:textId="77777777" w:rsidR="009612F6" w:rsidRPr="003651D9" w:rsidDel="006A1426" w:rsidRDefault="009612F6" w:rsidP="009612F6">
      <w:pPr>
        <w:pStyle w:val="BodyText"/>
        <w:rPr>
          <w:del w:id="2421" w:author="Keith W. Boone" w:date="2015-03-04T12:59:00Z"/>
          <w:kern w:val="28"/>
        </w:rPr>
      </w:pPr>
    </w:p>
    <w:p w14:paraId="1E043CE9" w14:textId="77777777" w:rsidR="009612F6" w:rsidRPr="003651D9" w:rsidDel="006A1426" w:rsidRDefault="009612F6" w:rsidP="00286433">
      <w:pPr>
        <w:pStyle w:val="Heading5"/>
        <w:numPr>
          <w:ilvl w:val="0"/>
          <w:numId w:val="0"/>
        </w:numPr>
        <w:rPr>
          <w:del w:id="2422" w:author="Keith W. Boone" w:date="2015-03-04T12:59:00Z"/>
          <w:noProof w:val="0"/>
        </w:rPr>
      </w:pPr>
      <w:bookmarkStart w:id="2423" w:name="_6.2.4.4.1__Simple"/>
      <w:bookmarkStart w:id="2424" w:name="_Toc296340404"/>
      <w:bookmarkStart w:id="2425" w:name="_Toc412696379"/>
      <w:bookmarkEnd w:id="2423"/>
      <w:del w:id="2426" w:author="Keith W. Boone" w:date="2015-03-04T12:59:00Z">
        <w:r w:rsidRPr="003651D9" w:rsidDel="006A1426">
          <w:rPr>
            <w:noProof w:val="0"/>
          </w:rPr>
          <w:delText>6.</w:delText>
        </w:r>
        <w:r w:rsidR="00286433" w:rsidRPr="003651D9" w:rsidDel="006A1426">
          <w:rPr>
            <w:noProof w:val="0"/>
          </w:rPr>
          <w:delText>3.4.E.1</w:delText>
        </w:r>
        <w:r w:rsidRPr="003651D9" w:rsidDel="006A1426">
          <w:rPr>
            <w:noProof w:val="0"/>
          </w:rPr>
          <w:delText xml:space="preserve"> Simple Observation (wall motion) </w:delText>
        </w:r>
        <w:r w:rsidR="00286433" w:rsidRPr="003651D9" w:rsidDel="006A1426">
          <w:rPr>
            <w:noProof w:val="0"/>
          </w:rPr>
          <w:delText xml:space="preserve">Vocabulary </w:delText>
        </w:r>
        <w:r w:rsidRPr="003651D9" w:rsidDel="006A1426">
          <w:rPr>
            <w:noProof w:val="0"/>
          </w:rPr>
          <w:delText>Constraints</w:delText>
        </w:r>
        <w:bookmarkEnd w:id="2424"/>
        <w:bookmarkEnd w:id="2425"/>
      </w:del>
    </w:p>
    <w:p w14:paraId="23A170A4" w14:textId="77777777" w:rsidR="004B7094" w:rsidRPr="003651D9" w:rsidDel="006A1426" w:rsidRDefault="004B7094" w:rsidP="00597DB2">
      <w:pPr>
        <w:pStyle w:val="AuthorInstructions"/>
        <w:rPr>
          <w:del w:id="2427" w:author="Keith W. Boone" w:date="2015-03-04T12:59:00Z"/>
          <w:rFonts w:eastAsia="Calibri"/>
        </w:rPr>
      </w:pPr>
      <w:del w:id="2428" w:author="Keith W. Boone" w:date="2015-03-04T12:59:00Z">
        <w:r w:rsidRPr="003651D9" w:rsidDel="006A1426">
          <w:rPr>
            <w:rFonts w:eastAsia="Calibri"/>
          </w:rPr>
          <w:delText>&lt;</w:delText>
        </w:r>
        <w:r w:rsidR="003602DC" w:rsidRPr="003651D9" w:rsidDel="006A1426">
          <w:rPr>
            <w:rFonts w:eastAsia="Calibri"/>
          </w:rPr>
          <w:delText>D</w:delText>
        </w:r>
        <w:r w:rsidRPr="003651D9" w:rsidDel="006A1426">
          <w:rPr>
            <w:rFonts w:eastAsia="Calibri"/>
          </w:rPr>
          <w:delText>escribe constraints, refer to other Specification Document, condition, or other info</w:delText>
        </w:r>
        <w:r w:rsidR="00887E40" w:rsidRPr="003651D9" w:rsidDel="006A1426">
          <w:rPr>
            <w:rFonts w:eastAsia="Calibri"/>
          </w:rPr>
          <w:delText xml:space="preserve">. </w:delText>
        </w:r>
        <w:r w:rsidRPr="003651D9" w:rsidDel="006A1426">
          <w:rPr>
            <w:rFonts w:eastAsia="Calibri"/>
          </w:rPr>
          <w:delText>This specification may include more information on conditions or cardinality, additions elements, data mappings, or data types, or other information.&gt;</w:delText>
        </w:r>
      </w:del>
    </w:p>
    <w:p w14:paraId="036B0DB0" w14:textId="77777777" w:rsidR="004B7094" w:rsidRPr="003651D9" w:rsidDel="006A1426" w:rsidRDefault="004B7094" w:rsidP="00597DB2">
      <w:pPr>
        <w:pStyle w:val="AuthorInstructions"/>
        <w:rPr>
          <w:del w:id="2429" w:author="Keith W. Boone" w:date="2015-03-04T12:59:00Z"/>
          <w:rFonts w:eastAsia="Calibri"/>
        </w:rPr>
      </w:pPr>
      <w:del w:id="2430" w:author="Keith W. Boone" w:date="2015-03-04T12:59:00Z">
        <w:r w:rsidRPr="003651D9" w:rsidDel="006A1426">
          <w:rPr>
            <w:rFonts w:eastAsia="Calibri"/>
          </w:rPr>
          <w:delText>&lt;Can be in a tabular format or textual description.&gt;</w:delText>
        </w:r>
      </w:del>
    </w:p>
    <w:p w14:paraId="3CF8BEB4" w14:textId="77777777" w:rsidR="004B7094" w:rsidRPr="003651D9" w:rsidDel="006A1426" w:rsidRDefault="004B7094" w:rsidP="00597DB2">
      <w:pPr>
        <w:pStyle w:val="AuthorInstructions"/>
        <w:rPr>
          <w:del w:id="2431" w:author="Keith W. Boone" w:date="2015-03-04T12:59:00Z"/>
          <w:rFonts w:eastAsia="Calibri"/>
        </w:rPr>
      </w:pPr>
      <w:del w:id="2432" w:author="Keith W. Boone" w:date="2015-03-04T12:59:00Z">
        <w:r w:rsidRPr="003651D9" w:rsidDel="006A1426">
          <w:rPr>
            <w:rFonts w:eastAsia="Calibri"/>
          </w:rPr>
          <w:delText>&lt;</w:delText>
        </w:r>
        <w:r w:rsidR="00154B7B" w:rsidRPr="003651D9" w:rsidDel="006A1426">
          <w:rPr>
            <w:rFonts w:eastAsia="Calibri"/>
          </w:rPr>
          <w:delText>D</w:delText>
        </w:r>
        <w:r w:rsidRPr="003651D9" w:rsidDel="006A1426">
          <w:rPr>
            <w:rFonts w:eastAsia="Calibri"/>
          </w:rPr>
          <w:delText>elete the example below prior to publishing for Public Comment.&gt;</w:delText>
        </w:r>
      </w:del>
    </w:p>
    <w:p w14:paraId="2DB8C7D9" w14:textId="77777777" w:rsidR="004B7094" w:rsidRPr="003651D9" w:rsidDel="006A1426" w:rsidRDefault="004B7094" w:rsidP="009612F6">
      <w:pPr>
        <w:pStyle w:val="BodyText"/>
        <w:rPr>
          <w:del w:id="2433" w:author="Keith W. Boone" w:date="2015-03-04T12:59:00Z"/>
        </w:rPr>
      </w:pPr>
    </w:p>
    <w:p w14:paraId="24D79C1C" w14:textId="77777777" w:rsidR="009612F6" w:rsidRPr="003651D9" w:rsidDel="006A1426" w:rsidRDefault="00746A3D" w:rsidP="009612F6">
      <w:pPr>
        <w:pStyle w:val="BodyText"/>
        <w:rPr>
          <w:del w:id="2434" w:author="Keith W. Boone" w:date="2015-03-04T12:59:00Z"/>
        </w:rPr>
      </w:pPr>
      <w:del w:id="2435" w:author="Keith W. Boone" w:date="2015-03-04T12:59:00Z">
        <w:r w:rsidRPr="003651D9" w:rsidDel="006A1426">
          <w:delText>&lt;</w:delText>
        </w:r>
        <w:r w:rsidR="004B7094" w:rsidRPr="003651D9" w:rsidDel="006A1426">
          <w:delText xml:space="preserve">e.g., </w:delText>
        </w:r>
        <w:r w:rsidR="009612F6" w:rsidRPr="003651D9" w:rsidDel="006A1426">
          <w:delText>The conditional entries specified in this table SHALL be present based on the exam type as specified in the CDA Header in the documentationOf / serviceEvent / code element.</w:delText>
        </w:r>
        <w:r w:rsidRPr="003651D9" w:rsidDel="006A1426">
          <w:delText>&gt;</w:delText>
        </w:r>
      </w:del>
    </w:p>
    <w:p w14:paraId="7E8CB490" w14:textId="77777777" w:rsidR="009612F6" w:rsidRPr="003651D9" w:rsidDel="006A1426" w:rsidRDefault="009612F6" w:rsidP="009612F6">
      <w:pPr>
        <w:pStyle w:val="BodyText"/>
        <w:rPr>
          <w:del w:id="2436" w:author="Keith W. Boone" w:date="2015-03-04T12:59:00Z"/>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9612F6" w:rsidRPr="003651D9" w:rsidDel="006A1426" w14:paraId="0B20CB58" w14:textId="77777777" w:rsidTr="00F6298D">
        <w:trPr>
          <w:cantSplit/>
          <w:del w:id="2437" w:author="Keith W. Boone" w:date="2015-03-04T12:59:00Z"/>
        </w:trPr>
        <w:tc>
          <w:tcPr>
            <w:tcW w:w="968" w:type="dxa"/>
            <w:shd w:val="clear" w:color="auto" w:fill="D9D9D9"/>
          </w:tcPr>
          <w:p w14:paraId="76F7E2B5" w14:textId="77777777" w:rsidR="009612F6" w:rsidRPr="003651D9" w:rsidDel="006A1426" w:rsidRDefault="009612F6" w:rsidP="00F6298D">
            <w:pPr>
              <w:pStyle w:val="TableEntryHeader"/>
              <w:rPr>
                <w:del w:id="2438" w:author="Keith W. Boone" w:date="2015-03-04T12:59:00Z"/>
              </w:rPr>
            </w:pPr>
            <w:del w:id="2439" w:author="Keith W. Boone" w:date="2015-03-04T12:59:00Z">
              <w:r w:rsidRPr="003651D9" w:rsidDel="006A1426">
                <w:delText>Opt</w:delText>
              </w:r>
              <w:r w:rsidR="004818E8" w:rsidRPr="003651D9" w:rsidDel="006A1426">
                <w:delText xml:space="preserve"> and Card</w:delText>
              </w:r>
            </w:del>
          </w:p>
        </w:tc>
        <w:tc>
          <w:tcPr>
            <w:tcW w:w="1480" w:type="dxa"/>
            <w:shd w:val="clear" w:color="auto" w:fill="D9D9D9"/>
          </w:tcPr>
          <w:p w14:paraId="1EC13743" w14:textId="77777777" w:rsidR="009612F6" w:rsidRPr="003651D9" w:rsidDel="006A1426" w:rsidRDefault="009612F6" w:rsidP="00F6298D">
            <w:pPr>
              <w:pStyle w:val="TableEntryHeader"/>
              <w:rPr>
                <w:del w:id="2440" w:author="Keith W. Boone" w:date="2015-03-04T12:59:00Z"/>
                <w:sz w:val="18"/>
              </w:rPr>
            </w:pPr>
            <w:del w:id="2441" w:author="Keith W. Boone" w:date="2015-03-04T12:59:00Z">
              <w:r w:rsidRPr="003651D9" w:rsidDel="006A1426">
                <w:rPr>
                  <w:sz w:val="18"/>
                </w:rPr>
                <w:delText>Condition</w:delText>
              </w:r>
            </w:del>
          </w:p>
        </w:tc>
        <w:tc>
          <w:tcPr>
            <w:tcW w:w="2499" w:type="dxa"/>
            <w:shd w:val="clear" w:color="auto" w:fill="D9D9D9"/>
          </w:tcPr>
          <w:p w14:paraId="7571C267" w14:textId="77777777" w:rsidR="009612F6" w:rsidRPr="003651D9" w:rsidDel="006A1426" w:rsidRDefault="009612F6" w:rsidP="00F6298D">
            <w:pPr>
              <w:pStyle w:val="TableEntryHeader"/>
              <w:rPr>
                <w:del w:id="2442" w:author="Keith W. Boone" w:date="2015-03-04T12:59:00Z"/>
              </w:rPr>
            </w:pPr>
            <w:del w:id="2443" w:author="Keith W. Boone" w:date="2015-03-04T12:59:00Z">
              <w:r w:rsidRPr="003651D9" w:rsidDel="006A1426">
                <w:delText>observation/code</w:delText>
              </w:r>
            </w:del>
          </w:p>
        </w:tc>
        <w:tc>
          <w:tcPr>
            <w:tcW w:w="1016" w:type="dxa"/>
            <w:shd w:val="clear" w:color="auto" w:fill="D9D9D9"/>
          </w:tcPr>
          <w:p w14:paraId="283BEB0C" w14:textId="77777777" w:rsidR="009612F6" w:rsidRPr="003651D9" w:rsidDel="006A1426" w:rsidRDefault="009612F6" w:rsidP="00F6298D">
            <w:pPr>
              <w:pStyle w:val="TableEntryHeader"/>
              <w:rPr>
                <w:del w:id="2444" w:author="Keith W. Boone" w:date="2015-03-04T12:59:00Z"/>
              </w:rPr>
            </w:pPr>
            <w:del w:id="2445" w:author="Keith W. Boone" w:date="2015-03-04T12:59:00Z">
              <w:r w:rsidRPr="003651D9" w:rsidDel="006A1426">
                <w:delText>Data Type</w:delText>
              </w:r>
            </w:del>
          </w:p>
        </w:tc>
        <w:tc>
          <w:tcPr>
            <w:tcW w:w="1165" w:type="dxa"/>
            <w:shd w:val="clear" w:color="auto" w:fill="D9D9D9"/>
          </w:tcPr>
          <w:p w14:paraId="1DB4E821" w14:textId="77777777" w:rsidR="009612F6" w:rsidRPr="003651D9" w:rsidDel="006A1426" w:rsidRDefault="009612F6" w:rsidP="00F6298D">
            <w:pPr>
              <w:pStyle w:val="TableEntryHeader"/>
              <w:rPr>
                <w:del w:id="2446" w:author="Keith W. Boone" w:date="2015-03-04T12:59:00Z"/>
                <w:sz w:val="18"/>
              </w:rPr>
            </w:pPr>
            <w:del w:id="2447" w:author="Keith W. Boone" w:date="2015-03-04T12:59:00Z">
              <w:r w:rsidRPr="003651D9" w:rsidDel="006A1426">
                <w:rPr>
                  <w:sz w:val="18"/>
                </w:rPr>
                <w:delText>Unit of Measure</w:delText>
              </w:r>
            </w:del>
          </w:p>
        </w:tc>
        <w:tc>
          <w:tcPr>
            <w:tcW w:w="2448" w:type="dxa"/>
            <w:shd w:val="clear" w:color="auto" w:fill="D9D9D9"/>
          </w:tcPr>
          <w:p w14:paraId="4039F961" w14:textId="77777777" w:rsidR="009612F6" w:rsidRPr="003651D9" w:rsidDel="006A1426" w:rsidRDefault="009612F6" w:rsidP="00F6298D">
            <w:pPr>
              <w:pStyle w:val="TableEntryHeader"/>
              <w:rPr>
                <w:del w:id="2448" w:author="Keith W. Boone" w:date="2015-03-04T12:59:00Z"/>
              </w:rPr>
            </w:pPr>
            <w:del w:id="2449" w:author="Keith W. Boone" w:date="2015-03-04T12:59:00Z">
              <w:r w:rsidRPr="003651D9" w:rsidDel="006A1426">
                <w:delText>Value Set</w:delText>
              </w:r>
            </w:del>
          </w:p>
        </w:tc>
      </w:tr>
      <w:tr w:rsidR="009612F6" w:rsidRPr="003651D9" w:rsidDel="006A1426" w14:paraId="3ABEB01C" w14:textId="77777777" w:rsidTr="00F6298D">
        <w:trPr>
          <w:del w:id="2450" w:author="Keith W. Boone" w:date="2015-03-04T12:59:00Z"/>
        </w:trPr>
        <w:tc>
          <w:tcPr>
            <w:tcW w:w="968" w:type="dxa"/>
          </w:tcPr>
          <w:p w14:paraId="04259EED" w14:textId="77777777" w:rsidR="009612F6" w:rsidRPr="003651D9" w:rsidDel="006A1426" w:rsidRDefault="007D724B" w:rsidP="00EF1E77">
            <w:pPr>
              <w:pStyle w:val="TableEntry"/>
              <w:rPr>
                <w:del w:id="2451" w:author="Keith W. Boone" w:date="2015-03-04T12:59:00Z"/>
              </w:rPr>
            </w:pPr>
            <w:del w:id="2452" w:author="Keith W. Boone" w:date="2015-03-04T12:59:00Z">
              <w:r w:rsidRPr="003651D9" w:rsidDel="006A1426">
                <w:delText>&lt;</w:delText>
              </w:r>
              <w:r w:rsidR="000121FB" w:rsidRPr="003651D9" w:rsidDel="006A1426">
                <w:delText xml:space="preserve">e.g., </w:delText>
              </w:r>
              <w:r w:rsidR="00D439FF" w:rsidRPr="003651D9" w:rsidDel="006A1426">
                <w:delText>C [1..*</w:delText>
              </w:r>
              <w:r w:rsidR="009612F6" w:rsidRPr="003651D9" w:rsidDel="006A1426">
                <w:delText>]</w:delText>
              </w:r>
            </w:del>
          </w:p>
        </w:tc>
        <w:tc>
          <w:tcPr>
            <w:tcW w:w="1480" w:type="dxa"/>
            <w:shd w:val="clear" w:color="auto" w:fill="auto"/>
          </w:tcPr>
          <w:p w14:paraId="324EA72A" w14:textId="77777777" w:rsidR="00D439FF" w:rsidRPr="003651D9" w:rsidDel="006A1426" w:rsidRDefault="00D439FF" w:rsidP="005D6176">
            <w:pPr>
              <w:pStyle w:val="TableEntry"/>
              <w:rPr>
                <w:del w:id="2453" w:author="Keith W. Boone" w:date="2015-03-04T12:59:00Z"/>
              </w:rPr>
            </w:pPr>
            <w:del w:id="2454" w:author="Keith W. Boone" w:date="2015-03-04T12:59:00Z">
              <w:r w:rsidRPr="003651D9" w:rsidDel="006A1426">
                <w:delText>&lt;Identifies the predicate and the if the predicate evaluates as true, then indicate whether mandatory, required or optional</w:delText>
              </w:r>
            </w:del>
          </w:p>
          <w:p w14:paraId="0E6FD186" w14:textId="77777777" w:rsidR="00D439FF" w:rsidRPr="003651D9" w:rsidDel="006A1426" w:rsidRDefault="00D439FF" w:rsidP="0032600B">
            <w:pPr>
              <w:pStyle w:val="TableEntry"/>
              <w:rPr>
                <w:del w:id="2455" w:author="Keith W. Boone" w:date="2015-03-04T12:59:00Z"/>
              </w:rPr>
            </w:pPr>
            <w:del w:id="2456" w:author="Keith W. Boone" w:date="2015-03-04T12:59:00Z">
              <w:r w:rsidRPr="003651D9" w:rsidDel="006A1426">
                <w:delText>e.g., Required if “exam type” is “LVG” (left ventriculogram)&gt;</w:delText>
              </w:r>
            </w:del>
          </w:p>
          <w:p w14:paraId="72C5BE4B" w14:textId="77777777" w:rsidR="009612F6" w:rsidRPr="003651D9" w:rsidDel="006A1426" w:rsidRDefault="009612F6" w:rsidP="00BB76BC">
            <w:pPr>
              <w:pStyle w:val="TableEntry"/>
              <w:rPr>
                <w:del w:id="2457" w:author="Keith W. Boone" w:date="2015-03-04T12:59:00Z"/>
              </w:rPr>
            </w:pPr>
            <w:del w:id="2458" w:author="Keith W. Boone" w:date="2015-03-04T12:59:00Z">
              <w:r w:rsidRPr="003651D9" w:rsidDel="006A1426">
                <w:delText>R: LVG</w:delText>
              </w:r>
            </w:del>
          </w:p>
        </w:tc>
        <w:tc>
          <w:tcPr>
            <w:tcW w:w="2499" w:type="dxa"/>
            <w:shd w:val="clear" w:color="auto" w:fill="auto"/>
          </w:tcPr>
          <w:p w14:paraId="2722416D" w14:textId="77777777" w:rsidR="009612F6" w:rsidRPr="003651D9" w:rsidDel="006A1426" w:rsidRDefault="009612F6" w:rsidP="00BB76BC">
            <w:pPr>
              <w:pStyle w:val="TableEntry"/>
              <w:rPr>
                <w:del w:id="2459" w:author="Keith W. Boone" w:date="2015-03-04T12:59:00Z"/>
              </w:rPr>
            </w:pPr>
            <w:del w:id="2460" w:author="Keith W. Boone" w:date="2015-03-04T12:59:00Z">
              <w:r w:rsidRPr="003651D9" w:rsidDel="006A1426">
                <w:delText>60797005, SNOMED CT, “Cardiac Wall Motion”</w:delText>
              </w:r>
            </w:del>
          </w:p>
          <w:p w14:paraId="6834C7F0" w14:textId="77777777" w:rsidR="002040DD" w:rsidRPr="003651D9" w:rsidDel="006A1426" w:rsidRDefault="002040DD" w:rsidP="00BB76BC">
            <w:pPr>
              <w:pStyle w:val="TableEntry"/>
              <w:rPr>
                <w:del w:id="2461" w:author="Keith W. Boone" w:date="2015-03-04T12:59:00Z"/>
              </w:rPr>
            </w:pPr>
          </w:p>
          <w:p w14:paraId="4BE73E1E" w14:textId="77777777" w:rsidR="002040DD" w:rsidRPr="003651D9" w:rsidDel="006A1426" w:rsidRDefault="002040DD" w:rsidP="00BB76BC">
            <w:pPr>
              <w:pStyle w:val="TableEntry"/>
              <w:rPr>
                <w:del w:id="2462" w:author="Keith W. Boone" w:date="2015-03-04T12:59:00Z"/>
              </w:rPr>
            </w:pPr>
            <w:del w:id="2463" w:author="Keith W. Boone" w:date="2015-03-04T12:59:00Z">
              <w:r w:rsidRPr="003651D9" w:rsidDel="006A1426">
                <w:delText>&lt;”+” = May be post-coordinated with priorityCode, methodCode, targetSiteCode . See HL7 V3</w:delText>
              </w:r>
              <w:r w:rsidR="00887E40" w:rsidRPr="003651D9" w:rsidDel="006A1426">
                <w:delText xml:space="preserve">. </w:delText>
              </w:r>
              <w:r w:rsidRPr="003651D9" w:rsidDel="006A1426">
                <w:delText>Include a value directly or include a link to a value set, if applicable.&gt;</w:delText>
              </w:r>
            </w:del>
          </w:p>
          <w:p w14:paraId="0146EF60" w14:textId="77777777" w:rsidR="002040DD" w:rsidRPr="003651D9" w:rsidDel="006A1426" w:rsidRDefault="002040DD" w:rsidP="00BB76BC">
            <w:pPr>
              <w:pStyle w:val="TableEntry"/>
              <w:rPr>
                <w:del w:id="2464" w:author="Keith W. Boone" w:date="2015-03-04T12:59:00Z"/>
              </w:rPr>
            </w:pPr>
            <w:del w:id="2465" w:author="Keith W. Boone" w:date="2015-03-04T12:59:00Z">
              <w:r w:rsidRPr="003651D9" w:rsidDel="006A1426">
                <w:delText xml:space="preserve"> e.g., </w:delText>
              </w:r>
              <w:r w:rsidR="009612F6" w:rsidRPr="003651D9" w:rsidDel="006A1426">
                <w:delText xml:space="preserve">+ targetSiteCode from </w:delText>
              </w:r>
              <w:r w:rsidR="00154B7B" w:rsidRPr="003651D9" w:rsidDel="006A1426">
                <w:delText>1.2.840.10008.6.1.219 DICOM CID 3718 Myocardial Wall Segments in Projection</w:delText>
              </w:r>
            </w:del>
          </w:p>
        </w:tc>
        <w:tc>
          <w:tcPr>
            <w:tcW w:w="1016" w:type="dxa"/>
            <w:shd w:val="clear" w:color="auto" w:fill="auto"/>
          </w:tcPr>
          <w:p w14:paraId="1959EDA0" w14:textId="77777777" w:rsidR="009612F6" w:rsidRPr="003651D9" w:rsidDel="006A1426" w:rsidRDefault="009612F6" w:rsidP="00BB76BC">
            <w:pPr>
              <w:pStyle w:val="TableEntry"/>
              <w:rPr>
                <w:del w:id="2466" w:author="Keith W. Boone" w:date="2015-03-04T12:59:00Z"/>
              </w:rPr>
            </w:pPr>
            <w:del w:id="2467" w:author="Keith W. Boone" w:date="2015-03-04T12:59:00Z">
              <w:r w:rsidRPr="003651D9" w:rsidDel="006A1426">
                <w:delText>CD</w:delText>
              </w:r>
            </w:del>
          </w:p>
        </w:tc>
        <w:tc>
          <w:tcPr>
            <w:tcW w:w="1165" w:type="dxa"/>
            <w:shd w:val="clear" w:color="auto" w:fill="auto"/>
          </w:tcPr>
          <w:p w14:paraId="29FDCC00" w14:textId="77777777" w:rsidR="009612F6" w:rsidRPr="003651D9" w:rsidDel="006A1426" w:rsidRDefault="009612F6" w:rsidP="00BB76BC">
            <w:pPr>
              <w:pStyle w:val="TableEntry"/>
              <w:rPr>
                <w:del w:id="2468" w:author="Keith W. Boone" w:date="2015-03-04T12:59:00Z"/>
              </w:rPr>
            </w:pPr>
            <w:del w:id="2469" w:author="Keith W. Boone" w:date="2015-03-04T12:59:00Z">
              <w:r w:rsidRPr="003651D9" w:rsidDel="006A1426">
                <w:delText>n/a</w:delText>
              </w:r>
              <w:r w:rsidR="00D439FF" w:rsidRPr="003651D9" w:rsidDel="006A1426">
                <w:delText xml:space="preserve"> unless the Data Type is PQ or IVL&lt;PQ&gt;</w:delText>
              </w:r>
            </w:del>
          </w:p>
        </w:tc>
        <w:tc>
          <w:tcPr>
            <w:tcW w:w="2448" w:type="dxa"/>
            <w:shd w:val="clear" w:color="auto" w:fill="auto"/>
          </w:tcPr>
          <w:p w14:paraId="0887D5D0" w14:textId="77777777" w:rsidR="009612F6" w:rsidRPr="003651D9" w:rsidDel="006A1426" w:rsidRDefault="002040DD" w:rsidP="00BB76BC">
            <w:pPr>
              <w:pStyle w:val="TableEntry"/>
              <w:rPr>
                <w:del w:id="2470" w:author="Keith W. Boone" w:date="2015-03-04T12:59:00Z"/>
              </w:rPr>
            </w:pPr>
            <w:del w:id="2471" w:author="Keith W. Boone" w:date="2015-03-04T12:59:00Z">
              <w:r w:rsidRPr="003651D9" w:rsidDel="006A1426">
                <w:delText xml:space="preserve">&lt;include link to value set, e.g., </w:delText>
              </w:r>
              <w:r w:rsidR="00154B7B" w:rsidRPr="003651D9" w:rsidDel="006A1426">
                <w:delText>1.3.6.1.4.1.19376.1.4.1.5.20 Wall motion</w:delText>
              </w:r>
            </w:del>
          </w:p>
          <w:p w14:paraId="5E223210" w14:textId="77777777" w:rsidR="002040DD" w:rsidRPr="003651D9" w:rsidDel="006A1426" w:rsidRDefault="002040DD" w:rsidP="00BB76BC">
            <w:pPr>
              <w:pStyle w:val="TableEntry"/>
              <w:rPr>
                <w:del w:id="2472" w:author="Keith W. Boone" w:date="2015-03-04T12:59:00Z"/>
              </w:rPr>
            </w:pPr>
          </w:p>
          <w:p w14:paraId="60E7796C" w14:textId="77777777" w:rsidR="002040DD" w:rsidRPr="003651D9" w:rsidDel="006A1426" w:rsidRDefault="002040DD" w:rsidP="00BB76BC">
            <w:pPr>
              <w:pStyle w:val="TableEntry"/>
              <w:rPr>
                <w:del w:id="2473" w:author="Keith W. Boone" w:date="2015-03-04T12:59:00Z"/>
              </w:rPr>
            </w:pPr>
            <w:del w:id="2474" w:author="Keith W. Boone" w:date="2015-03-04T12:59:00Z">
              <w:r w:rsidRPr="003651D9" w:rsidDel="006A1426">
                <w:delText>OR, include value directly as e.g.,</w:delText>
              </w:r>
              <w:r w:rsidR="00291725" w:rsidDel="006A1426">
                <w:delText xml:space="preserve"> </w:delText>
              </w:r>
            </w:del>
          </w:p>
          <w:p w14:paraId="2B2A1215" w14:textId="77777777" w:rsidR="002040DD" w:rsidRPr="003651D9" w:rsidDel="006A1426" w:rsidRDefault="002040DD" w:rsidP="00BB76BC">
            <w:pPr>
              <w:pStyle w:val="TableEntry"/>
              <w:rPr>
                <w:del w:id="2475" w:author="Keith W. Boone" w:date="2015-03-04T12:59:00Z"/>
              </w:rPr>
            </w:pPr>
            <w:del w:id="2476" w:author="Keith W. Boone" w:date="2015-03-04T12:59:00Z">
              <w:r w:rsidRPr="003651D9" w:rsidDel="006A1426">
                <w:delText xml:space="preserve">&lt;The </w:delText>
              </w:r>
              <w:r w:rsidR="00D439FF" w:rsidRPr="003651D9" w:rsidDel="006A1426">
                <w:delText xml:space="preserve">Observation </w:delText>
              </w:r>
              <w:r w:rsidRPr="003651D9" w:rsidDel="006A1426">
                <w:delText>Value may al</w:delText>
              </w:r>
              <w:r w:rsidR="00D439FF" w:rsidRPr="003651D9" w:rsidDel="006A1426">
                <w:delText xml:space="preserve">so have a post-coordinated interpretation </w:delText>
              </w:r>
              <w:r w:rsidRPr="003651D9" w:rsidDel="006A1426">
                <w:delText>such as:&gt;</w:delText>
              </w:r>
            </w:del>
          </w:p>
          <w:p w14:paraId="08046E0C" w14:textId="77777777" w:rsidR="002040DD" w:rsidRPr="003651D9" w:rsidDel="006A1426" w:rsidRDefault="002040DD" w:rsidP="00BB76BC">
            <w:pPr>
              <w:pStyle w:val="TableEntry"/>
              <w:rPr>
                <w:del w:id="2477" w:author="Keith W. Boone" w:date="2015-03-04T12:59:00Z"/>
              </w:rPr>
            </w:pPr>
            <w:del w:id="2478" w:author="Keith W. Boone" w:date="2015-03-04T12:59:00Z">
              <w:r w:rsidRPr="003651D9" w:rsidDel="006A1426">
                <w:delText xml:space="preserve">+interpretationCode </w:delText>
              </w:r>
            </w:del>
          </w:p>
          <w:p w14:paraId="2CFE819A" w14:textId="77777777" w:rsidR="00D439FF" w:rsidRPr="003651D9" w:rsidDel="006A1426" w:rsidRDefault="00D439FF" w:rsidP="00BB76BC">
            <w:pPr>
              <w:pStyle w:val="TableEntry"/>
              <w:rPr>
                <w:del w:id="2479" w:author="Keith W. Boone" w:date="2015-03-04T12:59:00Z"/>
              </w:rPr>
            </w:pPr>
            <w:del w:id="2480" w:author="Keith W. Boone" w:date="2015-03-04T12:59:00Z">
              <w:r w:rsidRPr="003651D9" w:rsidDel="006A1426">
                <w:delText>+negationInd</w:delText>
              </w:r>
              <w:r w:rsidR="007D724B" w:rsidRPr="003651D9" w:rsidDel="006A1426">
                <w:delText xml:space="preserve"> &gt;</w:delText>
              </w:r>
            </w:del>
          </w:p>
        </w:tc>
      </w:tr>
      <w:tr w:rsidR="009612F6" w:rsidRPr="003651D9" w:rsidDel="006A1426" w14:paraId="56695793" w14:textId="77777777" w:rsidTr="00F6298D">
        <w:trPr>
          <w:del w:id="2481" w:author="Keith W. Boone" w:date="2015-03-04T12:59:00Z"/>
        </w:trPr>
        <w:tc>
          <w:tcPr>
            <w:tcW w:w="968" w:type="dxa"/>
          </w:tcPr>
          <w:p w14:paraId="407700BB" w14:textId="77777777" w:rsidR="009612F6" w:rsidRPr="003651D9" w:rsidDel="006A1426" w:rsidRDefault="007D724B" w:rsidP="00EF1E77">
            <w:pPr>
              <w:pStyle w:val="TableEntry"/>
              <w:rPr>
                <w:del w:id="2482" w:author="Keith W. Boone" w:date="2015-03-04T12:59:00Z"/>
              </w:rPr>
            </w:pPr>
            <w:del w:id="2483" w:author="Keith W. Boone" w:date="2015-03-04T12:59:00Z">
              <w:r w:rsidRPr="003651D9" w:rsidDel="006A1426">
                <w:delText>&lt;e.g.</w:delText>
              </w:r>
              <w:r w:rsidR="00940FC7" w:rsidDel="006A1426">
                <w:delText>,</w:delText>
              </w:r>
              <w:r w:rsidR="003651D9" w:rsidDel="006A1426">
                <w:delText xml:space="preserve"> </w:delText>
              </w:r>
              <w:r w:rsidR="009612F6" w:rsidRPr="003651D9" w:rsidDel="006A1426">
                <w:delText>C [1..*]</w:delText>
              </w:r>
            </w:del>
          </w:p>
        </w:tc>
        <w:tc>
          <w:tcPr>
            <w:tcW w:w="1480" w:type="dxa"/>
            <w:shd w:val="clear" w:color="auto" w:fill="auto"/>
          </w:tcPr>
          <w:p w14:paraId="3063E89E" w14:textId="77777777" w:rsidR="009612F6" w:rsidRPr="003651D9" w:rsidDel="006A1426" w:rsidRDefault="009612F6" w:rsidP="005D6176">
            <w:pPr>
              <w:pStyle w:val="TableEntry"/>
              <w:rPr>
                <w:del w:id="2484" w:author="Keith W. Boone" w:date="2015-03-04T12:59:00Z"/>
                <w:rFonts w:eastAsia="Calibri"/>
              </w:rPr>
            </w:pPr>
            <w:del w:id="2485" w:author="Keith W. Boone" w:date="2015-03-04T12:59:00Z">
              <w:r w:rsidRPr="003651D9" w:rsidDel="006A1426">
                <w:rPr>
                  <w:rFonts w:eastAsia="Calibri"/>
                </w:rPr>
                <w:delText>R: SPECT, TTE, TEE, CMR</w:delText>
              </w:r>
            </w:del>
          </w:p>
          <w:p w14:paraId="03DFB158" w14:textId="77777777" w:rsidR="009612F6" w:rsidRPr="003651D9" w:rsidDel="006A1426" w:rsidRDefault="009612F6" w:rsidP="0032600B">
            <w:pPr>
              <w:pStyle w:val="TableEntry"/>
              <w:rPr>
                <w:del w:id="2486" w:author="Keith W. Boone" w:date="2015-03-04T12:59:00Z"/>
              </w:rPr>
            </w:pPr>
            <w:del w:id="2487" w:author="Keith W. Boone" w:date="2015-03-04T12:59:00Z">
              <w:r w:rsidRPr="003651D9" w:rsidDel="006A1426">
                <w:rPr>
                  <w:rFonts w:eastAsia="Calibri"/>
                </w:rPr>
                <w:delText>O:CCTA</w:delText>
              </w:r>
            </w:del>
          </w:p>
        </w:tc>
        <w:tc>
          <w:tcPr>
            <w:tcW w:w="2499" w:type="dxa"/>
            <w:shd w:val="clear" w:color="auto" w:fill="auto"/>
          </w:tcPr>
          <w:p w14:paraId="37A33C6F" w14:textId="77777777" w:rsidR="009612F6" w:rsidRPr="003651D9" w:rsidDel="006A1426" w:rsidRDefault="009612F6" w:rsidP="00BB76BC">
            <w:pPr>
              <w:pStyle w:val="TableEntry"/>
              <w:rPr>
                <w:del w:id="2488" w:author="Keith W. Boone" w:date="2015-03-04T12:59:00Z"/>
              </w:rPr>
            </w:pPr>
            <w:del w:id="2489" w:author="Keith W. Boone" w:date="2015-03-04T12:59:00Z">
              <w:r w:rsidRPr="003651D9" w:rsidDel="006A1426">
                <w:delText xml:space="preserve">60797005, SNOMED CT, “Cardiac Wall Motion” </w:delText>
              </w:r>
            </w:del>
          </w:p>
          <w:p w14:paraId="0C524266" w14:textId="77777777" w:rsidR="009612F6" w:rsidRPr="003651D9" w:rsidDel="006A1426" w:rsidRDefault="009612F6" w:rsidP="00BB76BC">
            <w:pPr>
              <w:pStyle w:val="TableEntry"/>
              <w:rPr>
                <w:del w:id="2490" w:author="Keith W. Boone" w:date="2015-03-04T12:59:00Z"/>
                <w:highlight w:val="yellow"/>
              </w:rPr>
            </w:pPr>
            <w:del w:id="2491" w:author="Keith W. Boone" w:date="2015-03-04T12:59:00Z">
              <w:r w:rsidRPr="003651D9" w:rsidDel="006A1426">
                <w:delText xml:space="preserve">+ targetSiteCode from </w:delText>
              </w:r>
              <w:r w:rsidR="00154B7B" w:rsidRPr="003651D9" w:rsidDel="006A1426">
                <w:delText>1.2.840.10008.6.1.218 DICOM CID 3717 Myocardial Wall Segments</w:delText>
              </w:r>
            </w:del>
          </w:p>
        </w:tc>
        <w:tc>
          <w:tcPr>
            <w:tcW w:w="1016" w:type="dxa"/>
            <w:shd w:val="clear" w:color="auto" w:fill="auto"/>
          </w:tcPr>
          <w:p w14:paraId="4AC9EEE3" w14:textId="77777777" w:rsidR="009612F6" w:rsidRPr="003651D9" w:rsidDel="006A1426" w:rsidRDefault="009612F6" w:rsidP="00BB76BC">
            <w:pPr>
              <w:pStyle w:val="TableEntry"/>
              <w:rPr>
                <w:del w:id="2492" w:author="Keith W. Boone" w:date="2015-03-04T12:59:00Z"/>
              </w:rPr>
            </w:pPr>
            <w:del w:id="2493" w:author="Keith W. Boone" w:date="2015-03-04T12:59:00Z">
              <w:r w:rsidRPr="003651D9" w:rsidDel="006A1426">
                <w:delText>CD</w:delText>
              </w:r>
            </w:del>
          </w:p>
        </w:tc>
        <w:tc>
          <w:tcPr>
            <w:tcW w:w="1165" w:type="dxa"/>
            <w:shd w:val="clear" w:color="auto" w:fill="auto"/>
          </w:tcPr>
          <w:p w14:paraId="3FDE5E45" w14:textId="77777777" w:rsidR="009612F6" w:rsidRPr="003651D9" w:rsidDel="006A1426" w:rsidRDefault="009612F6" w:rsidP="00BB76BC">
            <w:pPr>
              <w:pStyle w:val="TableEntry"/>
              <w:rPr>
                <w:del w:id="2494" w:author="Keith W. Boone" w:date="2015-03-04T12:59:00Z"/>
              </w:rPr>
            </w:pPr>
            <w:del w:id="2495" w:author="Keith W. Boone" w:date="2015-03-04T12:59:00Z">
              <w:r w:rsidRPr="003651D9" w:rsidDel="006A1426">
                <w:delText>n/a</w:delText>
              </w:r>
            </w:del>
          </w:p>
        </w:tc>
        <w:tc>
          <w:tcPr>
            <w:tcW w:w="2448" w:type="dxa"/>
            <w:shd w:val="clear" w:color="auto" w:fill="auto"/>
          </w:tcPr>
          <w:p w14:paraId="50D354CF" w14:textId="77777777" w:rsidR="009612F6" w:rsidRPr="003651D9" w:rsidDel="006A1426" w:rsidRDefault="00154B7B" w:rsidP="00BB76BC">
            <w:pPr>
              <w:pStyle w:val="TableEntry"/>
              <w:rPr>
                <w:del w:id="2496" w:author="Keith W. Boone" w:date="2015-03-04T12:59:00Z"/>
              </w:rPr>
            </w:pPr>
            <w:del w:id="2497" w:author="Keith W. Boone" w:date="2015-03-04T12:59:00Z">
              <w:r w:rsidRPr="003651D9" w:rsidDel="006A1426">
                <w:delText>1.3.6.1.4.1.19376.1.4.1.5.20 Wall motion</w:delText>
              </w:r>
              <w:r w:rsidR="007D724B" w:rsidRPr="003651D9" w:rsidDel="006A1426">
                <w:delText xml:space="preserve"> &gt;</w:delText>
              </w:r>
            </w:del>
          </w:p>
        </w:tc>
      </w:tr>
    </w:tbl>
    <w:p w14:paraId="22517C18" w14:textId="77777777" w:rsidR="009612F6" w:rsidRPr="003651D9" w:rsidDel="006A1426" w:rsidRDefault="009612F6" w:rsidP="00630F33">
      <w:pPr>
        <w:pStyle w:val="BodyText"/>
        <w:rPr>
          <w:del w:id="2498" w:author="Keith W. Boone" w:date="2015-03-04T12:59:00Z"/>
          <w:lang w:eastAsia="x-none"/>
        </w:rPr>
      </w:pPr>
    </w:p>
    <w:p w14:paraId="2B126875" w14:textId="77777777" w:rsidR="004B7094" w:rsidRPr="003651D9" w:rsidDel="006A1426" w:rsidRDefault="004B7094" w:rsidP="004B7094">
      <w:pPr>
        <w:pStyle w:val="Heading5"/>
        <w:numPr>
          <w:ilvl w:val="0"/>
          <w:numId w:val="0"/>
        </w:numPr>
        <w:rPr>
          <w:del w:id="2499" w:author="Keith W. Boone" w:date="2015-03-04T12:59:00Z"/>
          <w:noProof w:val="0"/>
        </w:rPr>
      </w:pPr>
      <w:bookmarkStart w:id="2500" w:name="_Toc296340405"/>
      <w:bookmarkStart w:id="2501" w:name="_Toc412696380"/>
      <w:del w:id="2502" w:author="Keith W. Boone" w:date="2015-03-04T12:59:00Z">
        <w:r w:rsidRPr="003651D9" w:rsidDel="006A1426">
          <w:rPr>
            <w:noProof w:val="0"/>
          </w:rPr>
          <w:delText>6.3.4.E.2 Simple Observation (wall morphology) Constraints</w:delText>
        </w:r>
        <w:bookmarkEnd w:id="2500"/>
        <w:bookmarkEnd w:id="2501"/>
      </w:del>
    </w:p>
    <w:p w14:paraId="7C3E0BC5" w14:textId="77777777" w:rsidR="004B7094" w:rsidRPr="003651D9" w:rsidDel="006A1426" w:rsidRDefault="004B7094" w:rsidP="00597DB2">
      <w:pPr>
        <w:pStyle w:val="AuthorInstructions"/>
        <w:rPr>
          <w:del w:id="2503" w:author="Keith W. Boone" w:date="2015-03-04T12:59:00Z"/>
          <w:rFonts w:eastAsia="Calibri"/>
        </w:rPr>
      </w:pPr>
      <w:del w:id="2504" w:author="Keith W. Boone" w:date="2015-03-04T12:59:00Z">
        <w:r w:rsidRPr="003651D9" w:rsidDel="006A1426">
          <w:rPr>
            <w:rFonts w:eastAsia="Calibri"/>
          </w:rPr>
          <w:delText>&lt;</w:delText>
        </w:r>
        <w:r w:rsidR="00154B7B" w:rsidRPr="003651D9" w:rsidDel="006A1426">
          <w:rPr>
            <w:rFonts w:eastAsia="Calibri"/>
          </w:rPr>
          <w:delText xml:space="preserve">Describe </w:delText>
        </w:r>
        <w:r w:rsidR="00C10561" w:rsidRPr="003651D9" w:rsidDel="006A1426">
          <w:rPr>
            <w:rFonts w:eastAsia="Calibri"/>
          </w:rPr>
          <w:delText>constraints;</w:delText>
        </w:r>
        <w:r w:rsidRPr="003651D9" w:rsidDel="006A1426">
          <w:rPr>
            <w:rFonts w:eastAsia="Calibri"/>
          </w:rPr>
          <w:delText xml:space="preserve"> refer to other Specification Document, condition, or other info</w:delText>
        </w:r>
        <w:r w:rsidR="00887E40" w:rsidRPr="003651D9" w:rsidDel="006A1426">
          <w:rPr>
            <w:rFonts w:eastAsia="Calibri"/>
          </w:rPr>
          <w:delText xml:space="preserve">. </w:delText>
        </w:r>
        <w:r w:rsidRPr="003651D9" w:rsidDel="006A1426">
          <w:rPr>
            <w:rFonts w:eastAsia="Calibri"/>
          </w:rPr>
          <w:delText>This specification may include more information on conditions or cardinality, additions elements, data mappings, or data types, or other information.&gt;</w:delText>
        </w:r>
      </w:del>
    </w:p>
    <w:p w14:paraId="73567867" w14:textId="77777777" w:rsidR="004B7094" w:rsidRPr="003651D9" w:rsidDel="006A1426" w:rsidRDefault="004B7094" w:rsidP="00597DB2">
      <w:pPr>
        <w:pStyle w:val="AuthorInstructions"/>
        <w:rPr>
          <w:del w:id="2505" w:author="Keith W. Boone" w:date="2015-03-04T12:59:00Z"/>
          <w:rFonts w:eastAsia="Calibri"/>
        </w:rPr>
      </w:pPr>
      <w:del w:id="2506" w:author="Keith W. Boone" w:date="2015-03-04T12:59:00Z">
        <w:r w:rsidRPr="003651D9" w:rsidDel="006A1426">
          <w:rPr>
            <w:rFonts w:eastAsia="Calibri"/>
          </w:rPr>
          <w:delText>&lt;Can be in a tabular format or textual description.&gt;</w:delText>
        </w:r>
      </w:del>
    </w:p>
    <w:p w14:paraId="575600BA" w14:textId="77777777" w:rsidR="004B7094" w:rsidRPr="003651D9" w:rsidDel="006A1426" w:rsidRDefault="004B7094" w:rsidP="00597DB2">
      <w:pPr>
        <w:pStyle w:val="AuthorInstructions"/>
        <w:rPr>
          <w:del w:id="2507" w:author="Keith W. Boone" w:date="2015-03-04T12:59:00Z"/>
          <w:rFonts w:eastAsia="Calibri"/>
        </w:rPr>
      </w:pPr>
      <w:del w:id="2508" w:author="Keith W. Boone" w:date="2015-03-04T12:59:00Z">
        <w:r w:rsidRPr="003651D9" w:rsidDel="006A1426">
          <w:rPr>
            <w:rFonts w:eastAsia="Calibri"/>
          </w:rPr>
          <w:delText>&lt;</w:delText>
        </w:r>
        <w:r w:rsidR="00154B7B" w:rsidRPr="003651D9" w:rsidDel="006A1426">
          <w:rPr>
            <w:rFonts w:eastAsia="Calibri"/>
          </w:rPr>
          <w:delText>Delete</w:delText>
        </w:r>
        <w:r w:rsidRPr="003651D9" w:rsidDel="006A1426">
          <w:rPr>
            <w:rFonts w:eastAsia="Calibri"/>
          </w:rPr>
          <w:delText xml:space="preserve"> the example below prior to publishing for Public Comment.&gt;</w:delText>
        </w:r>
      </w:del>
    </w:p>
    <w:p w14:paraId="1966BC69" w14:textId="77777777" w:rsidR="004B7094" w:rsidRPr="003651D9" w:rsidDel="006A1426" w:rsidRDefault="004B7094" w:rsidP="004B7094">
      <w:pPr>
        <w:pStyle w:val="BodyText"/>
        <w:rPr>
          <w:del w:id="2509" w:author="Keith W. Boone" w:date="2015-03-04T12:59:00Z"/>
        </w:rPr>
      </w:pPr>
    </w:p>
    <w:p w14:paraId="1556BDA5" w14:textId="77777777" w:rsidR="004B7094" w:rsidRPr="003651D9" w:rsidDel="006A1426" w:rsidRDefault="007D724B" w:rsidP="00EF1E77">
      <w:pPr>
        <w:pStyle w:val="BodyText"/>
        <w:rPr>
          <w:del w:id="2510" w:author="Keith W. Boone" w:date="2015-03-04T12:59:00Z"/>
        </w:rPr>
      </w:pPr>
      <w:del w:id="2511" w:author="Keith W. Boone" w:date="2015-03-04T12:59:00Z">
        <w:r w:rsidRPr="003651D9" w:rsidDel="006A1426">
          <w:delText>&lt;</w:delText>
        </w:r>
        <w:r w:rsidR="003602DC" w:rsidRPr="003651D9" w:rsidDel="006A1426">
          <w:delText xml:space="preserve">e.g., </w:delText>
        </w:r>
        <w:r w:rsidR="004B7094" w:rsidRPr="003651D9" w:rsidDel="006A1426">
          <w:delText>The conditional entries specified in this table SHALL be present based on the exam type as specified in the CDA Header in the documentationOf / serviceEvent / code element.</w:delText>
        </w:r>
        <w:r w:rsidRPr="003651D9" w:rsidDel="006A1426">
          <w:delText>&gt;</w:delText>
        </w:r>
      </w:del>
    </w:p>
    <w:p w14:paraId="3BB630F1" w14:textId="77777777" w:rsidR="004B7094" w:rsidRPr="003651D9" w:rsidDel="006A1426" w:rsidRDefault="004B7094" w:rsidP="004B7094">
      <w:pPr>
        <w:pStyle w:val="BodyText"/>
        <w:rPr>
          <w:del w:id="2512" w:author="Keith W. Boone" w:date="2015-03-04T12:59:00Z"/>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4B7094" w:rsidRPr="003651D9" w:rsidDel="006A1426" w14:paraId="1B90C85F" w14:textId="77777777" w:rsidTr="008452AF">
        <w:trPr>
          <w:cantSplit/>
          <w:tblHeader/>
          <w:del w:id="2513" w:author="Keith W. Boone" w:date="2015-03-04T12:59:00Z"/>
        </w:trPr>
        <w:tc>
          <w:tcPr>
            <w:tcW w:w="968" w:type="dxa"/>
            <w:shd w:val="clear" w:color="auto" w:fill="D9D9D9"/>
          </w:tcPr>
          <w:p w14:paraId="57806AC3" w14:textId="77777777" w:rsidR="004B7094" w:rsidRPr="003651D9" w:rsidDel="006A1426" w:rsidRDefault="004B7094" w:rsidP="00AD069D">
            <w:pPr>
              <w:pStyle w:val="TableEntryHeader"/>
              <w:keepNext/>
              <w:ind w:left="0" w:right="0"/>
              <w:rPr>
                <w:del w:id="2514" w:author="Keith W. Boone" w:date="2015-03-04T12:59:00Z"/>
              </w:rPr>
            </w:pPr>
            <w:del w:id="2515" w:author="Keith W. Boone" w:date="2015-03-04T12:59:00Z">
              <w:r w:rsidRPr="003651D9" w:rsidDel="006A1426">
                <w:delText>O</w:delText>
              </w:r>
              <w:r w:rsidR="002A4C2E" w:rsidRPr="003651D9" w:rsidDel="006A1426">
                <w:delText>pt and Card</w:delText>
              </w:r>
            </w:del>
          </w:p>
        </w:tc>
        <w:tc>
          <w:tcPr>
            <w:tcW w:w="1480" w:type="dxa"/>
            <w:shd w:val="clear" w:color="auto" w:fill="D9D9D9"/>
          </w:tcPr>
          <w:p w14:paraId="748C932D" w14:textId="77777777" w:rsidR="004B7094" w:rsidRPr="003651D9" w:rsidDel="006A1426" w:rsidRDefault="004B7094" w:rsidP="008452AF">
            <w:pPr>
              <w:pStyle w:val="TableEntryHeader"/>
              <w:keepNext/>
              <w:ind w:left="0" w:right="0"/>
              <w:rPr>
                <w:del w:id="2516" w:author="Keith W. Boone" w:date="2015-03-04T12:59:00Z"/>
                <w:sz w:val="18"/>
              </w:rPr>
            </w:pPr>
            <w:del w:id="2517" w:author="Keith W. Boone" w:date="2015-03-04T12:59:00Z">
              <w:r w:rsidRPr="003651D9" w:rsidDel="006A1426">
                <w:rPr>
                  <w:sz w:val="18"/>
                </w:rPr>
                <w:delText>Condition</w:delText>
              </w:r>
            </w:del>
          </w:p>
        </w:tc>
        <w:tc>
          <w:tcPr>
            <w:tcW w:w="2499" w:type="dxa"/>
            <w:shd w:val="clear" w:color="auto" w:fill="D9D9D9"/>
          </w:tcPr>
          <w:p w14:paraId="4FF72B78" w14:textId="77777777" w:rsidR="004B7094" w:rsidRPr="003651D9" w:rsidDel="006A1426" w:rsidRDefault="004B7094" w:rsidP="008452AF">
            <w:pPr>
              <w:pStyle w:val="TableEntryHeader"/>
              <w:keepNext/>
              <w:ind w:left="0" w:right="0"/>
              <w:rPr>
                <w:del w:id="2518" w:author="Keith W. Boone" w:date="2015-03-04T12:59:00Z"/>
              </w:rPr>
            </w:pPr>
            <w:del w:id="2519" w:author="Keith W. Boone" w:date="2015-03-04T12:59:00Z">
              <w:r w:rsidRPr="003651D9" w:rsidDel="006A1426">
                <w:delText>observation/code</w:delText>
              </w:r>
            </w:del>
          </w:p>
        </w:tc>
        <w:tc>
          <w:tcPr>
            <w:tcW w:w="1016" w:type="dxa"/>
            <w:shd w:val="clear" w:color="auto" w:fill="D9D9D9"/>
          </w:tcPr>
          <w:p w14:paraId="584B79D4" w14:textId="77777777" w:rsidR="004B7094" w:rsidRPr="003651D9" w:rsidDel="006A1426" w:rsidRDefault="004B7094" w:rsidP="008452AF">
            <w:pPr>
              <w:pStyle w:val="TableEntryHeader"/>
              <w:keepNext/>
              <w:ind w:left="0" w:right="0"/>
              <w:rPr>
                <w:del w:id="2520" w:author="Keith W. Boone" w:date="2015-03-04T12:59:00Z"/>
              </w:rPr>
            </w:pPr>
            <w:del w:id="2521" w:author="Keith W. Boone" w:date="2015-03-04T12:59:00Z">
              <w:r w:rsidRPr="003651D9" w:rsidDel="006A1426">
                <w:delText>Data Type</w:delText>
              </w:r>
            </w:del>
          </w:p>
        </w:tc>
        <w:tc>
          <w:tcPr>
            <w:tcW w:w="1165" w:type="dxa"/>
            <w:shd w:val="clear" w:color="auto" w:fill="D9D9D9"/>
          </w:tcPr>
          <w:p w14:paraId="628D8EAF" w14:textId="77777777" w:rsidR="004B7094" w:rsidRPr="003651D9" w:rsidDel="006A1426" w:rsidRDefault="004B7094" w:rsidP="008452AF">
            <w:pPr>
              <w:pStyle w:val="TableEntryHeader"/>
              <w:keepNext/>
              <w:ind w:left="0" w:right="0"/>
              <w:rPr>
                <w:del w:id="2522" w:author="Keith W. Boone" w:date="2015-03-04T12:59:00Z"/>
                <w:sz w:val="18"/>
              </w:rPr>
            </w:pPr>
            <w:del w:id="2523" w:author="Keith W. Boone" w:date="2015-03-04T12:59:00Z">
              <w:r w:rsidRPr="003651D9" w:rsidDel="006A1426">
                <w:rPr>
                  <w:sz w:val="18"/>
                </w:rPr>
                <w:delText>Unit of Measure</w:delText>
              </w:r>
            </w:del>
          </w:p>
        </w:tc>
        <w:tc>
          <w:tcPr>
            <w:tcW w:w="2448" w:type="dxa"/>
            <w:shd w:val="clear" w:color="auto" w:fill="D9D9D9"/>
          </w:tcPr>
          <w:p w14:paraId="6BA7B327" w14:textId="77777777" w:rsidR="004B7094" w:rsidRPr="003651D9" w:rsidDel="006A1426" w:rsidRDefault="004B7094" w:rsidP="008452AF">
            <w:pPr>
              <w:pStyle w:val="TableEntryHeader"/>
              <w:keepNext/>
              <w:ind w:left="0" w:right="0"/>
              <w:rPr>
                <w:del w:id="2524" w:author="Keith W. Boone" w:date="2015-03-04T12:59:00Z"/>
              </w:rPr>
            </w:pPr>
            <w:del w:id="2525" w:author="Keith W. Boone" w:date="2015-03-04T12:59:00Z">
              <w:r w:rsidRPr="003651D9" w:rsidDel="006A1426">
                <w:delText>Value Set</w:delText>
              </w:r>
            </w:del>
          </w:p>
        </w:tc>
      </w:tr>
      <w:tr w:rsidR="004B7094" w:rsidRPr="003651D9" w:rsidDel="006A1426" w14:paraId="60853D20" w14:textId="77777777" w:rsidTr="008452AF">
        <w:trPr>
          <w:del w:id="2526" w:author="Keith W. Boone" w:date="2015-03-04T12:59:00Z"/>
        </w:trPr>
        <w:tc>
          <w:tcPr>
            <w:tcW w:w="968" w:type="dxa"/>
          </w:tcPr>
          <w:p w14:paraId="1C6398E4" w14:textId="77777777" w:rsidR="004B7094" w:rsidRPr="003651D9" w:rsidDel="006A1426" w:rsidRDefault="00746A3D" w:rsidP="00BB76BC">
            <w:pPr>
              <w:pStyle w:val="TableEntry"/>
              <w:rPr>
                <w:del w:id="2527" w:author="Keith W. Boone" w:date="2015-03-04T12:59:00Z"/>
              </w:rPr>
            </w:pPr>
            <w:del w:id="2528" w:author="Keith W. Boone" w:date="2015-03-04T12:59:00Z">
              <w:r w:rsidRPr="003651D9" w:rsidDel="006A1426">
                <w:delText>&lt;</w:delText>
              </w:r>
              <w:r w:rsidR="00940FC7" w:rsidDel="006A1426">
                <w:delText>e.g.,</w:delText>
              </w:r>
              <w:r w:rsidR="007D724B" w:rsidRPr="003651D9" w:rsidDel="006A1426">
                <w:delText xml:space="preserve"> </w:delText>
              </w:r>
              <w:r w:rsidR="004B7094" w:rsidRPr="003651D9" w:rsidDel="006A1426">
                <w:delText>C [1..*]</w:delText>
              </w:r>
            </w:del>
          </w:p>
        </w:tc>
        <w:tc>
          <w:tcPr>
            <w:tcW w:w="1480" w:type="dxa"/>
            <w:shd w:val="clear" w:color="auto" w:fill="auto"/>
          </w:tcPr>
          <w:p w14:paraId="33ED1508" w14:textId="77777777" w:rsidR="004B7094" w:rsidRPr="003651D9" w:rsidDel="006A1426" w:rsidRDefault="004B7094" w:rsidP="00BB76BC">
            <w:pPr>
              <w:pStyle w:val="TableEntry"/>
              <w:rPr>
                <w:del w:id="2529" w:author="Keith W. Boone" w:date="2015-03-04T12:59:00Z"/>
              </w:rPr>
            </w:pPr>
            <w:del w:id="2530" w:author="Keith W. Boone" w:date="2015-03-04T12:59:00Z">
              <w:r w:rsidRPr="003651D9" w:rsidDel="006A1426">
                <w:delText>R: Cath with LVG</w:delText>
              </w:r>
            </w:del>
          </w:p>
        </w:tc>
        <w:tc>
          <w:tcPr>
            <w:tcW w:w="2499" w:type="dxa"/>
            <w:shd w:val="clear" w:color="auto" w:fill="auto"/>
          </w:tcPr>
          <w:p w14:paraId="294CA235" w14:textId="77777777" w:rsidR="004B7094" w:rsidRPr="003651D9" w:rsidDel="006A1426" w:rsidRDefault="004B7094" w:rsidP="00BB76BC">
            <w:pPr>
              <w:pStyle w:val="TableEntry"/>
              <w:rPr>
                <w:del w:id="2531" w:author="Keith W. Boone" w:date="2015-03-04T12:59:00Z"/>
              </w:rPr>
            </w:pPr>
            <w:del w:id="2532" w:author="Keith W. Boone" w:date="2015-03-04T12:59:00Z">
              <w:r w:rsidRPr="003651D9" w:rsidDel="006A1426">
                <w:delText>72724002, SNOMED CT, “Morphology findings”</w:delText>
              </w:r>
            </w:del>
          </w:p>
          <w:p w14:paraId="7BF79DF9" w14:textId="77777777" w:rsidR="004B7094" w:rsidRPr="003651D9" w:rsidDel="006A1426" w:rsidRDefault="004B7094" w:rsidP="00BB76BC">
            <w:pPr>
              <w:pStyle w:val="TableEntry"/>
              <w:rPr>
                <w:del w:id="2533" w:author="Keith W. Boone" w:date="2015-03-04T12:59:00Z"/>
                <w:highlight w:val="yellow"/>
              </w:rPr>
            </w:pPr>
            <w:del w:id="2534" w:author="Keith W. Boone" w:date="2015-03-04T12:59:00Z">
              <w:r w:rsidRPr="003651D9" w:rsidDel="006A1426">
                <w:delText xml:space="preserve">+ targetSiteCode from </w:delText>
              </w:r>
              <w:r w:rsidR="007D724B" w:rsidRPr="003651D9" w:rsidDel="006A1426">
                <w:delText>1.2.840.10008.6.1.219 DICOM CID 3718 Myocardial Wall Segments in Projection</w:delText>
              </w:r>
            </w:del>
          </w:p>
        </w:tc>
        <w:tc>
          <w:tcPr>
            <w:tcW w:w="1016" w:type="dxa"/>
            <w:shd w:val="clear" w:color="auto" w:fill="auto"/>
          </w:tcPr>
          <w:p w14:paraId="657447AD" w14:textId="77777777" w:rsidR="004B7094" w:rsidRPr="003651D9" w:rsidDel="006A1426" w:rsidRDefault="004B7094" w:rsidP="00BB76BC">
            <w:pPr>
              <w:pStyle w:val="TableEntry"/>
              <w:rPr>
                <w:del w:id="2535" w:author="Keith W. Boone" w:date="2015-03-04T12:59:00Z"/>
              </w:rPr>
            </w:pPr>
            <w:del w:id="2536" w:author="Keith W. Boone" w:date="2015-03-04T12:59:00Z">
              <w:r w:rsidRPr="003651D9" w:rsidDel="006A1426">
                <w:delText>CD</w:delText>
              </w:r>
            </w:del>
          </w:p>
        </w:tc>
        <w:tc>
          <w:tcPr>
            <w:tcW w:w="1165" w:type="dxa"/>
            <w:shd w:val="clear" w:color="auto" w:fill="auto"/>
          </w:tcPr>
          <w:p w14:paraId="38EE992E" w14:textId="77777777" w:rsidR="004B7094" w:rsidRPr="003651D9" w:rsidDel="006A1426" w:rsidRDefault="004B7094" w:rsidP="00BB76BC">
            <w:pPr>
              <w:pStyle w:val="TableEntry"/>
              <w:rPr>
                <w:del w:id="2537" w:author="Keith W. Boone" w:date="2015-03-04T12:59:00Z"/>
              </w:rPr>
            </w:pPr>
            <w:del w:id="2538" w:author="Keith W. Boone" w:date="2015-03-04T12:59:00Z">
              <w:r w:rsidRPr="003651D9" w:rsidDel="006A1426">
                <w:delText>n/a</w:delText>
              </w:r>
            </w:del>
          </w:p>
        </w:tc>
        <w:tc>
          <w:tcPr>
            <w:tcW w:w="2448" w:type="dxa"/>
            <w:shd w:val="clear" w:color="auto" w:fill="auto"/>
          </w:tcPr>
          <w:p w14:paraId="347751AE" w14:textId="77777777" w:rsidR="004B7094" w:rsidRPr="003651D9" w:rsidDel="006A1426" w:rsidRDefault="007D724B" w:rsidP="00BB76BC">
            <w:pPr>
              <w:pStyle w:val="TableEntry"/>
              <w:rPr>
                <w:del w:id="2539" w:author="Keith W. Boone" w:date="2015-03-04T12:59:00Z"/>
              </w:rPr>
            </w:pPr>
            <w:del w:id="2540" w:author="Keith W. Boone" w:date="2015-03-04T12:59:00Z">
              <w:r w:rsidRPr="003651D9" w:rsidDel="006A1426">
                <w:delText>1.3.6.1.4.1.19376.1.4.1.5.19 Myocardium Assessments</w:delText>
              </w:r>
              <w:r w:rsidR="00746A3D" w:rsidRPr="003651D9" w:rsidDel="006A1426">
                <w:delText>&gt;</w:delText>
              </w:r>
            </w:del>
          </w:p>
        </w:tc>
      </w:tr>
      <w:tr w:rsidR="004B7094" w:rsidRPr="003651D9" w:rsidDel="006A1426" w14:paraId="33AC75AC" w14:textId="77777777" w:rsidTr="008452AF">
        <w:trPr>
          <w:del w:id="2541" w:author="Keith W. Boone" w:date="2015-03-04T12:59:00Z"/>
        </w:trPr>
        <w:tc>
          <w:tcPr>
            <w:tcW w:w="968" w:type="dxa"/>
          </w:tcPr>
          <w:p w14:paraId="7286E850" w14:textId="77777777" w:rsidR="004B7094" w:rsidRPr="003651D9" w:rsidDel="006A1426" w:rsidRDefault="00746A3D" w:rsidP="00BB76BC">
            <w:pPr>
              <w:pStyle w:val="TableEntry"/>
              <w:rPr>
                <w:del w:id="2542" w:author="Keith W. Boone" w:date="2015-03-04T12:59:00Z"/>
              </w:rPr>
            </w:pPr>
            <w:del w:id="2543" w:author="Keith W. Boone" w:date="2015-03-04T12:59:00Z">
              <w:r w:rsidRPr="003651D9" w:rsidDel="006A1426">
                <w:delText>&lt;</w:delText>
              </w:r>
              <w:r w:rsidR="00940FC7" w:rsidDel="006A1426">
                <w:delText>e.g.,</w:delText>
              </w:r>
              <w:r w:rsidR="007D724B" w:rsidRPr="003651D9" w:rsidDel="006A1426">
                <w:delText xml:space="preserve"> </w:delText>
              </w:r>
              <w:r w:rsidR="004B7094" w:rsidRPr="003651D9" w:rsidDel="006A1426">
                <w:delText>C [1..*]</w:delText>
              </w:r>
            </w:del>
          </w:p>
        </w:tc>
        <w:tc>
          <w:tcPr>
            <w:tcW w:w="1480" w:type="dxa"/>
            <w:shd w:val="clear" w:color="auto" w:fill="auto"/>
          </w:tcPr>
          <w:p w14:paraId="3C8B3049" w14:textId="77777777" w:rsidR="004B7094" w:rsidRPr="003651D9" w:rsidDel="006A1426" w:rsidRDefault="004B7094" w:rsidP="00BB76BC">
            <w:pPr>
              <w:pStyle w:val="TableEntry"/>
              <w:rPr>
                <w:del w:id="2544" w:author="Keith W. Boone" w:date="2015-03-04T12:59:00Z"/>
                <w:rFonts w:eastAsia="Calibri"/>
              </w:rPr>
            </w:pPr>
            <w:del w:id="2545" w:author="Keith W. Boone" w:date="2015-03-04T12:59:00Z">
              <w:r w:rsidRPr="003651D9" w:rsidDel="006A1426">
                <w:rPr>
                  <w:rFonts w:eastAsia="Calibri"/>
                </w:rPr>
                <w:delText>R: SPECT, echo, CMR</w:delText>
              </w:r>
            </w:del>
          </w:p>
          <w:p w14:paraId="42C837A9" w14:textId="77777777" w:rsidR="004B7094" w:rsidRPr="003651D9" w:rsidDel="006A1426" w:rsidRDefault="004B7094" w:rsidP="00BB76BC">
            <w:pPr>
              <w:pStyle w:val="TableEntry"/>
              <w:rPr>
                <w:del w:id="2546" w:author="Keith W. Boone" w:date="2015-03-04T12:59:00Z"/>
              </w:rPr>
            </w:pPr>
            <w:del w:id="2547" w:author="Keith W. Boone" w:date="2015-03-04T12:59:00Z">
              <w:r w:rsidRPr="003651D9" w:rsidDel="006A1426">
                <w:rPr>
                  <w:rFonts w:eastAsia="Calibri"/>
                </w:rPr>
                <w:delText>O:CCTA</w:delText>
              </w:r>
            </w:del>
          </w:p>
        </w:tc>
        <w:tc>
          <w:tcPr>
            <w:tcW w:w="2499" w:type="dxa"/>
            <w:shd w:val="clear" w:color="auto" w:fill="auto"/>
          </w:tcPr>
          <w:p w14:paraId="160C31C1" w14:textId="77777777" w:rsidR="004B7094" w:rsidRPr="003651D9" w:rsidDel="006A1426" w:rsidRDefault="004B7094" w:rsidP="00BB76BC">
            <w:pPr>
              <w:pStyle w:val="TableEntry"/>
              <w:rPr>
                <w:del w:id="2548" w:author="Keith W. Boone" w:date="2015-03-04T12:59:00Z"/>
              </w:rPr>
            </w:pPr>
            <w:del w:id="2549" w:author="Keith W. Boone" w:date="2015-03-04T12:59:00Z">
              <w:r w:rsidRPr="003651D9" w:rsidDel="006A1426">
                <w:delText>72724002, SNOMED CT, “Morphology findings”</w:delText>
              </w:r>
            </w:del>
          </w:p>
          <w:p w14:paraId="6CDD670B" w14:textId="77777777" w:rsidR="004B7094" w:rsidRPr="003651D9" w:rsidDel="006A1426" w:rsidRDefault="004B7094" w:rsidP="00BB76BC">
            <w:pPr>
              <w:pStyle w:val="TableEntry"/>
              <w:rPr>
                <w:del w:id="2550" w:author="Keith W. Boone" w:date="2015-03-04T12:59:00Z"/>
                <w:highlight w:val="yellow"/>
              </w:rPr>
            </w:pPr>
            <w:del w:id="2551" w:author="Keith W. Boone" w:date="2015-03-04T12:59:00Z">
              <w:r w:rsidRPr="003651D9" w:rsidDel="006A1426">
                <w:delText xml:space="preserve">+ targetSiteCode from </w:delText>
              </w:r>
              <w:r w:rsidR="007D724B" w:rsidRPr="003651D9" w:rsidDel="006A1426">
                <w:delText>1.2.840.10008.6.1.218 DICOM CID 3717 Myocardial Wall Segments</w:delText>
              </w:r>
            </w:del>
          </w:p>
        </w:tc>
        <w:tc>
          <w:tcPr>
            <w:tcW w:w="1016" w:type="dxa"/>
            <w:shd w:val="clear" w:color="auto" w:fill="auto"/>
          </w:tcPr>
          <w:p w14:paraId="04C6F81A" w14:textId="77777777" w:rsidR="004B7094" w:rsidRPr="003651D9" w:rsidDel="006A1426" w:rsidRDefault="004B7094" w:rsidP="00BB76BC">
            <w:pPr>
              <w:pStyle w:val="TableEntry"/>
              <w:rPr>
                <w:del w:id="2552" w:author="Keith W. Boone" w:date="2015-03-04T12:59:00Z"/>
              </w:rPr>
            </w:pPr>
            <w:del w:id="2553" w:author="Keith W. Boone" w:date="2015-03-04T12:59:00Z">
              <w:r w:rsidRPr="003651D9" w:rsidDel="006A1426">
                <w:delText>CD</w:delText>
              </w:r>
            </w:del>
          </w:p>
        </w:tc>
        <w:tc>
          <w:tcPr>
            <w:tcW w:w="1165" w:type="dxa"/>
            <w:shd w:val="clear" w:color="auto" w:fill="auto"/>
          </w:tcPr>
          <w:p w14:paraId="6028AE86" w14:textId="77777777" w:rsidR="004B7094" w:rsidRPr="003651D9" w:rsidDel="006A1426" w:rsidRDefault="004B7094" w:rsidP="00BB76BC">
            <w:pPr>
              <w:pStyle w:val="TableEntry"/>
              <w:rPr>
                <w:del w:id="2554" w:author="Keith W. Boone" w:date="2015-03-04T12:59:00Z"/>
              </w:rPr>
            </w:pPr>
            <w:del w:id="2555" w:author="Keith W. Boone" w:date="2015-03-04T12:59:00Z">
              <w:r w:rsidRPr="003651D9" w:rsidDel="006A1426">
                <w:delText>n/a</w:delText>
              </w:r>
            </w:del>
          </w:p>
        </w:tc>
        <w:tc>
          <w:tcPr>
            <w:tcW w:w="2448" w:type="dxa"/>
            <w:shd w:val="clear" w:color="auto" w:fill="auto"/>
          </w:tcPr>
          <w:p w14:paraId="13BC238C" w14:textId="77777777" w:rsidR="004B7094" w:rsidRPr="003651D9" w:rsidDel="006A1426" w:rsidRDefault="007D724B" w:rsidP="00BB76BC">
            <w:pPr>
              <w:pStyle w:val="TableEntry"/>
              <w:rPr>
                <w:del w:id="2556" w:author="Keith W. Boone" w:date="2015-03-04T12:59:00Z"/>
              </w:rPr>
            </w:pPr>
            <w:del w:id="2557" w:author="Keith W. Boone" w:date="2015-03-04T12:59:00Z">
              <w:r w:rsidRPr="003651D9" w:rsidDel="006A1426">
                <w:delText>1.3.6.1.4.1.19376.1.4.1.5.19 Myocardium Assessments</w:delText>
              </w:r>
              <w:r w:rsidR="00746A3D" w:rsidRPr="003651D9" w:rsidDel="006A1426">
                <w:delText>&gt;</w:delText>
              </w:r>
            </w:del>
          </w:p>
        </w:tc>
      </w:tr>
    </w:tbl>
    <w:p w14:paraId="7A2B09B8" w14:textId="77777777" w:rsidR="004B7094" w:rsidRPr="003651D9" w:rsidDel="006A1426" w:rsidRDefault="007D724B" w:rsidP="004B7094">
      <w:pPr>
        <w:pStyle w:val="BodyText"/>
        <w:rPr>
          <w:del w:id="2558" w:author="Keith W. Boone" w:date="2015-03-04T12:59:00Z"/>
          <w:kern w:val="28"/>
        </w:rPr>
      </w:pPr>
      <w:del w:id="2559" w:author="Keith W. Boone" w:date="2015-03-04T12:59:00Z">
        <w:r w:rsidRPr="003651D9" w:rsidDel="006A1426">
          <w:rPr>
            <w:kern w:val="28"/>
          </w:rPr>
          <w:delText>&lt;</w:delText>
        </w:r>
        <w:r w:rsidR="00940FC7" w:rsidDel="006A1426">
          <w:rPr>
            <w:kern w:val="28"/>
          </w:rPr>
          <w:delText>e.g.,</w:delText>
        </w:r>
        <w:r w:rsidRPr="003651D9" w:rsidDel="006A1426">
          <w:rPr>
            <w:kern w:val="28"/>
          </w:rPr>
          <w:delText xml:space="preserve"> </w:delText>
        </w:r>
        <w:r w:rsidR="004B7094" w:rsidRPr="003651D9" w:rsidDel="006A1426">
          <w:rPr>
            <w:kern w:val="28"/>
          </w:rPr>
          <w:delText xml:space="preserve">The </w:delText>
        </w:r>
        <w:r w:rsidR="004B7094" w:rsidRPr="003651D9" w:rsidDel="006A1426">
          <w:rPr>
            <w:rFonts w:ascii="Courier New" w:hAnsi="Courier New" w:cs="Courier New"/>
            <w:kern w:val="28"/>
            <w:sz w:val="20"/>
          </w:rPr>
          <w:delText>observation/value</w:delText>
        </w:r>
        <w:r w:rsidR="004B7094" w:rsidRPr="003651D9" w:rsidDel="006A1426">
          <w:rPr>
            <w:kern w:val="28"/>
          </w:rPr>
          <w:delText xml:space="preserve"> MAY be a null flavor.</w:delText>
        </w:r>
        <w:r w:rsidR="001055CB" w:rsidRPr="003651D9" w:rsidDel="006A1426">
          <w:rPr>
            <w:kern w:val="28"/>
          </w:rPr>
          <w:delText>&gt;</w:delText>
        </w:r>
        <w:r w:rsidR="004B7094" w:rsidRPr="003651D9" w:rsidDel="006A1426">
          <w:rPr>
            <w:kern w:val="28"/>
          </w:rPr>
          <w:delText xml:space="preserve"> </w:delText>
        </w:r>
      </w:del>
    </w:p>
    <w:p w14:paraId="6020C78F" w14:textId="77777777" w:rsidR="004B7094" w:rsidRPr="003651D9" w:rsidDel="006A1426" w:rsidRDefault="007D724B" w:rsidP="004B7094">
      <w:pPr>
        <w:pStyle w:val="BodyText"/>
        <w:rPr>
          <w:del w:id="2560" w:author="Keith W. Boone" w:date="2015-03-04T12:59:00Z"/>
          <w:kern w:val="28"/>
        </w:rPr>
      </w:pPr>
      <w:del w:id="2561" w:author="Keith W. Boone" w:date="2015-03-04T12:59:00Z">
        <w:r w:rsidRPr="003651D9" w:rsidDel="006A1426">
          <w:rPr>
            <w:kern w:val="28"/>
          </w:rPr>
          <w:delText>&lt;</w:delText>
        </w:r>
        <w:r w:rsidR="00940FC7" w:rsidDel="006A1426">
          <w:rPr>
            <w:kern w:val="28"/>
          </w:rPr>
          <w:delText>e.g.,</w:delText>
        </w:r>
        <w:r w:rsidR="004B7094" w:rsidRPr="003651D9" w:rsidDel="006A1426">
          <w:rPr>
            <w:kern w:val="28"/>
          </w:rPr>
          <w:delText xml:space="preserve"> morphological assessment observation MAY have a subsidiary Severity observation (templateID 1.3.6.1.4.1.19376.1.5.3.1.4.1 [PCC TF-2]).</w:delText>
        </w:r>
        <w:r w:rsidRPr="003651D9" w:rsidDel="006A1426">
          <w:rPr>
            <w:kern w:val="28"/>
          </w:rPr>
          <w:delText>&gt;</w:delText>
        </w:r>
      </w:del>
    </w:p>
    <w:p w14:paraId="6494B28E" w14:textId="77777777" w:rsidR="009612F6" w:rsidRPr="003651D9" w:rsidDel="006A1426" w:rsidRDefault="009612F6" w:rsidP="00630F33">
      <w:pPr>
        <w:pStyle w:val="BodyText"/>
        <w:rPr>
          <w:del w:id="2562" w:author="Keith W. Boone" w:date="2015-03-04T12:59:00Z"/>
          <w:lang w:eastAsia="x-none"/>
        </w:rPr>
      </w:pPr>
    </w:p>
    <w:p w14:paraId="3792EA39" w14:textId="77777777" w:rsidR="00983131" w:rsidRPr="003651D9" w:rsidDel="006A1426" w:rsidRDefault="00983131" w:rsidP="00597DB2">
      <w:pPr>
        <w:pStyle w:val="AuthorInstructions"/>
        <w:rPr>
          <w:del w:id="2563" w:author="Keith W. Boone" w:date="2015-03-04T12:59:00Z"/>
        </w:rPr>
      </w:pPr>
      <w:del w:id="2564" w:author="Keith W. Boone" w:date="2015-03-04T12:59:00Z">
        <w:r w:rsidRPr="003651D9" w:rsidDel="006A1426">
          <w:delText>### End Tabular Format - Entry</w:delText>
        </w:r>
      </w:del>
    </w:p>
    <w:p w14:paraId="1A30511F" w14:textId="77777777" w:rsidR="009612F6" w:rsidRPr="003651D9" w:rsidDel="006A1426" w:rsidRDefault="009612F6" w:rsidP="00597DB2">
      <w:pPr>
        <w:pStyle w:val="AuthorInstructions"/>
        <w:rPr>
          <w:del w:id="2565" w:author="Keith W. Boone" w:date="2015-03-04T12:59:00Z"/>
        </w:rPr>
      </w:pPr>
    </w:p>
    <w:p w14:paraId="4AA4BF85" w14:textId="77777777" w:rsidR="00983131" w:rsidRPr="003651D9" w:rsidDel="006A1426" w:rsidRDefault="00983131" w:rsidP="00597DB2">
      <w:pPr>
        <w:pStyle w:val="AuthorInstructions"/>
        <w:rPr>
          <w:del w:id="2566" w:author="Keith W. Boone" w:date="2015-03-04T12:59:00Z"/>
        </w:rPr>
      </w:pPr>
      <w:del w:id="2567" w:author="Keith W. Boone" w:date="2015-03-04T12:59:00Z">
        <w:r w:rsidRPr="003651D9" w:rsidDel="006A1426">
          <w:delText>### Begin Discrete Conformance Format – Entry</w:delText>
        </w:r>
      </w:del>
    </w:p>
    <w:p w14:paraId="2D542011" w14:textId="77777777" w:rsidR="00114040" w:rsidRPr="003651D9" w:rsidDel="006A1426" w:rsidRDefault="00114040" w:rsidP="00597DB2">
      <w:pPr>
        <w:pStyle w:val="AuthorInstructions"/>
        <w:rPr>
          <w:del w:id="2568" w:author="Keith W. Boone" w:date="2015-03-04T12:59:00Z"/>
        </w:rPr>
      </w:pPr>
      <w:del w:id="2569" w:author="Keith W. Boone" w:date="2015-03-04T12:59:00Z">
        <w:r w:rsidRPr="003651D9" w:rsidDel="006A1426">
          <w:delText>&lt;An example is provided to demonstrate the desired consistent use and format</w:delText>
        </w:r>
        <w:r w:rsidR="00887E40" w:rsidRPr="003651D9" w:rsidDel="006A1426">
          <w:delText xml:space="preserve">. </w:delText>
        </w:r>
        <w:r w:rsidRPr="003651D9" w:rsidDel="006A1426">
          <w:delText>Delete this example prior to publication for Public Comment.</w:delText>
        </w:r>
        <w:r w:rsidR="00D609FE" w:rsidRPr="003651D9" w:rsidDel="006A1426">
          <w:delText xml:space="preserve"> The statements must be numbered, begin with SHALL/SHOULD/MAY identify the cardinality using [n..n], the name of the element, and a subitem which described the value or source of the information.</w:delText>
        </w:r>
        <w:r w:rsidRPr="003651D9" w:rsidDel="006A1426">
          <w:delText>&gt;</w:delText>
        </w:r>
      </w:del>
    </w:p>
    <w:p w14:paraId="0F5F0259" w14:textId="77777777" w:rsidR="00875076" w:rsidRPr="003651D9" w:rsidDel="006A1426" w:rsidRDefault="00875076" w:rsidP="00875076">
      <w:pPr>
        <w:pStyle w:val="BodyText"/>
        <w:rPr>
          <w:del w:id="2570" w:author="Keith W. Boone" w:date="2015-03-04T12:59:00Z"/>
          <w:szCs w:val="24"/>
          <w:lang w:eastAsia="x-none"/>
        </w:rPr>
      </w:pPr>
    </w:p>
    <w:p w14:paraId="4AE9BF76" w14:textId="77777777" w:rsidR="00875076" w:rsidRPr="003651D9" w:rsidDel="006A1426" w:rsidRDefault="00746A3D" w:rsidP="00875076">
      <w:pPr>
        <w:pStyle w:val="Heading5"/>
        <w:numPr>
          <w:ilvl w:val="0"/>
          <w:numId w:val="0"/>
        </w:numPr>
        <w:ind w:left="810" w:hanging="810"/>
        <w:rPr>
          <w:del w:id="2571" w:author="Keith W. Boone" w:date="2015-03-04T12:59:00Z"/>
          <w:noProof w:val="0"/>
        </w:rPr>
      </w:pPr>
      <w:bookmarkStart w:id="2572" w:name="_Toc184813871"/>
      <w:bookmarkStart w:id="2573" w:name="_Toc322675194"/>
      <w:bookmarkStart w:id="2574" w:name="_Toc412696381"/>
      <w:bookmarkStart w:id="2575" w:name="E_Problem_Observation_Cardiac_PF"/>
      <w:bookmarkStart w:id="2576" w:name="E_Result_Observation_Cardiac_PF"/>
      <w:del w:id="2577" w:author="Keith W. Boone" w:date="2015-03-04T12:59:00Z">
        <w:r w:rsidRPr="003651D9" w:rsidDel="006A1426">
          <w:rPr>
            <w:noProof w:val="0"/>
          </w:rPr>
          <w:delText>&lt;</w:delText>
        </w:r>
        <w:r w:rsidR="00940FC7" w:rsidDel="006A1426">
          <w:rPr>
            <w:noProof w:val="0"/>
          </w:rPr>
          <w:delText>e.g.,</w:delText>
        </w:r>
        <w:r w:rsidR="00875076" w:rsidRPr="003651D9" w:rsidDel="006A1426">
          <w:rPr>
            <w:noProof w:val="0"/>
          </w:rPr>
          <w:delText>6.</w:delText>
        </w:r>
        <w:r w:rsidR="00AD069D" w:rsidRPr="003651D9" w:rsidDel="006A1426">
          <w:rPr>
            <w:noProof w:val="0"/>
          </w:rPr>
          <w:delText>3.4</w:delText>
        </w:r>
        <w:r w:rsidR="00875076" w:rsidRPr="003651D9" w:rsidDel="006A1426">
          <w:rPr>
            <w:noProof w:val="0"/>
          </w:rPr>
          <w:delText>.E Result</w:delText>
        </w:r>
        <w:bookmarkStart w:id="2578" w:name="E_Problem_Observation"/>
        <w:bookmarkEnd w:id="2578"/>
        <w:r w:rsidR="00875076" w:rsidRPr="003651D9" w:rsidDel="006A1426">
          <w:rPr>
            <w:noProof w:val="0"/>
          </w:rPr>
          <w:delText xml:space="preserve"> Observation</w:delText>
        </w:r>
        <w:bookmarkStart w:id="2579" w:name="CS_ProblemObservation"/>
        <w:bookmarkEnd w:id="2572"/>
        <w:bookmarkEnd w:id="2579"/>
        <w:r w:rsidR="00875076" w:rsidRPr="003651D9" w:rsidDel="006A1426">
          <w:rPr>
            <w:noProof w:val="0"/>
          </w:rPr>
          <w:delText xml:space="preserve"> - Cardiac</w:delText>
        </w:r>
        <w:bookmarkEnd w:id="2573"/>
        <w:bookmarkEnd w:id="2574"/>
      </w:del>
    </w:p>
    <w:bookmarkEnd w:id="2575"/>
    <w:bookmarkEnd w:id="2576"/>
    <w:p w14:paraId="0462F560" w14:textId="77777777" w:rsidR="00875076" w:rsidRPr="003651D9" w:rsidDel="006A1426" w:rsidRDefault="00875076" w:rsidP="00875076">
      <w:pPr>
        <w:pStyle w:val="BracketData"/>
        <w:rPr>
          <w:del w:id="2580" w:author="Keith W. Boone" w:date="2015-03-04T12:59:00Z"/>
        </w:rPr>
      </w:pPr>
      <w:del w:id="2581" w:author="Keith W. Boone" w:date="2015-03-04T12:59:00Z">
        <w:r w:rsidRPr="003651D9" w:rsidDel="006A1426">
          <w:delText>[observation: templateId 1.3.6.1.4.1.19376.1.4.1.4.16 (open)]</w:delText>
        </w:r>
      </w:del>
    </w:p>
    <w:p w14:paraId="636C1FBE" w14:textId="77777777" w:rsidR="00875076" w:rsidRPr="003651D9" w:rsidDel="006A1426" w:rsidRDefault="00875076" w:rsidP="00875076">
      <w:pPr>
        <w:ind w:left="720"/>
        <w:rPr>
          <w:del w:id="2582" w:author="Keith W. Boone" w:date="2015-03-04T12:59:00Z"/>
        </w:rPr>
      </w:pPr>
      <w:del w:id="2583" w:author="Keith W. Boone" w:date="2015-03-04T12:59:00Z">
        <w:r w:rsidRPr="003651D9" w:rsidDel="006A1426">
          <w:delText>A result observation is a clinical statement that a clinician has noted during the Cath Lab procedure</w:delText>
        </w:r>
        <w:r w:rsidR="00887E40" w:rsidRPr="003651D9" w:rsidDel="006A1426">
          <w:delText xml:space="preserve">. </w:delText>
        </w:r>
        <w:r w:rsidRPr="003651D9" w:rsidDel="006A1426">
          <w:delText>This entry is used to describe the specific procedure findings that were observed during the specific Cath Lab procedure</w:delText>
        </w:r>
        <w:r w:rsidR="00887E40" w:rsidRPr="003651D9" w:rsidDel="006A1426">
          <w:delText xml:space="preserve">. </w:delText>
        </w:r>
      </w:del>
    </w:p>
    <w:p w14:paraId="460A9AE2" w14:textId="77777777" w:rsidR="00875076" w:rsidRPr="003651D9" w:rsidDel="006A1426" w:rsidRDefault="00875076" w:rsidP="00875076">
      <w:pPr>
        <w:ind w:left="720"/>
        <w:rPr>
          <w:del w:id="2584" w:author="Keith W. Boone" w:date="2015-03-04T12:59:00Z"/>
        </w:rPr>
      </w:pPr>
      <w:del w:id="2585" w:author="Keith W. Boone" w:date="2015-03-04T12:59:00Z">
        <w:r w:rsidRPr="003651D9" w:rsidDel="006A1426">
          <w:delText xml:space="preserve">The specific result observations are defined in </w:delText>
        </w:r>
        <w:r w:rsidRPr="003651D9" w:rsidDel="006A1426">
          <w:rPr>
            <w:rFonts w:ascii="Courier New" w:hAnsi="Courier New" w:cs="Courier New"/>
            <w:sz w:val="20"/>
          </w:rPr>
          <w:delText>1.3.6.1.4.1.19376.1.4.1.5.38</w:delText>
        </w:r>
        <w:r w:rsidRPr="003651D9" w:rsidDel="006A1426">
          <w:rPr>
            <w:sz w:val="20"/>
          </w:rPr>
          <w:delText xml:space="preserve"> </w:delText>
        </w:r>
        <w:r w:rsidRPr="003651D9" w:rsidDel="006A1426">
          <w:delText>Procedure Findings Constraints/ValueSet</w:delText>
        </w:r>
        <w:r w:rsidR="00887E40" w:rsidRPr="003651D9" w:rsidDel="006A1426">
          <w:delText xml:space="preserve">. </w:delText>
        </w:r>
      </w:del>
    </w:p>
    <w:p w14:paraId="1FE4A84B" w14:textId="77777777" w:rsidR="00875076" w:rsidRPr="003651D9" w:rsidDel="006A1426" w:rsidRDefault="00875076" w:rsidP="00875076">
      <w:pPr>
        <w:rPr>
          <w:del w:id="2586" w:author="Keith W. Boone" w:date="2015-03-04T12:59:00Z"/>
        </w:rPr>
      </w:pPr>
    </w:p>
    <w:p w14:paraId="22191712" w14:textId="77777777" w:rsidR="00875076" w:rsidRPr="003651D9" w:rsidDel="006A1426" w:rsidRDefault="00875076" w:rsidP="005B3030">
      <w:pPr>
        <w:numPr>
          <w:ilvl w:val="0"/>
          <w:numId w:val="16"/>
        </w:numPr>
        <w:spacing w:before="0" w:after="40" w:line="260" w:lineRule="exact"/>
        <w:rPr>
          <w:del w:id="2587" w:author="Keith W. Boone" w:date="2015-03-04T12:59:00Z"/>
        </w:rPr>
      </w:pPr>
      <w:del w:id="2588"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@classCode</w:delText>
        </w:r>
        <w:r w:rsidRPr="003651D9" w:rsidDel="006A1426">
          <w:delText>=</w:delText>
        </w:r>
        <w:r w:rsidRPr="003651D9" w:rsidDel="006A1426">
          <w:rPr>
            <w:rStyle w:val="XMLname"/>
          </w:rPr>
          <w:delText>"OBS"</w:delText>
        </w:r>
        <w:r w:rsidRPr="003651D9" w:rsidDel="006A1426">
          <w:delText xml:space="preserve"> Observation (CodeSystem: </w:delText>
        </w:r>
        <w:r w:rsidRPr="003651D9" w:rsidDel="006A1426">
          <w:rPr>
            <w:rStyle w:val="XMLname"/>
          </w:rPr>
          <w:delText>HL7ActClass 2.16.840.1.113883.5.6</w:delText>
        </w:r>
        <w:r w:rsidRPr="003651D9" w:rsidDel="006A1426">
          <w:delText>)</w:delText>
        </w:r>
        <w:bookmarkStart w:id="2589" w:name="C_7130"/>
        <w:bookmarkEnd w:id="2589"/>
        <w:r w:rsidRPr="003651D9" w:rsidDel="006A1426">
          <w:delText xml:space="preserve"> (CONF:7130).</w:delText>
        </w:r>
      </w:del>
    </w:p>
    <w:p w14:paraId="3796CE81" w14:textId="77777777" w:rsidR="00875076" w:rsidRPr="003651D9" w:rsidDel="006A1426" w:rsidRDefault="00875076" w:rsidP="005B3030">
      <w:pPr>
        <w:numPr>
          <w:ilvl w:val="0"/>
          <w:numId w:val="16"/>
        </w:numPr>
        <w:spacing w:before="0" w:after="40" w:line="260" w:lineRule="exact"/>
        <w:rPr>
          <w:del w:id="2590" w:author="Keith W. Boone" w:date="2015-03-04T12:59:00Z"/>
        </w:rPr>
      </w:pPr>
      <w:del w:id="2591"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@moodCode</w:delText>
        </w:r>
        <w:r w:rsidRPr="003651D9" w:rsidDel="006A1426">
          <w:delText>=</w:delText>
        </w:r>
        <w:r w:rsidRPr="003651D9" w:rsidDel="006A1426">
          <w:rPr>
            <w:rStyle w:val="XMLname"/>
          </w:rPr>
          <w:delText>"EVN"</w:delText>
        </w:r>
        <w:r w:rsidRPr="003651D9" w:rsidDel="006A1426">
          <w:delText xml:space="preserve"> Event (CodeSystem: </w:delText>
        </w:r>
        <w:r w:rsidRPr="003651D9" w:rsidDel="006A1426">
          <w:rPr>
            <w:rStyle w:val="XMLname"/>
          </w:rPr>
          <w:delText>ActMood 2.16.840.1.113883.5.1001</w:delText>
        </w:r>
        <w:r w:rsidRPr="003651D9" w:rsidDel="006A1426">
          <w:delText>)</w:delText>
        </w:r>
        <w:bookmarkStart w:id="2592" w:name="C_7131"/>
        <w:bookmarkEnd w:id="2592"/>
        <w:r w:rsidRPr="003651D9" w:rsidDel="006A1426">
          <w:delText xml:space="preserve"> (CONF:7131).</w:delText>
        </w:r>
      </w:del>
    </w:p>
    <w:p w14:paraId="2F7CF0D9" w14:textId="77777777" w:rsidR="00875076" w:rsidRPr="003651D9" w:rsidDel="006A1426" w:rsidRDefault="00875076" w:rsidP="005B3030">
      <w:pPr>
        <w:numPr>
          <w:ilvl w:val="0"/>
          <w:numId w:val="16"/>
        </w:numPr>
        <w:spacing w:before="0" w:after="40" w:line="260" w:lineRule="exact"/>
        <w:rPr>
          <w:del w:id="2593" w:author="Keith W. Boone" w:date="2015-03-04T12:59:00Z"/>
        </w:rPr>
      </w:pPr>
      <w:del w:id="2594"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templateId</w:delText>
        </w:r>
        <w:r w:rsidRPr="003651D9" w:rsidDel="006A1426">
          <w:delText xml:space="preserve"> (CONF:7136) such that it</w:delText>
        </w:r>
      </w:del>
    </w:p>
    <w:p w14:paraId="67308155" w14:textId="77777777" w:rsidR="00875076" w:rsidRPr="003651D9" w:rsidDel="006A1426" w:rsidRDefault="00875076" w:rsidP="005B3030">
      <w:pPr>
        <w:numPr>
          <w:ilvl w:val="1"/>
          <w:numId w:val="16"/>
        </w:numPr>
        <w:spacing w:before="0" w:after="40" w:line="260" w:lineRule="exact"/>
        <w:rPr>
          <w:del w:id="2595" w:author="Keith W. Boone" w:date="2015-03-04T12:59:00Z"/>
        </w:rPr>
      </w:pPr>
      <w:del w:id="2596"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@root</w:delText>
        </w:r>
        <w:r w:rsidRPr="003651D9" w:rsidDel="006A1426">
          <w:delText>=</w:delText>
        </w:r>
        <w:r w:rsidRPr="003651D9" w:rsidDel="006A1426">
          <w:rPr>
            <w:rStyle w:val="XMLname"/>
          </w:rPr>
          <w:delText>"2.16.840.1.113883.10.20.22.4.2"</w:delText>
        </w:r>
        <w:r w:rsidRPr="003651D9" w:rsidDel="006A1426">
          <w:delText xml:space="preserve"> (CONF:9138).</w:delText>
        </w:r>
      </w:del>
    </w:p>
    <w:p w14:paraId="4ADE852D" w14:textId="77777777" w:rsidR="00875076" w:rsidRPr="003651D9" w:rsidDel="006A1426" w:rsidRDefault="00875076" w:rsidP="005B3030">
      <w:pPr>
        <w:numPr>
          <w:ilvl w:val="0"/>
          <w:numId w:val="16"/>
        </w:numPr>
        <w:spacing w:before="0" w:after="40" w:line="260" w:lineRule="exact"/>
        <w:rPr>
          <w:del w:id="2597" w:author="Keith W. Boone" w:date="2015-03-04T12:59:00Z"/>
        </w:rPr>
      </w:pPr>
      <w:del w:id="2598" w:author="Keith W. Boone" w:date="2015-03-04T12:59:00Z">
        <w:r w:rsidRPr="003651D9" w:rsidDel="006A1426">
          <w:rPr>
            <w:rStyle w:val="keyword"/>
          </w:rPr>
          <w:delText>SHALL</w:delText>
        </w:r>
        <w:r w:rsidRPr="003651D9" w:rsidDel="006A1426">
          <w:delText xml:space="preserve"> contain at least one [1..*] </w:delText>
        </w:r>
        <w:r w:rsidRPr="003651D9" w:rsidDel="006A1426">
          <w:rPr>
            <w:rStyle w:val="XMLnameBold"/>
          </w:rPr>
          <w:delText>id</w:delText>
        </w:r>
        <w:r w:rsidRPr="003651D9" w:rsidDel="006A1426">
          <w:delText xml:space="preserve"> (CONF:7137).</w:delText>
        </w:r>
      </w:del>
    </w:p>
    <w:p w14:paraId="55A7ED62" w14:textId="77777777" w:rsidR="00875076" w:rsidRPr="003651D9" w:rsidDel="006A1426" w:rsidRDefault="00875076" w:rsidP="005B3030">
      <w:pPr>
        <w:numPr>
          <w:ilvl w:val="1"/>
          <w:numId w:val="16"/>
        </w:numPr>
        <w:shd w:val="clear" w:color="auto" w:fill="FFFFFF"/>
        <w:spacing w:before="0" w:after="40" w:line="260" w:lineRule="exact"/>
        <w:rPr>
          <w:del w:id="2599" w:author="Keith W. Boone" w:date="2015-03-04T12:59:00Z"/>
        </w:rPr>
      </w:pPr>
      <w:del w:id="2600" w:author="Keith W. Boone" w:date="2015-03-04T12:59:00Z">
        <w:r w:rsidRPr="003651D9" w:rsidDel="006A1426">
          <w:delText>The first id represents this specific globally unique result observation.</w:delText>
        </w:r>
      </w:del>
    </w:p>
    <w:p w14:paraId="264AA0DE" w14:textId="77777777" w:rsidR="00875076" w:rsidRPr="003651D9" w:rsidDel="006A1426" w:rsidRDefault="00875076" w:rsidP="005B3030">
      <w:pPr>
        <w:numPr>
          <w:ilvl w:val="1"/>
          <w:numId w:val="16"/>
        </w:numPr>
        <w:shd w:val="clear" w:color="auto" w:fill="FFFFFF"/>
        <w:spacing w:before="0" w:after="40" w:line="260" w:lineRule="exact"/>
        <w:rPr>
          <w:del w:id="2601" w:author="Keith W. Boone" w:date="2015-03-04T12:59:00Z"/>
        </w:rPr>
      </w:pPr>
      <w:del w:id="2602" w:author="Keith W. Boone" w:date="2015-03-04T12:59:00Z">
        <w:r w:rsidRPr="003651D9" w:rsidDel="006A1426">
          <w:delText>The second id represents the lesion ID which should</w:delText>
        </w:r>
        <w:r w:rsidR="005F3FB5" w:rsidDel="006A1426">
          <w:delText xml:space="preserve"> </w:delText>
        </w:r>
        <w:r w:rsidRPr="003651D9" w:rsidDel="006A1426">
          <w:delText>be an assigned numeric code that identifies lesions within a specific targetSiteCode.This lesion ID is used to link lesion specific data in this Result Observation – Cardiac with Procedure Activity Procedure - Cardiac.</w:delText>
        </w:r>
      </w:del>
    </w:p>
    <w:p w14:paraId="180A3D71" w14:textId="77777777" w:rsidR="00875076" w:rsidRPr="003651D9" w:rsidDel="006A1426" w:rsidRDefault="00875076" w:rsidP="005B3030">
      <w:pPr>
        <w:numPr>
          <w:ilvl w:val="0"/>
          <w:numId w:val="16"/>
        </w:numPr>
        <w:spacing w:before="0" w:after="40" w:line="260" w:lineRule="exact"/>
        <w:rPr>
          <w:del w:id="2603" w:author="Keith W. Boone" w:date="2015-03-04T12:59:00Z"/>
        </w:rPr>
      </w:pPr>
      <w:del w:id="2604"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code</w:delText>
        </w:r>
        <w:r w:rsidRPr="003651D9" w:rsidDel="006A1426">
          <w:delText xml:space="preserve"> (CONF:7133).</w:delText>
        </w:r>
      </w:del>
    </w:p>
    <w:p w14:paraId="5BE3D4E4" w14:textId="77777777" w:rsidR="00875076" w:rsidRPr="003651D9" w:rsidDel="006A1426" w:rsidRDefault="00875076" w:rsidP="005B3030">
      <w:pPr>
        <w:numPr>
          <w:ilvl w:val="1"/>
          <w:numId w:val="16"/>
        </w:numPr>
        <w:spacing w:before="0" w:after="40" w:line="260" w:lineRule="exact"/>
        <w:rPr>
          <w:del w:id="2605" w:author="Keith W. Boone" w:date="2015-03-04T12:59:00Z"/>
        </w:rPr>
      </w:pPr>
      <w:del w:id="2606" w:author="Keith W. Boone" w:date="2015-03-04T12:59:00Z">
        <w:r w:rsidRPr="003651D9" w:rsidDel="006A1426">
          <w:rPr>
            <w:rStyle w:val="keyword"/>
          </w:rPr>
          <w:delText>SHOULD</w:delText>
        </w:r>
        <w:r w:rsidRPr="003651D9" w:rsidDel="006A1426">
          <w:delText xml:space="preserve"> be from LOINC (CodeSystem: 2.16.840.1.113883.6.1) or SNOMED CT (Value Set: 1.3.6.1.4.1.19376.1.4.1.5.38) (CONF:7166-CRC).</w:delText>
        </w:r>
      </w:del>
    </w:p>
    <w:p w14:paraId="4E6B1B8C" w14:textId="77777777" w:rsidR="00875076" w:rsidRPr="003651D9" w:rsidDel="006A1426" w:rsidRDefault="00875076" w:rsidP="005B3030">
      <w:pPr>
        <w:numPr>
          <w:ilvl w:val="0"/>
          <w:numId w:val="16"/>
        </w:numPr>
        <w:spacing w:before="0" w:after="40" w:line="260" w:lineRule="exact"/>
        <w:rPr>
          <w:del w:id="2607" w:author="Keith W. Boone" w:date="2015-03-04T12:59:00Z"/>
        </w:rPr>
      </w:pPr>
      <w:del w:id="2608" w:author="Keith W. Boone" w:date="2015-03-04T12:59:00Z">
        <w:r w:rsidRPr="003651D9" w:rsidDel="006A1426">
          <w:rPr>
            <w:rStyle w:val="keyword"/>
          </w:rPr>
          <w:delText>SHOULD</w:delText>
        </w:r>
        <w:r w:rsidRPr="003651D9" w:rsidDel="006A1426">
          <w:delText xml:space="preserve"> contain zero or one [0..1] </w:delText>
        </w:r>
        <w:r w:rsidRPr="003651D9" w:rsidDel="006A1426">
          <w:rPr>
            <w:rStyle w:val="XMLnameBold"/>
          </w:rPr>
          <w:delText>text</w:delText>
        </w:r>
        <w:r w:rsidRPr="003651D9" w:rsidDel="006A1426">
          <w:delText xml:space="preserve"> (CONF:7138).</w:delText>
        </w:r>
      </w:del>
    </w:p>
    <w:p w14:paraId="7E0CB933" w14:textId="77777777" w:rsidR="00875076" w:rsidRPr="003651D9" w:rsidDel="006A1426" w:rsidRDefault="00875076" w:rsidP="005B3030">
      <w:pPr>
        <w:numPr>
          <w:ilvl w:val="1"/>
          <w:numId w:val="16"/>
        </w:numPr>
        <w:spacing w:before="0" w:after="40" w:line="260" w:lineRule="exact"/>
        <w:rPr>
          <w:del w:id="2609" w:author="Keith W. Boone" w:date="2015-03-04T12:59:00Z"/>
        </w:rPr>
      </w:pPr>
      <w:del w:id="2610" w:author="Keith W. Boone" w:date="2015-03-04T12:59:00Z">
        <w:r w:rsidRPr="003651D9" w:rsidDel="006A1426">
          <w:delText xml:space="preserve">The text, if present, </w:delText>
        </w:r>
        <w:r w:rsidRPr="003651D9" w:rsidDel="006A1426">
          <w:rPr>
            <w:rStyle w:val="keyword"/>
          </w:rPr>
          <w:delText>SHOULD</w:delText>
        </w:r>
        <w:r w:rsidRPr="003651D9" w:rsidDel="006A1426">
          <w:delText xml:space="preserve"> contain zero or one [0..1] </w:delText>
        </w:r>
        <w:r w:rsidRPr="003651D9" w:rsidDel="006A1426">
          <w:rPr>
            <w:rStyle w:val="XMLnameBold"/>
          </w:rPr>
          <w:delText>reference/@value</w:delText>
        </w:r>
        <w:r w:rsidRPr="003651D9" w:rsidDel="006A1426">
          <w:delText xml:space="preserve"> (CONF:7139).</w:delText>
        </w:r>
      </w:del>
    </w:p>
    <w:p w14:paraId="4929D695" w14:textId="77777777" w:rsidR="00875076" w:rsidRPr="003651D9" w:rsidDel="006A1426" w:rsidRDefault="00875076" w:rsidP="005B3030">
      <w:pPr>
        <w:numPr>
          <w:ilvl w:val="2"/>
          <w:numId w:val="16"/>
        </w:numPr>
        <w:spacing w:before="0" w:after="40" w:line="260" w:lineRule="exact"/>
        <w:rPr>
          <w:del w:id="2611" w:author="Keith W. Boone" w:date="2015-03-04T12:59:00Z"/>
        </w:rPr>
      </w:pPr>
      <w:del w:id="2612" w:author="Keith W. Boone" w:date="2015-03-04T12:59:00Z">
        <w:r w:rsidRPr="003651D9" w:rsidDel="006A1426">
          <w:delText xml:space="preserve">This reference/@value </w:delText>
        </w:r>
        <w:r w:rsidRPr="003651D9" w:rsidDel="006A1426">
          <w:rPr>
            <w:rStyle w:val="keyword"/>
          </w:rPr>
          <w:delText>SHALL</w:delText>
        </w:r>
        <w:r w:rsidRPr="003651D9" w:rsidDel="006A1426">
          <w:delText xml:space="preserve"> begin with a '#' and </w:delText>
        </w:r>
        <w:r w:rsidRPr="003651D9" w:rsidDel="006A1426">
          <w:rPr>
            <w:rStyle w:val="keyword"/>
          </w:rPr>
          <w:delText>SHALL</w:delText>
        </w:r>
        <w:r w:rsidRPr="003651D9" w:rsidDel="006A1426">
          <w:delText xml:space="preserve"> point to its corresponding narrative (using the approach defined in CDA Release 2, section 4.3.5.1) (CONF:9119).</w:delText>
        </w:r>
      </w:del>
    </w:p>
    <w:p w14:paraId="6519F21C" w14:textId="77777777" w:rsidR="00875076" w:rsidRPr="003651D9" w:rsidDel="006A1426" w:rsidRDefault="00875076" w:rsidP="005B3030">
      <w:pPr>
        <w:numPr>
          <w:ilvl w:val="0"/>
          <w:numId w:val="16"/>
        </w:numPr>
        <w:spacing w:before="0" w:after="40" w:line="260" w:lineRule="exact"/>
        <w:rPr>
          <w:del w:id="2613" w:author="Keith W. Boone" w:date="2015-03-04T12:59:00Z"/>
        </w:rPr>
      </w:pPr>
      <w:del w:id="2614"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statusCode</w:delText>
        </w:r>
        <w:r w:rsidRPr="003651D9" w:rsidDel="006A1426">
          <w:delText>=</w:delText>
        </w:r>
        <w:r w:rsidRPr="003651D9" w:rsidDel="006A1426">
          <w:rPr>
            <w:rStyle w:val="XMLname"/>
          </w:rPr>
          <w:delText>"completed"</w:delText>
        </w:r>
        <w:r w:rsidRPr="003651D9" w:rsidDel="006A1426">
          <w:delText xml:space="preserve"> Completed (CodeSystem: </w:delText>
        </w:r>
        <w:r w:rsidRPr="003651D9" w:rsidDel="006A1426">
          <w:rPr>
            <w:rStyle w:val="XMLname"/>
          </w:rPr>
          <w:delText>ActStatus 2.16.840.1.113883.5.14</w:delText>
        </w:r>
        <w:r w:rsidRPr="003651D9" w:rsidDel="006A1426">
          <w:delText>)</w:delText>
        </w:r>
        <w:bookmarkStart w:id="2615" w:name="C_7134"/>
        <w:bookmarkEnd w:id="2615"/>
        <w:r w:rsidRPr="003651D9" w:rsidDel="006A1426">
          <w:delText xml:space="preserve"> (CONF:7134).</w:delText>
        </w:r>
      </w:del>
    </w:p>
    <w:p w14:paraId="2F6A102A" w14:textId="77777777" w:rsidR="00875076" w:rsidRPr="003651D9" w:rsidDel="006A1426" w:rsidRDefault="00875076" w:rsidP="005B3030">
      <w:pPr>
        <w:numPr>
          <w:ilvl w:val="0"/>
          <w:numId w:val="16"/>
        </w:numPr>
        <w:spacing w:before="0" w:after="40" w:line="260" w:lineRule="exact"/>
        <w:rPr>
          <w:del w:id="2616" w:author="Keith W. Boone" w:date="2015-03-04T12:59:00Z"/>
        </w:rPr>
      </w:pPr>
      <w:del w:id="2617"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effectiveTime</w:delText>
        </w:r>
        <w:r w:rsidRPr="003651D9" w:rsidDel="006A1426">
          <w:delText xml:space="preserve"> (CONF:7140).</w:delText>
        </w:r>
      </w:del>
    </w:p>
    <w:p w14:paraId="12FAD5A1" w14:textId="77777777" w:rsidR="00875076" w:rsidRPr="003651D9" w:rsidDel="006A1426" w:rsidRDefault="00875076" w:rsidP="005B3030">
      <w:pPr>
        <w:numPr>
          <w:ilvl w:val="1"/>
          <w:numId w:val="16"/>
        </w:numPr>
        <w:spacing w:before="0" w:after="40" w:line="260" w:lineRule="exact"/>
        <w:rPr>
          <w:del w:id="2618" w:author="Keith W. Boone" w:date="2015-03-04T12:59:00Z"/>
        </w:rPr>
      </w:pPr>
      <w:del w:id="2619" w:author="Keith W. Boone" w:date="2015-03-04T12:59:00Z">
        <w:r w:rsidRPr="003651D9" w:rsidDel="006A1426">
          <w:delText>represents clinically effective time of the measurement, which may be when the measurement was performed (e.g., a BP measurement), or may be when sample was taken (and measured some time afterwards) (CONF:7141).</w:delText>
        </w:r>
      </w:del>
    </w:p>
    <w:p w14:paraId="3BE24812" w14:textId="77777777" w:rsidR="00875076" w:rsidRPr="003651D9" w:rsidDel="006A1426" w:rsidRDefault="00875076" w:rsidP="005B3030">
      <w:pPr>
        <w:numPr>
          <w:ilvl w:val="0"/>
          <w:numId w:val="16"/>
        </w:numPr>
        <w:spacing w:before="0" w:after="40" w:line="260" w:lineRule="exact"/>
        <w:rPr>
          <w:del w:id="2620" w:author="Keith W. Boone" w:date="2015-03-04T12:59:00Z"/>
        </w:rPr>
      </w:pPr>
      <w:del w:id="2621"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value</w:delText>
        </w:r>
        <w:r w:rsidRPr="003651D9" w:rsidDel="006A1426">
          <w:delText xml:space="preserve"> with @xsi:type="ANY" (CONF:7143).</w:delText>
        </w:r>
      </w:del>
    </w:p>
    <w:p w14:paraId="72F3B86C" w14:textId="77777777" w:rsidR="00875076" w:rsidRPr="003651D9" w:rsidDel="006A1426" w:rsidRDefault="00875076" w:rsidP="005B3030">
      <w:pPr>
        <w:numPr>
          <w:ilvl w:val="0"/>
          <w:numId w:val="16"/>
        </w:numPr>
        <w:spacing w:before="0" w:after="40" w:line="260" w:lineRule="exact"/>
        <w:rPr>
          <w:del w:id="2622" w:author="Keith W. Boone" w:date="2015-03-04T12:59:00Z"/>
        </w:rPr>
      </w:pPr>
      <w:del w:id="2623" w:author="Keith W. Boone" w:date="2015-03-04T12:59:00Z">
        <w:r w:rsidRPr="003651D9" w:rsidDel="006A1426">
          <w:rPr>
            <w:rStyle w:val="keyword"/>
          </w:rPr>
          <w:delText>SHOULD</w:delText>
        </w:r>
        <w:r w:rsidRPr="003651D9" w:rsidDel="006A1426">
          <w:delText xml:space="preserve"> contain zero or more [0..*] </w:delText>
        </w:r>
        <w:r w:rsidRPr="003651D9" w:rsidDel="006A1426">
          <w:rPr>
            <w:rStyle w:val="XMLnameBold"/>
          </w:rPr>
          <w:delText>interpretationCode</w:delText>
        </w:r>
        <w:r w:rsidRPr="003651D9" w:rsidDel="006A1426">
          <w:delText xml:space="preserve"> (CONF:7147)</w:delText>
        </w:r>
        <w:r w:rsidR="00887E40" w:rsidRPr="003651D9" w:rsidDel="006A1426">
          <w:delText xml:space="preserve">. </w:delText>
        </w:r>
      </w:del>
    </w:p>
    <w:p w14:paraId="0AF6F7EE" w14:textId="77777777" w:rsidR="00875076" w:rsidRPr="003651D9" w:rsidDel="006A1426" w:rsidRDefault="00875076" w:rsidP="005B3030">
      <w:pPr>
        <w:numPr>
          <w:ilvl w:val="0"/>
          <w:numId w:val="16"/>
        </w:numPr>
        <w:spacing w:before="0" w:after="40" w:line="260" w:lineRule="exact"/>
        <w:rPr>
          <w:del w:id="2624" w:author="Keith W. Boone" w:date="2015-03-04T12:59:00Z"/>
        </w:rPr>
      </w:pPr>
      <w:del w:id="2625" w:author="Keith W. Boone" w:date="2015-03-04T12:59:00Z">
        <w:r w:rsidRPr="003651D9" w:rsidDel="006A1426">
          <w:rPr>
            <w:rStyle w:val="keyword"/>
          </w:rPr>
          <w:delText>MAY</w:delText>
        </w:r>
        <w:r w:rsidRPr="003651D9" w:rsidDel="006A1426">
          <w:delText xml:space="preserve"> contain zero or one [0..1] </w:delText>
        </w:r>
        <w:r w:rsidRPr="003651D9" w:rsidDel="006A1426">
          <w:rPr>
            <w:rStyle w:val="XMLnameBold"/>
          </w:rPr>
          <w:delText>methodCode</w:delText>
        </w:r>
        <w:r w:rsidRPr="003651D9" w:rsidDel="006A1426">
          <w:delText xml:space="preserve"> (CONF:7148).</w:delText>
        </w:r>
      </w:del>
    </w:p>
    <w:p w14:paraId="3F922021" w14:textId="77777777" w:rsidR="00875076" w:rsidRPr="003651D9" w:rsidDel="006A1426" w:rsidRDefault="00875076" w:rsidP="005B3030">
      <w:pPr>
        <w:numPr>
          <w:ilvl w:val="0"/>
          <w:numId w:val="16"/>
        </w:numPr>
        <w:spacing w:before="0" w:after="40" w:line="260" w:lineRule="exact"/>
        <w:rPr>
          <w:del w:id="2626" w:author="Keith W. Boone" w:date="2015-03-04T12:59:00Z"/>
        </w:rPr>
      </w:pPr>
      <w:del w:id="2627" w:author="Keith W. Boone" w:date="2015-03-04T12:59:00Z">
        <w:r w:rsidRPr="003651D9" w:rsidDel="006A1426">
          <w:rPr>
            <w:rStyle w:val="keyword"/>
          </w:rPr>
          <w:delText>MAY</w:delText>
        </w:r>
        <w:r w:rsidRPr="003651D9" w:rsidDel="006A1426">
          <w:delText xml:space="preserve"> contain zero or one [0..1] </w:delText>
        </w:r>
        <w:r w:rsidRPr="003651D9" w:rsidDel="006A1426">
          <w:rPr>
            <w:rStyle w:val="XMLnameBold"/>
          </w:rPr>
          <w:delText>targetSiteCode</w:delText>
        </w:r>
        <w:r w:rsidRPr="003651D9" w:rsidDel="006A1426">
          <w:delText xml:space="preserve"> (CONF:7153).</w:delText>
        </w:r>
      </w:del>
    </w:p>
    <w:p w14:paraId="63E77471" w14:textId="77777777" w:rsidR="00875076" w:rsidRPr="003651D9" w:rsidDel="006A1426" w:rsidRDefault="00875076" w:rsidP="005B3030">
      <w:pPr>
        <w:numPr>
          <w:ilvl w:val="1"/>
          <w:numId w:val="16"/>
        </w:numPr>
        <w:spacing w:before="0" w:after="40" w:line="260" w:lineRule="exact"/>
        <w:rPr>
          <w:del w:id="2628" w:author="Keith W. Boone" w:date="2015-03-04T12:59:00Z"/>
        </w:rPr>
      </w:pPr>
      <w:del w:id="2629" w:author="Keith W. Boone" w:date="2015-03-04T12:59:00Z">
        <w:r w:rsidRPr="003651D9" w:rsidDel="006A1426">
          <w:delText xml:space="preserve">The targetSiteCode, if present, </w:delText>
        </w:r>
        <w:r w:rsidRPr="003651D9" w:rsidDel="006A1426">
          <w:rPr>
            <w:rStyle w:val="keyword"/>
          </w:rPr>
          <w:delText>SHALL</w:delText>
        </w:r>
        <w:r w:rsidRPr="003651D9" w:rsidDel="006A1426">
          <w:delText xml:space="preserve"> contain exactly one [1..1] </w:delText>
        </w:r>
        <w:r w:rsidRPr="003651D9" w:rsidDel="006A1426">
          <w:rPr>
            <w:rStyle w:val="XMLnameBold"/>
          </w:rPr>
          <w:delText>code</w:delText>
        </w:r>
        <w:r w:rsidRPr="003651D9" w:rsidDel="006A1426">
          <w:delText xml:space="preserve"> where the @code </w:delText>
        </w:r>
        <w:r w:rsidRPr="003651D9" w:rsidDel="006A1426">
          <w:rPr>
            <w:rStyle w:val="keyword"/>
          </w:rPr>
          <w:delText>SHALL</w:delText>
        </w:r>
        <w:r w:rsidRPr="003651D9" w:rsidDel="006A1426">
          <w:delText xml:space="preserve"> be selected from ValueSet </w:delText>
        </w:r>
        <w:r w:rsidRPr="003651D9" w:rsidDel="006A1426">
          <w:rPr>
            <w:rFonts w:ascii="Courier New" w:hAnsi="Courier New" w:cs="Courier New"/>
            <w:sz w:val="20"/>
          </w:rPr>
          <w:delText>Body Site</w:delText>
        </w:r>
        <w:r w:rsidR="005F3FB5" w:rsidDel="006A1426">
          <w:rPr>
            <w:rFonts w:ascii="Courier New" w:hAnsi="Courier New" w:cs="Courier New"/>
            <w:sz w:val="20"/>
          </w:rPr>
          <w:delText xml:space="preserve"> </w:delText>
        </w:r>
        <w:r w:rsidRPr="003651D9" w:rsidDel="006A1426">
          <w:rPr>
            <w:rFonts w:ascii="Courier New" w:hAnsi="Courier New" w:cs="TimesNewRomanPSMT"/>
            <w:sz w:val="20"/>
          </w:rPr>
          <w:delText xml:space="preserve">1.3.6.1.4.1.19376.1.4.1.5.32 </w:delText>
        </w:r>
        <w:r w:rsidRPr="003651D9" w:rsidDel="006A1426">
          <w:rPr>
            <w:rStyle w:val="keyword"/>
          </w:rPr>
          <w:delText>STATIC</w:delText>
        </w:r>
        <w:r w:rsidRPr="003651D9" w:rsidDel="006A1426">
          <w:delText xml:space="preserve"> (CONF:CRC).</w:delText>
        </w:r>
      </w:del>
    </w:p>
    <w:p w14:paraId="416B06D1" w14:textId="77777777" w:rsidR="00875076" w:rsidRPr="003651D9" w:rsidDel="006A1426" w:rsidRDefault="00875076" w:rsidP="005B3030">
      <w:pPr>
        <w:numPr>
          <w:ilvl w:val="0"/>
          <w:numId w:val="16"/>
        </w:numPr>
        <w:spacing w:before="0" w:after="40" w:line="260" w:lineRule="exact"/>
        <w:rPr>
          <w:del w:id="2630" w:author="Keith W. Boone" w:date="2015-03-04T12:59:00Z"/>
        </w:rPr>
      </w:pPr>
      <w:del w:id="2631" w:author="Keith W. Boone" w:date="2015-03-04T12:59:00Z">
        <w:r w:rsidRPr="003651D9" w:rsidDel="006A1426">
          <w:rPr>
            <w:rStyle w:val="keyword"/>
          </w:rPr>
          <w:delText>MAY</w:delText>
        </w:r>
        <w:r w:rsidRPr="003651D9" w:rsidDel="006A1426">
          <w:delText xml:space="preserve"> contain zero or one [0..1] </w:delText>
        </w:r>
        <w:r w:rsidRPr="003651D9" w:rsidDel="006A1426">
          <w:rPr>
            <w:rStyle w:val="XMLnameBold"/>
          </w:rPr>
          <w:delText>author</w:delText>
        </w:r>
        <w:r w:rsidRPr="003651D9" w:rsidDel="006A1426">
          <w:delText xml:space="preserve"> (CONF:7149).</w:delText>
        </w:r>
      </w:del>
    </w:p>
    <w:p w14:paraId="41F14BC1" w14:textId="77777777" w:rsidR="00875076" w:rsidRPr="003651D9" w:rsidDel="006A1426" w:rsidRDefault="00875076" w:rsidP="005B3030">
      <w:pPr>
        <w:numPr>
          <w:ilvl w:val="0"/>
          <w:numId w:val="16"/>
        </w:numPr>
        <w:spacing w:before="0" w:after="40" w:line="260" w:lineRule="exact"/>
        <w:rPr>
          <w:del w:id="2632" w:author="Keith W. Boone" w:date="2015-03-04T12:59:00Z"/>
        </w:rPr>
      </w:pPr>
      <w:del w:id="2633" w:author="Keith W. Boone" w:date="2015-03-04T12:59:00Z">
        <w:r w:rsidRPr="003651D9" w:rsidDel="006A1426">
          <w:rPr>
            <w:rStyle w:val="keyword"/>
          </w:rPr>
          <w:delText>SHOULD</w:delText>
        </w:r>
        <w:r w:rsidRPr="003651D9" w:rsidDel="006A1426">
          <w:delText xml:space="preserve"> contain zero or more [0..*] </w:delText>
        </w:r>
        <w:r w:rsidRPr="003651D9" w:rsidDel="006A1426">
          <w:rPr>
            <w:rStyle w:val="XMLnameBold"/>
          </w:rPr>
          <w:delText>referenceRange</w:delText>
        </w:r>
        <w:r w:rsidRPr="003651D9" w:rsidDel="006A1426">
          <w:delText xml:space="preserve"> (CONF:7150).</w:delText>
        </w:r>
      </w:del>
    </w:p>
    <w:p w14:paraId="60F3FE0F" w14:textId="77777777" w:rsidR="00875076" w:rsidRPr="003651D9" w:rsidDel="006A1426" w:rsidRDefault="00875076" w:rsidP="005B3030">
      <w:pPr>
        <w:numPr>
          <w:ilvl w:val="1"/>
          <w:numId w:val="16"/>
        </w:numPr>
        <w:spacing w:before="0" w:after="40" w:line="260" w:lineRule="exact"/>
        <w:rPr>
          <w:del w:id="2634" w:author="Keith W. Boone" w:date="2015-03-04T12:59:00Z"/>
        </w:rPr>
      </w:pPr>
      <w:del w:id="2635" w:author="Keith W. Boone" w:date="2015-03-04T12:59:00Z">
        <w:r w:rsidRPr="003651D9" w:rsidDel="006A1426">
          <w:delText xml:space="preserve">The referenceRange, if present, </w:delText>
        </w:r>
        <w:r w:rsidRPr="003651D9" w:rsidDel="006A1426">
          <w:rPr>
            <w:rStyle w:val="keyword"/>
          </w:rPr>
          <w:delText>SHALL</w:delText>
        </w:r>
        <w:r w:rsidRPr="003651D9" w:rsidDel="006A1426">
          <w:delText xml:space="preserve"> contain exactly one [1..1] </w:delText>
        </w:r>
        <w:r w:rsidRPr="003651D9" w:rsidDel="006A1426">
          <w:rPr>
            <w:rStyle w:val="XMLnameBold"/>
          </w:rPr>
          <w:delText>observationRange</w:delText>
        </w:r>
        <w:r w:rsidRPr="003651D9" w:rsidDel="006A1426">
          <w:delText xml:space="preserve"> (CONF:7151).</w:delText>
        </w:r>
      </w:del>
    </w:p>
    <w:p w14:paraId="0B666237" w14:textId="77777777" w:rsidR="00875076" w:rsidRPr="003651D9" w:rsidDel="006A1426" w:rsidRDefault="00875076" w:rsidP="005B3030">
      <w:pPr>
        <w:numPr>
          <w:ilvl w:val="2"/>
          <w:numId w:val="16"/>
        </w:numPr>
        <w:spacing w:before="0" w:after="40" w:line="260" w:lineRule="exact"/>
        <w:rPr>
          <w:del w:id="2636" w:author="Keith W. Boone" w:date="2015-03-04T12:59:00Z"/>
        </w:rPr>
      </w:pPr>
      <w:del w:id="2637" w:author="Keith W. Boone" w:date="2015-03-04T12:59:00Z">
        <w:r w:rsidRPr="003651D9" w:rsidDel="006A1426">
          <w:delText xml:space="preserve">This observationRange </w:delText>
        </w:r>
        <w:r w:rsidRPr="003651D9" w:rsidDel="006A1426">
          <w:rPr>
            <w:rStyle w:val="keyword"/>
          </w:rPr>
          <w:delText>SHALL NOT</w:delText>
        </w:r>
        <w:r w:rsidRPr="003651D9" w:rsidDel="006A1426">
          <w:delText xml:space="preserve"> contain [0..0] </w:delText>
        </w:r>
        <w:r w:rsidRPr="003651D9" w:rsidDel="006A1426">
          <w:rPr>
            <w:rStyle w:val="XMLnameBold"/>
          </w:rPr>
          <w:delText>code</w:delText>
        </w:r>
        <w:r w:rsidRPr="003651D9" w:rsidDel="006A1426">
          <w:delText xml:space="preserve"> (CONF:7152).</w:delText>
        </w:r>
      </w:del>
    </w:p>
    <w:p w14:paraId="71D28682" w14:textId="77777777" w:rsidR="00875076" w:rsidRPr="003651D9" w:rsidDel="006A1426" w:rsidRDefault="00875076" w:rsidP="005B3030">
      <w:pPr>
        <w:numPr>
          <w:ilvl w:val="0"/>
          <w:numId w:val="16"/>
        </w:numPr>
        <w:spacing w:before="0" w:after="40" w:line="260" w:lineRule="exact"/>
        <w:rPr>
          <w:del w:id="2638" w:author="Keith W. Boone" w:date="2015-03-04T12:59:00Z"/>
        </w:rPr>
      </w:pPr>
      <w:del w:id="2639" w:author="Keith W. Boone" w:date="2015-03-04T12:59:00Z">
        <w:r w:rsidRPr="003651D9" w:rsidDel="006A1426">
          <w:rPr>
            <w:rStyle w:val="keyword"/>
          </w:rPr>
          <w:delText>SHOULD</w:delText>
        </w:r>
        <w:r w:rsidRPr="003651D9" w:rsidDel="006A1426">
          <w:delText xml:space="preserve"> contain zero or one [0..1] </w:delText>
        </w:r>
        <w:r w:rsidRPr="003651D9" w:rsidDel="006A1426">
          <w:rPr>
            <w:rStyle w:val="XMLnameBold"/>
          </w:rPr>
          <w:delText>entryRelationship</w:delText>
        </w:r>
        <w:r w:rsidRPr="003651D9" w:rsidDel="006A1426">
          <w:delText xml:space="preserve"> (CONF:CRC-xxx) such that it</w:delText>
        </w:r>
      </w:del>
    </w:p>
    <w:p w14:paraId="347F21B6" w14:textId="77777777" w:rsidR="00875076" w:rsidRPr="003651D9" w:rsidDel="006A1426" w:rsidRDefault="00875076" w:rsidP="005B3030">
      <w:pPr>
        <w:numPr>
          <w:ilvl w:val="1"/>
          <w:numId w:val="16"/>
        </w:numPr>
        <w:spacing w:before="0" w:after="40" w:line="260" w:lineRule="exact"/>
        <w:rPr>
          <w:del w:id="2640" w:author="Keith W. Boone" w:date="2015-03-04T12:59:00Z"/>
        </w:rPr>
      </w:pPr>
      <w:del w:id="2641"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@typeCode</w:delText>
        </w:r>
        <w:r w:rsidRPr="003651D9" w:rsidDel="006A1426">
          <w:delText>=</w:delText>
        </w:r>
        <w:r w:rsidRPr="003651D9" w:rsidDel="006A1426">
          <w:rPr>
            <w:rStyle w:val="XMLname"/>
          </w:rPr>
          <w:delText>"SUBJ"</w:delText>
        </w:r>
        <w:r w:rsidRPr="003651D9" w:rsidDel="006A1426">
          <w:delText xml:space="preserve"> Has subject (CodeSystem: </w:delText>
        </w:r>
        <w:r w:rsidRPr="003651D9" w:rsidDel="006A1426">
          <w:rPr>
            <w:rStyle w:val="XMLname"/>
          </w:rPr>
          <w:delText>HL7ActRelationshipType 2.16.840.1.113883.5.1002</w:delText>
        </w:r>
        <w:r w:rsidRPr="003651D9" w:rsidDel="006A1426">
          <w:delText>) (CONF:CRC-xxx).</w:delText>
        </w:r>
      </w:del>
    </w:p>
    <w:p w14:paraId="0C3D1FF5" w14:textId="77777777" w:rsidR="00875076" w:rsidRPr="003651D9" w:rsidDel="006A1426" w:rsidRDefault="00875076" w:rsidP="005B3030">
      <w:pPr>
        <w:numPr>
          <w:ilvl w:val="1"/>
          <w:numId w:val="16"/>
        </w:numPr>
        <w:spacing w:before="0" w:after="40" w:line="260" w:lineRule="exact"/>
        <w:rPr>
          <w:del w:id="2642" w:author="Keith W. Boone" w:date="2015-03-04T12:59:00Z"/>
        </w:rPr>
      </w:pPr>
      <w:del w:id="2643"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@inversionInd</w:delText>
        </w:r>
        <w:r w:rsidRPr="003651D9" w:rsidDel="006A1426">
          <w:delText>=</w:delText>
        </w:r>
        <w:r w:rsidRPr="003651D9" w:rsidDel="006A1426">
          <w:rPr>
            <w:rStyle w:val="XMLname"/>
          </w:rPr>
          <w:delText>"true"</w:delText>
        </w:r>
        <w:r w:rsidRPr="003651D9" w:rsidDel="006A1426">
          <w:delText xml:space="preserve"> TRUE (CONF:CRC-xxx).</w:delText>
        </w:r>
      </w:del>
    </w:p>
    <w:p w14:paraId="1FFFAF81" w14:textId="77777777" w:rsidR="00875076" w:rsidRPr="003651D9" w:rsidDel="006A1426" w:rsidRDefault="00875076" w:rsidP="005B3030">
      <w:pPr>
        <w:numPr>
          <w:ilvl w:val="1"/>
          <w:numId w:val="16"/>
        </w:numPr>
        <w:spacing w:before="0" w:after="40" w:line="260" w:lineRule="exact"/>
        <w:rPr>
          <w:del w:id="2644" w:author="Keith W. Boone" w:date="2015-03-04T12:59:00Z"/>
        </w:rPr>
      </w:pPr>
      <w:del w:id="2645"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HyperlinkCourierBold"/>
            <w:color w:val="auto"/>
          </w:rPr>
          <w:delText>Severity Observation</w:delText>
        </w:r>
        <w:r w:rsidRPr="003651D9" w:rsidDel="006A1426">
          <w:rPr>
            <w:rStyle w:val="XMLname"/>
          </w:rPr>
          <w:delText xml:space="preserve"> (2.16.840.1.113883.10.20.22.4.8)</w:delText>
        </w:r>
        <w:r w:rsidRPr="003651D9" w:rsidDel="006A1426">
          <w:delText xml:space="preserve"> (CONF:CRC-xxx).</w:delText>
        </w:r>
      </w:del>
    </w:p>
    <w:p w14:paraId="2EFCB5DD" w14:textId="77777777" w:rsidR="00875076" w:rsidRPr="003651D9" w:rsidDel="006A1426" w:rsidRDefault="00875076" w:rsidP="008358E5">
      <w:pPr>
        <w:pStyle w:val="Example"/>
        <w:rPr>
          <w:del w:id="2646" w:author="Keith W. Boone" w:date="2015-03-04T12:59:00Z"/>
          <w:lang w:val="en-US"/>
        </w:rPr>
      </w:pPr>
      <w:del w:id="2647" w:author="Keith W. Boone" w:date="2015-03-04T12:59:00Z">
        <w:r w:rsidRPr="003651D9" w:rsidDel="006A1426">
          <w:rPr>
            <w:lang w:val="en-US"/>
          </w:rPr>
          <w:delText>&lt;observation classCode="OBS" moodCode="EVN"&gt;</w:delText>
        </w:r>
      </w:del>
    </w:p>
    <w:p w14:paraId="2FD9BC7F" w14:textId="77777777" w:rsidR="00875076" w:rsidRPr="003651D9" w:rsidDel="006A1426" w:rsidRDefault="00875076" w:rsidP="00B92EA1">
      <w:pPr>
        <w:pStyle w:val="Example"/>
        <w:rPr>
          <w:del w:id="2648" w:author="Keith W. Boone" w:date="2015-03-04T12:59:00Z"/>
          <w:lang w:val="en-US"/>
        </w:rPr>
      </w:pPr>
      <w:del w:id="2649" w:author="Keith W. Boone" w:date="2015-03-04T12:59:00Z">
        <w:r w:rsidRPr="003651D9" w:rsidDel="006A1426">
          <w:rPr>
            <w:lang w:val="en-US"/>
          </w:rPr>
          <w:delText xml:space="preserve">  &lt;templateId root="1.3.6.1.4.1.19376.1.4.1.4.16"/&gt;</w:delText>
        </w:r>
      </w:del>
    </w:p>
    <w:p w14:paraId="4F212C7A" w14:textId="77777777" w:rsidR="00875076" w:rsidRPr="003651D9" w:rsidDel="006A1426" w:rsidRDefault="00875076" w:rsidP="0071309E">
      <w:pPr>
        <w:pStyle w:val="Example"/>
        <w:rPr>
          <w:del w:id="2650" w:author="Keith W. Boone" w:date="2015-03-04T12:59:00Z"/>
          <w:lang w:val="en-US"/>
        </w:rPr>
      </w:pPr>
      <w:del w:id="2651" w:author="Keith W. Boone" w:date="2015-03-04T12:59:00Z">
        <w:r w:rsidRPr="003651D9" w:rsidDel="006A1426">
          <w:rPr>
            <w:lang w:val="en-US"/>
          </w:rPr>
          <w:delText xml:space="preserve">  &lt;!-- Result Observation template --&gt;</w:delText>
        </w:r>
      </w:del>
    </w:p>
    <w:p w14:paraId="46B42414" w14:textId="77777777" w:rsidR="00875076" w:rsidRPr="003651D9" w:rsidDel="006A1426" w:rsidRDefault="00875076" w:rsidP="004070FB">
      <w:pPr>
        <w:pStyle w:val="Example"/>
        <w:rPr>
          <w:del w:id="2652" w:author="Keith W. Boone" w:date="2015-03-04T12:59:00Z"/>
          <w:lang w:val="en-US"/>
        </w:rPr>
      </w:pPr>
      <w:del w:id="2653" w:author="Keith W. Boone" w:date="2015-03-04T12:59:00Z">
        <w:r w:rsidRPr="003651D9" w:rsidDel="006A1426">
          <w:rPr>
            <w:lang w:val="en-US"/>
          </w:rPr>
          <w:delText xml:space="preserve">  &lt;id root="c6f88321-67ad-11db-bd13-0800200c9a66"/&gt;</w:delText>
        </w:r>
      </w:del>
    </w:p>
    <w:p w14:paraId="07D8F25A" w14:textId="77777777" w:rsidR="00875076" w:rsidRPr="003651D9" w:rsidDel="006A1426" w:rsidRDefault="00875076" w:rsidP="0070762D">
      <w:pPr>
        <w:pStyle w:val="Example"/>
        <w:rPr>
          <w:del w:id="2654" w:author="Keith W. Boone" w:date="2015-03-04T12:59:00Z"/>
          <w:lang w:val="en-US"/>
        </w:rPr>
      </w:pPr>
      <w:del w:id="2655" w:author="Keith W. Boone" w:date="2015-03-04T12:59:00Z">
        <w:r w:rsidRPr="003651D9" w:rsidDel="006A1426">
          <w:rPr>
            <w:lang w:val="en-US"/>
          </w:rPr>
          <w:delText xml:space="preserve">  &lt;!-- This second ID represents the lesion ID --&gt;</w:delText>
        </w:r>
      </w:del>
    </w:p>
    <w:p w14:paraId="28D62D6E" w14:textId="77777777" w:rsidR="00875076" w:rsidRPr="003651D9" w:rsidDel="006A1426" w:rsidRDefault="00875076" w:rsidP="0070762D">
      <w:pPr>
        <w:pStyle w:val="Example"/>
        <w:rPr>
          <w:del w:id="2656" w:author="Keith W. Boone" w:date="2015-03-04T12:59:00Z"/>
          <w:lang w:val="en-US"/>
        </w:rPr>
      </w:pPr>
      <w:del w:id="2657" w:author="Keith W. Boone" w:date="2015-03-04T12:59:00Z">
        <w:r w:rsidRPr="003651D9" w:rsidDel="006A1426">
          <w:rPr>
            <w:lang w:val="en-US"/>
          </w:rPr>
          <w:delText xml:space="preserve">  &lt;id root="107c2dc0-67a5-11db-bd13-0800200c9a66" extension="1"/&gt;</w:delText>
        </w:r>
      </w:del>
    </w:p>
    <w:p w14:paraId="3B999A6C" w14:textId="77777777" w:rsidR="00875076" w:rsidRPr="003651D9" w:rsidDel="006A1426" w:rsidRDefault="00875076" w:rsidP="00D05B7C">
      <w:pPr>
        <w:pStyle w:val="Example"/>
        <w:rPr>
          <w:del w:id="2658" w:author="Keith W. Boone" w:date="2015-03-04T12:59:00Z"/>
          <w:lang w:val="en-US"/>
        </w:rPr>
      </w:pPr>
      <w:del w:id="2659" w:author="Keith W. Boone" w:date="2015-03-04T12:59:00Z">
        <w:r w:rsidRPr="003651D9" w:rsidDel="006A1426">
          <w:rPr>
            <w:lang w:val="en-US"/>
          </w:rPr>
          <w:delText xml:space="preserve">  &lt;code code="</w:delText>
        </w:r>
        <w:r w:rsidRPr="003651D9" w:rsidDel="006A1426">
          <w:rPr>
            <w:rFonts w:eastAsia="Calibri"/>
            <w:lang w:val="en-US"/>
          </w:rPr>
          <w:delText>233970002</w:delText>
        </w:r>
        <w:r w:rsidRPr="003651D9" w:rsidDel="006A1426">
          <w:rPr>
            <w:lang w:val="en-US"/>
          </w:rPr>
          <w:delText xml:space="preserve">" </w:delText>
        </w:r>
      </w:del>
    </w:p>
    <w:p w14:paraId="0EC5E353" w14:textId="77777777" w:rsidR="00875076" w:rsidRPr="003651D9" w:rsidDel="006A1426" w:rsidRDefault="00875076" w:rsidP="00D05B7C">
      <w:pPr>
        <w:pStyle w:val="Example"/>
        <w:rPr>
          <w:del w:id="2660" w:author="Keith W. Boone" w:date="2015-03-04T12:59:00Z"/>
          <w:lang w:val="en-US"/>
        </w:rPr>
      </w:pPr>
      <w:del w:id="2661" w:author="Keith W. Boone" w:date="2015-03-04T12:59:00Z">
        <w:r w:rsidRPr="003651D9" w:rsidDel="006A1426">
          <w:rPr>
            <w:lang w:val="en-US"/>
          </w:rPr>
          <w:delText xml:space="preserve">          codeSystem="2.16.840.1.113883.6.96"</w:delText>
        </w:r>
      </w:del>
    </w:p>
    <w:p w14:paraId="58AEA292" w14:textId="77777777" w:rsidR="00875076" w:rsidRPr="003651D9" w:rsidDel="006A1426" w:rsidRDefault="00875076" w:rsidP="00D05B7C">
      <w:pPr>
        <w:pStyle w:val="Example"/>
        <w:rPr>
          <w:del w:id="2662" w:author="Keith W. Boone" w:date="2015-03-04T12:59:00Z"/>
          <w:lang w:val="en-US"/>
        </w:rPr>
      </w:pPr>
      <w:del w:id="2663" w:author="Keith W. Boone" w:date="2015-03-04T12:59:00Z">
        <w:r w:rsidRPr="003651D9" w:rsidDel="006A1426">
          <w:rPr>
            <w:lang w:val="en-US"/>
          </w:rPr>
          <w:delText xml:space="preserve">          codeSystemName="SNOMED CT" </w:delText>
        </w:r>
      </w:del>
    </w:p>
    <w:p w14:paraId="3E9F9674" w14:textId="77777777" w:rsidR="00875076" w:rsidRPr="003651D9" w:rsidDel="006A1426" w:rsidRDefault="00875076" w:rsidP="00D05B7C">
      <w:pPr>
        <w:pStyle w:val="Example"/>
        <w:rPr>
          <w:del w:id="2664" w:author="Keith W. Boone" w:date="2015-03-04T12:59:00Z"/>
          <w:lang w:val="en-US"/>
        </w:rPr>
      </w:pPr>
      <w:del w:id="2665" w:author="Keith W. Boone" w:date="2015-03-04T12:59:00Z">
        <w:r w:rsidRPr="003651D9" w:rsidDel="006A1426">
          <w:rPr>
            <w:lang w:val="en-US"/>
          </w:rPr>
          <w:delText xml:space="preserve">          displayName="Post procedure stenosis"/&gt;</w:delText>
        </w:r>
      </w:del>
    </w:p>
    <w:p w14:paraId="0B5BAAB3" w14:textId="77777777" w:rsidR="00875076" w:rsidRPr="003651D9" w:rsidDel="006A1426" w:rsidRDefault="00875076" w:rsidP="00831FF5">
      <w:pPr>
        <w:pStyle w:val="Example"/>
        <w:rPr>
          <w:del w:id="2666" w:author="Keith W. Boone" w:date="2015-03-04T12:59:00Z"/>
          <w:lang w:val="en-US"/>
        </w:rPr>
      </w:pPr>
      <w:del w:id="2667" w:author="Keith W. Boone" w:date="2015-03-04T12:59:00Z">
        <w:r w:rsidRPr="003651D9" w:rsidDel="006A1426">
          <w:rPr>
            <w:lang w:val="en-US"/>
          </w:rPr>
          <w:delText xml:space="preserve">  &lt;text&gt;&lt;reference value="1"/&gt;&lt;/text&gt;</w:delText>
        </w:r>
      </w:del>
    </w:p>
    <w:p w14:paraId="56B03E3D" w14:textId="77777777" w:rsidR="00875076" w:rsidRPr="003651D9" w:rsidDel="006A1426" w:rsidRDefault="00875076" w:rsidP="005360E4">
      <w:pPr>
        <w:pStyle w:val="Example"/>
        <w:rPr>
          <w:del w:id="2668" w:author="Keith W. Boone" w:date="2015-03-04T12:59:00Z"/>
          <w:lang w:val="en-US"/>
        </w:rPr>
      </w:pPr>
      <w:del w:id="2669" w:author="Keith W. Boone" w:date="2015-03-04T12:59:00Z">
        <w:r w:rsidRPr="003651D9" w:rsidDel="006A1426">
          <w:rPr>
            <w:lang w:val="en-US"/>
          </w:rPr>
          <w:delText xml:space="preserve">  &lt;statusCode code="completed"/&gt;</w:delText>
        </w:r>
      </w:del>
    </w:p>
    <w:p w14:paraId="42508041" w14:textId="77777777" w:rsidR="00875076" w:rsidRPr="003651D9" w:rsidDel="006A1426" w:rsidRDefault="00875076" w:rsidP="005360E4">
      <w:pPr>
        <w:pStyle w:val="Example"/>
        <w:rPr>
          <w:del w:id="2670" w:author="Keith W. Boone" w:date="2015-03-04T12:59:00Z"/>
          <w:lang w:val="en-US"/>
        </w:rPr>
      </w:pPr>
      <w:del w:id="2671" w:author="Keith W. Boone" w:date="2015-03-04T12:59:00Z">
        <w:r w:rsidRPr="003651D9" w:rsidDel="006A1426">
          <w:rPr>
            <w:lang w:val="en-US"/>
          </w:rPr>
          <w:delText xml:space="preserve">  &lt;effectiveTime value="19991114"/&gt;</w:delText>
        </w:r>
      </w:del>
    </w:p>
    <w:p w14:paraId="25550C24" w14:textId="77777777" w:rsidR="00875076" w:rsidRPr="003651D9" w:rsidDel="006A1426" w:rsidRDefault="00875076" w:rsidP="005360E4">
      <w:pPr>
        <w:pStyle w:val="Example"/>
        <w:rPr>
          <w:del w:id="2672" w:author="Keith W. Boone" w:date="2015-03-04T12:59:00Z"/>
          <w:lang w:val="en-US"/>
        </w:rPr>
      </w:pPr>
      <w:del w:id="2673" w:author="Keith W. Boone" w:date="2015-03-04T12:59:00Z">
        <w:r w:rsidRPr="003651D9" w:rsidDel="006A1426">
          <w:rPr>
            <w:lang w:val="en-US"/>
          </w:rPr>
          <w:delText xml:space="preserve">  &lt;targetSiteCode code="41879009"    </w:delText>
        </w:r>
        <w:r w:rsidRPr="003651D9" w:rsidDel="006A1426">
          <w:rPr>
            <w:lang w:val="en-US"/>
          </w:rPr>
          <w:tab/>
          <w:delText xml:space="preserve">  </w:delText>
        </w:r>
        <w:r w:rsidRPr="003651D9" w:rsidDel="006A1426">
          <w:rPr>
            <w:lang w:val="en-US"/>
          </w:rPr>
          <w:tab/>
          <w:delText xml:space="preserve"> </w:delText>
        </w:r>
        <w:r w:rsidRPr="003651D9" w:rsidDel="006A1426">
          <w:rPr>
            <w:lang w:val="en-US"/>
          </w:rPr>
          <w:tab/>
        </w:r>
        <w:r w:rsidRPr="003651D9" w:rsidDel="006A1426">
          <w:rPr>
            <w:lang w:val="en-US"/>
          </w:rPr>
          <w:tab/>
        </w:r>
        <w:r w:rsidRPr="003651D9" w:rsidDel="006A1426">
          <w:rPr>
            <w:lang w:val="en-US"/>
          </w:rPr>
          <w:tab/>
          <w:delText xml:space="preserve">codeSystem="1.3.6.1.4.1.19376.1.4.1.5.32" </w:delText>
        </w:r>
      </w:del>
    </w:p>
    <w:p w14:paraId="4ABF8257" w14:textId="77777777" w:rsidR="00875076" w:rsidRPr="003651D9" w:rsidDel="006A1426" w:rsidRDefault="00875076" w:rsidP="005360E4">
      <w:pPr>
        <w:pStyle w:val="Example"/>
        <w:rPr>
          <w:del w:id="2674" w:author="Keith W. Boone" w:date="2015-03-04T12:59:00Z"/>
          <w:lang w:val="en-US"/>
        </w:rPr>
      </w:pPr>
      <w:del w:id="2675" w:author="Keith W. Boone" w:date="2015-03-04T12:59:00Z">
        <w:r w:rsidRPr="003651D9" w:rsidDel="006A1426">
          <w:rPr>
            <w:lang w:val="en-US"/>
          </w:rPr>
          <w:delText xml:space="preserve">       displayName="Distal RCA"/&gt;</w:delText>
        </w:r>
      </w:del>
    </w:p>
    <w:p w14:paraId="2FF82577" w14:textId="77777777" w:rsidR="00875076" w:rsidRPr="003651D9" w:rsidDel="006A1426" w:rsidRDefault="00875076" w:rsidP="005360E4">
      <w:pPr>
        <w:pStyle w:val="Example"/>
        <w:rPr>
          <w:del w:id="2676" w:author="Keith W. Boone" w:date="2015-03-04T12:59:00Z"/>
          <w:lang w:val="en-US"/>
        </w:rPr>
      </w:pPr>
      <w:del w:id="2677" w:author="Keith W. Boone" w:date="2015-03-04T12:59:00Z">
        <w:r w:rsidRPr="003651D9" w:rsidDel="006A1426">
          <w:rPr>
            <w:lang w:val="en-US"/>
          </w:rPr>
          <w:delText xml:space="preserve">  &lt;value xsi:type="PQ" value="0" unit="%"/&gt;</w:delText>
        </w:r>
      </w:del>
    </w:p>
    <w:p w14:paraId="5DC2023F" w14:textId="77777777" w:rsidR="00875076" w:rsidRPr="003651D9" w:rsidDel="006A1426" w:rsidRDefault="00875076" w:rsidP="005360E4">
      <w:pPr>
        <w:pStyle w:val="Example"/>
        <w:rPr>
          <w:del w:id="2678" w:author="Keith W. Boone" w:date="2015-03-04T12:59:00Z"/>
          <w:lang w:val="en-US"/>
        </w:rPr>
      </w:pPr>
      <w:del w:id="2679" w:author="Keith W. Boone" w:date="2015-03-04T12:59:00Z">
        <w:r w:rsidRPr="003651D9" w:rsidDel="006A1426">
          <w:rPr>
            <w:lang w:val="en-US"/>
          </w:rPr>
          <w:delText xml:space="preserve">  &lt;interpretationCode code="N" codeSystem="2.16.840.1.113883.5.83"/&gt;</w:delText>
        </w:r>
      </w:del>
    </w:p>
    <w:p w14:paraId="76DD17AE" w14:textId="77777777" w:rsidR="00875076" w:rsidRPr="003651D9" w:rsidDel="006A1426" w:rsidRDefault="00875076" w:rsidP="005360E4">
      <w:pPr>
        <w:pStyle w:val="Example"/>
        <w:rPr>
          <w:del w:id="2680" w:author="Keith W. Boone" w:date="2015-03-04T12:59:00Z"/>
          <w:lang w:val="en-US"/>
        </w:rPr>
      </w:pPr>
      <w:del w:id="2681" w:author="Keith W. Boone" w:date="2015-03-04T12:59:00Z">
        <w:r w:rsidRPr="003651D9" w:rsidDel="006A1426">
          <w:rPr>
            <w:lang w:val="en-US"/>
          </w:rPr>
          <w:delText>&lt;/observation&gt;</w:delText>
        </w:r>
      </w:del>
    </w:p>
    <w:p w14:paraId="1AE26486" w14:textId="77777777" w:rsidR="00875076" w:rsidRPr="003651D9" w:rsidDel="006A1426" w:rsidRDefault="00940FC7" w:rsidP="00875076">
      <w:pPr>
        <w:pStyle w:val="FigureTitle"/>
        <w:rPr>
          <w:del w:id="2682" w:author="Keith W. Boone" w:date="2015-03-04T12:59:00Z"/>
          <w:rFonts w:eastAsia="?l?r ??’c"/>
          <w:lang w:eastAsia="zh-CN"/>
        </w:rPr>
      </w:pPr>
      <w:del w:id="2683" w:author="Keith W. Boone" w:date="2015-03-04T12:59:00Z">
        <w:r w:rsidDel="006A1426">
          <w:rPr>
            <w:rFonts w:eastAsia="?l?r ??’c"/>
            <w:lang w:eastAsia="zh-CN"/>
          </w:rPr>
          <w:delText>e.g.,</w:delText>
        </w:r>
        <w:r w:rsidR="001055CB" w:rsidRPr="003651D9" w:rsidDel="006A1426">
          <w:rPr>
            <w:rFonts w:eastAsia="?l?r ??’c"/>
            <w:lang w:eastAsia="zh-CN"/>
          </w:rPr>
          <w:delText xml:space="preserve"> </w:delText>
        </w:r>
        <w:r w:rsidR="00875076" w:rsidRPr="003651D9" w:rsidDel="006A1426">
          <w:rPr>
            <w:rFonts w:eastAsia="?l?r ??’c"/>
            <w:lang w:eastAsia="zh-CN"/>
          </w:rPr>
          <w:delText>Figure 6</w:delText>
        </w:r>
        <w:r w:rsidR="00875076" w:rsidRPr="003651D9" w:rsidDel="006A1426">
          <w:delText>.3.4.E-1</w:delText>
        </w:r>
        <w:r w:rsidR="00875076" w:rsidRPr="003651D9" w:rsidDel="006A1426">
          <w:rPr>
            <w:rFonts w:eastAsia="?l?r ??’c"/>
            <w:lang w:eastAsia="zh-CN"/>
          </w:rPr>
          <w:delText>: Result observation example</w:delText>
        </w:r>
        <w:r w:rsidR="00746A3D" w:rsidRPr="003651D9" w:rsidDel="006A1426">
          <w:rPr>
            <w:rFonts w:eastAsia="?l?r ??’c"/>
            <w:lang w:eastAsia="zh-CN"/>
          </w:rPr>
          <w:delText xml:space="preserve"> &gt;</w:delText>
        </w:r>
      </w:del>
    </w:p>
    <w:p w14:paraId="7A373B53" w14:textId="77777777" w:rsidR="00875076" w:rsidRPr="003651D9" w:rsidDel="006A1426" w:rsidRDefault="00875076" w:rsidP="00875076">
      <w:pPr>
        <w:pStyle w:val="BodyText"/>
        <w:rPr>
          <w:del w:id="2684" w:author="Keith W. Boone" w:date="2015-03-04T12:59:00Z"/>
          <w:szCs w:val="24"/>
          <w:lang w:eastAsia="x-none"/>
        </w:rPr>
      </w:pPr>
    </w:p>
    <w:p w14:paraId="33EBC668" w14:textId="77777777" w:rsidR="00983131" w:rsidRPr="003651D9" w:rsidDel="006A1426" w:rsidRDefault="00983131" w:rsidP="00983131">
      <w:pPr>
        <w:pStyle w:val="BodyText"/>
        <w:rPr>
          <w:del w:id="2685" w:author="Keith W. Boone" w:date="2015-03-04T12:59:00Z"/>
          <w:szCs w:val="24"/>
          <w:lang w:eastAsia="x-none"/>
        </w:rPr>
      </w:pPr>
    </w:p>
    <w:p w14:paraId="772742F1" w14:textId="77777777" w:rsidR="00983131" w:rsidRPr="003651D9" w:rsidDel="006A1426" w:rsidRDefault="00983131" w:rsidP="00597DB2">
      <w:pPr>
        <w:pStyle w:val="AuthorInstructions"/>
        <w:rPr>
          <w:del w:id="2686" w:author="Keith W. Boone" w:date="2015-03-04T12:59:00Z"/>
        </w:rPr>
      </w:pPr>
      <w:del w:id="2687" w:author="Keith W. Boone" w:date="2015-03-04T12:59:00Z">
        <w:r w:rsidRPr="003651D9" w:rsidDel="006A1426">
          <w:delText>### End Discrete Conformance Format - Entry</w:delText>
        </w:r>
      </w:del>
    </w:p>
    <w:p w14:paraId="38401C79" w14:textId="77777777" w:rsidR="004B7094" w:rsidRPr="003651D9" w:rsidDel="006A1426" w:rsidRDefault="004B7094" w:rsidP="004B7094">
      <w:pPr>
        <w:pStyle w:val="BodyText"/>
        <w:rPr>
          <w:del w:id="2688" w:author="Keith W. Boone" w:date="2015-03-04T12:59:00Z"/>
        </w:rPr>
      </w:pPr>
    </w:p>
    <w:p w14:paraId="0E9130CA" w14:textId="77777777" w:rsidR="004B7094" w:rsidRPr="003651D9" w:rsidDel="006A1426" w:rsidRDefault="004B7094" w:rsidP="004B7094">
      <w:pPr>
        <w:pStyle w:val="EditorInstructions"/>
        <w:rPr>
          <w:del w:id="2689" w:author="Keith W. Boone" w:date="2015-03-04T12:59:00Z"/>
        </w:rPr>
      </w:pPr>
      <w:del w:id="2690" w:author="Keith W. Boone" w:date="2015-03-04T12:59:00Z">
        <w:r w:rsidRPr="003651D9" w:rsidDel="006A1426">
          <w:delText>Add to section</w:delText>
        </w:r>
        <w:r w:rsidR="001439BB" w:rsidRPr="003651D9" w:rsidDel="006A1426">
          <w:delText>s 6.4 and 6.5 Value Sets</w:delText>
        </w:r>
      </w:del>
    </w:p>
    <w:p w14:paraId="73097F42" w14:textId="77777777" w:rsidR="004B7094" w:rsidRPr="003651D9" w:rsidDel="006A1426" w:rsidRDefault="004B7094" w:rsidP="004B7094">
      <w:pPr>
        <w:pStyle w:val="BodyText"/>
        <w:rPr>
          <w:del w:id="2691" w:author="Keith W. Boone" w:date="2015-03-04T12:59:00Z"/>
          <w:lang w:eastAsia="x-none"/>
        </w:rPr>
      </w:pPr>
    </w:p>
    <w:p w14:paraId="4E640AED" w14:textId="77777777" w:rsidR="004B7094" w:rsidRPr="003651D9" w:rsidDel="006A1426" w:rsidRDefault="001439BB" w:rsidP="005B3030">
      <w:pPr>
        <w:pStyle w:val="Heading2"/>
        <w:numPr>
          <w:ilvl w:val="1"/>
          <w:numId w:val="11"/>
        </w:numPr>
        <w:rPr>
          <w:del w:id="2692" w:author="Keith W. Boone" w:date="2015-03-04T12:59:00Z"/>
          <w:noProof w:val="0"/>
        </w:rPr>
      </w:pPr>
      <w:bookmarkStart w:id="2693" w:name="_Toc412696382"/>
      <w:del w:id="2694" w:author="Keith W. Boone" w:date="2015-03-04T12:59:00Z">
        <w:r w:rsidRPr="003651D9" w:rsidDel="006A1426">
          <w:rPr>
            <w:noProof w:val="0"/>
          </w:rPr>
          <w:delText>Section not applicable</w:delText>
        </w:r>
        <w:bookmarkEnd w:id="2693"/>
      </w:del>
    </w:p>
    <w:p w14:paraId="6F03FAFD" w14:textId="77777777" w:rsidR="001439BB" w:rsidRPr="003651D9" w:rsidDel="006A1426" w:rsidRDefault="001439BB" w:rsidP="00630F33">
      <w:pPr>
        <w:pStyle w:val="BodyText"/>
        <w:rPr>
          <w:del w:id="2695" w:author="Keith W. Boone" w:date="2015-03-04T12:59:00Z"/>
          <w:lang w:eastAsia="x-none"/>
        </w:rPr>
      </w:pPr>
      <w:del w:id="2696" w:author="Keith W. Boone" w:date="2015-03-04T12:59:00Z">
        <w:r w:rsidRPr="003651D9" w:rsidDel="006A1426">
          <w:rPr>
            <w:lang w:eastAsia="x-none"/>
          </w:rPr>
          <w:delText>This heading is not</w:delText>
        </w:r>
        <w:r w:rsidR="00875076" w:rsidRPr="003651D9" w:rsidDel="006A1426">
          <w:rPr>
            <w:lang w:eastAsia="x-none"/>
          </w:rPr>
          <w:delText xml:space="preserve"> currently</w:delText>
        </w:r>
        <w:r w:rsidRPr="003651D9" w:rsidDel="006A1426">
          <w:rPr>
            <w:lang w:eastAsia="x-none"/>
          </w:rPr>
          <w:delText xml:space="preserve"> used in a CDA document.</w:delText>
        </w:r>
      </w:del>
    </w:p>
    <w:p w14:paraId="06C0B466" w14:textId="77777777" w:rsidR="001439BB" w:rsidRPr="003651D9" w:rsidDel="006A1426" w:rsidRDefault="00255462" w:rsidP="005B3030">
      <w:pPr>
        <w:pStyle w:val="Heading2"/>
        <w:numPr>
          <w:ilvl w:val="1"/>
          <w:numId w:val="11"/>
        </w:numPr>
        <w:rPr>
          <w:del w:id="2697" w:author="Keith W. Boone" w:date="2015-03-04T12:59:00Z"/>
          <w:noProof w:val="0"/>
        </w:rPr>
      </w:pPr>
      <w:bookmarkStart w:id="2698" w:name="_Toc335730763"/>
      <w:bookmarkStart w:id="2699" w:name="_Toc336000666"/>
      <w:bookmarkStart w:id="2700" w:name="_Toc336002388"/>
      <w:bookmarkStart w:id="2701" w:name="_Toc336006583"/>
      <w:bookmarkStart w:id="2702" w:name="_Toc335730764"/>
      <w:bookmarkStart w:id="2703" w:name="_Toc336000667"/>
      <w:bookmarkStart w:id="2704" w:name="_Toc336002389"/>
      <w:bookmarkStart w:id="2705" w:name="_Toc336006584"/>
      <w:bookmarkStart w:id="2706" w:name="_Toc412696383"/>
      <w:bookmarkStart w:id="2707" w:name="_Toc291167547"/>
      <w:bookmarkStart w:id="2708" w:name="_Toc291231486"/>
      <w:bookmarkStart w:id="2709" w:name="_Toc296340423"/>
      <w:bookmarkEnd w:id="2698"/>
      <w:bookmarkEnd w:id="2699"/>
      <w:bookmarkEnd w:id="2700"/>
      <w:bookmarkEnd w:id="2701"/>
      <w:bookmarkEnd w:id="2702"/>
      <w:bookmarkEnd w:id="2703"/>
      <w:bookmarkEnd w:id="2704"/>
      <w:bookmarkEnd w:id="2705"/>
      <w:del w:id="2710" w:author="Keith W. Boone" w:date="2015-03-04T10:48:00Z">
        <w:r w:rsidRPr="003651D9" w:rsidDel="00A412D1">
          <w:rPr>
            <w:noProof w:val="0"/>
          </w:rPr>
          <w:delText xml:space="preserve">&lt;Domain Acronym&gt; </w:delText>
        </w:r>
      </w:del>
      <w:del w:id="2711" w:author="Keith W. Boone" w:date="2015-03-04T12:59:00Z">
        <w:r w:rsidR="001439BB" w:rsidRPr="003651D9" w:rsidDel="006A1426">
          <w:rPr>
            <w:noProof w:val="0"/>
          </w:rPr>
          <w:delText>Value Sets</w:delText>
        </w:r>
        <w:bookmarkEnd w:id="2706"/>
      </w:del>
    </w:p>
    <w:p w14:paraId="29D56387" w14:textId="77777777" w:rsidR="00865DF9" w:rsidRPr="003651D9" w:rsidDel="006A1426" w:rsidRDefault="00865DF9" w:rsidP="00597DB2">
      <w:pPr>
        <w:pStyle w:val="AuthorInstructions"/>
        <w:rPr>
          <w:del w:id="2712" w:author="Keith W. Boone" w:date="2015-03-04T12:59:00Z"/>
        </w:rPr>
      </w:pPr>
      <w:del w:id="2713" w:author="Keith W. Boone" w:date="2015-03-04T12:59:00Z">
        <w:r w:rsidRPr="003651D9" w:rsidDel="006A1426">
          <w:delText>&lt;Replicate the Value Set 6.5.x section as many times as needed for this supplement.&gt;</w:delText>
        </w:r>
      </w:del>
    </w:p>
    <w:p w14:paraId="7A580DE7" w14:textId="77777777" w:rsidR="00865DF9" w:rsidRPr="003651D9" w:rsidDel="006A1426" w:rsidRDefault="00865DF9" w:rsidP="00597DB2">
      <w:pPr>
        <w:pStyle w:val="AuthorInstructions"/>
        <w:rPr>
          <w:del w:id="2714" w:author="Keith W. Boone" w:date="2015-03-04T12:59:00Z"/>
          <w:szCs w:val="24"/>
        </w:rPr>
      </w:pPr>
      <w:del w:id="2715" w:author="Keith W. Boone" w:date="2015-03-04T12:59:00Z">
        <w:r w:rsidRPr="003651D9" w:rsidDel="006A1426">
          <w:rPr>
            <w:szCs w:val="24"/>
          </w:rPr>
          <w:delText>&lt;It is preferable to use tabular format</w:delText>
        </w:r>
        <w:r w:rsidR="00887E40" w:rsidRPr="003651D9" w:rsidDel="006A1426">
          <w:rPr>
            <w:szCs w:val="24"/>
          </w:rPr>
          <w:delText xml:space="preserve">. </w:delText>
        </w:r>
        <w:r w:rsidRPr="003651D9" w:rsidDel="006A1426">
          <w:rPr>
            <w:szCs w:val="24"/>
          </w:rPr>
          <w:delText>Add notes as needed</w:delText>
        </w:r>
        <w:r w:rsidR="00887E40" w:rsidRPr="003651D9" w:rsidDel="006A1426">
          <w:rPr>
            <w:szCs w:val="24"/>
          </w:rPr>
          <w:delText xml:space="preserve">. </w:delText>
        </w:r>
        <w:r w:rsidRPr="003651D9" w:rsidDel="006A1426">
          <w:rPr>
            <w:szCs w:val="24"/>
          </w:rPr>
          <w:delText>Be aware of potential national licensing issues of coding schemes.&gt;</w:delText>
        </w:r>
      </w:del>
    </w:p>
    <w:p w14:paraId="1F1A4B49" w14:textId="77777777" w:rsidR="001439BB" w:rsidRPr="003651D9" w:rsidDel="006A1426" w:rsidRDefault="00865DF9" w:rsidP="00AD069D">
      <w:pPr>
        <w:pStyle w:val="Heading3"/>
        <w:numPr>
          <w:ilvl w:val="0"/>
          <w:numId w:val="0"/>
        </w:numPr>
        <w:rPr>
          <w:del w:id="2716" w:author="Keith W. Boone" w:date="2015-03-04T12:59:00Z"/>
          <w:rFonts w:eastAsia="Calibri"/>
          <w:noProof w:val="0"/>
        </w:rPr>
      </w:pPr>
      <w:bookmarkStart w:id="2717" w:name="_Toc412696384"/>
      <w:del w:id="2718" w:author="Keith W. Boone" w:date="2015-03-04T12:59:00Z">
        <w:r w:rsidRPr="003651D9" w:rsidDel="006A1426">
          <w:rPr>
            <w:rFonts w:eastAsia="Calibri"/>
            <w:noProof w:val="0"/>
          </w:rPr>
          <w:delText>6.5.x</w:delText>
        </w:r>
        <w:r w:rsidR="001439BB" w:rsidRPr="003651D9" w:rsidDel="006A1426">
          <w:rPr>
            <w:rFonts w:eastAsia="Calibri"/>
            <w:noProof w:val="0"/>
          </w:rPr>
          <w:tab/>
        </w:r>
        <w:r w:rsidRPr="003651D9" w:rsidDel="006A1426">
          <w:rPr>
            <w:rFonts w:eastAsia="Calibri"/>
            <w:noProof w:val="0"/>
          </w:rPr>
          <w:delText>&lt;Value Set Name&gt;</w:delText>
        </w:r>
        <w:r w:rsidR="001439BB" w:rsidRPr="003651D9" w:rsidDel="006A1426">
          <w:rPr>
            <w:rFonts w:eastAsia="Calibri"/>
            <w:noProof w:val="0"/>
          </w:rPr>
          <w:delText xml:space="preserve"> </w:delText>
        </w:r>
        <w:r w:rsidRPr="003651D9" w:rsidDel="006A1426">
          <w:rPr>
            <w:rFonts w:eastAsia="Calibri"/>
            <w:noProof w:val="0"/>
          </w:rPr>
          <w:delText>&lt;oid&gt;</w:delText>
        </w:r>
        <w:bookmarkEnd w:id="2717"/>
      </w:del>
    </w:p>
    <w:p w14:paraId="4EC6E671" w14:textId="77777777" w:rsidR="001439BB" w:rsidRPr="003651D9" w:rsidDel="006A1426" w:rsidRDefault="00865DF9" w:rsidP="00597DB2">
      <w:pPr>
        <w:pStyle w:val="AuthorInstructions"/>
        <w:rPr>
          <w:del w:id="2719" w:author="Keith W. Boone" w:date="2015-03-04T12:59:00Z"/>
        </w:rPr>
      </w:pPr>
      <w:del w:id="2720" w:author="Keith W. Boone" w:date="2015-03-04T12:59:00Z">
        <w:r w:rsidRPr="003651D9" w:rsidDel="006A1426">
          <w:delText>&lt;Add description or clarifications here if necessary.&gt;</w:delText>
        </w:r>
      </w:del>
    </w:p>
    <w:p w14:paraId="3F835C5C" w14:textId="77777777" w:rsidR="00865DF9" w:rsidRPr="003651D9" w:rsidDel="006A1426" w:rsidRDefault="00865DF9" w:rsidP="001439BB">
      <w:pPr>
        <w:pStyle w:val="BodyText"/>
        <w:rPr>
          <w:del w:id="2721" w:author="Keith W. Boone" w:date="2015-03-04T12:59:00Z"/>
          <w:lang w:eastAsia="x-none"/>
        </w:rPr>
      </w:pPr>
    </w:p>
    <w:tbl>
      <w:tblPr>
        <w:tblW w:w="6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tblGrid>
      <w:tr w:rsidR="00865DF9" w:rsidRPr="003651D9" w:rsidDel="006A1426" w14:paraId="64E164C6" w14:textId="77777777" w:rsidTr="00865DF9">
        <w:trPr>
          <w:trHeight w:val="548"/>
          <w:del w:id="2722" w:author="Keith W. Boone" w:date="2015-03-04T12:59:00Z"/>
        </w:trPr>
        <w:tc>
          <w:tcPr>
            <w:tcW w:w="4608" w:type="dxa"/>
            <w:tcBorders>
              <w:tl2br w:val="single" w:sz="4" w:space="0" w:color="auto"/>
            </w:tcBorders>
            <w:shd w:val="clear" w:color="auto" w:fill="D9D9D9"/>
          </w:tcPr>
          <w:p w14:paraId="2D7B1110" w14:textId="77777777" w:rsidR="00865DF9" w:rsidRPr="003651D9" w:rsidDel="006A1426" w:rsidRDefault="00865DF9" w:rsidP="008452AF">
            <w:pPr>
              <w:pStyle w:val="TableEntryHeader"/>
              <w:jc w:val="right"/>
              <w:rPr>
                <w:del w:id="2723" w:author="Keith W. Boone" w:date="2015-03-04T12:59:00Z"/>
                <w:rFonts w:eastAsia="Calibri"/>
              </w:rPr>
            </w:pPr>
            <w:del w:id="2724" w:author="Keith W. Boone" w:date="2015-03-04T12:59:00Z">
              <w:r w:rsidRPr="003651D9" w:rsidDel="006A1426">
                <w:rPr>
                  <w:rFonts w:eastAsia="Calibri"/>
                </w:rPr>
                <w:delText>Coding Scheme</w:delText>
              </w:r>
            </w:del>
          </w:p>
          <w:p w14:paraId="654A4BE8" w14:textId="77777777" w:rsidR="00865DF9" w:rsidRPr="003651D9" w:rsidDel="006A1426" w:rsidRDefault="00865DF9" w:rsidP="008452AF">
            <w:pPr>
              <w:pStyle w:val="TableEntryHeader"/>
              <w:jc w:val="left"/>
              <w:rPr>
                <w:del w:id="2725" w:author="Keith W. Boone" w:date="2015-03-04T12:59:00Z"/>
                <w:rFonts w:eastAsia="Calibri"/>
              </w:rPr>
            </w:pPr>
            <w:del w:id="2726" w:author="Keith W. Boone" w:date="2015-03-04T12:59:00Z">
              <w:r w:rsidRPr="003651D9" w:rsidDel="006A1426">
                <w:rPr>
                  <w:rFonts w:eastAsia="Calibri"/>
                </w:rPr>
                <w:delText>Concept</w:delText>
              </w:r>
            </w:del>
          </w:p>
        </w:tc>
        <w:tc>
          <w:tcPr>
            <w:tcW w:w="2250" w:type="dxa"/>
            <w:shd w:val="clear" w:color="auto" w:fill="D9D9D9"/>
          </w:tcPr>
          <w:p w14:paraId="6E4EECDA" w14:textId="77777777" w:rsidR="00865DF9" w:rsidRPr="003651D9" w:rsidDel="006A1426" w:rsidRDefault="00865DF9" w:rsidP="008452AF">
            <w:pPr>
              <w:pStyle w:val="TableEntryHeader"/>
              <w:rPr>
                <w:del w:id="2727" w:author="Keith W. Boone" w:date="2015-03-04T12:59:00Z"/>
                <w:rFonts w:cs="Arial"/>
              </w:rPr>
            </w:pPr>
            <w:del w:id="2728" w:author="Keith W. Boone" w:date="2015-03-04T12:59:00Z">
              <w:r w:rsidRPr="003651D9" w:rsidDel="006A1426">
                <w:rPr>
                  <w:rFonts w:eastAsia="Calibri"/>
                </w:rPr>
                <w:delText>&lt;Coding Scheme Name&gt;</w:delText>
              </w:r>
              <w:r w:rsidR="005F3FB5" w:rsidDel="006A1426">
                <w:rPr>
                  <w:rFonts w:cs="Arial"/>
                </w:rPr>
                <w:delText xml:space="preserve"> </w:delText>
              </w:r>
            </w:del>
          </w:p>
        </w:tc>
      </w:tr>
      <w:tr w:rsidR="00865DF9" w:rsidRPr="003651D9" w:rsidDel="006A1426" w14:paraId="74FEF97E" w14:textId="77777777" w:rsidTr="00865DF9">
        <w:trPr>
          <w:del w:id="2729" w:author="Keith W. Boone" w:date="2015-03-04T12:59:00Z"/>
        </w:trPr>
        <w:tc>
          <w:tcPr>
            <w:tcW w:w="4608" w:type="dxa"/>
          </w:tcPr>
          <w:p w14:paraId="35E3EA41" w14:textId="77777777" w:rsidR="00865DF9" w:rsidRPr="003651D9" w:rsidDel="006A1426" w:rsidRDefault="00865DF9" w:rsidP="00597DB2">
            <w:pPr>
              <w:pStyle w:val="TableEntry"/>
              <w:rPr>
                <w:del w:id="2730" w:author="Keith W. Boone" w:date="2015-03-04T12:59:00Z"/>
                <w:rFonts w:eastAsia="Calibri"/>
              </w:rPr>
            </w:pPr>
          </w:p>
        </w:tc>
        <w:tc>
          <w:tcPr>
            <w:tcW w:w="2250" w:type="dxa"/>
          </w:tcPr>
          <w:p w14:paraId="039E8FCA" w14:textId="77777777" w:rsidR="00865DF9" w:rsidRPr="003651D9" w:rsidDel="006A1426" w:rsidRDefault="00865DF9" w:rsidP="00597DB2">
            <w:pPr>
              <w:pStyle w:val="TableEntry"/>
              <w:rPr>
                <w:del w:id="2731" w:author="Keith W. Boone" w:date="2015-03-04T12:59:00Z"/>
                <w:rFonts w:eastAsia="Calibri"/>
              </w:rPr>
            </w:pPr>
          </w:p>
        </w:tc>
      </w:tr>
      <w:tr w:rsidR="00865DF9" w:rsidRPr="003651D9" w:rsidDel="006A1426" w14:paraId="5600BBE0" w14:textId="77777777" w:rsidTr="00865DF9">
        <w:trPr>
          <w:del w:id="2732" w:author="Keith W. Boone" w:date="2015-03-04T12:59:00Z"/>
        </w:trPr>
        <w:tc>
          <w:tcPr>
            <w:tcW w:w="4608" w:type="dxa"/>
          </w:tcPr>
          <w:p w14:paraId="74B6510E" w14:textId="77777777" w:rsidR="00865DF9" w:rsidRPr="003651D9" w:rsidDel="006A1426" w:rsidRDefault="00865DF9" w:rsidP="00597DB2">
            <w:pPr>
              <w:pStyle w:val="TableEntry"/>
              <w:rPr>
                <w:del w:id="2733" w:author="Keith W. Boone" w:date="2015-03-04T12:59:00Z"/>
                <w:rFonts w:eastAsia="Calibri"/>
              </w:rPr>
            </w:pPr>
          </w:p>
        </w:tc>
        <w:tc>
          <w:tcPr>
            <w:tcW w:w="2250" w:type="dxa"/>
          </w:tcPr>
          <w:p w14:paraId="115070B6" w14:textId="77777777" w:rsidR="00865DF9" w:rsidRPr="003651D9" w:rsidDel="006A1426" w:rsidRDefault="00865DF9" w:rsidP="00597DB2">
            <w:pPr>
              <w:pStyle w:val="TableEntry"/>
              <w:rPr>
                <w:del w:id="2734" w:author="Keith W. Boone" w:date="2015-03-04T12:59:00Z"/>
                <w:rFonts w:eastAsia="Calibri"/>
              </w:rPr>
            </w:pPr>
          </w:p>
        </w:tc>
      </w:tr>
      <w:tr w:rsidR="00865DF9" w:rsidRPr="003651D9" w:rsidDel="006A1426" w14:paraId="15B3BD1F" w14:textId="77777777" w:rsidTr="00865DF9">
        <w:trPr>
          <w:del w:id="2735" w:author="Keith W. Boone" w:date="2015-03-04T12:59:00Z"/>
        </w:trPr>
        <w:tc>
          <w:tcPr>
            <w:tcW w:w="4608" w:type="dxa"/>
          </w:tcPr>
          <w:p w14:paraId="75345E55" w14:textId="77777777" w:rsidR="00865DF9" w:rsidRPr="003651D9" w:rsidDel="006A1426" w:rsidRDefault="00865DF9" w:rsidP="00597DB2">
            <w:pPr>
              <w:pStyle w:val="TableEntry"/>
              <w:rPr>
                <w:del w:id="2736" w:author="Keith W. Boone" w:date="2015-03-04T12:59:00Z"/>
                <w:rFonts w:eastAsia="Calibri"/>
              </w:rPr>
            </w:pPr>
          </w:p>
        </w:tc>
        <w:tc>
          <w:tcPr>
            <w:tcW w:w="2250" w:type="dxa"/>
          </w:tcPr>
          <w:p w14:paraId="7513DA89" w14:textId="77777777" w:rsidR="00865DF9" w:rsidRPr="003651D9" w:rsidDel="006A1426" w:rsidRDefault="00865DF9" w:rsidP="00597DB2">
            <w:pPr>
              <w:pStyle w:val="TableEntry"/>
              <w:rPr>
                <w:del w:id="2737" w:author="Keith W. Boone" w:date="2015-03-04T12:59:00Z"/>
                <w:rFonts w:eastAsia="Calibri"/>
              </w:rPr>
            </w:pPr>
          </w:p>
        </w:tc>
      </w:tr>
      <w:tr w:rsidR="00865DF9" w:rsidRPr="003651D9" w:rsidDel="006A1426" w14:paraId="1900F7DF" w14:textId="77777777" w:rsidTr="00865DF9">
        <w:trPr>
          <w:del w:id="2738" w:author="Keith W. Boone" w:date="2015-03-04T12:59:00Z"/>
        </w:trPr>
        <w:tc>
          <w:tcPr>
            <w:tcW w:w="4608" w:type="dxa"/>
          </w:tcPr>
          <w:p w14:paraId="2B6B11C6" w14:textId="77777777" w:rsidR="00865DF9" w:rsidRPr="003651D9" w:rsidDel="006A1426" w:rsidRDefault="00865DF9" w:rsidP="00597DB2">
            <w:pPr>
              <w:pStyle w:val="TableEntry"/>
              <w:rPr>
                <w:del w:id="2739" w:author="Keith W. Boone" w:date="2015-03-04T12:59:00Z"/>
                <w:rFonts w:eastAsia="Calibri"/>
              </w:rPr>
            </w:pPr>
          </w:p>
        </w:tc>
        <w:tc>
          <w:tcPr>
            <w:tcW w:w="2250" w:type="dxa"/>
          </w:tcPr>
          <w:p w14:paraId="4595A5A8" w14:textId="77777777" w:rsidR="00865DF9" w:rsidRPr="003651D9" w:rsidDel="006A1426" w:rsidRDefault="00865DF9" w:rsidP="00597DB2">
            <w:pPr>
              <w:pStyle w:val="TableEntry"/>
              <w:rPr>
                <w:del w:id="2740" w:author="Keith W. Boone" w:date="2015-03-04T12:59:00Z"/>
                <w:rFonts w:eastAsia="Calibri"/>
              </w:rPr>
            </w:pPr>
          </w:p>
        </w:tc>
      </w:tr>
    </w:tbl>
    <w:p w14:paraId="5531F7AF" w14:textId="77777777" w:rsidR="00865DF9" w:rsidRPr="003651D9" w:rsidDel="006A1426" w:rsidRDefault="00865DF9" w:rsidP="00AD069D">
      <w:pPr>
        <w:pStyle w:val="Note"/>
        <w:rPr>
          <w:del w:id="2741" w:author="Keith W. Boone" w:date="2015-03-04T12:59:00Z"/>
        </w:rPr>
      </w:pPr>
      <w:del w:id="2742" w:author="Keith W. Boone" w:date="2015-03-04T12:59:00Z">
        <w:r w:rsidRPr="003651D9" w:rsidDel="006A1426">
          <w:delText xml:space="preserve">Note: </w:delText>
        </w:r>
        <w:r w:rsidRPr="003651D9" w:rsidDel="006A1426">
          <w:tab/>
          <w:delText>&lt;as necessary, applicable&gt;</w:delText>
        </w:r>
      </w:del>
    </w:p>
    <w:p w14:paraId="78F7CDF6" w14:textId="77777777" w:rsidR="00154B7B" w:rsidRPr="003651D9" w:rsidDel="006A1426" w:rsidRDefault="00154B7B" w:rsidP="00AD069D">
      <w:pPr>
        <w:pStyle w:val="BodyText"/>
        <w:rPr>
          <w:del w:id="2743" w:author="Keith W. Boone" w:date="2015-03-04T12:59:00Z"/>
        </w:rPr>
      </w:pPr>
    </w:p>
    <w:p w14:paraId="55A54AF4" w14:textId="77777777" w:rsidR="00865DF9" w:rsidRPr="003651D9" w:rsidDel="006A1426" w:rsidRDefault="00865DF9" w:rsidP="00597DB2">
      <w:pPr>
        <w:pStyle w:val="AuthorInstructions"/>
        <w:rPr>
          <w:del w:id="2744" w:author="Keith W. Boone" w:date="2015-03-04T12:59:00Z"/>
        </w:rPr>
      </w:pPr>
      <w:del w:id="2745" w:author="Keith W. Boone" w:date="2015-03-04T12:59:00Z">
        <w:r w:rsidRPr="003651D9" w:rsidDel="006A1426">
          <w:delText>&lt;</w:delText>
        </w:r>
        <w:r w:rsidR="00154B7B" w:rsidRPr="003651D9" w:rsidDel="006A1426">
          <w:delText>Delete</w:delText>
        </w:r>
        <w:r w:rsidRPr="003651D9" w:rsidDel="006A1426">
          <w:delText xml:space="preserve"> the example below prior to publication for Public Comment.&gt;</w:delText>
        </w:r>
      </w:del>
    </w:p>
    <w:p w14:paraId="413964C2" w14:textId="77777777" w:rsidR="001439BB" w:rsidRPr="003651D9" w:rsidDel="006A1426" w:rsidRDefault="00746A3D" w:rsidP="00865DF9">
      <w:pPr>
        <w:pStyle w:val="Heading3"/>
        <w:numPr>
          <w:ilvl w:val="0"/>
          <w:numId w:val="0"/>
        </w:numPr>
        <w:rPr>
          <w:del w:id="2746" w:author="Keith W. Boone" w:date="2015-03-04T12:59:00Z"/>
          <w:rFonts w:eastAsia="Calibri"/>
          <w:noProof w:val="0"/>
        </w:rPr>
      </w:pPr>
      <w:bookmarkStart w:id="2747" w:name="_Toc412696385"/>
      <w:del w:id="2748" w:author="Keith W. Boone" w:date="2015-03-04T12:59:00Z">
        <w:r w:rsidRPr="003651D9" w:rsidDel="006A1426">
          <w:rPr>
            <w:rFonts w:eastAsia="Calibri"/>
            <w:noProof w:val="0"/>
          </w:rPr>
          <w:delText>&lt;</w:delText>
        </w:r>
        <w:r w:rsidR="00940FC7" w:rsidDel="006A1426">
          <w:rPr>
            <w:rFonts w:eastAsia="Calibri"/>
            <w:noProof w:val="0"/>
          </w:rPr>
          <w:delText>e.g.,</w:delText>
        </w:r>
        <w:r w:rsidR="00865DF9" w:rsidRPr="003651D9" w:rsidDel="006A1426">
          <w:rPr>
            <w:rFonts w:eastAsia="Calibri"/>
            <w:noProof w:val="0"/>
          </w:rPr>
          <w:delText xml:space="preserve">6.5.1 </w:delText>
        </w:r>
        <w:r w:rsidR="001439BB" w:rsidRPr="003651D9" w:rsidDel="006A1426">
          <w:rPr>
            <w:rFonts w:eastAsia="Calibri"/>
            <w:noProof w:val="0"/>
          </w:rPr>
          <w:delText>Drug Classes Used in Cardiac Procedure</w:delText>
        </w:r>
        <w:bookmarkEnd w:id="2707"/>
        <w:bookmarkEnd w:id="2708"/>
        <w:bookmarkEnd w:id="2709"/>
        <w:r w:rsidR="00865DF9" w:rsidRPr="003651D9" w:rsidDel="006A1426">
          <w:rPr>
            <w:rFonts w:eastAsia="Calibri"/>
            <w:noProof w:val="0"/>
          </w:rPr>
          <w:delText xml:space="preserve"> 1.3.6.1.4.1.19376.1.4.1.5.15</w:delText>
        </w:r>
        <w:bookmarkEnd w:id="2747"/>
      </w:del>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3651D9" w:rsidDel="006A1426" w14:paraId="2B98C490" w14:textId="77777777" w:rsidTr="008452AF">
        <w:trPr>
          <w:trHeight w:val="548"/>
          <w:del w:id="2749" w:author="Keith W. Boone" w:date="2015-03-04T12:59:00Z"/>
        </w:trPr>
        <w:tc>
          <w:tcPr>
            <w:tcW w:w="4608" w:type="dxa"/>
            <w:tcBorders>
              <w:tl2br w:val="single" w:sz="4" w:space="0" w:color="auto"/>
            </w:tcBorders>
            <w:shd w:val="clear" w:color="auto" w:fill="D9D9D9"/>
          </w:tcPr>
          <w:p w14:paraId="51DB3274" w14:textId="77777777" w:rsidR="001439BB" w:rsidRPr="003651D9" w:rsidDel="006A1426" w:rsidRDefault="001439BB" w:rsidP="008452AF">
            <w:pPr>
              <w:pStyle w:val="TableEntryHeader"/>
              <w:jc w:val="right"/>
              <w:rPr>
                <w:del w:id="2750" w:author="Keith W. Boone" w:date="2015-03-04T12:59:00Z"/>
                <w:rFonts w:eastAsia="Calibri"/>
              </w:rPr>
            </w:pPr>
            <w:del w:id="2751" w:author="Keith W. Boone" w:date="2015-03-04T12:59:00Z">
              <w:r w:rsidRPr="003651D9" w:rsidDel="006A1426">
                <w:rPr>
                  <w:rFonts w:eastAsia="Calibri"/>
                </w:rPr>
                <w:delText>Coding Scheme</w:delText>
              </w:r>
            </w:del>
          </w:p>
          <w:p w14:paraId="612B6D05" w14:textId="77777777" w:rsidR="001439BB" w:rsidRPr="003651D9" w:rsidDel="006A1426" w:rsidRDefault="001439BB" w:rsidP="008452AF">
            <w:pPr>
              <w:pStyle w:val="TableEntryHeader"/>
              <w:jc w:val="left"/>
              <w:rPr>
                <w:del w:id="2752" w:author="Keith W. Boone" w:date="2015-03-04T12:59:00Z"/>
                <w:rFonts w:eastAsia="Calibri"/>
              </w:rPr>
            </w:pPr>
            <w:del w:id="2753" w:author="Keith W. Boone" w:date="2015-03-04T12:59:00Z">
              <w:r w:rsidRPr="003651D9" w:rsidDel="006A1426">
                <w:rPr>
                  <w:rFonts w:eastAsia="Calibri"/>
                </w:rPr>
                <w:delText>Concept</w:delText>
              </w:r>
            </w:del>
          </w:p>
        </w:tc>
        <w:tc>
          <w:tcPr>
            <w:tcW w:w="2250" w:type="dxa"/>
            <w:shd w:val="clear" w:color="auto" w:fill="D9D9D9"/>
          </w:tcPr>
          <w:p w14:paraId="5A0253B3" w14:textId="77777777" w:rsidR="001439BB" w:rsidRPr="003651D9" w:rsidDel="006A1426" w:rsidRDefault="001439BB" w:rsidP="008452AF">
            <w:pPr>
              <w:pStyle w:val="TableEntryHeader"/>
              <w:rPr>
                <w:del w:id="2754" w:author="Keith W. Boone" w:date="2015-03-04T12:59:00Z"/>
                <w:rFonts w:cs="Arial"/>
              </w:rPr>
            </w:pPr>
            <w:del w:id="2755" w:author="Keith W. Boone" w:date="2015-03-04T12:59:00Z">
              <w:r w:rsidRPr="003651D9" w:rsidDel="006A1426">
                <w:rPr>
                  <w:rFonts w:eastAsia="Calibri"/>
                </w:rPr>
                <w:delText>SNOMED CT</w:delText>
              </w:r>
              <w:r w:rsidR="005F3FB5" w:rsidDel="006A1426">
                <w:rPr>
                  <w:rFonts w:cs="Arial"/>
                </w:rPr>
                <w:delText xml:space="preserve"> </w:delText>
              </w:r>
            </w:del>
          </w:p>
        </w:tc>
        <w:tc>
          <w:tcPr>
            <w:tcW w:w="1620" w:type="dxa"/>
            <w:shd w:val="clear" w:color="auto" w:fill="D9D9D9"/>
          </w:tcPr>
          <w:p w14:paraId="2651CFAC" w14:textId="77777777" w:rsidR="001439BB" w:rsidRPr="003651D9" w:rsidDel="006A1426" w:rsidRDefault="001439BB" w:rsidP="008452AF">
            <w:pPr>
              <w:pStyle w:val="TableEntryHeader"/>
              <w:rPr>
                <w:del w:id="2756" w:author="Keith W. Boone" w:date="2015-03-04T12:59:00Z"/>
                <w:rFonts w:eastAsia="Calibri"/>
              </w:rPr>
            </w:pPr>
            <w:del w:id="2757" w:author="Keith W. Boone" w:date="2015-03-04T12:59:00Z">
              <w:r w:rsidRPr="003651D9" w:rsidDel="006A1426">
                <w:rPr>
                  <w:rFonts w:eastAsia="Calibri"/>
                </w:rPr>
                <w:delText xml:space="preserve">NDF-RT </w:delText>
              </w:r>
            </w:del>
          </w:p>
        </w:tc>
      </w:tr>
      <w:tr w:rsidR="001439BB" w:rsidRPr="003651D9" w:rsidDel="006A1426" w14:paraId="77397EC4" w14:textId="77777777" w:rsidTr="008452AF">
        <w:trPr>
          <w:del w:id="2758" w:author="Keith W. Boone" w:date="2015-03-04T12:59:00Z"/>
        </w:trPr>
        <w:tc>
          <w:tcPr>
            <w:tcW w:w="4608" w:type="dxa"/>
          </w:tcPr>
          <w:p w14:paraId="1EB9A24E" w14:textId="77777777" w:rsidR="001439BB" w:rsidRPr="003651D9" w:rsidDel="006A1426" w:rsidRDefault="001439BB" w:rsidP="00597DB2">
            <w:pPr>
              <w:pStyle w:val="TableEntry"/>
              <w:rPr>
                <w:del w:id="2759" w:author="Keith W. Boone" w:date="2015-03-04T12:59:00Z"/>
                <w:rFonts w:eastAsia="Calibri"/>
              </w:rPr>
            </w:pPr>
            <w:del w:id="2760" w:author="Keith W. Boone" w:date="2015-03-04T12:59:00Z">
              <w:r w:rsidRPr="003651D9" w:rsidDel="006A1426">
                <w:rPr>
                  <w:rFonts w:eastAsia="Calibri"/>
                </w:rPr>
                <w:delText>Calcium channel blockers</w:delText>
              </w:r>
            </w:del>
          </w:p>
        </w:tc>
        <w:tc>
          <w:tcPr>
            <w:tcW w:w="2250" w:type="dxa"/>
          </w:tcPr>
          <w:p w14:paraId="52944395" w14:textId="77777777" w:rsidR="001439BB" w:rsidRPr="003651D9" w:rsidDel="006A1426" w:rsidRDefault="001439BB" w:rsidP="00597DB2">
            <w:pPr>
              <w:pStyle w:val="TableEntry"/>
              <w:rPr>
                <w:del w:id="2761" w:author="Keith W. Boone" w:date="2015-03-04T12:59:00Z"/>
                <w:rFonts w:eastAsia="Calibri"/>
              </w:rPr>
            </w:pPr>
            <w:del w:id="2762" w:author="Keith W. Boone" w:date="2015-03-04T12:59:00Z">
              <w:r w:rsidRPr="003651D9" w:rsidDel="006A1426">
                <w:rPr>
                  <w:rFonts w:eastAsia="Calibri"/>
                </w:rPr>
                <w:delText>48698004</w:delText>
              </w:r>
            </w:del>
          </w:p>
        </w:tc>
        <w:tc>
          <w:tcPr>
            <w:tcW w:w="1620" w:type="dxa"/>
          </w:tcPr>
          <w:p w14:paraId="1CF17C47" w14:textId="77777777" w:rsidR="001439BB" w:rsidRPr="003651D9" w:rsidDel="006A1426" w:rsidRDefault="001439BB" w:rsidP="00597DB2">
            <w:pPr>
              <w:pStyle w:val="TableEntry"/>
              <w:rPr>
                <w:del w:id="2763" w:author="Keith W. Boone" w:date="2015-03-04T12:59:00Z"/>
                <w:rFonts w:eastAsia="Calibri"/>
              </w:rPr>
            </w:pPr>
            <w:del w:id="2764" w:author="Keith W. Boone" w:date="2015-03-04T12:59:00Z">
              <w:r w:rsidRPr="003651D9" w:rsidDel="006A1426">
                <w:rPr>
                  <w:rFonts w:eastAsia="Calibri"/>
                </w:rPr>
                <w:delText>N0000029119</w:delText>
              </w:r>
            </w:del>
          </w:p>
        </w:tc>
      </w:tr>
      <w:tr w:rsidR="001439BB" w:rsidRPr="003651D9" w:rsidDel="006A1426" w14:paraId="7F1D2736" w14:textId="77777777" w:rsidTr="008452AF">
        <w:trPr>
          <w:del w:id="2765" w:author="Keith W. Boone" w:date="2015-03-04T12:59:00Z"/>
        </w:trPr>
        <w:tc>
          <w:tcPr>
            <w:tcW w:w="4608" w:type="dxa"/>
          </w:tcPr>
          <w:p w14:paraId="73C11046" w14:textId="77777777" w:rsidR="001439BB" w:rsidRPr="003651D9" w:rsidDel="006A1426" w:rsidRDefault="001439BB" w:rsidP="00597DB2">
            <w:pPr>
              <w:pStyle w:val="TableEntry"/>
              <w:rPr>
                <w:del w:id="2766" w:author="Keith W. Boone" w:date="2015-03-04T12:59:00Z"/>
                <w:rFonts w:eastAsia="Calibri"/>
              </w:rPr>
            </w:pPr>
            <w:del w:id="2767" w:author="Keith W. Boone" w:date="2015-03-04T12:59:00Z">
              <w:r w:rsidRPr="003651D9" w:rsidDel="006A1426">
                <w:rPr>
                  <w:rFonts w:eastAsia="Calibri"/>
                </w:rPr>
                <w:delText>Beta-blockers</w:delText>
              </w:r>
            </w:del>
          </w:p>
        </w:tc>
        <w:tc>
          <w:tcPr>
            <w:tcW w:w="2250" w:type="dxa"/>
          </w:tcPr>
          <w:p w14:paraId="509A3CFF" w14:textId="77777777" w:rsidR="001439BB" w:rsidRPr="003651D9" w:rsidDel="006A1426" w:rsidRDefault="001439BB" w:rsidP="00597DB2">
            <w:pPr>
              <w:pStyle w:val="TableEntry"/>
              <w:rPr>
                <w:del w:id="2768" w:author="Keith W. Boone" w:date="2015-03-04T12:59:00Z"/>
                <w:rFonts w:eastAsia="Calibri"/>
              </w:rPr>
            </w:pPr>
            <w:del w:id="2769" w:author="Keith W. Boone" w:date="2015-03-04T12:59:00Z">
              <w:r w:rsidRPr="003651D9" w:rsidDel="006A1426">
                <w:rPr>
                  <w:rFonts w:eastAsia="Calibri"/>
                </w:rPr>
                <w:delText>33252009</w:delText>
              </w:r>
            </w:del>
          </w:p>
        </w:tc>
        <w:tc>
          <w:tcPr>
            <w:tcW w:w="1620" w:type="dxa"/>
          </w:tcPr>
          <w:p w14:paraId="4822EE4F" w14:textId="77777777" w:rsidR="001439BB" w:rsidRPr="003651D9" w:rsidDel="006A1426" w:rsidRDefault="001439BB" w:rsidP="00597DB2">
            <w:pPr>
              <w:pStyle w:val="TableEntry"/>
              <w:rPr>
                <w:del w:id="2770" w:author="Keith W. Boone" w:date="2015-03-04T12:59:00Z"/>
                <w:rFonts w:eastAsia="Calibri"/>
              </w:rPr>
            </w:pPr>
            <w:del w:id="2771" w:author="Keith W. Boone" w:date="2015-03-04T12:59:00Z">
              <w:r w:rsidRPr="003651D9" w:rsidDel="006A1426">
                <w:rPr>
                  <w:rFonts w:eastAsia="Calibri"/>
                </w:rPr>
                <w:delText>N0000029118</w:delText>
              </w:r>
            </w:del>
          </w:p>
        </w:tc>
      </w:tr>
      <w:tr w:rsidR="001439BB" w:rsidRPr="003651D9" w:rsidDel="006A1426" w14:paraId="51D047B9" w14:textId="77777777" w:rsidTr="008452AF">
        <w:trPr>
          <w:del w:id="2772" w:author="Keith W. Boone" w:date="2015-03-04T12:59:00Z"/>
        </w:trPr>
        <w:tc>
          <w:tcPr>
            <w:tcW w:w="4608" w:type="dxa"/>
          </w:tcPr>
          <w:p w14:paraId="1C762CA5" w14:textId="77777777" w:rsidR="001439BB" w:rsidRPr="003651D9" w:rsidDel="006A1426" w:rsidRDefault="001439BB" w:rsidP="00597DB2">
            <w:pPr>
              <w:pStyle w:val="TableEntry"/>
              <w:rPr>
                <w:del w:id="2773" w:author="Keith W. Boone" w:date="2015-03-04T12:59:00Z"/>
                <w:rFonts w:eastAsia="Calibri"/>
              </w:rPr>
            </w:pPr>
            <w:del w:id="2774" w:author="Keith W. Boone" w:date="2015-03-04T12:59:00Z">
              <w:r w:rsidRPr="003651D9" w:rsidDel="006A1426">
                <w:rPr>
                  <w:rFonts w:eastAsia="Calibri"/>
                </w:rPr>
                <w:delText>Nitrates</w:delText>
              </w:r>
            </w:del>
          </w:p>
        </w:tc>
        <w:tc>
          <w:tcPr>
            <w:tcW w:w="2250" w:type="dxa"/>
          </w:tcPr>
          <w:p w14:paraId="7C9B6A50" w14:textId="77777777" w:rsidR="001439BB" w:rsidRPr="003651D9" w:rsidDel="006A1426" w:rsidRDefault="001439BB" w:rsidP="00597DB2">
            <w:pPr>
              <w:pStyle w:val="TableEntry"/>
              <w:rPr>
                <w:del w:id="2775" w:author="Keith W. Boone" w:date="2015-03-04T12:59:00Z"/>
                <w:rFonts w:eastAsia="Calibri"/>
              </w:rPr>
            </w:pPr>
            <w:del w:id="2776" w:author="Keith W. Boone" w:date="2015-03-04T12:59:00Z">
              <w:r w:rsidRPr="003651D9" w:rsidDel="006A1426">
                <w:rPr>
                  <w:rFonts w:eastAsia="Calibri"/>
                </w:rPr>
                <w:delText>31970009</w:delText>
              </w:r>
            </w:del>
          </w:p>
        </w:tc>
        <w:tc>
          <w:tcPr>
            <w:tcW w:w="1620" w:type="dxa"/>
          </w:tcPr>
          <w:p w14:paraId="714A7DFD" w14:textId="77777777" w:rsidR="001439BB" w:rsidRPr="003651D9" w:rsidDel="006A1426" w:rsidRDefault="001439BB" w:rsidP="00597DB2">
            <w:pPr>
              <w:pStyle w:val="TableEntry"/>
              <w:rPr>
                <w:del w:id="2777" w:author="Keith W. Boone" w:date="2015-03-04T12:59:00Z"/>
                <w:rFonts w:eastAsia="Calibri"/>
              </w:rPr>
            </w:pPr>
            <w:del w:id="2778" w:author="Keith W. Boone" w:date="2015-03-04T12:59:00Z">
              <w:r w:rsidRPr="003651D9" w:rsidDel="006A1426">
                <w:rPr>
                  <w:rFonts w:eastAsia="Calibri"/>
                </w:rPr>
                <w:delText>N0000007647</w:delText>
              </w:r>
            </w:del>
          </w:p>
        </w:tc>
      </w:tr>
      <w:tr w:rsidR="001439BB" w:rsidRPr="003651D9" w:rsidDel="006A1426" w14:paraId="7AC54490" w14:textId="77777777" w:rsidTr="008452AF">
        <w:trPr>
          <w:del w:id="2779" w:author="Keith W. Boone" w:date="2015-03-04T12:59:00Z"/>
        </w:trPr>
        <w:tc>
          <w:tcPr>
            <w:tcW w:w="4608" w:type="dxa"/>
          </w:tcPr>
          <w:p w14:paraId="3E5C64F1" w14:textId="77777777" w:rsidR="001439BB" w:rsidRPr="003651D9" w:rsidDel="006A1426" w:rsidRDefault="001439BB" w:rsidP="00597DB2">
            <w:pPr>
              <w:pStyle w:val="TableEntry"/>
              <w:rPr>
                <w:del w:id="2780" w:author="Keith W. Boone" w:date="2015-03-04T12:59:00Z"/>
                <w:rFonts w:eastAsia="Calibri"/>
              </w:rPr>
            </w:pPr>
            <w:del w:id="2781" w:author="Keith W. Boone" w:date="2015-03-04T12:59:00Z">
              <w:r w:rsidRPr="003651D9" w:rsidDel="006A1426">
                <w:rPr>
                  <w:rFonts w:eastAsia="Calibri"/>
                </w:rPr>
                <w:delText xml:space="preserve">Aminophylline </w:delText>
              </w:r>
            </w:del>
          </w:p>
        </w:tc>
        <w:tc>
          <w:tcPr>
            <w:tcW w:w="2250" w:type="dxa"/>
          </w:tcPr>
          <w:p w14:paraId="79993821" w14:textId="77777777" w:rsidR="001439BB" w:rsidRPr="003651D9" w:rsidDel="006A1426" w:rsidRDefault="001439BB" w:rsidP="00597DB2">
            <w:pPr>
              <w:pStyle w:val="TableEntry"/>
              <w:rPr>
                <w:del w:id="2782" w:author="Keith W. Boone" w:date="2015-03-04T12:59:00Z"/>
                <w:rFonts w:eastAsia="Calibri"/>
              </w:rPr>
            </w:pPr>
            <w:del w:id="2783" w:author="Keith W. Boone" w:date="2015-03-04T12:59:00Z">
              <w:r w:rsidRPr="003651D9" w:rsidDel="006A1426">
                <w:rPr>
                  <w:rFonts w:eastAsia="Calibri"/>
                </w:rPr>
                <w:delText>55867006</w:delText>
              </w:r>
            </w:del>
          </w:p>
        </w:tc>
        <w:tc>
          <w:tcPr>
            <w:tcW w:w="1620" w:type="dxa"/>
          </w:tcPr>
          <w:p w14:paraId="060B4E3E" w14:textId="77777777" w:rsidR="001439BB" w:rsidRPr="003651D9" w:rsidDel="006A1426" w:rsidRDefault="001439BB" w:rsidP="00597DB2">
            <w:pPr>
              <w:pStyle w:val="TableEntry"/>
              <w:rPr>
                <w:del w:id="2784" w:author="Keith W. Boone" w:date="2015-03-04T12:59:00Z"/>
                <w:rFonts w:eastAsia="Calibri"/>
              </w:rPr>
            </w:pPr>
            <w:del w:id="2785" w:author="Keith W. Boone" w:date="2015-03-04T12:59:00Z">
              <w:r w:rsidRPr="003651D9" w:rsidDel="006A1426">
                <w:rPr>
                  <w:rFonts w:eastAsia="Calibri"/>
                </w:rPr>
                <w:delText>N0000146397</w:delText>
              </w:r>
            </w:del>
          </w:p>
        </w:tc>
      </w:tr>
    </w:tbl>
    <w:p w14:paraId="7CE4304F" w14:textId="77777777" w:rsidR="001439BB" w:rsidRPr="003651D9" w:rsidDel="006A1426" w:rsidRDefault="001439BB" w:rsidP="00BB76BC">
      <w:pPr>
        <w:pStyle w:val="Note"/>
        <w:rPr>
          <w:del w:id="2786" w:author="Keith W. Boone" w:date="2015-03-04T12:59:00Z"/>
        </w:rPr>
      </w:pPr>
      <w:del w:id="2787" w:author="Keith W. Boone" w:date="2015-03-04T12:59:00Z">
        <w:r w:rsidRPr="003651D9" w:rsidDel="006A1426">
          <w:delText>Note:</w:delText>
        </w:r>
        <w:r w:rsidR="005F3FB5" w:rsidDel="006A1426">
          <w:delText xml:space="preserve"> </w:delText>
        </w:r>
        <w:r w:rsidRPr="003651D9" w:rsidDel="006A1426">
          <w:delText>As described in Section 6.1.2.4, the selection of the appropriate coding system for use may be based on local policy or national regulation.</w:delText>
        </w:r>
        <w:r w:rsidR="00746A3D" w:rsidRPr="003651D9" w:rsidDel="006A1426">
          <w:delText>&gt;</w:delText>
        </w:r>
      </w:del>
    </w:p>
    <w:p w14:paraId="591E4B65" w14:textId="77777777" w:rsidR="003877D0" w:rsidRPr="003651D9" w:rsidRDefault="003877D0" w:rsidP="003877D0">
      <w:pPr>
        <w:pStyle w:val="PartTitle"/>
        <w:rPr>
          <w:ins w:id="2788" w:author="Keith W. Boone" w:date="2015-03-04T12:53:00Z"/>
          <w:highlight w:val="yellow"/>
        </w:rPr>
      </w:pPr>
      <w:bookmarkStart w:id="2789" w:name="_Toc412696386"/>
      <w:ins w:id="2790" w:author="Keith W. Boone" w:date="2015-03-04T12:53:00Z">
        <w:r w:rsidRPr="003651D9">
          <w:lastRenderedPageBreak/>
          <w:t>Appendices</w:t>
        </w:r>
        <w:r w:rsidRPr="003651D9">
          <w:rPr>
            <w:highlight w:val="yellow"/>
          </w:rPr>
          <w:t xml:space="preserve"> </w:t>
        </w:r>
      </w:ins>
    </w:p>
    <w:p w14:paraId="7A3F55E7" w14:textId="77777777" w:rsidR="003877D0" w:rsidRPr="003651D9" w:rsidRDefault="003877D0" w:rsidP="003877D0">
      <w:pPr>
        <w:rPr>
          <w:ins w:id="2791" w:author="Keith W. Boone" w:date="2015-03-04T12:53:00Z"/>
        </w:rPr>
      </w:pPr>
    </w:p>
    <w:p w14:paraId="6ACF748E" w14:textId="77777777" w:rsidR="003877D0" w:rsidRPr="003651D9" w:rsidRDefault="003877D0" w:rsidP="003877D0">
      <w:pPr>
        <w:pStyle w:val="AppendixHeading1"/>
        <w:rPr>
          <w:ins w:id="2792" w:author="Keith W. Boone" w:date="2015-03-04T12:53:00Z"/>
          <w:noProof w:val="0"/>
        </w:rPr>
      </w:pPr>
      <w:commentRangeStart w:id="2793"/>
      <w:ins w:id="2794" w:author="Keith W. Boone" w:date="2015-03-04T12:53:00Z">
        <w:r w:rsidRPr="003651D9">
          <w:rPr>
            <w:noProof w:val="0"/>
          </w:rPr>
          <w:t xml:space="preserve">Appendix </w:t>
        </w:r>
        <w:r>
          <w:rPr>
            <w:noProof w:val="0"/>
          </w:rPr>
          <w:t>J</w:t>
        </w:r>
        <w:r w:rsidRPr="003651D9">
          <w:rPr>
            <w:noProof w:val="0"/>
          </w:rPr>
          <w:t xml:space="preserve"> – </w:t>
        </w:r>
        <w:r>
          <w:rPr>
            <w:noProof w:val="0"/>
          </w:rPr>
          <w:t>hData Transport</w:t>
        </w:r>
      </w:ins>
      <w:commentRangeEnd w:id="2793"/>
      <w:ins w:id="2795" w:author="Keith W. Boone" w:date="2015-03-04T12:54:00Z">
        <w:r>
          <w:rPr>
            <w:rStyle w:val="CommentReference"/>
            <w:rFonts w:ascii="Times New Roman" w:hAnsi="Times New Roman"/>
            <w:b w:val="0"/>
            <w:noProof w:val="0"/>
            <w:kern w:val="0"/>
          </w:rPr>
          <w:commentReference w:id="2793"/>
        </w:r>
      </w:ins>
    </w:p>
    <w:p w14:paraId="33B74C52" w14:textId="77777777" w:rsidR="003877D0" w:rsidRPr="003651D9" w:rsidRDefault="003877D0" w:rsidP="003877D0">
      <w:pPr>
        <w:pStyle w:val="BodyText"/>
        <w:rPr>
          <w:ins w:id="2796" w:author="Keith W. Boone" w:date="2015-03-04T12:53:00Z"/>
        </w:rPr>
      </w:pPr>
      <w:commentRangeStart w:id="2797"/>
      <w:ins w:id="2798" w:author="Keith W. Boone" w:date="2015-03-04T12:53:00Z">
        <w:r>
          <w:t xml:space="preserve">This appendix should describe briefly the hData transport details by referencing the </w:t>
        </w:r>
        <w:del w:id="2799" w:author="Brian" w:date="2015-03-11T14:06:00Z">
          <w:r w:rsidDel="00BE3C9C">
            <w:delText>PHCA</w:delText>
          </w:r>
        </w:del>
      </w:ins>
      <w:ins w:id="2800" w:author="Brian" w:date="2015-03-11T14:06:00Z">
        <w:r w:rsidR="00BE3C9C">
          <w:t>PCHA</w:t>
        </w:r>
      </w:ins>
      <w:ins w:id="2801" w:author="Keith W. Boone" w:date="2015-03-04T12:53:00Z">
        <w:r>
          <w:t xml:space="preserve"> specifications.</w:t>
        </w:r>
      </w:ins>
      <w:commentRangeEnd w:id="2797"/>
      <w:ins w:id="2802" w:author="Keith W. Boone" w:date="2015-03-04T13:11:00Z">
        <w:r w:rsidR="007D29E0">
          <w:rPr>
            <w:rStyle w:val="CommentReference"/>
          </w:rPr>
          <w:commentReference w:id="2797"/>
        </w:r>
      </w:ins>
    </w:p>
    <w:p w14:paraId="19F7AC73" w14:textId="77777777" w:rsidR="003877D0" w:rsidRPr="003651D9" w:rsidRDefault="003877D0">
      <w:pPr>
        <w:pStyle w:val="AppendixHeading2"/>
        <w:rPr>
          <w:ins w:id="2803" w:author="Keith W. Boone" w:date="2015-03-04T12:53:00Z"/>
          <w:bCs/>
          <w:noProof w:val="0"/>
        </w:rPr>
        <w:pPrChange w:id="2804" w:author="Keith W. Boone" w:date="2015-03-04T12:53:00Z">
          <w:pPr>
            <w:pStyle w:val="AppendixHeading2"/>
            <w:numPr>
              <w:ilvl w:val="1"/>
              <w:numId w:val="18"/>
            </w:numPr>
            <w:tabs>
              <w:tab w:val="num" w:pos="900"/>
            </w:tabs>
            <w:ind w:left="900" w:hanging="900"/>
          </w:pPr>
        </w:pPrChange>
      </w:pPr>
      <w:ins w:id="2805" w:author="Keith W. Boone" w:date="2015-03-04T12:53:00Z">
        <w:r>
          <w:rPr>
            <w:bCs/>
            <w:noProof w:val="0"/>
          </w:rPr>
          <w:t xml:space="preserve">J.1 </w:t>
        </w:r>
        <w:r w:rsidRPr="003651D9">
          <w:rPr>
            <w:bCs/>
            <w:noProof w:val="0"/>
          </w:rPr>
          <w:t>&lt;Add Title&gt;</w:t>
        </w:r>
      </w:ins>
    </w:p>
    <w:p w14:paraId="4D9F7644" w14:textId="77777777" w:rsidR="003877D0" w:rsidRPr="003651D9" w:rsidRDefault="003877D0" w:rsidP="003877D0">
      <w:pPr>
        <w:pStyle w:val="BodyText"/>
        <w:rPr>
          <w:ins w:id="2806" w:author="Keith W. Boone" w:date="2015-03-04T12:53:00Z"/>
        </w:rPr>
      </w:pPr>
      <w:ins w:id="2807" w:author="Keith W. Boone" w:date="2015-03-04T12:53:00Z">
        <w:r w:rsidRPr="003651D9">
          <w:t xml:space="preserve">Appendix </w:t>
        </w:r>
        <w:r>
          <w:t>J</w:t>
        </w:r>
        <w:r w:rsidRPr="003651D9">
          <w:t>.1 text goes here</w:t>
        </w:r>
      </w:ins>
    </w:p>
    <w:p w14:paraId="7988FB45" w14:textId="77777777" w:rsidR="00EA4EA1" w:rsidRPr="003651D9" w:rsidDel="003877D0" w:rsidRDefault="00EA4EA1" w:rsidP="00207571">
      <w:pPr>
        <w:pStyle w:val="PartTitle"/>
        <w:rPr>
          <w:del w:id="2808" w:author="Keith W. Boone" w:date="2015-03-04T12:53:00Z"/>
          <w:highlight w:val="yellow"/>
        </w:rPr>
      </w:pPr>
      <w:del w:id="2809" w:author="Keith W. Boone" w:date="2015-03-04T12:53:00Z">
        <w:r w:rsidRPr="003651D9" w:rsidDel="003877D0">
          <w:delText>Appendices</w:delText>
        </w:r>
        <w:bookmarkEnd w:id="2789"/>
        <w:r w:rsidRPr="003651D9" w:rsidDel="003877D0">
          <w:rPr>
            <w:highlight w:val="yellow"/>
          </w:rPr>
          <w:delText xml:space="preserve"> </w:delText>
        </w:r>
      </w:del>
    </w:p>
    <w:p w14:paraId="171C8DD7" w14:textId="77777777" w:rsidR="00EA4EA1" w:rsidRPr="003651D9" w:rsidDel="003877D0" w:rsidRDefault="00EA4EA1" w:rsidP="00EA4EA1">
      <w:pPr>
        <w:rPr>
          <w:del w:id="2810" w:author="Keith W. Boone" w:date="2015-03-04T12:53:00Z"/>
          <w:i/>
        </w:rPr>
      </w:pPr>
      <w:del w:id="2811" w:author="Keith W. Boone" w:date="2015-03-04T12:53:00Z">
        <w:r w:rsidRPr="003651D9" w:rsidDel="003877D0">
          <w:rPr>
            <w:i/>
          </w:rPr>
          <w:delText>&lt;Add any applicable appendices below</w:delText>
        </w:r>
        <w:r w:rsidR="001055CB" w:rsidRPr="003651D9" w:rsidDel="003877D0">
          <w:rPr>
            <w:i/>
          </w:rPr>
          <w:delText xml:space="preserve">; </w:delText>
        </w:r>
        <w:r w:rsidRPr="003651D9" w:rsidDel="003877D0">
          <w:rPr>
            <w:i/>
          </w:rPr>
          <w:delText>NA if none.&gt;</w:delText>
        </w:r>
      </w:del>
    </w:p>
    <w:p w14:paraId="3D7A29AD" w14:textId="77777777" w:rsidR="00EA4EA1" w:rsidRPr="003651D9" w:rsidDel="003877D0" w:rsidRDefault="00EA4EA1" w:rsidP="00EA4EA1">
      <w:pPr>
        <w:pStyle w:val="AppendixHeading1"/>
        <w:rPr>
          <w:del w:id="2812" w:author="Keith W. Boone" w:date="2015-03-04T12:53:00Z"/>
          <w:noProof w:val="0"/>
        </w:rPr>
      </w:pPr>
      <w:bookmarkStart w:id="2813" w:name="_Toc412696387"/>
      <w:del w:id="2814" w:author="Keith W. Boone" w:date="2015-03-04T12:53:00Z">
        <w:r w:rsidRPr="003651D9" w:rsidDel="003877D0">
          <w:rPr>
            <w:noProof w:val="0"/>
          </w:rPr>
          <w:delText>Appendix A – &lt;Appendix A Title&gt;</w:delText>
        </w:r>
        <w:bookmarkEnd w:id="2813"/>
      </w:del>
    </w:p>
    <w:p w14:paraId="129DB102" w14:textId="77777777" w:rsidR="00EA4EA1" w:rsidRPr="003651D9" w:rsidDel="003877D0" w:rsidRDefault="00EA4EA1" w:rsidP="00EA4EA1">
      <w:pPr>
        <w:pStyle w:val="BodyText"/>
        <w:rPr>
          <w:del w:id="2815" w:author="Keith W. Boone" w:date="2015-03-04T12:53:00Z"/>
        </w:rPr>
      </w:pPr>
      <w:del w:id="2816" w:author="Keith W. Boone" w:date="2015-03-04T12:53:00Z">
        <w:r w:rsidRPr="003651D9" w:rsidDel="003877D0">
          <w:delText>Appendix A text goes here.</w:delText>
        </w:r>
      </w:del>
    </w:p>
    <w:p w14:paraId="469C676D" w14:textId="77777777" w:rsidR="00EA4EA1" w:rsidRPr="003651D9" w:rsidDel="003877D0" w:rsidRDefault="00EA4EA1" w:rsidP="005B3030">
      <w:pPr>
        <w:pStyle w:val="AppendixHeading2"/>
        <w:numPr>
          <w:ilvl w:val="1"/>
          <w:numId w:val="20"/>
        </w:numPr>
        <w:rPr>
          <w:del w:id="2817" w:author="Keith W. Boone" w:date="2015-03-04T12:53:00Z"/>
          <w:bCs/>
          <w:noProof w:val="0"/>
        </w:rPr>
      </w:pPr>
      <w:bookmarkStart w:id="2818" w:name="_Toc412696388"/>
      <w:del w:id="2819" w:author="Keith W. Boone" w:date="2015-03-04T12:53:00Z">
        <w:r w:rsidRPr="003651D9" w:rsidDel="003877D0">
          <w:rPr>
            <w:bCs/>
            <w:noProof w:val="0"/>
          </w:rPr>
          <w:delText>&lt;Add Title&gt;</w:delText>
        </w:r>
        <w:bookmarkEnd w:id="2818"/>
      </w:del>
    </w:p>
    <w:p w14:paraId="7938A84C" w14:textId="77777777" w:rsidR="00EA4EA1" w:rsidRPr="003651D9" w:rsidDel="003877D0" w:rsidRDefault="00EA4EA1" w:rsidP="00EA4EA1">
      <w:pPr>
        <w:pStyle w:val="BodyText"/>
        <w:rPr>
          <w:del w:id="2820" w:author="Keith W. Boone" w:date="2015-03-04T12:53:00Z"/>
        </w:rPr>
      </w:pPr>
      <w:del w:id="2821" w:author="Keith W. Boone" w:date="2015-03-04T12:53:00Z">
        <w:r w:rsidRPr="003651D9" w:rsidDel="003877D0">
          <w:delText>Appendix A.1 text goes here</w:delText>
        </w:r>
      </w:del>
    </w:p>
    <w:p w14:paraId="0D9D5470" w14:textId="77777777" w:rsidR="00EA4EA1" w:rsidRPr="003651D9" w:rsidDel="003877D0" w:rsidRDefault="00EA4EA1" w:rsidP="00EA4EA1">
      <w:pPr>
        <w:pStyle w:val="AppendixHeading1"/>
        <w:rPr>
          <w:del w:id="2822" w:author="Keith W. Boone" w:date="2015-03-04T12:53:00Z"/>
          <w:noProof w:val="0"/>
        </w:rPr>
      </w:pPr>
      <w:bookmarkStart w:id="2823" w:name="_Toc412696389"/>
      <w:del w:id="2824" w:author="Keith W. Boone" w:date="2015-03-04T12:53:00Z">
        <w:r w:rsidRPr="003651D9" w:rsidDel="003877D0">
          <w:rPr>
            <w:noProof w:val="0"/>
          </w:rPr>
          <w:delText>Appendix B – &lt;Appendix B Title&gt;</w:delText>
        </w:r>
        <w:bookmarkEnd w:id="2823"/>
      </w:del>
    </w:p>
    <w:p w14:paraId="67BD04A8" w14:textId="77777777" w:rsidR="00EA4EA1" w:rsidRPr="003651D9" w:rsidDel="003877D0" w:rsidRDefault="00EA4EA1" w:rsidP="00EA4EA1">
      <w:pPr>
        <w:pStyle w:val="BodyText"/>
        <w:rPr>
          <w:del w:id="2825" w:author="Keith W. Boone" w:date="2015-03-04T12:53:00Z"/>
        </w:rPr>
      </w:pPr>
      <w:del w:id="2826" w:author="Keith W. Boone" w:date="2015-03-04T12:53:00Z">
        <w:r w:rsidRPr="003651D9" w:rsidDel="003877D0">
          <w:delText>Appendix B text goes here.</w:delText>
        </w:r>
      </w:del>
    </w:p>
    <w:p w14:paraId="5968952B" w14:textId="77777777" w:rsidR="00EA4EA1" w:rsidRPr="003651D9" w:rsidDel="003877D0" w:rsidRDefault="00EA4EA1" w:rsidP="005B3030">
      <w:pPr>
        <w:pStyle w:val="ListParagraph"/>
        <w:numPr>
          <w:ilvl w:val="0"/>
          <w:numId w:val="18"/>
        </w:numPr>
        <w:spacing w:before="240" w:after="60"/>
        <w:rPr>
          <w:del w:id="2827" w:author="Keith W. Boone" w:date="2015-03-04T12:53:00Z"/>
          <w:rFonts w:ascii="Arial" w:hAnsi="Arial"/>
          <w:b/>
          <w:bCs/>
          <w:vanish/>
          <w:sz w:val="28"/>
        </w:rPr>
      </w:pPr>
    </w:p>
    <w:p w14:paraId="1C2F814B" w14:textId="77777777" w:rsidR="00EA4EA1" w:rsidRPr="003651D9" w:rsidDel="003877D0" w:rsidRDefault="00EA4EA1" w:rsidP="005B3030">
      <w:pPr>
        <w:pStyle w:val="ListParagraph"/>
        <w:numPr>
          <w:ilvl w:val="1"/>
          <w:numId w:val="18"/>
        </w:numPr>
        <w:spacing w:before="240" w:after="60"/>
        <w:rPr>
          <w:del w:id="2828" w:author="Keith W. Boone" w:date="2015-03-04T12:53:00Z"/>
          <w:rFonts w:ascii="Arial" w:hAnsi="Arial"/>
          <w:b/>
          <w:bCs/>
          <w:vanish/>
          <w:sz w:val="28"/>
        </w:rPr>
      </w:pPr>
    </w:p>
    <w:p w14:paraId="657FD896" w14:textId="77777777" w:rsidR="00EA4EA1" w:rsidRPr="003651D9" w:rsidDel="003877D0" w:rsidRDefault="00EA4EA1" w:rsidP="005B3030">
      <w:pPr>
        <w:pStyle w:val="AppendixHeading2"/>
        <w:numPr>
          <w:ilvl w:val="1"/>
          <w:numId w:val="18"/>
        </w:numPr>
        <w:rPr>
          <w:del w:id="2829" w:author="Keith W. Boone" w:date="2015-03-04T12:53:00Z"/>
          <w:bCs/>
          <w:noProof w:val="0"/>
        </w:rPr>
      </w:pPr>
      <w:bookmarkStart w:id="2830" w:name="_Toc412696390"/>
      <w:del w:id="2831" w:author="Keith W. Boone" w:date="2015-03-04T12:53:00Z">
        <w:r w:rsidRPr="003651D9" w:rsidDel="003877D0">
          <w:rPr>
            <w:bCs/>
            <w:noProof w:val="0"/>
          </w:rPr>
          <w:delText>&lt;Add Title&gt;</w:delText>
        </w:r>
        <w:bookmarkEnd w:id="2830"/>
      </w:del>
    </w:p>
    <w:p w14:paraId="74A4D120" w14:textId="77777777" w:rsidR="00EA4EA1" w:rsidRPr="003651D9" w:rsidDel="003877D0" w:rsidRDefault="00EA4EA1" w:rsidP="00EA4EA1">
      <w:pPr>
        <w:pStyle w:val="BodyText"/>
        <w:rPr>
          <w:del w:id="2832" w:author="Keith W. Boone" w:date="2015-03-04T12:53:00Z"/>
        </w:rPr>
      </w:pPr>
      <w:del w:id="2833" w:author="Keith W. Boone" w:date="2015-03-04T12:53:00Z">
        <w:r w:rsidRPr="003651D9" w:rsidDel="003877D0">
          <w:delText>Appendix B.1 text goes here.</w:delText>
        </w:r>
      </w:del>
    </w:p>
    <w:p w14:paraId="71F7A245" w14:textId="77777777" w:rsidR="00EA4EA1" w:rsidRPr="003651D9" w:rsidDel="003877D0" w:rsidRDefault="00EA4EA1" w:rsidP="00EA4EA1">
      <w:pPr>
        <w:pStyle w:val="BodyText"/>
        <w:rPr>
          <w:del w:id="2834" w:author="Keith W. Boone" w:date="2015-03-04T12:54:00Z"/>
        </w:rPr>
      </w:pPr>
    </w:p>
    <w:p w14:paraId="441935C4" w14:textId="77777777" w:rsidR="00EA4EA1" w:rsidRPr="003651D9" w:rsidRDefault="00EA4EA1" w:rsidP="00EA4EA1">
      <w:pPr>
        <w:pStyle w:val="AppendixHeading1"/>
        <w:rPr>
          <w:noProof w:val="0"/>
        </w:rPr>
      </w:pPr>
      <w:bookmarkStart w:id="2835" w:name="_Toc412696391"/>
      <w:r w:rsidRPr="003651D9">
        <w:rPr>
          <w:noProof w:val="0"/>
        </w:rPr>
        <w:t xml:space="preserve">Volume </w:t>
      </w:r>
      <w:r w:rsidR="001F2CF8" w:rsidRPr="003651D9">
        <w:rPr>
          <w:noProof w:val="0"/>
        </w:rPr>
        <w:t>3</w:t>
      </w:r>
      <w:r w:rsidRPr="003651D9">
        <w:rPr>
          <w:noProof w:val="0"/>
        </w:rPr>
        <w:t xml:space="preserve"> Namespace Additions</w:t>
      </w:r>
      <w:bookmarkEnd w:id="2835"/>
    </w:p>
    <w:p w14:paraId="16306E0E" w14:textId="77777777"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14:paraId="5AFADE5C" w14:textId="77777777" w:rsidR="00EA4EA1" w:rsidRPr="003651D9" w:rsidRDefault="00EA4EA1" w:rsidP="00EA4EA1">
      <w:pPr>
        <w:pStyle w:val="AuthorInstructions"/>
      </w:pPr>
      <w:r w:rsidRPr="003651D9">
        <w:t>&lt;Please explicitly identify all new OIDs, UIDs, URNs, etc., defined specifically for this profile.</w:t>
      </w:r>
      <w:r w:rsidR="00940FC7">
        <w:t xml:space="preserve"> </w:t>
      </w:r>
      <w:r w:rsidRPr="003651D9">
        <w:t>These will be added to the IHE TF General Introduction namespace appendix when it becomes available. These items should be collected from the sections above</w:t>
      </w:r>
      <w:r w:rsidR="001F2CF8" w:rsidRPr="003651D9">
        <w:t xml:space="preserve"> by the author</w:t>
      </w:r>
      <w:r w:rsidRPr="003651D9">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65315001" w14:textId="77777777" w:rsidR="00EA4EA1" w:rsidRPr="003651D9" w:rsidRDefault="00EA4EA1" w:rsidP="00EA4EA1">
      <w:pPr>
        <w:pStyle w:val="BodyText"/>
      </w:pPr>
    </w:p>
    <w:p w14:paraId="2FD71560" w14:textId="77777777" w:rsidR="00EA4EA1" w:rsidRPr="003651D9" w:rsidRDefault="00EA4EA1" w:rsidP="00EA4EA1">
      <w:pPr>
        <w:pStyle w:val="BodyText"/>
      </w:pPr>
    </w:p>
    <w:p w14:paraId="695BC3A3" w14:textId="77777777" w:rsidR="009612F6" w:rsidRPr="003651D9" w:rsidRDefault="009612F6" w:rsidP="00630F33">
      <w:pPr>
        <w:pStyle w:val="BodyText"/>
        <w:rPr>
          <w:lang w:eastAsia="x-none"/>
        </w:rPr>
      </w:pPr>
    </w:p>
    <w:p w14:paraId="006D3429" w14:textId="77777777" w:rsidR="009612F6" w:rsidRPr="003651D9" w:rsidRDefault="009612F6" w:rsidP="00630F33">
      <w:pPr>
        <w:pStyle w:val="BodyText"/>
        <w:rPr>
          <w:lang w:eastAsia="x-none"/>
        </w:rPr>
      </w:pPr>
    </w:p>
    <w:p w14:paraId="7876CA9B" w14:textId="77777777" w:rsidR="009612F6" w:rsidRPr="003651D9" w:rsidRDefault="009612F6" w:rsidP="00630F33">
      <w:pPr>
        <w:pStyle w:val="BodyText"/>
        <w:rPr>
          <w:lang w:eastAsia="x-none"/>
        </w:rPr>
      </w:pPr>
    </w:p>
    <w:p w14:paraId="0047819E" w14:textId="77777777" w:rsidR="00993FF5" w:rsidRPr="003651D9" w:rsidDel="003877D0" w:rsidRDefault="00D42ED8" w:rsidP="00400853">
      <w:pPr>
        <w:pStyle w:val="PartTitle"/>
        <w:rPr>
          <w:del w:id="2836" w:author="Keith W. Boone" w:date="2015-03-04T12:54:00Z"/>
        </w:rPr>
      </w:pPr>
      <w:bookmarkStart w:id="2837" w:name="_Toc412696392"/>
      <w:del w:id="2838" w:author="Keith W. Boone" w:date="2015-03-04T12:54:00Z">
        <w:r w:rsidRPr="003651D9" w:rsidDel="003877D0">
          <w:delText>V</w:delText>
        </w:r>
        <w:r w:rsidR="00993FF5" w:rsidRPr="003651D9" w:rsidDel="003877D0">
          <w:delText>olume 4 – National Extensions</w:delText>
        </w:r>
        <w:bookmarkEnd w:id="2837"/>
      </w:del>
    </w:p>
    <w:p w14:paraId="5244393A" w14:textId="77777777" w:rsidR="00993FF5" w:rsidRPr="003651D9" w:rsidDel="003877D0" w:rsidRDefault="00993FF5">
      <w:pPr>
        <w:pStyle w:val="EditorInstructions"/>
        <w:keepNext/>
        <w:pageBreakBefore/>
        <w:spacing w:before="240" w:after="60"/>
        <w:jc w:val="center"/>
        <w:outlineLvl w:val="0"/>
        <w:rPr>
          <w:del w:id="2839" w:author="Keith W. Boone" w:date="2015-03-04T12:54:00Z"/>
        </w:rPr>
        <w:pPrChange w:id="2840" w:author="Keith W. Boone" w:date="2015-03-04T12:54:00Z">
          <w:pPr>
            <w:pStyle w:val="EditorInstructions"/>
          </w:pPr>
        </w:pPrChange>
      </w:pPr>
      <w:del w:id="2841" w:author="Keith W. Boone" w:date="2015-03-04T12:54:00Z">
        <w:r w:rsidRPr="003651D9" w:rsidDel="003877D0">
          <w:delText xml:space="preserve">Add </w:delText>
        </w:r>
        <w:r w:rsidR="003F0805" w:rsidRPr="003651D9" w:rsidDel="003877D0">
          <w:delText xml:space="preserve">appropriate Country </w:delText>
        </w:r>
        <w:r w:rsidRPr="003651D9" w:rsidDel="003877D0">
          <w:delText xml:space="preserve">section </w:delText>
        </w:r>
      </w:del>
    </w:p>
    <w:p w14:paraId="1E545412" w14:textId="77777777" w:rsidR="00C63D7E" w:rsidRPr="003651D9" w:rsidDel="003877D0" w:rsidRDefault="00993FF5">
      <w:pPr>
        <w:pStyle w:val="AppendixHeading1"/>
        <w:keepNext/>
        <w:pageBreakBefore/>
        <w:jc w:val="center"/>
        <w:outlineLvl w:val="0"/>
        <w:rPr>
          <w:del w:id="2842" w:author="Keith W. Boone" w:date="2015-03-04T12:54:00Z"/>
          <w:noProof w:val="0"/>
        </w:rPr>
        <w:pPrChange w:id="2843" w:author="Keith W. Boone" w:date="2015-03-04T12:54:00Z">
          <w:pPr>
            <w:pStyle w:val="AppendixHeading1"/>
          </w:pPr>
        </w:pPrChange>
      </w:pPr>
      <w:bookmarkStart w:id="2844" w:name="_Toc412696393"/>
      <w:del w:id="2845" w:author="Keith W. Boone" w:date="2015-03-04T12:54:00Z">
        <w:r w:rsidRPr="003651D9" w:rsidDel="003877D0">
          <w:rPr>
            <w:noProof w:val="0"/>
          </w:rPr>
          <w:delText xml:space="preserve">4 </w:delText>
        </w:r>
        <w:r w:rsidR="00C63D7E" w:rsidRPr="003651D9" w:rsidDel="003877D0">
          <w:rPr>
            <w:noProof w:val="0"/>
          </w:rPr>
          <w:delText>National Extensions</w:delText>
        </w:r>
        <w:bookmarkEnd w:id="2844"/>
      </w:del>
    </w:p>
    <w:p w14:paraId="2429EAEA" w14:textId="77777777" w:rsidR="00993FF5" w:rsidRPr="003651D9" w:rsidDel="003877D0" w:rsidRDefault="00C63D7E">
      <w:pPr>
        <w:pStyle w:val="AppendixHeading2"/>
        <w:keepNext/>
        <w:pageBreakBefore/>
        <w:jc w:val="center"/>
        <w:outlineLvl w:val="0"/>
        <w:rPr>
          <w:del w:id="2846" w:author="Keith W. Boone" w:date="2015-03-04T12:54:00Z"/>
          <w:noProof w:val="0"/>
        </w:rPr>
        <w:pPrChange w:id="2847" w:author="Keith W. Boone" w:date="2015-03-04T12:54:00Z">
          <w:pPr>
            <w:pStyle w:val="AppendixHeading2"/>
          </w:pPr>
        </w:pPrChange>
      </w:pPr>
      <w:bookmarkStart w:id="2848" w:name="_Toc412696394"/>
      <w:del w:id="2849" w:author="Keith W. Boone" w:date="2015-03-04T12:54:00Z">
        <w:r w:rsidRPr="003651D9" w:rsidDel="003877D0">
          <w:rPr>
            <w:noProof w:val="0"/>
          </w:rPr>
          <w:delText xml:space="preserve">4.I </w:delText>
        </w:r>
        <w:r w:rsidR="00993FF5" w:rsidRPr="003651D9" w:rsidDel="003877D0">
          <w:rPr>
            <w:noProof w:val="0"/>
          </w:rPr>
          <w:delText>National Extensions for &lt;Country Name or IHE Organization&gt;</w:delText>
        </w:r>
        <w:bookmarkEnd w:id="2848"/>
      </w:del>
    </w:p>
    <w:p w14:paraId="7725EB92" w14:textId="77777777" w:rsidR="009843EF" w:rsidRPr="003651D9" w:rsidDel="003877D0" w:rsidRDefault="009843EF">
      <w:pPr>
        <w:pStyle w:val="AuthorInstructions"/>
        <w:keepNext/>
        <w:pageBreakBefore/>
        <w:spacing w:before="240" w:after="60"/>
        <w:jc w:val="center"/>
        <w:outlineLvl w:val="0"/>
        <w:rPr>
          <w:del w:id="2850" w:author="Keith W. Boone" w:date="2015-03-04T12:54:00Z"/>
        </w:rPr>
        <w:pPrChange w:id="2851" w:author="Keith W. Boone" w:date="2015-03-04T12:54:00Z">
          <w:pPr>
            <w:pStyle w:val="AuthorInstructions"/>
          </w:pPr>
        </w:pPrChange>
      </w:pPr>
      <w:del w:id="2852" w:author="Keith W. Boone" w:date="2015-03-04T12:54:00Z">
        <w:r w:rsidRPr="003651D9" w:rsidDel="003877D0">
          <w:delText xml:space="preserve">&lt;A template for Volume 4 is included in this document for </w:delText>
        </w:r>
        <w:r w:rsidR="007773C8" w:rsidRPr="003651D9" w:rsidDel="003877D0">
          <w:delText>completeness;</w:delText>
        </w:r>
        <w:r w:rsidRPr="003651D9" w:rsidDel="003877D0">
          <w:delText xml:space="preserve"> however, National Extensions are typically developed after a profile has been published for Trial Implementation</w:delText>
        </w:r>
        <w:r w:rsidR="00F0665F" w:rsidRPr="003651D9" w:rsidDel="003877D0">
          <w:delText xml:space="preserve">. </w:delText>
        </w:r>
        <w:r w:rsidRPr="003651D9" w:rsidDel="003877D0">
          <w:delText>If you are developing a new profile for Public Comment, it is recommended that this section be marked “Not Applicable”.&gt;</w:delText>
        </w:r>
      </w:del>
    </w:p>
    <w:p w14:paraId="04CB34B5" w14:textId="77777777" w:rsidR="009843EF" w:rsidRPr="003651D9" w:rsidDel="003877D0" w:rsidRDefault="009843EF">
      <w:pPr>
        <w:pStyle w:val="AuthorInstructions"/>
        <w:keepNext/>
        <w:pageBreakBefore/>
        <w:spacing w:before="240" w:after="60"/>
        <w:jc w:val="center"/>
        <w:outlineLvl w:val="0"/>
        <w:rPr>
          <w:del w:id="2853" w:author="Keith W. Boone" w:date="2015-03-04T12:54:00Z"/>
        </w:rPr>
        <w:pPrChange w:id="2854" w:author="Keith W. Boone" w:date="2015-03-04T12:54:00Z">
          <w:pPr>
            <w:pStyle w:val="AuthorInstructions"/>
          </w:pPr>
        </w:pPrChange>
      </w:pPr>
      <w:del w:id="2855" w:author="Keith W. Boone" w:date="2015-03-04T12:54:00Z">
        <w:r w:rsidRPr="003651D9" w:rsidDel="003877D0">
          <w:delText>&lt;Avoid using this section if you can, this is “only if absolutely necessary”</w:delText>
        </w:r>
        <w:r w:rsidR="00F0665F" w:rsidRPr="003651D9" w:rsidDel="003877D0">
          <w:delText xml:space="preserve">. </w:delText>
        </w:r>
        <w:r w:rsidRPr="003651D9" w:rsidDel="003877D0">
          <w:delText>Differences add cost to implementation and testing and can reduce interoperability</w:delText>
        </w:r>
        <w:r w:rsidR="00F0665F" w:rsidRPr="003651D9" w:rsidDel="003877D0">
          <w:delText xml:space="preserve">. </w:delText>
        </w:r>
        <w:r w:rsidRPr="003651D9" w:rsidDel="003877D0">
          <w:delText>Review carefully to determine if the national use case truly requires a difference in the profile mechanisms rather than just differences in system configuration.&gt;</w:delText>
        </w:r>
      </w:del>
    </w:p>
    <w:p w14:paraId="02B1B031" w14:textId="77777777" w:rsidR="003579DA" w:rsidRPr="003651D9" w:rsidDel="003877D0" w:rsidRDefault="009843EF">
      <w:pPr>
        <w:pStyle w:val="AuthorInstructions"/>
        <w:keepNext/>
        <w:pageBreakBefore/>
        <w:spacing w:before="240" w:after="60"/>
        <w:jc w:val="center"/>
        <w:outlineLvl w:val="0"/>
        <w:rPr>
          <w:del w:id="2856" w:author="Keith W. Boone" w:date="2015-03-04T12:54:00Z"/>
          <w:i w:val="0"/>
        </w:rPr>
        <w:pPrChange w:id="2857" w:author="Keith W. Boone" w:date="2015-03-04T12:54:00Z">
          <w:pPr>
            <w:pStyle w:val="AuthorInstructions"/>
          </w:pPr>
        </w:pPrChange>
      </w:pPr>
      <w:del w:id="2858" w:author="Keith W. Boone" w:date="2015-03-04T12:54:00Z">
        <w:r w:rsidRPr="003651D9" w:rsidDel="003877D0">
          <w:delText>&lt; National Extensions can add requirements above and beyond IHE, but NOT relax requirements</w:delText>
        </w:r>
        <w:r w:rsidR="00F0665F" w:rsidRPr="003651D9" w:rsidDel="003877D0">
          <w:delText xml:space="preserve">. </w:delText>
        </w:r>
        <w:r w:rsidRPr="003651D9" w:rsidDel="003877D0">
          <w:delText xml:space="preserve">This would </w:delText>
        </w:r>
        <w:r w:rsidR="00865616" w:rsidRPr="003651D9" w:rsidDel="003877D0">
          <w:delText xml:space="preserve">prevent </w:delText>
        </w:r>
        <w:r w:rsidRPr="003651D9" w:rsidDel="003877D0">
          <w:delText xml:space="preserve">Connectathon results based on national testing being recognized elsewhere. For more information, see </w:delText>
        </w:r>
        <w:r w:rsidRPr="003651D9" w:rsidDel="003877D0">
          <w:fldChar w:fldCharType="begin"/>
        </w:r>
        <w:r w:rsidRPr="003651D9" w:rsidDel="003877D0">
          <w:rPr>
            <w:i w:val="0"/>
          </w:rPr>
          <w:delInstrText xml:space="preserve"> HYPERLINK "http://wiki.ihe.net/index.php?title=National_Extensions_Process" </w:delInstrText>
        </w:r>
        <w:r w:rsidRPr="003651D9" w:rsidDel="003877D0">
          <w:fldChar w:fldCharType="separate"/>
        </w:r>
        <w:r w:rsidRPr="003651D9" w:rsidDel="003877D0">
          <w:rPr>
            <w:rStyle w:val="Hyperlink"/>
            <w:i w:val="0"/>
            <w:iCs/>
          </w:rPr>
          <w:delText>http://wiki.ihe.net/index.php?title=National_Extensions_Process</w:delText>
        </w:r>
        <w:r w:rsidRPr="003651D9" w:rsidDel="003877D0">
          <w:fldChar w:fldCharType="end"/>
        </w:r>
        <w:r w:rsidRPr="003651D9" w:rsidDel="003877D0">
          <w:rPr>
            <w:i w:val="0"/>
          </w:rPr>
          <w:delText>.&gt;</w:delText>
        </w:r>
      </w:del>
    </w:p>
    <w:p w14:paraId="75C0F042" w14:textId="77777777" w:rsidR="00993FF5" w:rsidRPr="003651D9" w:rsidDel="003877D0" w:rsidRDefault="00147A61">
      <w:pPr>
        <w:pStyle w:val="AuthorInstructions"/>
        <w:keepNext/>
        <w:pageBreakBefore/>
        <w:spacing w:before="240" w:after="60"/>
        <w:jc w:val="center"/>
        <w:outlineLvl w:val="0"/>
        <w:rPr>
          <w:del w:id="2859" w:author="Keith W. Boone" w:date="2015-03-04T12:54:00Z"/>
        </w:rPr>
        <w:pPrChange w:id="2860" w:author="Keith W. Boone" w:date="2015-03-04T12:54:00Z">
          <w:pPr>
            <w:pStyle w:val="AuthorInstructions"/>
          </w:pPr>
        </w:pPrChange>
      </w:pPr>
      <w:del w:id="2861" w:author="Keith W. Boone" w:date="2015-03-04T12:54:00Z">
        <w:r w:rsidRPr="003651D9" w:rsidDel="003877D0">
          <w:delText xml:space="preserve">The format of this section is not </w:delText>
        </w:r>
        <w:r w:rsidR="009843EF" w:rsidRPr="003651D9" w:rsidDel="003877D0">
          <w:delText xml:space="preserve">strongly </w:delText>
        </w:r>
        <w:r w:rsidRPr="003651D9" w:rsidDel="003877D0">
          <w:delText>specified due to the varying nature of national extensions</w:delText>
        </w:r>
        <w:r w:rsidR="00F0665F" w:rsidRPr="003651D9" w:rsidDel="003877D0">
          <w:delText xml:space="preserve">. </w:delText>
        </w:r>
        <w:r w:rsidR="009843EF" w:rsidRPr="003651D9" w:rsidDel="003877D0">
          <w:delText>For an example of National Extensions, see Radiology TF Volume 4.</w:delText>
        </w:r>
        <w:r w:rsidRPr="003651D9" w:rsidDel="003877D0">
          <w:delText>&gt;</w:delText>
        </w:r>
      </w:del>
    </w:p>
    <w:p w14:paraId="05CE177B" w14:textId="77777777" w:rsidR="00C83F0F" w:rsidRPr="003651D9" w:rsidDel="003877D0" w:rsidRDefault="00C83F0F">
      <w:pPr>
        <w:pStyle w:val="AppendixHeading3"/>
        <w:keepNext/>
        <w:pageBreakBefore/>
        <w:numPr>
          <w:ilvl w:val="0"/>
          <w:numId w:val="0"/>
        </w:numPr>
        <w:jc w:val="center"/>
        <w:outlineLvl w:val="0"/>
        <w:rPr>
          <w:del w:id="2862" w:author="Keith W. Boone" w:date="2015-03-04T12:54:00Z"/>
          <w:noProof w:val="0"/>
        </w:rPr>
        <w:pPrChange w:id="2863" w:author="Keith W. Boone" w:date="2015-03-04T12:54:00Z">
          <w:pPr>
            <w:pStyle w:val="AppendixHeading3"/>
            <w:numPr>
              <w:ilvl w:val="0"/>
              <w:numId w:val="0"/>
            </w:numPr>
            <w:tabs>
              <w:tab w:val="clear" w:pos="1080"/>
            </w:tabs>
            <w:ind w:left="0" w:firstLine="0"/>
          </w:pPr>
        </w:pPrChange>
      </w:pPr>
      <w:bookmarkStart w:id="2864" w:name="_Toc301176972"/>
      <w:bookmarkStart w:id="2865" w:name="_Toc412696395"/>
      <w:del w:id="2866" w:author="Keith W. Boone" w:date="2015-03-04T12:54:00Z">
        <w:r w:rsidRPr="003651D9" w:rsidDel="003877D0">
          <w:rPr>
            <w:noProof w:val="0"/>
          </w:rPr>
          <w:delText>4.</w:delText>
        </w:r>
        <w:r w:rsidR="00C63D7E" w:rsidRPr="003651D9" w:rsidDel="003877D0">
          <w:rPr>
            <w:noProof w:val="0"/>
          </w:rPr>
          <w:delText>I.</w:delText>
        </w:r>
        <w:r w:rsidRPr="003651D9" w:rsidDel="003877D0">
          <w:rPr>
            <w:noProof w:val="0"/>
          </w:rPr>
          <w:delText>1</w:delText>
        </w:r>
        <w:r w:rsidR="007773C8" w:rsidRPr="003651D9" w:rsidDel="003877D0">
          <w:rPr>
            <w:noProof w:val="0"/>
          </w:rPr>
          <w:delText xml:space="preserve"> </w:delText>
        </w:r>
        <w:r w:rsidRPr="003651D9" w:rsidDel="003877D0">
          <w:rPr>
            <w:noProof w:val="0"/>
          </w:rPr>
          <w:delText>Comment Submission</w:delText>
        </w:r>
        <w:bookmarkEnd w:id="2864"/>
        <w:bookmarkEnd w:id="2865"/>
      </w:del>
    </w:p>
    <w:p w14:paraId="4E678BB2" w14:textId="77777777" w:rsidR="00C83F0F" w:rsidRPr="003651D9" w:rsidDel="003877D0" w:rsidRDefault="00C83F0F">
      <w:pPr>
        <w:pStyle w:val="BodyText"/>
        <w:keepNext/>
        <w:pageBreakBefore/>
        <w:spacing w:before="240" w:after="60"/>
        <w:jc w:val="center"/>
        <w:outlineLvl w:val="0"/>
        <w:rPr>
          <w:del w:id="2867" w:author="Keith W. Boone" w:date="2015-03-04T12:54:00Z"/>
        </w:rPr>
        <w:pPrChange w:id="2868" w:author="Keith W. Boone" w:date="2015-03-04T12:54:00Z">
          <w:pPr>
            <w:pStyle w:val="BodyText"/>
          </w:pPr>
        </w:pPrChange>
      </w:pPr>
      <w:del w:id="2869" w:author="Keith W. Boone" w:date="2015-03-04T12:54:00Z">
        <w:r w:rsidRPr="003651D9" w:rsidDel="003877D0">
          <w:delText>This national extension document was authored under the sponsorship and supervision of &lt;sponsor name&gt;, who welcome comments on this document and the IHE &lt;country&gt; initiative. Comments should be directed to:</w:delText>
        </w:r>
      </w:del>
    </w:p>
    <w:p w14:paraId="75670679" w14:textId="77777777" w:rsidR="00C83F0F" w:rsidRPr="003651D9" w:rsidDel="003877D0" w:rsidRDefault="00C83F0F">
      <w:pPr>
        <w:pStyle w:val="BodyText"/>
        <w:keepNext/>
        <w:pageBreakBefore/>
        <w:spacing w:before="240" w:after="60"/>
        <w:ind w:firstLine="720"/>
        <w:jc w:val="center"/>
        <w:outlineLvl w:val="0"/>
        <w:rPr>
          <w:del w:id="2870" w:author="Keith W. Boone" w:date="2015-03-04T12:54:00Z"/>
        </w:rPr>
        <w:pPrChange w:id="2871" w:author="Keith W. Boone" w:date="2015-03-04T12:54:00Z">
          <w:pPr>
            <w:pStyle w:val="BodyText"/>
            <w:ind w:firstLine="720"/>
          </w:pPr>
        </w:pPrChange>
      </w:pPr>
      <w:del w:id="2872" w:author="Keith W. Boone" w:date="2015-03-04T12:54:00Z">
        <w:r w:rsidRPr="003651D9" w:rsidDel="003877D0">
          <w:delText>&lt;</w:delText>
        </w:r>
        <w:r w:rsidR="007773C8" w:rsidRPr="003651D9" w:rsidDel="003877D0">
          <w:delText>Name</w:delText>
        </w:r>
        <w:r w:rsidRPr="003651D9" w:rsidDel="003877D0">
          <w:delText>, organization, title, email address&gt;</w:delText>
        </w:r>
      </w:del>
    </w:p>
    <w:p w14:paraId="0C7055DB" w14:textId="77777777" w:rsidR="00C83F0F" w:rsidRPr="003651D9" w:rsidDel="003877D0" w:rsidRDefault="00C83F0F">
      <w:pPr>
        <w:pStyle w:val="AppendixHeading3"/>
        <w:keepNext/>
        <w:pageBreakBefore/>
        <w:numPr>
          <w:ilvl w:val="0"/>
          <w:numId w:val="0"/>
        </w:numPr>
        <w:jc w:val="center"/>
        <w:outlineLvl w:val="0"/>
        <w:rPr>
          <w:del w:id="2873" w:author="Keith W. Boone" w:date="2015-03-04T12:54:00Z"/>
          <w:noProof w:val="0"/>
        </w:rPr>
        <w:pPrChange w:id="2874" w:author="Keith W. Boone" w:date="2015-03-04T12:54:00Z">
          <w:pPr>
            <w:pStyle w:val="AppendixHeading3"/>
            <w:numPr>
              <w:ilvl w:val="0"/>
              <w:numId w:val="0"/>
            </w:numPr>
            <w:tabs>
              <w:tab w:val="clear" w:pos="1080"/>
            </w:tabs>
            <w:ind w:left="0" w:firstLine="0"/>
          </w:pPr>
        </w:pPrChange>
      </w:pPr>
      <w:bookmarkStart w:id="2875" w:name="_Toc412696396"/>
      <w:del w:id="2876" w:author="Keith W. Boone" w:date="2015-03-04T12:54:00Z">
        <w:r w:rsidRPr="003651D9" w:rsidDel="003877D0">
          <w:rPr>
            <w:noProof w:val="0"/>
          </w:rPr>
          <w:delText>4.</w:delText>
        </w:r>
        <w:r w:rsidR="00C63D7E" w:rsidRPr="003651D9" w:rsidDel="003877D0">
          <w:rPr>
            <w:noProof w:val="0"/>
          </w:rPr>
          <w:delText>I.</w:delText>
        </w:r>
        <w:r w:rsidRPr="003651D9" w:rsidDel="003877D0">
          <w:rPr>
            <w:noProof w:val="0"/>
          </w:rPr>
          <w:delText>2 &lt;Profile Name&gt;</w:delText>
        </w:r>
        <w:r w:rsidR="001D6BB3" w:rsidRPr="003651D9" w:rsidDel="003877D0">
          <w:rPr>
            <w:noProof w:val="0"/>
          </w:rPr>
          <w:delText xml:space="preserve"> </w:delText>
        </w:r>
        <w:r w:rsidR="00077EA0" w:rsidRPr="003651D9" w:rsidDel="003877D0">
          <w:rPr>
            <w:noProof w:val="0"/>
          </w:rPr>
          <w:delText>&lt;</w:delText>
        </w:r>
        <w:r w:rsidR="001D6BB3" w:rsidRPr="003651D9" w:rsidDel="003877D0">
          <w:rPr>
            <w:noProof w:val="0"/>
          </w:rPr>
          <w:delText>(</w:delText>
        </w:r>
        <w:r w:rsidR="00077EA0" w:rsidRPr="003651D9" w:rsidDel="003877D0">
          <w:rPr>
            <w:noProof w:val="0"/>
          </w:rPr>
          <w:delText>Profile Acronym</w:delText>
        </w:r>
        <w:r w:rsidR="001D6BB3" w:rsidRPr="003651D9" w:rsidDel="003877D0">
          <w:rPr>
            <w:noProof w:val="0"/>
          </w:rPr>
          <w:delText>)</w:delText>
        </w:r>
        <w:r w:rsidR="00077EA0" w:rsidRPr="003651D9" w:rsidDel="003877D0">
          <w:rPr>
            <w:noProof w:val="0"/>
          </w:rPr>
          <w:delText>&gt;</w:delText>
        </w:r>
        <w:bookmarkEnd w:id="2875"/>
        <w:r w:rsidRPr="003651D9" w:rsidDel="003877D0">
          <w:rPr>
            <w:noProof w:val="0"/>
          </w:rPr>
          <w:delText xml:space="preserve"> </w:delText>
        </w:r>
      </w:del>
    </w:p>
    <w:p w14:paraId="4C9A7CD0" w14:textId="77777777" w:rsidR="00C83F0F" w:rsidRPr="003651D9" w:rsidDel="003877D0" w:rsidRDefault="00B8586D">
      <w:pPr>
        <w:pStyle w:val="AuthorInstructions"/>
        <w:keepNext/>
        <w:pageBreakBefore/>
        <w:spacing w:before="240" w:after="60"/>
        <w:jc w:val="center"/>
        <w:outlineLvl w:val="0"/>
        <w:rPr>
          <w:del w:id="2877" w:author="Keith W. Boone" w:date="2015-03-04T12:54:00Z"/>
        </w:rPr>
        <w:pPrChange w:id="2878" w:author="Keith W. Boone" w:date="2015-03-04T12:54:00Z">
          <w:pPr>
            <w:pStyle w:val="AuthorInstructions"/>
          </w:pPr>
        </w:pPrChange>
      </w:pPr>
      <w:del w:id="2879" w:author="Keith W. Boone" w:date="2015-03-04T12:54:00Z">
        <w:r w:rsidRPr="003651D9" w:rsidDel="003877D0">
          <w:delText>&lt;</w:delText>
        </w:r>
        <w:r w:rsidR="007773C8" w:rsidRPr="003651D9" w:rsidDel="003877D0">
          <w:delText>A</w:delText>
        </w:r>
        <w:r w:rsidRPr="003651D9" w:rsidDel="003877D0">
          <w:delText>dd info or tables&gt;</w:delText>
        </w:r>
      </w:del>
    </w:p>
    <w:p w14:paraId="5DB311A0" w14:textId="77777777" w:rsidR="00C83F0F" w:rsidRPr="003651D9" w:rsidDel="003877D0" w:rsidRDefault="00C83F0F">
      <w:pPr>
        <w:pStyle w:val="Heading4"/>
        <w:pageBreakBefore/>
        <w:numPr>
          <w:ilvl w:val="0"/>
          <w:numId w:val="0"/>
        </w:numPr>
        <w:jc w:val="center"/>
        <w:rPr>
          <w:del w:id="2880" w:author="Keith W. Boone" w:date="2015-03-04T12:54:00Z"/>
          <w:noProof w:val="0"/>
        </w:rPr>
        <w:pPrChange w:id="2881" w:author="Keith W. Boone" w:date="2015-03-04T12:54:00Z">
          <w:pPr>
            <w:pStyle w:val="Heading4"/>
            <w:numPr>
              <w:ilvl w:val="0"/>
              <w:numId w:val="0"/>
            </w:numPr>
            <w:tabs>
              <w:tab w:val="clear" w:pos="864"/>
            </w:tabs>
            <w:ind w:left="0" w:firstLine="0"/>
          </w:pPr>
        </w:pPrChange>
      </w:pPr>
      <w:bookmarkStart w:id="2882" w:name="_Toc412696397"/>
      <w:del w:id="2883" w:author="Keith W. Boone" w:date="2015-03-04T12:54:00Z">
        <w:r w:rsidRPr="003651D9" w:rsidDel="003877D0">
          <w:rPr>
            <w:noProof w:val="0"/>
          </w:rPr>
          <w:delText>4.</w:delText>
        </w:r>
        <w:r w:rsidR="00C63D7E" w:rsidRPr="003651D9" w:rsidDel="003877D0">
          <w:rPr>
            <w:noProof w:val="0"/>
          </w:rPr>
          <w:delText>I.</w:delText>
        </w:r>
        <w:r w:rsidRPr="003651D9" w:rsidDel="003877D0">
          <w:rPr>
            <w:noProof w:val="0"/>
          </w:rPr>
          <w:delText>2.1</w:delText>
        </w:r>
      </w:del>
      <w:del w:id="2884" w:author="Keith W. Boone" w:date="2015-03-04T12:03:00Z">
        <w:r w:rsidRPr="003651D9" w:rsidDel="002C1312">
          <w:rPr>
            <w:noProof w:val="0"/>
          </w:rPr>
          <w:delText xml:space="preserve">&lt;Profile Acronym&gt; </w:delText>
        </w:r>
      </w:del>
      <w:del w:id="2885" w:author="Keith W. Boone" w:date="2015-03-04T12:54:00Z">
        <w:r w:rsidRPr="003651D9" w:rsidDel="003877D0">
          <w:rPr>
            <w:noProof w:val="0"/>
          </w:rPr>
          <w:delText>&lt;Type of Change&gt;</w:delText>
        </w:r>
        <w:bookmarkEnd w:id="2882"/>
      </w:del>
    </w:p>
    <w:p w14:paraId="39B80DB4" w14:textId="77777777" w:rsidR="00C83F0F" w:rsidRPr="003651D9" w:rsidDel="003877D0" w:rsidRDefault="00C83F0F">
      <w:pPr>
        <w:pStyle w:val="AuthorInstructions"/>
        <w:keepNext/>
        <w:pageBreakBefore/>
        <w:spacing w:before="240" w:after="60"/>
        <w:jc w:val="center"/>
        <w:outlineLvl w:val="0"/>
        <w:rPr>
          <w:del w:id="2886" w:author="Keith W. Boone" w:date="2015-03-04T12:54:00Z"/>
        </w:rPr>
        <w:pPrChange w:id="2887" w:author="Keith W. Boone" w:date="2015-03-04T12:54:00Z">
          <w:pPr>
            <w:pStyle w:val="AuthorInstructions"/>
          </w:pPr>
        </w:pPrChange>
      </w:pPr>
      <w:del w:id="2888" w:author="Keith W. Boone" w:date="2015-03-04T12:54:00Z">
        <w:r w:rsidRPr="003651D9" w:rsidDel="003877D0">
          <w:delText>&lt;</w:delText>
        </w:r>
        <w:r w:rsidR="007773C8" w:rsidRPr="003651D9" w:rsidDel="003877D0">
          <w:delText>A</w:delText>
        </w:r>
        <w:r w:rsidRPr="003651D9" w:rsidDel="003877D0">
          <w:delText>dd info or tables&gt;</w:delText>
        </w:r>
      </w:del>
    </w:p>
    <w:p w14:paraId="64F27F6A" w14:textId="77777777" w:rsidR="00C83F0F" w:rsidRPr="003651D9" w:rsidDel="003877D0" w:rsidRDefault="00C83F0F">
      <w:pPr>
        <w:pStyle w:val="Heading4"/>
        <w:pageBreakBefore/>
        <w:numPr>
          <w:ilvl w:val="0"/>
          <w:numId w:val="0"/>
        </w:numPr>
        <w:jc w:val="center"/>
        <w:rPr>
          <w:del w:id="2889" w:author="Keith W. Boone" w:date="2015-03-04T12:54:00Z"/>
          <w:noProof w:val="0"/>
        </w:rPr>
        <w:pPrChange w:id="2890" w:author="Keith W. Boone" w:date="2015-03-04T12:54:00Z">
          <w:pPr>
            <w:pStyle w:val="Heading4"/>
            <w:numPr>
              <w:ilvl w:val="0"/>
              <w:numId w:val="0"/>
            </w:numPr>
            <w:tabs>
              <w:tab w:val="clear" w:pos="864"/>
            </w:tabs>
            <w:ind w:left="0" w:firstLine="0"/>
          </w:pPr>
        </w:pPrChange>
      </w:pPr>
      <w:bookmarkStart w:id="2891" w:name="_Toc412696398"/>
      <w:del w:id="2892" w:author="Keith W. Boone" w:date="2015-03-04T12:54:00Z">
        <w:r w:rsidRPr="003651D9" w:rsidDel="003877D0">
          <w:rPr>
            <w:noProof w:val="0"/>
          </w:rPr>
          <w:delText>4.</w:delText>
        </w:r>
        <w:r w:rsidR="00C63D7E" w:rsidRPr="003651D9" w:rsidDel="003877D0">
          <w:rPr>
            <w:noProof w:val="0"/>
          </w:rPr>
          <w:delText>I.</w:delText>
        </w:r>
        <w:r w:rsidRPr="003651D9" w:rsidDel="003877D0">
          <w:rPr>
            <w:noProof w:val="0"/>
          </w:rPr>
          <w:delText>2.2</w:delText>
        </w:r>
      </w:del>
      <w:del w:id="2893" w:author="Keith W. Boone" w:date="2015-03-04T12:03:00Z">
        <w:r w:rsidRPr="003651D9" w:rsidDel="002C1312">
          <w:rPr>
            <w:noProof w:val="0"/>
          </w:rPr>
          <w:delText xml:space="preserve">&lt;Profile Acronym&gt; </w:delText>
        </w:r>
      </w:del>
      <w:del w:id="2894" w:author="Keith W. Boone" w:date="2015-03-04T12:54:00Z">
        <w:r w:rsidRPr="003651D9" w:rsidDel="003877D0">
          <w:rPr>
            <w:noProof w:val="0"/>
          </w:rPr>
          <w:delText>&lt;Type of Change&gt;</w:delText>
        </w:r>
        <w:bookmarkEnd w:id="2891"/>
      </w:del>
    </w:p>
    <w:p w14:paraId="460EFB38" w14:textId="77777777" w:rsidR="00B8586D" w:rsidRPr="003651D9" w:rsidDel="003877D0" w:rsidRDefault="00C83F0F">
      <w:pPr>
        <w:pStyle w:val="AuthorInstructions"/>
        <w:keepNext/>
        <w:pageBreakBefore/>
        <w:spacing w:before="240" w:after="60"/>
        <w:jc w:val="center"/>
        <w:outlineLvl w:val="0"/>
        <w:rPr>
          <w:del w:id="2895" w:author="Keith W. Boone" w:date="2015-03-04T12:54:00Z"/>
        </w:rPr>
        <w:pPrChange w:id="2896" w:author="Keith W. Boone" w:date="2015-03-04T12:54:00Z">
          <w:pPr>
            <w:pStyle w:val="AuthorInstructions"/>
          </w:pPr>
        </w:pPrChange>
      </w:pPr>
      <w:del w:id="2897" w:author="Keith W. Boone" w:date="2015-03-04T12:54:00Z">
        <w:r w:rsidRPr="003651D9" w:rsidDel="003877D0">
          <w:delText>&lt;</w:delText>
        </w:r>
        <w:r w:rsidR="007773C8" w:rsidRPr="003651D9" w:rsidDel="003877D0">
          <w:delText>A</w:delText>
        </w:r>
        <w:r w:rsidRPr="003651D9" w:rsidDel="003877D0">
          <w:delText>dd info or tables&gt;</w:delText>
        </w:r>
      </w:del>
    </w:p>
    <w:p w14:paraId="47C87AE5" w14:textId="77777777" w:rsidR="003579DA" w:rsidRPr="003651D9" w:rsidDel="003877D0" w:rsidRDefault="00C63D7E">
      <w:pPr>
        <w:pStyle w:val="Heading1"/>
        <w:numPr>
          <w:ilvl w:val="0"/>
          <w:numId w:val="0"/>
        </w:numPr>
        <w:jc w:val="center"/>
        <w:rPr>
          <w:del w:id="2898" w:author="Keith W. Boone" w:date="2015-03-04T12:54:00Z"/>
          <w:noProof w:val="0"/>
        </w:rPr>
        <w:pPrChange w:id="2899" w:author="Keith W. Boone" w:date="2015-03-04T12:54:00Z">
          <w:pPr>
            <w:pStyle w:val="Heading1"/>
            <w:numPr>
              <w:numId w:val="0"/>
            </w:numPr>
            <w:tabs>
              <w:tab w:val="clear" w:pos="432"/>
            </w:tabs>
            <w:ind w:left="0" w:firstLine="0"/>
          </w:pPr>
        </w:pPrChange>
      </w:pPr>
      <w:bookmarkStart w:id="2900" w:name="_Toc412696399"/>
      <w:del w:id="2901" w:author="Keith W. Boone" w:date="2015-03-04T12:54:00Z">
        <w:r w:rsidRPr="003651D9" w:rsidDel="003877D0">
          <w:rPr>
            <w:noProof w:val="0"/>
          </w:rPr>
          <w:delText>4.I+1.1</w:delText>
        </w:r>
        <w:r w:rsidR="003579DA" w:rsidRPr="003651D9" w:rsidDel="003877D0">
          <w:rPr>
            <w:noProof w:val="0"/>
          </w:rPr>
          <w:delText xml:space="preserve"> National Extensions for &lt;Country Name or IHE Organization&gt;</w:delText>
        </w:r>
        <w:bookmarkEnd w:id="2900"/>
      </w:del>
    </w:p>
    <w:p w14:paraId="711F7E14" w14:textId="77777777" w:rsidR="003579DA" w:rsidRPr="003651D9" w:rsidDel="003877D0" w:rsidRDefault="003579DA">
      <w:pPr>
        <w:pStyle w:val="BodyText"/>
        <w:keepNext/>
        <w:pageBreakBefore/>
        <w:spacing w:before="240" w:after="60"/>
        <w:jc w:val="center"/>
        <w:outlineLvl w:val="0"/>
        <w:rPr>
          <w:del w:id="2902" w:author="Keith W. Boone" w:date="2015-03-04T12:54:00Z"/>
          <w:i/>
        </w:rPr>
        <w:pPrChange w:id="2903" w:author="Keith W. Boone" w:date="2015-03-04T12:54:00Z">
          <w:pPr>
            <w:pStyle w:val="BodyText"/>
          </w:pPr>
        </w:pPrChange>
      </w:pPr>
      <w:del w:id="2904" w:author="Keith W. Boone" w:date="2015-03-04T12:54:00Z">
        <w:r w:rsidRPr="003651D9" w:rsidDel="003877D0">
          <w:rPr>
            <w:i/>
          </w:rPr>
          <w:delText>&lt;Repeat (and increment) the section above as needed for additional National Extensions&gt;</w:delText>
        </w:r>
      </w:del>
    </w:p>
    <w:p w14:paraId="6034ABC4" w14:textId="77777777" w:rsidR="00CC4EA3" w:rsidRPr="003651D9" w:rsidRDefault="00CC4EA3">
      <w:pPr>
        <w:pStyle w:val="BodyText"/>
        <w:keepNext/>
        <w:pageBreakBefore/>
        <w:spacing w:before="240" w:after="60"/>
        <w:outlineLvl w:val="0"/>
        <w:rPr>
          <w:rStyle w:val="DeleteText"/>
          <w:b w:val="0"/>
          <w:strike w:val="0"/>
        </w:rPr>
        <w:pPrChange w:id="2905" w:author="Keith W. Boone" w:date="2015-03-04T12:54:00Z">
          <w:pPr>
            <w:pStyle w:val="BodyText"/>
          </w:pPr>
        </w:pPrChange>
      </w:pPr>
    </w:p>
    <w:sectPr w:rsidR="00CC4EA3" w:rsidRPr="003651D9" w:rsidSect="000807AC">
      <w:headerReference w:type="default" r:id="rId50"/>
      <w:footerReference w:type="even" r:id="rId51"/>
      <w:footerReference w:type="default" r:id="rId52"/>
      <w:footerReference w:type="first" r:id="rId53"/>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9" w:author="Keith W. Boone" w:date="2015-03-04T13:11:00Z" w:initials="KWB">
    <w:p w14:paraId="6F676BA0" w14:textId="77777777" w:rsidR="00CC4F5B" w:rsidRDefault="00CC4F5B">
      <w:pPr>
        <w:pStyle w:val="CommentText"/>
      </w:pPr>
      <w:r>
        <w:rPr>
          <w:rStyle w:val="CommentReference"/>
        </w:rPr>
        <w:annotationRef/>
      </w:r>
      <w:r w:rsidR="009819AF">
        <w:t>Too much detail in this section, this detail moves to volume II.</w:t>
      </w:r>
    </w:p>
  </w:comment>
  <w:comment w:id="96" w:author="Keith W. Boone" w:date="2015-03-04T13:11:00Z" w:initials="KWB">
    <w:p w14:paraId="6D98CB8A" w14:textId="77777777" w:rsidR="00CC4F5B" w:rsidRDefault="009819AF">
      <w:pPr>
        <w:pStyle w:val="CommentText"/>
      </w:pPr>
      <w:r>
        <w:t>This transaction is already defined in the PCD TF, we need only reference it.</w:t>
      </w:r>
      <w:r w:rsidR="00CC4F5B">
        <w:rPr>
          <w:rStyle w:val="CommentReference"/>
        </w:rPr>
        <w:annotationRef/>
      </w:r>
    </w:p>
  </w:comment>
  <w:comment w:id="107" w:author="Keith W. Boone" w:date="2015-03-04T13:11:00Z" w:initials="KWB">
    <w:p w14:paraId="19C55510" w14:textId="77777777" w:rsidR="00CC4F5B" w:rsidRDefault="00CC4F5B">
      <w:pPr>
        <w:pStyle w:val="CommentText"/>
      </w:pPr>
      <w:r>
        <w:rPr>
          <w:rStyle w:val="CommentReference"/>
        </w:rPr>
        <w:annotationRef/>
      </w:r>
      <w:r w:rsidR="009819AF">
        <w:t>This transaction is already defined in the TF.</w:t>
      </w:r>
    </w:p>
  </w:comment>
  <w:comment w:id="201" w:author="Keith W. Boone" w:date="2015-03-04T13:11:00Z" w:initials="KWB">
    <w:p w14:paraId="425CF7E4" w14:textId="77777777" w:rsidR="00CC4F5B" w:rsidRDefault="00CC4F5B">
      <w:pPr>
        <w:pStyle w:val="CommentText"/>
      </w:pPr>
      <w:r>
        <w:rPr>
          <w:rStyle w:val="CommentReference"/>
        </w:rPr>
        <w:annotationRef/>
      </w:r>
      <w:r w:rsidR="009819AF">
        <w:t>Move to overview after actor/transactions.</w:t>
      </w:r>
    </w:p>
  </w:comment>
  <w:comment w:id="215" w:author="Keith W. Boone" w:date="2015-03-04T13:11:00Z" w:initials="KWB">
    <w:p w14:paraId="039EBEB2" w14:textId="77777777" w:rsidR="00F737D2" w:rsidRDefault="00F737D2">
      <w:pPr>
        <w:pStyle w:val="CommentText"/>
      </w:pPr>
      <w:r>
        <w:rPr>
          <w:rStyle w:val="CommentReference"/>
        </w:rPr>
        <w:annotationRef/>
      </w:r>
      <w:r w:rsidR="009819AF">
        <w:t>Move to overview/concepts section.</w:t>
      </w:r>
    </w:p>
  </w:comment>
  <w:comment w:id="271" w:author="Keith W. Boone" w:date="2015-03-04T13:11:00Z" w:initials="KWB">
    <w:p w14:paraId="7C067679" w14:textId="77777777" w:rsidR="006277FA" w:rsidRDefault="006277FA">
      <w:pPr>
        <w:pStyle w:val="CommentText"/>
      </w:pPr>
      <w:r>
        <w:rPr>
          <w:rStyle w:val="CommentReference"/>
        </w:rPr>
        <w:annotationRef/>
      </w:r>
      <w:r w:rsidR="009819AF">
        <w:t>This is no longer necessary due to CP-211</w:t>
      </w:r>
    </w:p>
  </w:comment>
  <w:comment w:id="735" w:author="Keith W. Boone" w:date="2015-03-04T13:11:00Z" w:initials="KWB">
    <w:p w14:paraId="1EFBE88F" w14:textId="77777777" w:rsidR="006A1426" w:rsidRDefault="006A1426">
      <w:pPr>
        <w:pStyle w:val="CommentText"/>
      </w:pPr>
      <w:r>
        <w:rPr>
          <w:rStyle w:val="CommentReference"/>
        </w:rPr>
        <w:annotationRef/>
      </w:r>
      <w:r w:rsidR="009819AF">
        <w:t>TBD!!</w:t>
      </w:r>
    </w:p>
  </w:comment>
  <w:comment w:id="2793" w:author="Keith W. Boone" w:date="2015-03-04T13:11:00Z" w:initials="KWB">
    <w:p w14:paraId="41157F4E" w14:textId="77777777" w:rsidR="003877D0" w:rsidRDefault="003877D0">
      <w:pPr>
        <w:pStyle w:val="CommentText"/>
      </w:pPr>
      <w:r>
        <w:rPr>
          <w:rStyle w:val="CommentReference"/>
        </w:rPr>
        <w:annotationRef/>
      </w:r>
      <w:r w:rsidR="009819AF">
        <w:t>This appendix should probably be in the PCD Technical Framework.</w:t>
      </w:r>
    </w:p>
  </w:comment>
  <w:comment w:id="2797" w:author="Keith W. Boone" w:date="2015-03-04T13:11:00Z" w:initials="KWB">
    <w:p w14:paraId="70C1A681" w14:textId="77777777" w:rsidR="007D29E0" w:rsidRDefault="007D29E0">
      <w:pPr>
        <w:pStyle w:val="CommentText"/>
      </w:pPr>
      <w:r>
        <w:rPr>
          <w:rStyle w:val="CommentReference"/>
        </w:rPr>
        <w:annotationRef/>
      </w:r>
      <w:r w:rsidR="009819AF">
        <w:t>This should probably be in the PCD TF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676BA0" w15:done="0"/>
  <w15:commentEx w15:paraId="6D98CB8A" w15:done="0"/>
  <w15:commentEx w15:paraId="19C55510" w15:done="0"/>
  <w15:commentEx w15:paraId="425CF7E4" w15:done="0"/>
  <w15:commentEx w15:paraId="039EBEB2" w15:done="0"/>
  <w15:commentEx w15:paraId="7C067679" w15:done="0"/>
  <w15:commentEx w15:paraId="1EFBE88F" w15:done="0"/>
  <w15:commentEx w15:paraId="41157F4E" w15:done="0"/>
  <w15:commentEx w15:paraId="70C1A6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A206C" w14:textId="77777777" w:rsidR="0053359F" w:rsidRDefault="0053359F">
      <w:r>
        <w:separator/>
      </w:r>
    </w:p>
  </w:endnote>
  <w:endnote w:type="continuationSeparator" w:id="0">
    <w:p w14:paraId="3601D8AF" w14:textId="77777777" w:rsidR="0053359F" w:rsidRDefault="00533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D4B595" w14:textId="77777777" w:rsidR="005F3FB5" w:rsidRDefault="005F3F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946F86A" w14:textId="77777777" w:rsidR="005F3FB5" w:rsidRDefault="005F3F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363D0" w14:textId="77777777" w:rsidR="005F3FB5" w:rsidRDefault="005F3FB5">
    <w:pPr>
      <w:pStyle w:val="Footer"/>
      <w:ind w:right="360"/>
    </w:pPr>
    <w:r>
      <w:t>__________________________________________________________________________</w:t>
    </w:r>
  </w:p>
  <w:p w14:paraId="25391FFF" w14:textId="77777777" w:rsidR="005F3FB5" w:rsidRDefault="005F3FB5" w:rsidP="00597DB2">
    <w:pPr>
      <w:pStyle w:val="Footer"/>
      <w:ind w:right="360"/>
      <w:rPr>
        <w:sz w:val="20"/>
      </w:rPr>
    </w:pPr>
    <w:bookmarkStart w:id="2912"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CB5606">
      <w:rPr>
        <w:rStyle w:val="PageNumber"/>
        <w:noProof/>
        <w:sz w:val="20"/>
      </w:rPr>
      <w:t>34</w:t>
    </w:r>
    <w:r w:rsidRPr="00597DB2">
      <w:rPr>
        <w:rStyle w:val="PageNumber"/>
        <w:sz w:val="20"/>
      </w:rPr>
      <w:fldChar w:fldCharType="end"/>
    </w:r>
    <w:r>
      <w:rPr>
        <w:sz w:val="20"/>
      </w:rPr>
      <w:tab/>
      <w:t xml:space="preserve">                       Copyright © 20xx: IHE International, Inc.</w:t>
    </w:r>
    <w:bookmarkEnd w:id="2912"/>
  </w:p>
  <w:p w14:paraId="1B8D46AA" w14:textId="77777777" w:rsidR="005F3FB5" w:rsidRDefault="005F3FB5"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96E5C" w14:textId="77777777" w:rsidR="005F3FB5" w:rsidRDefault="005F3FB5">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8B05D0" w14:textId="77777777" w:rsidR="0053359F" w:rsidRDefault="0053359F">
      <w:r>
        <w:separator/>
      </w:r>
    </w:p>
  </w:footnote>
  <w:footnote w:type="continuationSeparator" w:id="0">
    <w:p w14:paraId="0F2B4283" w14:textId="77777777" w:rsidR="0053359F" w:rsidRDefault="005335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C4DD2" w14:textId="77777777" w:rsidR="005F3FB5" w:rsidRDefault="005F3FB5">
    <w:pPr>
      <w:pStyle w:val="Header"/>
    </w:pPr>
    <w:r>
      <w:t xml:space="preserve">IHE </w:t>
    </w:r>
    <w:del w:id="2906" w:author="Keith W. Boone" w:date="2015-03-04T12:00:00Z">
      <w:r w:rsidDel="002C1312">
        <w:delText xml:space="preserve">&lt;Domain Name&gt; </w:delText>
      </w:r>
    </w:del>
    <w:ins w:id="2907" w:author="Keith W. Boone" w:date="2015-03-04T12:01:00Z">
      <w:r w:rsidR="002C1312">
        <w:t xml:space="preserve">PCC </w:t>
      </w:r>
    </w:ins>
    <w:r>
      <w:t>Technical Framework Supplement</w:t>
    </w:r>
    <w:del w:id="2908" w:author="Keith W. Boone" w:date="2015-03-04T12:01:00Z">
      <w:r w:rsidDel="002C1312">
        <w:delText xml:space="preserve"> – </w:delText>
      </w:r>
    </w:del>
    <w:ins w:id="2909" w:author="Keith W. Boone" w:date="2015-03-04T12:01:00Z">
      <w:r w:rsidR="002C1312">
        <w:tab/>
      </w:r>
      <w:r w:rsidR="002C1312">
        <w:tab/>
      </w:r>
    </w:ins>
    <w:del w:id="2910" w:author="Keith W. Boone" w:date="2015-03-04T12:00:00Z">
      <w:r w:rsidDel="002C1312">
        <w:delText>&lt;Profile Name (Profile Acronym)&gt;</w:delText>
      </w:r>
    </w:del>
    <w:ins w:id="2911" w:author="Keith W. Boone" w:date="2015-03-04T12:00:00Z">
      <w:r w:rsidR="002C1312">
        <w:t>Remote Patient Monitoring (RPM)</w:t>
      </w:r>
    </w:ins>
    <w:r>
      <w:br/>
      <w:t>______________________________________________________________________________</w:t>
    </w:r>
  </w:p>
  <w:p w14:paraId="49426055" w14:textId="77777777" w:rsidR="005F3FB5" w:rsidRDefault="005F3F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0BD35F80"/>
    <w:multiLevelType w:val="hybridMultilevel"/>
    <w:tmpl w:val="F544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1053E3"/>
    <w:multiLevelType w:val="hybridMultilevel"/>
    <w:tmpl w:val="8A8C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4D21BB"/>
    <w:multiLevelType w:val="hybridMultilevel"/>
    <w:tmpl w:val="F544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A77EA0"/>
    <w:multiLevelType w:val="hybridMultilevel"/>
    <w:tmpl w:val="F544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5D14A1"/>
    <w:multiLevelType w:val="hybridMultilevel"/>
    <w:tmpl w:val="3DAE89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D0C3179"/>
    <w:multiLevelType w:val="hybridMultilevel"/>
    <w:tmpl w:val="58F0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BC3A55"/>
    <w:multiLevelType w:val="multilevel"/>
    <w:tmpl w:val="7B943E18"/>
    <w:numStyleLink w:val="Constraints"/>
  </w:abstractNum>
  <w:abstractNum w:abstractNumId="18">
    <w:nsid w:val="456C7311"/>
    <w:multiLevelType w:val="hybridMultilevel"/>
    <w:tmpl w:val="2F8211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58D7051"/>
    <w:multiLevelType w:val="hybridMultilevel"/>
    <w:tmpl w:val="4A74B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025E5F"/>
    <w:multiLevelType w:val="multilevel"/>
    <w:tmpl w:val="7B943E18"/>
    <w:numStyleLink w:val="Constraints"/>
  </w:abstractNum>
  <w:abstractNum w:abstractNumId="21">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2">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591F498A"/>
    <w:multiLevelType w:val="hybridMultilevel"/>
    <w:tmpl w:val="E91C9A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E90FDC"/>
    <w:multiLevelType w:val="hybridMultilevel"/>
    <w:tmpl w:val="803AA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020BBC"/>
    <w:multiLevelType w:val="hybridMultilevel"/>
    <w:tmpl w:val="AA1A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7">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28"/>
  </w:num>
  <w:num w:numId="13">
    <w:abstractNumId w:val="20"/>
  </w:num>
  <w:num w:numId="14">
    <w:abstractNumId w:val="17"/>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1"/>
  </w:num>
  <w:num w:numId="16">
    <w:abstractNumId w:val="26"/>
  </w:num>
  <w:num w:numId="17">
    <w:abstractNumId w:val="27"/>
  </w:num>
  <w:num w:numId="18">
    <w:abstractNumId w:val="22"/>
  </w:num>
  <w:num w:numId="19">
    <w:abstractNumId w:val="22"/>
  </w:num>
  <w:num w:numId="20">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19"/>
  </w:num>
  <w:num w:numId="23">
    <w:abstractNumId w:val="15"/>
  </w:num>
  <w:num w:numId="24">
    <w:abstractNumId w:val="18"/>
  </w:num>
  <w:num w:numId="25">
    <w:abstractNumId w:val="14"/>
  </w:num>
  <w:num w:numId="26">
    <w:abstractNumId w:val="23"/>
  </w:num>
  <w:num w:numId="27">
    <w:abstractNumId w:val="24"/>
  </w:num>
  <w:num w:numId="28">
    <w:abstractNumId w:val="12"/>
  </w:num>
  <w:num w:numId="29">
    <w:abstractNumId w:val="16"/>
  </w:num>
  <w:num w:numId="30">
    <w:abstractNumId w:val="25"/>
  </w:num>
  <w:num w:numId="31">
    <w:abstractNumId w:val="11"/>
  </w:num>
  <w:num w:numId="32">
    <w:abstractNumId w:val="27"/>
  </w:num>
  <w:num w:numId="33">
    <w:abstractNumId w:val="2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markup="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30DD"/>
    <w:rsid w:val="000121FB"/>
    <w:rsid w:val="000125FF"/>
    <w:rsid w:val="00017E09"/>
    <w:rsid w:val="00024BCD"/>
    <w:rsid w:val="00034810"/>
    <w:rsid w:val="00036347"/>
    <w:rsid w:val="0004144C"/>
    <w:rsid w:val="000470A5"/>
    <w:rsid w:val="000514E1"/>
    <w:rsid w:val="0005577A"/>
    <w:rsid w:val="00060D78"/>
    <w:rsid w:val="000622EE"/>
    <w:rsid w:val="00070847"/>
    <w:rsid w:val="000717A7"/>
    <w:rsid w:val="00077324"/>
    <w:rsid w:val="00077EA0"/>
    <w:rsid w:val="000807AC"/>
    <w:rsid w:val="00082F2B"/>
    <w:rsid w:val="00087187"/>
    <w:rsid w:val="00094061"/>
    <w:rsid w:val="000B30FF"/>
    <w:rsid w:val="000B699D"/>
    <w:rsid w:val="000C099E"/>
    <w:rsid w:val="000C3556"/>
    <w:rsid w:val="000C5467"/>
    <w:rsid w:val="000D16B6"/>
    <w:rsid w:val="000D2487"/>
    <w:rsid w:val="000D6321"/>
    <w:rsid w:val="000D6F01"/>
    <w:rsid w:val="000D711C"/>
    <w:rsid w:val="000E4B55"/>
    <w:rsid w:val="000F13F5"/>
    <w:rsid w:val="000F613A"/>
    <w:rsid w:val="000F6D26"/>
    <w:rsid w:val="00104BE6"/>
    <w:rsid w:val="001055CB"/>
    <w:rsid w:val="001115F5"/>
    <w:rsid w:val="00111CBC"/>
    <w:rsid w:val="001134EB"/>
    <w:rsid w:val="00114040"/>
    <w:rsid w:val="00114954"/>
    <w:rsid w:val="00115142"/>
    <w:rsid w:val="00115A0F"/>
    <w:rsid w:val="00117DD7"/>
    <w:rsid w:val="00123FD5"/>
    <w:rsid w:val="001253AA"/>
    <w:rsid w:val="00125F42"/>
    <w:rsid w:val="001263B9"/>
    <w:rsid w:val="00126A38"/>
    <w:rsid w:val="0014275F"/>
    <w:rsid w:val="001439BB"/>
    <w:rsid w:val="001453CC"/>
    <w:rsid w:val="00147A61"/>
    <w:rsid w:val="00147F29"/>
    <w:rsid w:val="00150B3C"/>
    <w:rsid w:val="001540B8"/>
    <w:rsid w:val="00154B7B"/>
    <w:rsid w:val="001558DD"/>
    <w:rsid w:val="001579E7"/>
    <w:rsid w:val="001606A7"/>
    <w:rsid w:val="001622E4"/>
    <w:rsid w:val="0016666C"/>
    <w:rsid w:val="00167B95"/>
    <w:rsid w:val="00167DB7"/>
    <w:rsid w:val="00170ED0"/>
    <w:rsid w:val="0017698E"/>
    <w:rsid w:val="00186DAB"/>
    <w:rsid w:val="00187E92"/>
    <w:rsid w:val="001946F4"/>
    <w:rsid w:val="001A7247"/>
    <w:rsid w:val="001A7C4C"/>
    <w:rsid w:val="001B2B50"/>
    <w:rsid w:val="001B463C"/>
    <w:rsid w:val="001B5EE1"/>
    <w:rsid w:val="001D0E6D"/>
    <w:rsid w:val="001D1619"/>
    <w:rsid w:val="001D640F"/>
    <w:rsid w:val="001D6BB3"/>
    <w:rsid w:val="001E206E"/>
    <w:rsid w:val="001E615F"/>
    <w:rsid w:val="001E62C3"/>
    <w:rsid w:val="001F0EBD"/>
    <w:rsid w:val="001F2CF8"/>
    <w:rsid w:val="001F6755"/>
    <w:rsid w:val="001F68C9"/>
    <w:rsid w:val="001F787E"/>
    <w:rsid w:val="001F7A35"/>
    <w:rsid w:val="00202AC6"/>
    <w:rsid w:val="002040DD"/>
    <w:rsid w:val="0020453A"/>
    <w:rsid w:val="00207571"/>
    <w:rsid w:val="00207816"/>
    <w:rsid w:val="00207868"/>
    <w:rsid w:val="002173E6"/>
    <w:rsid w:val="00221AC2"/>
    <w:rsid w:val="0022261E"/>
    <w:rsid w:val="0022352C"/>
    <w:rsid w:val="002322FF"/>
    <w:rsid w:val="00234BE4"/>
    <w:rsid w:val="0023732B"/>
    <w:rsid w:val="00250A37"/>
    <w:rsid w:val="00255462"/>
    <w:rsid w:val="00255821"/>
    <w:rsid w:val="00256665"/>
    <w:rsid w:val="002670D2"/>
    <w:rsid w:val="00270EBB"/>
    <w:rsid w:val="002711CC"/>
    <w:rsid w:val="00272440"/>
    <w:rsid w:val="002756A6"/>
    <w:rsid w:val="00286433"/>
    <w:rsid w:val="0028681B"/>
    <w:rsid w:val="002869E8"/>
    <w:rsid w:val="00291725"/>
    <w:rsid w:val="00293CF1"/>
    <w:rsid w:val="002A4C2E"/>
    <w:rsid w:val="002B4844"/>
    <w:rsid w:val="002C1312"/>
    <w:rsid w:val="002D5B69"/>
    <w:rsid w:val="002E2F04"/>
    <w:rsid w:val="002F051F"/>
    <w:rsid w:val="002F076A"/>
    <w:rsid w:val="00303E20"/>
    <w:rsid w:val="00316247"/>
    <w:rsid w:val="0032060B"/>
    <w:rsid w:val="00323461"/>
    <w:rsid w:val="00323AC5"/>
    <w:rsid w:val="0032600B"/>
    <w:rsid w:val="00335554"/>
    <w:rsid w:val="003375BB"/>
    <w:rsid w:val="00340176"/>
    <w:rsid w:val="003432DC"/>
    <w:rsid w:val="00346314"/>
    <w:rsid w:val="00346BB8"/>
    <w:rsid w:val="00352784"/>
    <w:rsid w:val="003577C8"/>
    <w:rsid w:val="003579DA"/>
    <w:rsid w:val="003601D3"/>
    <w:rsid w:val="003602DC"/>
    <w:rsid w:val="00361F12"/>
    <w:rsid w:val="00363069"/>
    <w:rsid w:val="003651D9"/>
    <w:rsid w:val="00370B52"/>
    <w:rsid w:val="00374B3E"/>
    <w:rsid w:val="0038429E"/>
    <w:rsid w:val="003877D0"/>
    <w:rsid w:val="003921A0"/>
    <w:rsid w:val="003A09FE"/>
    <w:rsid w:val="003B2A2B"/>
    <w:rsid w:val="003B40CC"/>
    <w:rsid w:val="003B70A2"/>
    <w:rsid w:val="003D19E0"/>
    <w:rsid w:val="003D24EE"/>
    <w:rsid w:val="003D5A68"/>
    <w:rsid w:val="003E5C68"/>
    <w:rsid w:val="003F0805"/>
    <w:rsid w:val="003F252B"/>
    <w:rsid w:val="003F3E4A"/>
    <w:rsid w:val="003F7141"/>
    <w:rsid w:val="00400853"/>
    <w:rsid w:val="004046B6"/>
    <w:rsid w:val="004070FB"/>
    <w:rsid w:val="00410D6B"/>
    <w:rsid w:val="00412649"/>
    <w:rsid w:val="00415432"/>
    <w:rsid w:val="00417A70"/>
    <w:rsid w:val="004225C9"/>
    <w:rsid w:val="0043514A"/>
    <w:rsid w:val="00436599"/>
    <w:rsid w:val="004424C6"/>
    <w:rsid w:val="0044310A"/>
    <w:rsid w:val="00444100"/>
    <w:rsid w:val="00444CFC"/>
    <w:rsid w:val="00445D2F"/>
    <w:rsid w:val="00447451"/>
    <w:rsid w:val="00452A51"/>
    <w:rsid w:val="004541CC"/>
    <w:rsid w:val="00457DDC"/>
    <w:rsid w:val="00461A12"/>
    <w:rsid w:val="004651FC"/>
    <w:rsid w:val="00472402"/>
    <w:rsid w:val="004809A3"/>
    <w:rsid w:val="004818E8"/>
    <w:rsid w:val="00482DC2"/>
    <w:rsid w:val="004845CE"/>
    <w:rsid w:val="004A7D5B"/>
    <w:rsid w:val="004B387F"/>
    <w:rsid w:val="004B4EF3"/>
    <w:rsid w:val="004B576F"/>
    <w:rsid w:val="004B7094"/>
    <w:rsid w:val="004C10B4"/>
    <w:rsid w:val="004C580C"/>
    <w:rsid w:val="004D68CC"/>
    <w:rsid w:val="004D69C3"/>
    <w:rsid w:val="004D6C45"/>
    <w:rsid w:val="004F1713"/>
    <w:rsid w:val="004F5211"/>
    <w:rsid w:val="004F7C05"/>
    <w:rsid w:val="00503AE1"/>
    <w:rsid w:val="0050674C"/>
    <w:rsid w:val="00506C22"/>
    <w:rsid w:val="00510062"/>
    <w:rsid w:val="00513057"/>
    <w:rsid w:val="00516D6D"/>
    <w:rsid w:val="00522681"/>
    <w:rsid w:val="00522F40"/>
    <w:rsid w:val="00523C5F"/>
    <w:rsid w:val="00530777"/>
    <w:rsid w:val="0053359F"/>
    <w:rsid w:val="005339EE"/>
    <w:rsid w:val="005360E4"/>
    <w:rsid w:val="005410F9"/>
    <w:rsid w:val="005416D9"/>
    <w:rsid w:val="00543FFB"/>
    <w:rsid w:val="0054524C"/>
    <w:rsid w:val="00556E6C"/>
    <w:rsid w:val="005672A9"/>
    <w:rsid w:val="00570B52"/>
    <w:rsid w:val="00572031"/>
    <w:rsid w:val="00573102"/>
    <w:rsid w:val="00581165"/>
    <w:rsid w:val="00581829"/>
    <w:rsid w:val="00585DA2"/>
    <w:rsid w:val="005942AE"/>
    <w:rsid w:val="00594882"/>
    <w:rsid w:val="00597DB2"/>
    <w:rsid w:val="005B3030"/>
    <w:rsid w:val="005B5C92"/>
    <w:rsid w:val="005B72F3"/>
    <w:rsid w:val="005B7BFB"/>
    <w:rsid w:val="005C50BF"/>
    <w:rsid w:val="005C5E28"/>
    <w:rsid w:val="005D1F91"/>
    <w:rsid w:val="005D6104"/>
    <w:rsid w:val="005D6176"/>
    <w:rsid w:val="005D6CCA"/>
    <w:rsid w:val="005F2045"/>
    <w:rsid w:val="005F21E7"/>
    <w:rsid w:val="005F3FB5"/>
    <w:rsid w:val="005F4C3E"/>
    <w:rsid w:val="005F6ED2"/>
    <w:rsid w:val="00600EC6"/>
    <w:rsid w:val="006014F8"/>
    <w:rsid w:val="00603ED5"/>
    <w:rsid w:val="00607529"/>
    <w:rsid w:val="006106AB"/>
    <w:rsid w:val="006116E2"/>
    <w:rsid w:val="00613604"/>
    <w:rsid w:val="00613C53"/>
    <w:rsid w:val="00622D31"/>
    <w:rsid w:val="00625D23"/>
    <w:rsid w:val="006263EA"/>
    <w:rsid w:val="006277FA"/>
    <w:rsid w:val="00630F33"/>
    <w:rsid w:val="006360B8"/>
    <w:rsid w:val="00644FC1"/>
    <w:rsid w:val="006477F0"/>
    <w:rsid w:val="006512F0"/>
    <w:rsid w:val="006514EA"/>
    <w:rsid w:val="00656A6B"/>
    <w:rsid w:val="00662893"/>
    <w:rsid w:val="00663624"/>
    <w:rsid w:val="00665A0A"/>
    <w:rsid w:val="00665D8F"/>
    <w:rsid w:val="00672C39"/>
    <w:rsid w:val="00680648"/>
    <w:rsid w:val="00682040"/>
    <w:rsid w:val="006825E1"/>
    <w:rsid w:val="0068355D"/>
    <w:rsid w:val="00692B37"/>
    <w:rsid w:val="006A1426"/>
    <w:rsid w:val="006A2A74"/>
    <w:rsid w:val="006A3098"/>
    <w:rsid w:val="006A4160"/>
    <w:rsid w:val="006B7354"/>
    <w:rsid w:val="006B7ABF"/>
    <w:rsid w:val="006C242B"/>
    <w:rsid w:val="006C2C14"/>
    <w:rsid w:val="006C371A"/>
    <w:rsid w:val="006C5300"/>
    <w:rsid w:val="006C7E2C"/>
    <w:rsid w:val="006D4881"/>
    <w:rsid w:val="006D768F"/>
    <w:rsid w:val="006E163F"/>
    <w:rsid w:val="006E1DC7"/>
    <w:rsid w:val="006E5767"/>
    <w:rsid w:val="006F78A2"/>
    <w:rsid w:val="00700E1E"/>
    <w:rsid w:val="00701B3A"/>
    <w:rsid w:val="0070762D"/>
    <w:rsid w:val="00712AE6"/>
    <w:rsid w:val="0071309E"/>
    <w:rsid w:val="00715FEA"/>
    <w:rsid w:val="00723DAF"/>
    <w:rsid w:val="007251A4"/>
    <w:rsid w:val="00730E16"/>
    <w:rsid w:val="00732446"/>
    <w:rsid w:val="00732E4A"/>
    <w:rsid w:val="007400C4"/>
    <w:rsid w:val="00744AEF"/>
    <w:rsid w:val="00746A3D"/>
    <w:rsid w:val="00747676"/>
    <w:rsid w:val="007479B6"/>
    <w:rsid w:val="00747BB5"/>
    <w:rsid w:val="00747E7C"/>
    <w:rsid w:val="00761469"/>
    <w:rsid w:val="007620E1"/>
    <w:rsid w:val="00767053"/>
    <w:rsid w:val="00774B6B"/>
    <w:rsid w:val="007773C8"/>
    <w:rsid w:val="0078063E"/>
    <w:rsid w:val="007824BF"/>
    <w:rsid w:val="00787B2D"/>
    <w:rsid w:val="007922ED"/>
    <w:rsid w:val="007A51E3"/>
    <w:rsid w:val="007A5635"/>
    <w:rsid w:val="007A676E"/>
    <w:rsid w:val="007A7BF7"/>
    <w:rsid w:val="007B331F"/>
    <w:rsid w:val="007B44B7"/>
    <w:rsid w:val="007B64E0"/>
    <w:rsid w:val="007C1AAC"/>
    <w:rsid w:val="007C3E9A"/>
    <w:rsid w:val="007C5673"/>
    <w:rsid w:val="007C6556"/>
    <w:rsid w:val="007D1847"/>
    <w:rsid w:val="007D29E0"/>
    <w:rsid w:val="007D6862"/>
    <w:rsid w:val="007D724B"/>
    <w:rsid w:val="007E5B51"/>
    <w:rsid w:val="007F771A"/>
    <w:rsid w:val="007F7801"/>
    <w:rsid w:val="00802F29"/>
    <w:rsid w:val="00803E2D"/>
    <w:rsid w:val="008044D0"/>
    <w:rsid w:val="008067DF"/>
    <w:rsid w:val="00812476"/>
    <w:rsid w:val="0081320A"/>
    <w:rsid w:val="00815E51"/>
    <w:rsid w:val="008249A2"/>
    <w:rsid w:val="00825642"/>
    <w:rsid w:val="00830E0E"/>
    <w:rsid w:val="00831FF5"/>
    <w:rsid w:val="00833045"/>
    <w:rsid w:val="008341AE"/>
    <w:rsid w:val="00834DF7"/>
    <w:rsid w:val="008358E5"/>
    <w:rsid w:val="00836F8A"/>
    <w:rsid w:val="008413B1"/>
    <w:rsid w:val="00841CEC"/>
    <w:rsid w:val="00843B52"/>
    <w:rsid w:val="008452AF"/>
    <w:rsid w:val="00855E51"/>
    <w:rsid w:val="00855EDF"/>
    <w:rsid w:val="008608EF"/>
    <w:rsid w:val="008616CB"/>
    <w:rsid w:val="0086353F"/>
    <w:rsid w:val="00863C8B"/>
    <w:rsid w:val="00865616"/>
    <w:rsid w:val="00865DF9"/>
    <w:rsid w:val="00866192"/>
    <w:rsid w:val="00870306"/>
    <w:rsid w:val="00871613"/>
    <w:rsid w:val="00875076"/>
    <w:rsid w:val="00875BFD"/>
    <w:rsid w:val="00885ABD"/>
    <w:rsid w:val="00887E40"/>
    <w:rsid w:val="008A3FD2"/>
    <w:rsid w:val="008B53CB"/>
    <w:rsid w:val="008B5D7E"/>
    <w:rsid w:val="008B620B"/>
    <w:rsid w:val="008B6391"/>
    <w:rsid w:val="008C1766"/>
    <w:rsid w:val="008C57EC"/>
    <w:rsid w:val="008D052D"/>
    <w:rsid w:val="008D0BA0"/>
    <w:rsid w:val="008D17FF"/>
    <w:rsid w:val="008D26F4"/>
    <w:rsid w:val="008D45BC"/>
    <w:rsid w:val="008D7044"/>
    <w:rsid w:val="008D7642"/>
    <w:rsid w:val="008E0275"/>
    <w:rsid w:val="008E2B5E"/>
    <w:rsid w:val="008E3F6C"/>
    <w:rsid w:val="008E441F"/>
    <w:rsid w:val="008F3449"/>
    <w:rsid w:val="008F78D2"/>
    <w:rsid w:val="00907134"/>
    <w:rsid w:val="00910E03"/>
    <w:rsid w:val="009268F6"/>
    <w:rsid w:val="0093216B"/>
    <w:rsid w:val="00933C9A"/>
    <w:rsid w:val="00934D96"/>
    <w:rsid w:val="00937C5D"/>
    <w:rsid w:val="009406A5"/>
    <w:rsid w:val="00940FC7"/>
    <w:rsid w:val="009429FB"/>
    <w:rsid w:val="0095196C"/>
    <w:rsid w:val="00951F63"/>
    <w:rsid w:val="0095298A"/>
    <w:rsid w:val="00953CFC"/>
    <w:rsid w:val="0095594C"/>
    <w:rsid w:val="00955CD4"/>
    <w:rsid w:val="00956966"/>
    <w:rsid w:val="009612F6"/>
    <w:rsid w:val="00966AC0"/>
    <w:rsid w:val="00967B49"/>
    <w:rsid w:val="0097454A"/>
    <w:rsid w:val="00980798"/>
    <w:rsid w:val="009813A1"/>
    <w:rsid w:val="009819AF"/>
    <w:rsid w:val="00983131"/>
    <w:rsid w:val="00983C65"/>
    <w:rsid w:val="009843EF"/>
    <w:rsid w:val="009903C2"/>
    <w:rsid w:val="00991D63"/>
    <w:rsid w:val="00993FF5"/>
    <w:rsid w:val="009B048D"/>
    <w:rsid w:val="009C10D5"/>
    <w:rsid w:val="009C6269"/>
    <w:rsid w:val="009C6F21"/>
    <w:rsid w:val="009D0CDF"/>
    <w:rsid w:val="009D107B"/>
    <w:rsid w:val="009D125C"/>
    <w:rsid w:val="009D2A49"/>
    <w:rsid w:val="009D6A32"/>
    <w:rsid w:val="009E34B7"/>
    <w:rsid w:val="009F3200"/>
    <w:rsid w:val="009F5CF4"/>
    <w:rsid w:val="00A05A12"/>
    <w:rsid w:val="00A128C3"/>
    <w:rsid w:val="00A174B6"/>
    <w:rsid w:val="00A177D5"/>
    <w:rsid w:val="00A23689"/>
    <w:rsid w:val="00A26614"/>
    <w:rsid w:val="00A30BDA"/>
    <w:rsid w:val="00A322F4"/>
    <w:rsid w:val="00A412D1"/>
    <w:rsid w:val="00A43E92"/>
    <w:rsid w:val="00A54810"/>
    <w:rsid w:val="00A5645C"/>
    <w:rsid w:val="00A65737"/>
    <w:rsid w:val="00A66F91"/>
    <w:rsid w:val="00A7664D"/>
    <w:rsid w:val="00A773A9"/>
    <w:rsid w:val="00A81A7C"/>
    <w:rsid w:val="00A85861"/>
    <w:rsid w:val="00A875FF"/>
    <w:rsid w:val="00A90BD5"/>
    <w:rsid w:val="00A910E1"/>
    <w:rsid w:val="00A9751B"/>
    <w:rsid w:val="00AA684E"/>
    <w:rsid w:val="00AA69C0"/>
    <w:rsid w:val="00AC609B"/>
    <w:rsid w:val="00AC7C88"/>
    <w:rsid w:val="00AD069D"/>
    <w:rsid w:val="00AD2AE2"/>
    <w:rsid w:val="00AD3EA6"/>
    <w:rsid w:val="00AE4AED"/>
    <w:rsid w:val="00AF0095"/>
    <w:rsid w:val="00AF472E"/>
    <w:rsid w:val="00AF7069"/>
    <w:rsid w:val="00B03C08"/>
    <w:rsid w:val="00B072B1"/>
    <w:rsid w:val="00B10DCE"/>
    <w:rsid w:val="00B1148B"/>
    <w:rsid w:val="00B15A1D"/>
    <w:rsid w:val="00B15D8F"/>
    <w:rsid w:val="00B15E9B"/>
    <w:rsid w:val="00B24019"/>
    <w:rsid w:val="00B275B5"/>
    <w:rsid w:val="00B3238C"/>
    <w:rsid w:val="00B35019"/>
    <w:rsid w:val="00B35749"/>
    <w:rsid w:val="00B403E4"/>
    <w:rsid w:val="00B43019"/>
    <w:rsid w:val="00B43198"/>
    <w:rsid w:val="00B4798B"/>
    <w:rsid w:val="00B541EC"/>
    <w:rsid w:val="00B55350"/>
    <w:rsid w:val="00B63B69"/>
    <w:rsid w:val="00B65E96"/>
    <w:rsid w:val="00B7582C"/>
    <w:rsid w:val="00B82D84"/>
    <w:rsid w:val="00B84D95"/>
    <w:rsid w:val="00B8586D"/>
    <w:rsid w:val="00B87220"/>
    <w:rsid w:val="00B92E9F"/>
    <w:rsid w:val="00B92EA1"/>
    <w:rsid w:val="00B9303B"/>
    <w:rsid w:val="00B9308F"/>
    <w:rsid w:val="00B94919"/>
    <w:rsid w:val="00B965FD"/>
    <w:rsid w:val="00BA1337"/>
    <w:rsid w:val="00BA1A91"/>
    <w:rsid w:val="00BA437B"/>
    <w:rsid w:val="00BA4A87"/>
    <w:rsid w:val="00BA5442"/>
    <w:rsid w:val="00BA597A"/>
    <w:rsid w:val="00BB62C0"/>
    <w:rsid w:val="00BB65D8"/>
    <w:rsid w:val="00BB6AAC"/>
    <w:rsid w:val="00BB74AF"/>
    <w:rsid w:val="00BB76BC"/>
    <w:rsid w:val="00BC3E9F"/>
    <w:rsid w:val="00BC6EDE"/>
    <w:rsid w:val="00BC7584"/>
    <w:rsid w:val="00BD50E5"/>
    <w:rsid w:val="00BD6767"/>
    <w:rsid w:val="00BE1308"/>
    <w:rsid w:val="00BE39EE"/>
    <w:rsid w:val="00BE3C9C"/>
    <w:rsid w:val="00BE5916"/>
    <w:rsid w:val="00BF2986"/>
    <w:rsid w:val="00C0135D"/>
    <w:rsid w:val="00C05CCE"/>
    <w:rsid w:val="00C0763E"/>
    <w:rsid w:val="00C1037F"/>
    <w:rsid w:val="00C10561"/>
    <w:rsid w:val="00C158E0"/>
    <w:rsid w:val="00C16F09"/>
    <w:rsid w:val="00C20EFF"/>
    <w:rsid w:val="00C250ED"/>
    <w:rsid w:val="00C269FC"/>
    <w:rsid w:val="00C26E7C"/>
    <w:rsid w:val="00C32116"/>
    <w:rsid w:val="00C3617A"/>
    <w:rsid w:val="00C412AE"/>
    <w:rsid w:val="00C42C6C"/>
    <w:rsid w:val="00C45949"/>
    <w:rsid w:val="00C512AA"/>
    <w:rsid w:val="00C536E4"/>
    <w:rsid w:val="00C56183"/>
    <w:rsid w:val="00C60F4D"/>
    <w:rsid w:val="00C61586"/>
    <w:rsid w:val="00C62E65"/>
    <w:rsid w:val="00C63D7E"/>
    <w:rsid w:val="00C6772C"/>
    <w:rsid w:val="00C71FDB"/>
    <w:rsid w:val="00C75E6D"/>
    <w:rsid w:val="00C7717D"/>
    <w:rsid w:val="00C82ED4"/>
    <w:rsid w:val="00C83F0F"/>
    <w:rsid w:val="00C90111"/>
    <w:rsid w:val="00C940A2"/>
    <w:rsid w:val="00C969FE"/>
    <w:rsid w:val="00CA175A"/>
    <w:rsid w:val="00CB45F8"/>
    <w:rsid w:val="00CB5606"/>
    <w:rsid w:val="00CC0A62"/>
    <w:rsid w:val="00CC4EA3"/>
    <w:rsid w:val="00CC4F5B"/>
    <w:rsid w:val="00CC6D50"/>
    <w:rsid w:val="00CD0A74"/>
    <w:rsid w:val="00CD44D7"/>
    <w:rsid w:val="00CD4D46"/>
    <w:rsid w:val="00CD61EF"/>
    <w:rsid w:val="00CE0AA5"/>
    <w:rsid w:val="00CF283F"/>
    <w:rsid w:val="00CF508D"/>
    <w:rsid w:val="00D0225B"/>
    <w:rsid w:val="00D05B7C"/>
    <w:rsid w:val="00D07411"/>
    <w:rsid w:val="00D22DE2"/>
    <w:rsid w:val="00D250A2"/>
    <w:rsid w:val="00D34E63"/>
    <w:rsid w:val="00D35F24"/>
    <w:rsid w:val="00D373D8"/>
    <w:rsid w:val="00D40905"/>
    <w:rsid w:val="00D422BB"/>
    <w:rsid w:val="00D42ED8"/>
    <w:rsid w:val="00D439FF"/>
    <w:rsid w:val="00D51A38"/>
    <w:rsid w:val="00D5643C"/>
    <w:rsid w:val="00D609FE"/>
    <w:rsid w:val="00D60F27"/>
    <w:rsid w:val="00D62CEC"/>
    <w:rsid w:val="00D85A7B"/>
    <w:rsid w:val="00D91791"/>
    <w:rsid w:val="00D91815"/>
    <w:rsid w:val="00DA1854"/>
    <w:rsid w:val="00DA7FE0"/>
    <w:rsid w:val="00DB186B"/>
    <w:rsid w:val="00DB5C1E"/>
    <w:rsid w:val="00DC5581"/>
    <w:rsid w:val="00DC5891"/>
    <w:rsid w:val="00DD13DB"/>
    <w:rsid w:val="00DD4D5A"/>
    <w:rsid w:val="00DE0504"/>
    <w:rsid w:val="00DE3F6C"/>
    <w:rsid w:val="00DE6D6A"/>
    <w:rsid w:val="00DE7269"/>
    <w:rsid w:val="00DF683C"/>
    <w:rsid w:val="00DF769E"/>
    <w:rsid w:val="00DF7CCA"/>
    <w:rsid w:val="00E007E6"/>
    <w:rsid w:val="00E014B6"/>
    <w:rsid w:val="00E121ED"/>
    <w:rsid w:val="00E1423C"/>
    <w:rsid w:val="00E15873"/>
    <w:rsid w:val="00E20C45"/>
    <w:rsid w:val="00E25761"/>
    <w:rsid w:val="00E30AAF"/>
    <w:rsid w:val="00E35F5B"/>
    <w:rsid w:val="00E36A9C"/>
    <w:rsid w:val="00E4210F"/>
    <w:rsid w:val="00E451B1"/>
    <w:rsid w:val="00E46BAB"/>
    <w:rsid w:val="00E50AF1"/>
    <w:rsid w:val="00E56193"/>
    <w:rsid w:val="00E5672F"/>
    <w:rsid w:val="00E61A6A"/>
    <w:rsid w:val="00E7532D"/>
    <w:rsid w:val="00E8043B"/>
    <w:rsid w:val="00E8520F"/>
    <w:rsid w:val="00E86C31"/>
    <w:rsid w:val="00E90AC0"/>
    <w:rsid w:val="00E91C15"/>
    <w:rsid w:val="00E940ED"/>
    <w:rsid w:val="00E9442A"/>
    <w:rsid w:val="00EA4EA1"/>
    <w:rsid w:val="00EA7E83"/>
    <w:rsid w:val="00EB71A2"/>
    <w:rsid w:val="00EC098D"/>
    <w:rsid w:val="00EC11E0"/>
    <w:rsid w:val="00ED0083"/>
    <w:rsid w:val="00ED3E87"/>
    <w:rsid w:val="00ED4892"/>
    <w:rsid w:val="00ED5269"/>
    <w:rsid w:val="00EE1C86"/>
    <w:rsid w:val="00EF1E77"/>
    <w:rsid w:val="00EF3F52"/>
    <w:rsid w:val="00EF6962"/>
    <w:rsid w:val="00F002DD"/>
    <w:rsid w:val="00F034AC"/>
    <w:rsid w:val="00F059F9"/>
    <w:rsid w:val="00F0665F"/>
    <w:rsid w:val="00F146E5"/>
    <w:rsid w:val="00F159CF"/>
    <w:rsid w:val="00F2262E"/>
    <w:rsid w:val="00F23863"/>
    <w:rsid w:val="00F25751"/>
    <w:rsid w:val="00F3060F"/>
    <w:rsid w:val="00F313A8"/>
    <w:rsid w:val="00F455EA"/>
    <w:rsid w:val="00F5403A"/>
    <w:rsid w:val="00F6224C"/>
    <w:rsid w:val="00F623E5"/>
    <w:rsid w:val="00F6298D"/>
    <w:rsid w:val="00F64792"/>
    <w:rsid w:val="00F669C1"/>
    <w:rsid w:val="00F66C25"/>
    <w:rsid w:val="00F67F32"/>
    <w:rsid w:val="00F737D2"/>
    <w:rsid w:val="00F74FAA"/>
    <w:rsid w:val="00F82F74"/>
    <w:rsid w:val="00F84207"/>
    <w:rsid w:val="00F847E4"/>
    <w:rsid w:val="00F8495F"/>
    <w:rsid w:val="00F8659B"/>
    <w:rsid w:val="00F900F7"/>
    <w:rsid w:val="00F9257D"/>
    <w:rsid w:val="00F967B3"/>
    <w:rsid w:val="00FA1B42"/>
    <w:rsid w:val="00FA2A29"/>
    <w:rsid w:val="00FA427F"/>
    <w:rsid w:val="00FA7074"/>
    <w:rsid w:val="00FC24E1"/>
    <w:rsid w:val="00FC278A"/>
    <w:rsid w:val="00FD3F0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A48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
    <w:link w:val="BodyTextChar"/>
    <w:rsid w:val="00597DB2"/>
    <w:pPr>
      <w:spacing w:before="120"/>
    </w:pPr>
    <w:rPr>
      <w:sz w:val="24"/>
    </w:rPr>
  </w:style>
  <w:style w:type="character" w:customStyle="1" w:styleId="BodyTextChar">
    <w:name w:val="Body Text Char"/>
    <w:aliases w:val="Body Text Char Char Char Char2"/>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link w:val="BlockTextChar"/>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aliases w:val="Body Text Char Char,Body Text Char Char Char Char1"/>
    <w:rsid w:val="008F3449"/>
    <w:rPr>
      <w:sz w:val="24"/>
    </w:rPr>
  </w:style>
  <w:style w:type="character" w:customStyle="1" w:styleId="BlockTextChar">
    <w:name w:val="Block Text Char"/>
    <w:link w:val="BlockText"/>
    <w:rsid w:val="008F3449"/>
    <w:rPr>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
    <w:link w:val="BodyTextChar"/>
    <w:rsid w:val="00597DB2"/>
    <w:pPr>
      <w:spacing w:before="120"/>
    </w:pPr>
    <w:rPr>
      <w:sz w:val="24"/>
    </w:rPr>
  </w:style>
  <w:style w:type="character" w:customStyle="1" w:styleId="BodyTextChar">
    <w:name w:val="Body Text Char"/>
    <w:aliases w:val="Body Text Char Char Char Char2"/>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link w:val="BlockTextChar"/>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aliases w:val="Body Text Char Char,Body Text Char Char Char Char1"/>
    <w:rsid w:val="008F3449"/>
    <w:rPr>
      <w:sz w:val="24"/>
    </w:rPr>
  </w:style>
  <w:style w:type="character" w:customStyle="1" w:styleId="BlockTextChar">
    <w:name w:val="Block Text Char"/>
    <w:link w:val="BlockText"/>
    <w:rsid w:val="008F3449"/>
    <w:rPr>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05964">
      <w:bodyDiv w:val="1"/>
      <w:marLeft w:val="0"/>
      <w:marRight w:val="0"/>
      <w:marTop w:val="0"/>
      <w:marBottom w:val="0"/>
      <w:divBdr>
        <w:top w:val="none" w:sz="0" w:space="0" w:color="auto"/>
        <w:left w:val="none" w:sz="0" w:space="0" w:color="auto"/>
        <w:bottom w:val="none" w:sz="0" w:space="0" w:color="auto"/>
        <w:right w:val="none" w:sz="0" w:space="0" w:color="auto"/>
      </w:divBdr>
    </w:div>
    <w:div w:id="199209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he.net/Technical_Framework/public_comment.cfm" TargetMode="External"/><Relationship Id="rId18" Type="http://schemas.openxmlformats.org/officeDocument/2006/relationships/hyperlink" Target="http://www.ihe.net/profiles/index.cfm" TargetMode="Externa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comments" Target="comments.xml"/><Relationship Id="rId34" Type="http://schemas.openxmlformats.org/officeDocument/2006/relationships/image" Target="media/image11.png"/><Relationship Id="rId42" Type="http://schemas.openxmlformats.org/officeDocument/2006/relationships/hyperlink" Target="http://images.google.com/imgres?imgurl=http://images.vnunet.com/v7_images/generic/medium/v7_n_zigbee.gif&amp;imgrefurl=http://www.v3.co.uk/vnunet/analysis/2132125/zigbee-homes-short-range-wireless&amp;usg=__Lt3B48Kw-SBQbLXMVKqFrHoiWSs=&amp;h=110&amp;w=185&amp;sz=3&amp;hl=en&amp;start=7&amp;tbnid=Ww8WGf99xQZ2bM:&amp;tbnh=61&amp;tbnw=102&amp;prev=/images?q=ZigBee+logo&amp;gbv=2&amp;hl=en" TargetMode="External"/><Relationship Id="rId47" Type="http://schemas.openxmlformats.org/officeDocument/2006/relationships/image" Target="media/image23.jpeg"/><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iki.ihe.net/index.php?title=National_Extensions_Process" TargetMode="External"/><Relationship Id="rId17" Type="http://schemas.openxmlformats.org/officeDocument/2006/relationships/hyperlink" Target="http://www.ihe.net/About/process.cfm"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yperlink" Target="http://images.google.com/imgres?imgurl=http://alabut.com/nonsense/images/w3c.jpg&amp;imgrefurl=http://alabut.com/nonsense/archive/2007_03_01_index.html&amp;usg=__Z-PsQzjVqNttrVx46ni5uIwxPQg=&amp;h=173&amp;w=140&amp;sz=6&amp;hl=en&amp;start=4&amp;um=1&amp;tbnid=_N2x6-vfVJfzfM:&amp;tbnh=100&amp;tbnw=81&amp;prev=/images?q=W3C&amp;gbv=2&amp;hl=en&amp;um=1" TargetMode="External"/><Relationship Id="rId2" Type="http://schemas.openxmlformats.org/officeDocument/2006/relationships/numbering" Target="numbering.xml"/><Relationship Id="rId16" Type="http://schemas.openxmlformats.org/officeDocument/2006/relationships/hyperlink" Target="http://www.ihe.net/Domains/index.cfm" TargetMode="External"/><Relationship Id="rId20" Type="http://schemas.openxmlformats.org/officeDocument/2006/relationships/hyperlink" Target="http://ihe.net/ihetemplates.cfm" TargetMode="External"/><Relationship Id="rId29" Type="http://schemas.openxmlformats.org/officeDocument/2006/relationships/image" Target="media/image8.jpeg"/><Relationship Id="rId41" Type="http://schemas.openxmlformats.org/officeDocument/2006/relationships/image" Target="media/image19.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ki.ihe.net/index.php?title=Process" TargetMode="External"/><Relationship Id="rId24" Type="http://schemas.openxmlformats.org/officeDocument/2006/relationships/image" Target="media/image3.png"/><Relationship Id="rId32" Type="http://schemas.openxmlformats.org/officeDocument/2006/relationships/image" Target="media/image11.jpeg"/><Relationship Id="rId37" Type="http://schemas.openxmlformats.org/officeDocument/2006/relationships/image" Target="media/image15.png"/><Relationship Id="rId40" Type="http://schemas.openxmlformats.org/officeDocument/2006/relationships/image" Target="media/image16.png"/><Relationship Id="rId45" Type="http://schemas.openxmlformats.org/officeDocument/2006/relationships/image" Target="media/image22.jpeg"/><Relationship Id="rId53"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ihe.net"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3.png"/><Relationship Id="rId49" Type="http://schemas.openxmlformats.org/officeDocument/2006/relationships/hyperlink" Target="http://ihe.net/uploadedFiles/Documents/PCC/IHE_PCC_Suppl_RCK.pdf" TargetMode="External"/><Relationship Id="rId10" Type="http://schemas.openxmlformats.org/officeDocument/2006/relationships/hyperlink" Target="http://wiki.ihe.net/index.php?title=Writing_Technical_Frameworks_and_Supplements" TargetMode="External"/><Relationship Id="rId19" Type="http://schemas.openxmlformats.org/officeDocument/2006/relationships/hyperlink" Target="http://www.ihe.net/Technical_Framework/index.cfm" TargetMode="External"/><Relationship Id="rId31" Type="http://schemas.openxmlformats.org/officeDocument/2006/relationships/image" Target="media/image10.png"/><Relationship Id="rId44" Type="http://schemas.openxmlformats.org/officeDocument/2006/relationships/image" Target="media/image21.png"/><Relationship Id="rId52"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ihe.net/%3cdomain%3e/%3cdomain%3ecomments.cfm" TargetMode="External"/><Relationship Id="rId22" Type="http://schemas.openxmlformats.org/officeDocument/2006/relationships/hyperlink" Target="http://www.ihe.net/Technical_Framework/index.cfm"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0.jpeg"/><Relationship Id="rId48" Type="http://schemas.openxmlformats.org/officeDocument/2006/relationships/image" Target="media/image24.png"/><Relationship Id="rId56" Type="http://schemas.microsoft.com/office/2011/relationships/commentsExtended" Target="commentsExtended.xml"/><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03D25-9A35-4DB8-A035-A4776F0E3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TotalTime>
  <Pages>38</Pages>
  <Words>18696</Words>
  <Characters>106569</Characters>
  <Application>Microsoft Office Word</Application>
  <DocSecurity>0</DocSecurity>
  <Lines>888</Lines>
  <Paragraphs>250</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125015</CharactersWithSpaces>
  <SharedDoc>false</SharedDoc>
  <HLinks>
    <vt:vector size="750" baseType="variant">
      <vt:variant>
        <vt:i4>3801176</vt:i4>
      </vt:variant>
      <vt:variant>
        <vt:i4>711</vt:i4>
      </vt:variant>
      <vt:variant>
        <vt:i4>0</vt:i4>
      </vt:variant>
      <vt:variant>
        <vt:i4>5</vt:i4>
      </vt:variant>
      <vt:variant>
        <vt:lpwstr/>
      </vt:variant>
      <vt:variant>
        <vt:lpwstr>_1.3.6.1.4.1.19376.1.4.1.5.4__Cardia</vt:lpwstr>
      </vt:variant>
      <vt:variant>
        <vt:i4>2490438</vt:i4>
      </vt:variant>
      <vt:variant>
        <vt:i4>708</vt:i4>
      </vt:variant>
      <vt:variant>
        <vt:i4>0</vt:i4>
      </vt:variant>
      <vt:variant>
        <vt:i4>5</vt:i4>
      </vt:variant>
      <vt:variant>
        <vt:lpwstr>http://www.hl7.org/oid/index.cfm?Comp_OID=2.16.840.1.113883.6.24</vt:lpwstr>
      </vt:variant>
      <vt:variant>
        <vt:lpwstr/>
      </vt:variant>
      <vt:variant>
        <vt:i4>4325417</vt:i4>
      </vt:variant>
      <vt:variant>
        <vt:i4>693</vt:i4>
      </vt:variant>
      <vt:variant>
        <vt:i4>0</vt:i4>
      </vt:variant>
      <vt:variant>
        <vt:i4>5</vt:i4>
      </vt:variant>
      <vt:variant>
        <vt:lpwstr>http://ihe.net/uploadedFiles/Documents/PCC/IHE_PCC_Suppl_RCK.pdf</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2031676</vt:i4>
      </vt:variant>
      <vt:variant>
        <vt:i4>677</vt:i4>
      </vt:variant>
      <vt:variant>
        <vt:i4>0</vt:i4>
      </vt:variant>
      <vt:variant>
        <vt:i4>5</vt:i4>
      </vt:variant>
      <vt:variant>
        <vt:lpwstr/>
      </vt:variant>
      <vt:variant>
        <vt:lpwstr>_Toc412696399</vt:lpwstr>
      </vt:variant>
      <vt:variant>
        <vt:i4>2031676</vt:i4>
      </vt:variant>
      <vt:variant>
        <vt:i4>671</vt:i4>
      </vt:variant>
      <vt:variant>
        <vt:i4>0</vt:i4>
      </vt:variant>
      <vt:variant>
        <vt:i4>5</vt:i4>
      </vt:variant>
      <vt:variant>
        <vt:lpwstr/>
      </vt:variant>
      <vt:variant>
        <vt:lpwstr>_Toc412696398</vt:lpwstr>
      </vt:variant>
      <vt:variant>
        <vt:i4>2031676</vt:i4>
      </vt:variant>
      <vt:variant>
        <vt:i4>665</vt:i4>
      </vt:variant>
      <vt:variant>
        <vt:i4>0</vt:i4>
      </vt:variant>
      <vt:variant>
        <vt:i4>5</vt:i4>
      </vt:variant>
      <vt:variant>
        <vt:lpwstr/>
      </vt:variant>
      <vt:variant>
        <vt:lpwstr>_Toc412696397</vt:lpwstr>
      </vt:variant>
      <vt:variant>
        <vt:i4>2031676</vt:i4>
      </vt:variant>
      <vt:variant>
        <vt:i4>659</vt:i4>
      </vt:variant>
      <vt:variant>
        <vt:i4>0</vt:i4>
      </vt:variant>
      <vt:variant>
        <vt:i4>5</vt:i4>
      </vt:variant>
      <vt:variant>
        <vt:lpwstr/>
      </vt:variant>
      <vt:variant>
        <vt:lpwstr>_Toc412696396</vt:lpwstr>
      </vt:variant>
      <vt:variant>
        <vt:i4>2031676</vt:i4>
      </vt:variant>
      <vt:variant>
        <vt:i4>653</vt:i4>
      </vt:variant>
      <vt:variant>
        <vt:i4>0</vt:i4>
      </vt:variant>
      <vt:variant>
        <vt:i4>5</vt:i4>
      </vt:variant>
      <vt:variant>
        <vt:lpwstr/>
      </vt:variant>
      <vt:variant>
        <vt:lpwstr>_Toc412696395</vt:lpwstr>
      </vt:variant>
      <vt:variant>
        <vt:i4>2031676</vt:i4>
      </vt:variant>
      <vt:variant>
        <vt:i4>647</vt:i4>
      </vt:variant>
      <vt:variant>
        <vt:i4>0</vt:i4>
      </vt:variant>
      <vt:variant>
        <vt:i4>5</vt:i4>
      </vt:variant>
      <vt:variant>
        <vt:lpwstr/>
      </vt:variant>
      <vt:variant>
        <vt:lpwstr>_Toc412696394</vt:lpwstr>
      </vt:variant>
      <vt:variant>
        <vt:i4>2031676</vt:i4>
      </vt:variant>
      <vt:variant>
        <vt:i4>641</vt:i4>
      </vt:variant>
      <vt:variant>
        <vt:i4>0</vt:i4>
      </vt:variant>
      <vt:variant>
        <vt:i4>5</vt:i4>
      </vt:variant>
      <vt:variant>
        <vt:lpwstr/>
      </vt:variant>
      <vt:variant>
        <vt:lpwstr>_Toc412696393</vt:lpwstr>
      </vt:variant>
      <vt:variant>
        <vt:i4>2031676</vt:i4>
      </vt:variant>
      <vt:variant>
        <vt:i4>635</vt:i4>
      </vt:variant>
      <vt:variant>
        <vt:i4>0</vt:i4>
      </vt:variant>
      <vt:variant>
        <vt:i4>5</vt:i4>
      </vt:variant>
      <vt:variant>
        <vt:lpwstr/>
      </vt:variant>
      <vt:variant>
        <vt:lpwstr>_Toc412696392</vt:lpwstr>
      </vt:variant>
      <vt:variant>
        <vt:i4>2031676</vt:i4>
      </vt:variant>
      <vt:variant>
        <vt:i4>629</vt:i4>
      </vt:variant>
      <vt:variant>
        <vt:i4>0</vt:i4>
      </vt:variant>
      <vt:variant>
        <vt:i4>5</vt:i4>
      </vt:variant>
      <vt:variant>
        <vt:lpwstr/>
      </vt:variant>
      <vt:variant>
        <vt:lpwstr>_Toc412696391</vt:lpwstr>
      </vt:variant>
      <vt:variant>
        <vt:i4>2031676</vt:i4>
      </vt:variant>
      <vt:variant>
        <vt:i4>623</vt:i4>
      </vt:variant>
      <vt:variant>
        <vt:i4>0</vt:i4>
      </vt:variant>
      <vt:variant>
        <vt:i4>5</vt:i4>
      </vt:variant>
      <vt:variant>
        <vt:lpwstr/>
      </vt:variant>
      <vt:variant>
        <vt:lpwstr>_Toc412696390</vt:lpwstr>
      </vt:variant>
      <vt:variant>
        <vt:i4>1966140</vt:i4>
      </vt:variant>
      <vt:variant>
        <vt:i4>617</vt:i4>
      </vt:variant>
      <vt:variant>
        <vt:i4>0</vt:i4>
      </vt:variant>
      <vt:variant>
        <vt:i4>5</vt:i4>
      </vt:variant>
      <vt:variant>
        <vt:lpwstr/>
      </vt:variant>
      <vt:variant>
        <vt:lpwstr>_Toc412696389</vt:lpwstr>
      </vt:variant>
      <vt:variant>
        <vt:i4>1966140</vt:i4>
      </vt:variant>
      <vt:variant>
        <vt:i4>611</vt:i4>
      </vt:variant>
      <vt:variant>
        <vt:i4>0</vt:i4>
      </vt:variant>
      <vt:variant>
        <vt:i4>5</vt:i4>
      </vt:variant>
      <vt:variant>
        <vt:lpwstr/>
      </vt:variant>
      <vt:variant>
        <vt:lpwstr>_Toc412696388</vt:lpwstr>
      </vt:variant>
      <vt:variant>
        <vt:i4>1966140</vt:i4>
      </vt:variant>
      <vt:variant>
        <vt:i4>605</vt:i4>
      </vt:variant>
      <vt:variant>
        <vt:i4>0</vt:i4>
      </vt:variant>
      <vt:variant>
        <vt:i4>5</vt:i4>
      </vt:variant>
      <vt:variant>
        <vt:lpwstr/>
      </vt:variant>
      <vt:variant>
        <vt:lpwstr>_Toc412696387</vt:lpwstr>
      </vt:variant>
      <vt:variant>
        <vt:i4>1966140</vt:i4>
      </vt:variant>
      <vt:variant>
        <vt:i4>599</vt:i4>
      </vt:variant>
      <vt:variant>
        <vt:i4>0</vt:i4>
      </vt:variant>
      <vt:variant>
        <vt:i4>5</vt:i4>
      </vt:variant>
      <vt:variant>
        <vt:lpwstr/>
      </vt:variant>
      <vt:variant>
        <vt:lpwstr>_Toc412696386</vt:lpwstr>
      </vt:variant>
      <vt:variant>
        <vt:i4>1966140</vt:i4>
      </vt:variant>
      <vt:variant>
        <vt:i4>593</vt:i4>
      </vt:variant>
      <vt:variant>
        <vt:i4>0</vt:i4>
      </vt:variant>
      <vt:variant>
        <vt:i4>5</vt:i4>
      </vt:variant>
      <vt:variant>
        <vt:lpwstr/>
      </vt:variant>
      <vt:variant>
        <vt:lpwstr>_Toc412696385</vt:lpwstr>
      </vt:variant>
      <vt:variant>
        <vt:i4>1966140</vt:i4>
      </vt:variant>
      <vt:variant>
        <vt:i4>587</vt:i4>
      </vt:variant>
      <vt:variant>
        <vt:i4>0</vt:i4>
      </vt:variant>
      <vt:variant>
        <vt:i4>5</vt:i4>
      </vt:variant>
      <vt:variant>
        <vt:lpwstr/>
      </vt:variant>
      <vt:variant>
        <vt:lpwstr>_Toc412696384</vt:lpwstr>
      </vt:variant>
      <vt:variant>
        <vt:i4>1966140</vt:i4>
      </vt:variant>
      <vt:variant>
        <vt:i4>581</vt:i4>
      </vt:variant>
      <vt:variant>
        <vt:i4>0</vt:i4>
      </vt:variant>
      <vt:variant>
        <vt:i4>5</vt:i4>
      </vt:variant>
      <vt:variant>
        <vt:lpwstr/>
      </vt:variant>
      <vt:variant>
        <vt:lpwstr>_Toc412696383</vt:lpwstr>
      </vt:variant>
      <vt:variant>
        <vt:i4>1966140</vt:i4>
      </vt:variant>
      <vt:variant>
        <vt:i4>575</vt:i4>
      </vt:variant>
      <vt:variant>
        <vt:i4>0</vt:i4>
      </vt:variant>
      <vt:variant>
        <vt:i4>5</vt:i4>
      </vt:variant>
      <vt:variant>
        <vt:lpwstr/>
      </vt:variant>
      <vt:variant>
        <vt:lpwstr>_Toc412696382</vt:lpwstr>
      </vt:variant>
      <vt:variant>
        <vt:i4>1966140</vt:i4>
      </vt:variant>
      <vt:variant>
        <vt:i4>569</vt:i4>
      </vt:variant>
      <vt:variant>
        <vt:i4>0</vt:i4>
      </vt:variant>
      <vt:variant>
        <vt:i4>5</vt:i4>
      </vt:variant>
      <vt:variant>
        <vt:lpwstr/>
      </vt:variant>
      <vt:variant>
        <vt:lpwstr>_Toc412696381</vt:lpwstr>
      </vt:variant>
      <vt:variant>
        <vt:i4>1966140</vt:i4>
      </vt:variant>
      <vt:variant>
        <vt:i4>563</vt:i4>
      </vt:variant>
      <vt:variant>
        <vt:i4>0</vt:i4>
      </vt:variant>
      <vt:variant>
        <vt:i4>5</vt:i4>
      </vt:variant>
      <vt:variant>
        <vt:lpwstr/>
      </vt:variant>
      <vt:variant>
        <vt:lpwstr>_Toc412696380</vt:lpwstr>
      </vt:variant>
      <vt:variant>
        <vt:i4>1114172</vt:i4>
      </vt:variant>
      <vt:variant>
        <vt:i4>557</vt:i4>
      </vt:variant>
      <vt:variant>
        <vt:i4>0</vt:i4>
      </vt:variant>
      <vt:variant>
        <vt:i4>5</vt:i4>
      </vt:variant>
      <vt:variant>
        <vt:lpwstr/>
      </vt:variant>
      <vt:variant>
        <vt:lpwstr>_Toc412696379</vt:lpwstr>
      </vt:variant>
      <vt:variant>
        <vt:i4>1114172</vt:i4>
      </vt:variant>
      <vt:variant>
        <vt:i4>551</vt:i4>
      </vt:variant>
      <vt:variant>
        <vt:i4>0</vt:i4>
      </vt:variant>
      <vt:variant>
        <vt:i4>5</vt:i4>
      </vt:variant>
      <vt:variant>
        <vt:lpwstr/>
      </vt:variant>
      <vt:variant>
        <vt:lpwstr>_Toc412696378</vt:lpwstr>
      </vt:variant>
      <vt:variant>
        <vt:i4>1114172</vt:i4>
      </vt:variant>
      <vt:variant>
        <vt:i4>545</vt:i4>
      </vt:variant>
      <vt:variant>
        <vt:i4>0</vt:i4>
      </vt:variant>
      <vt:variant>
        <vt:i4>5</vt:i4>
      </vt:variant>
      <vt:variant>
        <vt:lpwstr/>
      </vt:variant>
      <vt:variant>
        <vt:lpwstr>_Toc412696377</vt:lpwstr>
      </vt:variant>
      <vt:variant>
        <vt:i4>1114172</vt:i4>
      </vt:variant>
      <vt:variant>
        <vt:i4>539</vt:i4>
      </vt:variant>
      <vt:variant>
        <vt:i4>0</vt:i4>
      </vt:variant>
      <vt:variant>
        <vt:i4>5</vt:i4>
      </vt:variant>
      <vt:variant>
        <vt:lpwstr/>
      </vt:variant>
      <vt:variant>
        <vt:lpwstr>_Toc412696376</vt:lpwstr>
      </vt:variant>
      <vt:variant>
        <vt:i4>1114172</vt:i4>
      </vt:variant>
      <vt:variant>
        <vt:i4>533</vt:i4>
      </vt:variant>
      <vt:variant>
        <vt:i4>0</vt:i4>
      </vt:variant>
      <vt:variant>
        <vt:i4>5</vt:i4>
      </vt:variant>
      <vt:variant>
        <vt:lpwstr/>
      </vt:variant>
      <vt:variant>
        <vt:lpwstr>_Toc412696375</vt:lpwstr>
      </vt:variant>
      <vt:variant>
        <vt:i4>1114172</vt:i4>
      </vt:variant>
      <vt:variant>
        <vt:i4>527</vt:i4>
      </vt:variant>
      <vt:variant>
        <vt:i4>0</vt:i4>
      </vt:variant>
      <vt:variant>
        <vt:i4>5</vt:i4>
      </vt:variant>
      <vt:variant>
        <vt:lpwstr/>
      </vt:variant>
      <vt:variant>
        <vt:lpwstr>_Toc412696374</vt:lpwstr>
      </vt:variant>
      <vt:variant>
        <vt:i4>1114172</vt:i4>
      </vt:variant>
      <vt:variant>
        <vt:i4>521</vt:i4>
      </vt:variant>
      <vt:variant>
        <vt:i4>0</vt:i4>
      </vt:variant>
      <vt:variant>
        <vt:i4>5</vt:i4>
      </vt:variant>
      <vt:variant>
        <vt:lpwstr/>
      </vt:variant>
      <vt:variant>
        <vt:lpwstr>_Toc412696373</vt:lpwstr>
      </vt:variant>
      <vt:variant>
        <vt:i4>1114172</vt:i4>
      </vt:variant>
      <vt:variant>
        <vt:i4>515</vt:i4>
      </vt:variant>
      <vt:variant>
        <vt:i4>0</vt:i4>
      </vt:variant>
      <vt:variant>
        <vt:i4>5</vt:i4>
      </vt:variant>
      <vt:variant>
        <vt:lpwstr/>
      </vt:variant>
      <vt:variant>
        <vt:lpwstr>_Toc412696372</vt:lpwstr>
      </vt:variant>
      <vt:variant>
        <vt:i4>1114172</vt:i4>
      </vt:variant>
      <vt:variant>
        <vt:i4>509</vt:i4>
      </vt:variant>
      <vt:variant>
        <vt:i4>0</vt:i4>
      </vt:variant>
      <vt:variant>
        <vt:i4>5</vt:i4>
      </vt:variant>
      <vt:variant>
        <vt:lpwstr/>
      </vt:variant>
      <vt:variant>
        <vt:lpwstr>_Toc412696371</vt:lpwstr>
      </vt:variant>
      <vt:variant>
        <vt:i4>1114172</vt:i4>
      </vt:variant>
      <vt:variant>
        <vt:i4>503</vt:i4>
      </vt:variant>
      <vt:variant>
        <vt:i4>0</vt:i4>
      </vt:variant>
      <vt:variant>
        <vt:i4>5</vt:i4>
      </vt:variant>
      <vt:variant>
        <vt:lpwstr/>
      </vt:variant>
      <vt:variant>
        <vt:lpwstr>_Toc412696370</vt:lpwstr>
      </vt:variant>
      <vt:variant>
        <vt:i4>1048636</vt:i4>
      </vt:variant>
      <vt:variant>
        <vt:i4>497</vt:i4>
      </vt:variant>
      <vt:variant>
        <vt:i4>0</vt:i4>
      </vt:variant>
      <vt:variant>
        <vt:i4>5</vt:i4>
      </vt:variant>
      <vt:variant>
        <vt:lpwstr/>
      </vt:variant>
      <vt:variant>
        <vt:lpwstr>_Toc412696369</vt:lpwstr>
      </vt:variant>
      <vt:variant>
        <vt:i4>1048636</vt:i4>
      </vt:variant>
      <vt:variant>
        <vt:i4>491</vt:i4>
      </vt:variant>
      <vt:variant>
        <vt:i4>0</vt:i4>
      </vt:variant>
      <vt:variant>
        <vt:i4>5</vt:i4>
      </vt:variant>
      <vt:variant>
        <vt:lpwstr/>
      </vt:variant>
      <vt:variant>
        <vt:lpwstr>_Toc412696368</vt:lpwstr>
      </vt:variant>
      <vt:variant>
        <vt:i4>1048636</vt:i4>
      </vt:variant>
      <vt:variant>
        <vt:i4>485</vt:i4>
      </vt:variant>
      <vt:variant>
        <vt:i4>0</vt:i4>
      </vt:variant>
      <vt:variant>
        <vt:i4>5</vt:i4>
      </vt:variant>
      <vt:variant>
        <vt:lpwstr/>
      </vt:variant>
      <vt:variant>
        <vt:lpwstr>_Toc412696367</vt:lpwstr>
      </vt:variant>
      <vt:variant>
        <vt:i4>1048636</vt:i4>
      </vt:variant>
      <vt:variant>
        <vt:i4>479</vt:i4>
      </vt:variant>
      <vt:variant>
        <vt:i4>0</vt:i4>
      </vt:variant>
      <vt:variant>
        <vt:i4>5</vt:i4>
      </vt:variant>
      <vt:variant>
        <vt:lpwstr/>
      </vt:variant>
      <vt:variant>
        <vt:lpwstr>_Toc412696366</vt:lpwstr>
      </vt:variant>
      <vt:variant>
        <vt:i4>1048636</vt:i4>
      </vt:variant>
      <vt:variant>
        <vt:i4>473</vt:i4>
      </vt:variant>
      <vt:variant>
        <vt:i4>0</vt:i4>
      </vt:variant>
      <vt:variant>
        <vt:i4>5</vt:i4>
      </vt:variant>
      <vt:variant>
        <vt:lpwstr/>
      </vt:variant>
      <vt:variant>
        <vt:lpwstr>_Toc412696365</vt:lpwstr>
      </vt:variant>
      <vt:variant>
        <vt:i4>1048636</vt:i4>
      </vt:variant>
      <vt:variant>
        <vt:i4>467</vt:i4>
      </vt:variant>
      <vt:variant>
        <vt:i4>0</vt:i4>
      </vt:variant>
      <vt:variant>
        <vt:i4>5</vt:i4>
      </vt:variant>
      <vt:variant>
        <vt:lpwstr/>
      </vt:variant>
      <vt:variant>
        <vt:lpwstr>_Toc412696364</vt:lpwstr>
      </vt:variant>
      <vt:variant>
        <vt:i4>1048636</vt:i4>
      </vt:variant>
      <vt:variant>
        <vt:i4>461</vt:i4>
      </vt:variant>
      <vt:variant>
        <vt:i4>0</vt:i4>
      </vt:variant>
      <vt:variant>
        <vt:i4>5</vt:i4>
      </vt:variant>
      <vt:variant>
        <vt:lpwstr/>
      </vt:variant>
      <vt:variant>
        <vt:lpwstr>_Toc412696363</vt:lpwstr>
      </vt:variant>
      <vt:variant>
        <vt:i4>1048636</vt:i4>
      </vt:variant>
      <vt:variant>
        <vt:i4>455</vt:i4>
      </vt:variant>
      <vt:variant>
        <vt:i4>0</vt:i4>
      </vt:variant>
      <vt:variant>
        <vt:i4>5</vt:i4>
      </vt:variant>
      <vt:variant>
        <vt:lpwstr/>
      </vt:variant>
      <vt:variant>
        <vt:lpwstr>_Toc412696362</vt:lpwstr>
      </vt:variant>
      <vt:variant>
        <vt:i4>1048636</vt:i4>
      </vt:variant>
      <vt:variant>
        <vt:i4>449</vt:i4>
      </vt:variant>
      <vt:variant>
        <vt:i4>0</vt:i4>
      </vt:variant>
      <vt:variant>
        <vt:i4>5</vt:i4>
      </vt:variant>
      <vt:variant>
        <vt:lpwstr/>
      </vt:variant>
      <vt:variant>
        <vt:lpwstr>_Toc412696361</vt:lpwstr>
      </vt:variant>
      <vt:variant>
        <vt:i4>1048636</vt:i4>
      </vt:variant>
      <vt:variant>
        <vt:i4>443</vt:i4>
      </vt:variant>
      <vt:variant>
        <vt:i4>0</vt:i4>
      </vt:variant>
      <vt:variant>
        <vt:i4>5</vt:i4>
      </vt:variant>
      <vt:variant>
        <vt:lpwstr/>
      </vt:variant>
      <vt:variant>
        <vt:lpwstr>_Toc412696360</vt:lpwstr>
      </vt:variant>
      <vt:variant>
        <vt:i4>1245244</vt:i4>
      </vt:variant>
      <vt:variant>
        <vt:i4>437</vt:i4>
      </vt:variant>
      <vt:variant>
        <vt:i4>0</vt:i4>
      </vt:variant>
      <vt:variant>
        <vt:i4>5</vt:i4>
      </vt:variant>
      <vt:variant>
        <vt:lpwstr/>
      </vt:variant>
      <vt:variant>
        <vt:lpwstr>_Toc412696359</vt:lpwstr>
      </vt:variant>
      <vt:variant>
        <vt:i4>1245244</vt:i4>
      </vt:variant>
      <vt:variant>
        <vt:i4>431</vt:i4>
      </vt:variant>
      <vt:variant>
        <vt:i4>0</vt:i4>
      </vt:variant>
      <vt:variant>
        <vt:i4>5</vt:i4>
      </vt:variant>
      <vt:variant>
        <vt:lpwstr/>
      </vt:variant>
      <vt:variant>
        <vt:lpwstr>_Toc412696358</vt:lpwstr>
      </vt:variant>
      <vt:variant>
        <vt:i4>1245244</vt:i4>
      </vt:variant>
      <vt:variant>
        <vt:i4>425</vt:i4>
      </vt:variant>
      <vt:variant>
        <vt:i4>0</vt:i4>
      </vt:variant>
      <vt:variant>
        <vt:i4>5</vt:i4>
      </vt:variant>
      <vt:variant>
        <vt:lpwstr/>
      </vt:variant>
      <vt:variant>
        <vt:lpwstr>_Toc412696357</vt:lpwstr>
      </vt:variant>
      <vt:variant>
        <vt:i4>1245244</vt:i4>
      </vt:variant>
      <vt:variant>
        <vt:i4>419</vt:i4>
      </vt:variant>
      <vt:variant>
        <vt:i4>0</vt:i4>
      </vt:variant>
      <vt:variant>
        <vt:i4>5</vt:i4>
      </vt:variant>
      <vt:variant>
        <vt:lpwstr/>
      </vt:variant>
      <vt:variant>
        <vt:lpwstr>_Toc412696356</vt:lpwstr>
      </vt:variant>
      <vt:variant>
        <vt:i4>1245244</vt:i4>
      </vt:variant>
      <vt:variant>
        <vt:i4>413</vt:i4>
      </vt:variant>
      <vt:variant>
        <vt:i4>0</vt:i4>
      </vt:variant>
      <vt:variant>
        <vt:i4>5</vt:i4>
      </vt:variant>
      <vt:variant>
        <vt:lpwstr/>
      </vt:variant>
      <vt:variant>
        <vt:lpwstr>_Toc412696355</vt:lpwstr>
      </vt:variant>
      <vt:variant>
        <vt:i4>1245244</vt:i4>
      </vt:variant>
      <vt:variant>
        <vt:i4>407</vt:i4>
      </vt:variant>
      <vt:variant>
        <vt:i4>0</vt:i4>
      </vt:variant>
      <vt:variant>
        <vt:i4>5</vt:i4>
      </vt:variant>
      <vt:variant>
        <vt:lpwstr/>
      </vt:variant>
      <vt:variant>
        <vt:lpwstr>_Toc412696354</vt:lpwstr>
      </vt:variant>
      <vt:variant>
        <vt:i4>1245244</vt:i4>
      </vt:variant>
      <vt:variant>
        <vt:i4>401</vt:i4>
      </vt:variant>
      <vt:variant>
        <vt:i4>0</vt:i4>
      </vt:variant>
      <vt:variant>
        <vt:i4>5</vt:i4>
      </vt:variant>
      <vt:variant>
        <vt:lpwstr/>
      </vt:variant>
      <vt:variant>
        <vt:lpwstr>_Toc412696353</vt:lpwstr>
      </vt:variant>
      <vt:variant>
        <vt:i4>1245244</vt:i4>
      </vt:variant>
      <vt:variant>
        <vt:i4>395</vt:i4>
      </vt:variant>
      <vt:variant>
        <vt:i4>0</vt:i4>
      </vt:variant>
      <vt:variant>
        <vt:i4>5</vt:i4>
      </vt:variant>
      <vt:variant>
        <vt:lpwstr/>
      </vt:variant>
      <vt:variant>
        <vt:lpwstr>_Toc412696352</vt:lpwstr>
      </vt:variant>
      <vt:variant>
        <vt:i4>1245244</vt:i4>
      </vt:variant>
      <vt:variant>
        <vt:i4>389</vt:i4>
      </vt:variant>
      <vt:variant>
        <vt:i4>0</vt:i4>
      </vt:variant>
      <vt:variant>
        <vt:i4>5</vt:i4>
      </vt:variant>
      <vt:variant>
        <vt:lpwstr/>
      </vt:variant>
      <vt:variant>
        <vt:lpwstr>_Toc412696351</vt:lpwstr>
      </vt:variant>
      <vt:variant>
        <vt:i4>1245244</vt:i4>
      </vt:variant>
      <vt:variant>
        <vt:i4>383</vt:i4>
      </vt:variant>
      <vt:variant>
        <vt:i4>0</vt:i4>
      </vt:variant>
      <vt:variant>
        <vt:i4>5</vt:i4>
      </vt:variant>
      <vt:variant>
        <vt:lpwstr/>
      </vt:variant>
      <vt:variant>
        <vt:lpwstr>_Toc412696350</vt:lpwstr>
      </vt:variant>
      <vt:variant>
        <vt:i4>1179708</vt:i4>
      </vt:variant>
      <vt:variant>
        <vt:i4>377</vt:i4>
      </vt:variant>
      <vt:variant>
        <vt:i4>0</vt:i4>
      </vt:variant>
      <vt:variant>
        <vt:i4>5</vt:i4>
      </vt:variant>
      <vt:variant>
        <vt:lpwstr/>
      </vt:variant>
      <vt:variant>
        <vt:lpwstr>_Toc412696349</vt:lpwstr>
      </vt:variant>
      <vt:variant>
        <vt:i4>1179708</vt:i4>
      </vt:variant>
      <vt:variant>
        <vt:i4>371</vt:i4>
      </vt:variant>
      <vt:variant>
        <vt:i4>0</vt:i4>
      </vt:variant>
      <vt:variant>
        <vt:i4>5</vt:i4>
      </vt:variant>
      <vt:variant>
        <vt:lpwstr/>
      </vt:variant>
      <vt:variant>
        <vt:lpwstr>_Toc412696348</vt:lpwstr>
      </vt:variant>
      <vt:variant>
        <vt:i4>1179708</vt:i4>
      </vt:variant>
      <vt:variant>
        <vt:i4>365</vt:i4>
      </vt:variant>
      <vt:variant>
        <vt:i4>0</vt:i4>
      </vt:variant>
      <vt:variant>
        <vt:i4>5</vt:i4>
      </vt:variant>
      <vt:variant>
        <vt:lpwstr/>
      </vt:variant>
      <vt:variant>
        <vt:lpwstr>_Toc412696347</vt:lpwstr>
      </vt:variant>
      <vt:variant>
        <vt:i4>1179708</vt:i4>
      </vt:variant>
      <vt:variant>
        <vt:i4>359</vt:i4>
      </vt:variant>
      <vt:variant>
        <vt:i4>0</vt:i4>
      </vt:variant>
      <vt:variant>
        <vt:i4>5</vt:i4>
      </vt:variant>
      <vt:variant>
        <vt:lpwstr/>
      </vt:variant>
      <vt:variant>
        <vt:lpwstr>_Toc412696346</vt:lpwstr>
      </vt:variant>
      <vt:variant>
        <vt:i4>1179708</vt:i4>
      </vt:variant>
      <vt:variant>
        <vt:i4>353</vt:i4>
      </vt:variant>
      <vt:variant>
        <vt:i4>0</vt:i4>
      </vt:variant>
      <vt:variant>
        <vt:i4>5</vt:i4>
      </vt:variant>
      <vt:variant>
        <vt:lpwstr/>
      </vt:variant>
      <vt:variant>
        <vt:lpwstr>_Toc412696345</vt:lpwstr>
      </vt:variant>
      <vt:variant>
        <vt:i4>1179708</vt:i4>
      </vt:variant>
      <vt:variant>
        <vt:i4>347</vt:i4>
      </vt:variant>
      <vt:variant>
        <vt:i4>0</vt:i4>
      </vt:variant>
      <vt:variant>
        <vt:i4>5</vt:i4>
      </vt:variant>
      <vt:variant>
        <vt:lpwstr/>
      </vt:variant>
      <vt:variant>
        <vt:lpwstr>_Toc412696344</vt:lpwstr>
      </vt:variant>
      <vt:variant>
        <vt:i4>1179708</vt:i4>
      </vt:variant>
      <vt:variant>
        <vt:i4>341</vt:i4>
      </vt:variant>
      <vt:variant>
        <vt:i4>0</vt:i4>
      </vt:variant>
      <vt:variant>
        <vt:i4>5</vt:i4>
      </vt:variant>
      <vt:variant>
        <vt:lpwstr/>
      </vt:variant>
      <vt:variant>
        <vt:lpwstr>_Toc412696343</vt:lpwstr>
      </vt:variant>
      <vt:variant>
        <vt:i4>1179708</vt:i4>
      </vt:variant>
      <vt:variant>
        <vt:i4>335</vt:i4>
      </vt:variant>
      <vt:variant>
        <vt:i4>0</vt:i4>
      </vt:variant>
      <vt:variant>
        <vt:i4>5</vt:i4>
      </vt:variant>
      <vt:variant>
        <vt:lpwstr/>
      </vt:variant>
      <vt:variant>
        <vt:lpwstr>_Toc412696342</vt:lpwstr>
      </vt:variant>
      <vt:variant>
        <vt:i4>1179708</vt:i4>
      </vt:variant>
      <vt:variant>
        <vt:i4>329</vt:i4>
      </vt:variant>
      <vt:variant>
        <vt:i4>0</vt:i4>
      </vt:variant>
      <vt:variant>
        <vt:i4>5</vt:i4>
      </vt:variant>
      <vt:variant>
        <vt:lpwstr/>
      </vt:variant>
      <vt:variant>
        <vt:lpwstr>_Toc412696341</vt:lpwstr>
      </vt:variant>
      <vt:variant>
        <vt:i4>1179708</vt:i4>
      </vt:variant>
      <vt:variant>
        <vt:i4>323</vt:i4>
      </vt:variant>
      <vt:variant>
        <vt:i4>0</vt:i4>
      </vt:variant>
      <vt:variant>
        <vt:i4>5</vt:i4>
      </vt:variant>
      <vt:variant>
        <vt:lpwstr/>
      </vt:variant>
      <vt:variant>
        <vt:lpwstr>_Toc412696340</vt:lpwstr>
      </vt:variant>
      <vt:variant>
        <vt:i4>1376316</vt:i4>
      </vt:variant>
      <vt:variant>
        <vt:i4>317</vt:i4>
      </vt:variant>
      <vt:variant>
        <vt:i4>0</vt:i4>
      </vt:variant>
      <vt:variant>
        <vt:i4>5</vt:i4>
      </vt:variant>
      <vt:variant>
        <vt:lpwstr/>
      </vt:variant>
      <vt:variant>
        <vt:lpwstr>_Toc412696339</vt:lpwstr>
      </vt:variant>
      <vt:variant>
        <vt:i4>1376316</vt:i4>
      </vt:variant>
      <vt:variant>
        <vt:i4>311</vt:i4>
      </vt:variant>
      <vt:variant>
        <vt:i4>0</vt:i4>
      </vt:variant>
      <vt:variant>
        <vt:i4>5</vt:i4>
      </vt:variant>
      <vt:variant>
        <vt:lpwstr/>
      </vt:variant>
      <vt:variant>
        <vt:lpwstr>_Toc412696338</vt:lpwstr>
      </vt:variant>
      <vt:variant>
        <vt:i4>1376316</vt:i4>
      </vt:variant>
      <vt:variant>
        <vt:i4>305</vt:i4>
      </vt:variant>
      <vt:variant>
        <vt:i4>0</vt:i4>
      </vt:variant>
      <vt:variant>
        <vt:i4>5</vt:i4>
      </vt:variant>
      <vt:variant>
        <vt:lpwstr/>
      </vt:variant>
      <vt:variant>
        <vt:lpwstr>_Toc412696337</vt:lpwstr>
      </vt:variant>
      <vt:variant>
        <vt:i4>1376316</vt:i4>
      </vt:variant>
      <vt:variant>
        <vt:i4>299</vt:i4>
      </vt:variant>
      <vt:variant>
        <vt:i4>0</vt:i4>
      </vt:variant>
      <vt:variant>
        <vt:i4>5</vt:i4>
      </vt:variant>
      <vt:variant>
        <vt:lpwstr/>
      </vt:variant>
      <vt:variant>
        <vt:lpwstr>_Toc412696336</vt:lpwstr>
      </vt:variant>
      <vt:variant>
        <vt:i4>1376316</vt:i4>
      </vt:variant>
      <vt:variant>
        <vt:i4>293</vt:i4>
      </vt:variant>
      <vt:variant>
        <vt:i4>0</vt:i4>
      </vt:variant>
      <vt:variant>
        <vt:i4>5</vt:i4>
      </vt:variant>
      <vt:variant>
        <vt:lpwstr/>
      </vt:variant>
      <vt:variant>
        <vt:lpwstr>_Toc412696335</vt:lpwstr>
      </vt:variant>
      <vt:variant>
        <vt:i4>1376316</vt:i4>
      </vt:variant>
      <vt:variant>
        <vt:i4>287</vt:i4>
      </vt:variant>
      <vt:variant>
        <vt:i4>0</vt:i4>
      </vt:variant>
      <vt:variant>
        <vt:i4>5</vt:i4>
      </vt:variant>
      <vt:variant>
        <vt:lpwstr/>
      </vt:variant>
      <vt:variant>
        <vt:lpwstr>_Toc412696334</vt:lpwstr>
      </vt:variant>
      <vt:variant>
        <vt:i4>1376316</vt:i4>
      </vt:variant>
      <vt:variant>
        <vt:i4>281</vt:i4>
      </vt:variant>
      <vt:variant>
        <vt:i4>0</vt:i4>
      </vt:variant>
      <vt:variant>
        <vt:i4>5</vt:i4>
      </vt:variant>
      <vt:variant>
        <vt:lpwstr/>
      </vt:variant>
      <vt:variant>
        <vt:lpwstr>_Toc412696333</vt:lpwstr>
      </vt:variant>
      <vt:variant>
        <vt:i4>1376316</vt:i4>
      </vt:variant>
      <vt:variant>
        <vt:i4>275</vt:i4>
      </vt:variant>
      <vt:variant>
        <vt:i4>0</vt:i4>
      </vt:variant>
      <vt:variant>
        <vt:i4>5</vt:i4>
      </vt:variant>
      <vt:variant>
        <vt:lpwstr/>
      </vt:variant>
      <vt:variant>
        <vt:lpwstr>_Toc412696332</vt:lpwstr>
      </vt:variant>
      <vt:variant>
        <vt:i4>1376316</vt:i4>
      </vt:variant>
      <vt:variant>
        <vt:i4>269</vt:i4>
      </vt:variant>
      <vt:variant>
        <vt:i4>0</vt:i4>
      </vt:variant>
      <vt:variant>
        <vt:i4>5</vt:i4>
      </vt:variant>
      <vt:variant>
        <vt:lpwstr/>
      </vt:variant>
      <vt:variant>
        <vt:lpwstr>_Toc412696331</vt:lpwstr>
      </vt:variant>
      <vt:variant>
        <vt:i4>1376316</vt:i4>
      </vt:variant>
      <vt:variant>
        <vt:i4>263</vt:i4>
      </vt:variant>
      <vt:variant>
        <vt:i4>0</vt:i4>
      </vt:variant>
      <vt:variant>
        <vt:i4>5</vt:i4>
      </vt:variant>
      <vt:variant>
        <vt:lpwstr/>
      </vt:variant>
      <vt:variant>
        <vt:lpwstr>_Toc412696330</vt:lpwstr>
      </vt:variant>
      <vt:variant>
        <vt:i4>1310780</vt:i4>
      </vt:variant>
      <vt:variant>
        <vt:i4>257</vt:i4>
      </vt:variant>
      <vt:variant>
        <vt:i4>0</vt:i4>
      </vt:variant>
      <vt:variant>
        <vt:i4>5</vt:i4>
      </vt:variant>
      <vt:variant>
        <vt:lpwstr/>
      </vt:variant>
      <vt:variant>
        <vt:lpwstr>_Toc412696329</vt:lpwstr>
      </vt:variant>
      <vt:variant>
        <vt:i4>1310780</vt:i4>
      </vt:variant>
      <vt:variant>
        <vt:i4>251</vt:i4>
      </vt:variant>
      <vt:variant>
        <vt:i4>0</vt:i4>
      </vt:variant>
      <vt:variant>
        <vt:i4>5</vt:i4>
      </vt:variant>
      <vt:variant>
        <vt:lpwstr/>
      </vt:variant>
      <vt:variant>
        <vt:lpwstr>_Toc412696328</vt:lpwstr>
      </vt:variant>
      <vt:variant>
        <vt:i4>1310780</vt:i4>
      </vt:variant>
      <vt:variant>
        <vt:i4>245</vt:i4>
      </vt:variant>
      <vt:variant>
        <vt:i4>0</vt:i4>
      </vt:variant>
      <vt:variant>
        <vt:i4>5</vt:i4>
      </vt:variant>
      <vt:variant>
        <vt:lpwstr/>
      </vt:variant>
      <vt:variant>
        <vt:lpwstr>_Toc412696327</vt:lpwstr>
      </vt:variant>
      <vt:variant>
        <vt:i4>1310780</vt:i4>
      </vt:variant>
      <vt:variant>
        <vt:i4>239</vt:i4>
      </vt:variant>
      <vt:variant>
        <vt:i4>0</vt:i4>
      </vt:variant>
      <vt:variant>
        <vt:i4>5</vt:i4>
      </vt:variant>
      <vt:variant>
        <vt:lpwstr/>
      </vt:variant>
      <vt:variant>
        <vt:lpwstr>_Toc412696326</vt:lpwstr>
      </vt:variant>
      <vt:variant>
        <vt:i4>1310780</vt:i4>
      </vt:variant>
      <vt:variant>
        <vt:i4>233</vt:i4>
      </vt:variant>
      <vt:variant>
        <vt:i4>0</vt:i4>
      </vt:variant>
      <vt:variant>
        <vt:i4>5</vt:i4>
      </vt:variant>
      <vt:variant>
        <vt:lpwstr/>
      </vt:variant>
      <vt:variant>
        <vt:lpwstr>_Toc412696325</vt:lpwstr>
      </vt:variant>
      <vt:variant>
        <vt:i4>1310780</vt:i4>
      </vt:variant>
      <vt:variant>
        <vt:i4>227</vt:i4>
      </vt:variant>
      <vt:variant>
        <vt:i4>0</vt:i4>
      </vt:variant>
      <vt:variant>
        <vt:i4>5</vt:i4>
      </vt:variant>
      <vt:variant>
        <vt:lpwstr/>
      </vt:variant>
      <vt:variant>
        <vt:lpwstr>_Toc412696324</vt:lpwstr>
      </vt:variant>
      <vt:variant>
        <vt:i4>1310780</vt:i4>
      </vt:variant>
      <vt:variant>
        <vt:i4>221</vt:i4>
      </vt:variant>
      <vt:variant>
        <vt:i4>0</vt:i4>
      </vt:variant>
      <vt:variant>
        <vt:i4>5</vt:i4>
      </vt:variant>
      <vt:variant>
        <vt:lpwstr/>
      </vt:variant>
      <vt:variant>
        <vt:lpwstr>_Toc412696323</vt:lpwstr>
      </vt:variant>
      <vt:variant>
        <vt:i4>1310780</vt:i4>
      </vt:variant>
      <vt:variant>
        <vt:i4>215</vt:i4>
      </vt:variant>
      <vt:variant>
        <vt:i4>0</vt:i4>
      </vt:variant>
      <vt:variant>
        <vt:i4>5</vt:i4>
      </vt:variant>
      <vt:variant>
        <vt:lpwstr/>
      </vt:variant>
      <vt:variant>
        <vt:lpwstr>_Toc412696322</vt:lpwstr>
      </vt:variant>
      <vt:variant>
        <vt:i4>1310780</vt:i4>
      </vt:variant>
      <vt:variant>
        <vt:i4>209</vt:i4>
      </vt:variant>
      <vt:variant>
        <vt:i4>0</vt:i4>
      </vt:variant>
      <vt:variant>
        <vt:i4>5</vt:i4>
      </vt:variant>
      <vt:variant>
        <vt:lpwstr/>
      </vt:variant>
      <vt:variant>
        <vt:lpwstr>_Toc412696321</vt:lpwstr>
      </vt:variant>
      <vt:variant>
        <vt:i4>1310780</vt:i4>
      </vt:variant>
      <vt:variant>
        <vt:i4>203</vt:i4>
      </vt:variant>
      <vt:variant>
        <vt:i4>0</vt:i4>
      </vt:variant>
      <vt:variant>
        <vt:i4>5</vt:i4>
      </vt:variant>
      <vt:variant>
        <vt:lpwstr/>
      </vt:variant>
      <vt:variant>
        <vt:lpwstr>_Toc412696320</vt:lpwstr>
      </vt:variant>
      <vt:variant>
        <vt:i4>1507388</vt:i4>
      </vt:variant>
      <vt:variant>
        <vt:i4>197</vt:i4>
      </vt:variant>
      <vt:variant>
        <vt:i4>0</vt:i4>
      </vt:variant>
      <vt:variant>
        <vt:i4>5</vt:i4>
      </vt:variant>
      <vt:variant>
        <vt:lpwstr/>
      </vt:variant>
      <vt:variant>
        <vt:lpwstr>_Toc412696319</vt:lpwstr>
      </vt:variant>
      <vt:variant>
        <vt:i4>1507388</vt:i4>
      </vt:variant>
      <vt:variant>
        <vt:i4>191</vt:i4>
      </vt:variant>
      <vt:variant>
        <vt:i4>0</vt:i4>
      </vt:variant>
      <vt:variant>
        <vt:i4>5</vt:i4>
      </vt:variant>
      <vt:variant>
        <vt:lpwstr/>
      </vt:variant>
      <vt:variant>
        <vt:lpwstr>_Toc412696318</vt:lpwstr>
      </vt:variant>
      <vt:variant>
        <vt:i4>1507388</vt:i4>
      </vt:variant>
      <vt:variant>
        <vt:i4>185</vt:i4>
      </vt:variant>
      <vt:variant>
        <vt:i4>0</vt:i4>
      </vt:variant>
      <vt:variant>
        <vt:i4>5</vt:i4>
      </vt:variant>
      <vt:variant>
        <vt:lpwstr/>
      </vt:variant>
      <vt:variant>
        <vt:lpwstr>_Toc412696317</vt:lpwstr>
      </vt:variant>
      <vt:variant>
        <vt:i4>1507388</vt:i4>
      </vt:variant>
      <vt:variant>
        <vt:i4>179</vt:i4>
      </vt:variant>
      <vt:variant>
        <vt:i4>0</vt:i4>
      </vt:variant>
      <vt:variant>
        <vt:i4>5</vt:i4>
      </vt:variant>
      <vt:variant>
        <vt:lpwstr/>
      </vt:variant>
      <vt:variant>
        <vt:lpwstr>_Toc412696316</vt:lpwstr>
      </vt:variant>
      <vt:variant>
        <vt:i4>1507388</vt:i4>
      </vt:variant>
      <vt:variant>
        <vt:i4>173</vt:i4>
      </vt:variant>
      <vt:variant>
        <vt:i4>0</vt:i4>
      </vt:variant>
      <vt:variant>
        <vt:i4>5</vt:i4>
      </vt:variant>
      <vt:variant>
        <vt:lpwstr/>
      </vt:variant>
      <vt:variant>
        <vt:lpwstr>_Toc412696315</vt:lpwstr>
      </vt:variant>
      <vt:variant>
        <vt:i4>1507388</vt:i4>
      </vt:variant>
      <vt:variant>
        <vt:i4>167</vt:i4>
      </vt:variant>
      <vt:variant>
        <vt:i4>0</vt:i4>
      </vt:variant>
      <vt:variant>
        <vt:i4>5</vt:i4>
      </vt:variant>
      <vt:variant>
        <vt:lpwstr/>
      </vt:variant>
      <vt:variant>
        <vt:lpwstr>_Toc412696314</vt:lpwstr>
      </vt:variant>
      <vt:variant>
        <vt:i4>1507388</vt:i4>
      </vt:variant>
      <vt:variant>
        <vt:i4>161</vt:i4>
      </vt:variant>
      <vt:variant>
        <vt:i4>0</vt:i4>
      </vt:variant>
      <vt:variant>
        <vt:i4>5</vt:i4>
      </vt:variant>
      <vt:variant>
        <vt:lpwstr/>
      </vt:variant>
      <vt:variant>
        <vt:lpwstr>_Toc412696313</vt:lpwstr>
      </vt:variant>
      <vt:variant>
        <vt:i4>1507388</vt:i4>
      </vt:variant>
      <vt:variant>
        <vt:i4>155</vt:i4>
      </vt:variant>
      <vt:variant>
        <vt:i4>0</vt:i4>
      </vt:variant>
      <vt:variant>
        <vt:i4>5</vt:i4>
      </vt:variant>
      <vt:variant>
        <vt:lpwstr/>
      </vt:variant>
      <vt:variant>
        <vt:lpwstr>_Toc412696312</vt:lpwstr>
      </vt:variant>
      <vt:variant>
        <vt:i4>1507388</vt:i4>
      </vt:variant>
      <vt:variant>
        <vt:i4>149</vt:i4>
      </vt:variant>
      <vt:variant>
        <vt:i4>0</vt:i4>
      </vt:variant>
      <vt:variant>
        <vt:i4>5</vt:i4>
      </vt:variant>
      <vt:variant>
        <vt:lpwstr/>
      </vt:variant>
      <vt:variant>
        <vt:lpwstr>_Toc412696311</vt:lpwstr>
      </vt:variant>
      <vt:variant>
        <vt:i4>1507388</vt:i4>
      </vt:variant>
      <vt:variant>
        <vt:i4>143</vt:i4>
      </vt:variant>
      <vt:variant>
        <vt:i4>0</vt:i4>
      </vt:variant>
      <vt:variant>
        <vt:i4>5</vt:i4>
      </vt:variant>
      <vt:variant>
        <vt:lpwstr/>
      </vt:variant>
      <vt:variant>
        <vt:lpwstr>_Toc412696310</vt:lpwstr>
      </vt:variant>
      <vt:variant>
        <vt:i4>1441852</vt:i4>
      </vt:variant>
      <vt:variant>
        <vt:i4>137</vt:i4>
      </vt:variant>
      <vt:variant>
        <vt:i4>0</vt:i4>
      </vt:variant>
      <vt:variant>
        <vt:i4>5</vt:i4>
      </vt:variant>
      <vt:variant>
        <vt:lpwstr/>
      </vt:variant>
      <vt:variant>
        <vt:lpwstr>_Toc412696309</vt:lpwstr>
      </vt:variant>
      <vt:variant>
        <vt:i4>1441852</vt:i4>
      </vt:variant>
      <vt:variant>
        <vt:i4>131</vt:i4>
      </vt:variant>
      <vt:variant>
        <vt:i4>0</vt:i4>
      </vt:variant>
      <vt:variant>
        <vt:i4>5</vt:i4>
      </vt:variant>
      <vt:variant>
        <vt:lpwstr/>
      </vt:variant>
      <vt:variant>
        <vt:lpwstr>_Toc412696308</vt:lpwstr>
      </vt:variant>
      <vt:variant>
        <vt:i4>1441852</vt:i4>
      </vt:variant>
      <vt:variant>
        <vt:i4>125</vt:i4>
      </vt:variant>
      <vt:variant>
        <vt:i4>0</vt:i4>
      </vt:variant>
      <vt:variant>
        <vt:i4>5</vt:i4>
      </vt:variant>
      <vt:variant>
        <vt:lpwstr/>
      </vt:variant>
      <vt:variant>
        <vt:lpwstr>_Toc412696307</vt:lpwstr>
      </vt:variant>
      <vt:variant>
        <vt:i4>1441852</vt:i4>
      </vt:variant>
      <vt:variant>
        <vt:i4>119</vt:i4>
      </vt:variant>
      <vt:variant>
        <vt:i4>0</vt:i4>
      </vt:variant>
      <vt:variant>
        <vt:i4>5</vt:i4>
      </vt:variant>
      <vt:variant>
        <vt:lpwstr/>
      </vt:variant>
      <vt:variant>
        <vt:lpwstr>_Toc412696306</vt:lpwstr>
      </vt:variant>
      <vt:variant>
        <vt:i4>1441852</vt:i4>
      </vt:variant>
      <vt:variant>
        <vt:i4>113</vt:i4>
      </vt:variant>
      <vt:variant>
        <vt:i4>0</vt:i4>
      </vt:variant>
      <vt:variant>
        <vt:i4>5</vt:i4>
      </vt:variant>
      <vt:variant>
        <vt:lpwstr/>
      </vt:variant>
      <vt:variant>
        <vt:lpwstr>_Toc412696305</vt:lpwstr>
      </vt:variant>
      <vt:variant>
        <vt:i4>1441852</vt:i4>
      </vt:variant>
      <vt:variant>
        <vt:i4>107</vt:i4>
      </vt:variant>
      <vt:variant>
        <vt:i4>0</vt:i4>
      </vt:variant>
      <vt:variant>
        <vt:i4>5</vt:i4>
      </vt:variant>
      <vt:variant>
        <vt:lpwstr/>
      </vt:variant>
      <vt:variant>
        <vt:lpwstr>_Toc412696304</vt:lpwstr>
      </vt:variant>
      <vt:variant>
        <vt:i4>1441852</vt:i4>
      </vt:variant>
      <vt:variant>
        <vt:i4>101</vt:i4>
      </vt:variant>
      <vt:variant>
        <vt:i4>0</vt:i4>
      </vt:variant>
      <vt:variant>
        <vt:i4>5</vt:i4>
      </vt:variant>
      <vt:variant>
        <vt:lpwstr/>
      </vt:variant>
      <vt:variant>
        <vt:lpwstr>_Toc412696303</vt:lpwstr>
      </vt:variant>
      <vt:variant>
        <vt:i4>1441852</vt:i4>
      </vt:variant>
      <vt:variant>
        <vt:i4>95</vt:i4>
      </vt:variant>
      <vt:variant>
        <vt:i4>0</vt:i4>
      </vt:variant>
      <vt:variant>
        <vt:i4>5</vt:i4>
      </vt:variant>
      <vt:variant>
        <vt:lpwstr/>
      </vt:variant>
      <vt:variant>
        <vt:lpwstr>_Toc412696302</vt:lpwstr>
      </vt:variant>
      <vt:variant>
        <vt:i4>1441852</vt:i4>
      </vt:variant>
      <vt:variant>
        <vt:i4>89</vt:i4>
      </vt:variant>
      <vt:variant>
        <vt:i4>0</vt:i4>
      </vt:variant>
      <vt:variant>
        <vt:i4>5</vt:i4>
      </vt:variant>
      <vt:variant>
        <vt:lpwstr/>
      </vt:variant>
      <vt:variant>
        <vt:lpwstr>_Toc412696301</vt:lpwstr>
      </vt:variant>
      <vt:variant>
        <vt:i4>1441852</vt:i4>
      </vt:variant>
      <vt:variant>
        <vt:i4>83</vt:i4>
      </vt:variant>
      <vt:variant>
        <vt:i4>0</vt:i4>
      </vt:variant>
      <vt:variant>
        <vt:i4>5</vt:i4>
      </vt:variant>
      <vt:variant>
        <vt:lpwstr/>
      </vt:variant>
      <vt:variant>
        <vt:lpwstr>_Toc412696300</vt:lpwstr>
      </vt:variant>
      <vt:variant>
        <vt:i4>2031677</vt:i4>
      </vt:variant>
      <vt:variant>
        <vt:i4>77</vt:i4>
      </vt:variant>
      <vt:variant>
        <vt:i4>0</vt:i4>
      </vt:variant>
      <vt:variant>
        <vt:i4>5</vt:i4>
      </vt:variant>
      <vt:variant>
        <vt:lpwstr/>
      </vt:variant>
      <vt:variant>
        <vt:lpwstr>_Toc412696299</vt:lpwstr>
      </vt:variant>
      <vt:variant>
        <vt:i4>2031677</vt:i4>
      </vt:variant>
      <vt:variant>
        <vt:i4>71</vt:i4>
      </vt:variant>
      <vt:variant>
        <vt:i4>0</vt:i4>
      </vt:variant>
      <vt:variant>
        <vt:i4>5</vt:i4>
      </vt:variant>
      <vt:variant>
        <vt:lpwstr/>
      </vt:variant>
      <vt:variant>
        <vt:lpwstr>_Toc412696298</vt:lpwstr>
      </vt:variant>
      <vt:variant>
        <vt:i4>2031677</vt:i4>
      </vt:variant>
      <vt:variant>
        <vt:i4>65</vt:i4>
      </vt:variant>
      <vt:variant>
        <vt:i4>0</vt:i4>
      </vt:variant>
      <vt:variant>
        <vt:i4>5</vt:i4>
      </vt:variant>
      <vt:variant>
        <vt:lpwstr/>
      </vt:variant>
      <vt:variant>
        <vt:lpwstr>_Toc412696297</vt:lpwstr>
      </vt:variant>
      <vt:variant>
        <vt:i4>2031677</vt:i4>
      </vt:variant>
      <vt:variant>
        <vt:i4>59</vt:i4>
      </vt:variant>
      <vt:variant>
        <vt:i4>0</vt:i4>
      </vt:variant>
      <vt:variant>
        <vt:i4>5</vt:i4>
      </vt:variant>
      <vt:variant>
        <vt:lpwstr/>
      </vt:variant>
      <vt:variant>
        <vt:lpwstr>_Toc412696296</vt:lpwstr>
      </vt:variant>
      <vt:variant>
        <vt:i4>2031677</vt:i4>
      </vt:variant>
      <vt:variant>
        <vt:i4>53</vt:i4>
      </vt:variant>
      <vt:variant>
        <vt:i4>0</vt:i4>
      </vt:variant>
      <vt:variant>
        <vt:i4>5</vt:i4>
      </vt:variant>
      <vt:variant>
        <vt:lpwstr/>
      </vt:variant>
      <vt:variant>
        <vt:lpwstr>_Toc412696295</vt:lpwstr>
      </vt:variant>
      <vt:variant>
        <vt:i4>2031677</vt:i4>
      </vt:variant>
      <vt:variant>
        <vt:i4>47</vt:i4>
      </vt:variant>
      <vt:variant>
        <vt:i4>0</vt:i4>
      </vt:variant>
      <vt:variant>
        <vt:i4>5</vt:i4>
      </vt:variant>
      <vt:variant>
        <vt:lpwstr/>
      </vt:variant>
      <vt:variant>
        <vt:lpwstr>_Toc412696294</vt:lpwstr>
      </vt:variant>
      <vt:variant>
        <vt:i4>2031677</vt:i4>
      </vt:variant>
      <vt:variant>
        <vt:i4>41</vt:i4>
      </vt:variant>
      <vt:variant>
        <vt:i4>0</vt:i4>
      </vt:variant>
      <vt:variant>
        <vt:i4>5</vt:i4>
      </vt:variant>
      <vt:variant>
        <vt:lpwstr/>
      </vt:variant>
      <vt:variant>
        <vt:lpwstr>_Toc412696293</vt:lpwstr>
      </vt:variant>
      <vt:variant>
        <vt:i4>2031677</vt:i4>
      </vt:variant>
      <vt:variant>
        <vt:i4>35</vt:i4>
      </vt:variant>
      <vt:variant>
        <vt:i4>0</vt:i4>
      </vt:variant>
      <vt:variant>
        <vt:i4>5</vt:i4>
      </vt:variant>
      <vt:variant>
        <vt:lpwstr/>
      </vt:variant>
      <vt:variant>
        <vt:lpwstr>_Toc412696292</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6029358</vt:i4>
      </vt:variant>
      <vt:variant>
        <vt:i4>-1</vt:i4>
      </vt:variant>
      <vt:variant>
        <vt:i4>1570</vt:i4>
      </vt:variant>
      <vt:variant>
        <vt:i4>4</vt:i4>
      </vt:variant>
      <vt:variant>
        <vt:lpwstr>http://images.google.com/imgres?imgurl=http://images.vnunet.com/v7_images/generic/medium/v7_n_zigbee.gif&amp;imgrefurl=http://www.v3.co.uk/vnunet/analysis/2132125/zigbee-homes-short-range-wireless&amp;usg=__Lt3B48Kw-SBQbLXMVKqFrHoiWSs=&amp;h=110&amp;w=185&amp;sz=3&amp;hl=en&amp;start=7&amp;tbnid=Ww8WGf99xQZ2bM:&amp;tbnh=61&amp;tbnw=102&amp;prev=/images?q=ZigBee+logo&amp;gbv=2&amp;hl=en</vt:lpwstr>
      </vt:variant>
      <vt:variant>
        <vt:lpwstr/>
      </vt:variant>
      <vt:variant>
        <vt:i4>4784140</vt:i4>
      </vt:variant>
      <vt:variant>
        <vt:i4>-1</vt:i4>
      </vt:variant>
      <vt:variant>
        <vt:i4>1564</vt:i4>
      </vt:variant>
      <vt:variant>
        <vt:i4>4</vt:i4>
      </vt:variant>
      <vt:variant>
        <vt:lpwstr>http://images.google.com/imgres?imgurl=http://alabut.com/nonsense/images/w3c.jpg&amp;imgrefurl=http://alabut.com/nonsense/archive/2007_03_01_index.html&amp;usg=__Z-PsQzjVqNttrVx46ni5uIwxPQg=&amp;h=173&amp;w=140&amp;sz=6&amp;hl=en&amp;start=4&amp;um=1&amp;tbnid=_N2x6-vfVJfzfM:&amp;tbnh=100&amp;tbnw=81&amp;prev=/images?q=W3C&amp;gbv=2&amp;hl=en&amp;um=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cp:lastModifiedBy>Keith W. Boone</cp:lastModifiedBy>
  <cp:revision>2</cp:revision>
  <cp:lastPrinted>2012-05-01T13:26:00Z</cp:lastPrinted>
  <dcterms:created xsi:type="dcterms:W3CDTF">2015-03-25T14:00:00Z</dcterms:created>
  <dcterms:modified xsi:type="dcterms:W3CDTF">2015-03-25T14:00:00Z</dcterms:modified>
  <cp:category>IHE Supplement Template</cp:category>
</cp:coreProperties>
</file>