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FC2" w:rsidRPr="00052B79" w:rsidRDefault="00152FC2" w:rsidP="00911E28">
      <w:pPr>
        <w:ind w:firstLine="0"/>
      </w:pPr>
      <w:bookmarkStart w:id="0" w:name="_GoBack"/>
      <w:bookmarkEnd w:id="0"/>
      <w:r>
        <w:tab/>
      </w:r>
    </w:p>
    <w:p w:rsidR="00152FC2" w:rsidRDefault="00152FC2" w:rsidP="00152FC2">
      <w:pPr>
        <w:ind w:firstLine="0"/>
      </w:pPr>
    </w:p>
    <w:p w:rsidR="00152FC2" w:rsidRPr="00762A2C" w:rsidRDefault="00152FC2" w:rsidP="00152FC2">
      <w:pPr>
        <w:ind w:firstLine="0"/>
      </w:pPr>
      <w:r>
        <w:rPr>
          <w:noProof/>
        </w:rPr>
        <w:drawing>
          <wp:inline distT="0" distB="0" distL="0" distR="0">
            <wp:extent cx="1743075" cy="99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I Framework.jpg"/>
                    <pic:cNvPicPr/>
                  </pic:nvPicPr>
                  <pic:blipFill>
                    <a:blip r:embed="rId13">
                      <a:extLst>
                        <a:ext uri="{28A0092B-C50C-407E-A947-70E740481C1C}">
                          <a14:useLocalDpi xmlns:a14="http://schemas.microsoft.com/office/drawing/2010/main" val="0"/>
                        </a:ext>
                      </a:extLst>
                    </a:blip>
                    <a:stretch>
                      <a:fillRect/>
                    </a:stretch>
                  </pic:blipFill>
                  <pic:spPr>
                    <a:xfrm>
                      <a:off x="0" y="0"/>
                      <a:ext cx="1743075" cy="991322"/>
                    </a:xfrm>
                    <a:prstGeom prst="rect">
                      <a:avLst/>
                    </a:prstGeom>
                  </pic:spPr>
                </pic:pic>
              </a:graphicData>
            </a:graphic>
          </wp:inline>
        </w:drawing>
      </w:r>
    </w:p>
    <w:p w:rsidR="00152FC2" w:rsidRPr="00631D21" w:rsidRDefault="00152FC2" w:rsidP="00152FC2">
      <w:pPr>
        <w:pStyle w:val="Title"/>
      </w:pPr>
      <w:r w:rsidRPr="00631D21">
        <w:t>U.S. Health and Human Services</w:t>
      </w:r>
    </w:p>
    <w:p w:rsidR="00152FC2" w:rsidRDefault="00152FC2" w:rsidP="00152FC2">
      <w:pPr>
        <w:pStyle w:val="Title"/>
        <w:rPr>
          <w:sz w:val="44"/>
          <w:szCs w:val="44"/>
        </w:rPr>
      </w:pPr>
      <w:bookmarkStart w:id="1" w:name="_Toc313481944"/>
      <w:r w:rsidRPr="00631D21">
        <w:rPr>
          <w:sz w:val="44"/>
          <w:szCs w:val="44"/>
        </w:rPr>
        <w:t>Office of the National Coordinator for Health IT</w:t>
      </w:r>
      <w:bookmarkEnd w:id="1"/>
    </w:p>
    <w:bookmarkStart w:id="2" w:name="_Toc313481945"/>
    <w:bookmarkStart w:id="3" w:name="_Toc316305399"/>
    <w:p w:rsidR="00152FC2" w:rsidRPr="00631D21" w:rsidRDefault="0077360A" w:rsidP="00152FC2">
      <w:pPr>
        <w:ind w:left="360" w:firstLine="0"/>
        <w:rPr>
          <w:rFonts w:cstheme="minorHAnsi"/>
          <w:color w:val="002060"/>
          <w:sz w:val="44"/>
          <w:szCs w:val="44"/>
        </w:rPr>
      </w:pPr>
      <w:r>
        <w:rPr>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58420</wp:posOffset>
                </wp:positionV>
                <wp:extent cx="6038850" cy="327660"/>
                <wp:effectExtent l="0" t="0" r="0" b="0"/>
                <wp:wrapNone/>
                <wp:docPr id="39"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327660"/>
                        </a:xfrm>
                        <a:prstGeom prst="rightArrow">
                          <a:avLst>
                            <a:gd name="adj1" fmla="val 20927"/>
                            <a:gd name="adj2" fmla="val 119220"/>
                          </a:avLst>
                        </a:prstGeom>
                        <a:solidFill>
                          <a:schemeClr val="accent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pt;margin-top:4.6pt;width:475.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" adj="20203,8540" fillcolor="#00a1de [3206]" stroked="f"/>
            </w:pict>
          </mc:Fallback>
        </mc:AlternateContent>
      </w:r>
      <w:bookmarkEnd w:id="2"/>
      <w:bookmarkEnd w:id="3"/>
    </w:p>
    <w:bookmarkStart w:id="4" w:name="_Toc313481946"/>
    <w:bookmarkStart w:id="5" w:name="_Toc316305122"/>
    <w:p w:rsidR="00152FC2" w:rsidRDefault="0077360A" w:rsidP="00152FC2">
      <w:pPr>
        <w:ind w:left="360" w:firstLine="0"/>
        <w:rPr>
          <w:sz w:val="36"/>
          <w:szCs w:val="29"/>
        </w:rPr>
      </w:pPr>
      <w:r>
        <w:rPr>
          <w:noProof/>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50165</wp:posOffset>
                </wp:positionV>
                <wp:extent cx="5305425" cy="327660"/>
                <wp:effectExtent l="0" t="0" r="9525" b="0"/>
                <wp:wrapNone/>
                <wp:docPr id="3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327660"/>
                        </a:xfrm>
                        <a:prstGeom prst="rightArrow">
                          <a:avLst>
                            <a:gd name="adj1" fmla="val 20927"/>
                            <a:gd name="adj2" fmla="val 104122"/>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1" o:spid="_x0000_s1026" type="#_x0000_t13" style="position:absolute;margin-left:-3pt;margin-top:3.95pt;width:417.7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" adj="20211,8540" fillcolor="#7f7f7f [3209]" stroked="f"/>
            </w:pict>
          </mc:Fallback>
        </mc:AlternateContent>
      </w:r>
      <w:bookmarkEnd w:id="4"/>
      <w:bookmarkEnd w:id="5"/>
    </w:p>
    <w:p w:rsidR="00152FC2" w:rsidRDefault="0090505E" w:rsidP="00152FC2">
      <w:pPr>
        <w:pStyle w:val="Subtitle"/>
      </w:pPr>
      <w:r>
        <w:t xml:space="preserve">Data Access Framework (DAF) </w:t>
      </w:r>
      <w:r w:rsidR="004C2ACD">
        <w:t xml:space="preserve">Document Metadata Based Access </w:t>
      </w:r>
      <w:r>
        <w:t>Implementation Guide</w:t>
      </w:r>
    </w:p>
    <w:p w:rsidR="00152FC2" w:rsidRDefault="00152FC2" w:rsidP="00152FC2">
      <w:pPr>
        <w:rPr>
          <w:color w:val="002776"/>
          <w:sz w:val="36"/>
          <w:szCs w:val="36"/>
        </w:rPr>
      </w:pPr>
      <w:r>
        <w:rPr>
          <w:color w:val="002776"/>
          <w:sz w:val="36"/>
          <w:szCs w:val="36"/>
        </w:rPr>
        <w:br w:type="page"/>
      </w:r>
    </w:p>
    <w:p w:rsidR="00152FC2" w:rsidRDefault="00152FC2" w:rsidP="00152FC2">
      <w:pPr>
        <w:pStyle w:val="TOCHeading"/>
      </w:pPr>
      <w:r>
        <w:lastRenderedPageBreak/>
        <w:t>Revision History</w:t>
      </w:r>
    </w:p>
    <w:p w:rsidR="00152FC2" w:rsidRDefault="00152FC2" w:rsidP="00152FC2">
      <w:pPr>
        <w:rPr>
          <w:lang w:bidi="en-US"/>
        </w:rPr>
      </w:pPr>
    </w:p>
    <w:tbl>
      <w:tblPr>
        <w:tblStyle w:val="LightList1"/>
        <w:tblW w:w="0" w:type="auto"/>
        <w:tblLook w:val="04A0" w:firstRow="1" w:lastRow="0" w:firstColumn="1" w:lastColumn="0" w:noHBand="0" w:noVBand="1"/>
      </w:tblPr>
      <w:tblGrid>
        <w:gridCol w:w="1548"/>
        <w:gridCol w:w="2700"/>
        <w:gridCol w:w="5328"/>
      </w:tblGrid>
      <w:tr w:rsidR="00152FC2" w:rsidTr="002C4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52FC2" w:rsidRPr="00045FC7" w:rsidRDefault="00152FC2" w:rsidP="002C4232">
            <w:pPr>
              <w:ind w:firstLine="0"/>
              <w:jc w:val="center"/>
              <w:rPr>
                <w:color w:val="FFFFFF"/>
                <w:lang w:bidi="en-US"/>
              </w:rPr>
            </w:pPr>
            <w:r w:rsidRPr="00045FC7">
              <w:rPr>
                <w:color w:val="FFFFFF"/>
                <w:lang w:bidi="en-US"/>
              </w:rPr>
              <w:t>Date</w:t>
            </w:r>
          </w:p>
        </w:tc>
        <w:tc>
          <w:tcPr>
            <w:tcW w:w="2700" w:type="dxa"/>
          </w:tcPr>
          <w:p w:rsidR="00152FC2" w:rsidRPr="00045FC7" w:rsidRDefault="00152FC2" w:rsidP="002C4232">
            <w:pPr>
              <w:ind w:firstLine="0"/>
              <w:jc w:val="center"/>
              <w:cnfStyle w:val="100000000000" w:firstRow="1" w:lastRow="0" w:firstColumn="0" w:lastColumn="0" w:oddVBand="0" w:evenVBand="0" w:oddHBand="0" w:evenHBand="0" w:firstRowFirstColumn="0" w:firstRowLastColumn="0" w:lastRowFirstColumn="0" w:lastRowLastColumn="0"/>
              <w:rPr>
                <w:color w:val="FFFFFF"/>
                <w:lang w:bidi="en-US"/>
              </w:rPr>
            </w:pPr>
            <w:r w:rsidRPr="00045FC7">
              <w:rPr>
                <w:color w:val="FFFFFF"/>
                <w:lang w:bidi="en-US"/>
              </w:rPr>
              <w:t>Document Version</w:t>
            </w:r>
          </w:p>
        </w:tc>
        <w:tc>
          <w:tcPr>
            <w:tcW w:w="5328" w:type="dxa"/>
          </w:tcPr>
          <w:p w:rsidR="00152FC2" w:rsidRPr="00045FC7" w:rsidRDefault="00152FC2" w:rsidP="002C4232">
            <w:pPr>
              <w:ind w:firstLine="0"/>
              <w:jc w:val="center"/>
              <w:cnfStyle w:val="100000000000" w:firstRow="1" w:lastRow="0" w:firstColumn="0" w:lastColumn="0" w:oddVBand="0" w:evenVBand="0" w:oddHBand="0" w:evenHBand="0" w:firstRowFirstColumn="0" w:firstRowLastColumn="0" w:lastRowFirstColumn="0" w:lastRowLastColumn="0"/>
              <w:rPr>
                <w:color w:val="FFFFFF"/>
                <w:lang w:bidi="en-US"/>
              </w:rPr>
            </w:pPr>
            <w:r w:rsidRPr="00045FC7">
              <w:rPr>
                <w:color w:val="FFFFFF"/>
                <w:lang w:bidi="en-US"/>
              </w:rPr>
              <w:t>Document Revision Description</w:t>
            </w:r>
          </w:p>
        </w:tc>
      </w:tr>
      <w:tr w:rsidR="0090505E" w:rsidTr="002C4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90505E" w:rsidRPr="00045FC7" w:rsidRDefault="0090505E" w:rsidP="002C4232">
            <w:pPr>
              <w:ind w:firstLine="0"/>
              <w:jc w:val="center"/>
              <w:rPr>
                <w:color w:val="FFFFFF"/>
                <w:lang w:bidi="en-US"/>
              </w:rPr>
            </w:pPr>
          </w:p>
        </w:tc>
        <w:tc>
          <w:tcPr>
            <w:tcW w:w="2700" w:type="dxa"/>
          </w:tcPr>
          <w:p w:rsidR="0090505E" w:rsidRPr="00045FC7" w:rsidRDefault="0090505E" w:rsidP="002C4232">
            <w:pPr>
              <w:ind w:firstLine="0"/>
              <w:jc w:val="center"/>
              <w:cnfStyle w:val="000000100000" w:firstRow="0" w:lastRow="0" w:firstColumn="0" w:lastColumn="0" w:oddVBand="0" w:evenVBand="0" w:oddHBand="1" w:evenHBand="0" w:firstRowFirstColumn="0" w:firstRowLastColumn="0" w:lastRowFirstColumn="0" w:lastRowLastColumn="0"/>
              <w:rPr>
                <w:color w:val="FFFFFF"/>
                <w:lang w:bidi="en-US"/>
              </w:rPr>
            </w:pPr>
          </w:p>
        </w:tc>
        <w:tc>
          <w:tcPr>
            <w:tcW w:w="5328" w:type="dxa"/>
          </w:tcPr>
          <w:p w:rsidR="0090505E" w:rsidRPr="00045FC7" w:rsidRDefault="0090505E" w:rsidP="002C4232">
            <w:pPr>
              <w:ind w:firstLine="0"/>
              <w:jc w:val="center"/>
              <w:cnfStyle w:val="000000100000" w:firstRow="0" w:lastRow="0" w:firstColumn="0" w:lastColumn="0" w:oddVBand="0" w:evenVBand="0" w:oddHBand="1" w:evenHBand="0" w:firstRowFirstColumn="0" w:firstRowLastColumn="0" w:lastRowFirstColumn="0" w:lastRowLastColumn="0"/>
              <w:rPr>
                <w:color w:val="FFFFFF"/>
                <w:lang w:bidi="en-US"/>
              </w:rPr>
            </w:pPr>
          </w:p>
        </w:tc>
      </w:tr>
    </w:tbl>
    <w:p w:rsidR="00152FC2" w:rsidRDefault="00152FC2" w:rsidP="00152FC2">
      <w:pPr>
        <w:rPr>
          <w:lang w:bidi="en-US"/>
        </w:rPr>
      </w:pPr>
      <w:r>
        <w:br w:type="page"/>
      </w:r>
    </w:p>
    <w:p w:rsidR="00152FC2" w:rsidRDefault="00152FC2" w:rsidP="00152FC2">
      <w:pPr>
        <w:pStyle w:val="TOCHeading"/>
      </w:pPr>
      <w:r>
        <w:lastRenderedPageBreak/>
        <w:t>Copyrights</w:t>
      </w:r>
    </w:p>
    <w:p w:rsidR="00152FC2" w:rsidRPr="00AF38C9" w:rsidRDefault="00152FC2" w:rsidP="00152FC2">
      <w:pPr>
        <w:ind w:firstLine="0"/>
        <w:rPr>
          <w:b/>
          <w:lang w:bidi="en-US"/>
        </w:rPr>
      </w:pPr>
      <w:r>
        <w:rPr>
          <w:lang w:bidi="en-US"/>
        </w:rPr>
        <w:t xml:space="preserve">This material includes materials from Health Level 7 International (HL7), Integrating the Healthcare Enterprise (IHE), the Office of the National Coordinator for Health IT (ONC) Standards and Interoperability (S&amp;I) Framework Data Segmentation Use Case, and other Data </w:t>
      </w:r>
      <w:r w:rsidR="0090505E">
        <w:rPr>
          <w:lang w:bidi="en-US"/>
        </w:rPr>
        <w:t>Access Framework Initiative documents</w:t>
      </w:r>
      <w:r>
        <w:rPr>
          <w:lang w:bidi="en-US"/>
        </w:rPr>
        <w:t xml:space="preserve">. </w:t>
      </w:r>
      <w:r w:rsidRPr="00AF38C9">
        <w:rPr>
          <w:b/>
          <w:lang w:bidi="en-US"/>
        </w:rPr>
        <w:t>All materials</w:t>
      </w:r>
      <w:r w:rsidR="00BC771A">
        <w:rPr>
          <w:b/>
          <w:lang w:bidi="en-US"/>
        </w:rPr>
        <w:t xml:space="preserve"> used in this document are </w:t>
      </w:r>
      <w:r w:rsidRPr="00AF38C9">
        <w:rPr>
          <w:b/>
          <w:lang w:bidi="en-US"/>
        </w:rPr>
        <w:t xml:space="preserve">for prototype and development purposes </w:t>
      </w:r>
      <w:r>
        <w:rPr>
          <w:b/>
          <w:lang w:bidi="en-US"/>
        </w:rPr>
        <w:t>ONLY</w:t>
      </w:r>
      <w:r w:rsidRPr="00AF38C9">
        <w:rPr>
          <w:b/>
          <w:lang w:bidi="en-US"/>
        </w:rPr>
        <w:t xml:space="preserve">, with permission from </w:t>
      </w:r>
      <w:r>
        <w:rPr>
          <w:b/>
          <w:lang w:bidi="en-US"/>
        </w:rPr>
        <w:t>the underlying organizations.</w:t>
      </w:r>
    </w:p>
    <w:p w:rsidR="00152FC2" w:rsidRDefault="00152FC2" w:rsidP="00152FC2">
      <w:pPr>
        <w:rPr>
          <w:lang w:bidi="en-US"/>
        </w:rPr>
      </w:pPr>
    </w:p>
    <w:p w:rsidR="00152FC2" w:rsidRDefault="00152FC2" w:rsidP="00152FC2">
      <w:pPr>
        <w:rPr>
          <w:lang w:bidi="en-US"/>
        </w:rPr>
      </w:pPr>
    </w:p>
    <w:p w:rsidR="00152FC2" w:rsidRDefault="00152FC2" w:rsidP="00152FC2">
      <w:pPr>
        <w:rPr>
          <w:lang w:bidi="en-US"/>
        </w:rPr>
      </w:pPr>
    </w:p>
    <w:p w:rsidR="00152FC2" w:rsidRDefault="00152FC2" w:rsidP="00152FC2">
      <w:pPr>
        <w:rPr>
          <w:lang w:bidi="en-US"/>
        </w:rPr>
      </w:pPr>
    </w:p>
    <w:p w:rsidR="00152FC2" w:rsidRDefault="00152FC2" w:rsidP="00152FC2">
      <w:pPr>
        <w:rPr>
          <w:lang w:bidi="en-US"/>
        </w:rPr>
      </w:pPr>
      <w:r>
        <w:br w:type="page"/>
      </w:r>
    </w:p>
    <w:sdt>
      <w:sdtPr>
        <w:rPr>
          <w:rFonts w:eastAsiaTheme="minorEastAsia" w:cstheme="minorBidi"/>
          <w:bCs w:val="0"/>
          <w:color w:val="auto"/>
          <w:sz w:val="22"/>
          <w:szCs w:val="22"/>
          <w:lang w:bidi="ar-SA"/>
        </w:rPr>
        <w:id w:val="-528958898"/>
        <w:docPartObj>
          <w:docPartGallery w:val="Table of Contents"/>
          <w:docPartUnique/>
        </w:docPartObj>
      </w:sdtPr>
      <w:sdtEndPr>
        <w:rPr>
          <w:b/>
          <w:noProof/>
        </w:rPr>
      </w:sdtEndPr>
      <w:sdtContent>
        <w:p w:rsidR="00152FC2" w:rsidRDefault="00152FC2" w:rsidP="00152FC2">
          <w:pPr>
            <w:pStyle w:val="TOCHeading"/>
          </w:pPr>
          <w:r>
            <w:t>Table of Contents</w:t>
          </w:r>
        </w:p>
        <w:p w:rsidR="002F6BF9" w:rsidRDefault="00F10323">
          <w:pPr>
            <w:pStyle w:val="TOC1"/>
            <w:tabs>
              <w:tab w:val="left" w:pos="806"/>
              <w:tab w:val="right" w:leader="dot" w:pos="12950"/>
            </w:tabs>
            <w:rPr>
              <w:noProof/>
            </w:rPr>
          </w:pPr>
          <w:r>
            <w:fldChar w:fldCharType="begin"/>
          </w:r>
          <w:r w:rsidR="00152FC2">
            <w:instrText xml:space="preserve"> TOC \o "1-3" \h \z \u </w:instrText>
          </w:r>
          <w:r>
            <w:fldChar w:fldCharType="separate"/>
          </w:r>
          <w:hyperlink w:anchor="_Toc386620783" w:history="1">
            <w:r w:rsidR="002F6BF9" w:rsidRPr="00B73368">
              <w:rPr>
                <w:rStyle w:val="Hyperlink"/>
                <w:noProof/>
                <w:lang w:bidi="en-US"/>
              </w:rPr>
              <w:t>1.</w:t>
            </w:r>
            <w:r w:rsidR="002F6BF9">
              <w:rPr>
                <w:noProof/>
              </w:rPr>
              <w:tab/>
            </w:r>
            <w:r w:rsidR="002F6BF9" w:rsidRPr="00B73368">
              <w:rPr>
                <w:rStyle w:val="Hyperlink"/>
                <w:noProof/>
                <w:lang w:bidi="en-US"/>
              </w:rPr>
              <w:t>Introduction</w:t>
            </w:r>
            <w:r w:rsidR="002F6BF9">
              <w:rPr>
                <w:noProof/>
                <w:webHidden/>
              </w:rPr>
              <w:tab/>
            </w:r>
            <w:r w:rsidR="002F6BF9">
              <w:rPr>
                <w:noProof/>
                <w:webHidden/>
              </w:rPr>
              <w:fldChar w:fldCharType="begin"/>
            </w:r>
            <w:r w:rsidR="002F6BF9">
              <w:rPr>
                <w:noProof/>
                <w:webHidden/>
              </w:rPr>
              <w:instrText xml:space="preserve"> PAGEREF _Toc386620783 \h </w:instrText>
            </w:r>
            <w:r w:rsidR="002F6BF9">
              <w:rPr>
                <w:noProof/>
                <w:webHidden/>
              </w:rPr>
            </w:r>
            <w:r w:rsidR="002F6BF9">
              <w:rPr>
                <w:noProof/>
                <w:webHidden/>
              </w:rPr>
              <w:fldChar w:fldCharType="separate"/>
            </w:r>
            <w:r w:rsidR="002F6BF9">
              <w:rPr>
                <w:noProof/>
                <w:webHidden/>
              </w:rPr>
              <w:t>8</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784" w:history="1">
            <w:r w:rsidR="002F6BF9" w:rsidRPr="00B73368">
              <w:rPr>
                <w:rStyle w:val="Hyperlink"/>
                <w:noProof/>
                <w:lang w:bidi="en-US"/>
              </w:rPr>
              <w:t>1.1.</w:t>
            </w:r>
            <w:r w:rsidR="002F6BF9">
              <w:rPr>
                <w:noProof/>
              </w:rPr>
              <w:tab/>
            </w:r>
            <w:r w:rsidR="002F6BF9" w:rsidRPr="00B73368">
              <w:rPr>
                <w:rStyle w:val="Hyperlink"/>
                <w:noProof/>
                <w:lang w:bidi="en-US"/>
              </w:rPr>
              <w:t>Definition of Terms</w:t>
            </w:r>
            <w:r w:rsidR="002F6BF9">
              <w:rPr>
                <w:noProof/>
                <w:webHidden/>
              </w:rPr>
              <w:tab/>
            </w:r>
            <w:r w:rsidR="002F6BF9">
              <w:rPr>
                <w:noProof/>
                <w:webHidden/>
              </w:rPr>
              <w:fldChar w:fldCharType="begin"/>
            </w:r>
            <w:r w:rsidR="002F6BF9">
              <w:rPr>
                <w:noProof/>
                <w:webHidden/>
              </w:rPr>
              <w:instrText xml:space="preserve"> PAGEREF _Toc386620784 \h </w:instrText>
            </w:r>
            <w:r w:rsidR="002F6BF9">
              <w:rPr>
                <w:noProof/>
                <w:webHidden/>
              </w:rPr>
            </w:r>
            <w:r w:rsidR="002F6BF9">
              <w:rPr>
                <w:noProof/>
                <w:webHidden/>
              </w:rPr>
              <w:fldChar w:fldCharType="separate"/>
            </w:r>
            <w:r w:rsidR="002F6BF9">
              <w:rPr>
                <w:noProof/>
                <w:webHidden/>
              </w:rPr>
              <w:t>8</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785" w:history="1">
            <w:r w:rsidR="002F6BF9" w:rsidRPr="00B73368">
              <w:rPr>
                <w:rStyle w:val="Hyperlink"/>
                <w:noProof/>
                <w:lang w:bidi="en-US"/>
              </w:rPr>
              <w:t>1.2.</w:t>
            </w:r>
            <w:r w:rsidR="002F6BF9">
              <w:rPr>
                <w:noProof/>
              </w:rPr>
              <w:tab/>
            </w:r>
            <w:r w:rsidR="002F6BF9" w:rsidRPr="00B73368">
              <w:rPr>
                <w:rStyle w:val="Hyperlink"/>
                <w:noProof/>
                <w:lang w:bidi="en-US"/>
              </w:rPr>
              <w:t>Purpose of this Implementation Guide</w:t>
            </w:r>
            <w:r w:rsidR="002F6BF9">
              <w:rPr>
                <w:noProof/>
                <w:webHidden/>
              </w:rPr>
              <w:tab/>
            </w:r>
            <w:r w:rsidR="002F6BF9">
              <w:rPr>
                <w:noProof/>
                <w:webHidden/>
              </w:rPr>
              <w:fldChar w:fldCharType="begin"/>
            </w:r>
            <w:r w:rsidR="002F6BF9">
              <w:rPr>
                <w:noProof/>
                <w:webHidden/>
              </w:rPr>
              <w:instrText xml:space="preserve"> PAGEREF _Toc386620785 \h </w:instrText>
            </w:r>
            <w:r w:rsidR="002F6BF9">
              <w:rPr>
                <w:noProof/>
                <w:webHidden/>
              </w:rPr>
            </w:r>
            <w:r w:rsidR="002F6BF9">
              <w:rPr>
                <w:noProof/>
                <w:webHidden/>
              </w:rPr>
              <w:fldChar w:fldCharType="separate"/>
            </w:r>
            <w:r w:rsidR="002F6BF9">
              <w:rPr>
                <w:noProof/>
                <w:webHidden/>
              </w:rPr>
              <w:t>10</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786" w:history="1">
            <w:r w:rsidR="002F6BF9" w:rsidRPr="00B73368">
              <w:rPr>
                <w:rStyle w:val="Hyperlink"/>
                <w:noProof/>
                <w:lang w:bidi="en-US"/>
              </w:rPr>
              <w:t>1.3.</w:t>
            </w:r>
            <w:r w:rsidR="002F6BF9">
              <w:rPr>
                <w:noProof/>
              </w:rPr>
              <w:tab/>
            </w:r>
            <w:r w:rsidR="002F6BF9" w:rsidRPr="00B73368">
              <w:rPr>
                <w:rStyle w:val="Hyperlink"/>
                <w:noProof/>
                <w:lang w:bidi="en-US"/>
              </w:rPr>
              <w:t>Intended Audience and Goals</w:t>
            </w:r>
            <w:r w:rsidR="002F6BF9">
              <w:rPr>
                <w:noProof/>
                <w:webHidden/>
              </w:rPr>
              <w:tab/>
            </w:r>
            <w:r w:rsidR="002F6BF9">
              <w:rPr>
                <w:noProof/>
                <w:webHidden/>
              </w:rPr>
              <w:fldChar w:fldCharType="begin"/>
            </w:r>
            <w:r w:rsidR="002F6BF9">
              <w:rPr>
                <w:noProof/>
                <w:webHidden/>
              </w:rPr>
              <w:instrText xml:space="preserve"> PAGEREF _Toc386620786 \h </w:instrText>
            </w:r>
            <w:r w:rsidR="002F6BF9">
              <w:rPr>
                <w:noProof/>
                <w:webHidden/>
              </w:rPr>
            </w:r>
            <w:r w:rsidR="002F6BF9">
              <w:rPr>
                <w:noProof/>
                <w:webHidden/>
              </w:rPr>
              <w:fldChar w:fldCharType="separate"/>
            </w:r>
            <w:r w:rsidR="002F6BF9">
              <w:rPr>
                <w:noProof/>
                <w:webHidden/>
              </w:rPr>
              <w:t>10</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787" w:history="1">
            <w:r w:rsidR="002F6BF9" w:rsidRPr="00B73368">
              <w:rPr>
                <w:rStyle w:val="Hyperlink"/>
                <w:noProof/>
                <w:lang w:bidi="en-US"/>
              </w:rPr>
              <w:t>1.3.1.</w:t>
            </w:r>
            <w:r w:rsidR="002F6BF9">
              <w:rPr>
                <w:noProof/>
              </w:rPr>
              <w:tab/>
            </w:r>
            <w:r w:rsidR="002F6BF9" w:rsidRPr="00B73368">
              <w:rPr>
                <w:rStyle w:val="Hyperlink"/>
                <w:noProof/>
                <w:lang w:bidi="en-US"/>
              </w:rPr>
              <w:t>Pre-Requisite Knowledge</w:t>
            </w:r>
            <w:r w:rsidR="002F6BF9">
              <w:rPr>
                <w:noProof/>
                <w:webHidden/>
              </w:rPr>
              <w:tab/>
            </w:r>
            <w:r w:rsidR="002F6BF9">
              <w:rPr>
                <w:noProof/>
                <w:webHidden/>
              </w:rPr>
              <w:fldChar w:fldCharType="begin"/>
            </w:r>
            <w:r w:rsidR="002F6BF9">
              <w:rPr>
                <w:noProof/>
                <w:webHidden/>
              </w:rPr>
              <w:instrText xml:space="preserve"> PAGEREF _Toc386620787 \h </w:instrText>
            </w:r>
            <w:r w:rsidR="002F6BF9">
              <w:rPr>
                <w:noProof/>
                <w:webHidden/>
              </w:rPr>
            </w:r>
            <w:r w:rsidR="002F6BF9">
              <w:rPr>
                <w:noProof/>
                <w:webHidden/>
              </w:rPr>
              <w:fldChar w:fldCharType="separate"/>
            </w:r>
            <w:r w:rsidR="002F6BF9">
              <w:rPr>
                <w:noProof/>
                <w:webHidden/>
              </w:rPr>
              <w:t>10</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788" w:history="1">
            <w:r w:rsidR="002F6BF9" w:rsidRPr="00B73368">
              <w:rPr>
                <w:rStyle w:val="Hyperlink"/>
                <w:noProof/>
                <w:lang w:bidi="en-US"/>
              </w:rPr>
              <w:t>1.3.2.</w:t>
            </w:r>
            <w:r w:rsidR="002F6BF9">
              <w:rPr>
                <w:noProof/>
              </w:rPr>
              <w:tab/>
            </w:r>
            <w:r w:rsidR="002F6BF9" w:rsidRPr="00B73368">
              <w:rPr>
                <w:rStyle w:val="Hyperlink"/>
                <w:noProof/>
                <w:lang w:bidi="en-US"/>
              </w:rPr>
              <w:t>Reader Guidance</w:t>
            </w:r>
            <w:r w:rsidR="002F6BF9">
              <w:rPr>
                <w:noProof/>
                <w:webHidden/>
              </w:rPr>
              <w:tab/>
            </w:r>
            <w:r w:rsidR="002F6BF9">
              <w:rPr>
                <w:noProof/>
                <w:webHidden/>
              </w:rPr>
              <w:fldChar w:fldCharType="begin"/>
            </w:r>
            <w:r w:rsidR="002F6BF9">
              <w:rPr>
                <w:noProof/>
                <w:webHidden/>
              </w:rPr>
              <w:instrText xml:space="preserve"> PAGEREF _Toc386620788 \h </w:instrText>
            </w:r>
            <w:r w:rsidR="002F6BF9">
              <w:rPr>
                <w:noProof/>
                <w:webHidden/>
              </w:rPr>
            </w:r>
            <w:r w:rsidR="002F6BF9">
              <w:rPr>
                <w:noProof/>
                <w:webHidden/>
              </w:rPr>
              <w:fldChar w:fldCharType="separate"/>
            </w:r>
            <w:r w:rsidR="002F6BF9">
              <w:rPr>
                <w:noProof/>
                <w:webHidden/>
              </w:rPr>
              <w:t>11</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789" w:history="1">
            <w:r w:rsidR="002F6BF9" w:rsidRPr="00B73368">
              <w:rPr>
                <w:rStyle w:val="Hyperlink"/>
                <w:noProof/>
                <w:lang w:bidi="en-US"/>
              </w:rPr>
              <w:t>1.4.</w:t>
            </w:r>
            <w:r w:rsidR="002F6BF9">
              <w:rPr>
                <w:noProof/>
              </w:rPr>
              <w:tab/>
            </w:r>
            <w:r w:rsidR="002F6BF9" w:rsidRPr="00B73368">
              <w:rPr>
                <w:rStyle w:val="Hyperlink"/>
                <w:noProof/>
                <w:lang w:bidi="en-US"/>
              </w:rPr>
              <w:t>Assumptions and Pre-Conditions</w:t>
            </w:r>
            <w:r w:rsidR="002F6BF9">
              <w:rPr>
                <w:noProof/>
                <w:webHidden/>
              </w:rPr>
              <w:tab/>
            </w:r>
            <w:r w:rsidR="002F6BF9">
              <w:rPr>
                <w:noProof/>
                <w:webHidden/>
              </w:rPr>
              <w:fldChar w:fldCharType="begin"/>
            </w:r>
            <w:r w:rsidR="002F6BF9">
              <w:rPr>
                <w:noProof/>
                <w:webHidden/>
              </w:rPr>
              <w:instrText xml:space="preserve"> PAGEREF _Toc386620789 \h </w:instrText>
            </w:r>
            <w:r w:rsidR="002F6BF9">
              <w:rPr>
                <w:noProof/>
                <w:webHidden/>
              </w:rPr>
            </w:r>
            <w:r w:rsidR="002F6BF9">
              <w:rPr>
                <w:noProof/>
                <w:webHidden/>
              </w:rPr>
              <w:fldChar w:fldCharType="separate"/>
            </w:r>
            <w:r w:rsidR="002F6BF9">
              <w:rPr>
                <w:noProof/>
                <w:webHidden/>
              </w:rPr>
              <w:t>11</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790" w:history="1">
            <w:r w:rsidR="002F6BF9" w:rsidRPr="00B73368">
              <w:rPr>
                <w:rStyle w:val="Hyperlink"/>
                <w:noProof/>
                <w:lang w:bidi="en-US"/>
              </w:rPr>
              <w:t>1.4.1.</w:t>
            </w:r>
            <w:r w:rsidR="002F6BF9">
              <w:rPr>
                <w:noProof/>
              </w:rPr>
              <w:tab/>
            </w:r>
            <w:r w:rsidR="002F6BF9" w:rsidRPr="00B73368">
              <w:rPr>
                <w:rStyle w:val="Hyperlink"/>
                <w:noProof/>
                <w:lang w:bidi="en-US"/>
              </w:rPr>
              <w:t>Assumptions for Data Access Framework</w:t>
            </w:r>
            <w:r w:rsidR="002F6BF9">
              <w:rPr>
                <w:noProof/>
                <w:webHidden/>
              </w:rPr>
              <w:tab/>
            </w:r>
            <w:r w:rsidR="002F6BF9">
              <w:rPr>
                <w:noProof/>
                <w:webHidden/>
              </w:rPr>
              <w:fldChar w:fldCharType="begin"/>
            </w:r>
            <w:r w:rsidR="002F6BF9">
              <w:rPr>
                <w:noProof/>
                <w:webHidden/>
              </w:rPr>
              <w:instrText xml:space="preserve"> PAGEREF _Toc386620790 \h </w:instrText>
            </w:r>
            <w:r w:rsidR="002F6BF9">
              <w:rPr>
                <w:noProof/>
                <w:webHidden/>
              </w:rPr>
            </w:r>
            <w:r w:rsidR="002F6BF9">
              <w:rPr>
                <w:noProof/>
                <w:webHidden/>
              </w:rPr>
              <w:fldChar w:fldCharType="separate"/>
            </w:r>
            <w:r w:rsidR="002F6BF9">
              <w:rPr>
                <w:noProof/>
                <w:webHidden/>
              </w:rPr>
              <w:t>12</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791" w:history="1">
            <w:r w:rsidR="002F6BF9" w:rsidRPr="00B73368">
              <w:rPr>
                <w:rStyle w:val="Hyperlink"/>
                <w:noProof/>
              </w:rPr>
              <w:t>1.4.2.</w:t>
            </w:r>
            <w:r w:rsidR="002F6BF9">
              <w:rPr>
                <w:noProof/>
              </w:rPr>
              <w:tab/>
            </w:r>
            <w:r w:rsidR="002F6BF9" w:rsidRPr="00B73368">
              <w:rPr>
                <w:rStyle w:val="Hyperlink"/>
                <w:noProof/>
              </w:rPr>
              <w:t>Pre-Conditions for Data Access Framework</w:t>
            </w:r>
            <w:r w:rsidR="002F6BF9">
              <w:rPr>
                <w:noProof/>
                <w:webHidden/>
              </w:rPr>
              <w:tab/>
            </w:r>
            <w:r w:rsidR="002F6BF9">
              <w:rPr>
                <w:noProof/>
                <w:webHidden/>
              </w:rPr>
              <w:fldChar w:fldCharType="begin"/>
            </w:r>
            <w:r w:rsidR="002F6BF9">
              <w:rPr>
                <w:noProof/>
                <w:webHidden/>
              </w:rPr>
              <w:instrText xml:space="preserve"> PAGEREF _Toc386620791 \h </w:instrText>
            </w:r>
            <w:r w:rsidR="002F6BF9">
              <w:rPr>
                <w:noProof/>
                <w:webHidden/>
              </w:rPr>
            </w:r>
            <w:r w:rsidR="002F6BF9">
              <w:rPr>
                <w:noProof/>
                <w:webHidden/>
              </w:rPr>
              <w:fldChar w:fldCharType="separate"/>
            </w:r>
            <w:r w:rsidR="002F6BF9">
              <w:rPr>
                <w:noProof/>
                <w:webHidden/>
              </w:rPr>
              <w:t>12</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792" w:history="1">
            <w:r w:rsidR="002F6BF9" w:rsidRPr="00B73368">
              <w:rPr>
                <w:rStyle w:val="Hyperlink"/>
                <w:noProof/>
                <w:lang w:bidi="en-US"/>
              </w:rPr>
              <w:t>1.5.</w:t>
            </w:r>
            <w:r w:rsidR="002F6BF9">
              <w:rPr>
                <w:noProof/>
              </w:rPr>
              <w:tab/>
            </w:r>
            <w:r w:rsidR="002F6BF9" w:rsidRPr="00B73368">
              <w:rPr>
                <w:rStyle w:val="Hyperlink"/>
                <w:noProof/>
                <w:lang w:bidi="en-US"/>
              </w:rPr>
              <w:t>Structure of Implementation Guidance</w:t>
            </w:r>
            <w:r w:rsidR="002F6BF9">
              <w:rPr>
                <w:noProof/>
                <w:webHidden/>
              </w:rPr>
              <w:tab/>
            </w:r>
            <w:r w:rsidR="002F6BF9">
              <w:rPr>
                <w:noProof/>
                <w:webHidden/>
              </w:rPr>
              <w:fldChar w:fldCharType="begin"/>
            </w:r>
            <w:r w:rsidR="002F6BF9">
              <w:rPr>
                <w:noProof/>
                <w:webHidden/>
              </w:rPr>
              <w:instrText xml:space="preserve"> PAGEREF _Toc386620792 \h </w:instrText>
            </w:r>
            <w:r w:rsidR="002F6BF9">
              <w:rPr>
                <w:noProof/>
                <w:webHidden/>
              </w:rPr>
            </w:r>
            <w:r w:rsidR="002F6BF9">
              <w:rPr>
                <w:noProof/>
                <w:webHidden/>
              </w:rPr>
              <w:fldChar w:fldCharType="separate"/>
            </w:r>
            <w:r w:rsidR="002F6BF9">
              <w:rPr>
                <w:noProof/>
                <w:webHidden/>
              </w:rPr>
              <w:t>12</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793" w:history="1">
            <w:r w:rsidR="002F6BF9" w:rsidRPr="00B73368">
              <w:rPr>
                <w:rStyle w:val="Hyperlink"/>
                <w:noProof/>
              </w:rPr>
              <w:t>1.5.1.</w:t>
            </w:r>
            <w:r w:rsidR="002F6BF9">
              <w:rPr>
                <w:noProof/>
              </w:rPr>
              <w:tab/>
            </w:r>
            <w:r w:rsidR="002F6BF9" w:rsidRPr="00B73368">
              <w:rPr>
                <w:rStyle w:val="Hyperlink"/>
                <w:noProof/>
              </w:rPr>
              <w:t>Definition of Actors</w:t>
            </w:r>
            <w:r w:rsidR="002F6BF9">
              <w:rPr>
                <w:noProof/>
                <w:webHidden/>
              </w:rPr>
              <w:tab/>
            </w:r>
            <w:r w:rsidR="002F6BF9">
              <w:rPr>
                <w:noProof/>
                <w:webHidden/>
              </w:rPr>
              <w:fldChar w:fldCharType="begin"/>
            </w:r>
            <w:r w:rsidR="002F6BF9">
              <w:rPr>
                <w:noProof/>
                <w:webHidden/>
              </w:rPr>
              <w:instrText xml:space="preserve"> PAGEREF _Toc386620793 \h </w:instrText>
            </w:r>
            <w:r w:rsidR="002F6BF9">
              <w:rPr>
                <w:noProof/>
                <w:webHidden/>
              </w:rPr>
            </w:r>
            <w:r w:rsidR="002F6BF9">
              <w:rPr>
                <w:noProof/>
                <w:webHidden/>
              </w:rPr>
              <w:fldChar w:fldCharType="separate"/>
            </w:r>
            <w:r w:rsidR="002F6BF9">
              <w:rPr>
                <w:noProof/>
                <w:webHidden/>
              </w:rPr>
              <w:t>13</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794" w:history="1">
            <w:r w:rsidR="002F6BF9" w:rsidRPr="00B73368">
              <w:rPr>
                <w:rStyle w:val="Hyperlink"/>
                <w:noProof/>
                <w:lang w:bidi="en-US"/>
              </w:rPr>
              <w:t>1.5.2.</w:t>
            </w:r>
            <w:r w:rsidR="002F6BF9">
              <w:rPr>
                <w:noProof/>
              </w:rPr>
              <w:tab/>
            </w:r>
            <w:r w:rsidR="002F6BF9" w:rsidRPr="00B73368">
              <w:rPr>
                <w:rStyle w:val="Hyperlink"/>
                <w:noProof/>
                <w:lang w:bidi="en-US"/>
              </w:rPr>
              <w:t>Specification References</w:t>
            </w:r>
            <w:r w:rsidR="002F6BF9">
              <w:rPr>
                <w:noProof/>
                <w:webHidden/>
              </w:rPr>
              <w:tab/>
            </w:r>
            <w:r w:rsidR="002F6BF9">
              <w:rPr>
                <w:noProof/>
                <w:webHidden/>
              </w:rPr>
              <w:fldChar w:fldCharType="begin"/>
            </w:r>
            <w:r w:rsidR="002F6BF9">
              <w:rPr>
                <w:noProof/>
                <w:webHidden/>
              </w:rPr>
              <w:instrText xml:space="preserve"> PAGEREF _Toc386620794 \h </w:instrText>
            </w:r>
            <w:r w:rsidR="002F6BF9">
              <w:rPr>
                <w:noProof/>
                <w:webHidden/>
              </w:rPr>
            </w:r>
            <w:r w:rsidR="002F6BF9">
              <w:rPr>
                <w:noProof/>
                <w:webHidden/>
              </w:rPr>
              <w:fldChar w:fldCharType="separate"/>
            </w:r>
            <w:r w:rsidR="002F6BF9">
              <w:rPr>
                <w:noProof/>
                <w:webHidden/>
              </w:rPr>
              <w:t>14</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795" w:history="1">
            <w:r w:rsidR="002F6BF9" w:rsidRPr="00B73368">
              <w:rPr>
                <w:rStyle w:val="Hyperlink"/>
                <w:noProof/>
                <w:lang w:bidi="en-US"/>
              </w:rPr>
              <w:t>1.5.3.</w:t>
            </w:r>
            <w:r w:rsidR="002F6BF9">
              <w:rPr>
                <w:noProof/>
              </w:rPr>
              <w:tab/>
            </w:r>
            <w:r w:rsidR="002F6BF9" w:rsidRPr="00B73368">
              <w:rPr>
                <w:rStyle w:val="Hyperlink"/>
                <w:noProof/>
                <w:lang w:bidi="en-US"/>
              </w:rPr>
              <w:t>Use of Conformance Language</w:t>
            </w:r>
            <w:r w:rsidR="002F6BF9">
              <w:rPr>
                <w:noProof/>
                <w:webHidden/>
              </w:rPr>
              <w:tab/>
            </w:r>
            <w:r w:rsidR="002F6BF9">
              <w:rPr>
                <w:noProof/>
                <w:webHidden/>
              </w:rPr>
              <w:fldChar w:fldCharType="begin"/>
            </w:r>
            <w:r w:rsidR="002F6BF9">
              <w:rPr>
                <w:noProof/>
                <w:webHidden/>
              </w:rPr>
              <w:instrText xml:space="preserve"> PAGEREF _Toc386620795 \h </w:instrText>
            </w:r>
            <w:r w:rsidR="002F6BF9">
              <w:rPr>
                <w:noProof/>
                <w:webHidden/>
              </w:rPr>
            </w:r>
            <w:r w:rsidR="002F6BF9">
              <w:rPr>
                <w:noProof/>
                <w:webHidden/>
              </w:rPr>
              <w:fldChar w:fldCharType="separate"/>
            </w:r>
            <w:r w:rsidR="002F6BF9">
              <w:rPr>
                <w:noProof/>
                <w:webHidden/>
              </w:rPr>
              <w:t>14</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796" w:history="1">
            <w:r w:rsidR="002F6BF9" w:rsidRPr="00B73368">
              <w:rPr>
                <w:rStyle w:val="Hyperlink"/>
                <w:noProof/>
                <w:lang w:bidi="en-US"/>
              </w:rPr>
              <w:t>1.6.</w:t>
            </w:r>
            <w:r w:rsidR="002F6BF9">
              <w:rPr>
                <w:noProof/>
              </w:rPr>
              <w:tab/>
            </w:r>
            <w:r w:rsidR="002F6BF9" w:rsidRPr="00B73368">
              <w:rPr>
                <w:rStyle w:val="Hyperlink"/>
                <w:noProof/>
                <w:lang w:bidi="en-US"/>
              </w:rPr>
              <w:t>Data Access Framework Enhancements to Standards and Profiles</w:t>
            </w:r>
            <w:r w:rsidR="002F6BF9">
              <w:rPr>
                <w:noProof/>
                <w:webHidden/>
              </w:rPr>
              <w:tab/>
            </w:r>
            <w:r w:rsidR="002F6BF9">
              <w:rPr>
                <w:noProof/>
                <w:webHidden/>
              </w:rPr>
              <w:fldChar w:fldCharType="begin"/>
            </w:r>
            <w:r w:rsidR="002F6BF9">
              <w:rPr>
                <w:noProof/>
                <w:webHidden/>
              </w:rPr>
              <w:instrText xml:space="preserve"> PAGEREF _Toc386620796 \h </w:instrText>
            </w:r>
            <w:r w:rsidR="002F6BF9">
              <w:rPr>
                <w:noProof/>
                <w:webHidden/>
              </w:rPr>
            </w:r>
            <w:r w:rsidR="002F6BF9">
              <w:rPr>
                <w:noProof/>
                <w:webHidden/>
              </w:rPr>
              <w:fldChar w:fldCharType="separate"/>
            </w:r>
            <w:r w:rsidR="002F6BF9">
              <w:rPr>
                <w:noProof/>
                <w:webHidden/>
              </w:rPr>
              <w:t>17</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797" w:history="1">
            <w:r w:rsidR="002F6BF9" w:rsidRPr="00B73368">
              <w:rPr>
                <w:rStyle w:val="Hyperlink"/>
                <w:noProof/>
                <w:lang w:bidi="en-US"/>
              </w:rPr>
              <w:t>1.7.</w:t>
            </w:r>
            <w:r w:rsidR="002F6BF9">
              <w:rPr>
                <w:noProof/>
              </w:rPr>
              <w:tab/>
            </w:r>
            <w:r w:rsidR="002F6BF9" w:rsidRPr="00B73368">
              <w:rPr>
                <w:rStyle w:val="Hyperlink"/>
                <w:noProof/>
                <w:lang w:bidi="en-US"/>
              </w:rPr>
              <w:t>Scope of DAF Technical Approach</w:t>
            </w:r>
            <w:r w:rsidR="002F6BF9">
              <w:rPr>
                <w:noProof/>
                <w:webHidden/>
              </w:rPr>
              <w:tab/>
            </w:r>
            <w:r w:rsidR="002F6BF9">
              <w:rPr>
                <w:noProof/>
                <w:webHidden/>
              </w:rPr>
              <w:fldChar w:fldCharType="begin"/>
            </w:r>
            <w:r w:rsidR="002F6BF9">
              <w:rPr>
                <w:noProof/>
                <w:webHidden/>
              </w:rPr>
              <w:instrText xml:space="preserve"> PAGEREF _Toc386620797 \h </w:instrText>
            </w:r>
            <w:r w:rsidR="002F6BF9">
              <w:rPr>
                <w:noProof/>
                <w:webHidden/>
              </w:rPr>
            </w:r>
            <w:r w:rsidR="002F6BF9">
              <w:rPr>
                <w:noProof/>
                <w:webHidden/>
              </w:rPr>
              <w:fldChar w:fldCharType="separate"/>
            </w:r>
            <w:r w:rsidR="002F6BF9">
              <w:rPr>
                <w:noProof/>
                <w:webHidden/>
              </w:rPr>
              <w:t>17</w:t>
            </w:r>
            <w:r w:rsidR="002F6BF9">
              <w:rPr>
                <w:noProof/>
                <w:webHidden/>
              </w:rPr>
              <w:fldChar w:fldCharType="end"/>
            </w:r>
          </w:hyperlink>
        </w:p>
        <w:p w:rsidR="002F6BF9" w:rsidRDefault="00414F56">
          <w:pPr>
            <w:pStyle w:val="TOC1"/>
            <w:tabs>
              <w:tab w:val="left" w:pos="806"/>
              <w:tab w:val="right" w:leader="dot" w:pos="12950"/>
            </w:tabs>
            <w:rPr>
              <w:noProof/>
            </w:rPr>
          </w:pPr>
          <w:hyperlink w:anchor="_Toc386620798" w:history="1">
            <w:r w:rsidR="002F6BF9" w:rsidRPr="00B73368">
              <w:rPr>
                <w:rStyle w:val="Hyperlink"/>
                <w:noProof/>
              </w:rPr>
              <w:t>2.</w:t>
            </w:r>
            <w:r w:rsidR="002F6BF9">
              <w:rPr>
                <w:noProof/>
              </w:rPr>
              <w:tab/>
            </w:r>
            <w:r w:rsidR="002F6BF9" w:rsidRPr="00B73368">
              <w:rPr>
                <w:rStyle w:val="Hyperlink"/>
                <w:noProof/>
              </w:rPr>
              <w:t>DAF Technical Approach – Query Stacks and Building Blocks</w:t>
            </w:r>
            <w:r w:rsidR="002F6BF9">
              <w:rPr>
                <w:noProof/>
                <w:webHidden/>
              </w:rPr>
              <w:tab/>
            </w:r>
            <w:r w:rsidR="002F6BF9">
              <w:rPr>
                <w:noProof/>
                <w:webHidden/>
              </w:rPr>
              <w:fldChar w:fldCharType="begin"/>
            </w:r>
            <w:r w:rsidR="002F6BF9">
              <w:rPr>
                <w:noProof/>
                <w:webHidden/>
              </w:rPr>
              <w:instrText xml:space="preserve"> PAGEREF _Toc386620798 \h </w:instrText>
            </w:r>
            <w:r w:rsidR="002F6BF9">
              <w:rPr>
                <w:noProof/>
                <w:webHidden/>
              </w:rPr>
            </w:r>
            <w:r w:rsidR="002F6BF9">
              <w:rPr>
                <w:noProof/>
                <w:webHidden/>
              </w:rPr>
              <w:fldChar w:fldCharType="separate"/>
            </w:r>
            <w:r w:rsidR="002F6BF9">
              <w:rPr>
                <w:noProof/>
                <w:webHidden/>
              </w:rPr>
              <w:t>20</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799" w:history="1">
            <w:r w:rsidR="002F6BF9" w:rsidRPr="00B73368">
              <w:rPr>
                <w:rStyle w:val="Hyperlink"/>
                <w:noProof/>
                <w:lang w:bidi="en-US"/>
              </w:rPr>
              <w:t>2.1.</w:t>
            </w:r>
            <w:r w:rsidR="002F6BF9">
              <w:rPr>
                <w:noProof/>
              </w:rPr>
              <w:tab/>
            </w:r>
            <w:r w:rsidR="002F6BF9" w:rsidRPr="00B73368">
              <w:rPr>
                <w:rStyle w:val="Hyperlink"/>
                <w:noProof/>
                <w:lang w:bidi="en-US"/>
              </w:rPr>
              <w:t>DAF Usage Context (Governance)</w:t>
            </w:r>
            <w:r w:rsidR="002F6BF9">
              <w:rPr>
                <w:noProof/>
                <w:webHidden/>
              </w:rPr>
              <w:tab/>
            </w:r>
            <w:r w:rsidR="002F6BF9">
              <w:rPr>
                <w:noProof/>
                <w:webHidden/>
              </w:rPr>
              <w:fldChar w:fldCharType="begin"/>
            </w:r>
            <w:r w:rsidR="002F6BF9">
              <w:rPr>
                <w:noProof/>
                <w:webHidden/>
              </w:rPr>
              <w:instrText xml:space="preserve"> PAGEREF _Toc386620799 \h </w:instrText>
            </w:r>
            <w:r w:rsidR="002F6BF9">
              <w:rPr>
                <w:noProof/>
                <w:webHidden/>
              </w:rPr>
            </w:r>
            <w:r w:rsidR="002F6BF9">
              <w:rPr>
                <w:noProof/>
                <w:webHidden/>
              </w:rPr>
              <w:fldChar w:fldCharType="separate"/>
            </w:r>
            <w:r w:rsidR="002F6BF9">
              <w:rPr>
                <w:noProof/>
                <w:webHidden/>
              </w:rPr>
              <w:t>20</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00" w:history="1">
            <w:r w:rsidR="002F6BF9" w:rsidRPr="00B73368">
              <w:rPr>
                <w:rStyle w:val="Hyperlink"/>
                <w:noProof/>
                <w:lang w:bidi="en-US"/>
              </w:rPr>
              <w:t>2.2.</w:t>
            </w:r>
            <w:r w:rsidR="002F6BF9">
              <w:rPr>
                <w:noProof/>
              </w:rPr>
              <w:tab/>
            </w:r>
            <w:r w:rsidR="002F6BF9" w:rsidRPr="00B73368">
              <w:rPr>
                <w:rStyle w:val="Hyperlink"/>
                <w:noProof/>
                <w:lang w:bidi="en-US"/>
              </w:rPr>
              <w:t>Query Stacks and Modularity</w:t>
            </w:r>
            <w:r w:rsidR="002F6BF9">
              <w:rPr>
                <w:noProof/>
                <w:webHidden/>
              </w:rPr>
              <w:tab/>
            </w:r>
            <w:r w:rsidR="002F6BF9">
              <w:rPr>
                <w:noProof/>
                <w:webHidden/>
              </w:rPr>
              <w:fldChar w:fldCharType="begin"/>
            </w:r>
            <w:r w:rsidR="002F6BF9">
              <w:rPr>
                <w:noProof/>
                <w:webHidden/>
              </w:rPr>
              <w:instrText xml:space="preserve"> PAGEREF _Toc386620800 \h </w:instrText>
            </w:r>
            <w:r w:rsidR="002F6BF9">
              <w:rPr>
                <w:noProof/>
                <w:webHidden/>
              </w:rPr>
            </w:r>
            <w:r w:rsidR="002F6BF9">
              <w:rPr>
                <w:noProof/>
                <w:webHidden/>
              </w:rPr>
              <w:fldChar w:fldCharType="separate"/>
            </w:r>
            <w:r w:rsidR="002F6BF9">
              <w:rPr>
                <w:noProof/>
                <w:webHidden/>
              </w:rPr>
              <w:t>20</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01" w:history="1">
            <w:r w:rsidR="002F6BF9" w:rsidRPr="00B73368">
              <w:rPr>
                <w:rStyle w:val="Hyperlink"/>
                <w:noProof/>
                <w:lang w:bidi="en-US"/>
              </w:rPr>
              <w:t>2.3.</w:t>
            </w:r>
            <w:r w:rsidR="002F6BF9">
              <w:rPr>
                <w:noProof/>
              </w:rPr>
              <w:tab/>
            </w:r>
            <w:r w:rsidR="002F6BF9" w:rsidRPr="00B73368">
              <w:rPr>
                <w:rStyle w:val="Hyperlink"/>
                <w:noProof/>
                <w:lang w:bidi="en-US"/>
              </w:rPr>
              <w:t>Query Stacks and Substitutability</w:t>
            </w:r>
            <w:r w:rsidR="002F6BF9">
              <w:rPr>
                <w:noProof/>
                <w:webHidden/>
              </w:rPr>
              <w:tab/>
            </w:r>
            <w:r w:rsidR="002F6BF9">
              <w:rPr>
                <w:noProof/>
                <w:webHidden/>
              </w:rPr>
              <w:fldChar w:fldCharType="begin"/>
            </w:r>
            <w:r w:rsidR="002F6BF9">
              <w:rPr>
                <w:noProof/>
                <w:webHidden/>
              </w:rPr>
              <w:instrText xml:space="preserve"> PAGEREF _Toc386620801 \h </w:instrText>
            </w:r>
            <w:r w:rsidR="002F6BF9">
              <w:rPr>
                <w:noProof/>
                <w:webHidden/>
              </w:rPr>
            </w:r>
            <w:r w:rsidR="002F6BF9">
              <w:rPr>
                <w:noProof/>
                <w:webHidden/>
              </w:rPr>
              <w:fldChar w:fldCharType="separate"/>
            </w:r>
            <w:r w:rsidR="002F6BF9">
              <w:rPr>
                <w:noProof/>
                <w:webHidden/>
              </w:rPr>
              <w:t>21</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02" w:history="1">
            <w:r w:rsidR="002F6BF9" w:rsidRPr="00B73368">
              <w:rPr>
                <w:rStyle w:val="Hyperlink"/>
                <w:noProof/>
                <w:lang w:bidi="en-US"/>
              </w:rPr>
              <w:t>2.4.</w:t>
            </w:r>
            <w:r w:rsidR="002F6BF9">
              <w:rPr>
                <w:noProof/>
              </w:rPr>
              <w:tab/>
            </w:r>
            <w:r w:rsidR="002F6BF9" w:rsidRPr="00B73368">
              <w:rPr>
                <w:rStyle w:val="Hyperlink"/>
                <w:noProof/>
                <w:lang w:bidi="en-US"/>
              </w:rPr>
              <w:t>DAF Behavior Models Supported</w:t>
            </w:r>
            <w:r w:rsidR="002F6BF9">
              <w:rPr>
                <w:noProof/>
                <w:webHidden/>
              </w:rPr>
              <w:tab/>
            </w:r>
            <w:r w:rsidR="002F6BF9">
              <w:rPr>
                <w:noProof/>
                <w:webHidden/>
              </w:rPr>
              <w:fldChar w:fldCharType="begin"/>
            </w:r>
            <w:r w:rsidR="002F6BF9">
              <w:rPr>
                <w:noProof/>
                <w:webHidden/>
              </w:rPr>
              <w:instrText xml:space="preserve"> PAGEREF _Toc386620802 \h </w:instrText>
            </w:r>
            <w:r w:rsidR="002F6BF9">
              <w:rPr>
                <w:noProof/>
                <w:webHidden/>
              </w:rPr>
            </w:r>
            <w:r w:rsidR="002F6BF9">
              <w:rPr>
                <w:noProof/>
                <w:webHidden/>
              </w:rPr>
              <w:fldChar w:fldCharType="separate"/>
            </w:r>
            <w:r w:rsidR="002F6BF9">
              <w:rPr>
                <w:noProof/>
                <w:webHidden/>
              </w:rPr>
              <w:t>21</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03" w:history="1">
            <w:r w:rsidR="002F6BF9" w:rsidRPr="00B73368">
              <w:rPr>
                <w:rStyle w:val="Hyperlink"/>
                <w:noProof/>
                <w:lang w:bidi="en-US"/>
              </w:rPr>
              <w:t>2.5.</w:t>
            </w:r>
            <w:r w:rsidR="002F6BF9">
              <w:rPr>
                <w:noProof/>
              </w:rPr>
              <w:tab/>
            </w:r>
            <w:r w:rsidR="002F6BF9" w:rsidRPr="00B73368">
              <w:rPr>
                <w:rStyle w:val="Hyperlink"/>
                <w:noProof/>
                <w:lang w:bidi="en-US"/>
              </w:rPr>
              <w:t>DAF Query Stacks and Standards</w:t>
            </w:r>
            <w:r w:rsidR="002F6BF9">
              <w:rPr>
                <w:noProof/>
                <w:webHidden/>
              </w:rPr>
              <w:tab/>
            </w:r>
            <w:r w:rsidR="002F6BF9">
              <w:rPr>
                <w:noProof/>
                <w:webHidden/>
              </w:rPr>
              <w:fldChar w:fldCharType="begin"/>
            </w:r>
            <w:r w:rsidR="002F6BF9">
              <w:rPr>
                <w:noProof/>
                <w:webHidden/>
              </w:rPr>
              <w:instrText xml:space="preserve"> PAGEREF _Toc386620803 \h </w:instrText>
            </w:r>
            <w:r w:rsidR="002F6BF9">
              <w:rPr>
                <w:noProof/>
                <w:webHidden/>
              </w:rPr>
            </w:r>
            <w:r w:rsidR="002F6BF9">
              <w:rPr>
                <w:noProof/>
                <w:webHidden/>
              </w:rPr>
              <w:fldChar w:fldCharType="separate"/>
            </w:r>
            <w:r w:rsidR="002F6BF9">
              <w:rPr>
                <w:noProof/>
                <w:webHidden/>
              </w:rPr>
              <w:t>21</w:t>
            </w:r>
            <w:r w:rsidR="002F6BF9">
              <w:rPr>
                <w:noProof/>
                <w:webHidden/>
              </w:rPr>
              <w:fldChar w:fldCharType="end"/>
            </w:r>
          </w:hyperlink>
        </w:p>
        <w:p w:rsidR="002F6BF9" w:rsidRDefault="00414F56">
          <w:pPr>
            <w:pStyle w:val="TOC1"/>
            <w:tabs>
              <w:tab w:val="left" w:pos="806"/>
              <w:tab w:val="right" w:leader="dot" w:pos="12950"/>
            </w:tabs>
            <w:rPr>
              <w:noProof/>
            </w:rPr>
          </w:pPr>
          <w:hyperlink w:anchor="_Toc386620804" w:history="1">
            <w:r w:rsidR="002F6BF9" w:rsidRPr="00B73368">
              <w:rPr>
                <w:rStyle w:val="Hyperlink"/>
                <w:noProof/>
              </w:rPr>
              <w:t>3.</w:t>
            </w:r>
            <w:r w:rsidR="002F6BF9">
              <w:rPr>
                <w:noProof/>
              </w:rPr>
              <w:tab/>
            </w:r>
            <w:r w:rsidR="002F6BF9" w:rsidRPr="00B73368">
              <w:rPr>
                <w:rStyle w:val="Hyperlink"/>
                <w:noProof/>
              </w:rPr>
              <w:t>DAF Implementation Guidance – SOAP Query Stack</w:t>
            </w:r>
            <w:r w:rsidR="002F6BF9">
              <w:rPr>
                <w:noProof/>
                <w:webHidden/>
              </w:rPr>
              <w:tab/>
            </w:r>
            <w:r w:rsidR="002F6BF9">
              <w:rPr>
                <w:noProof/>
                <w:webHidden/>
              </w:rPr>
              <w:fldChar w:fldCharType="begin"/>
            </w:r>
            <w:r w:rsidR="002F6BF9">
              <w:rPr>
                <w:noProof/>
                <w:webHidden/>
              </w:rPr>
              <w:instrText xml:space="preserve"> PAGEREF _Toc386620804 \h </w:instrText>
            </w:r>
            <w:r w:rsidR="002F6BF9">
              <w:rPr>
                <w:noProof/>
                <w:webHidden/>
              </w:rPr>
            </w:r>
            <w:r w:rsidR="002F6BF9">
              <w:rPr>
                <w:noProof/>
                <w:webHidden/>
              </w:rPr>
              <w:fldChar w:fldCharType="separate"/>
            </w:r>
            <w:r w:rsidR="002F6BF9">
              <w:rPr>
                <w:noProof/>
                <w:webHidden/>
              </w:rPr>
              <w:t>21</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05" w:history="1">
            <w:r w:rsidR="002F6BF9" w:rsidRPr="00B73368">
              <w:rPr>
                <w:rStyle w:val="Hyperlink"/>
                <w:noProof/>
                <w:lang w:bidi="en-US"/>
              </w:rPr>
              <w:t>3.1.</w:t>
            </w:r>
            <w:r w:rsidR="002F6BF9">
              <w:rPr>
                <w:noProof/>
              </w:rPr>
              <w:tab/>
            </w:r>
            <w:r w:rsidR="002F6BF9" w:rsidRPr="00B73368">
              <w:rPr>
                <w:rStyle w:val="Hyperlink"/>
                <w:noProof/>
                <w:lang w:bidi="en-US"/>
              </w:rPr>
              <w:t>Overview of the SOAP Query Stack</w:t>
            </w:r>
            <w:r w:rsidR="002F6BF9">
              <w:rPr>
                <w:noProof/>
                <w:webHidden/>
              </w:rPr>
              <w:tab/>
            </w:r>
            <w:r w:rsidR="002F6BF9">
              <w:rPr>
                <w:noProof/>
                <w:webHidden/>
              </w:rPr>
              <w:fldChar w:fldCharType="begin"/>
            </w:r>
            <w:r w:rsidR="002F6BF9">
              <w:rPr>
                <w:noProof/>
                <w:webHidden/>
              </w:rPr>
              <w:instrText xml:space="preserve"> PAGEREF _Toc386620805 \h </w:instrText>
            </w:r>
            <w:r w:rsidR="002F6BF9">
              <w:rPr>
                <w:noProof/>
                <w:webHidden/>
              </w:rPr>
            </w:r>
            <w:r w:rsidR="002F6BF9">
              <w:rPr>
                <w:noProof/>
                <w:webHidden/>
              </w:rPr>
              <w:fldChar w:fldCharType="separate"/>
            </w:r>
            <w:r w:rsidR="002F6BF9">
              <w:rPr>
                <w:noProof/>
                <w:webHidden/>
              </w:rPr>
              <w:t>21</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06" w:history="1">
            <w:r w:rsidR="002F6BF9" w:rsidRPr="00B73368">
              <w:rPr>
                <w:rStyle w:val="Hyperlink"/>
                <w:noProof/>
                <w:lang w:bidi="en-US"/>
              </w:rPr>
              <w:t>3.2.</w:t>
            </w:r>
            <w:r w:rsidR="002F6BF9">
              <w:rPr>
                <w:noProof/>
              </w:rPr>
              <w:tab/>
            </w:r>
            <w:r w:rsidR="002F6BF9" w:rsidRPr="00B73368">
              <w:rPr>
                <w:rStyle w:val="Hyperlink"/>
                <w:noProof/>
                <w:lang w:bidi="en-US"/>
              </w:rPr>
              <w:t>Transport and Application Protocol Implementation</w:t>
            </w:r>
            <w:r w:rsidR="002F6BF9">
              <w:rPr>
                <w:noProof/>
                <w:webHidden/>
              </w:rPr>
              <w:tab/>
            </w:r>
            <w:r w:rsidR="002F6BF9">
              <w:rPr>
                <w:noProof/>
                <w:webHidden/>
              </w:rPr>
              <w:fldChar w:fldCharType="begin"/>
            </w:r>
            <w:r w:rsidR="002F6BF9">
              <w:rPr>
                <w:noProof/>
                <w:webHidden/>
              </w:rPr>
              <w:instrText xml:space="preserve"> PAGEREF _Toc386620806 \h </w:instrText>
            </w:r>
            <w:r w:rsidR="002F6BF9">
              <w:rPr>
                <w:noProof/>
                <w:webHidden/>
              </w:rPr>
            </w:r>
            <w:r w:rsidR="002F6BF9">
              <w:rPr>
                <w:noProof/>
                <w:webHidden/>
              </w:rPr>
              <w:fldChar w:fldCharType="separate"/>
            </w:r>
            <w:r w:rsidR="002F6BF9">
              <w:rPr>
                <w:noProof/>
                <w:webHidden/>
              </w:rPr>
              <w:t>21</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807" w:history="1">
            <w:r w:rsidR="002F6BF9" w:rsidRPr="00B73368">
              <w:rPr>
                <w:rStyle w:val="Hyperlink"/>
                <w:noProof/>
              </w:rPr>
              <w:t>3.2.1.</w:t>
            </w:r>
            <w:r w:rsidR="002F6BF9">
              <w:rPr>
                <w:noProof/>
              </w:rPr>
              <w:tab/>
            </w:r>
            <w:r w:rsidR="002F6BF9" w:rsidRPr="00B73368">
              <w:rPr>
                <w:rStyle w:val="Hyperlink"/>
                <w:noProof/>
              </w:rPr>
              <w:t>Authentication, Message Integrity and Message Confidentiality</w:t>
            </w:r>
            <w:r w:rsidR="002F6BF9">
              <w:rPr>
                <w:noProof/>
                <w:webHidden/>
              </w:rPr>
              <w:tab/>
            </w:r>
            <w:r w:rsidR="002F6BF9">
              <w:rPr>
                <w:noProof/>
                <w:webHidden/>
              </w:rPr>
              <w:fldChar w:fldCharType="begin"/>
            </w:r>
            <w:r w:rsidR="002F6BF9">
              <w:rPr>
                <w:noProof/>
                <w:webHidden/>
              </w:rPr>
              <w:instrText xml:space="preserve"> PAGEREF _Toc386620807 \h </w:instrText>
            </w:r>
            <w:r w:rsidR="002F6BF9">
              <w:rPr>
                <w:noProof/>
                <w:webHidden/>
              </w:rPr>
            </w:r>
            <w:r w:rsidR="002F6BF9">
              <w:rPr>
                <w:noProof/>
                <w:webHidden/>
              </w:rPr>
              <w:fldChar w:fldCharType="separate"/>
            </w:r>
            <w:r w:rsidR="002F6BF9">
              <w:rPr>
                <w:noProof/>
                <w:webHidden/>
              </w:rPr>
              <w:t>21</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808" w:history="1">
            <w:r w:rsidR="002F6BF9" w:rsidRPr="00B73368">
              <w:rPr>
                <w:rStyle w:val="Hyperlink"/>
                <w:noProof/>
              </w:rPr>
              <w:t>3.2.2.</w:t>
            </w:r>
            <w:r w:rsidR="002F6BF9">
              <w:rPr>
                <w:noProof/>
              </w:rPr>
              <w:tab/>
            </w:r>
            <w:r w:rsidR="002F6BF9" w:rsidRPr="00B73368">
              <w:rPr>
                <w:rStyle w:val="Hyperlink"/>
                <w:noProof/>
              </w:rPr>
              <w:t>SOAP 1.2 Implementation Guidance</w:t>
            </w:r>
            <w:r w:rsidR="002F6BF9">
              <w:rPr>
                <w:noProof/>
                <w:webHidden/>
              </w:rPr>
              <w:tab/>
            </w:r>
            <w:r w:rsidR="002F6BF9">
              <w:rPr>
                <w:noProof/>
                <w:webHidden/>
              </w:rPr>
              <w:fldChar w:fldCharType="begin"/>
            </w:r>
            <w:r w:rsidR="002F6BF9">
              <w:rPr>
                <w:noProof/>
                <w:webHidden/>
              </w:rPr>
              <w:instrText xml:space="preserve"> PAGEREF _Toc386620808 \h </w:instrText>
            </w:r>
            <w:r w:rsidR="002F6BF9">
              <w:rPr>
                <w:noProof/>
                <w:webHidden/>
              </w:rPr>
            </w:r>
            <w:r w:rsidR="002F6BF9">
              <w:rPr>
                <w:noProof/>
                <w:webHidden/>
              </w:rPr>
              <w:fldChar w:fldCharType="separate"/>
            </w:r>
            <w:r w:rsidR="002F6BF9">
              <w:rPr>
                <w:noProof/>
                <w:webHidden/>
              </w:rPr>
              <w:t>21</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809" w:history="1">
            <w:r w:rsidR="002F6BF9" w:rsidRPr="00B73368">
              <w:rPr>
                <w:rStyle w:val="Hyperlink"/>
                <w:noProof/>
              </w:rPr>
              <w:t>3.2.1.</w:t>
            </w:r>
            <w:r w:rsidR="002F6BF9">
              <w:rPr>
                <w:noProof/>
              </w:rPr>
              <w:tab/>
            </w:r>
            <w:r w:rsidR="002F6BF9" w:rsidRPr="00B73368">
              <w:rPr>
                <w:rStyle w:val="Hyperlink"/>
                <w:noProof/>
              </w:rPr>
              <w:t>SOAP WS-Addressing Implementation Guidance</w:t>
            </w:r>
            <w:r w:rsidR="002F6BF9">
              <w:rPr>
                <w:noProof/>
                <w:webHidden/>
              </w:rPr>
              <w:tab/>
            </w:r>
            <w:r w:rsidR="002F6BF9">
              <w:rPr>
                <w:noProof/>
                <w:webHidden/>
              </w:rPr>
              <w:fldChar w:fldCharType="begin"/>
            </w:r>
            <w:r w:rsidR="002F6BF9">
              <w:rPr>
                <w:noProof/>
                <w:webHidden/>
              </w:rPr>
              <w:instrText xml:space="preserve"> PAGEREF _Toc386620809 \h </w:instrText>
            </w:r>
            <w:r w:rsidR="002F6BF9">
              <w:rPr>
                <w:noProof/>
                <w:webHidden/>
              </w:rPr>
            </w:r>
            <w:r w:rsidR="002F6BF9">
              <w:rPr>
                <w:noProof/>
                <w:webHidden/>
              </w:rPr>
              <w:fldChar w:fldCharType="separate"/>
            </w:r>
            <w:r w:rsidR="002F6BF9">
              <w:rPr>
                <w:noProof/>
                <w:webHidden/>
              </w:rPr>
              <w:t>22</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10" w:history="1">
            <w:r w:rsidR="002F6BF9" w:rsidRPr="00B73368">
              <w:rPr>
                <w:rStyle w:val="Hyperlink"/>
                <w:noProof/>
                <w:lang w:bidi="en-US"/>
              </w:rPr>
              <w:t>3.3.</w:t>
            </w:r>
            <w:r w:rsidR="002F6BF9">
              <w:rPr>
                <w:noProof/>
              </w:rPr>
              <w:tab/>
            </w:r>
            <w:r w:rsidR="002F6BF9" w:rsidRPr="00B73368">
              <w:rPr>
                <w:rStyle w:val="Hyperlink"/>
                <w:noProof/>
                <w:lang w:bidi="en-US"/>
              </w:rPr>
              <w:t>Query Implementation</w:t>
            </w:r>
            <w:r w:rsidR="002F6BF9">
              <w:rPr>
                <w:noProof/>
                <w:webHidden/>
              </w:rPr>
              <w:tab/>
            </w:r>
            <w:r w:rsidR="002F6BF9">
              <w:rPr>
                <w:noProof/>
                <w:webHidden/>
              </w:rPr>
              <w:fldChar w:fldCharType="begin"/>
            </w:r>
            <w:r w:rsidR="002F6BF9">
              <w:rPr>
                <w:noProof/>
                <w:webHidden/>
              </w:rPr>
              <w:instrText xml:space="preserve"> PAGEREF _Toc386620810 \h </w:instrText>
            </w:r>
            <w:r w:rsidR="002F6BF9">
              <w:rPr>
                <w:noProof/>
                <w:webHidden/>
              </w:rPr>
            </w:r>
            <w:r w:rsidR="002F6BF9">
              <w:rPr>
                <w:noProof/>
                <w:webHidden/>
              </w:rPr>
              <w:fldChar w:fldCharType="separate"/>
            </w:r>
            <w:r w:rsidR="002F6BF9">
              <w:rPr>
                <w:noProof/>
                <w:webHidden/>
              </w:rPr>
              <w:t>22</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811" w:history="1">
            <w:r w:rsidR="002F6BF9" w:rsidRPr="00B73368">
              <w:rPr>
                <w:rStyle w:val="Hyperlink"/>
                <w:noProof/>
              </w:rPr>
              <w:t>3.3.1.</w:t>
            </w:r>
            <w:r w:rsidR="002F6BF9">
              <w:rPr>
                <w:noProof/>
              </w:rPr>
              <w:tab/>
            </w:r>
            <w:r w:rsidR="002F6BF9" w:rsidRPr="00B73368">
              <w:rPr>
                <w:rStyle w:val="Hyperlink"/>
                <w:noProof/>
              </w:rPr>
              <w:t>DAF Queries and XDS Metadata</w:t>
            </w:r>
            <w:r w:rsidR="002F6BF9">
              <w:rPr>
                <w:noProof/>
                <w:webHidden/>
              </w:rPr>
              <w:tab/>
            </w:r>
            <w:r w:rsidR="002F6BF9">
              <w:rPr>
                <w:noProof/>
                <w:webHidden/>
              </w:rPr>
              <w:fldChar w:fldCharType="begin"/>
            </w:r>
            <w:r w:rsidR="002F6BF9">
              <w:rPr>
                <w:noProof/>
                <w:webHidden/>
              </w:rPr>
              <w:instrText xml:space="preserve"> PAGEREF _Toc386620811 \h </w:instrText>
            </w:r>
            <w:r w:rsidR="002F6BF9">
              <w:rPr>
                <w:noProof/>
                <w:webHidden/>
              </w:rPr>
            </w:r>
            <w:r w:rsidR="002F6BF9">
              <w:rPr>
                <w:noProof/>
                <w:webHidden/>
              </w:rPr>
              <w:fldChar w:fldCharType="separate"/>
            </w:r>
            <w:r w:rsidR="002F6BF9">
              <w:rPr>
                <w:noProof/>
                <w:webHidden/>
              </w:rPr>
              <w:t>22</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812" w:history="1">
            <w:r w:rsidR="002F6BF9" w:rsidRPr="00B73368">
              <w:rPr>
                <w:rStyle w:val="Hyperlink"/>
                <w:noProof/>
              </w:rPr>
              <w:t>3.3.1.</w:t>
            </w:r>
            <w:r w:rsidR="002F6BF9">
              <w:rPr>
                <w:noProof/>
              </w:rPr>
              <w:tab/>
            </w:r>
            <w:r w:rsidR="002F6BF9" w:rsidRPr="00B73368">
              <w:rPr>
                <w:rStyle w:val="Hyperlink"/>
                <w:noProof/>
              </w:rPr>
              <w:t>DAF and IHE Stored Queries</w:t>
            </w:r>
            <w:r w:rsidR="002F6BF9">
              <w:rPr>
                <w:noProof/>
                <w:webHidden/>
              </w:rPr>
              <w:tab/>
            </w:r>
            <w:r w:rsidR="002F6BF9">
              <w:rPr>
                <w:noProof/>
                <w:webHidden/>
              </w:rPr>
              <w:fldChar w:fldCharType="begin"/>
            </w:r>
            <w:r w:rsidR="002F6BF9">
              <w:rPr>
                <w:noProof/>
                <w:webHidden/>
              </w:rPr>
              <w:instrText xml:space="preserve"> PAGEREF _Toc386620812 \h </w:instrText>
            </w:r>
            <w:r w:rsidR="002F6BF9">
              <w:rPr>
                <w:noProof/>
                <w:webHidden/>
              </w:rPr>
            </w:r>
            <w:r w:rsidR="002F6BF9">
              <w:rPr>
                <w:noProof/>
                <w:webHidden/>
              </w:rPr>
              <w:fldChar w:fldCharType="separate"/>
            </w:r>
            <w:r w:rsidR="002F6BF9">
              <w:rPr>
                <w:noProof/>
                <w:webHidden/>
              </w:rPr>
              <w:t>22</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813" w:history="1">
            <w:r w:rsidR="002F6BF9" w:rsidRPr="00B73368">
              <w:rPr>
                <w:rStyle w:val="Hyperlink"/>
                <w:noProof/>
              </w:rPr>
              <w:t>3.3.1.</w:t>
            </w:r>
            <w:r w:rsidR="002F6BF9">
              <w:rPr>
                <w:noProof/>
              </w:rPr>
              <w:tab/>
            </w:r>
            <w:r w:rsidR="002F6BF9" w:rsidRPr="00B73368">
              <w:rPr>
                <w:rStyle w:val="Hyperlink"/>
                <w:noProof/>
              </w:rPr>
              <w:t>Anatomy of a DAF Sample Query</w:t>
            </w:r>
            <w:r w:rsidR="002F6BF9">
              <w:rPr>
                <w:noProof/>
                <w:webHidden/>
              </w:rPr>
              <w:tab/>
            </w:r>
            <w:r w:rsidR="002F6BF9">
              <w:rPr>
                <w:noProof/>
                <w:webHidden/>
              </w:rPr>
              <w:fldChar w:fldCharType="begin"/>
            </w:r>
            <w:r w:rsidR="002F6BF9">
              <w:rPr>
                <w:noProof/>
                <w:webHidden/>
              </w:rPr>
              <w:instrText xml:space="preserve"> PAGEREF _Toc386620813 \h </w:instrText>
            </w:r>
            <w:r w:rsidR="002F6BF9">
              <w:rPr>
                <w:noProof/>
                <w:webHidden/>
              </w:rPr>
            </w:r>
            <w:r w:rsidR="002F6BF9">
              <w:rPr>
                <w:noProof/>
                <w:webHidden/>
              </w:rPr>
              <w:fldChar w:fldCharType="separate"/>
            </w:r>
            <w:r w:rsidR="002F6BF9">
              <w:rPr>
                <w:noProof/>
                <w:webHidden/>
              </w:rPr>
              <w:t>22</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14" w:history="1">
            <w:r w:rsidR="002F6BF9" w:rsidRPr="00B73368">
              <w:rPr>
                <w:rStyle w:val="Hyperlink"/>
                <w:noProof/>
                <w:lang w:bidi="en-US"/>
              </w:rPr>
              <w:t>3.4.</w:t>
            </w:r>
            <w:r w:rsidR="002F6BF9">
              <w:rPr>
                <w:noProof/>
              </w:rPr>
              <w:tab/>
            </w:r>
            <w:r w:rsidR="002F6BF9" w:rsidRPr="00B73368">
              <w:rPr>
                <w:rStyle w:val="Hyperlink"/>
                <w:noProof/>
                <w:lang w:bidi="en-US"/>
              </w:rPr>
              <w:t>Query Results Implementation</w:t>
            </w:r>
            <w:r w:rsidR="002F6BF9">
              <w:rPr>
                <w:noProof/>
                <w:webHidden/>
              </w:rPr>
              <w:tab/>
            </w:r>
            <w:r w:rsidR="002F6BF9">
              <w:rPr>
                <w:noProof/>
                <w:webHidden/>
              </w:rPr>
              <w:fldChar w:fldCharType="begin"/>
            </w:r>
            <w:r w:rsidR="002F6BF9">
              <w:rPr>
                <w:noProof/>
                <w:webHidden/>
              </w:rPr>
              <w:instrText xml:space="preserve"> PAGEREF _Toc386620814 \h </w:instrText>
            </w:r>
            <w:r w:rsidR="002F6BF9">
              <w:rPr>
                <w:noProof/>
                <w:webHidden/>
              </w:rPr>
            </w:r>
            <w:r w:rsidR="002F6BF9">
              <w:rPr>
                <w:noProof/>
                <w:webHidden/>
              </w:rPr>
              <w:fldChar w:fldCharType="separate"/>
            </w:r>
            <w:r w:rsidR="002F6BF9">
              <w:rPr>
                <w:noProof/>
                <w:webHidden/>
              </w:rPr>
              <w:t>22</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815" w:history="1">
            <w:r w:rsidR="002F6BF9" w:rsidRPr="00B73368">
              <w:rPr>
                <w:rStyle w:val="Hyperlink"/>
                <w:noProof/>
              </w:rPr>
              <w:t>3.4.1.</w:t>
            </w:r>
            <w:r w:rsidR="002F6BF9">
              <w:rPr>
                <w:noProof/>
              </w:rPr>
              <w:tab/>
            </w:r>
            <w:r w:rsidR="002F6BF9" w:rsidRPr="00B73368">
              <w:rPr>
                <w:rStyle w:val="Hyperlink"/>
                <w:noProof/>
              </w:rPr>
              <w:t>Query Results using MU2 compliant C-CDA documents</w:t>
            </w:r>
            <w:r w:rsidR="002F6BF9">
              <w:rPr>
                <w:noProof/>
                <w:webHidden/>
              </w:rPr>
              <w:tab/>
            </w:r>
            <w:r w:rsidR="002F6BF9">
              <w:rPr>
                <w:noProof/>
                <w:webHidden/>
              </w:rPr>
              <w:fldChar w:fldCharType="begin"/>
            </w:r>
            <w:r w:rsidR="002F6BF9">
              <w:rPr>
                <w:noProof/>
                <w:webHidden/>
              </w:rPr>
              <w:instrText xml:space="preserve"> PAGEREF _Toc386620815 \h </w:instrText>
            </w:r>
            <w:r w:rsidR="002F6BF9">
              <w:rPr>
                <w:noProof/>
                <w:webHidden/>
              </w:rPr>
            </w:r>
            <w:r w:rsidR="002F6BF9">
              <w:rPr>
                <w:noProof/>
                <w:webHidden/>
              </w:rPr>
              <w:fldChar w:fldCharType="separate"/>
            </w:r>
            <w:r w:rsidR="002F6BF9">
              <w:rPr>
                <w:noProof/>
                <w:webHidden/>
              </w:rPr>
              <w:t>22</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816" w:history="1">
            <w:r w:rsidR="002F6BF9" w:rsidRPr="00B73368">
              <w:rPr>
                <w:rStyle w:val="Hyperlink"/>
                <w:noProof/>
              </w:rPr>
              <w:t>3.4.2.</w:t>
            </w:r>
            <w:r w:rsidR="002F6BF9">
              <w:rPr>
                <w:noProof/>
              </w:rPr>
              <w:tab/>
            </w:r>
            <w:r w:rsidR="002F6BF9" w:rsidRPr="00B73368">
              <w:rPr>
                <w:rStyle w:val="Hyperlink"/>
                <w:noProof/>
              </w:rPr>
              <w:t>Query Results using non MU2 compliant documents</w:t>
            </w:r>
            <w:r w:rsidR="002F6BF9">
              <w:rPr>
                <w:noProof/>
                <w:webHidden/>
              </w:rPr>
              <w:tab/>
            </w:r>
            <w:r w:rsidR="002F6BF9">
              <w:rPr>
                <w:noProof/>
                <w:webHidden/>
              </w:rPr>
              <w:fldChar w:fldCharType="begin"/>
            </w:r>
            <w:r w:rsidR="002F6BF9">
              <w:rPr>
                <w:noProof/>
                <w:webHidden/>
              </w:rPr>
              <w:instrText xml:space="preserve"> PAGEREF _Toc386620816 \h </w:instrText>
            </w:r>
            <w:r w:rsidR="002F6BF9">
              <w:rPr>
                <w:noProof/>
                <w:webHidden/>
              </w:rPr>
            </w:r>
            <w:r w:rsidR="002F6BF9">
              <w:rPr>
                <w:noProof/>
                <w:webHidden/>
              </w:rPr>
              <w:fldChar w:fldCharType="separate"/>
            </w:r>
            <w:r w:rsidR="002F6BF9">
              <w:rPr>
                <w:noProof/>
                <w:webHidden/>
              </w:rPr>
              <w:t>22</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17" w:history="1">
            <w:r w:rsidR="002F6BF9" w:rsidRPr="00B73368">
              <w:rPr>
                <w:rStyle w:val="Hyperlink"/>
                <w:noProof/>
                <w:lang w:bidi="en-US"/>
              </w:rPr>
              <w:t>3.5.</w:t>
            </w:r>
            <w:r w:rsidR="002F6BF9">
              <w:rPr>
                <w:noProof/>
              </w:rPr>
              <w:tab/>
            </w:r>
            <w:r w:rsidR="002F6BF9" w:rsidRPr="00B73368">
              <w:rPr>
                <w:rStyle w:val="Hyperlink"/>
                <w:noProof/>
                <w:lang w:bidi="en-US"/>
              </w:rPr>
              <w:t>Security Implementation</w:t>
            </w:r>
            <w:r w:rsidR="002F6BF9">
              <w:rPr>
                <w:noProof/>
                <w:webHidden/>
              </w:rPr>
              <w:tab/>
            </w:r>
            <w:r w:rsidR="002F6BF9">
              <w:rPr>
                <w:noProof/>
                <w:webHidden/>
              </w:rPr>
              <w:fldChar w:fldCharType="begin"/>
            </w:r>
            <w:r w:rsidR="002F6BF9">
              <w:rPr>
                <w:noProof/>
                <w:webHidden/>
              </w:rPr>
              <w:instrText xml:space="preserve"> PAGEREF _Toc386620817 \h </w:instrText>
            </w:r>
            <w:r w:rsidR="002F6BF9">
              <w:rPr>
                <w:noProof/>
                <w:webHidden/>
              </w:rPr>
            </w:r>
            <w:r w:rsidR="002F6BF9">
              <w:rPr>
                <w:noProof/>
                <w:webHidden/>
              </w:rPr>
              <w:fldChar w:fldCharType="separate"/>
            </w:r>
            <w:r w:rsidR="002F6BF9">
              <w:rPr>
                <w:noProof/>
                <w:webHidden/>
              </w:rPr>
              <w:t>22</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818" w:history="1">
            <w:r w:rsidR="002F6BF9" w:rsidRPr="00B73368">
              <w:rPr>
                <w:rStyle w:val="Hyperlink"/>
                <w:noProof/>
              </w:rPr>
              <w:t>3.5.1.</w:t>
            </w:r>
            <w:r w:rsidR="002F6BF9">
              <w:rPr>
                <w:noProof/>
              </w:rPr>
              <w:tab/>
            </w:r>
            <w:r w:rsidR="002F6BF9" w:rsidRPr="00B73368">
              <w:rPr>
                <w:rStyle w:val="Hyperlink"/>
                <w:noProof/>
              </w:rPr>
              <w:t>Local DAF Security Requirements</w:t>
            </w:r>
            <w:r w:rsidR="002F6BF9">
              <w:rPr>
                <w:noProof/>
                <w:webHidden/>
              </w:rPr>
              <w:tab/>
            </w:r>
            <w:r w:rsidR="002F6BF9">
              <w:rPr>
                <w:noProof/>
                <w:webHidden/>
              </w:rPr>
              <w:fldChar w:fldCharType="begin"/>
            </w:r>
            <w:r w:rsidR="002F6BF9">
              <w:rPr>
                <w:noProof/>
                <w:webHidden/>
              </w:rPr>
              <w:instrText xml:space="preserve"> PAGEREF _Toc386620818 \h </w:instrText>
            </w:r>
            <w:r w:rsidR="002F6BF9">
              <w:rPr>
                <w:noProof/>
                <w:webHidden/>
              </w:rPr>
            </w:r>
            <w:r w:rsidR="002F6BF9">
              <w:rPr>
                <w:noProof/>
                <w:webHidden/>
              </w:rPr>
              <w:fldChar w:fldCharType="separate"/>
            </w:r>
            <w:r w:rsidR="002F6BF9">
              <w:rPr>
                <w:noProof/>
                <w:webHidden/>
              </w:rPr>
              <w:t>22</w:t>
            </w:r>
            <w:r w:rsidR="002F6BF9">
              <w:rPr>
                <w:noProof/>
                <w:webHidden/>
              </w:rPr>
              <w:fldChar w:fldCharType="end"/>
            </w:r>
          </w:hyperlink>
        </w:p>
        <w:p w:rsidR="002F6BF9" w:rsidRDefault="00414F56">
          <w:pPr>
            <w:pStyle w:val="TOC3"/>
            <w:tabs>
              <w:tab w:val="left" w:pos="1540"/>
              <w:tab w:val="right" w:leader="dot" w:pos="12950"/>
            </w:tabs>
            <w:rPr>
              <w:noProof/>
            </w:rPr>
          </w:pPr>
          <w:hyperlink w:anchor="_Toc386620819" w:history="1">
            <w:r w:rsidR="002F6BF9" w:rsidRPr="00B73368">
              <w:rPr>
                <w:rStyle w:val="Hyperlink"/>
                <w:noProof/>
              </w:rPr>
              <w:t>3.5.2.</w:t>
            </w:r>
            <w:r w:rsidR="002F6BF9">
              <w:rPr>
                <w:noProof/>
              </w:rPr>
              <w:tab/>
            </w:r>
            <w:r w:rsidR="002F6BF9" w:rsidRPr="00B73368">
              <w:rPr>
                <w:rStyle w:val="Hyperlink"/>
                <w:noProof/>
              </w:rPr>
              <w:t>Targeted DAF Security Requirements</w:t>
            </w:r>
            <w:r w:rsidR="002F6BF9">
              <w:rPr>
                <w:noProof/>
                <w:webHidden/>
              </w:rPr>
              <w:tab/>
            </w:r>
            <w:r w:rsidR="002F6BF9">
              <w:rPr>
                <w:noProof/>
                <w:webHidden/>
              </w:rPr>
              <w:fldChar w:fldCharType="begin"/>
            </w:r>
            <w:r w:rsidR="002F6BF9">
              <w:rPr>
                <w:noProof/>
                <w:webHidden/>
              </w:rPr>
              <w:instrText xml:space="preserve"> PAGEREF _Toc386620819 \h </w:instrText>
            </w:r>
            <w:r w:rsidR="002F6BF9">
              <w:rPr>
                <w:noProof/>
                <w:webHidden/>
              </w:rPr>
            </w:r>
            <w:r w:rsidR="002F6BF9">
              <w:rPr>
                <w:noProof/>
                <w:webHidden/>
              </w:rPr>
              <w:fldChar w:fldCharType="separate"/>
            </w:r>
            <w:r w:rsidR="002F6BF9">
              <w:rPr>
                <w:noProof/>
                <w:webHidden/>
              </w:rPr>
              <w:t>23</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20" w:history="1">
            <w:r w:rsidR="002F6BF9" w:rsidRPr="00B73368">
              <w:rPr>
                <w:rStyle w:val="Hyperlink"/>
                <w:noProof/>
                <w:lang w:bidi="en-US"/>
              </w:rPr>
              <w:t>3.6.</w:t>
            </w:r>
            <w:r w:rsidR="002F6BF9">
              <w:rPr>
                <w:noProof/>
              </w:rPr>
              <w:tab/>
            </w:r>
            <w:r w:rsidR="002F6BF9" w:rsidRPr="00B73368">
              <w:rPr>
                <w:rStyle w:val="Hyperlink"/>
                <w:noProof/>
                <w:lang w:bidi="en-US"/>
              </w:rPr>
              <w:t>SOAP Query Examples</w:t>
            </w:r>
            <w:r w:rsidR="002F6BF9">
              <w:rPr>
                <w:noProof/>
                <w:webHidden/>
              </w:rPr>
              <w:tab/>
            </w:r>
            <w:r w:rsidR="002F6BF9">
              <w:rPr>
                <w:noProof/>
                <w:webHidden/>
              </w:rPr>
              <w:fldChar w:fldCharType="begin"/>
            </w:r>
            <w:r w:rsidR="002F6BF9">
              <w:rPr>
                <w:noProof/>
                <w:webHidden/>
              </w:rPr>
              <w:instrText xml:space="preserve"> PAGEREF _Toc386620820 \h </w:instrText>
            </w:r>
            <w:r w:rsidR="002F6BF9">
              <w:rPr>
                <w:noProof/>
                <w:webHidden/>
              </w:rPr>
            </w:r>
            <w:r w:rsidR="002F6BF9">
              <w:rPr>
                <w:noProof/>
                <w:webHidden/>
              </w:rPr>
              <w:fldChar w:fldCharType="separate"/>
            </w:r>
            <w:r w:rsidR="002F6BF9">
              <w:rPr>
                <w:noProof/>
                <w:webHidden/>
              </w:rPr>
              <w:t>24</w:t>
            </w:r>
            <w:r w:rsidR="002F6BF9">
              <w:rPr>
                <w:noProof/>
                <w:webHidden/>
              </w:rPr>
              <w:fldChar w:fldCharType="end"/>
            </w:r>
          </w:hyperlink>
        </w:p>
        <w:p w:rsidR="002F6BF9" w:rsidRDefault="00414F56">
          <w:pPr>
            <w:pStyle w:val="TOC1"/>
            <w:tabs>
              <w:tab w:val="left" w:pos="806"/>
              <w:tab w:val="right" w:leader="dot" w:pos="12950"/>
            </w:tabs>
            <w:rPr>
              <w:noProof/>
            </w:rPr>
          </w:pPr>
          <w:hyperlink w:anchor="_Toc386620821" w:history="1">
            <w:r w:rsidR="002F6BF9" w:rsidRPr="00B73368">
              <w:rPr>
                <w:rStyle w:val="Hyperlink"/>
                <w:noProof/>
              </w:rPr>
              <w:t>4.</w:t>
            </w:r>
            <w:r w:rsidR="002F6BF9">
              <w:rPr>
                <w:noProof/>
              </w:rPr>
              <w:tab/>
            </w:r>
            <w:r w:rsidR="002F6BF9" w:rsidRPr="00B73368">
              <w:rPr>
                <w:rStyle w:val="Hyperlink"/>
                <w:noProof/>
              </w:rPr>
              <w:t>DAF Implementation Guidance – RESTful Query Stack</w:t>
            </w:r>
            <w:r w:rsidR="002F6BF9">
              <w:rPr>
                <w:noProof/>
                <w:webHidden/>
              </w:rPr>
              <w:tab/>
            </w:r>
            <w:r w:rsidR="002F6BF9">
              <w:rPr>
                <w:noProof/>
                <w:webHidden/>
              </w:rPr>
              <w:fldChar w:fldCharType="begin"/>
            </w:r>
            <w:r w:rsidR="002F6BF9">
              <w:rPr>
                <w:noProof/>
                <w:webHidden/>
              </w:rPr>
              <w:instrText xml:space="preserve"> PAGEREF _Toc386620821 \h </w:instrText>
            </w:r>
            <w:r w:rsidR="002F6BF9">
              <w:rPr>
                <w:noProof/>
                <w:webHidden/>
              </w:rPr>
            </w:r>
            <w:r w:rsidR="002F6BF9">
              <w:rPr>
                <w:noProof/>
                <w:webHidden/>
              </w:rPr>
              <w:fldChar w:fldCharType="separate"/>
            </w:r>
            <w:r w:rsidR="002F6BF9">
              <w:rPr>
                <w:noProof/>
                <w:webHidden/>
              </w:rPr>
              <w:t>24</w:t>
            </w:r>
            <w:r w:rsidR="002F6BF9">
              <w:rPr>
                <w:noProof/>
                <w:webHidden/>
              </w:rPr>
              <w:fldChar w:fldCharType="end"/>
            </w:r>
          </w:hyperlink>
        </w:p>
        <w:p w:rsidR="002F6BF9" w:rsidRDefault="00414F56">
          <w:pPr>
            <w:pStyle w:val="TOC1"/>
            <w:tabs>
              <w:tab w:val="left" w:pos="806"/>
              <w:tab w:val="right" w:leader="dot" w:pos="12950"/>
            </w:tabs>
            <w:rPr>
              <w:noProof/>
            </w:rPr>
          </w:pPr>
          <w:hyperlink w:anchor="_Toc386620822" w:history="1">
            <w:r w:rsidR="002F6BF9" w:rsidRPr="00B73368">
              <w:rPr>
                <w:rStyle w:val="Hyperlink"/>
                <w:noProof/>
                <w:lang w:bidi="en-US"/>
              </w:rPr>
              <w:t>5.</w:t>
            </w:r>
            <w:r w:rsidR="002F6BF9">
              <w:rPr>
                <w:noProof/>
              </w:rPr>
              <w:tab/>
            </w:r>
            <w:r w:rsidR="002F6BF9" w:rsidRPr="00B73368">
              <w:rPr>
                <w:rStyle w:val="Hyperlink"/>
                <w:noProof/>
                <w:lang w:bidi="en-US"/>
              </w:rPr>
              <w:t>Appendix A – Candidate Standards Matrix</w:t>
            </w:r>
            <w:r w:rsidR="002F6BF9">
              <w:rPr>
                <w:noProof/>
                <w:webHidden/>
              </w:rPr>
              <w:tab/>
            </w:r>
            <w:r w:rsidR="002F6BF9">
              <w:rPr>
                <w:noProof/>
                <w:webHidden/>
              </w:rPr>
              <w:fldChar w:fldCharType="begin"/>
            </w:r>
            <w:r w:rsidR="002F6BF9">
              <w:rPr>
                <w:noProof/>
                <w:webHidden/>
              </w:rPr>
              <w:instrText xml:space="preserve"> PAGEREF _Toc386620822 \h </w:instrText>
            </w:r>
            <w:r w:rsidR="002F6BF9">
              <w:rPr>
                <w:noProof/>
                <w:webHidden/>
              </w:rPr>
            </w:r>
            <w:r w:rsidR="002F6BF9">
              <w:rPr>
                <w:noProof/>
                <w:webHidden/>
              </w:rPr>
              <w:fldChar w:fldCharType="separate"/>
            </w:r>
            <w:r w:rsidR="002F6BF9">
              <w:rPr>
                <w:noProof/>
                <w:webHidden/>
              </w:rPr>
              <w:t>24</w:t>
            </w:r>
            <w:r w:rsidR="002F6BF9">
              <w:rPr>
                <w:noProof/>
                <w:webHidden/>
              </w:rPr>
              <w:fldChar w:fldCharType="end"/>
            </w:r>
          </w:hyperlink>
        </w:p>
        <w:p w:rsidR="002F6BF9" w:rsidRDefault="00414F56">
          <w:pPr>
            <w:pStyle w:val="TOC1"/>
            <w:tabs>
              <w:tab w:val="left" w:pos="806"/>
              <w:tab w:val="right" w:leader="dot" w:pos="12950"/>
            </w:tabs>
            <w:rPr>
              <w:noProof/>
            </w:rPr>
          </w:pPr>
          <w:hyperlink w:anchor="_Toc386620823" w:history="1">
            <w:r w:rsidR="002F6BF9" w:rsidRPr="00B73368">
              <w:rPr>
                <w:rStyle w:val="Hyperlink"/>
                <w:noProof/>
                <w:lang w:bidi="en-US"/>
              </w:rPr>
              <w:t>6.</w:t>
            </w:r>
            <w:r w:rsidR="002F6BF9">
              <w:rPr>
                <w:noProof/>
              </w:rPr>
              <w:tab/>
            </w:r>
            <w:r w:rsidR="002F6BF9" w:rsidRPr="00B73368">
              <w:rPr>
                <w:rStyle w:val="Hyperlink"/>
                <w:noProof/>
                <w:lang w:bidi="en-US"/>
              </w:rPr>
              <w:t>Appendix B - Acronyms</w:t>
            </w:r>
            <w:r w:rsidR="002F6BF9">
              <w:rPr>
                <w:noProof/>
                <w:webHidden/>
              </w:rPr>
              <w:tab/>
            </w:r>
            <w:r w:rsidR="002F6BF9">
              <w:rPr>
                <w:noProof/>
                <w:webHidden/>
              </w:rPr>
              <w:fldChar w:fldCharType="begin"/>
            </w:r>
            <w:r w:rsidR="002F6BF9">
              <w:rPr>
                <w:noProof/>
                <w:webHidden/>
              </w:rPr>
              <w:instrText xml:space="preserve"> PAGEREF _Toc386620823 \h </w:instrText>
            </w:r>
            <w:r w:rsidR="002F6BF9">
              <w:rPr>
                <w:noProof/>
                <w:webHidden/>
              </w:rPr>
            </w:r>
            <w:r w:rsidR="002F6BF9">
              <w:rPr>
                <w:noProof/>
                <w:webHidden/>
              </w:rPr>
              <w:fldChar w:fldCharType="separate"/>
            </w:r>
            <w:r w:rsidR="002F6BF9">
              <w:rPr>
                <w:noProof/>
                <w:webHidden/>
              </w:rPr>
              <w:t>25</w:t>
            </w:r>
            <w:r w:rsidR="002F6BF9">
              <w:rPr>
                <w:noProof/>
                <w:webHidden/>
              </w:rPr>
              <w:fldChar w:fldCharType="end"/>
            </w:r>
          </w:hyperlink>
        </w:p>
        <w:p w:rsidR="002F6BF9" w:rsidRDefault="00414F56">
          <w:pPr>
            <w:pStyle w:val="TOC1"/>
            <w:tabs>
              <w:tab w:val="left" w:pos="806"/>
              <w:tab w:val="right" w:leader="dot" w:pos="12950"/>
            </w:tabs>
            <w:rPr>
              <w:noProof/>
            </w:rPr>
          </w:pPr>
          <w:hyperlink w:anchor="_Toc386620824" w:history="1">
            <w:r w:rsidR="002F6BF9" w:rsidRPr="00B73368">
              <w:rPr>
                <w:rStyle w:val="Hyperlink"/>
                <w:noProof/>
                <w:lang w:bidi="en-US"/>
              </w:rPr>
              <w:t>7.</w:t>
            </w:r>
            <w:r w:rsidR="002F6BF9">
              <w:rPr>
                <w:noProof/>
              </w:rPr>
              <w:tab/>
            </w:r>
            <w:r w:rsidR="002F6BF9" w:rsidRPr="00B73368">
              <w:rPr>
                <w:rStyle w:val="Hyperlink"/>
                <w:noProof/>
                <w:lang w:bidi="en-US"/>
              </w:rPr>
              <w:t>Appendix C– Definitions</w:t>
            </w:r>
            <w:r w:rsidR="002F6BF9">
              <w:rPr>
                <w:noProof/>
                <w:webHidden/>
              </w:rPr>
              <w:tab/>
            </w:r>
            <w:r w:rsidR="002F6BF9">
              <w:rPr>
                <w:noProof/>
                <w:webHidden/>
              </w:rPr>
              <w:fldChar w:fldCharType="begin"/>
            </w:r>
            <w:r w:rsidR="002F6BF9">
              <w:rPr>
                <w:noProof/>
                <w:webHidden/>
              </w:rPr>
              <w:instrText xml:space="preserve"> PAGEREF _Toc386620824 \h </w:instrText>
            </w:r>
            <w:r w:rsidR="002F6BF9">
              <w:rPr>
                <w:noProof/>
                <w:webHidden/>
              </w:rPr>
            </w:r>
            <w:r w:rsidR="002F6BF9">
              <w:rPr>
                <w:noProof/>
                <w:webHidden/>
              </w:rPr>
              <w:fldChar w:fldCharType="separate"/>
            </w:r>
            <w:r w:rsidR="002F6BF9">
              <w:rPr>
                <w:noProof/>
                <w:webHidden/>
              </w:rPr>
              <w:t>29</w:t>
            </w:r>
            <w:r w:rsidR="002F6BF9">
              <w:rPr>
                <w:noProof/>
                <w:webHidden/>
              </w:rPr>
              <w:fldChar w:fldCharType="end"/>
            </w:r>
          </w:hyperlink>
        </w:p>
        <w:p w:rsidR="002F6BF9" w:rsidRDefault="00414F56">
          <w:pPr>
            <w:pStyle w:val="TOC1"/>
            <w:tabs>
              <w:tab w:val="left" w:pos="806"/>
              <w:tab w:val="right" w:leader="dot" w:pos="12950"/>
            </w:tabs>
            <w:rPr>
              <w:noProof/>
            </w:rPr>
          </w:pPr>
          <w:hyperlink w:anchor="_Toc386620825" w:history="1">
            <w:r w:rsidR="002F6BF9" w:rsidRPr="00B73368">
              <w:rPr>
                <w:rStyle w:val="Hyperlink"/>
                <w:noProof/>
                <w:lang w:bidi="en-US"/>
              </w:rPr>
              <w:t>8.</w:t>
            </w:r>
            <w:r w:rsidR="002F6BF9">
              <w:rPr>
                <w:noProof/>
              </w:rPr>
              <w:tab/>
            </w:r>
            <w:r w:rsidR="002F6BF9" w:rsidRPr="00B73368">
              <w:rPr>
                <w:rStyle w:val="Hyperlink"/>
                <w:noProof/>
                <w:lang w:bidi="en-US"/>
              </w:rPr>
              <w:t>Appendix D – Working Examples</w:t>
            </w:r>
            <w:r w:rsidR="002F6BF9">
              <w:rPr>
                <w:noProof/>
                <w:webHidden/>
              </w:rPr>
              <w:tab/>
            </w:r>
            <w:r w:rsidR="002F6BF9">
              <w:rPr>
                <w:noProof/>
                <w:webHidden/>
              </w:rPr>
              <w:fldChar w:fldCharType="begin"/>
            </w:r>
            <w:r w:rsidR="002F6BF9">
              <w:rPr>
                <w:noProof/>
                <w:webHidden/>
              </w:rPr>
              <w:instrText xml:space="preserve"> PAGEREF _Toc386620825 \h </w:instrText>
            </w:r>
            <w:r w:rsidR="002F6BF9">
              <w:rPr>
                <w:noProof/>
                <w:webHidden/>
              </w:rPr>
            </w:r>
            <w:r w:rsidR="002F6BF9">
              <w:rPr>
                <w:noProof/>
                <w:webHidden/>
              </w:rPr>
              <w:fldChar w:fldCharType="separate"/>
            </w:r>
            <w:r w:rsidR="002F6BF9">
              <w:rPr>
                <w:noProof/>
                <w:webHidden/>
              </w:rPr>
              <w:t>29</w:t>
            </w:r>
            <w:r w:rsidR="002F6BF9">
              <w:rPr>
                <w:noProof/>
                <w:webHidden/>
              </w:rPr>
              <w:fldChar w:fldCharType="end"/>
            </w:r>
          </w:hyperlink>
        </w:p>
        <w:p w:rsidR="002F6BF9" w:rsidRDefault="00414F56">
          <w:pPr>
            <w:pStyle w:val="TOC1"/>
            <w:tabs>
              <w:tab w:val="left" w:pos="806"/>
              <w:tab w:val="right" w:leader="dot" w:pos="12950"/>
            </w:tabs>
            <w:rPr>
              <w:noProof/>
            </w:rPr>
          </w:pPr>
          <w:hyperlink w:anchor="_Toc386620826" w:history="1">
            <w:r w:rsidR="002F6BF9" w:rsidRPr="00B73368">
              <w:rPr>
                <w:rStyle w:val="Hyperlink"/>
                <w:noProof/>
              </w:rPr>
              <w:t>9.</w:t>
            </w:r>
            <w:r w:rsidR="002F6BF9">
              <w:rPr>
                <w:noProof/>
              </w:rPr>
              <w:tab/>
            </w:r>
            <w:r w:rsidR="002F6BF9" w:rsidRPr="00B73368">
              <w:rPr>
                <w:rStyle w:val="Hyperlink"/>
                <w:noProof/>
              </w:rPr>
              <w:t>Appendix E – Conformance Statement Review</w:t>
            </w:r>
            <w:r w:rsidR="002F6BF9">
              <w:rPr>
                <w:noProof/>
                <w:webHidden/>
              </w:rPr>
              <w:tab/>
            </w:r>
            <w:r w:rsidR="002F6BF9">
              <w:rPr>
                <w:noProof/>
                <w:webHidden/>
              </w:rPr>
              <w:fldChar w:fldCharType="begin"/>
            </w:r>
            <w:r w:rsidR="002F6BF9">
              <w:rPr>
                <w:noProof/>
                <w:webHidden/>
              </w:rPr>
              <w:instrText xml:space="preserve"> PAGEREF _Toc386620826 \h </w:instrText>
            </w:r>
            <w:r w:rsidR="002F6BF9">
              <w:rPr>
                <w:noProof/>
                <w:webHidden/>
              </w:rPr>
            </w:r>
            <w:r w:rsidR="002F6BF9">
              <w:rPr>
                <w:noProof/>
                <w:webHidden/>
              </w:rPr>
              <w:fldChar w:fldCharType="separate"/>
            </w:r>
            <w:r w:rsidR="002F6BF9">
              <w:rPr>
                <w:noProof/>
                <w:webHidden/>
              </w:rPr>
              <w:t>30</w:t>
            </w:r>
            <w:r w:rsidR="002F6BF9">
              <w:rPr>
                <w:noProof/>
                <w:webHidden/>
              </w:rPr>
              <w:fldChar w:fldCharType="end"/>
            </w:r>
          </w:hyperlink>
        </w:p>
        <w:p w:rsidR="002F6BF9" w:rsidRDefault="00414F56">
          <w:pPr>
            <w:pStyle w:val="TOC1"/>
            <w:tabs>
              <w:tab w:val="left" w:pos="1320"/>
              <w:tab w:val="right" w:leader="dot" w:pos="12950"/>
            </w:tabs>
            <w:rPr>
              <w:noProof/>
            </w:rPr>
          </w:pPr>
          <w:hyperlink w:anchor="_Toc386620827" w:history="1">
            <w:r w:rsidR="002F6BF9" w:rsidRPr="00B73368">
              <w:rPr>
                <w:rStyle w:val="Hyperlink"/>
                <w:noProof/>
              </w:rPr>
              <w:t>10.</w:t>
            </w:r>
            <w:r w:rsidR="002F6BF9">
              <w:rPr>
                <w:noProof/>
              </w:rPr>
              <w:tab/>
            </w:r>
            <w:r w:rsidR="002F6BF9" w:rsidRPr="00B73368">
              <w:rPr>
                <w:rStyle w:val="Hyperlink"/>
                <w:noProof/>
              </w:rPr>
              <w:t>Appendix of User Stories</w:t>
            </w:r>
            <w:r w:rsidR="002F6BF9">
              <w:rPr>
                <w:noProof/>
                <w:webHidden/>
              </w:rPr>
              <w:tab/>
            </w:r>
            <w:r w:rsidR="002F6BF9">
              <w:rPr>
                <w:noProof/>
                <w:webHidden/>
              </w:rPr>
              <w:fldChar w:fldCharType="begin"/>
            </w:r>
            <w:r w:rsidR="002F6BF9">
              <w:rPr>
                <w:noProof/>
                <w:webHidden/>
              </w:rPr>
              <w:instrText xml:space="preserve"> PAGEREF _Toc386620827 \h </w:instrText>
            </w:r>
            <w:r w:rsidR="002F6BF9">
              <w:rPr>
                <w:noProof/>
                <w:webHidden/>
              </w:rPr>
            </w:r>
            <w:r w:rsidR="002F6BF9">
              <w:rPr>
                <w:noProof/>
                <w:webHidden/>
              </w:rPr>
              <w:fldChar w:fldCharType="separate"/>
            </w:r>
            <w:r w:rsidR="002F6BF9">
              <w:rPr>
                <w:noProof/>
                <w:webHidden/>
              </w:rPr>
              <w:t>45</w:t>
            </w:r>
            <w:r w:rsidR="002F6BF9">
              <w:rPr>
                <w:noProof/>
                <w:webHidden/>
              </w:rPr>
              <w:fldChar w:fldCharType="end"/>
            </w:r>
          </w:hyperlink>
        </w:p>
        <w:p w:rsidR="002F6BF9" w:rsidRDefault="00414F56">
          <w:pPr>
            <w:pStyle w:val="TOC1"/>
            <w:tabs>
              <w:tab w:val="left" w:pos="1320"/>
              <w:tab w:val="right" w:leader="dot" w:pos="12950"/>
            </w:tabs>
            <w:rPr>
              <w:noProof/>
            </w:rPr>
          </w:pPr>
          <w:hyperlink w:anchor="_Toc386620828" w:history="1">
            <w:r w:rsidR="002F6BF9" w:rsidRPr="00B73368">
              <w:rPr>
                <w:rStyle w:val="Hyperlink"/>
                <w:noProof/>
              </w:rPr>
              <w:t>11.</w:t>
            </w:r>
            <w:r w:rsidR="002F6BF9">
              <w:rPr>
                <w:noProof/>
              </w:rPr>
              <w:tab/>
            </w:r>
            <w:r w:rsidR="002F6BF9" w:rsidRPr="00B73368">
              <w:rPr>
                <w:rStyle w:val="Hyperlink"/>
                <w:noProof/>
              </w:rPr>
              <w:t>Appendix F – References</w:t>
            </w:r>
            <w:r w:rsidR="002F6BF9">
              <w:rPr>
                <w:noProof/>
                <w:webHidden/>
              </w:rPr>
              <w:tab/>
            </w:r>
            <w:r w:rsidR="002F6BF9">
              <w:rPr>
                <w:noProof/>
                <w:webHidden/>
              </w:rPr>
              <w:fldChar w:fldCharType="begin"/>
            </w:r>
            <w:r w:rsidR="002F6BF9">
              <w:rPr>
                <w:noProof/>
                <w:webHidden/>
              </w:rPr>
              <w:instrText xml:space="preserve"> PAGEREF _Toc386620828 \h </w:instrText>
            </w:r>
            <w:r w:rsidR="002F6BF9">
              <w:rPr>
                <w:noProof/>
                <w:webHidden/>
              </w:rPr>
            </w:r>
            <w:r w:rsidR="002F6BF9">
              <w:rPr>
                <w:noProof/>
                <w:webHidden/>
              </w:rPr>
              <w:fldChar w:fldCharType="separate"/>
            </w:r>
            <w:r w:rsidR="002F6BF9">
              <w:rPr>
                <w:noProof/>
                <w:webHidden/>
              </w:rPr>
              <w:t>45</w:t>
            </w:r>
            <w:r w:rsidR="002F6BF9">
              <w:rPr>
                <w:noProof/>
                <w:webHidden/>
              </w:rPr>
              <w:fldChar w:fldCharType="end"/>
            </w:r>
          </w:hyperlink>
        </w:p>
        <w:p w:rsidR="002F6BF9" w:rsidRDefault="00414F56">
          <w:pPr>
            <w:pStyle w:val="TOC2"/>
            <w:tabs>
              <w:tab w:val="left" w:pos="1320"/>
              <w:tab w:val="right" w:leader="dot" w:pos="12950"/>
            </w:tabs>
            <w:rPr>
              <w:noProof/>
            </w:rPr>
          </w:pPr>
          <w:hyperlink w:anchor="_Toc386620829" w:history="1">
            <w:r w:rsidR="002F6BF9" w:rsidRPr="00B73368">
              <w:rPr>
                <w:rStyle w:val="Hyperlink"/>
                <w:noProof/>
                <w:lang w:bidi="en-US"/>
              </w:rPr>
              <w:t>11.1.</w:t>
            </w:r>
            <w:r w:rsidR="002F6BF9">
              <w:rPr>
                <w:noProof/>
              </w:rPr>
              <w:tab/>
            </w:r>
            <w:r w:rsidR="002F6BF9" w:rsidRPr="00B73368">
              <w:rPr>
                <w:rStyle w:val="Hyperlink"/>
                <w:noProof/>
                <w:lang w:bidi="en-US"/>
              </w:rPr>
              <w:t>Value Set/Vocabulary References</w:t>
            </w:r>
            <w:r w:rsidR="002F6BF9">
              <w:rPr>
                <w:noProof/>
                <w:webHidden/>
              </w:rPr>
              <w:tab/>
            </w:r>
            <w:r w:rsidR="002F6BF9">
              <w:rPr>
                <w:noProof/>
                <w:webHidden/>
              </w:rPr>
              <w:fldChar w:fldCharType="begin"/>
            </w:r>
            <w:r w:rsidR="002F6BF9">
              <w:rPr>
                <w:noProof/>
                <w:webHidden/>
              </w:rPr>
              <w:instrText xml:space="preserve"> PAGEREF _Toc386620829 \h </w:instrText>
            </w:r>
            <w:r w:rsidR="002F6BF9">
              <w:rPr>
                <w:noProof/>
                <w:webHidden/>
              </w:rPr>
            </w:r>
            <w:r w:rsidR="002F6BF9">
              <w:rPr>
                <w:noProof/>
                <w:webHidden/>
              </w:rPr>
              <w:fldChar w:fldCharType="separate"/>
            </w:r>
            <w:r w:rsidR="002F6BF9">
              <w:rPr>
                <w:noProof/>
                <w:webHidden/>
              </w:rPr>
              <w:t>47</w:t>
            </w:r>
            <w:r w:rsidR="002F6BF9">
              <w:rPr>
                <w:noProof/>
                <w:webHidden/>
              </w:rPr>
              <w:fldChar w:fldCharType="end"/>
            </w:r>
          </w:hyperlink>
        </w:p>
        <w:p w:rsidR="002F6BF9" w:rsidRDefault="00414F56">
          <w:pPr>
            <w:pStyle w:val="TOC1"/>
            <w:tabs>
              <w:tab w:val="left" w:pos="1320"/>
              <w:tab w:val="right" w:leader="dot" w:pos="12950"/>
            </w:tabs>
            <w:rPr>
              <w:noProof/>
            </w:rPr>
          </w:pPr>
          <w:hyperlink w:anchor="_Toc386620830" w:history="1">
            <w:r w:rsidR="002F6BF9" w:rsidRPr="00B73368">
              <w:rPr>
                <w:rStyle w:val="Hyperlink"/>
                <w:noProof/>
                <w:lang w:bidi="en-US"/>
              </w:rPr>
              <w:t>12.</w:t>
            </w:r>
            <w:r w:rsidR="002F6BF9">
              <w:rPr>
                <w:noProof/>
              </w:rPr>
              <w:tab/>
            </w:r>
            <w:r w:rsidR="002F6BF9" w:rsidRPr="00B73368">
              <w:rPr>
                <w:rStyle w:val="Hyperlink"/>
                <w:noProof/>
                <w:lang w:bidi="en-US"/>
              </w:rPr>
              <w:t>Appendix I – Implementation Alignment to Requirements</w:t>
            </w:r>
            <w:r w:rsidR="002F6BF9">
              <w:rPr>
                <w:noProof/>
                <w:webHidden/>
              </w:rPr>
              <w:tab/>
            </w:r>
            <w:r w:rsidR="002F6BF9">
              <w:rPr>
                <w:noProof/>
                <w:webHidden/>
              </w:rPr>
              <w:fldChar w:fldCharType="begin"/>
            </w:r>
            <w:r w:rsidR="002F6BF9">
              <w:rPr>
                <w:noProof/>
                <w:webHidden/>
              </w:rPr>
              <w:instrText xml:space="preserve"> PAGEREF _Toc386620830 \h </w:instrText>
            </w:r>
            <w:r w:rsidR="002F6BF9">
              <w:rPr>
                <w:noProof/>
                <w:webHidden/>
              </w:rPr>
            </w:r>
            <w:r w:rsidR="002F6BF9">
              <w:rPr>
                <w:noProof/>
                <w:webHidden/>
              </w:rPr>
              <w:fldChar w:fldCharType="separate"/>
            </w:r>
            <w:r w:rsidR="002F6BF9">
              <w:rPr>
                <w:noProof/>
                <w:webHidden/>
              </w:rPr>
              <w:t>48</w:t>
            </w:r>
            <w:r w:rsidR="002F6BF9">
              <w:rPr>
                <w:noProof/>
                <w:webHidden/>
              </w:rPr>
              <w:fldChar w:fldCharType="end"/>
            </w:r>
          </w:hyperlink>
        </w:p>
        <w:p w:rsidR="00152FC2" w:rsidRDefault="00F10323" w:rsidP="00152FC2">
          <w:r>
            <w:rPr>
              <w:b/>
              <w:bCs/>
              <w:noProof/>
            </w:rPr>
            <w:fldChar w:fldCharType="end"/>
          </w:r>
        </w:p>
      </w:sdtContent>
    </w:sdt>
    <w:p w:rsidR="00152FC2" w:rsidRDefault="00152FC2" w:rsidP="00152FC2">
      <w:pPr>
        <w:rPr>
          <w:lang w:bidi="en-US"/>
        </w:rPr>
      </w:pPr>
    </w:p>
    <w:p w:rsidR="00152FC2" w:rsidRDefault="00152FC2" w:rsidP="00152FC2">
      <w:pPr>
        <w:pStyle w:val="TOCHeading"/>
      </w:pPr>
      <w:r>
        <w:t xml:space="preserve">Table of Figures </w:t>
      </w:r>
    </w:p>
    <w:p w:rsidR="00152FC2" w:rsidRDefault="00152FC2" w:rsidP="00152FC2">
      <w:pPr>
        <w:rPr>
          <w:lang w:bidi="en-US"/>
        </w:rPr>
      </w:pPr>
    </w:p>
    <w:p w:rsidR="004C2ACD" w:rsidRDefault="00F10323">
      <w:pPr>
        <w:pStyle w:val="TableofFigures"/>
        <w:tabs>
          <w:tab w:val="right" w:leader="dot" w:pos="12950"/>
        </w:tabs>
        <w:rPr>
          <w:rFonts w:eastAsiaTheme="minorEastAsia" w:hAnsiTheme="minorHAnsi" w:cstheme="minorBidi"/>
          <w:i w:val="0"/>
          <w:iCs w:val="0"/>
          <w:noProof/>
          <w:sz w:val="22"/>
          <w:szCs w:val="22"/>
        </w:rPr>
      </w:pPr>
      <w:r w:rsidRPr="00060CF7">
        <w:rPr>
          <w:rFonts w:hAnsiTheme="minorHAnsi" w:cstheme="minorHAnsi"/>
          <w:i w:val="0"/>
          <w:sz w:val="22"/>
          <w:szCs w:val="22"/>
          <w:lang w:bidi="en-US"/>
        </w:rPr>
        <w:fldChar w:fldCharType="begin"/>
      </w:r>
      <w:r w:rsidR="00152FC2" w:rsidRPr="00CA71D4">
        <w:rPr>
          <w:rFonts w:hAnsiTheme="minorHAnsi" w:cstheme="minorHAnsi"/>
          <w:i w:val="0"/>
          <w:sz w:val="22"/>
          <w:szCs w:val="22"/>
          <w:lang w:bidi="en-US"/>
        </w:rPr>
        <w:instrText xml:space="preserve"> TOC \h \z \c "Figure" </w:instrText>
      </w:r>
      <w:r w:rsidRPr="00060CF7">
        <w:rPr>
          <w:rFonts w:hAnsiTheme="minorHAnsi" w:cstheme="minorHAnsi"/>
          <w:i w:val="0"/>
          <w:sz w:val="22"/>
          <w:szCs w:val="22"/>
          <w:lang w:bidi="en-US"/>
        </w:rPr>
        <w:fldChar w:fldCharType="separate"/>
      </w:r>
      <w:hyperlink w:anchor="_Toc386017901" w:history="1">
        <w:r w:rsidR="004C2ACD" w:rsidRPr="00776FC1">
          <w:rPr>
            <w:rStyle w:val="Hyperlink"/>
            <w:rFonts w:eastAsiaTheme="majorEastAsia"/>
            <w:noProof/>
          </w:rPr>
          <w:t>Figure 1 – Data Segmentation Standards and Implementation Stack</w:t>
        </w:r>
        <w:r w:rsidR="004C2ACD">
          <w:rPr>
            <w:noProof/>
            <w:webHidden/>
          </w:rPr>
          <w:tab/>
        </w:r>
        <w:r w:rsidR="004C2ACD">
          <w:rPr>
            <w:noProof/>
            <w:webHidden/>
          </w:rPr>
          <w:fldChar w:fldCharType="begin"/>
        </w:r>
        <w:r w:rsidR="004C2ACD">
          <w:rPr>
            <w:noProof/>
            <w:webHidden/>
          </w:rPr>
          <w:instrText xml:space="preserve"> PAGEREF _Toc386017901 \h </w:instrText>
        </w:r>
        <w:r w:rsidR="004C2ACD">
          <w:rPr>
            <w:noProof/>
            <w:webHidden/>
          </w:rPr>
        </w:r>
        <w:r w:rsidR="004C2ACD">
          <w:rPr>
            <w:noProof/>
            <w:webHidden/>
          </w:rPr>
          <w:fldChar w:fldCharType="separate"/>
        </w:r>
        <w:r w:rsidR="004C2ACD">
          <w:rPr>
            <w:noProof/>
            <w:webHidden/>
          </w:rPr>
          <w:t>15</w:t>
        </w:r>
        <w:r w:rsidR="004C2ACD">
          <w:rPr>
            <w:noProof/>
            <w:webHidden/>
          </w:rPr>
          <w:fldChar w:fldCharType="end"/>
        </w:r>
      </w:hyperlink>
    </w:p>
    <w:p w:rsidR="004C2ACD" w:rsidRDefault="00414F56">
      <w:pPr>
        <w:pStyle w:val="TableofFigures"/>
        <w:tabs>
          <w:tab w:val="right" w:leader="dot" w:pos="12950"/>
        </w:tabs>
        <w:rPr>
          <w:rFonts w:eastAsiaTheme="minorEastAsia" w:hAnsiTheme="minorHAnsi" w:cstheme="minorBidi"/>
          <w:i w:val="0"/>
          <w:iCs w:val="0"/>
          <w:noProof/>
          <w:sz w:val="22"/>
          <w:szCs w:val="22"/>
        </w:rPr>
      </w:pPr>
      <w:hyperlink w:anchor="_Toc386017902" w:history="1">
        <w:r w:rsidR="004C2ACD" w:rsidRPr="00776FC1">
          <w:rPr>
            <w:rStyle w:val="Hyperlink"/>
            <w:rFonts w:eastAsiaTheme="majorEastAsia"/>
            <w:noProof/>
          </w:rPr>
          <w:t>Figure 2 – Initial Scope of Data Segmentation Implementation Guidance</w:t>
        </w:r>
        <w:r w:rsidR="004C2ACD">
          <w:rPr>
            <w:noProof/>
            <w:webHidden/>
          </w:rPr>
          <w:tab/>
        </w:r>
        <w:r w:rsidR="004C2ACD">
          <w:rPr>
            <w:noProof/>
            <w:webHidden/>
          </w:rPr>
          <w:fldChar w:fldCharType="begin"/>
        </w:r>
        <w:r w:rsidR="004C2ACD">
          <w:rPr>
            <w:noProof/>
            <w:webHidden/>
          </w:rPr>
          <w:instrText xml:space="preserve"> PAGEREF _Toc386017902 \h </w:instrText>
        </w:r>
        <w:r w:rsidR="004C2ACD">
          <w:rPr>
            <w:noProof/>
            <w:webHidden/>
          </w:rPr>
        </w:r>
        <w:r w:rsidR="004C2ACD">
          <w:rPr>
            <w:noProof/>
            <w:webHidden/>
          </w:rPr>
          <w:fldChar w:fldCharType="separate"/>
        </w:r>
        <w:r w:rsidR="004C2ACD">
          <w:rPr>
            <w:noProof/>
            <w:webHidden/>
          </w:rPr>
          <w:t>24</w:t>
        </w:r>
        <w:r w:rsidR="004C2ACD">
          <w:rPr>
            <w:noProof/>
            <w:webHidden/>
          </w:rPr>
          <w:fldChar w:fldCharType="end"/>
        </w:r>
      </w:hyperlink>
    </w:p>
    <w:p w:rsidR="004C2ACD" w:rsidRDefault="00414F56">
      <w:pPr>
        <w:pStyle w:val="TableofFigures"/>
        <w:tabs>
          <w:tab w:val="right" w:leader="dot" w:pos="12950"/>
        </w:tabs>
        <w:rPr>
          <w:rFonts w:eastAsiaTheme="minorEastAsia" w:hAnsiTheme="minorHAnsi" w:cstheme="minorBidi"/>
          <w:i w:val="0"/>
          <w:iCs w:val="0"/>
          <w:noProof/>
          <w:sz w:val="22"/>
          <w:szCs w:val="22"/>
        </w:rPr>
      </w:pPr>
      <w:hyperlink w:anchor="_Toc386017903" w:history="1">
        <w:r w:rsidR="004C2ACD" w:rsidRPr="00776FC1">
          <w:rPr>
            <w:rStyle w:val="Hyperlink"/>
            <w:rFonts w:eastAsiaTheme="majorEastAsia"/>
            <w:noProof/>
          </w:rPr>
          <w:t>Figure 3 – Foundational Building Blocks - Data Segmentation Technical Approach</w:t>
        </w:r>
        <w:r w:rsidR="004C2ACD">
          <w:rPr>
            <w:noProof/>
            <w:webHidden/>
          </w:rPr>
          <w:tab/>
        </w:r>
        <w:r w:rsidR="004C2ACD">
          <w:rPr>
            <w:noProof/>
            <w:webHidden/>
          </w:rPr>
          <w:fldChar w:fldCharType="begin"/>
        </w:r>
        <w:r w:rsidR="004C2ACD">
          <w:rPr>
            <w:noProof/>
            <w:webHidden/>
          </w:rPr>
          <w:instrText xml:space="preserve"> PAGEREF _Toc386017903 \h </w:instrText>
        </w:r>
        <w:r w:rsidR="004C2ACD">
          <w:rPr>
            <w:noProof/>
            <w:webHidden/>
          </w:rPr>
        </w:r>
        <w:r w:rsidR="004C2ACD">
          <w:rPr>
            <w:noProof/>
            <w:webHidden/>
          </w:rPr>
          <w:fldChar w:fldCharType="separate"/>
        </w:r>
        <w:r w:rsidR="004C2ACD">
          <w:rPr>
            <w:noProof/>
            <w:webHidden/>
          </w:rPr>
          <w:t>26</w:t>
        </w:r>
        <w:r w:rsidR="004C2ACD">
          <w:rPr>
            <w:noProof/>
            <w:webHidden/>
          </w:rPr>
          <w:fldChar w:fldCharType="end"/>
        </w:r>
      </w:hyperlink>
    </w:p>
    <w:p w:rsidR="00152FC2" w:rsidRDefault="00F10323" w:rsidP="00152FC2">
      <w:pPr>
        <w:ind w:firstLine="0"/>
        <w:rPr>
          <w:lang w:bidi="en-US"/>
        </w:rPr>
      </w:pPr>
      <w:r w:rsidRPr="00060CF7">
        <w:rPr>
          <w:rFonts w:cstheme="minorHAnsi"/>
          <w:lang w:bidi="en-US"/>
        </w:rPr>
        <w:fldChar w:fldCharType="end"/>
      </w:r>
    </w:p>
    <w:p w:rsidR="00152FC2" w:rsidRDefault="00152FC2" w:rsidP="00152FC2">
      <w:pPr>
        <w:pStyle w:val="TOCHeading"/>
      </w:pPr>
      <w:r>
        <w:t>Table of Tables</w:t>
      </w:r>
    </w:p>
    <w:p w:rsidR="00152FC2" w:rsidRDefault="00152FC2" w:rsidP="00152FC2">
      <w:pPr>
        <w:ind w:firstLine="0"/>
        <w:rPr>
          <w:lang w:bidi="en-US"/>
        </w:rPr>
      </w:pPr>
    </w:p>
    <w:p w:rsidR="004C2ACD" w:rsidRDefault="00F10323">
      <w:pPr>
        <w:pStyle w:val="TableofFigures"/>
        <w:tabs>
          <w:tab w:val="right" w:leader="dot" w:pos="12950"/>
        </w:tabs>
        <w:rPr>
          <w:rFonts w:eastAsiaTheme="minorEastAsia" w:hAnsiTheme="minorHAnsi" w:cstheme="minorBidi"/>
          <w:i w:val="0"/>
          <w:iCs w:val="0"/>
          <w:noProof/>
          <w:sz w:val="22"/>
          <w:szCs w:val="22"/>
        </w:rPr>
      </w:pPr>
      <w:r w:rsidRPr="00B46C5D">
        <w:rPr>
          <w:i w:val="0"/>
          <w:sz w:val="22"/>
          <w:szCs w:val="22"/>
          <w:lang w:bidi="en-US"/>
        </w:rPr>
        <w:fldChar w:fldCharType="begin"/>
      </w:r>
      <w:r w:rsidR="00152FC2" w:rsidRPr="00B46C5D">
        <w:rPr>
          <w:i w:val="0"/>
          <w:sz w:val="22"/>
          <w:szCs w:val="22"/>
          <w:lang w:bidi="en-US"/>
        </w:rPr>
        <w:instrText xml:space="preserve"> TOC \c "Table" </w:instrText>
      </w:r>
      <w:r w:rsidRPr="00B46C5D">
        <w:rPr>
          <w:i w:val="0"/>
          <w:sz w:val="22"/>
          <w:szCs w:val="22"/>
          <w:lang w:bidi="en-US"/>
        </w:rPr>
        <w:fldChar w:fldCharType="separate"/>
      </w:r>
      <w:r w:rsidR="004C2ACD">
        <w:rPr>
          <w:noProof/>
        </w:rPr>
        <w:t>Table 1 – Pre-Requisite Knowledge</w:t>
      </w:r>
      <w:r w:rsidR="004C2ACD">
        <w:rPr>
          <w:noProof/>
        </w:rPr>
        <w:tab/>
      </w:r>
      <w:r w:rsidR="004C2ACD">
        <w:rPr>
          <w:noProof/>
        </w:rPr>
        <w:fldChar w:fldCharType="begin"/>
      </w:r>
      <w:r w:rsidR="004C2ACD">
        <w:rPr>
          <w:noProof/>
        </w:rPr>
        <w:instrText xml:space="preserve"> PAGEREF _Toc386017904 \h </w:instrText>
      </w:r>
      <w:r w:rsidR="004C2ACD">
        <w:rPr>
          <w:noProof/>
        </w:rPr>
      </w:r>
      <w:r w:rsidR="004C2ACD">
        <w:rPr>
          <w:noProof/>
        </w:rPr>
        <w:fldChar w:fldCharType="separate"/>
      </w:r>
      <w:r w:rsidR="004C2ACD">
        <w:rPr>
          <w:noProof/>
        </w:rPr>
        <w:t>10</w:t>
      </w:r>
      <w:r w:rsidR="004C2ACD">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2 – Reader Guidance</w:t>
      </w:r>
      <w:r>
        <w:rPr>
          <w:noProof/>
        </w:rPr>
        <w:tab/>
      </w:r>
      <w:r>
        <w:rPr>
          <w:noProof/>
        </w:rPr>
        <w:fldChar w:fldCharType="begin"/>
      </w:r>
      <w:r>
        <w:rPr>
          <w:noProof/>
        </w:rPr>
        <w:instrText xml:space="preserve"> PAGEREF _Toc386017905 \h </w:instrText>
      </w:r>
      <w:r>
        <w:rPr>
          <w:noProof/>
        </w:rPr>
      </w:r>
      <w:r>
        <w:rPr>
          <w:noProof/>
        </w:rPr>
        <w:fldChar w:fldCharType="separate"/>
      </w:r>
      <w:r>
        <w:rPr>
          <w:noProof/>
        </w:rPr>
        <w:t>11</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3 – Definition of Actors</w:t>
      </w:r>
      <w:r>
        <w:rPr>
          <w:noProof/>
        </w:rPr>
        <w:tab/>
      </w:r>
      <w:r>
        <w:rPr>
          <w:noProof/>
        </w:rPr>
        <w:fldChar w:fldCharType="begin"/>
      </w:r>
      <w:r>
        <w:rPr>
          <w:noProof/>
        </w:rPr>
        <w:instrText xml:space="preserve"> PAGEREF _Toc386017906 \h </w:instrText>
      </w:r>
      <w:r>
        <w:rPr>
          <w:noProof/>
        </w:rPr>
      </w:r>
      <w:r>
        <w:rPr>
          <w:noProof/>
        </w:rPr>
        <w:fldChar w:fldCharType="separate"/>
      </w:r>
      <w:r>
        <w:rPr>
          <w:noProof/>
        </w:rPr>
        <w:t>18</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4 – Namespace Prefixes</w:t>
      </w:r>
      <w:r>
        <w:rPr>
          <w:noProof/>
        </w:rPr>
        <w:tab/>
      </w:r>
      <w:r>
        <w:rPr>
          <w:noProof/>
        </w:rPr>
        <w:fldChar w:fldCharType="begin"/>
      </w:r>
      <w:r>
        <w:rPr>
          <w:noProof/>
        </w:rPr>
        <w:instrText xml:space="preserve"> PAGEREF _Toc386017907 \h </w:instrText>
      </w:r>
      <w:r>
        <w:rPr>
          <w:noProof/>
        </w:rPr>
      </w:r>
      <w:r>
        <w:rPr>
          <w:noProof/>
        </w:rPr>
        <w:fldChar w:fldCharType="separate"/>
      </w:r>
      <w:r>
        <w:rPr>
          <w:noProof/>
        </w:rPr>
        <w:t>18</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5 – Consolidated Conformance Verb Matrix for CDA R2: IHE Health Story Consolidation, Release 1</w:t>
      </w:r>
      <w:r>
        <w:rPr>
          <w:noProof/>
        </w:rPr>
        <w:tab/>
      </w:r>
      <w:r>
        <w:rPr>
          <w:noProof/>
        </w:rPr>
        <w:fldChar w:fldCharType="begin"/>
      </w:r>
      <w:r>
        <w:rPr>
          <w:noProof/>
        </w:rPr>
        <w:instrText xml:space="preserve"> PAGEREF _Toc386017908 \h </w:instrText>
      </w:r>
      <w:r>
        <w:rPr>
          <w:noProof/>
        </w:rPr>
      </w:r>
      <w:r>
        <w:rPr>
          <w:noProof/>
        </w:rPr>
        <w:fldChar w:fldCharType="separate"/>
      </w:r>
      <w:r>
        <w:rPr>
          <w:noProof/>
        </w:rPr>
        <w:t>21</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6 – Optionality Definition</w:t>
      </w:r>
      <w:r>
        <w:rPr>
          <w:noProof/>
        </w:rPr>
        <w:tab/>
      </w:r>
      <w:r>
        <w:rPr>
          <w:noProof/>
        </w:rPr>
        <w:fldChar w:fldCharType="begin"/>
      </w:r>
      <w:r>
        <w:rPr>
          <w:noProof/>
        </w:rPr>
        <w:instrText xml:space="preserve"> PAGEREF _Toc386017909 \h </w:instrText>
      </w:r>
      <w:r>
        <w:rPr>
          <w:noProof/>
        </w:rPr>
      </w:r>
      <w:r>
        <w:rPr>
          <w:noProof/>
        </w:rPr>
        <w:fldChar w:fldCharType="separate"/>
      </w:r>
      <w:r>
        <w:rPr>
          <w:noProof/>
        </w:rPr>
        <w:t>21</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7 – Recommended Approaches for Consent Management</w:t>
      </w:r>
      <w:r>
        <w:rPr>
          <w:noProof/>
        </w:rPr>
        <w:tab/>
      </w:r>
      <w:r>
        <w:rPr>
          <w:noProof/>
        </w:rPr>
        <w:fldChar w:fldCharType="begin"/>
      </w:r>
      <w:r>
        <w:rPr>
          <w:noProof/>
        </w:rPr>
        <w:instrText xml:space="preserve"> PAGEREF _Toc386017910 \h </w:instrText>
      </w:r>
      <w:r>
        <w:rPr>
          <w:noProof/>
        </w:rPr>
      </w:r>
      <w:r>
        <w:rPr>
          <w:noProof/>
        </w:rPr>
        <w:fldChar w:fldCharType="separate"/>
      </w:r>
      <w:r>
        <w:rPr>
          <w:noProof/>
        </w:rPr>
        <w:t>22</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8 – Data Segmentation Approaches</w:t>
      </w:r>
      <w:r>
        <w:rPr>
          <w:noProof/>
        </w:rPr>
        <w:tab/>
      </w:r>
      <w:r>
        <w:rPr>
          <w:noProof/>
        </w:rPr>
        <w:fldChar w:fldCharType="begin"/>
      </w:r>
      <w:r>
        <w:rPr>
          <w:noProof/>
        </w:rPr>
        <w:instrText xml:space="preserve"> PAGEREF _Toc386017911 \h </w:instrText>
      </w:r>
      <w:r>
        <w:rPr>
          <w:noProof/>
        </w:rPr>
      </w:r>
      <w:r>
        <w:rPr>
          <w:noProof/>
        </w:rPr>
        <w:fldChar w:fldCharType="separate"/>
      </w:r>
      <w:r>
        <w:rPr>
          <w:noProof/>
        </w:rPr>
        <w:t>22</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9 – Additional Foundational Components</w:t>
      </w:r>
      <w:r>
        <w:rPr>
          <w:noProof/>
        </w:rPr>
        <w:tab/>
      </w:r>
      <w:r>
        <w:rPr>
          <w:noProof/>
        </w:rPr>
        <w:fldChar w:fldCharType="begin"/>
      </w:r>
      <w:r>
        <w:rPr>
          <w:noProof/>
        </w:rPr>
        <w:instrText xml:space="preserve"> PAGEREF _Toc386017912 \h </w:instrText>
      </w:r>
      <w:r>
        <w:rPr>
          <w:noProof/>
        </w:rPr>
      </w:r>
      <w:r>
        <w:rPr>
          <w:noProof/>
        </w:rPr>
        <w:fldChar w:fldCharType="separate"/>
      </w:r>
      <w:r>
        <w:rPr>
          <w:noProof/>
        </w:rPr>
        <w:t>23</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79 – Summary of Proposed CDA Consent Directive Enhancements</w:t>
      </w:r>
      <w:r>
        <w:rPr>
          <w:noProof/>
        </w:rPr>
        <w:tab/>
      </w:r>
      <w:r>
        <w:rPr>
          <w:noProof/>
        </w:rPr>
        <w:fldChar w:fldCharType="begin"/>
      </w:r>
      <w:r>
        <w:rPr>
          <w:noProof/>
        </w:rPr>
        <w:instrText xml:space="preserve"> PAGEREF _Toc386017913 \h </w:instrText>
      </w:r>
      <w:r>
        <w:rPr>
          <w:noProof/>
        </w:rPr>
      </w:r>
      <w:r>
        <w:rPr>
          <w:noProof/>
        </w:rPr>
        <w:fldChar w:fldCharType="separate"/>
      </w:r>
      <w:r>
        <w:rPr>
          <w:noProof/>
        </w:rPr>
        <w:t>28</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82 – Key Acronyms and Definitions</w:t>
      </w:r>
      <w:r>
        <w:rPr>
          <w:noProof/>
        </w:rPr>
        <w:tab/>
      </w:r>
      <w:r>
        <w:rPr>
          <w:noProof/>
        </w:rPr>
        <w:fldChar w:fldCharType="begin"/>
      </w:r>
      <w:r>
        <w:rPr>
          <w:noProof/>
        </w:rPr>
        <w:instrText xml:space="preserve"> PAGEREF _Toc386017914 \h </w:instrText>
      </w:r>
      <w:r>
        <w:rPr>
          <w:noProof/>
        </w:rPr>
      </w:r>
      <w:r>
        <w:rPr>
          <w:noProof/>
        </w:rPr>
        <w:fldChar w:fldCharType="separate"/>
      </w:r>
      <w:r>
        <w:rPr>
          <w:noProof/>
        </w:rPr>
        <w:t>32</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83 – Definitions</w:t>
      </w:r>
      <w:r>
        <w:rPr>
          <w:noProof/>
        </w:rPr>
        <w:tab/>
      </w:r>
      <w:r>
        <w:rPr>
          <w:noProof/>
        </w:rPr>
        <w:fldChar w:fldCharType="begin"/>
      </w:r>
      <w:r>
        <w:rPr>
          <w:noProof/>
        </w:rPr>
        <w:instrText xml:space="preserve"> PAGEREF _Toc386017915 \h </w:instrText>
      </w:r>
      <w:r>
        <w:rPr>
          <w:noProof/>
        </w:rPr>
      </w:r>
      <w:r>
        <w:rPr>
          <w:noProof/>
        </w:rPr>
        <w:fldChar w:fldCharType="separate"/>
      </w:r>
      <w:r>
        <w:rPr>
          <w:noProof/>
        </w:rPr>
        <w:t>33</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84 – XML Examples and Links to Document Section</w:t>
      </w:r>
      <w:r>
        <w:rPr>
          <w:noProof/>
        </w:rPr>
        <w:tab/>
      </w:r>
      <w:r>
        <w:rPr>
          <w:noProof/>
        </w:rPr>
        <w:fldChar w:fldCharType="begin"/>
      </w:r>
      <w:r>
        <w:rPr>
          <w:noProof/>
        </w:rPr>
        <w:instrText xml:space="preserve"> PAGEREF _Toc386017916 \h </w:instrText>
      </w:r>
      <w:r>
        <w:rPr>
          <w:noProof/>
        </w:rPr>
      </w:r>
      <w:r>
        <w:rPr>
          <w:noProof/>
        </w:rPr>
        <w:fldChar w:fldCharType="separate"/>
      </w:r>
      <w:r>
        <w:rPr>
          <w:noProof/>
        </w:rPr>
        <w:t>34</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85 – Summary of Implementation Guide Conformance Statements</w:t>
      </w:r>
      <w:r>
        <w:rPr>
          <w:noProof/>
        </w:rPr>
        <w:tab/>
      </w:r>
      <w:r>
        <w:rPr>
          <w:noProof/>
        </w:rPr>
        <w:fldChar w:fldCharType="begin"/>
      </w:r>
      <w:r>
        <w:rPr>
          <w:noProof/>
        </w:rPr>
        <w:instrText xml:space="preserve"> PAGEREF _Toc386017917 \h </w:instrText>
      </w:r>
      <w:r>
        <w:rPr>
          <w:noProof/>
        </w:rPr>
      </w:r>
      <w:r>
        <w:rPr>
          <w:noProof/>
        </w:rPr>
        <w:fldChar w:fldCharType="separate"/>
      </w:r>
      <w:r>
        <w:rPr>
          <w:noProof/>
        </w:rPr>
        <w:t>49</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86 – References</w:t>
      </w:r>
      <w:r>
        <w:rPr>
          <w:noProof/>
        </w:rPr>
        <w:tab/>
      </w:r>
      <w:r>
        <w:rPr>
          <w:noProof/>
        </w:rPr>
        <w:fldChar w:fldCharType="begin"/>
      </w:r>
      <w:r>
        <w:rPr>
          <w:noProof/>
        </w:rPr>
        <w:instrText xml:space="preserve"> PAGEREF _Toc386017918 \h </w:instrText>
      </w:r>
      <w:r>
        <w:rPr>
          <w:noProof/>
        </w:rPr>
      </w:r>
      <w:r>
        <w:rPr>
          <w:noProof/>
        </w:rPr>
        <w:fldChar w:fldCharType="separate"/>
      </w:r>
      <w:r>
        <w:rPr>
          <w:noProof/>
        </w:rPr>
        <w:t>51</w:t>
      </w:r>
      <w:r>
        <w:rPr>
          <w:noProof/>
        </w:rPr>
        <w:fldChar w:fldCharType="end"/>
      </w:r>
    </w:p>
    <w:p w:rsidR="004C2ACD" w:rsidRDefault="004C2ACD">
      <w:pPr>
        <w:pStyle w:val="TableofFigures"/>
        <w:tabs>
          <w:tab w:val="right" w:leader="dot" w:pos="12950"/>
        </w:tabs>
        <w:rPr>
          <w:rFonts w:eastAsiaTheme="minorEastAsia" w:hAnsiTheme="minorHAnsi" w:cstheme="minorBidi"/>
          <w:i w:val="0"/>
          <w:iCs w:val="0"/>
          <w:noProof/>
          <w:sz w:val="22"/>
          <w:szCs w:val="22"/>
        </w:rPr>
      </w:pPr>
      <w:r>
        <w:rPr>
          <w:noProof/>
        </w:rPr>
        <w:t>Table 87 - Value Set References</w:t>
      </w:r>
      <w:r>
        <w:rPr>
          <w:noProof/>
        </w:rPr>
        <w:tab/>
      </w:r>
      <w:r>
        <w:rPr>
          <w:noProof/>
        </w:rPr>
        <w:fldChar w:fldCharType="begin"/>
      </w:r>
      <w:r>
        <w:rPr>
          <w:noProof/>
        </w:rPr>
        <w:instrText xml:space="preserve"> PAGEREF _Toc386017919 \h </w:instrText>
      </w:r>
      <w:r>
        <w:rPr>
          <w:noProof/>
        </w:rPr>
      </w:r>
      <w:r>
        <w:rPr>
          <w:noProof/>
        </w:rPr>
        <w:fldChar w:fldCharType="separate"/>
      </w:r>
      <w:r>
        <w:rPr>
          <w:noProof/>
        </w:rPr>
        <w:t>51</w:t>
      </w:r>
      <w:r>
        <w:rPr>
          <w:noProof/>
        </w:rPr>
        <w:fldChar w:fldCharType="end"/>
      </w:r>
    </w:p>
    <w:p w:rsidR="00152FC2" w:rsidRDefault="00F10323" w:rsidP="00152FC2">
      <w:pPr>
        <w:ind w:firstLine="0"/>
        <w:rPr>
          <w:lang w:bidi="en-US"/>
        </w:rPr>
      </w:pPr>
      <w:r w:rsidRPr="00B46C5D">
        <w:rPr>
          <w:lang w:bidi="en-US"/>
        </w:rPr>
        <w:fldChar w:fldCharType="end"/>
      </w:r>
    </w:p>
    <w:p w:rsidR="00152FC2" w:rsidRDefault="00152FC2"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152FC2" w:rsidRDefault="00152FC2" w:rsidP="00152FC2">
      <w:pPr>
        <w:ind w:firstLine="0"/>
        <w:rPr>
          <w:lang w:bidi="en-US"/>
        </w:rPr>
      </w:pPr>
    </w:p>
    <w:p w:rsidR="00152FC2" w:rsidRDefault="00061671" w:rsidP="00152FC2">
      <w:pPr>
        <w:pStyle w:val="Heading1"/>
        <w:rPr>
          <w:lang w:bidi="en-US"/>
        </w:rPr>
      </w:pPr>
      <w:bookmarkStart w:id="6" w:name="_Toc325660309"/>
      <w:bookmarkStart w:id="7" w:name="_Toc386620783"/>
      <w:r>
        <w:rPr>
          <w:lang w:bidi="en-US"/>
        </w:rPr>
        <w:lastRenderedPageBreak/>
        <w:t>I</w:t>
      </w:r>
      <w:r w:rsidR="00152FC2">
        <w:rPr>
          <w:lang w:bidi="en-US"/>
        </w:rPr>
        <w:t>ntroduction</w:t>
      </w:r>
      <w:bookmarkEnd w:id="6"/>
      <w:bookmarkEnd w:id="7"/>
    </w:p>
    <w:p w:rsidR="00DF037C" w:rsidRDefault="00DF037C" w:rsidP="00E04D7C">
      <w:pPr>
        <w:ind w:firstLine="0"/>
        <w:jc w:val="both"/>
        <w:rPr>
          <w:lang w:bidi="en-US"/>
        </w:rPr>
      </w:pPr>
      <w:r>
        <w:rPr>
          <w:lang w:bidi="en-US"/>
        </w:rPr>
        <w:t xml:space="preserve">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 the </w:t>
      </w:r>
    </w:p>
    <w:p w:rsidR="00CF7383" w:rsidRDefault="00DF037C" w:rsidP="00E04D7C">
      <w:pPr>
        <w:ind w:firstLine="0"/>
        <w:jc w:val="both"/>
        <w:rPr>
          <w:lang w:bidi="en-US"/>
        </w:rPr>
      </w:pPr>
      <w:r>
        <w:rPr>
          <w:lang w:bidi="en-US"/>
        </w:rPr>
        <w:t>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w:t>
      </w:r>
      <w:r w:rsidR="000A2BF8">
        <w:rPr>
          <w:lang w:bidi="en-US"/>
        </w:rPr>
        <w:t xml:space="preserve">e of patients and populations. </w:t>
      </w:r>
    </w:p>
    <w:p w:rsidR="000A2BF8" w:rsidRDefault="000A2BF8" w:rsidP="00E04D7C">
      <w:pPr>
        <w:ind w:firstLine="0"/>
        <w:jc w:val="both"/>
        <w:rPr>
          <w:lang w:bidi="en-US"/>
        </w:rPr>
      </w:pPr>
      <w:r>
        <w:rPr>
          <w:lang w:bidi="en-US"/>
        </w:rPr>
        <w:t xml:space="preserve">The Standards and Interoperability (S&amp;I) Data Access Framework (DAF) Initiative </w:t>
      </w:r>
      <w:r w:rsidR="00B3265E">
        <w:rPr>
          <w:lang w:bidi="en-US"/>
        </w:rPr>
        <w:t xml:space="preserve">outlines the standards and profiles that can be used to enable data access within an organization and across organizations. These standards and their associated implementation guidance </w:t>
      </w:r>
      <w:r w:rsidR="00CF7383">
        <w:rPr>
          <w:lang w:bidi="en-US"/>
        </w:rPr>
        <w:t xml:space="preserve">are outlined in this document. </w:t>
      </w:r>
      <w:r>
        <w:rPr>
          <w:lang w:bidi="en-US"/>
        </w:rPr>
        <w:t xml:space="preserve"> </w:t>
      </w:r>
    </w:p>
    <w:p w:rsidR="004304C2" w:rsidRPr="004304C2" w:rsidRDefault="004304C2" w:rsidP="00E04D7C">
      <w:pPr>
        <w:ind w:firstLine="0"/>
        <w:jc w:val="both"/>
        <w:rPr>
          <w:lang w:bidi="en-US"/>
        </w:rPr>
      </w:pPr>
    </w:p>
    <w:p w:rsidR="000A2BF8" w:rsidRDefault="000A2BF8" w:rsidP="00A95B68">
      <w:pPr>
        <w:pStyle w:val="Heading2"/>
        <w:pBdr>
          <w:bottom w:val="single" w:sz="8" w:space="0" w:color="1361FF" w:themeColor="text1" w:themeTint="99"/>
        </w:pBdr>
        <w:rPr>
          <w:lang w:bidi="en-US"/>
        </w:rPr>
      </w:pPr>
      <w:bookmarkStart w:id="8" w:name="_Toc386620784"/>
      <w:bookmarkStart w:id="9" w:name="_Toc325660310"/>
      <w:r>
        <w:rPr>
          <w:lang w:bidi="en-US"/>
        </w:rPr>
        <w:t>Definition of Terms</w:t>
      </w:r>
      <w:bookmarkEnd w:id="8"/>
    </w:p>
    <w:p w:rsidR="000A2BF8" w:rsidRDefault="000A2BF8" w:rsidP="000A2BF8">
      <w:pPr>
        <w:rPr>
          <w:lang w:bidi="en-US"/>
        </w:rPr>
      </w:pPr>
      <w:r>
        <w:rPr>
          <w:lang w:bidi="en-US"/>
        </w:rPr>
        <w:t>The section defines some of the terminology used through the rest of the document.</w:t>
      </w:r>
    </w:p>
    <w:p w:rsidR="000A2BF8" w:rsidRDefault="000A2BF8" w:rsidP="000A2BF8">
      <w:pPr>
        <w:rPr>
          <w:lang w:bidi="en-US"/>
        </w:rPr>
      </w:pPr>
    </w:p>
    <w:p w:rsidR="000A2BF8" w:rsidRDefault="000A2BF8" w:rsidP="000A2BF8">
      <w:pPr>
        <w:ind w:left="360" w:firstLine="0"/>
        <w:rPr>
          <w:rFonts w:ascii="Arial" w:hAnsi="Arial" w:cs="Arial"/>
          <w:color w:val="000000"/>
          <w:sz w:val="20"/>
          <w:szCs w:val="20"/>
        </w:rPr>
      </w:pPr>
      <w:r w:rsidRPr="000A2BF8">
        <w:rPr>
          <w:rStyle w:val="Strong"/>
          <w:rFonts w:cs="Arial"/>
          <w:color w:val="000000"/>
          <w:u w:val="single"/>
          <w:shd w:val="clear" w:color="auto" w:fill="FFFFFF"/>
        </w:rPr>
        <w:t>Data Access Mechanisms:</w:t>
      </w:r>
      <w:r>
        <w:rPr>
          <w:rFonts w:cs="Arial"/>
          <w:color w:val="000000"/>
        </w:rPr>
        <w:br/>
      </w:r>
      <w:r w:rsidRPr="000A2BF8">
        <w:rPr>
          <w:rFonts w:cs="Arial"/>
          <w:color w:val="000000"/>
          <w:shd w:val="clear" w:color="auto" w:fill="FFFFFF"/>
        </w:rPr>
        <w:t>Data Access mechanism refers to how the data is accessed. This is commonly done via queries. These queries fall into different categories based on the type of information used to create the queries. Examples of Data Access mechanisms include Document Metadata based access</w:t>
      </w:r>
      <w:r>
        <w:rPr>
          <w:rFonts w:cs="Arial"/>
          <w:color w:val="000000"/>
          <w:shd w:val="clear" w:color="auto" w:fill="FFFFFF"/>
        </w:rPr>
        <w:t xml:space="preserve"> and</w:t>
      </w:r>
      <w:r w:rsidRPr="000A2BF8">
        <w:rPr>
          <w:rFonts w:cs="Arial"/>
          <w:color w:val="000000"/>
          <w:shd w:val="clear" w:color="auto" w:fill="FFFFFF"/>
        </w:rPr>
        <w:t xml:space="preserve"> Data El</w:t>
      </w:r>
      <w:r>
        <w:rPr>
          <w:rFonts w:cs="Arial"/>
          <w:color w:val="000000"/>
          <w:shd w:val="clear" w:color="auto" w:fill="FFFFFF"/>
        </w:rPr>
        <w:t xml:space="preserve">ement based access </w:t>
      </w:r>
      <w:r w:rsidRPr="000A2BF8">
        <w:rPr>
          <w:rFonts w:cs="Arial"/>
          <w:color w:val="000000"/>
          <w:shd w:val="clear" w:color="auto" w:fill="FFFFFF"/>
        </w:rPr>
        <w:t>which are defined below.</w:t>
      </w:r>
      <w:r>
        <w:rPr>
          <w:rFonts w:ascii="Arial" w:hAnsi="Arial" w:cs="Arial"/>
          <w:color w:val="000000"/>
          <w:sz w:val="20"/>
          <w:szCs w:val="20"/>
        </w:rPr>
        <w:br/>
      </w:r>
      <w:r>
        <w:rPr>
          <w:rFonts w:ascii="Arial" w:hAnsi="Arial" w:cs="Arial"/>
          <w:color w:val="000000"/>
          <w:sz w:val="20"/>
          <w:szCs w:val="20"/>
        </w:rPr>
        <w:br/>
      </w:r>
      <w:r w:rsidRPr="000A2BF8">
        <w:rPr>
          <w:rStyle w:val="Strong"/>
          <w:rFonts w:cs="Arial"/>
          <w:color w:val="000000"/>
          <w:u w:val="single"/>
          <w:shd w:val="clear" w:color="auto" w:fill="FFFFFF"/>
        </w:rPr>
        <w:t>Document Metadata based access:</w:t>
      </w:r>
      <w:r w:rsidRPr="000A2BF8">
        <w:rPr>
          <w:rStyle w:val="apple-converted-space"/>
          <w:rFonts w:cs="Arial"/>
          <w:b/>
          <w:bCs/>
          <w:color w:val="000000"/>
          <w:u w:val="single"/>
          <w:shd w:val="clear" w:color="auto" w:fill="FFFFFF"/>
        </w:rPr>
        <w:t> </w:t>
      </w:r>
      <w:r>
        <w:rPr>
          <w:rFonts w:cs="Arial"/>
          <w:color w:val="000000"/>
        </w:rPr>
        <w:br/>
      </w:r>
      <w:r w:rsidRPr="000A2BF8">
        <w:rPr>
          <w:rFonts w:cs="Arial"/>
          <w:color w:val="000000"/>
          <w:shd w:val="clear" w:color="auto" w:fill="FFFFFF"/>
        </w:rPr>
        <w:t>Document Metadata based DAF Queries are created using the metadata associated with clinical documents. The metadata associated with clinical documents is typically captured as part of clinical workflows. Examples of metadata include</w:t>
      </w:r>
    </w:p>
    <w:p w:rsidR="000A2BF8" w:rsidRDefault="000A2BF8" w:rsidP="000A2BF8">
      <w:pPr>
        <w:pStyle w:val="ListParagraph"/>
        <w:numPr>
          <w:ilvl w:val="0"/>
          <w:numId w:val="26"/>
        </w:numPr>
        <w:rPr>
          <w:rFonts w:cs="Arial"/>
          <w:color w:val="000000"/>
        </w:rPr>
      </w:pPr>
      <w:r w:rsidRPr="000A2BF8">
        <w:rPr>
          <w:rFonts w:cs="Arial"/>
          <w:color w:val="000000"/>
        </w:rPr>
        <w:t>Type of the clinical documents (for e.g Office Visit Summaries, Discharge Summaries, Operative Notes, History and Physical notes) used to record various clinical encounters.</w:t>
      </w:r>
    </w:p>
    <w:p w:rsidR="000A2BF8" w:rsidRPr="000A2BF8" w:rsidRDefault="000A2BF8" w:rsidP="000A2BF8">
      <w:pPr>
        <w:pStyle w:val="ListParagraph"/>
        <w:numPr>
          <w:ilvl w:val="0"/>
          <w:numId w:val="26"/>
        </w:numPr>
        <w:rPr>
          <w:rFonts w:cs="Arial"/>
          <w:color w:val="000000"/>
        </w:rPr>
      </w:pPr>
      <w:r w:rsidRPr="000A2BF8">
        <w:rPr>
          <w:rFonts w:ascii="Arial" w:hAnsi="Arial" w:cs="Arial"/>
          <w:color w:val="000000"/>
          <w:sz w:val="20"/>
          <w:szCs w:val="20"/>
        </w:rPr>
        <w:t xml:space="preserve">Patient identifier information such as patient id or </w:t>
      </w:r>
      <w:r>
        <w:rPr>
          <w:rFonts w:ascii="Arial" w:hAnsi="Arial" w:cs="Arial"/>
          <w:color w:val="000000"/>
          <w:sz w:val="20"/>
          <w:szCs w:val="20"/>
        </w:rPr>
        <w:t>medical record number</w:t>
      </w:r>
      <w:r w:rsidRPr="000A2BF8">
        <w:rPr>
          <w:rFonts w:ascii="Arial" w:hAnsi="Arial" w:cs="Arial"/>
          <w:color w:val="000000"/>
          <w:sz w:val="20"/>
          <w:szCs w:val="20"/>
        </w:rPr>
        <w:t>.</w:t>
      </w:r>
    </w:p>
    <w:p w:rsidR="000A2BF8" w:rsidRPr="00ED38DF" w:rsidRDefault="000A2BF8" w:rsidP="000A2BF8">
      <w:pPr>
        <w:pStyle w:val="ListParagraph"/>
        <w:numPr>
          <w:ilvl w:val="0"/>
          <w:numId w:val="26"/>
        </w:numPr>
        <w:rPr>
          <w:ins w:id="10" w:author="nbashyam" w:date="2015-01-19T03:45:00Z"/>
          <w:rFonts w:cs="Arial"/>
          <w:color w:val="000000"/>
          <w:rPrChange w:id="11" w:author="nbashyam" w:date="2015-01-19T03:45:00Z">
            <w:rPr>
              <w:ins w:id="12" w:author="nbashyam" w:date="2015-01-19T03:45:00Z"/>
              <w:rFonts w:ascii="Arial" w:hAnsi="Arial" w:cs="Arial"/>
              <w:color w:val="000000"/>
              <w:sz w:val="20"/>
              <w:szCs w:val="20"/>
            </w:rPr>
          </w:rPrChange>
        </w:rPr>
      </w:pPr>
      <w:r w:rsidRPr="000A2BF8">
        <w:rPr>
          <w:rFonts w:ascii="Arial" w:hAnsi="Arial" w:cs="Arial"/>
          <w:color w:val="000000"/>
          <w:sz w:val="20"/>
          <w:szCs w:val="20"/>
        </w:rPr>
        <w:t xml:space="preserve">Metadata such as time of creation, modification time, Practice Type, and other ebRS/ebRIM based metadata as documented in </w:t>
      </w:r>
      <w:r w:rsidRPr="000A2BF8">
        <w:rPr>
          <w:rFonts w:ascii="Arial" w:hAnsi="Arial" w:cs="Arial"/>
          <w:color w:val="000000"/>
          <w:sz w:val="20"/>
          <w:szCs w:val="20"/>
          <w:highlight w:val="yellow"/>
        </w:rPr>
        <w:t>IHE ITI TF: 2a : 3.18.4.1.2.3.7</w:t>
      </w:r>
    </w:p>
    <w:p w:rsidR="00ED38DF" w:rsidRPr="000A2BF8" w:rsidRDefault="00ED38DF" w:rsidP="000A2BF8">
      <w:pPr>
        <w:pStyle w:val="ListParagraph"/>
        <w:numPr>
          <w:ilvl w:val="0"/>
          <w:numId w:val="26"/>
        </w:numPr>
        <w:rPr>
          <w:rFonts w:cs="Arial"/>
          <w:color w:val="000000"/>
        </w:rPr>
      </w:pPr>
      <w:ins w:id="13" w:author="nbashyam" w:date="2015-01-19T03:47:00Z">
        <w:r>
          <w:rPr>
            <w:rFonts w:cs="Arial"/>
            <w:color w:val="000000"/>
          </w:rPr>
          <w:t>There are no limitations on the types of the documents that can be accessed using Document Metadata. Some example document types</w:t>
        </w:r>
      </w:ins>
      <w:ins w:id="14" w:author="nbashyam" w:date="2015-01-19T03:45:00Z">
        <w:r>
          <w:rPr>
            <w:rFonts w:cs="Arial"/>
            <w:color w:val="000000"/>
          </w:rPr>
          <w:t xml:space="preserve"> </w:t>
        </w:r>
      </w:ins>
      <w:ins w:id="15" w:author="nbashyam" w:date="2015-01-19T03:46:00Z">
        <w:r>
          <w:rPr>
            <w:rFonts w:cs="Arial"/>
            <w:color w:val="000000"/>
          </w:rPr>
          <w:t>include Consolidated Clinical Document Architecture (C-CDA), Referral Notes, Lab Reports among others.</w:t>
        </w:r>
      </w:ins>
    </w:p>
    <w:p w:rsidR="000A2BF8" w:rsidRDefault="000A2BF8" w:rsidP="000A2BF8">
      <w:pPr>
        <w:ind w:left="360" w:firstLine="0"/>
        <w:rPr>
          <w:rFonts w:cs="Arial"/>
          <w:color w:val="000000"/>
          <w:shd w:val="clear" w:color="auto" w:fill="FFFFFF"/>
        </w:rPr>
      </w:pPr>
      <w:r>
        <w:rPr>
          <w:rFonts w:ascii="Arial" w:hAnsi="Arial" w:cs="Arial"/>
          <w:color w:val="000000"/>
          <w:sz w:val="20"/>
          <w:szCs w:val="20"/>
        </w:rPr>
        <w:br/>
      </w:r>
      <w:r w:rsidRPr="000A2BF8">
        <w:rPr>
          <w:rStyle w:val="Strong"/>
          <w:rFonts w:cs="Arial"/>
          <w:color w:val="000000"/>
          <w:u w:val="single"/>
          <w:shd w:val="clear" w:color="auto" w:fill="FFFFFF"/>
        </w:rPr>
        <w:t>Data Element based access:</w:t>
      </w:r>
      <w:r w:rsidRPr="000A2BF8">
        <w:rPr>
          <w:rStyle w:val="apple-converted-space"/>
          <w:rFonts w:cs="Arial"/>
          <w:b/>
          <w:bCs/>
          <w:color w:val="000000"/>
          <w:u w:val="single"/>
          <w:shd w:val="clear" w:color="auto" w:fill="FFFFFF"/>
        </w:rPr>
        <w:t> </w:t>
      </w:r>
      <w:r>
        <w:rPr>
          <w:rFonts w:cs="Arial"/>
          <w:color w:val="000000"/>
        </w:rPr>
        <w:br/>
      </w:r>
      <w:r w:rsidRPr="000A2BF8">
        <w:rPr>
          <w:rFonts w:cs="Arial"/>
          <w:color w:val="000000"/>
          <w:shd w:val="clear" w:color="auto" w:fill="FFFFFF"/>
        </w:rPr>
        <w:lastRenderedPageBreak/>
        <w:t>Data Element based DAF Queries are created using information that is part of the patient's clinical record. Information that is typically present within a patient's record include</w:t>
      </w:r>
    </w:p>
    <w:p w:rsidR="000A2BF8" w:rsidRDefault="000A2BF8" w:rsidP="000A2BF8">
      <w:pPr>
        <w:pStyle w:val="ListParagraph"/>
        <w:numPr>
          <w:ilvl w:val="0"/>
          <w:numId w:val="31"/>
        </w:numPr>
        <w:rPr>
          <w:rFonts w:cs="Arial"/>
          <w:color w:val="000000"/>
        </w:rPr>
      </w:pPr>
      <w:r w:rsidRPr="000A2BF8">
        <w:rPr>
          <w:rFonts w:cs="Arial"/>
          <w:color w:val="000000"/>
        </w:rPr>
        <w:t>Patient Demographics information such as race, ethnicity, gender, age.</w:t>
      </w:r>
    </w:p>
    <w:p w:rsidR="000A2BF8" w:rsidRDefault="000A2BF8" w:rsidP="000A2BF8">
      <w:pPr>
        <w:pStyle w:val="ListParagraph"/>
        <w:numPr>
          <w:ilvl w:val="0"/>
          <w:numId w:val="31"/>
        </w:numPr>
        <w:rPr>
          <w:rFonts w:cs="Arial"/>
          <w:color w:val="000000"/>
        </w:rPr>
      </w:pPr>
      <w:r w:rsidRPr="000A2BF8">
        <w:rPr>
          <w:rFonts w:cs="Arial"/>
          <w:color w:val="000000"/>
        </w:rPr>
        <w:t>Lab Results information</w:t>
      </w:r>
    </w:p>
    <w:p w:rsidR="000A2BF8" w:rsidRPr="000A2BF8" w:rsidRDefault="000A2BF8" w:rsidP="000A2BF8">
      <w:pPr>
        <w:pStyle w:val="ListParagraph"/>
        <w:numPr>
          <w:ilvl w:val="0"/>
          <w:numId w:val="31"/>
        </w:numPr>
        <w:rPr>
          <w:rFonts w:cs="Arial"/>
          <w:color w:val="000000"/>
        </w:rPr>
      </w:pPr>
      <w:r w:rsidRPr="000A2BF8">
        <w:rPr>
          <w:rFonts w:cs="Arial"/>
          <w:color w:val="000000"/>
        </w:rPr>
        <w:t>Medications, Immunizations, Problems etc.</w:t>
      </w:r>
    </w:p>
    <w:p w:rsidR="00623A6F" w:rsidRPr="00623A6F" w:rsidDel="00ED38DF" w:rsidRDefault="000A2BF8" w:rsidP="00ED38DF">
      <w:pPr>
        <w:ind w:left="360" w:firstLine="0"/>
        <w:rPr>
          <w:del w:id="16" w:author="nbashyam" w:date="2015-01-19T03:51:00Z"/>
          <w:rFonts w:cs="Arial"/>
          <w:color w:val="000000"/>
          <w:shd w:val="clear" w:color="auto" w:fill="FFFFFF"/>
        </w:rPr>
      </w:pPr>
      <w:r>
        <w:rPr>
          <w:rFonts w:ascii="Arial" w:hAnsi="Arial" w:cs="Arial"/>
          <w:color w:val="000000"/>
          <w:sz w:val="20"/>
          <w:szCs w:val="20"/>
        </w:rPr>
        <w:br/>
      </w:r>
      <w:r w:rsidRPr="00623A6F">
        <w:rPr>
          <w:rStyle w:val="Strong"/>
          <w:rFonts w:cs="Arial"/>
          <w:color w:val="000000"/>
          <w:u w:val="single"/>
          <w:shd w:val="clear" w:color="auto" w:fill="FFFFFF"/>
        </w:rPr>
        <w:t>Granularity of Data being returned or accessed:</w:t>
      </w:r>
      <w:r>
        <w:rPr>
          <w:rFonts w:cs="Arial"/>
          <w:color w:val="000000"/>
        </w:rPr>
        <w:br/>
      </w:r>
      <w:r w:rsidRPr="00623A6F">
        <w:rPr>
          <w:rFonts w:cs="Arial"/>
          <w:color w:val="000000"/>
          <w:shd w:val="clear" w:color="auto" w:fill="FFFFFF"/>
        </w:rPr>
        <w:t>Granularity of Data being returned refers to the information that is returned due to the execution of a DAF query. This is commonly known as Query Results. Query Results can contain individual Patient Level Data or aggregate Population Level data which are defined below.</w:t>
      </w:r>
      <w:r>
        <w:rPr>
          <w:rFonts w:cs="Arial"/>
          <w:color w:val="000000"/>
        </w:rPr>
        <w:br/>
      </w:r>
      <w:r>
        <w:rPr>
          <w:rFonts w:ascii="Arial" w:hAnsi="Arial" w:cs="Arial"/>
          <w:color w:val="000000"/>
          <w:sz w:val="20"/>
          <w:szCs w:val="20"/>
        </w:rPr>
        <w:br/>
      </w:r>
      <w:r w:rsidRPr="00623A6F">
        <w:rPr>
          <w:rStyle w:val="Strong"/>
          <w:rFonts w:cs="Arial"/>
          <w:color w:val="000000"/>
          <w:u w:val="single"/>
          <w:shd w:val="clear" w:color="auto" w:fill="FFFFFF"/>
        </w:rPr>
        <w:t>Patient Level Data:</w:t>
      </w:r>
      <w:r w:rsidRPr="00623A6F">
        <w:rPr>
          <w:rStyle w:val="apple-converted-space"/>
          <w:rFonts w:cs="Arial"/>
          <w:b/>
          <w:bCs/>
          <w:color w:val="000000"/>
          <w:u w:val="single"/>
          <w:shd w:val="clear" w:color="auto" w:fill="FFFFFF"/>
        </w:rPr>
        <w:t> </w:t>
      </w:r>
      <w:r>
        <w:rPr>
          <w:rFonts w:cs="Arial"/>
          <w:color w:val="000000"/>
        </w:rPr>
        <w:br/>
      </w:r>
      <w:r w:rsidRPr="00623A6F">
        <w:rPr>
          <w:rFonts w:cs="Arial"/>
          <w:color w:val="000000"/>
          <w:shd w:val="clear" w:color="auto" w:fill="FFFFFF"/>
        </w:rPr>
        <w:t>When the granularity of data access is “Patient Level Data”, the HealthIT systems responding to the queries are expected to return information for each patient(s) that meets the query criteria.</w:t>
      </w:r>
      <w:ins w:id="17" w:author="nbashyam" w:date="2015-01-19T03:50:00Z">
        <w:r w:rsidR="00ED38DF">
          <w:rPr>
            <w:rFonts w:cs="Arial"/>
            <w:color w:val="000000"/>
            <w:shd w:val="clear" w:color="auto" w:fill="FFFFFF"/>
          </w:rPr>
          <w:t xml:space="preserve"> The returned information can be complete clinical documents such as C-CDA or it could be in the form of HL7 FHIR resources such as Problems, Medications. </w:t>
        </w:r>
      </w:ins>
      <w:r w:rsidRPr="00623A6F">
        <w:rPr>
          <w:rFonts w:cs="Arial"/>
          <w:color w:val="000000"/>
          <w:shd w:val="clear" w:color="auto" w:fill="FFFFFF"/>
        </w:rPr>
        <w:t xml:space="preserve"> </w:t>
      </w:r>
      <w:del w:id="18" w:author="nbashyam" w:date="2015-01-19T03:51:00Z">
        <w:r w:rsidRPr="00623A6F" w:rsidDel="00ED38DF">
          <w:rPr>
            <w:rFonts w:cs="Arial"/>
            <w:color w:val="000000"/>
            <w:shd w:val="clear" w:color="auto" w:fill="FFFFFF"/>
          </w:rPr>
          <w:delText>For example</w:delText>
        </w:r>
        <w:r w:rsidR="00623A6F" w:rsidRPr="00623A6F" w:rsidDel="00ED38DF">
          <w:rPr>
            <w:rFonts w:cs="Arial"/>
            <w:color w:val="000000"/>
            <w:shd w:val="clear" w:color="auto" w:fill="FFFFFF"/>
          </w:rPr>
          <w:delText xml:space="preserve"> </w:delText>
        </w:r>
      </w:del>
    </w:p>
    <w:p w:rsidR="00623A6F" w:rsidRPr="00623A6F" w:rsidDel="00ED38DF" w:rsidRDefault="000A2BF8">
      <w:pPr>
        <w:ind w:left="360" w:firstLine="0"/>
        <w:rPr>
          <w:del w:id="19" w:author="nbashyam" w:date="2015-01-19T03:51:00Z"/>
          <w:rFonts w:cs="Times New Roman"/>
        </w:rPr>
        <w:pPrChange w:id="20" w:author="nbashyam" w:date="2015-01-19T03:51:00Z">
          <w:pPr>
            <w:pStyle w:val="ListParagraph"/>
            <w:numPr>
              <w:numId w:val="32"/>
            </w:numPr>
            <w:tabs>
              <w:tab w:val="num" w:pos="720"/>
            </w:tabs>
            <w:ind w:hanging="360"/>
          </w:pPr>
        </w:pPrChange>
      </w:pPr>
      <w:del w:id="21" w:author="nbashyam" w:date="2015-01-19T03:51:00Z">
        <w:r w:rsidRPr="00623A6F" w:rsidDel="00ED38DF">
          <w:rPr>
            <w:rFonts w:cs="Arial"/>
            <w:color w:val="000000"/>
          </w:rPr>
          <w:delText>If the query is about a single patient, the query results will be specific to the identified patient.</w:delText>
        </w:r>
      </w:del>
    </w:p>
    <w:p w:rsidR="00623A6F" w:rsidRPr="00623A6F" w:rsidDel="00ED38DF" w:rsidRDefault="000A2BF8">
      <w:pPr>
        <w:ind w:left="360" w:firstLine="0"/>
        <w:rPr>
          <w:del w:id="22" w:author="nbashyam" w:date="2015-01-19T03:51:00Z"/>
          <w:rFonts w:cs="Times New Roman"/>
        </w:rPr>
        <w:pPrChange w:id="23" w:author="nbashyam" w:date="2015-01-19T03:51:00Z">
          <w:pPr>
            <w:pStyle w:val="ListParagraph"/>
            <w:numPr>
              <w:numId w:val="32"/>
            </w:numPr>
            <w:tabs>
              <w:tab w:val="num" w:pos="720"/>
            </w:tabs>
            <w:ind w:hanging="360"/>
          </w:pPr>
        </w:pPrChange>
      </w:pPr>
      <w:del w:id="24" w:author="nbashyam" w:date="2015-01-19T03:51:00Z">
        <w:r w:rsidRPr="00623A6F" w:rsidDel="00ED38DF">
          <w:rPr>
            <w:rFonts w:cs="Arial"/>
            <w:color w:val="000000"/>
          </w:rPr>
          <w:delText>In the case where the query identifies generic criteria such as “age &gt; 50 and HbA1c &gt;7%”, the query results should contain discrete information for each patient who meets the specified criteria.</w:delText>
        </w:r>
      </w:del>
    </w:p>
    <w:p w:rsidR="000A2BF8" w:rsidRPr="00623A6F" w:rsidRDefault="000A2BF8" w:rsidP="00623A6F">
      <w:pPr>
        <w:pStyle w:val="ListParagraph"/>
        <w:numPr>
          <w:ilvl w:val="0"/>
          <w:numId w:val="32"/>
        </w:numPr>
        <w:rPr>
          <w:rFonts w:cs="Times New Roman"/>
        </w:rPr>
      </w:pPr>
      <w:r w:rsidRPr="00623A6F">
        <w:rPr>
          <w:rFonts w:cs="Arial"/>
          <w:color w:val="000000"/>
        </w:rPr>
        <w:t xml:space="preserve">Standards such as C-CDA, </w:t>
      </w:r>
      <w:ins w:id="25" w:author="nbashyam" w:date="2015-01-19T03:49:00Z">
        <w:r w:rsidR="00ED38DF">
          <w:rPr>
            <w:rFonts w:cs="Arial"/>
            <w:color w:val="000000"/>
          </w:rPr>
          <w:t xml:space="preserve">HL7 </w:t>
        </w:r>
      </w:ins>
      <w:r w:rsidRPr="00623A6F">
        <w:rPr>
          <w:rFonts w:cs="Arial"/>
          <w:color w:val="000000"/>
        </w:rPr>
        <w:t>FHIR</w:t>
      </w:r>
      <w:ins w:id="26" w:author="nbashyam" w:date="2015-01-19T03:49:00Z">
        <w:r w:rsidR="00ED38DF">
          <w:rPr>
            <w:rFonts w:cs="Arial"/>
            <w:color w:val="000000"/>
          </w:rPr>
          <w:t xml:space="preserve"> resources</w:t>
        </w:r>
      </w:ins>
      <w:r w:rsidRPr="00623A6F">
        <w:rPr>
          <w:rFonts w:cs="Arial"/>
          <w:color w:val="000000"/>
        </w:rPr>
        <w:t>, QRDA Category I and HL7 v2.5.1 message formats are used to encode individual patient level data.</w:t>
      </w:r>
    </w:p>
    <w:p w:rsidR="00623A6F" w:rsidRDefault="000A2BF8" w:rsidP="00623A6F">
      <w:pPr>
        <w:ind w:left="360" w:firstLine="0"/>
        <w:rPr>
          <w:rFonts w:cs="Arial"/>
          <w:color w:val="000000"/>
        </w:rPr>
      </w:pPr>
      <w:r>
        <w:rPr>
          <w:rFonts w:cs="Arial"/>
          <w:color w:val="000000"/>
        </w:rPr>
        <w:br/>
      </w:r>
      <w:commentRangeStart w:id="27"/>
      <w:r w:rsidRPr="00623A6F">
        <w:rPr>
          <w:rStyle w:val="Strong"/>
          <w:rFonts w:cs="Arial"/>
          <w:color w:val="000000"/>
          <w:u w:val="single"/>
          <w:shd w:val="clear" w:color="auto" w:fill="FFFFFF"/>
        </w:rPr>
        <w:t>Population Level Data:</w:t>
      </w:r>
      <w:r>
        <w:rPr>
          <w:rFonts w:cs="Arial"/>
          <w:color w:val="000000"/>
        </w:rPr>
        <w:br/>
      </w:r>
      <w:commentRangeEnd w:id="27"/>
      <w:r w:rsidR="002A14C7">
        <w:rPr>
          <w:rStyle w:val="CommentReference"/>
        </w:rPr>
        <w:commentReference w:id="27"/>
      </w:r>
      <w:r w:rsidRPr="00623A6F">
        <w:rPr>
          <w:rFonts w:cs="Arial"/>
          <w:color w:val="000000"/>
          <w:shd w:val="clear" w:color="auto" w:fill="FFFFFF"/>
        </w:rPr>
        <w:t>When the granularity of data access is “Population Level Data”, the HealthIT systems responding to the queries are expected to return summary information about the population that meets the criteria. Population information could be</w:t>
      </w:r>
      <w:r w:rsidRPr="00623A6F">
        <w:rPr>
          <w:rStyle w:val="apple-converted-space"/>
          <w:rFonts w:cs="Arial"/>
          <w:color w:val="000000"/>
          <w:shd w:val="clear" w:color="auto" w:fill="FFFFFF"/>
        </w:rPr>
        <w:t> </w:t>
      </w:r>
    </w:p>
    <w:p w:rsidR="00623A6F" w:rsidRPr="00623A6F" w:rsidRDefault="000A2BF8" w:rsidP="00623A6F">
      <w:pPr>
        <w:pStyle w:val="ListParagraph"/>
        <w:numPr>
          <w:ilvl w:val="0"/>
          <w:numId w:val="33"/>
        </w:numPr>
        <w:rPr>
          <w:rFonts w:cs="Arial"/>
          <w:color w:val="000000"/>
        </w:rPr>
      </w:pPr>
      <w:r w:rsidRPr="00623A6F">
        <w:rPr>
          <w:rFonts w:cs="Arial"/>
          <w:color w:val="000000"/>
        </w:rPr>
        <w:t>Number of patients that meet a criteria.</w:t>
      </w:r>
    </w:p>
    <w:p w:rsidR="00623A6F" w:rsidRPr="00623A6F" w:rsidRDefault="000A2BF8" w:rsidP="00623A6F">
      <w:pPr>
        <w:pStyle w:val="ListParagraph"/>
        <w:numPr>
          <w:ilvl w:val="0"/>
          <w:numId w:val="33"/>
        </w:numPr>
        <w:rPr>
          <w:rFonts w:cs="Arial"/>
          <w:color w:val="000000"/>
        </w:rPr>
      </w:pPr>
      <w:r w:rsidRPr="00623A6F">
        <w:rPr>
          <w:rFonts w:cs="Arial"/>
          <w:color w:val="000000"/>
        </w:rPr>
        <w:t>Percentage of Patients that meet a criteria.</w:t>
      </w:r>
    </w:p>
    <w:p w:rsidR="00623A6F" w:rsidRPr="00623A6F" w:rsidRDefault="000A2BF8" w:rsidP="00623A6F">
      <w:pPr>
        <w:pStyle w:val="ListParagraph"/>
        <w:numPr>
          <w:ilvl w:val="0"/>
          <w:numId w:val="33"/>
        </w:numPr>
        <w:rPr>
          <w:rFonts w:cs="Arial"/>
          <w:color w:val="000000"/>
        </w:rPr>
      </w:pPr>
      <w:r w:rsidRPr="00623A6F">
        <w:rPr>
          <w:rFonts w:cs="Arial"/>
          <w:color w:val="000000"/>
        </w:rPr>
        <w:t>De-identified Patient List Report (Patient List Report is essentially a list of patients)</w:t>
      </w:r>
    </w:p>
    <w:p w:rsidR="000A2BF8" w:rsidRPr="00623A6F" w:rsidRDefault="000A2BF8" w:rsidP="00623A6F">
      <w:pPr>
        <w:pStyle w:val="ListParagraph"/>
        <w:numPr>
          <w:ilvl w:val="0"/>
          <w:numId w:val="33"/>
        </w:numPr>
        <w:rPr>
          <w:rFonts w:cs="Arial"/>
          <w:color w:val="000000"/>
        </w:rPr>
      </w:pPr>
      <w:r w:rsidRPr="00623A6F">
        <w:rPr>
          <w:rFonts w:cs="Arial"/>
          <w:color w:val="000000"/>
        </w:rPr>
        <w:t>Standards such as QRDA Category III Report</w:t>
      </w:r>
      <w:ins w:id="28" w:author="nbashyam" w:date="2015-01-19T03:52:00Z">
        <w:r w:rsidR="00ED38DF">
          <w:rPr>
            <w:rFonts w:cs="Arial"/>
            <w:color w:val="000000"/>
          </w:rPr>
          <w:t>,</w:t>
        </w:r>
      </w:ins>
      <w:del w:id="29" w:author="nbashyam" w:date="2015-01-19T03:52:00Z">
        <w:r w:rsidRPr="00623A6F" w:rsidDel="00ED38DF">
          <w:rPr>
            <w:rFonts w:cs="Arial"/>
            <w:color w:val="000000"/>
          </w:rPr>
          <w:delText xml:space="preserve"> and </w:delText>
        </w:r>
      </w:del>
      <w:r w:rsidRPr="00623A6F">
        <w:rPr>
          <w:rFonts w:cs="Arial"/>
          <w:color w:val="000000"/>
        </w:rPr>
        <w:t xml:space="preserve">conceptual QRDA Category II Report </w:t>
      </w:r>
      <w:ins w:id="30" w:author="nbashyam" w:date="2015-01-19T03:52:00Z">
        <w:r w:rsidR="00ED38DF">
          <w:rPr>
            <w:rFonts w:cs="Arial"/>
            <w:color w:val="000000"/>
          </w:rPr>
          <w:t xml:space="preserve">and HL7 FHIR resources </w:t>
        </w:r>
      </w:ins>
      <w:r w:rsidRPr="00623A6F">
        <w:rPr>
          <w:rFonts w:cs="Arial"/>
          <w:color w:val="000000"/>
        </w:rPr>
        <w:t>are used to encode population level data.</w:t>
      </w:r>
    </w:p>
    <w:p w:rsidR="000A2BF8" w:rsidRDefault="000A2BF8" w:rsidP="00623A6F">
      <w:pPr>
        <w:ind w:left="360" w:firstLine="0"/>
        <w:rPr>
          <w:rFonts w:cs="Arial"/>
          <w:color w:val="000000"/>
          <w:shd w:val="clear" w:color="auto" w:fill="FFFFFF"/>
        </w:rPr>
      </w:pPr>
      <w:r>
        <w:rPr>
          <w:rFonts w:ascii="Arial" w:hAnsi="Arial" w:cs="Arial"/>
          <w:color w:val="000000"/>
          <w:sz w:val="20"/>
          <w:szCs w:val="20"/>
        </w:rPr>
        <w:br/>
      </w:r>
      <w:r w:rsidRPr="00623A6F">
        <w:rPr>
          <w:rStyle w:val="Strong"/>
          <w:rFonts w:cs="Arial"/>
          <w:color w:val="000000"/>
          <w:u w:val="single"/>
          <w:shd w:val="clear" w:color="auto" w:fill="FFFFFF"/>
        </w:rPr>
        <w:t>Trusted Healthcare Organization:</w:t>
      </w:r>
      <w:r w:rsidRPr="00623A6F">
        <w:rPr>
          <w:rStyle w:val="apple-converted-space"/>
          <w:rFonts w:cs="Arial"/>
          <w:color w:val="000000"/>
          <w:shd w:val="clear" w:color="auto" w:fill="FFFFFF"/>
        </w:rPr>
        <w:t> </w:t>
      </w:r>
      <w:r>
        <w:rPr>
          <w:rFonts w:cs="Arial"/>
          <w:color w:val="000000"/>
        </w:rPr>
        <w:br/>
      </w:r>
      <w:r w:rsidRPr="00623A6F">
        <w:rPr>
          <w:rFonts w:cs="Arial"/>
          <w:color w:val="000000"/>
          <w:shd w:val="clear" w:color="auto" w:fill="FFFFFF"/>
        </w:rPr>
        <w:t>In the context of Data Access Framework, a trusted external healthcare organization can be either a Covered Entity or a Business Associate as defined by HIPAA rule. A trusted healthcare organization is defined as an independent legal entity, with which a pre-established agreement and/or relationship is in place with the requesting organization to share patient information.</w:t>
      </w:r>
    </w:p>
    <w:p w:rsidR="00BE43CC" w:rsidRDefault="00BE43CC" w:rsidP="00623A6F">
      <w:pPr>
        <w:ind w:left="360" w:firstLine="0"/>
        <w:rPr>
          <w:rFonts w:cs="Arial"/>
          <w:color w:val="000000"/>
          <w:shd w:val="clear" w:color="auto" w:fill="FFFFFF"/>
        </w:rPr>
      </w:pPr>
    </w:p>
    <w:p w:rsidR="00BE43CC" w:rsidRDefault="00BE43CC" w:rsidP="00623A6F">
      <w:pPr>
        <w:ind w:left="360" w:firstLine="0"/>
        <w:rPr>
          <w:rFonts w:cs="Arial"/>
          <w:color w:val="000000"/>
          <w:shd w:val="clear" w:color="auto" w:fill="FFFFFF"/>
        </w:rPr>
      </w:pPr>
      <w:r>
        <w:rPr>
          <w:rStyle w:val="Strong"/>
          <w:rFonts w:cs="Arial"/>
          <w:color w:val="000000"/>
          <w:u w:val="single"/>
          <w:shd w:val="clear" w:color="auto" w:fill="FFFFFF"/>
        </w:rPr>
        <w:t>Local Data Access Framework (LDAF):</w:t>
      </w:r>
      <w:r w:rsidRPr="00623A6F">
        <w:rPr>
          <w:rStyle w:val="apple-converted-space"/>
          <w:rFonts w:cs="Arial"/>
          <w:color w:val="000000"/>
          <w:shd w:val="clear" w:color="auto" w:fill="FFFFFF"/>
        </w:rPr>
        <w:t> </w:t>
      </w:r>
      <w:r>
        <w:rPr>
          <w:rFonts w:cs="Arial"/>
          <w:color w:val="000000"/>
        </w:rPr>
        <w:br/>
      </w:r>
      <w:r>
        <w:rPr>
          <w:rFonts w:cs="Arial"/>
          <w:color w:val="000000"/>
          <w:shd w:val="clear" w:color="auto" w:fill="FFFFFF"/>
        </w:rPr>
        <w:t>Local Data Access Framework (LDAF) which is a part of overall Data Access Framework specifically outlines the standards and profiles used to access data within an organization</w:t>
      </w:r>
      <w:r w:rsidRPr="00623A6F">
        <w:rPr>
          <w:rFonts w:cs="Arial"/>
          <w:color w:val="000000"/>
          <w:shd w:val="clear" w:color="auto" w:fill="FFFFFF"/>
        </w:rPr>
        <w:t>.</w:t>
      </w:r>
    </w:p>
    <w:p w:rsidR="00BE43CC" w:rsidRDefault="00BE43CC" w:rsidP="00623A6F">
      <w:pPr>
        <w:ind w:left="360" w:firstLine="0"/>
        <w:rPr>
          <w:lang w:bidi="en-US"/>
        </w:rPr>
      </w:pPr>
    </w:p>
    <w:p w:rsidR="00BE43CC" w:rsidRPr="00623A6F" w:rsidRDefault="00BE43CC" w:rsidP="00623A6F">
      <w:pPr>
        <w:ind w:left="360" w:firstLine="0"/>
        <w:rPr>
          <w:lang w:bidi="en-US"/>
        </w:rPr>
      </w:pPr>
      <w:r>
        <w:rPr>
          <w:rStyle w:val="Strong"/>
          <w:rFonts w:cs="Arial"/>
          <w:color w:val="000000"/>
          <w:u w:val="single"/>
          <w:shd w:val="clear" w:color="auto" w:fill="FFFFFF"/>
        </w:rPr>
        <w:t>Targeted Data Access Framework (TDAF)</w:t>
      </w:r>
      <w:r w:rsidRPr="00623A6F">
        <w:rPr>
          <w:rStyle w:val="Strong"/>
          <w:rFonts w:cs="Arial"/>
          <w:color w:val="000000"/>
          <w:u w:val="single"/>
          <w:shd w:val="clear" w:color="auto" w:fill="FFFFFF"/>
        </w:rPr>
        <w:t>:</w:t>
      </w:r>
      <w:r w:rsidRPr="00623A6F">
        <w:rPr>
          <w:rStyle w:val="apple-converted-space"/>
          <w:rFonts w:cs="Arial"/>
          <w:color w:val="000000"/>
          <w:shd w:val="clear" w:color="auto" w:fill="FFFFFF"/>
        </w:rPr>
        <w:t> </w:t>
      </w:r>
      <w:r>
        <w:rPr>
          <w:rFonts w:cs="Arial"/>
          <w:color w:val="000000"/>
        </w:rPr>
        <w:br/>
      </w:r>
      <w:r>
        <w:rPr>
          <w:rFonts w:cs="Arial"/>
          <w:color w:val="000000"/>
          <w:shd w:val="clear" w:color="auto" w:fill="FFFFFF"/>
        </w:rPr>
        <w:t>Targeted Data Access Framework (TDAF) which is a part of overall Data Access Framework specifically outlines the standards and profiles used to access data from a</w:t>
      </w:r>
      <w:ins w:id="31" w:author="nbashyam" w:date="2015-01-19T05:18:00Z">
        <w:r w:rsidR="004B719A">
          <w:rPr>
            <w:rFonts w:cs="Arial"/>
            <w:color w:val="000000"/>
            <w:shd w:val="clear" w:color="auto" w:fill="FFFFFF"/>
          </w:rPr>
          <w:t xml:space="preserve"> single known</w:t>
        </w:r>
      </w:ins>
      <w:del w:id="32" w:author="nbashyam" w:date="2015-01-19T05:18:00Z">
        <w:r w:rsidDel="004B719A">
          <w:rPr>
            <w:rFonts w:cs="Arial"/>
            <w:color w:val="000000"/>
            <w:shd w:val="clear" w:color="auto" w:fill="FFFFFF"/>
          </w:rPr>
          <w:delText xml:space="preserve">n </w:delText>
        </w:r>
      </w:del>
      <w:r>
        <w:rPr>
          <w:rFonts w:cs="Arial"/>
          <w:color w:val="000000"/>
          <w:shd w:val="clear" w:color="auto" w:fill="FFFFFF"/>
        </w:rPr>
        <w:t xml:space="preserve">external organization. </w:t>
      </w:r>
    </w:p>
    <w:p w:rsidR="00A95B68" w:rsidRDefault="00A95B68" w:rsidP="00A95B68">
      <w:pPr>
        <w:pStyle w:val="Heading2"/>
        <w:pBdr>
          <w:bottom w:val="single" w:sz="8" w:space="0" w:color="1361FF" w:themeColor="text1" w:themeTint="99"/>
        </w:pBdr>
        <w:rPr>
          <w:lang w:bidi="en-US"/>
        </w:rPr>
      </w:pPr>
      <w:bookmarkStart w:id="33" w:name="_Toc386620785"/>
      <w:r>
        <w:rPr>
          <w:lang w:bidi="en-US"/>
        </w:rPr>
        <w:t>Purpose of this Implementation Guide</w:t>
      </w:r>
      <w:bookmarkEnd w:id="33"/>
    </w:p>
    <w:p w:rsidR="00A95B68" w:rsidRPr="00F475C9" w:rsidRDefault="00004127" w:rsidP="00623A6F">
      <w:pPr>
        <w:ind w:left="360" w:firstLine="0"/>
        <w:rPr>
          <w:rFonts w:eastAsia="Times New Roman" w:cstheme="minorHAnsi"/>
        </w:rPr>
      </w:pPr>
      <w:r>
        <w:rPr>
          <w:lang w:bidi="en-US"/>
        </w:rPr>
        <w:t xml:space="preserve">The purpose and value of this document </w:t>
      </w:r>
      <w:r w:rsidR="00A95B68" w:rsidRPr="00467E17">
        <w:rPr>
          <w:lang w:bidi="en-US"/>
        </w:rPr>
        <w:t xml:space="preserve">is to provide specific implementation guidance around the usage of standards and </w:t>
      </w:r>
      <w:r w:rsidR="00E04D7C">
        <w:rPr>
          <w:lang w:bidi="en-US"/>
        </w:rPr>
        <w:t>profiles for Data Access Framework Document Metadata based Access capability</w:t>
      </w:r>
      <w:r w:rsidR="00A95B68" w:rsidRPr="00467E17">
        <w:rPr>
          <w:lang w:bidi="en-US"/>
        </w:rPr>
        <w:t xml:space="preserve">. </w:t>
      </w:r>
      <w:r w:rsidR="00A95B68">
        <w:rPr>
          <w:lang w:bidi="en-US"/>
        </w:rPr>
        <w:t>Specifically:</w:t>
      </w:r>
    </w:p>
    <w:p w:rsidR="00882706" w:rsidRDefault="00882706" w:rsidP="00A95B68">
      <w:pPr>
        <w:numPr>
          <w:ilvl w:val="0"/>
          <w:numId w:val="2"/>
        </w:numPr>
        <w:spacing w:before="100" w:beforeAutospacing="1" w:after="100" w:afterAutospacing="1"/>
        <w:rPr>
          <w:rFonts w:eastAsia="Times New Roman" w:cstheme="minorHAnsi"/>
        </w:rPr>
      </w:pPr>
      <w:r>
        <w:rPr>
          <w:rFonts w:eastAsia="Times New Roman" w:cstheme="minorHAnsi"/>
        </w:rPr>
        <w:t>Identify standards and profiles that will be used to support LDAF and TDAF</w:t>
      </w:r>
      <w:r w:rsidR="009B334E">
        <w:rPr>
          <w:rFonts w:eastAsia="Times New Roman" w:cstheme="minorHAnsi"/>
        </w:rPr>
        <w:t xml:space="preserve"> using document metadata.</w:t>
      </w:r>
    </w:p>
    <w:p w:rsidR="00882706" w:rsidRDefault="00D269C7" w:rsidP="00A95B68">
      <w:pPr>
        <w:numPr>
          <w:ilvl w:val="0"/>
          <w:numId w:val="2"/>
        </w:numPr>
        <w:spacing w:before="100" w:beforeAutospacing="1" w:after="100" w:afterAutospacing="1"/>
        <w:rPr>
          <w:rFonts w:eastAsia="Times New Roman" w:cstheme="minorHAnsi"/>
        </w:rPr>
      </w:pPr>
      <w:r>
        <w:rPr>
          <w:rFonts w:eastAsia="Times New Roman" w:cstheme="minorHAnsi"/>
        </w:rPr>
        <w:t>Show</w:t>
      </w:r>
      <w:r w:rsidR="00882706">
        <w:rPr>
          <w:rFonts w:eastAsia="Times New Roman" w:cstheme="minorHAnsi"/>
        </w:rPr>
        <w:t xml:space="preserve"> how standar</w:t>
      </w:r>
      <w:r>
        <w:rPr>
          <w:rFonts w:eastAsia="Times New Roman" w:cstheme="minorHAnsi"/>
        </w:rPr>
        <w:t>ds can be modularized leading to substitutability</w:t>
      </w:r>
      <w:r w:rsidR="00882706">
        <w:rPr>
          <w:rFonts w:eastAsia="Times New Roman" w:cstheme="minorHAnsi"/>
        </w:rPr>
        <w:t>.</w:t>
      </w:r>
    </w:p>
    <w:p w:rsidR="00D269C7" w:rsidRDefault="00D269C7" w:rsidP="00D269C7">
      <w:pPr>
        <w:numPr>
          <w:ilvl w:val="0"/>
          <w:numId w:val="2"/>
        </w:numPr>
        <w:spacing w:before="100" w:beforeAutospacing="1" w:after="100" w:afterAutospacing="1"/>
        <w:rPr>
          <w:rFonts w:eastAsia="Times New Roman" w:cstheme="minorHAnsi"/>
        </w:rPr>
      </w:pPr>
      <w:r>
        <w:rPr>
          <w:rFonts w:eastAsia="Times New Roman" w:cstheme="minorHAnsi"/>
        </w:rPr>
        <w:t xml:space="preserve">Identify additional constraints on the base standards </w:t>
      </w:r>
      <w:r w:rsidR="009B334E">
        <w:rPr>
          <w:rFonts w:eastAsia="Times New Roman" w:cstheme="minorHAnsi"/>
        </w:rPr>
        <w:t xml:space="preserve">and profiles </w:t>
      </w:r>
      <w:r>
        <w:rPr>
          <w:rFonts w:eastAsia="Times New Roman" w:cstheme="minorHAnsi"/>
        </w:rPr>
        <w:t>that may be applicable in the context of DAF.</w:t>
      </w:r>
    </w:p>
    <w:p w:rsidR="009B334E" w:rsidRDefault="009B334E" w:rsidP="00A95B68">
      <w:pPr>
        <w:numPr>
          <w:ilvl w:val="0"/>
          <w:numId w:val="2"/>
        </w:numPr>
        <w:spacing w:before="100" w:beforeAutospacing="1" w:after="100" w:afterAutospacing="1"/>
        <w:rPr>
          <w:rFonts w:eastAsia="Times New Roman" w:cstheme="minorHAnsi"/>
        </w:rPr>
      </w:pPr>
      <w:r>
        <w:rPr>
          <w:rFonts w:eastAsia="Times New Roman" w:cstheme="minorHAnsi"/>
        </w:rPr>
        <w:t>Identify APIs for the usage of standards that can be leveraged in both LDAF and TDAF.</w:t>
      </w:r>
    </w:p>
    <w:p w:rsidR="00A95B68" w:rsidRDefault="00D269C7" w:rsidP="00A95B68">
      <w:pPr>
        <w:numPr>
          <w:ilvl w:val="0"/>
          <w:numId w:val="2"/>
        </w:numPr>
        <w:spacing w:before="100" w:beforeAutospacing="1" w:after="100" w:afterAutospacing="1"/>
        <w:rPr>
          <w:rFonts w:eastAsia="Times New Roman" w:cstheme="minorHAnsi"/>
        </w:rPr>
      </w:pPr>
      <w:r>
        <w:rPr>
          <w:rFonts w:eastAsia="Times New Roman" w:cstheme="minorHAnsi"/>
        </w:rPr>
        <w:t>Define examples of queries for both LDAF and TDAF</w:t>
      </w:r>
      <w:r w:rsidR="00A95B68">
        <w:rPr>
          <w:rFonts w:eastAsia="Times New Roman" w:cstheme="minorHAnsi"/>
        </w:rPr>
        <w:t>.</w:t>
      </w:r>
    </w:p>
    <w:p w:rsidR="00E06CE4" w:rsidRDefault="00E06CE4" w:rsidP="00E06CE4">
      <w:pPr>
        <w:spacing w:before="100" w:beforeAutospacing="1" w:after="100" w:afterAutospacing="1"/>
        <w:ind w:left="360" w:firstLine="0"/>
        <w:rPr>
          <w:rFonts w:eastAsia="Times New Roman" w:cstheme="minorHAnsi"/>
        </w:rPr>
      </w:pPr>
      <w:ins w:id="34" w:author="nbashyam" w:date="2015-01-19T03:40:00Z">
        <w:r>
          <w:rPr>
            <w:rFonts w:eastAsia="Times New Roman" w:cstheme="minorHAnsi"/>
          </w:rPr>
          <w:t xml:space="preserve">This document complements the </w:t>
        </w:r>
      </w:ins>
      <w:ins w:id="35" w:author="nbashyam" w:date="2015-01-19T03:42:00Z">
        <w:r>
          <w:rPr>
            <w:rFonts w:eastAsia="Times New Roman" w:cstheme="minorHAnsi"/>
          </w:rPr>
          <w:fldChar w:fldCharType="begin"/>
        </w:r>
        <w:r>
          <w:rPr>
            <w:rFonts w:eastAsia="Times New Roman" w:cstheme="minorHAnsi"/>
          </w:rPr>
          <w:instrText xml:space="preserve"> HYPERLINK "http://hl7.org/implement/standards/FHIR-Develop/daf.html" </w:instrText>
        </w:r>
        <w:r>
          <w:rPr>
            <w:rFonts w:eastAsia="Times New Roman" w:cstheme="minorHAnsi"/>
          </w:rPr>
          <w:fldChar w:fldCharType="separate"/>
        </w:r>
        <w:r w:rsidR="00ED38DF">
          <w:rPr>
            <w:rStyle w:val="Hyperlink"/>
            <w:rFonts w:eastAsia="Times New Roman" w:cstheme="minorHAnsi"/>
          </w:rPr>
          <w:t xml:space="preserve">DAF Data Element based </w:t>
        </w:r>
      </w:ins>
      <w:ins w:id="36" w:author="nbashyam" w:date="2015-01-19T03:46:00Z">
        <w:r w:rsidR="00ED38DF">
          <w:rPr>
            <w:rStyle w:val="Hyperlink"/>
            <w:rFonts w:eastAsia="Times New Roman" w:cstheme="minorHAnsi"/>
          </w:rPr>
          <w:t>a</w:t>
        </w:r>
      </w:ins>
      <w:ins w:id="37" w:author="nbashyam" w:date="2015-01-19T03:42:00Z">
        <w:r w:rsidRPr="00E06CE4">
          <w:rPr>
            <w:rStyle w:val="Hyperlink"/>
            <w:rFonts w:eastAsia="Times New Roman" w:cstheme="minorHAnsi"/>
          </w:rPr>
          <w:t>ccess Implementation Guide</w:t>
        </w:r>
        <w:r>
          <w:rPr>
            <w:rFonts w:eastAsia="Times New Roman" w:cstheme="minorHAnsi"/>
          </w:rPr>
          <w:fldChar w:fldCharType="end"/>
        </w:r>
      </w:ins>
      <w:ins w:id="38" w:author="nbashyam" w:date="2015-01-19T03:40:00Z">
        <w:r>
          <w:rPr>
            <w:rFonts w:eastAsia="Times New Roman" w:cstheme="minorHAnsi"/>
          </w:rPr>
          <w:t xml:space="preserve"> which is currently being developed by the ONC S&amp;I Framewor</w:t>
        </w:r>
      </w:ins>
      <w:ins w:id="39" w:author="nbashyam" w:date="2015-01-19T03:41:00Z">
        <w:r>
          <w:rPr>
            <w:rFonts w:eastAsia="Times New Roman" w:cstheme="minorHAnsi"/>
          </w:rPr>
          <w:t xml:space="preserve">k working with HL7. </w:t>
        </w:r>
      </w:ins>
    </w:p>
    <w:p w:rsidR="00152FC2" w:rsidRDefault="00152FC2" w:rsidP="00152FC2">
      <w:pPr>
        <w:pStyle w:val="Heading2"/>
        <w:rPr>
          <w:lang w:bidi="en-US"/>
        </w:rPr>
      </w:pPr>
      <w:bookmarkStart w:id="40" w:name="_Toc386620786"/>
      <w:r>
        <w:rPr>
          <w:lang w:bidi="en-US"/>
        </w:rPr>
        <w:t>Intended Audience and Goals</w:t>
      </w:r>
      <w:bookmarkEnd w:id="9"/>
      <w:bookmarkEnd w:id="40"/>
    </w:p>
    <w:p w:rsidR="006308D5" w:rsidRDefault="00152FC2" w:rsidP="009B334E">
      <w:pPr>
        <w:ind w:left="360" w:firstLine="0"/>
        <w:rPr>
          <w:lang w:bidi="en-US"/>
        </w:rPr>
      </w:pPr>
      <w:r>
        <w:rPr>
          <w:lang w:bidi="en-US"/>
        </w:rPr>
        <w:t xml:space="preserve">This implementation guidance is </w:t>
      </w:r>
      <w:r w:rsidR="0071749A">
        <w:rPr>
          <w:lang w:bidi="en-US"/>
        </w:rPr>
        <w:t xml:space="preserve">designed to support developers and implementers who will be </w:t>
      </w:r>
      <w:r w:rsidR="009B334E">
        <w:rPr>
          <w:lang w:bidi="en-US"/>
        </w:rPr>
        <w:t>implementing</w:t>
      </w:r>
      <w:r w:rsidR="0071749A">
        <w:rPr>
          <w:lang w:bidi="en-US"/>
        </w:rPr>
        <w:t xml:space="preserve"> standards and technologies</w:t>
      </w:r>
      <w:r>
        <w:rPr>
          <w:lang w:bidi="en-US"/>
        </w:rPr>
        <w:t xml:space="preserve"> </w:t>
      </w:r>
      <w:r w:rsidR="009B334E">
        <w:rPr>
          <w:lang w:bidi="en-US"/>
        </w:rPr>
        <w:t>to</w:t>
      </w:r>
      <w:r>
        <w:rPr>
          <w:lang w:bidi="en-US"/>
        </w:rPr>
        <w:t xml:space="preserve"> </w:t>
      </w:r>
      <w:r w:rsidR="009B334E">
        <w:rPr>
          <w:lang w:bidi="en-US"/>
        </w:rPr>
        <w:t>enable data access within their organization and across organizations.</w:t>
      </w:r>
    </w:p>
    <w:p w:rsidR="006308D5" w:rsidRDefault="006308D5" w:rsidP="00152FC2">
      <w:pPr>
        <w:ind w:firstLine="0"/>
        <w:rPr>
          <w:lang w:bidi="en-US"/>
        </w:rPr>
      </w:pPr>
    </w:p>
    <w:p w:rsidR="00152FC2" w:rsidRDefault="00152FC2" w:rsidP="009B334E">
      <w:pPr>
        <w:rPr>
          <w:lang w:bidi="en-US"/>
        </w:rPr>
      </w:pPr>
      <w:r>
        <w:rPr>
          <w:lang w:bidi="en-US"/>
        </w:rPr>
        <w:t>Within this implementation guidance, the focus is on the following key goals:</w:t>
      </w:r>
    </w:p>
    <w:p w:rsidR="00152FC2" w:rsidRDefault="00152FC2" w:rsidP="00152FC2">
      <w:pPr>
        <w:ind w:firstLine="0"/>
      </w:pPr>
    </w:p>
    <w:p w:rsidR="00152FC2" w:rsidRDefault="009B334E" w:rsidP="00822484">
      <w:pPr>
        <w:pStyle w:val="ListParagraph"/>
        <w:numPr>
          <w:ilvl w:val="0"/>
          <w:numId w:val="8"/>
        </w:numPr>
        <w:spacing w:after="200" w:line="276" w:lineRule="auto"/>
        <w:ind w:left="360" w:firstLine="0"/>
      </w:pPr>
      <w:r>
        <w:t xml:space="preserve">Provide a robust set of standards and profiles that will enable Document Metadata based Access in a modular fashion. This will allow for incorporation of new standards and profiles as they mature into the framework. </w:t>
      </w:r>
    </w:p>
    <w:p w:rsidR="00152FC2" w:rsidRDefault="009B334E" w:rsidP="00822484">
      <w:pPr>
        <w:pStyle w:val="ListParagraph"/>
        <w:numPr>
          <w:ilvl w:val="0"/>
          <w:numId w:val="8"/>
        </w:numPr>
        <w:spacing w:after="200" w:line="276" w:lineRule="auto"/>
        <w:ind w:left="360" w:firstLine="0"/>
      </w:pPr>
      <w:r>
        <w:t xml:space="preserve">Support the HITSC recommendations to incorporate both existing standards and emerging standards that will enable data access via queries. </w:t>
      </w:r>
    </w:p>
    <w:p w:rsidR="00C07BDD" w:rsidRDefault="00C07BDD" w:rsidP="00152FC2">
      <w:pPr>
        <w:pStyle w:val="Heading3"/>
        <w:rPr>
          <w:lang w:bidi="en-US"/>
        </w:rPr>
      </w:pPr>
      <w:bookmarkStart w:id="41" w:name="_Toc386620787"/>
      <w:bookmarkStart w:id="42" w:name="_Toc325660311"/>
      <w:commentRangeStart w:id="43"/>
      <w:r>
        <w:rPr>
          <w:lang w:bidi="en-US"/>
        </w:rPr>
        <w:lastRenderedPageBreak/>
        <w:t>Pre-Requisite Knowledge</w:t>
      </w:r>
      <w:bookmarkEnd w:id="41"/>
      <w:commentRangeEnd w:id="43"/>
      <w:r w:rsidR="00181F99">
        <w:rPr>
          <w:rStyle w:val="CommentReference"/>
          <w:rFonts w:ascii="Calibri" w:eastAsiaTheme="minorEastAsia" w:hAnsiTheme="minorHAnsi" w:cstheme="minorBidi"/>
          <w:color w:val="auto"/>
        </w:rPr>
        <w:commentReference w:id="43"/>
      </w:r>
    </w:p>
    <w:p w:rsidR="00C07BDD" w:rsidRDefault="00C07BDD" w:rsidP="00F76BB5">
      <w:pPr>
        <w:ind w:left="720" w:firstLine="0"/>
        <w:rPr>
          <w:lang w:bidi="en-US"/>
        </w:rPr>
      </w:pPr>
      <w:r>
        <w:rPr>
          <w:lang w:bidi="en-US"/>
        </w:rPr>
        <w:t>The implementer must be familiar with the following information prior to reading</w:t>
      </w:r>
      <w:r w:rsidR="00D75723">
        <w:rPr>
          <w:lang w:bidi="en-US"/>
        </w:rPr>
        <w:t xml:space="preserve"> this guidance. It is absolutely essential for implementers to familiarize </w:t>
      </w:r>
      <w:r w:rsidR="00F869B1">
        <w:rPr>
          <w:lang w:bidi="en-US"/>
        </w:rPr>
        <w:t>themselves</w:t>
      </w:r>
      <w:r w:rsidR="00A10A22">
        <w:rPr>
          <w:lang w:bidi="en-US"/>
        </w:rPr>
        <w:t xml:space="preserve"> with these standards and profiles in order to be prepared for full implementation of this guidance. These specific guides and standards are referenced in Appendix </w:t>
      </w:r>
      <w:r w:rsidR="00F869B1">
        <w:rPr>
          <w:lang w:bidi="en-US"/>
        </w:rPr>
        <w:t xml:space="preserve">G with links to their locations and we </w:t>
      </w:r>
      <w:r w:rsidR="00F869B1" w:rsidRPr="00EA0C38">
        <w:rPr>
          <w:b/>
          <w:lang w:bidi="en-US"/>
        </w:rPr>
        <w:t>HIGHLY RECOMMEND</w:t>
      </w:r>
      <w:r w:rsidR="00F869B1">
        <w:rPr>
          <w:lang w:bidi="en-US"/>
        </w:rPr>
        <w:t xml:space="preserve"> referring to them prior to building implementations using this guide.</w:t>
      </w:r>
    </w:p>
    <w:p w:rsidR="00A10A22" w:rsidRDefault="00A10A22" w:rsidP="00C07BDD">
      <w:pPr>
        <w:ind w:firstLine="0"/>
        <w:rPr>
          <w:lang w:bidi="en-US"/>
        </w:rPr>
      </w:pPr>
    </w:p>
    <w:tbl>
      <w:tblPr>
        <w:tblStyle w:val="TableGrid"/>
        <w:tblW w:w="0" w:type="auto"/>
        <w:tblLook w:val="04A0" w:firstRow="1" w:lastRow="0" w:firstColumn="1" w:lastColumn="0" w:noHBand="0" w:noVBand="1"/>
      </w:tblPr>
      <w:tblGrid>
        <w:gridCol w:w="3903"/>
        <w:gridCol w:w="9273"/>
      </w:tblGrid>
      <w:tr w:rsidR="004B719A" w:rsidRPr="00275BEE" w:rsidTr="00275BEE">
        <w:trPr>
          <w:ins w:id="44" w:author="nbashyam" w:date="2015-01-19T05:18:00Z"/>
        </w:trPr>
        <w:tc>
          <w:tcPr>
            <w:tcW w:w="5121" w:type="dxa"/>
          </w:tcPr>
          <w:p w:rsidR="004B719A" w:rsidRDefault="004B719A" w:rsidP="005403A7">
            <w:pPr>
              <w:ind w:firstLine="0"/>
              <w:rPr>
                <w:ins w:id="45" w:author="nbashyam" w:date="2015-01-19T05:18:00Z"/>
                <w:lang w:bidi="en-US"/>
              </w:rPr>
            </w:pPr>
            <w:ins w:id="46" w:author="nbashyam" w:date="2015-01-19T05:18:00Z">
              <w:r>
                <w:rPr>
                  <w:lang w:bidi="en-US"/>
                </w:rPr>
                <w:t>DAF Project Charter</w:t>
              </w:r>
            </w:ins>
          </w:p>
        </w:tc>
        <w:tc>
          <w:tcPr>
            <w:tcW w:w="4455" w:type="dxa"/>
          </w:tcPr>
          <w:p w:rsidR="004B719A" w:rsidRDefault="004B719A">
            <w:pPr>
              <w:ind w:firstLine="0"/>
              <w:rPr>
                <w:ins w:id="47" w:author="nbashyam" w:date="2015-01-19T05:18:00Z"/>
                <w:lang w:bidi="en-US"/>
              </w:rPr>
            </w:pPr>
            <w:ins w:id="48" w:author="nbashyam" w:date="2015-01-19T05:19:00Z">
              <w:r w:rsidRPr="004B719A">
                <w:rPr>
                  <w:lang w:bidi="en-US"/>
                </w:rPr>
                <w:t>http://wiki.siframework.org/Data+Access+Framework+Charter+and+Members</w:t>
              </w:r>
            </w:ins>
          </w:p>
        </w:tc>
      </w:tr>
      <w:tr w:rsidR="004B719A" w:rsidRPr="00275BEE" w:rsidTr="00275BEE">
        <w:trPr>
          <w:ins w:id="49" w:author="nbashyam" w:date="2015-01-19T05:18:00Z"/>
        </w:trPr>
        <w:tc>
          <w:tcPr>
            <w:tcW w:w="5121" w:type="dxa"/>
          </w:tcPr>
          <w:p w:rsidR="004B719A" w:rsidRDefault="004B719A" w:rsidP="005403A7">
            <w:pPr>
              <w:ind w:firstLine="0"/>
              <w:rPr>
                <w:ins w:id="50" w:author="nbashyam" w:date="2015-01-19T05:18:00Z"/>
                <w:lang w:bidi="en-US"/>
              </w:rPr>
            </w:pPr>
            <w:ins w:id="51" w:author="nbashyam" w:date="2015-01-19T05:18:00Z">
              <w:r>
                <w:rPr>
                  <w:lang w:bidi="en-US"/>
                </w:rPr>
                <w:t>DAF Use Cases</w:t>
              </w:r>
            </w:ins>
          </w:p>
        </w:tc>
        <w:tc>
          <w:tcPr>
            <w:tcW w:w="4455" w:type="dxa"/>
          </w:tcPr>
          <w:p w:rsidR="004B719A" w:rsidRDefault="004B719A">
            <w:pPr>
              <w:ind w:firstLine="0"/>
              <w:rPr>
                <w:ins w:id="52" w:author="nbashyam" w:date="2015-01-19T05:18:00Z"/>
                <w:lang w:bidi="en-US"/>
              </w:rPr>
            </w:pPr>
            <w:ins w:id="53" w:author="nbashyam" w:date="2015-01-19T05:20:00Z">
              <w:r w:rsidRPr="004B719A">
                <w:rPr>
                  <w:lang w:bidi="en-US"/>
                </w:rPr>
                <w:t>http://wiki.siframework.org/DAF+Use+Cases</w:t>
              </w:r>
            </w:ins>
          </w:p>
        </w:tc>
      </w:tr>
      <w:tr w:rsidR="00B3265E" w:rsidRPr="00275BEE" w:rsidTr="00275BEE">
        <w:tc>
          <w:tcPr>
            <w:tcW w:w="5121" w:type="dxa"/>
          </w:tcPr>
          <w:p w:rsidR="00B3265E" w:rsidRPr="00275BEE" w:rsidRDefault="00B3265E" w:rsidP="005403A7">
            <w:pPr>
              <w:ind w:firstLine="0"/>
              <w:rPr>
                <w:lang w:bidi="en-US"/>
              </w:rPr>
            </w:pPr>
            <w:r>
              <w:rPr>
                <w:lang w:bidi="en-US"/>
              </w:rPr>
              <w:t>DAF IHE PCC White Paper</w:t>
            </w:r>
          </w:p>
        </w:tc>
        <w:tc>
          <w:tcPr>
            <w:tcW w:w="4455" w:type="dxa"/>
          </w:tcPr>
          <w:p w:rsidR="00B3265E" w:rsidRDefault="002A14C7">
            <w:pPr>
              <w:ind w:firstLine="0"/>
              <w:rPr>
                <w:lang w:bidi="en-US"/>
              </w:rPr>
            </w:pPr>
            <w:ins w:id="54" w:author="nbashyam" w:date="2015-01-19T03:57:00Z">
              <w:r>
                <w:rPr>
                  <w:lang w:bidi="en-US"/>
                </w:rPr>
                <w:fldChar w:fldCharType="begin"/>
              </w:r>
              <w:r>
                <w:rPr>
                  <w:lang w:bidi="en-US"/>
                </w:rPr>
                <w:instrText xml:space="preserve"> HYPERLINK "</w:instrText>
              </w:r>
              <w:r w:rsidRPr="002A14C7">
                <w:rPr>
                  <w:lang w:bidi="en-US"/>
                </w:rPr>
                <w:instrText>http://ihe.net/uploadedFiles/Documents/PCC/IHE_PCC_White_Paper_DAF_Rev1.1_2014-10-24.pdf</w:instrText>
              </w:r>
              <w:r>
                <w:rPr>
                  <w:lang w:bidi="en-US"/>
                </w:rPr>
                <w:instrText xml:space="preserve">" </w:instrText>
              </w:r>
              <w:r>
                <w:rPr>
                  <w:lang w:bidi="en-US"/>
                </w:rPr>
                <w:fldChar w:fldCharType="separate"/>
              </w:r>
              <w:r w:rsidRPr="00104125">
                <w:rPr>
                  <w:rStyle w:val="Hyperlink"/>
                  <w:lang w:bidi="en-US"/>
                </w:rPr>
                <w:t>http://ihe.net/uploadedFiles/Documents/PCC/IHE_PCC_White_Paper_DAF_Rev1.1_2014-10-24.pdf</w:t>
              </w:r>
              <w:r>
                <w:rPr>
                  <w:lang w:bidi="en-US"/>
                </w:rPr>
                <w:fldChar w:fldCharType="end"/>
              </w:r>
              <w:r>
                <w:rPr>
                  <w:lang w:bidi="en-US"/>
                </w:rPr>
                <w:t xml:space="preserve"> </w:t>
              </w:r>
            </w:ins>
          </w:p>
        </w:tc>
      </w:tr>
      <w:tr w:rsidR="00275BEE" w:rsidRPr="00275BEE" w:rsidTr="00275BEE">
        <w:tc>
          <w:tcPr>
            <w:tcW w:w="5121" w:type="dxa"/>
          </w:tcPr>
          <w:p w:rsidR="00275BEE" w:rsidRPr="00275BEE" w:rsidRDefault="00275BEE" w:rsidP="005403A7">
            <w:pPr>
              <w:ind w:firstLine="0"/>
              <w:rPr>
                <w:lang w:bidi="en-US"/>
              </w:rPr>
            </w:pPr>
            <w:r w:rsidRPr="00275BEE">
              <w:rPr>
                <w:lang w:bidi="en-US"/>
              </w:rPr>
              <w:t xml:space="preserve">IHE </w:t>
            </w:r>
            <w:r w:rsidR="000C6A70">
              <w:rPr>
                <w:lang w:bidi="en-US"/>
              </w:rPr>
              <w:t xml:space="preserve">ITI </w:t>
            </w:r>
            <w:r w:rsidRPr="00275BEE">
              <w:rPr>
                <w:lang w:bidi="en-US"/>
              </w:rPr>
              <w:t>Technical F</w:t>
            </w:r>
            <w:r w:rsidR="00F869B1">
              <w:rPr>
                <w:lang w:bidi="en-US"/>
              </w:rPr>
              <w:t>ramework</w:t>
            </w:r>
            <w:r w:rsidR="00F76BB5">
              <w:rPr>
                <w:lang w:bidi="en-US"/>
              </w:rPr>
              <w:t xml:space="preserve"> Vol 3</w:t>
            </w:r>
          </w:p>
        </w:tc>
        <w:tc>
          <w:tcPr>
            <w:tcW w:w="4455" w:type="dxa"/>
          </w:tcPr>
          <w:p w:rsidR="00275BEE" w:rsidRPr="00275BEE" w:rsidRDefault="002A14C7">
            <w:pPr>
              <w:ind w:firstLine="0"/>
              <w:rPr>
                <w:lang w:bidi="en-US"/>
              </w:rPr>
            </w:pPr>
            <w:ins w:id="55" w:author="nbashyam" w:date="2015-01-19T03:59:00Z">
              <w:r>
                <w:rPr>
                  <w:lang w:bidi="en-US"/>
                </w:rPr>
                <w:fldChar w:fldCharType="begin"/>
              </w:r>
              <w:r>
                <w:rPr>
                  <w:lang w:bidi="en-US"/>
                </w:rPr>
                <w:instrText xml:space="preserve"> HYPERLINK "</w:instrText>
              </w:r>
              <w:r w:rsidRPr="002A14C7">
                <w:rPr>
                  <w:lang w:bidi="en-US"/>
                </w:rPr>
                <w:instrText>http://www.ihe.net/uploadedFiles/Documents/ITI/IHE_ITI_TF_Vol3.pdf</w:instrText>
              </w:r>
              <w:r>
                <w:rPr>
                  <w:lang w:bidi="en-US"/>
                </w:rPr>
                <w:instrText xml:space="preserve">" </w:instrText>
              </w:r>
              <w:r>
                <w:rPr>
                  <w:lang w:bidi="en-US"/>
                </w:rPr>
                <w:fldChar w:fldCharType="separate"/>
              </w:r>
              <w:r w:rsidRPr="00104125">
                <w:rPr>
                  <w:rStyle w:val="Hyperlink"/>
                  <w:lang w:bidi="en-US"/>
                </w:rPr>
                <w:t>http://www.ihe.net/uploadedFiles/Documents/ITI/IHE_ITI_TF_Vol3.pdf</w:t>
              </w:r>
              <w:r>
                <w:rPr>
                  <w:lang w:bidi="en-US"/>
                </w:rPr>
                <w:fldChar w:fldCharType="end"/>
              </w:r>
              <w:r>
                <w:rPr>
                  <w:lang w:bidi="en-US"/>
                </w:rPr>
                <w:t xml:space="preserve"> </w:t>
              </w:r>
            </w:ins>
          </w:p>
        </w:tc>
      </w:tr>
      <w:tr w:rsidR="00F76BB5" w:rsidRPr="00275BEE" w:rsidTr="00275BEE">
        <w:tc>
          <w:tcPr>
            <w:tcW w:w="5121" w:type="dxa"/>
          </w:tcPr>
          <w:p w:rsidR="00F76BB5" w:rsidRPr="00275BEE" w:rsidRDefault="00F76BB5" w:rsidP="005403A7">
            <w:pPr>
              <w:ind w:firstLine="0"/>
              <w:rPr>
                <w:lang w:bidi="en-US"/>
              </w:rPr>
            </w:pPr>
            <w:r>
              <w:rPr>
                <w:lang w:bidi="en-US"/>
              </w:rPr>
              <w:t>IHE XDS Profile</w:t>
            </w:r>
          </w:p>
        </w:tc>
        <w:tc>
          <w:tcPr>
            <w:tcW w:w="4455" w:type="dxa"/>
          </w:tcPr>
          <w:p w:rsidR="00F76BB5" w:rsidRDefault="002A14C7">
            <w:pPr>
              <w:ind w:firstLine="0"/>
              <w:rPr>
                <w:lang w:bidi="en-US"/>
              </w:rPr>
            </w:pPr>
            <w:ins w:id="56" w:author="nbashyam" w:date="2015-01-19T03:59:00Z">
              <w:r w:rsidRPr="002A14C7">
                <w:rPr>
                  <w:lang w:bidi="en-US"/>
                </w:rPr>
                <w:t>http://wiki.ihe.net/index.php?title=Cross_Enterprise_Document_Sharing</w:t>
              </w:r>
            </w:ins>
          </w:p>
        </w:tc>
      </w:tr>
      <w:tr w:rsidR="00F76BB5" w:rsidRPr="00275BEE" w:rsidTr="00275BEE">
        <w:tc>
          <w:tcPr>
            <w:tcW w:w="5121" w:type="dxa"/>
          </w:tcPr>
          <w:p w:rsidR="00F76BB5" w:rsidRDefault="00F76BB5" w:rsidP="005403A7">
            <w:pPr>
              <w:ind w:firstLine="0"/>
              <w:rPr>
                <w:lang w:bidi="en-US"/>
              </w:rPr>
            </w:pPr>
            <w:r>
              <w:rPr>
                <w:lang w:bidi="en-US"/>
              </w:rPr>
              <w:t>IHE XCA Profile</w:t>
            </w:r>
          </w:p>
        </w:tc>
        <w:tc>
          <w:tcPr>
            <w:tcW w:w="4455" w:type="dxa"/>
          </w:tcPr>
          <w:p w:rsidR="00F76BB5" w:rsidRDefault="002A14C7">
            <w:pPr>
              <w:ind w:firstLine="0"/>
              <w:rPr>
                <w:lang w:bidi="en-US"/>
              </w:rPr>
            </w:pPr>
            <w:ins w:id="57" w:author="nbashyam" w:date="2015-01-19T04:00:00Z">
              <w:r w:rsidRPr="002A14C7">
                <w:rPr>
                  <w:lang w:bidi="en-US"/>
                </w:rPr>
                <w:t>http://wiki.ihe.net/index.php?title=Cross-Community_Access</w:t>
              </w:r>
            </w:ins>
          </w:p>
        </w:tc>
      </w:tr>
      <w:tr w:rsidR="00F76BB5" w:rsidRPr="00275BEE" w:rsidTr="00275BEE">
        <w:tc>
          <w:tcPr>
            <w:tcW w:w="5121" w:type="dxa"/>
          </w:tcPr>
          <w:p w:rsidR="00F76BB5" w:rsidRDefault="00F76BB5" w:rsidP="005403A7">
            <w:pPr>
              <w:ind w:firstLine="0"/>
              <w:rPr>
                <w:lang w:bidi="en-US"/>
              </w:rPr>
            </w:pPr>
            <w:r>
              <w:rPr>
                <w:lang w:bidi="en-US"/>
              </w:rPr>
              <w:t>IHE XUA Profile</w:t>
            </w:r>
          </w:p>
        </w:tc>
        <w:tc>
          <w:tcPr>
            <w:tcW w:w="4455" w:type="dxa"/>
          </w:tcPr>
          <w:p w:rsidR="00F76BB5" w:rsidRDefault="002A14C7">
            <w:pPr>
              <w:ind w:firstLine="0"/>
              <w:rPr>
                <w:lang w:bidi="en-US"/>
              </w:rPr>
            </w:pPr>
            <w:ins w:id="58" w:author="nbashyam" w:date="2015-01-19T04:00:00Z">
              <w:r w:rsidRPr="002A14C7">
                <w:rPr>
                  <w:lang w:bidi="en-US"/>
                </w:rPr>
                <w:t>http://wiki.ihe.net/index.php?title=Cross-Enterprise_User_Assertion</w:t>
              </w:r>
            </w:ins>
          </w:p>
        </w:tc>
      </w:tr>
      <w:tr w:rsidR="00B3265E" w:rsidRPr="00275BEE" w:rsidTr="00275BEE">
        <w:tc>
          <w:tcPr>
            <w:tcW w:w="5121" w:type="dxa"/>
          </w:tcPr>
          <w:p w:rsidR="00B3265E" w:rsidRDefault="00B3265E" w:rsidP="005403A7">
            <w:pPr>
              <w:ind w:firstLine="0"/>
              <w:rPr>
                <w:lang w:bidi="en-US"/>
              </w:rPr>
            </w:pPr>
            <w:r>
              <w:rPr>
                <w:lang w:bidi="en-US"/>
              </w:rPr>
              <w:t>IHE XCPD Profile</w:t>
            </w:r>
          </w:p>
        </w:tc>
        <w:tc>
          <w:tcPr>
            <w:tcW w:w="4455" w:type="dxa"/>
          </w:tcPr>
          <w:p w:rsidR="00B3265E" w:rsidRDefault="002A14C7">
            <w:pPr>
              <w:ind w:firstLine="0"/>
              <w:rPr>
                <w:lang w:bidi="en-US"/>
              </w:rPr>
            </w:pPr>
            <w:ins w:id="59" w:author="nbashyam" w:date="2015-01-19T04:00:00Z">
              <w:r w:rsidRPr="002A14C7">
                <w:rPr>
                  <w:lang w:bidi="en-US"/>
                </w:rPr>
                <w:t>http://wiki.ihe.net/index.php?title=Cross-Community_Patient_Discovery</w:t>
              </w:r>
            </w:ins>
          </w:p>
        </w:tc>
      </w:tr>
      <w:tr w:rsidR="00B3265E" w:rsidRPr="00275BEE" w:rsidTr="00275BEE">
        <w:tc>
          <w:tcPr>
            <w:tcW w:w="5121" w:type="dxa"/>
          </w:tcPr>
          <w:p w:rsidR="00B3265E" w:rsidRDefault="00B3265E" w:rsidP="005403A7">
            <w:pPr>
              <w:ind w:firstLine="0"/>
              <w:rPr>
                <w:lang w:bidi="en-US"/>
              </w:rPr>
            </w:pPr>
            <w:r>
              <w:rPr>
                <w:lang w:bidi="en-US"/>
              </w:rPr>
              <w:t>IHE ATNA Profile</w:t>
            </w:r>
          </w:p>
        </w:tc>
        <w:tc>
          <w:tcPr>
            <w:tcW w:w="4455" w:type="dxa"/>
          </w:tcPr>
          <w:p w:rsidR="00B3265E" w:rsidRDefault="00BD3F37">
            <w:pPr>
              <w:ind w:firstLine="0"/>
              <w:rPr>
                <w:lang w:bidi="en-US"/>
              </w:rPr>
            </w:pPr>
            <w:ins w:id="60" w:author="nbashyam" w:date="2015-01-19T04:55:00Z">
              <w:r w:rsidRPr="00BD3F37">
                <w:rPr>
                  <w:lang w:bidi="en-US"/>
                </w:rPr>
                <w:t>http://www.ihe.net/Technical_Framework/upload/IHE_ITI_Node_Authentication_Security_2004_08-15.pdf</w:t>
              </w:r>
            </w:ins>
          </w:p>
        </w:tc>
      </w:tr>
      <w:tr w:rsidR="00F76BB5" w:rsidRPr="00275BEE" w:rsidTr="00275BEE">
        <w:tc>
          <w:tcPr>
            <w:tcW w:w="5121" w:type="dxa"/>
          </w:tcPr>
          <w:p w:rsidR="00F76BB5" w:rsidRDefault="00F76BB5" w:rsidP="005403A7">
            <w:pPr>
              <w:ind w:firstLine="0"/>
              <w:rPr>
                <w:lang w:bidi="en-US"/>
              </w:rPr>
            </w:pPr>
            <w:r>
              <w:rPr>
                <w:lang w:bidi="en-US"/>
              </w:rPr>
              <w:t>IHE Technical Framework Appendix V</w:t>
            </w:r>
          </w:p>
        </w:tc>
        <w:tc>
          <w:tcPr>
            <w:tcW w:w="4455" w:type="dxa"/>
          </w:tcPr>
          <w:p w:rsidR="00F76BB5" w:rsidRDefault="002A14C7">
            <w:pPr>
              <w:ind w:firstLine="0"/>
              <w:rPr>
                <w:lang w:bidi="en-US"/>
              </w:rPr>
            </w:pPr>
            <w:ins w:id="61" w:author="nbashyam" w:date="2015-01-19T04:00:00Z">
              <w:r w:rsidRPr="002A14C7">
                <w:rPr>
                  <w:lang w:bidi="en-US"/>
                </w:rPr>
                <w:t>http://www.ihe.net/uploadedFiles/Documents/ITI/IHE_ITI_TF_Vol2x.pdf</w:t>
              </w:r>
            </w:ins>
          </w:p>
        </w:tc>
      </w:tr>
      <w:tr w:rsidR="00F76BB5" w:rsidRPr="00275BEE" w:rsidTr="00275BEE">
        <w:tc>
          <w:tcPr>
            <w:tcW w:w="5121" w:type="dxa"/>
          </w:tcPr>
          <w:p w:rsidR="00F76BB5" w:rsidRDefault="002A14C7" w:rsidP="005403A7">
            <w:pPr>
              <w:ind w:firstLine="0"/>
              <w:rPr>
                <w:lang w:bidi="en-US"/>
              </w:rPr>
            </w:pPr>
            <w:ins w:id="62" w:author="nbashyam" w:date="2015-01-19T04:01:00Z">
              <w:r>
                <w:rPr>
                  <w:lang w:bidi="en-US"/>
                </w:rPr>
                <w:t>IHE IUA Profile</w:t>
              </w:r>
            </w:ins>
          </w:p>
        </w:tc>
        <w:tc>
          <w:tcPr>
            <w:tcW w:w="4455" w:type="dxa"/>
          </w:tcPr>
          <w:p w:rsidR="00F76BB5" w:rsidRDefault="002A14C7">
            <w:pPr>
              <w:ind w:firstLine="0"/>
              <w:rPr>
                <w:lang w:bidi="en-US"/>
              </w:rPr>
            </w:pPr>
            <w:ins w:id="63" w:author="nbashyam" w:date="2015-01-19T04:01:00Z">
              <w:r>
                <w:rPr>
                  <w:lang w:bidi="en-US"/>
                </w:rPr>
                <w:fldChar w:fldCharType="begin"/>
              </w:r>
              <w:r>
                <w:rPr>
                  <w:lang w:bidi="en-US"/>
                </w:rPr>
                <w:instrText xml:space="preserve"> HYPERLINK "</w:instrText>
              </w:r>
              <w:r w:rsidRPr="002A14C7">
                <w:rPr>
                  <w:lang w:bidi="en-US"/>
                </w:rPr>
                <w:instrText>http://wiki.ihe.net/index.php?title=Internet_User_Authorization</w:instrText>
              </w:r>
              <w:r>
                <w:rPr>
                  <w:lang w:bidi="en-US"/>
                </w:rPr>
                <w:instrText xml:space="preserve">" </w:instrText>
              </w:r>
              <w:r>
                <w:rPr>
                  <w:lang w:bidi="en-US"/>
                </w:rPr>
                <w:fldChar w:fldCharType="separate"/>
              </w:r>
              <w:r w:rsidRPr="00104125">
                <w:rPr>
                  <w:rStyle w:val="Hyperlink"/>
                  <w:lang w:bidi="en-US"/>
                </w:rPr>
                <w:t>http://wiki.ihe.net/index.php?title=Internet_User_Authorization</w:t>
              </w:r>
              <w:r>
                <w:rPr>
                  <w:lang w:bidi="en-US"/>
                </w:rPr>
                <w:fldChar w:fldCharType="end"/>
              </w:r>
            </w:ins>
          </w:p>
        </w:tc>
      </w:tr>
      <w:tr w:rsidR="002A14C7" w:rsidRPr="00275BEE" w:rsidTr="00275BEE">
        <w:trPr>
          <w:ins w:id="64" w:author="nbashyam" w:date="2015-01-19T04:01:00Z"/>
        </w:trPr>
        <w:tc>
          <w:tcPr>
            <w:tcW w:w="5121" w:type="dxa"/>
          </w:tcPr>
          <w:p w:rsidR="002A14C7" w:rsidRDefault="002A14C7" w:rsidP="005403A7">
            <w:pPr>
              <w:ind w:firstLine="0"/>
              <w:rPr>
                <w:ins w:id="65" w:author="nbashyam" w:date="2015-01-19T04:01:00Z"/>
                <w:lang w:bidi="en-US"/>
              </w:rPr>
            </w:pPr>
            <w:ins w:id="66" w:author="nbashyam" w:date="2015-01-19T04:01:00Z">
              <w:r>
                <w:rPr>
                  <w:lang w:bidi="en-US"/>
                </w:rPr>
                <w:t>IHE MHD v2 Profile</w:t>
              </w:r>
            </w:ins>
          </w:p>
        </w:tc>
        <w:tc>
          <w:tcPr>
            <w:tcW w:w="4455" w:type="dxa"/>
          </w:tcPr>
          <w:p w:rsidR="002A14C7" w:rsidRDefault="002A14C7">
            <w:pPr>
              <w:ind w:firstLine="0"/>
              <w:rPr>
                <w:ins w:id="67" w:author="nbashyam" w:date="2015-01-19T04:06:00Z"/>
                <w:lang w:bidi="en-US"/>
              </w:rPr>
            </w:pPr>
            <w:ins w:id="68" w:author="nbashyam" w:date="2015-01-19T04:06:00Z">
              <w:r>
                <w:rPr>
                  <w:lang w:bidi="en-US"/>
                </w:rPr>
                <w:fldChar w:fldCharType="begin"/>
              </w:r>
              <w:r>
                <w:rPr>
                  <w:lang w:bidi="en-US"/>
                </w:rPr>
                <w:instrText xml:space="preserve"> HYPERLINK "</w:instrText>
              </w:r>
              <w:r w:rsidRPr="002A14C7">
                <w:rPr>
                  <w:lang w:bidi="en-US"/>
                </w:rPr>
                <w:instrText>http://www.ihe.net/uploadedFiles/Documents/ITI/IHE_ITI_Suppl_MHD.pdf</w:instrText>
              </w:r>
              <w:r>
                <w:rPr>
                  <w:lang w:bidi="en-US"/>
                </w:rPr>
                <w:instrText xml:space="preserve">" </w:instrText>
              </w:r>
              <w:r>
                <w:rPr>
                  <w:lang w:bidi="en-US"/>
                </w:rPr>
                <w:fldChar w:fldCharType="separate"/>
              </w:r>
              <w:r w:rsidRPr="00104125">
                <w:rPr>
                  <w:rStyle w:val="Hyperlink"/>
                  <w:lang w:bidi="en-US"/>
                </w:rPr>
                <w:t>http://www.ihe.net/uploadedFiles/Documents/ITI/IHE_ITI_Suppl_MHD.pdf</w:t>
              </w:r>
              <w:r>
                <w:rPr>
                  <w:lang w:bidi="en-US"/>
                </w:rPr>
                <w:fldChar w:fldCharType="end"/>
              </w:r>
              <w:r>
                <w:rPr>
                  <w:lang w:bidi="en-US"/>
                </w:rPr>
                <w:t xml:space="preserve"> </w:t>
              </w:r>
            </w:ins>
          </w:p>
          <w:p w:rsidR="002A14C7" w:rsidRDefault="002A14C7">
            <w:pPr>
              <w:ind w:firstLine="0"/>
              <w:rPr>
                <w:ins w:id="69" w:author="nbashyam" w:date="2015-01-19T04:06:00Z"/>
                <w:lang w:bidi="en-US"/>
              </w:rPr>
            </w:pPr>
            <w:ins w:id="70" w:author="nbashyam" w:date="2015-01-19T04:06:00Z">
              <w:r>
                <w:rPr>
                  <w:lang w:bidi="en-US"/>
                </w:rPr>
                <w:fldChar w:fldCharType="begin"/>
              </w:r>
              <w:r>
                <w:rPr>
                  <w:lang w:bidi="en-US"/>
                </w:rPr>
                <w:instrText xml:space="preserve"> HYPERLINK "</w:instrText>
              </w:r>
              <w:r w:rsidRPr="002A14C7">
                <w:rPr>
                  <w:lang w:bidi="en-US"/>
                </w:rPr>
                <w:instrText>http://wiki.ihe.net/index.php?title=MHD-rev2-vol-3</w:instrText>
              </w:r>
              <w:r>
                <w:rPr>
                  <w:lang w:bidi="en-US"/>
                </w:rPr>
                <w:instrText xml:space="preserve">" </w:instrText>
              </w:r>
              <w:r>
                <w:rPr>
                  <w:lang w:bidi="en-US"/>
                </w:rPr>
                <w:fldChar w:fldCharType="separate"/>
              </w:r>
              <w:r w:rsidRPr="00104125">
                <w:rPr>
                  <w:rStyle w:val="Hyperlink"/>
                  <w:lang w:bidi="en-US"/>
                </w:rPr>
                <w:t>http://wiki.ihe.net/index.php?title=MHD-rev2-vol-3</w:t>
              </w:r>
              <w:r>
                <w:rPr>
                  <w:lang w:bidi="en-US"/>
                </w:rPr>
                <w:fldChar w:fldCharType="end"/>
              </w:r>
            </w:ins>
          </w:p>
          <w:p w:rsidR="002A14C7" w:rsidRDefault="002A14C7">
            <w:pPr>
              <w:ind w:firstLine="0"/>
              <w:rPr>
                <w:ins w:id="71" w:author="nbashyam" w:date="2015-01-19T04:01:00Z"/>
                <w:lang w:bidi="en-US"/>
              </w:rPr>
            </w:pPr>
            <w:ins w:id="72" w:author="nbashyam" w:date="2015-01-19T04:07:00Z">
              <w:r w:rsidRPr="002A14C7">
                <w:rPr>
                  <w:lang w:bidi="en-US"/>
                </w:rPr>
                <w:t>http://wiki.ihe.net/index.php?title=Mobile_access_to_Health_Documents_-_Supplement_revision_2</w:t>
              </w:r>
            </w:ins>
          </w:p>
        </w:tc>
      </w:tr>
    </w:tbl>
    <w:p w:rsidR="00A10A22" w:rsidRPr="00C07BDD" w:rsidRDefault="00C60EB0" w:rsidP="00C264CC">
      <w:pPr>
        <w:pStyle w:val="Caption"/>
      </w:pPr>
      <w:bookmarkStart w:id="73" w:name="_Toc386017904"/>
      <w:r>
        <w:t xml:space="preserve">Table </w:t>
      </w:r>
      <w:r w:rsidR="00414F56">
        <w:fldChar w:fldCharType="begin"/>
      </w:r>
      <w:r w:rsidR="00414F56">
        <w:instrText xml:space="preserve"> SEQ Table \* ARABIC </w:instrText>
      </w:r>
      <w:r w:rsidR="00414F56">
        <w:fldChar w:fldCharType="separate"/>
      </w:r>
      <w:r w:rsidR="009C638C">
        <w:rPr>
          <w:noProof/>
        </w:rPr>
        <w:t>1</w:t>
      </w:r>
      <w:r w:rsidR="00414F56">
        <w:rPr>
          <w:noProof/>
        </w:rPr>
        <w:fldChar w:fldCharType="end"/>
      </w:r>
      <w:r>
        <w:t xml:space="preserve"> – Pre-Requisite Knowledge</w:t>
      </w:r>
      <w:bookmarkEnd w:id="73"/>
    </w:p>
    <w:p w:rsidR="00152FC2" w:rsidRDefault="00152FC2" w:rsidP="00152FC2">
      <w:pPr>
        <w:pStyle w:val="Heading3"/>
        <w:rPr>
          <w:lang w:bidi="en-US"/>
        </w:rPr>
      </w:pPr>
      <w:bookmarkStart w:id="74" w:name="_Toc386620788"/>
      <w:r>
        <w:rPr>
          <w:lang w:bidi="en-US"/>
        </w:rPr>
        <w:t>Reader Guidance</w:t>
      </w:r>
      <w:bookmarkEnd w:id="42"/>
      <w:bookmarkEnd w:id="74"/>
    </w:p>
    <w:p w:rsidR="00152FC2" w:rsidRDefault="00152FC2" w:rsidP="00152FC2">
      <w:pPr>
        <w:ind w:firstLine="0"/>
        <w:rPr>
          <w:lang w:bidi="en-US"/>
        </w:rPr>
      </w:pPr>
      <w:r>
        <w:rPr>
          <w:lang w:bidi="en-US"/>
        </w:rPr>
        <w:t>This convenient table provides direct access to sections of the implementation guidance of most relevance to the reader:</w:t>
      </w:r>
    </w:p>
    <w:p w:rsidR="00152FC2" w:rsidRDefault="00152FC2" w:rsidP="00152FC2">
      <w:pPr>
        <w:rPr>
          <w:lang w:bidi="en-US"/>
        </w:rPr>
      </w:pPr>
    </w:p>
    <w:tbl>
      <w:tblPr>
        <w:tblStyle w:val="TableGrid"/>
        <w:tblW w:w="0" w:type="auto"/>
        <w:tblLook w:val="04A0" w:firstRow="1" w:lastRow="0" w:firstColumn="1" w:lastColumn="0" w:noHBand="0" w:noVBand="1"/>
      </w:tblPr>
      <w:tblGrid>
        <w:gridCol w:w="5065"/>
        <w:gridCol w:w="4511"/>
      </w:tblGrid>
      <w:tr w:rsidR="00152FC2" w:rsidRPr="00DB1AC4" w:rsidTr="002C4232">
        <w:tc>
          <w:tcPr>
            <w:tcW w:w="5065" w:type="dxa"/>
          </w:tcPr>
          <w:p w:rsidR="00152FC2" w:rsidRPr="00DB1AC4" w:rsidRDefault="00152FC2" w:rsidP="00B3265E">
            <w:pPr>
              <w:ind w:firstLine="0"/>
              <w:rPr>
                <w:lang w:bidi="en-US"/>
              </w:rPr>
            </w:pPr>
            <w:r>
              <w:rPr>
                <w:lang w:bidi="en-US"/>
              </w:rPr>
              <w:t xml:space="preserve">What are the </w:t>
            </w:r>
            <w:r w:rsidR="00B3265E">
              <w:rPr>
                <w:lang w:bidi="en-US"/>
              </w:rPr>
              <w:t xml:space="preserve">different Query Stacks </w:t>
            </w:r>
            <w:r>
              <w:rPr>
                <w:lang w:bidi="en-US"/>
              </w:rPr>
              <w:t xml:space="preserve">proposed in this implementation guidance to implement </w:t>
            </w:r>
            <w:r w:rsidR="00B3265E">
              <w:rPr>
                <w:lang w:bidi="en-US"/>
              </w:rPr>
              <w:t>DAF</w:t>
            </w:r>
          </w:p>
        </w:tc>
        <w:tc>
          <w:tcPr>
            <w:tcW w:w="4511" w:type="dxa"/>
          </w:tcPr>
          <w:p w:rsidR="00152FC2" w:rsidRDefault="00181F99" w:rsidP="00780FA5">
            <w:pPr>
              <w:ind w:firstLine="0"/>
              <w:rPr>
                <w:lang w:bidi="en-US"/>
              </w:rPr>
            </w:pPr>
            <w:ins w:id="75" w:author="nbashyam" w:date="2015-01-19T04:09:00Z">
              <w:r>
                <w:rPr>
                  <w:lang w:bidi="en-US"/>
                </w:rPr>
                <w:fldChar w:fldCharType="begin"/>
              </w:r>
              <w:r>
                <w:rPr>
                  <w:lang w:bidi="en-US"/>
                </w:rPr>
                <w:instrText xml:space="preserve"> HYPERLINK  \l "_DAF_Technical_Approach" </w:instrText>
              </w:r>
              <w:r>
                <w:rPr>
                  <w:lang w:bidi="en-US"/>
                </w:rPr>
                <w:fldChar w:fldCharType="separate"/>
              </w:r>
              <w:r w:rsidRPr="00181F99">
                <w:rPr>
                  <w:rStyle w:val="Hyperlink"/>
                  <w:lang w:bidi="en-US"/>
                </w:rPr>
                <w:t>DAF Technical Approach – Query Stacks and Building Blocks</w:t>
              </w:r>
              <w:r>
                <w:rPr>
                  <w:lang w:bidi="en-US"/>
                </w:rPr>
                <w:fldChar w:fldCharType="end"/>
              </w:r>
            </w:ins>
          </w:p>
        </w:tc>
      </w:tr>
      <w:tr w:rsidR="00152FC2" w:rsidRPr="00DB1AC4" w:rsidTr="002C4232">
        <w:tc>
          <w:tcPr>
            <w:tcW w:w="5065" w:type="dxa"/>
          </w:tcPr>
          <w:p w:rsidR="00152FC2" w:rsidRPr="00DB1AC4" w:rsidRDefault="00152FC2" w:rsidP="00B3265E">
            <w:pPr>
              <w:ind w:firstLine="0"/>
              <w:rPr>
                <w:lang w:bidi="en-US"/>
              </w:rPr>
            </w:pPr>
            <w:r w:rsidRPr="00DB1AC4">
              <w:rPr>
                <w:lang w:bidi="en-US"/>
              </w:rPr>
              <w:t xml:space="preserve">What </w:t>
            </w:r>
            <w:r w:rsidR="00B3265E">
              <w:rPr>
                <w:lang w:bidi="en-US"/>
              </w:rPr>
              <w:t>are the behavior models supported by DAF</w:t>
            </w:r>
          </w:p>
        </w:tc>
        <w:tc>
          <w:tcPr>
            <w:tcW w:w="4511" w:type="dxa"/>
          </w:tcPr>
          <w:p w:rsidR="00152FC2" w:rsidRPr="00DB1AC4" w:rsidRDefault="00181F99" w:rsidP="00B3265E">
            <w:pPr>
              <w:ind w:firstLine="0"/>
              <w:rPr>
                <w:lang w:bidi="en-US"/>
              </w:rPr>
            </w:pPr>
            <w:ins w:id="76" w:author="nbashyam" w:date="2015-01-19T04:09:00Z">
              <w:r>
                <w:rPr>
                  <w:lang w:bidi="en-US"/>
                </w:rPr>
                <w:fldChar w:fldCharType="begin"/>
              </w:r>
              <w:r>
                <w:rPr>
                  <w:lang w:bidi="en-US"/>
                </w:rPr>
                <w:instrText xml:space="preserve"> HYPERLINK  \l "_DAF_Behavior_Models" </w:instrText>
              </w:r>
              <w:r>
                <w:rPr>
                  <w:lang w:bidi="en-US"/>
                </w:rPr>
                <w:fldChar w:fldCharType="separate"/>
              </w:r>
              <w:r w:rsidRPr="00181F99">
                <w:rPr>
                  <w:rStyle w:val="Hyperlink"/>
                  <w:lang w:bidi="en-US"/>
                </w:rPr>
                <w:t>DAF Behavior Models Supported</w:t>
              </w:r>
              <w:r>
                <w:rPr>
                  <w:lang w:bidi="en-US"/>
                </w:rPr>
                <w:fldChar w:fldCharType="end"/>
              </w:r>
            </w:ins>
          </w:p>
        </w:tc>
      </w:tr>
      <w:tr w:rsidR="00152FC2" w:rsidRPr="00DB1AC4" w:rsidTr="002C4232">
        <w:tc>
          <w:tcPr>
            <w:tcW w:w="5065" w:type="dxa"/>
          </w:tcPr>
          <w:p w:rsidR="00152FC2" w:rsidRPr="00DB1AC4" w:rsidRDefault="00B3265E" w:rsidP="002C4232">
            <w:pPr>
              <w:ind w:firstLine="0"/>
              <w:rPr>
                <w:lang w:bidi="en-US"/>
              </w:rPr>
            </w:pPr>
            <w:r>
              <w:rPr>
                <w:lang w:bidi="en-US"/>
              </w:rPr>
              <w:t>What are the standards used for DAF</w:t>
            </w:r>
          </w:p>
        </w:tc>
        <w:tc>
          <w:tcPr>
            <w:tcW w:w="4511" w:type="dxa"/>
          </w:tcPr>
          <w:p w:rsidR="00152FC2" w:rsidRPr="00DB1AC4" w:rsidRDefault="00181F99" w:rsidP="00780FA5">
            <w:pPr>
              <w:ind w:firstLine="0"/>
              <w:rPr>
                <w:lang w:bidi="en-US"/>
              </w:rPr>
            </w:pPr>
            <w:ins w:id="77" w:author="nbashyam" w:date="2015-01-19T04:10:00Z">
              <w:r>
                <w:rPr>
                  <w:lang w:bidi="en-US"/>
                </w:rPr>
                <w:fldChar w:fldCharType="begin"/>
              </w:r>
              <w:r>
                <w:rPr>
                  <w:lang w:bidi="en-US"/>
                </w:rPr>
                <w:instrText xml:space="preserve"> HYPERLINK  \l "_DAF_Query_Stacks" </w:instrText>
              </w:r>
              <w:r>
                <w:rPr>
                  <w:lang w:bidi="en-US"/>
                </w:rPr>
                <w:fldChar w:fldCharType="separate"/>
              </w:r>
              <w:r w:rsidRPr="00181F99">
                <w:rPr>
                  <w:rStyle w:val="Hyperlink"/>
                  <w:lang w:bidi="en-US"/>
                </w:rPr>
                <w:t>DAF Query Stacks and Standards</w:t>
              </w:r>
              <w:r>
                <w:rPr>
                  <w:lang w:bidi="en-US"/>
                </w:rPr>
                <w:fldChar w:fldCharType="end"/>
              </w:r>
            </w:ins>
          </w:p>
        </w:tc>
      </w:tr>
      <w:tr w:rsidR="00152FC2" w:rsidRPr="00DB1AC4" w:rsidTr="002C4232">
        <w:tc>
          <w:tcPr>
            <w:tcW w:w="5065" w:type="dxa"/>
          </w:tcPr>
          <w:p w:rsidR="00152FC2" w:rsidRPr="00DB1AC4" w:rsidRDefault="00B3265E" w:rsidP="002C4232">
            <w:pPr>
              <w:ind w:firstLine="0"/>
              <w:rPr>
                <w:lang w:bidi="en-US"/>
              </w:rPr>
            </w:pPr>
            <w:r>
              <w:rPr>
                <w:lang w:bidi="en-US"/>
              </w:rPr>
              <w:t xml:space="preserve">Where can I learn about the SOAP query stack </w:t>
            </w:r>
          </w:p>
        </w:tc>
        <w:tc>
          <w:tcPr>
            <w:tcW w:w="4511" w:type="dxa"/>
          </w:tcPr>
          <w:p w:rsidR="00152FC2" w:rsidRPr="00DB1AC4" w:rsidRDefault="00181F99" w:rsidP="00780FA5">
            <w:pPr>
              <w:ind w:firstLine="0"/>
              <w:rPr>
                <w:lang w:bidi="en-US"/>
              </w:rPr>
            </w:pPr>
            <w:ins w:id="78" w:author="nbashyam" w:date="2015-01-19T04:11:00Z">
              <w:r>
                <w:rPr>
                  <w:lang w:bidi="en-US"/>
                </w:rPr>
                <w:fldChar w:fldCharType="begin"/>
              </w:r>
              <w:r>
                <w:rPr>
                  <w:lang w:bidi="en-US"/>
                </w:rPr>
                <w:instrText xml:space="preserve"> HYPERLINK  \l "_SOAP_Query_Stack" </w:instrText>
              </w:r>
              <w:r>
                <w:rPr>
                  <w:lang w:bidi="en-US"/>
                </w:rPr>
                <w:fldChar w:fldCharType="separate"/>
              </w:r>
              <w:r w:rsidRPr="00181F99">
                <w:rPr>
                  <w:rStyle w:val="Hyperlink"/>
                  <w:lang w:bidi="en-US"/>
                </w:rPr>
                <w:t>SOAP Query Stack</w:t>
              </w:r>
              <w:r>
                <w:rPr>
                  <w:lang w:bidi="en-US"/>
                </w:rPr>
                <w:fldChar w:fldCharType="end"/>
              </w:r>
            </w:ins>
          </w:p>
        </w:tc>
      </w:tr>
      <w:tr w:rsidR="00152FC2" w:rsidRPr="00DB1AC4" w:rsidTr="002C4232">
        <w:tc>
          <w:tcPr>
            <w:tcW w:w="5065" w:type="dxa"/>
          </w:tcPr>
          <w:p w:rsidR="00152FC2" w:rsidRDefault="00B3265E" w:rsidP="002C4232">
            <w:pPr>
              <w:ind w:firstLine="0"/>
              <w:rPr>
                <w:lang w:bidi="en-US"/>
              </w:rPr>
            </w:pPr>
            <w:r>
              <w:rPr>
                <w:lang w:bidi="en-US"/>
              </w:rPr>
              <w:t>Where can I learn about the RESTful query stack</w:t>
            </w:r>
          </w:p>
        </w:tc>
        <w:tc>
          <w:tcPr>
            <w:tcW w:w="4511" w:type="dxa"/>
          </w:tcPr>
          <w:p w:rsidR="00152FC2" w:rsidRDefault="00181F99" w:rsidP="00780FA5">
            <w:pPr>
              <w:ind w:firstLine="0"/>
              <w:rPr>
                <w:lang w:bidi="en-US"/>
              </w:rPr>
            </w:pPr>
            <w:ins w:id="79" w:author="nbashyam" w:date="2015-01-19T04:10:00Z">
              <w:r>
                <w:rPr>
                  <w:lang w:bidi="en-US"/>
                </w:rPr>
                <w:fldChar w:fldCharType="begin"/>
              </w:r>
              <w:r>
                <w:rPr>
                  <w:lang w:bidi="en-US"/>
                </w:rPr>
                <w:instrText xml:space="preserve"> HYPERLINK  \l "_RESTful_Query_Stack" </w:instrText>
              </w:r>
              <w:r>
                <w:rPr>
                  <w:lang w:bidi="en-US"/>
                </w:rPr>
                <w:fldChar w:fldCharType="separate"/>
              </w:r>
              <w:r w:rsidRPr="00181F99">
                <w:rPr>
                  <w:rStyle w:val="Hyperlink"/>
                  <w:lang w:bidi="en-US"/>
                </w:rPr>
                <w:t>RESTful Query Stack</w:t>
              </w:r>
              <w:r>
                <w:rPr>
                  <w:lang w:bidi="en-US"/>
                </w:rPr>
                <w:fldChar w:fldCharType="end"/>
              </w:r>
            </w:ins>
          </w:p>
        </w:tc>
      </w:tr>
      <w:tr w:rsidR="00152FC2" w:rsidRPr="00DB1AC4" w:rsidTr="002C4232">
        <w:tc>
          <w:tcPr>
            <w:tcW w:w="5065" w:type="dxa"/>
          </w:tcPr>
          <w:p w:rsidR="00152FC2" w:rsidRPr="00DB1AC4" w:rsidRDefault="00B3265E" w:rsidP="002C4232">
            <w:pPr>
              <w:ind w:firstLine="0"/>
              <w:rPr>
                <w:lang w:bidi="en-US"/>
              </w:rPr>
            </w:pPr>
            <w:r>
              <w:rPr>
                <w:lang w:bidi="en-US"/>
              </w:rPr>
              <w:lastRenderedPageBreak/>
              <w:t>How do I implement the SOAP query stack</w:t>
            </w:r>
          </w:p>
        </w:tc>
        <w:tc>
          <w:tcPr>
            <w:tcW w:w="4511" w:type="dxa"/>
          </w:tcPr>
          <w:p w:rsidR="00152FC2" w:rsidRPr="00DB1AC4" w:rsidRDefault="00181F99" w:rsidP="00780FA5">
            <w:pPr>
              <w:ind w:firstLine="0"/>
              <w:rPr>
                <w:lang w:bidi="en-US"/>
              </w:rPr>
            </w:pPr>
            <w:ins w:id="80" w:author="nbashyam" w:date="2015-01-19T04:11:00Z">
              <w:r>
                <w:rPr>
                  <w:lang w:bidi="en-US"/>
                </w:rPr>
                <w:fldChar w:fldCharType="begin"/>
              </w:r>
              <w:r>
                <w:rPr>
                  <w:lang w:bidi="en-US"/>
                </w:rPr>
                <w:instrText xml:space="preserve"> HYPERLINK  \l "_DAF_Implementation_Guidance" </w:instrText>
              </w:r>
              <w:r>
                <w:rPr>
                  <w:lang w:bidi="en-US"/>
                </w:rPr>
                <w:fldChar w:fldCharType="separate"/>
              </w:r>
              <w:r w:rsidRPr="00181F99">
                <w:rPr>
                  <w:rStyle w:val="Hyperlink"/>
                  <w:lang w:bidi="en-US"/>
                </w:rPr>
                <w:t>DAF Implementation Guidance – SOAP Query Stack</w:t>
              </w:r>
              <w:r>
                <w:rPr>
                  <w:lang w:bidi="en-US"/>
                </w:rPr>
                <w:fldChar w:fldCharType="end"/>
              </w:r>
            </w:ins>
          </w:p>
        </w:tc>
      </w:tr>
      <w:tr w:rsidR="00152FC2" w:rsidRPr="00DB1AC4" w:rsidTr="002C4232">
        <w:tc>
          <w:tcPr>
            <w:tcW w:w="5065" w:type="dxa"/>
          </w:tcPr>
          <w:p w:rsidR="00152FC2" w:rsidRPr="00DB1AC4" w:rsidRDefault="00B3265E" w:rsidP="002C4232">
            <w:pPr>
              <w:ind w:firstLine="0"/>
              <w:rPr>
                <w:lang w:bidi="en-US"/>
              </w:rPr>
            </w:pPr>
            <w:r>
              <w:rPr>
                <w:lang w:bidi="en-US"/>
              </w:rPr>
              <w:t>How do I implement the RESTful query stack</w:t>
            </w:r>
          </w:p>
        </w:tc>
        <w:tc>
          <w:tcPr>
            <w:tcW w:w="4511" w:type="dxa"/>
          </w:tcPr>
          <w:p w:rsidR="00152FC2" w:rsidRPr="00DB1AC4" w:rsidRDefault="00181F99" w:rsidP="00780FA5">
            <w:pPr>
              <w:keepNext/>
              <w:ind w:firstLine="0"/>
              <w:rPr>
                <w:lang w:bidi="en-US"/>
              </w:rPr>
            </w:pPr>
            <w:ins w:id="81" w:author="nbashyam" w:date="2015-01-19T04:11:00Z">
              <w:r>
                <w:rPr>
                  <w:lang w:bidi="en-US"/>
                </w:rPr>
                <w:fldChar w:fldCharType="begin"/>
              </w:r>
              <w:r>
                <w:rPr>
                  <w:lang w:bidi="en-US"/>
                </w:rPr>
                <w:instrText xml:space="preserve"> HYPERLINK  \l "_DAF_Implementation_Guidance_1" </w:instrText>
              </w:r>
              <w:r>
                <w:rPr>
                  <w:lang w:bidi="en-US"/>
                </w:rPr>
                <w:fldChar w:fldCharType="separate"/>
              </w:r>
              <w:r w:rsidRPr="00181F99">
                <w:rPr>
                  <w:rStyle w:val="Hyperlink"/>
                  <w:lang w:bidi="en-US"/>
                </w:rPr>
                <w:t>DAF Implementation Guidance – RESTful Query Stack</w:t>
              </w:r>
              <w:r>
                <w:rPr>
                  <w:lang w:bidi="en-US"/>
                </w:rPr>
                <w:fldChar w:fldCharType="end"/>
              </w:r>
            </w:ins>
          </w:p>
        </w:tc>
      </w:tr>
      <w:tr w:rsidR="00152FC2" w:rsidRPr="00DB1AC4" w:rsidTr="002C4232">
        <w:tc>
          <w:tcPr>
            <w:tcW w:w="5065" w:type="dxa"/>
          </w:tcPr>
          <w:p w:rsidR="00152FC2" w:rsidRDefault="00B3265E" w:rsidP="004304C2">
            <w:pPr>
              <w:ind w:firstLine="0"/>
              <w:rPr>
                <w:lang w:bidi="en-US"/>
              </w:rPr>
            </w:pPr>
            <w:r>
              <w:rPr>
                <w:lang w:bidi="en-US"/>
              </w:rPr>
              <w:t>Where can I find examples for SOAP query stack</w:t>
            </w:r>
          </w:p>
        </w:tc>
        <w:tc>
          <w:tcPr>
            <w:tcW w:w="4511" w:type="dxa"/>
          </w:tcPr>
          <w:p w:rsidR="00152FC2" w:rsidRDefault="00181F99" w:rsidP="004304C2">
            <w:pPr>
              <w:keepNext/>
              <w:ind w:firstLine="0"/>
              <w:rPr>
                <w:lang w:bidi="en-US"/>
              </w:rPr>
            </w:pPr>
            <w:ins w:id="82" w:author="nbashyam" w:date="2015-01-19T04:12:00Z">
              <w:r>
                <w:rPr>
                  <w:lang w:bidi="en-US"/>
                </w:rPr>
                <w:fldChar w:fldCharType="begin"/>
              </w:r>
              <w:r>
                <w:rPr>
                  <w:lang w:bidi="en-US"/>
                </w:rPr>
                <w:instrText xml:space="preserve"> HYPERLINK  \l "_SOAP_Query_Examples" </w:instrText>
              </w:r>
              <w:r>
                <w:rPr>
                  <w:lang w:bidi="en-US"/>
                </w:rPr>
                <w:fldChar w:fldCharType="separate"/>
              </w:r>
              <w:r w:rsidRPr="00181F99">
                <w:rPr>
                  <w:rStyle w:val="Hyperlink"/>
                  <w:lang w:bidi="en-US"/>
                </w:rPr>
                <w:t>SOAP Query Examples</w:t>
              </w:r>
              <w:r>
                <w:rPr>
                  <w:lang w:bidi="en-US"/>
                </w:rPr>
                <w:fldChar w:fldCharType="end"/>
              </w:r>
            </w:ins>
          </w:p>
        </w:tc>
      </w:tr>
      <w:tr w:rsidR="00152FC2" w:rsidRPr="00DB1AC4" w:rsidTr="002C4232">
        <w:tc>
          <w:tcPr>
            <w:tcW w:w="5065" w:type="dxa"/>
          </w:tcPr>
          <w:p w:rsidR="00152FC2" w:rsidRDefault="00B3265E" w:rsidP="002C4232">
            <w:pPr>
              <w:ind w:firstLine="0"/>
              <w:rPr>
                <w:lang w:bidi="en-US"/>
              </w:rPr>
            </w:pPr>
            <w:r>
              <w:rPr>
                <w:lang w:bidi="en-US"/>
              </w:rPr>
              <w:t>Where can I find examples for RESTful query stack</w:t>
            </w:r>
          </w:p>
        </w:tc>
        <w:tc>
          <w:tcPr>
            <w:tcW w:w="4511" w:type="dxa"/>
          </w:tcPr>
          <w:p w:rsidR="00152FC2" w:rsidRDefault="00181F99" w:rsidP="00780FA5">
            <w:pPr>
              <w:keepNext/>
              <w:ind w:firstLine="0"/>
              <w:rPr>
                <w:lang w:bidi="en-US"/>
              </w:rPr>
            </w:pPr>
            <w:ins w:id="83" w:author="nbashyam" w:date="2015-01-19T04:12:00Z">
              <w:r>
                <w:rPr>
                  <w:lang w:bidi="en-US"/>
                </w:rPr>
                <w:fldChar w:fldCharType="begin"/>
              </w:r>
              <w:r>
                <w:rPr>
                  <w:lang w:bidi="en-US"/>
                </w:rPr>
                <w:instrText xml:space="preserve"> HYPERLINK  \l "_DAF_Implementation_Guidance_1" </w:instrText>
              </w:r>
              <w:r>
                <w:rPr>
                  <w:lang w:bidi="en-US"/>
                </w:rPr>
                <w:fldChar w:fldCharType="separate"/>
              </w:r>
              <w:r w:rsidRPr="00181F99">
                <w:rPr>
                  <w:rStyle w:val="Hyperlink"/>
                  <w:lang w:bidi="en-US"/>
                </w:rPr>
                <w:t>DAF Implementation Guidance – RESTful Query Stack</w:t>
              </w:r>
              <w:r>
                <w:rPr>
                  <w:lang w:bidi="en-US"/>
                </w:rPr>
                <w:fldChar w:fldCharType="end"/>
              </w:r>
            </w:ins>
          </w:p>
        </w:tc>
      </w:tr>
      <w:tr w:rsidR="00152FC2" w:rsidRPr="00DB1AC4" w:rsidTr="002C4232">
        <w:tc>
          <w:tcPr>
            <w:tcW w:w="5065" w:type="dxa"/>
          </w:tcPr>
          <w:p w:rsidR="00152FC2" w:rsidRDefault="004304C2" w:rsidP="004304C2">
            <w:pPr>
              <w:ind w:firstLine="0"/>
              <w:rPr>
                <w:lang w:bidi="en-US"/>
              </w:rPr>
            </w:pPr>
            <w:r>
              <w:rPr>
                <w:lang w:bidi="en-US"/>
              </w:rPr>
              <w:t>Where can I find working example code to use in my implementation?</w:t>
            </w:r>
          </w:p>
        </w:tc>
        <w:tc>
          <w:tcPr>
            <w:tcW w:w="4511" w:type="dxa"/>
          </w:tcPr>
          <w:p w:rsidR="00152FC2" w:rsidRDefault="00181F99" w:rsidP="004304C2">
            <w:pPr>
              <w:keepNext/>
              <w:ind w:firstLine="0"/>
              <w:rPr>
                <w:lang w:bidi="en-US"/>
              </w:rPr>
            </w:pPr>
            <w:ins w:id="84" w:author="nbashyam" w:date="2015-01-19T04:12:00Z">
              <w:r>
                <w:rPr>
                  <w:lang w:bidi="en-US"/>
                </w:rPr>
                <w:t>TBD</w:t>
              </w:r>
            </w:ins>
          </w:p>
        </w:tc>
      </w:tr>
      <w:tr w:rsidR="00152FC2" w:rsidRPr="00DB1AC4" w:rsidTr="002C4232">
        <w:tc>
          <w:tcPr>
            <w:tcW w:w="5065" w:type="dxa"/>
          </w:tcPr>
          <w:p w:rsidR="00152FC2" w:rsidRDefault="004304C2" w:rsidP="002C4232">
            <w:pPr>
              <w:ind w:firstLine="0"/>
              <w:rPr>
                <w:lang w:bidi="en-US"/>
              </w:rPr>
            </w:pPr>
            <w:r>
              <w:rPr>
                <w:lang w:bidi="en-US"/>
              </w:rPr>
              <w:t>Where is a summary of conformance statements that my implementation needs to follow?</w:t>
            </w:r>
          </w:p>
        </w:tc>
        <w:tc>
          <w:tcPr>
            <w:tcW w:w="4511" w:type="dxa"/>
          </w:tcPr>
          <w:p w:rsidR="00152FC2" w:rsidRDefault="00181F99" w:rsidP="002C4232">
            <w:pPr>
              <w:keepNext/>
              <w:ind w:firstLine="0"/>
              <w:rPr>
                <w:lang w:bidi="en-US"/>
              </w:rPr>
            </w:pPr>
            <w:ins w:id="85" w:author="nbashyam" w:date="2015-01-19T04:12:00Z">
              <w:r>
                <w:rPr>
                  <w:lang w:bidi="en-US"/>
                </w:rPr>
                <w:t>TBD</w:t>
              </w:r>
            </w:ins>
          </w:p>
        </w:tc>
      </w:tr>
    </w:tbl>
    <w:p w:rsidR="00152FC2" w:rsidRDefault="00152FC2" w:rsidP="00152FC2">
      <w:pPr>
        <w:pStyle w:val="Caption"/>
      </w:pPr>
      <w:bookmarkStart w:id="86" w:name="_Toc325656893"/>
      <w:bookmarkStart w:id="87" w:name="_Toc386017905"/>
      <w:r>
        <w:t xml:space="preserve">Table </w:t>
      </w:r>
      <w:r w:rsidR="00414F56">
        <w:fldChar w:fldCharType="begin"/>
      </w:r>
      <w:r w:rsidR="00414F56">
        <w:instrText xml:space="preserve"> SEQ Table \* ARABIC </w:instrText>
      </w:r>
      <w:r w:rsidR="00414F56">
        <w:fldChar w:fldCharType="separate"/>
      </w:r>
      <w:r w:rsidR="009C638C">
        <w:rPr>
          <w:noProof/>
        </w:rPr>
        <w:t>2</w:t>
      </w:r>
      <w:r w:rsidR="00414F56">
        <w:rPr>
          <w:noProof/>
        </w:rPr>
        <w:fldChar w:fldCharType="end"/>
      </w:r>
      <w:r w:rsidR="008569B0">
        <w:t xml:space="preserve"> – </w:t>
      </w:r>
      <w:r>
        <w:t>Reader Guidance</w:t>
      </w:r>
      <w:bookmarkEnd w:id="86"/>
      <w:bookmarkEnd w:id="87"/>
    </w:p>
    <w:p w:rsidR="0047027D" w:rsidRDefault="0047027D" w:rsidP="00152FC2">
      <w:pPr>
        <w:pStyle w:val="Heading2"/>
        <w:rPr>
          <w:lang w:bidi="en-US"/>
        </w:rPr>
      </w:pPr>
      <w:bookmarkStart w:id="88" w:name="_Toc386620789"/>
      <w:bookmarkStart w:id="89" w:name="_Toc325660312"/>
      <w:r>
        <w:rPr>
          <w:lang w:bidi="en-US"/>
        </w:rPr>
        <w:t>Assumptions and Pre-Conditions</w:t>
      </w:r>
      <w:bookmarkEnd w:id="88"/>
    </w:p>
    <w:p w:rsidR="0047027D" w:rsidRDefault="00E86DEE" w:rsidP="00CF7383">
      <w:pPr>
        <w:ind w:left="360" w:firstLine="0"/>
        <w:rPr>
          <w:lang w:bidi="en-US"/>
        </w:rPr>
      </w:pPr>
      <w:r>
        <w:rPr>
          <w:lang w:bidi="en-US"/>
        </w:rPr>
        <w:t>It is important for the reader to</w:t>
      </w:r>
      <w:r w:rsidR="0047027D">
        <w:rPr>
          <w:lang w:bidi="en-US"/>
        </w:rPr>
        <w:t xml:space="preserve"> understand the following assumptions and pre-conditions as defined in the S&amp;I Framework Data </w:t>
      </w:r>
      <w:r w:rsidR="00CF7383">
        <w:rPr>
          <w:lang w:bidi="en-US"/>
        </w:rPr>
        <w:t xml:space="preserve">Access Framework Project Charter and </w:t>
      </w:r>
      <w:r w:rsidR="0047027D">
        <w:rPr>
          <w:lang w:bidi="en-US"/>
        </w:rPr>
        <w:t>Use Case</w:t>
      </w:r>
      <w:r w:rsidR="00CF7383">
        <w:rPr>
          <w:lang w:bidi="en-US"/>
        </w:rPr>
        <w:t>s</w:t>
      </w:r>
      <w:r w:rsidR="0047027D">
        <w:rPr>
          <w:lang w:bidi="en-US"/>
        </w:rPr>
        <w:t>:</w:t>
      </w:r>
    </w:p>
    <w:p w:rsidR="0047027D" w:rsidRDefault="0047027D" w:rsidP="0047027D">
      <w:pPr>
        <w:pStyle w:val="Heading3"/>
        <w:rPr>
          <w:lang w:bidi="en-US"/>
        </w:rPr>
      </w:pPr>
      <w:bookmarkStart w:id="90" w:name="_Toc386620790"/>
      <w:r>
        <w:rPr>
          <w:lang w:bidi="en-US"/>
        </w:rPr>
        <w:t>Assumptions</w:t>
      </w:r>
      <w:r w:rsidR="00CF1FC1">
        <w:rPr>
          <w:lang w:bidi="en-US"/>
        </w:rPr>
        <w:t xml:space="preserve"> for Data </w:t>
      </w:r>
      <w:r w:rsidR="00C153BC">
        <w:rPr>
          <w:lang w:bidi="en-US"/>
        </w:rPr>
        <w:t>Access Framework</w:t>
      </w:r>
      <w:bookmarkEnd w:id="90"/>
    </w:p>
    <w:p w:rsidR="0047027D" w:rsidRDefault="007C011B" w:rsidP="00CF7383">
      <w:pPr>
        <w:ind w:firstLine="720"/>
        <w:rPr>
          <w:lang w:bidi="en-US"/>
        </w:rPr>
      </w:pPr>
      <w:r>
        <w:rPr>
          <w:lang w:bidi="en-US"/>
        </w:rPr>
        <w:t xml:space="preserve">The main </w:t>
      </w:r>
      <w:r w:rsidR="00960FDC">
        <w:rPr>
          <w:lang w:bidi="en-US"/>
        </w:rPr>
        <w:t>assumptions that</w:t>
      </w:r>
      <w:r>
        <w:rPr>
          <w:lang w:bidi="en-US"/>
        </w:rPr>
        <w:t xml:space="preserve"> are derived from the </w:t>
      </w:r>
      <w:r w:rsidR="00C153BC">
        <w:rPr>
          <w:lang w:bidi="en-US"/>
        </w:rPr>
        <w:t xml:space="preserve">S&amp;I Framework DAF </w:t>
      </w:r>
      <w:r w:rsidR="00CF7383">
        <w:rPr>
          <w:lang w:bidi="en-US"/>
        </w:rPr>
        <w:t xml:space="preserve">Project Charter and </w:t>
      </w:r>
      <w:r w:rsidR="00960FDC">
        <w:rPr>
          <w:lang w:bidi="en-US"/>
        </w:rPr>
        <w:t>Use Case are listed below:</w:t>
      </w:r>
    </w:p>
    <w:p w:rsidR="00BB56DD" w:rsidRDefault="00BB56DD" w:rsidP="00BB56DD">
      <w:pPr>
        <w:numPr>
          <w:ilvl w:val="0"/>
          <w:numId w:val="35"/>
        </w:numPr>
        <w:rPr>
          <w:rFonts w:cs="Times New Roman"/>
        </w:rPr>
      </w:pPr>
      <w:r>
        <w:rPr>
          <w:rFonts w:cs="Times New Roman"/>
        </w:rPr>
        <w:t xml:space="preserve">An organization refers to a legal entity which can have any number of sub-entities within the organization. </w:t>
      </w:r>
    </w:p>
    <w:p w:rsidR="00BB56DD" w:rsidRDefault="00BB56DD" w:rsidP="00BB56DD">
      <w:pPr>
        <w:numPr>
          <w:ilvl w:val="0"/>
          <w:numId w:val="35"/>
        </w:numPr>
        <w:rPr>
          <w:rFonts w:cs="Times New Roman"/>
        </w:rPr>
      </w:pPr>
      <w:r>
        <w:rPr>
          <w:rFonts w:cs="Times New Roman"/>
        </w:rPr>
        <w:t xml:space="preserve">An organization’s local Health IT system is comprised of any and all IT systems (i.e. varying EHR systems or other Health IT systems such as Pharmacy and Lab).  </w:t>
      </w:r>
    </w:p>
    <w:p w:rsidR="00BB56DD" w:rsidRDefault="00BB56DD" w:rsidP="00BB56DD">
      <w:pPr>
        <w:numPr>
          <w:ilvl w:val="0"/>
          <w:numId w:val="35"/>
        </w:numPr>
        <w:rPr>
          <w:rFonts w:cs="Times New Roman"/>
        </w:rPr>
      </w:pPr>
      <w:r>
        <w:rPr>
          <w:rFonts w:cs="Times New Roman"/>
        </w:rPr>
        <w:t xml:space="preserve">Federated query within a local Health IT system will be handled by the organization as required. </w:t>
      </w:r>
    </w:p>
    <w:p w:rsidR="00BB56DD" w:rsidRDefault="00BB56DD" w:rsidP="00BB56DD">
      <w:pPr>
        <w:numPr>
          <w:ilvl w:val="0"/>
          <w:numId w:val="35"/>
        </w:numPr>
        <w:rPr>
          <w:rFonts w:cs="Times New Roman"/>
        </w:rPr>
      </w:pPr>
      <w:r>
        <w:rPr>
          <w:rFonts w:cs="Times New Roman"/>
        </w:rPr>
        <w:t xml:space="preserve">Information requestor (business user) knows how to query the local Health IT System. </w:t>
      </w:r>
    </w:p>
    <w:p w:rsidR="00BB56DD" w:rsidRDefault="00BB56DD" w:rsidP="00BB56DD">
      <w:pPr>
        <w:numPr>
          <w:ilvl w:val="0"/>
          <w:numId w:val="35"/>
        </w:numPr>
        <w:rPr>
          <w:rFonts w:cs="Times New Roman"/>
        </w:rPr>
      </w:pPr>
      <w:r>
        <w:rPr>
          <w:rFonts w:cs="Times New Roman"/>
        </w:rPr>
        <w:t xml:space="preserve">Actors and systems shall execute queries and return query results based on their own internal service level agreements (SLAs). </w:t>
      </w:r>
    </w:p>
    <w:p w:rsidR="00BB56DD" w:rsidRPr="00BB56DD" w:rsidRDefault="00BB56DD" w:rsidP="00BB56DD">
      <w:pPr>
        <w:numPr>
          <w:ilvl w:val="0"/>
          <w:numId w:val="35"/>
        </w:numPr>
        <w:rPr>
          <w:rFonts w:cs="Times New Roman"/>
        </w:rPr>
      </w:pPr>
      <w:r w:rsidRPr="00BB56DD">
        <w:rPr>
          <w:rFonts w:cs="Times New Roman"/>
        </w:rPr>
        <w:t>Patient data can be queried as long as it has been documented and the organization's Local Health IT system makes it available to be queried against.</w:t>
      </w:r>
    </w:p>
    <w:p w:rsidR="0047027D" w:rsidRDefault="0047027D" w:rsidP="0047027D"/>
    <w:p w:rsidR="007C011B" w:rsidRDefault="007C011B" w:rsidP="00383D8F">
      <w:pPr>
        <w:ind w:firstLine="720"/>
      </w:pPr>
      <w:r>
        <w:t>Additional assumptions for this implementation guide include:</w:t>
      </w:r>
    </w:p>
    <w:p w:rsidR="007C011B" w:rsidRDefault="001A5912" w:rsidP="00822484">
      <w:pPr>
        <w:pStyle w:val="ListParagraph"/>
        <w:numPr>
          <w:ilvl w:val="0"/>
          <w:numId w:val="18"/>
        </w:numPr>
      </w:pPr>
      <w:ins w:id="91" w:author="nbashyam" w:date="2015-01-19T05:21:00Z">
        <w:r>
          <w:t>This implementation guide is built on existing IHE profiles for Document Metadata based access and does not create any new profiles or fill any gaps identified by the DAF IHE White paper.</w:t>
        </w:r>
      </w:ins>
    </w:p>
    <w:p w:rsidR="0047027D" w:rsidRDefault="0047027D" w:rsidP="0047027D">
      <w:pPr>
        <w:pStyle w:val="Heading3"/>
      </w:pPr>
      <w:bookmarkStart w:id="92" w:name="_Toc386620791"/>
      <w:r>
        <w:lastRenderedPageBreak/>
        <w:t xml:space="preserve">Pre-Conditions for </w:t>
      </w:r>
      <w:r w:rsidR="00C153BC">
        <w:t>Data Access Framework</w:t>
      </w:r>
      <w:bookmarkEnd w:id="92"/>
    </w:p>
    <w:p w:rsidR="00960FDC" w:rsidRDefault="00960FDC" w:rsidP="00383D8F">
      <w:pPr>
        <w:ind w:firstLine="720"/>
        <w:rPr>
          <w:lang w:bidi="en-US"/>
        </w:rPr>
      </w:pPr>
      <w:r>
        <w:rPr>
          <w:lang w:bidi="en-US"/>
        </w:rPr>
        <w:t xml:space="preserve">The main pre-conditions that are derived from the S&amp;I Framework </w:t>
      </w:r>
      <w:r w:rsidR="00C153BC">
        <w:rPr>
          <w:lang w:bidi="en-US"/>
        </w:rPr>
        <w:t xml:space="preserve">DAF </w:t>
      </w:r>
      <w:r>
        <w:rPr>
          <w:lang w:bidi="en-US"/>
        </w:rPr>
        <w:t>Use Case are listed below:</w:t>
      </w:r>
    </w:p>
    <w:p w:rsidR="00383D8F" w:rsidRDefault="00383D8F" w:rsidP="00383D8F">
      <w:pPr>
        <w:pStyle w:val="ListParagraph"/>
        <w:numPr>
          <w:ilvl w:val="0"/>
          <w:numId w:val="16"/>
        </w:numPr>
        <w:spacing w:after="200"/>
      </w:pPr>
      <w:r>
        <w:t>Query parameters required to create the query in a standardized format are known to the Query Requesting Application (for e.g patient id)</w:t>
      </w:r>
    </w:p>
    <w:p w:rsidR="00383D8F" w:rsidRDefault="00383D8F" w:rsidP="00383D8F">
      <w:pPr>
        <w:pStyle w:val="ListParagraph"/>
        <w:numPr>
          <w:ilvl w:val="0"/>
          <w:numId w:val="16"/>
        </w:numPr>
        <w:spacing w:after="200"/>
      </w:pPr>
      <w:r>
        <w:t>Query Requesting Application has knowledge about the Query Responding Application end point to send a query.</w:t>
      </w:r>
    </w:p>
    <w:p w:rsidR="00383D8F" w:rsidRDefault="00383D8F" w:rsidP="00383D8F">
      <w:pPr>
        <w:pStyle w:val="ListParagraph"/>
        <w:numPr>
          <w:ilvl w:val="0"/>
          <w:numId w:val="16"/>
        </w:numPr>
        <w:spacing w:after="200"/>
      </w:pPr>
      <w:r>
        <w:t>Query Requesting and Query Responding Applications have a common understanding of the shared vocabulary that is used to create the queries and provide the query results.</w:t>
      </w:r>
    </w:p>
    <w:p w:rsidR="00383D8F" w:rsidRDefault="00383D8F" w:rsidP="00383D8F">
      <w:pPr>
        <w:pStyle w:val="ListParagraph"/>
        <w:numPr>
          <w:ilvl w:val="0"/>
          <w:numId w:val="16"/>
        </w:numPr>
        <w:spacing w:after="200"/>
      </w:pPr>
      <w:r>
        <w:t xml:space="preserve">Query Requesting Application is able to determine the Query Responding Application that may have the data being requested. </w:t>
      </w:r>
    </w:p>
    <w:p w:rsidR="0047027D" w:rsidRDefault="00383D8F" w:rsidP="00383D8F">
      <w:pPr>
        <w:pStyle w:val="ListParagraph"/>
        <w:numPr>
          <w:ilvl w:val="0"/>
          <w:numId w:val="16"/>
        </w:numPr>
        <w:spacing w:after="200" w:line="276" w:lineRule="auto"/>
      </w:pPr>
      <w:r>
        <w:t>Query Responding Application can provide a query response in the standardized format.</w:t>
      </w:r>
    </w:p>
    <w:p w:rsidR="00152FC2" w:rsidRDefault="00152FC2" w:rsidP="00152FC2">
      <w:pPr>
        <w:pStyle w:val="Heading2"/>
        <w:rPr>
          <w:lang w:bidi="en-US"/>
        </w:rPr>
      </w:pPr>
      <w:bookmarkStart w:id="93" w:name="_Ref332286048"/>
      <w:bookmarkStart w:id="94" w:name="_Toc386620792"/>
      <w:r>
        <w:rPr>
          <w:lang w:bidi="en-US"/>
        </w:rPr>
        <w:t>Structure of Implementation Guidance</w:t>
      </w:r>
      <w:bookmarkEnd w:id="89"/>
      <w:bookmarkEnd w:id="93"/>
      <w:bookmarkEnd w:id="94"/>
    </w:p>
    <w:p w:rsidR="00152FC2" w:rsidRDefault="00152FC2" w:rsidP="00152FC2">
      <w:pPr>
        <w:ind w:firstLine="0"/>
        <w:rPr>
          <w:ins w:id="95" w:author="nbashyam" w:date="2015-01-19T04:16:00Z"/>
          <w:lang w:bidi="en-US"/>
        </w:rPr>
      </w:pPr>
      <w:r>
        <w:rPr>
          <w:lang w:bidi="en-US"/>
        </w:rPr>
        <w:t xml:space="preserve">The following figure summarizes the </w:t>
      </w:r>
      <w:del w:id="96" w:author="nbashyam" w:date="2015-01-19T04:16:00Z">
        <w:r w:rsidDel="00181F99">
          <w:rPr>
            <w:lang w:bidi="en-US"/>
          </w:rPr>
          <w:delText>approach that was taken within the S&amp;I Framework to develop a standards and implementation stack to</w:delText>
        </w:r>
      </w:del>
      <w:ins w:id="97" w:author="nbashyam" w:date="2015-01-19T04:16:00Z">
        <w:r w:rsidR="00181F99">
          <w:rPr>
            <w:lang w:bidi="en-US"/>
          </w:rPr>
          <w:t>DAF building blocks used to</w:t>
        </w:r>
      </w:ins>
      <w:r>
        <w:rPr>
          <w:lang w:bidi="en-US"/>
        </w:rPr>
        <w:t xml:space="preserve"> meet the requirements of the S&amp;I Framework </w:t>
      </w:r>
      <w:r w:rsidR="00383D8F">
        <w:rPr>
          <w:lang w:bidi="en-US"/>
        </w:rPr>
        <w:t>DAF</w:t>
      </w:r>
      <w:r>
        <w:rPr>
          <w:lang w:bidi="en-US"/>
        </w:rPr>
        <w:t xml:space="preserve"> Use Case.</w:t>
      </w:r>
    </w:p>
    <w:p w:rsidR="00181F99" w:rsidRDefault="00181F99" w:rsidP="00152FC2">
      <w:pPr>
        <w:ind w:firstLine="0"/>
        <w:rPr>
          <w:lang w:bidi="en-US"/>
        </w:rPr>
      </w:pPr>
    </w:p>
    <w:p w:rsidR="00152FC2" w:rsidRDefault="00267988" w:rsidP="00152FC2">
      <w:pPr>
        <w:ind w:firstLine="0"/>
        <w:rPr>
          <w:ins w:id="98" w:author="nbashyam" w:date="2015-01-19T04:23:00Z"/>
          <w:lang w:bidi="en-US"/>
        </w:rPr>
      </w:pPr>
      <w:ins w:id="99" w:author="nbashyam" w:date="2015-01-19T04:23:00Z">
        <w:r>
          <w:rPr>
            <w:noProof/>
          </w:rPr>
          <w:lastRenderedPageBreak/>
          <w:drawing>
            <wp:inline distT="0" distB="0" distL="0" distR="0" wp14:anchorId="10F3C032" wp14:editId="72210831">
              <wp:extent cx="2463165" cy="321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165" cy="3213100"/>
                      </a:xfrm>
                      <a:prstGeom prst="rect">
                        <a:avLst/>
                      </a:prstGeom>
                      <a:noFill/>
                    </pic:spPr>
                  </pic:pic>
                </a:graphicData>
              </a:graphic>
            </wp:inline>
          </w:drawing>
        </w:r>
      </w:ins>
    </w:p>
    <w:p w:rsidR="00267988" w:rsidRDefault="00267988" w:rsidP="00152FC2">
      <w:pPr>
        <w:ind w:firstLine="0"/>
        <w:rPr>
          <w:lang w:bidi="en-US"/>
        </w:rPr>
      </w:pPr>
      <w:ins w:id="100" w:author="nbashyam" w:date="2015-01-19T04:23:00Z">
        <w:r>
          <w:rPr>
            <w:lang w:bidi="en-US"/>
          </w:rPr>
          <w:t>DAF Building Blocks</w:t>
        </w:r>
      </w:ins>
    </w:p>
    <w:p w:rsidR="00152FC2" w:rsidRDefault="00152FC2" w:rsidP="00152FC2">
      <w:pPr>
        <w:ind w:firstLine="0"/>
        <w:rPr>
          <w:lang w:bidi="en-US"/>
        </w:rPr>
      </w:pPr>
      <w:del w:id="101" w:author="nbashyam" w:date="2015-01-19T04:18:00Z">
        <w:r w:rsidDel="001D24C6">
          <w:rPr>
            <w:lang w:bidi="en-US"/>
          </w:rPr>
          <w:delText xml:space="preserve">This implementation guidance explains how the different pieces of this standards and implementation stack can be used to fulfill a wide variety of functional requirements for </w:delText>
        </w:r>
        <w:r w:rsidR="00383D8F" w:rsidDel="001D24C6">
          <w:rPr>
            <w:lang w:bidi="en-US"/>
          </w:rPr>
          <w:delText>DAF</w:delText>
        </w:r>
        <w:r w:rsidDel="001D24C6">
          <w:rPr>
            <w:lang w:bidi="en-US"/>
          </w:rPr>
          <w:delText xml:space="preserve">. </w:delText>
        </w:r>
      </w:del>
      <w:r w:rsidR="003D41D2">
        <w:rPr>
          <w:lang w:bidi="en-US"/>
        </w:rPr>
        <w:t>The standards and implementation guidance will be provided for each of the following areas</w:t>
      </w:r>
    </w:p>
    <w:p w:rsidR="003D41D2" w:rsidRDefault="003D41D2" w:rsidP="003D41D2">
      <w:pPr>
        <w:pStyle w:val="ListParagraph"/>
        <w:numPr>
          <w:ilvl w:val="0"/>
          <w:numId w:val="38"/>
        </w:numPr>
        <w:rPr>
          <w:lang w:bidi="en-US"/>
        </w:rPr>
      </w:pPr>
      <w:r>
        <w:rPr>
          <w:lang w:bidi="en-US"/>
        </w:rPr>
        <w:t>Transport and Application Protocols</w:t>
      </w:r>
    </w:p>
    <w:p w:rsidR="003D41D2" w:rsidRDefault="003D41D2" w:rsidP="003D41D2">
      <w:pPr>
        <w:pStyle w:val="ListParagraph"/>
        <w:numPr>
          <w:ilvl w:val="0"/>
          <w:numId w:val="38"/>
        </w:numPr>
        <w:rPr>
          <w:lang w:bidi="en-US"/>
        </w:rPr>
      </w:pPr>
      <w:r>
        <w:rPr>
          <w:lang w:bidi="en-US"/>
        </w:rPr>
        <w:t>Query Structure, Vocabularies and Value Sets</w:t>
      </w:r>
    </w:p>
    <w:p w:rsidR="003D41D2" w:rsidRDefault="003D41D2" w:rsidP="003D41D2">
      <w:pPr>
        <w:pStyle w:val="ListParagraph"/>
        <w:numPr>
          <w:ilvl w:val="0"/>
          <w:numId w:val="38"/>
        </w:numPr>
        <w:rPr>
          <w:lang w:bidi="en-US"/>
        </w:rPr>
      </w:pPr>
      <w:r>
        <w:rPr>
          <w:lang w:bidi="en-US"/>
        </w:rPr>
        <w:t>Query Results, Vocabularies and Value Sets</w:t>
      </w:r>
    </w:p>
    <w:p w:rsidR="003D41D2" w:rsidRDefault="003D41D2" w:rsidP="003D41D2">
      <w:pPr>
        <w:pStyle w:val="ListParagraph"/>
        <w:numPr>
          <w:ilvl w:val="0"/>
          <w:numId w:val="38"/>
        </w:numPr>
        <w:rPr>
          <w:ins w:id="102" w:author="nbashyam" w:date="2015-01-19T04:17:00Z"/>
          <w:lang w:bidi="en-US"/>
        </w:rPr>
      </w:pPr>
      <w:r>
        <w:rPr>
          <w:lang w:bidi="en-US"/>
        </w:rPr>
        <w:t>Security Layer</w:t>
      </w:r>
    </w:p>
    <w:p w:rsidR="001D24C6" w:rsidRDefault="001D24C6" w:rsidP="003D41D2">
      <w:pPr>
        <w:pStyle w:val="ListParagraph"/>
        <w:numPr>
          <w:ilvl w:val="0"/>
          <w:numId w:val="38"/>
        </w:numPr>
        <w:rPr>
          <w:lang w:bidi="en-US"/>
        </w:rPr>
      </w:pPr>
      <w:ins w:id="103" w:author="nbashyam" w:date="2015-01-19T04:17:00Z">
        <w:r>
          <w:rPr>
            <w:lang w:bidi="en-US"/>
          </w:rPr>
          <w:t>DAF will reuse existing data models and not develop or create any new data models.</w:t>
        </w:r>
      </w:ins>
    </w:p>
    <w:p w:rsidR="00152FC2" w:rsidRPr="007456C5" w:rsidRDefault="00152FC2" w:rsidP="00152FC2">
      <w:pPr>
        <w:ind w:firstLine="0"/>
        <w:rPr>
          <w:lang w:bidi="en-US"/>
        </w:rPr>
      </w:pPr>
    </w:p>
    <w:p w:rsidR="00152FC2" w:rsidRDefault="00152FC2" w:rsidP="00152FC2">
      <w:pPr>
        <w:ind w:firstLine="0"/>
      </w:pPr>
      <w:r>
        <w:t>The advantages of this approach are as follows:</w:t>
      </w:r>
    </w:p>
    <w:p w:rsidR="00152FC2" w:rsidRDefault="00152FC2" w:rsidP="00152FC2">
      <w:pPr>
        <w:ind w:firstLine="0"/>
      </w:pPr>
    </w:p>
    <w:p w:rsidR="00152FC2" w:rsidRDefault="00152FC2" w:rsidP="00822484">
      <w:pPr>
        <w:pStyle w:val="ListParagraph"/>
        <w:numPr>
          <w:ilvl w:val="0"/>
          <w:numId w:val="8"/>
        </w:numPr>
        <w:spacing w:after="200" w:line="276" w:lineRule="auto"/>
      </w:pPr>
      <w:r>
        <w:t xml:space="preserve">Allows for vendor and implementer flexibility to implement the building blocks specific to their </w:t>
      </w:r>
      <w:r w:rsidR="00780FA5">
        <w:t>environment</w:t>
      </w:r>
    </w:p>
    <w:p w:rsidR="00152FC2" w:rsidRDefault="00152FC2" w:rsidP="00822484">
      <w:pPr>
        <w:pStyle w:val="ListParagraph"/>
        <w:numPr>
          <w:ilvl w:val="0"/>
          <w:numId w:val="8"/>
        </w:numPr>
        <w:spacing w:after="200" w:line="276" w:lineRule="auto"/>
      </w:pPr>
      <w:r>
        <w:lastRenderedPageBreak/>
        <w:t xml:space="preserve">Allows for the separation of </w:t>
      </w:r>
      <w:r w:rsidR="003D41D2">
        <w:t>between the various layers of standards required for queries namely Transport and Application Protocols, Query Structure, Query Results and Security Layers.</w:t>
      </w:r>
    </w:p>
    <w:p w:rsidR="000C6A70" w:rsidRDefault="000C6A70" w:rsidP="00822484">
      <w:pPr>
        <w:pStyle w:val="ListParagraph"/>
        <w:numPr>
          <w:ilvl w:val="0"/>
          <w:numId w:val="8"/>
        </w:numPr>
        <w:spacing w:after="200" w:line="276" w:lineRule="auto"/>
      </w:pPr>
      <w:r w:rsidRPr="000C6A70">
        <w:t>Allows re-use of off-the-shelf security and transport components developed in general IT - lowering the cost to implement in healthcare</w:t>
      </w:r>
    </w:p>
    <w:p w:rsidR="000C6A70" w:rsidRDefault="002B4C33" w:rsidP="00822484">
      <w:pPr>
        <w:pStyle w:val="ListParagraph"/>
        <w:numPr>
          <w:ilvl w:val="0"/>
          <w:numId w:val="8"/>
        </w:numPr>
        <w:spacing w:after="200" w:line="276" w:lineRule="auto"/>
      </w:pPr>
      <w:r>
        <w:t>Allows</w:t>
      </w:r>
      <w:r w:rsidR="000C6A70" w:rsidRPr="000C6A70">
        <w:t xml:space="preserve"> </w:t>
      </w:r>
      <w:r>
        <w:t xml:space="preserve">for </w:t>
      </w:r>
      <w:r w:rsidR="000C6A70" w:rsidRPr="000C6A70">
        <w:t xml:space="preserve">scalability </w:t>
      </w:r>
      <w:del w:id="104" w:author="nbashyam" w:date="2015-01-19T04:18:00Z">
        <w:r w:rsidR="000C6A70" w:rsidRPr="000C6A70" w:rsidDel="001D24C6">
          <w:delText xml:space="preserve">to </w:delText>
        </w:r>
      </w:del>
      <w:ins w:id="105" w:author="nbashyam" w:date="2015-01-19T04:18:00Z">
        <w:r w:rsidR="001D24C6">
          <w:t>of the</w:t>
        </w:r>
        <w:r w:rsidR="001D24C6" w:rsidRPr="000C6A70">
          <w:t xml:space="preserve"> </w:t>
        </w:r>
      </w:ins>
      <w:r w:rsidR="000C6A70" w:rsidRPr="000C6A70">
        <w:t>solution</w:t>
      </w:r>
    </w:p>
    <w:p w:rsidR="00152FC2" w:rsidRDefault="00152FC2" w:rsidP="00152FC2">
      <w:pPr>
        <w:pStyle w:val="Heading3"/>
      </w:pPr>
      <w:bookmarkStart w:id="106" w:name="_Toc325660314"/>
      <w:bookmarkStart w:id="107" w:name="_Toc386620793"/>
      <w:r>
        <w:t>Definition of Actors</w:t>
      </w:r>
      <w:bookmarkEnd w:id="106"/>
      <w:bookmarkEnd w:id="107"/>
    </w:p>
    <w:p w:rsidR="00152FC2" w:rsidRDefault="00152FC2" w:rsidP="00152FC2">
      <w:pPr>
        <w:ind w:firstLine="0"/>
      </w:pPr>
      <w:r>
        <w:t>Several actors are defined within this implementation guidance document</w:t>
      </w:r>
      <w:ins w:id="108" w:author="nbashyam" w:date="2015-01-19T04:18:00Z">
        <w:r w:rsidR="005C4FF2">
          <w:t xml:space="preserve"> based on the </w:t>
        </w:r>
      </w:ins>
      <w:del w:id="109" w:author="nbashyam" w:date="2015-01-19T04:19:00Z">
        <w:r w:rsidDel="005C4FF2">
          <w:delText xml:space="preserve">. The implementation guidance inherits all of the actors defined within the </w:delText>
        </w:r>
      </w:del>
      <w:r>
        <w:t xml:space="preserve">S&amp;I Framework </w:t>
      </w:r>
      <w:r w:rsidR="00EC7F60">
        <w:t>DAF</w:t>
      </w:r>
      <w:r>
        <w:t xml:space="preserve"> Use Case. </w:t>
      </w:r>
    </w:p>
    <w:p w:rsidR="00EC7F60" w:rsidRDefault="00EC7F60" w:rsidP="00152FC2">
      <w:pPr>
        <w:ind w:firstLine="0"/>
      </w:pPr>
    </w:p>
    <w:tbl>
      <w:tblPr>
        <w:tblStyle w:val="TableGrid"/>
        <w:tblW w:w="0" w:type="auto"/>
        <w:tblLook w:val="04A0" w:firstRow="1" w:lastRow="0" w:firstColumn="1" w:lastColumn="0" w:noHBand="0" w:noVBand="1"/>
      </w:tblPr>
      <w:tblGrid>
        <w:gridCol w:w="2714"/>
        <w:gridCol w:w="3614"/>
        <w:gridCol w:w="3248"/>
      </w:tblGrid>
      <w:tr w:rsidR="00152FC2" w:rsidRPr="007E7FCF" w:rsidTr="002C4232">
        <w:tc>
          <w:tcPr>
            <w:tcW w:w="2714" w:type="dxa"/>
            <w:shd w:val="clear" w:color="auto" w:fill="A1A1A1" w:themeFill="background1" w:themeFillShade="BF"/>
          </w:tcPr>
          <w:p w:rsidR="00152FC2" w:rsidRPr="00F624DC" w:rsidRDefault="00152FC2" w:rsidP="002C4232">
            <w:pPr>
              <w:ind w:firstLine="0"/>
              <w:jc w:val="center"/>
              <w:rPr>
                <w:b/>
              </w:rPr>
            </w:pPr>
            <w:r w:rsidRPr="00F624DC">
              <w:rPr>
                <w:b/>
              </w:rPr>
              <w:t>Actor within Implementation Guidance</w:t>
            </w:r>
          </w:p>
        </w:tc>
        <w:tc>
          <w:tcPr>
            <w:tcW w:w="3614" w:type="dxa"/>
            <w:shd w:val="clear" w:color="auto" w:fill="A1A1A1" w:themeFill="background1" w:themeFillShade="BF"/>
          </w:tcPr>
          <w:p w:rsidR="00152FC2" w:rsidRPr="00F624DC" w:rsidRDefault="00152FC2" w:rsidP="002C4232">
            <w:pPr>
              <w:ind w:firstLine="0"/>
              <w:jc w:val="center"/>
              <w:rPr>
                <w:b/>
              </w:rPr>
            </w:pPr>
            <w:r w:rsidRPr="00F624DC">
              <w:rPr>
                <w:b/>
              </w:rPr>
              <w:t>Role of Actor within Implementation Guidance</w:t>
            </w:r>
          </w:p>
        </w:tc>
        <w:tc>
          <w:tcPr>
            <w:tcW w:w="3248" w:type="dxa"/>
            <w:shd w:val="clear" w:color="auto" w:fill="A1A1A1" w:themeFill="background1" w:themeFillShade="BF"/>
          </w:tcPr>
          <w:p w:rsidR="00152FC2" w:rsidRPr="00F624DC" w:rsidRDefault="00152FC2" w:rsidP="002C4232">
            <w:pPr>
              <w:ind w:firstLine="0"/>
              <w:jc w:val="center"/>
              <w:rPr>
                <w:b/>
              </w:rPr>
            </w:pPr>
            <w:r w:rsidRPr="00F624DC">
              <w:rPr>
                <w:b/>
              </w:rPr>
              <w:t>Other Possible Names/Roles</w:t>
            </w:r>
          </w:p>
        </w:tc>
      </w:tr>
      <w:tr w:rsidR="00152FC2" w:rsidRPr="007E7FCF" w:rsidTr="002C4232">
        <w:tc>
          <w:tcPr>
            <w:tcW w:w="2714" w:type="dxa"/>
          </w:tcPr>
          <w:p w:rsidR="00152FC2" w:rsidRPr="007E7FCF" w:rsidRDefault="00EC7F60" w:rsidP="002C4232">
            <w:pPr>
              <w:ind w:firstLine="0"/>
            </w:pPr>
            <w:r>
              <w:t>Query Requesting Application</w:t>
            </w:r>
          </w:p>
        </w:tc>
        <w:tc>
          <w:tcPr>
            <w:tcW w:w="3614" w:type="dxa"/>
          </w:tcPr>
          <w:p w:rsidR="00EC7F60" w:rsidRPr="007E7FCF" w:rsidRDefault="00EC7F60" w:rsidP="00EC7F60">
            <w:pPr>
              <w:ind w:firstLine="0"/>
            </w:pPr>
            <w:r>
              <w:t>The Query Requesting Application will is responsible for Sending the query and receiving the response from the Responding application.</w:t>
            </w:r>
          </w:p>
          <w:p w:rsidR="00EC0788" w:rsidRPr="007E7FCF" w:rsidRDefault="00EC0788" w:rsidP="002C4232">
            <w:pPr>
              <w:ind w:firstLine="0"/>
            </w:pPr>
          </w:p>
        </w:tc>
        <w:tc>
          <w:tcPr>
            <w:tcW w:w="3248" w:type="dxa"/>
          </w:tcPr>
          <w:p w:rsidR="00152FC2" w:rsidRDefault="00EC7F60" w:rsidP="002C4232">
            <w:pPr>
              <w:ind w:firstLine="0"/>
            </w:pPr>
            <w:r>
              <w:t>Query Requestor</w:t>
            </w:r>
          </w:p>
          <w:p w:rsidR="00EC7F60" w:rsidRDefault="00EC7F60" w:rsidP="002C4232">
            <w:pPr>
              <w:ind w:firstLine="0"/>
            </w:pPr>
            <w:r>
              <w:t>Query Sender</w:t>
            </w:r>
          </w:p>
          <w:p w:rsidR="00EC7F60" w:rsidRDefault="00EC7F60" w:rsidP="002C4232">
            <w:pPr>
              <w:ind w:firstLine="0"/>
            </w:pPr>
            <w:r>
              <w:t>Requestor</w:t>
            </w:r>
          </w:p>
          <w:p w:rsidR="00152FC2" w:rsidRDefault="00152FC2" w:rsidP="002C4232">
            <w:pPr>
              <w:ind w:firstLine="0"/>
            </w:pPr>
          </w:p>
          <w:p w:rsidR="00152FC2" w:rsidRDefault="00152FC2" w:rsidP="002C4232">
            <w:pPr>
              <w:ind w:firstLine="0"/>
            </w:pPr>
          </w:p>
        </w:tc>
      </w:tr>
      <w:tr w:rsidR="00152FC2" w:rsidRPr="007E7FCF" w:rsidTr="002C4232">
        <w:tc>
          <w:tcPr>
            <w:tcW w:w="2714" w:type="dxa"/>
          </w:tcPr>
          <w:p w:rsidR="00152FC2" w:rsidRPr="007E7FCF" w:rsidRDefault="00EC7F60" w:rsidP="002C4232">
            <w:pPr>
              <w:ind w:firstLine="0"/>
            </w:pPr>
            <w:r>
              <w:t>Query Responding Application</w:t>
            </w:r>
          </w:p>
        </w:tc>
        <w:tc>
          <w:tcPr>
            <w:tcW w:w="3614" w:type="dxa"/>
          </w:tcPr>
          <w:p w:rsidR="00152FC2" w:rsidRPr="007E7FCF" w:rsidRDefault="00EC7F60" w:rsidP="002C4232">
            <w:pPr>
              <w:ind w:firstLine="0"/>
            </w:pPr>
            <w:r>
              <w:t>The Query Responding Application will be responsible for Receiving the query request, processing the query request, creating the query response and sending the query response.</w:t>
            </w:r>
          </w:p>
        </w:tc>
        <w:tc>
          <w:tcPr>
            <w:tcW w:w="3248" w:type="dxa"/>
          </w:tcPr>
          <w:p w:rsidR="00152FC2" w:rsidRDefault="00EC7F60" w:rsidP="002C4232">
            <w:pPr>
              <w:ind w:firstLine="0"/>
            </w:pPr>
            <w:r>
              <w:t>Query Responder</w:t>
            </w:r>
          </w:p>
          <w:p w:rsidR="00EC7F60" w:rsidRDefault="00EC7F60" w:rsidP="002C4232">
            <w:pPr>
              <w:ind w:firstLine="0"/>
            </w:pPr>
            <w:r>
              <w:t>Query Receiver</w:t>
            </w:r>
          </w:p>
          <w:p w:rsidR="00EC7F60" w:rsidRDefault="00EC7F60" w:rsidP="002C4232">
            <w:pPr>
              <w:ind w:firstLine="0"/>
            </w:pPr>
            <w:r>
              <w:t>Responder</w:t>
            </w:r>
          </w:p>
        </w:tc>
      </w:tr>
    </w:tbl>
    <w:p w:rsidR="00152FC2" w:rsidRDefault="00152FC2" w:rsidP="00152FC2">
      <w:pPr>
        <w:pStyle w:val="Caption"/>
      </w:pPr>
      <w:bookmarkStart w:id="110" w:name="_Toc325656894"/>
      <w:bookmarkStart w:id="111" w:name="_Toc386017906"/>
      <w:r>
        <w:t xml:space="preserve">Table </w:t>
      </w:r>
      <w:r w:rsidR="00414F56">
        <w:fldChar w:fldCharType="begin"/>
      </w:r>
      <w:r w:rsidR="00414F56">
        <w:instrText xml:space="preserve"> SEQ Table \* ARABIC </w:instrText>
      </w:r>
      <w:r w:rsidR="00414F56">
        <w:fldChar w:fldCharType="separate"/>
      </w:r>
      <w:r w:rsidR="009C638C">
        <w:rPr>
          <w:noProof/>
        </w:rPr>
        <w:t>3</w:t>
      </w:r>
      <w:r w:rsidR="00414F56">
        <w:rPr>
          <w:noProof/>
        </w:rPr>
        <w:fldChar w:fldCharType="end"/>
      </w:r>
      <w:r w:rsidR="00673E3D">
        <w:t xml:space="preserve"> – </w:t>
      </w:r>
      <w:r>
        <w:t>Definition of Actors</w:t>
      </w:r>
      <w:bookmarkEnd w:id="110"/>
      <w:bookmarkEnd w:id="111"/>
    </w:p>
    <w:p w:rsidR="00152FC2" w:rsidRDefault="00152FC2" w:rsidP="00152FC2">
      <w:pPr>
        <w:pStyle w:val="Heading4"/>
      </w:pPr>
      <w:r>
        <w:t>Conventions Used</w:t>
      </w:r>
    </w:p>
    <w:p w:rsidR="00152FC2" w:rsidRDefault="00152FC2" w:rsidP="00152FC2">
      <w:pPr>
        <w:ind w:firstLine="0"/>
      </w:pPr>
      <w:r w:rsidRPr="00052B79">
        <w:t xml:space="preserve">XML examples </w:t>
      </w:r>
      <w:r>
        <w:t xml:space="preserve">that have been developed as part of this implementation guidance will use </w:t>
      </w:r>
      <w:r w:rsidRPr="00052B79">
        <w:t>the following namespace prefixes.  When no namespace prefix is present,</w:t>
      </w:r>
      <w:r>
        <w:t xml:space="preserve"> the namespace is assumed to be:</w:t>
      </w:r>
    </w:p>
    <w:p w:rsidR="00152FC2" w:rsidRDefault="00152FC2" w:rsidP="00152FC2">
      <w:pPr>
        <w:ind w:firstLine="0"/>
      </w:pPr>
    </w:p>
    <w:tbl>
      <w:tblPr>
        <w:tblStyle w:val="TableGrid"/>
        <w:tblW w:w="0" w:type="auto"/>
        <w:tblLook w:val="04A0" w:firstRow="1" w:lastRow="0" w:firstColumn="1" w:lastColumn="0" w:noHBand="0" w:noVBand="1"/>
      </w:tblPr>
      <w:tblGrid>
        <w:gridCol w:w="2088"/>
        <w:gridCol w:w="1980"/>
        <w:gridCol w:w="5490"/>
      </w:tblGrid>
      <w:tr w:rsidR="00152FC2" w:rsidRPr="00A70DEA" w:rsidTr="002C4232">
        <w:tc>
          <w:tcPr>
            <w:tcW w:w="2088" w:type="dxa"/>
            <w:shd w:val="clear" w:color="auto" w:fill="B2B2B2" w:themeFill="accent6" w:themeFillTint="99"/>
          </w:tcPr>
          <w:p w:rsidR="00152FC2" w:rsidRPr="00052B79" w:rsidRDefault="00152FC2" w:rsidP="002C4232">
            <w:pPr>
              <w:rPr>
                <w:b/>
              </w:rPr>
            </w:pPr>
            <w:r>
              <w:rPr>
                <w:b/>
              </w:rPr>
              <w:t>P</w:t>
            </w:r>
            <w:r w:rsidRPr="00052B79">
              <w:rPr>
                <w:b/>
              </w:rPr>
              <w:t>refix</w:t>
            </w:r>
          </w:p>
        </w:tc>
        <w:tc>
          <w:tcPr>
            <w:tcW w:w="1980" w:type="dxa"/>
            <w:shd w:val="clear" w:color="auto" w:fill="B2B2B2" w:themeFill="accent6" w:themeFillTint="99"/>
          </w:tcPr>
          <w:p w:rsidR="00152FC2" w:rsidRPr="00052B79" w:rsidRDefault="00152FC2" w:rsidP="002C4232">
            <w:pPr>
              <w:rPr>
                <w:b/>
              </w:rPr>
            </w:pPr>
            <w:r w:rsidRPr="00052B79">
              <w:rPr>
                <w:b/>
              </w:rPr>
              <w:t>Namespace</w:t>
            </w:r>
          </w:p>
        </w:tc>
        <w:tc>
          <w:tcPr>
            <w:tcW w:w="5490" w:type="dxa"/>
            <w:shd w:val="clear" w:color="auto" w:fill="B2B2B2" w:themeFill="accent6" w:themeFillTint="99"/>
          </w:tcPr>
          <w:p w:rsidR="00152FC2" w:rsidRPr="00052B79" w:rsidRDefault="00152FC2" w:rsidP="002C4232">
            <w:pPr>
              <w:rPr>
                <w:b/>
              </w:rPr>
            </w:pPr>
            <w:r w:rsidRPr="00052B79">
              <w:rPr>
                <w:b/>
              </w:rPr>
              <w:t>Description</w:t>
            </w:r>
          </w:p>
        </w:tc>
      </w:tr>
      <w:tr w:rsidR="00152FC2" w:rsidRPr="00A70DEA" w:rsidTr="002C4232">
        <w:tc>
          <w:tcPr>
            <w:tcW w:w="2088" w:type="dxa"/>
          </w:tcPr>
          <w:p w:rsidR="00152FC2" w:rsidRDefault="00152FC2" w:rsidP="002C4232">
            <w:pPr>
              <w:ind w:left="360" w:firstLine="0"/>
            </w:pPr>
            <w:r>
              <w:t>SOAP:</w:t>
            </w:r>
          </w:p>
        </w:tc>
        <w:tc>
          <w:tcPr>
            <w:tcW w:w="1980" w:type="dxa"/>
          </w:tcPr>
          <w:p w:rsidR="00152FC2" w:rsidRPr="00052B79" w:rsidRDefault="00152FC2" w:rsidP="002C4232">
            <w:pPr>
              <w:ind w:left="360" w:firstLine="0"/>
            </w:pPr>
          </w:p>
        </w:tc>
        <w:tc>
          <w:tcPr>
            <w:tcW w:w="5490" w:type="dxa"/>
          </w:tcPr>
          <w:p w:rsidR="00152FC2" w:rsidRDefault="00152FC2" w:rsidP="002C4232">
            <w:pPr>
              <w:ind w:left="360" w:firstLine="0"/>
            </w:pPr>
            <w:r>
              <w:t>SOAP</w:t>
            </w:r>
          </w:p>
        </w:tc>
      </w:tr>
      <w:tr w:rsidR="00152FC2" w:rsidRPr="00A70DEA" w:rsidTr="002C4232">
        <w:tc>
          <w:tcPr>
            <w:tcW w:w="2088" w:type="dxa"/>
          </w:tcPr>
          <w:p w:rsidR="00152FC2" w:rsidRPr="00052B79" w:rsidRDefault="00152FC2" w:rsidP="002C4232">
            <w:pPr>
              <w:ind w:left="360" w:firstLine="0"/>
            </w:pPr>
            <w:r>
              <w:t>Saml:</w:t>
            </w:r>
          </w:p>
        </w:tc>
        <w:tc>
          <w:tcPr>
            <w:tcW w:w="1980" w:type="dxa"/>
          </w:tcPr>
          <w:p w:rsidR="00152FC2" w:rsidRPr="00052B79" w:rsidRDefault="00152FC2" w:rsidP="002C4232">
            <w:pPr>
              <w:ind w:left="360" w:firstLine="0"/>
            </w:pPr>
          </w:p>
        </w:tc>
        <w:tc>
          <w:tcPr>
            <w:tcW w:w="5490" w:type="dxa"/>
          </w:tcPr>
          <w:p w:rsidR="00152FC2" w:rsidRDefault="00152FC2" w:rsidP="002C4232">
            <w:pPr>
              <w:ind w:left="360" w:firstLine="0"/>
            </w:pPr>
            <w:r>
              <w:t>SAML Assertion</w:t>
            </w:r>
          </w:p>
        </w:tc>
      </w:tr>
      <w:tr w:rsidR="00152FC2" w:rsidRPr="00A70DEA" w:rsidTr="002C4232">
        <w:tc>
          <w:tcPr>
            <w:tcW w:w="2088" w:type="dxa"/>
          </w:tcPr>
          <w:p w:rsidR="00152FC2" w:rsidRPr="00052B79" w:rsidRDefault="00152FC2" w:rsidP="002C4232">
            <w:pPr>
              <w:ind w:left="360" w:firstLine="0"/>
            </w:pPr>
            <w:r w:rsidRPr="00052B79">
              <w:t>xi:</w:t>
            </w:r>
          </w:p>
        </w:tc>
        <w:tc>
          <w:tcPr>
            <w:tcW w:w="1980" w:type="dxa"/>
          </w:tcPr>
          <w:p w:rsidR="00152FC2" w:rsidRPr="00052B79" w:rsidRDefault="00152FC2" w:rsidP="002C4232">
            <w:pPr>
              <w:ind w:left="360" w:firstLine="0"/>
            </w:pPr>
          </w:p>
        </w:tc>
        <w:tc>
          <w:tcPr>
            <w:tcW w:w="5490" w:type="dxa"/>
          </w:tcPr>
          <w:p w:rsidR="00152FC2" w:rsidRPr="00052B79" w:rsidRDefault="00152FC2" w:rsidP="002C4232">
            <w:pPr>
              <w:ind w:left="360" w:firstLine="0"/>
            </w:pPr>
            <w:r w:rsidRPr="00052B79">
              <w:t>Xinclude</w:t>
            </w:r>
          </w:p>
        </w:tc>
      </w:tr>
      <w:tr w:rsidR="00152FC2" w:rsidRPr="00A70DEA" w:rsidTr="002C4232">
        <w:tc>
          <w:tcPr>
            <w:tcW w:w="2088" w:type="dxa"/>
          </w:tcPr>
          <w:p w:rsidR="00152FC2" w:rsidRPr="00052B79" w:rsidRDefault="00A95B68" w:rsidP="002C4232">
            <w:pPr>
              <w:ind w:left="360" w:firstLine="0"/>
            </w:pPr>
            <w:r>
              <w:lastRenderedPageBreak/>
              <w:t>x</w:t>
            </w:r>
            <w:r w:rsidR="00152FC2" w:rsidRPr="00052B79">
              <w:t>s</w:t>
            </w:r>
            <w:r>
              <w:t>:</w:t>
            </w:r>
          </w:p>
        </w:tc>
        <w:tc>
          <w:tcPr>
            <w:tcW w:w="1980" w:type="dxa"/>
          </w:tcPr>
          <w:p w:rsidR="00152FC2" w:rsidRPr="00052B79" w:rsidRDefault="00152FC2" w:rsidP="002C4232">
            <w:pPr>
              <w:ind w:left="360" w:firstLine="0"/>
            </w:pPr>
          </w:p>
        </w:tc>
        <w:tc>
          <w:tcPr>
            <w:tcW w:w="5490" w:type="dxa"/>
          </w:tcPr>
          <w:p w:rsidR="00152FC2" w:rsidRPr="00052B79" w:rsidRDefault="00152FC2" w:rsidP="002C4232">
            <w:pPr>
              <w:ind w:left="360" w:firstLine="0"/>
            </w:pPr>
            <w:r w:rsidRPr="00052B79">
              <w:t>XML Schema</w:t>
            </w:r>
          </w:p>
        </w:tc>
      </w:tr>
      <w:tr w:rsidR="00152FC2" w:rsidRPr="00A70DEA" w:rsidTr="002C4232">
        <w:tc>
          <w:tcPr>
            <w:tcW w:w="2088" w:type="dxa"/>
          </w:tcPr>
          <w:p w:rsidR="00152FC2" w:rsidRPr="00052B79" w:rsidRDefault="00152FC2" w:rsidP="002C4232">
            <w:pPr>
              <w:ind w:left="360" w:firstLine="0"/>
            </w:pPr>
            <w:r w:rsidRPr="00052B79">
              <w:t>xsl:</w:t>
            </w:r>
          </w:p>
        </w:tc>
        <w:tc>
          <w:tcPr>
            <w:tcW w:w="1980" w:type="dxa"/>
          </w:tcPr>
          <w:p w:rsidR="00152FC2" w:rsidRPr="00052B79" w:rsidRDefault="00152FC2" w:rsidP="002C4232">
            <w:pPr>
              <w:ind w:left="360" w:firstLine="0"/>
            </w:pPr>
          </w:p>
        </w:tc>
        <w:tc>
          <w:tcPr>
            <w:tcW w:w="5490" w:type="dxa"/>
          </w:tcPr>
          <w:p w:rsidR="00152FC2" w:rsidRPr="00052B79" w:rsidRDefault="00152FC2" w:rsidP="002C4232">
            <w:pPr>
              <w:keepNext/>
              <w:ind w:left="360" w:firstLine="0"/>
            </w:pPr>
            <w:r w:rsidRPr="00052B79">
              <w:t>XSLT</w:t>
            </w:r>
          </w:p>
        </w:tc>
      </w:tr>
    </w:tbl>
    <w:p w:rsidR="00152FC2" w:rsidRDefault="00152FC2" w:rsidP="00152FC2">
      <w:pPr>
        <w:pStyle w:val="Caption"/>
      </w:pPr>
      <w:bookmarkStart w:id="112" w:name="_Toc325656895"/>
      <w:bookmarkStart w:id="113" w:name="_Toc386017907"/>
      <w:r>
        <w:t xml:space="preserve">Table </w:t>
      </w:r>
      <w:r w:rsidR="00414F56">
        <w:fldChar w:fldCharType="begin"/>
      </w:r>
      <w:r w:rsidR="00414F56">
        <w:instrText xml:space="preserve"> SEQ Table \* ARABIC </w:instrText>
      </w:r>
      <w:r w:rsidR="00414F56">
        <w:fldChar w:fldCharType="separate"/>
      </w:r>
      <w:r w:rsidR="009C638C">
        <w:rPr>
          <w:noProof/>
        </w:rPr>
        <w:t>4</w:t>
      </w:r>
      <w:r w:rsidR="00414F56">
        <w:rPr>
          <w:noProof/>
        </w:rPr>
        <w:fldChar w:fldCharType="end"/>
      </w:r>
      <w:r w:rsidR="001C3C63">
        <w:t xml:space="preserve"> – </w:t>
      </w:r>
      <w:r w:rsidRPr="00024C97">
        <w:t>Namespace Prefixes</w:t>
      </w:r>
      <w:bookmarkEnd w:id="112"/>
      <w:bookmarkEnd w:id="113"/>
    </w:p>
    <w:p w:rsidR="00165B83" w:rsidRDefault="00165B83" w:rsidP="00152FC2">
      <w:pPr>
        <w:pStyle w:val="Heading3"/>
        <w:rPr>
          <w:lang w:bidi="en-US"/>
        </w:rPr>
      </w:pPr>
      <w:bookmarkStart w:id="114" w:name="_Toc386620794"/>
      <w:bookmarkStart w:id="115" w:name="_Toc325660315"/>
      <w:r>
        <w:rPr>
          <w:lang w:bidi="en-US"/>
        </w:rPr>
        <w:t>Specification References</w:t>
      </w:r>
      <w:bookmarkEnd w:id="114"/>
    </w:p>
    <w:p w:rsidR="00165B83" w:rsidRDefault="00165B83" w:rsidP="00165B83">
      <w:pPr>
        <w:ind w:firstLine="0"/>
        <w:rPr>
          <w:lang w:bidi="en-US"/>
        </w:rPr>
      </w:pPr>
      <w:r>
        <w:rPr>
          <w:lang w:bidi="en-US"/>
        </w:rPr>
        <w:t>Specifications are referenced throughout this document by the use of bold/italic text to indicate a specific specification being referenced. Specifications are referenced to indicate that implementers should refer to that documentation for final conformance language and guidance. An example is shown below:</w:t>
      </w:r>
    </w:p>
    <w:p w:rsidR="00165B83" w:rsidRDefault="00165B83" w:rsidP="00165B83">
      <w:pPr>
        <w:rPr>
          <w:lang w:bidi="en-US"/>
        </w:rPr>
      </w:pPr>
    </w:p>
    <w:p w:rsidR="00165B83" w:rsidRPr="00165B83" w:rsidRDefault="00165B83" w:rsidP="00165B83">
      <w:pPr>
        <w:pBdr>
          <w:top w:val="single" w:sz="4" w:space="1" w:color="auto"/>
          <w:left w:val="single" w:sz="4" w:space="4" w:color="auto"/>
          <w:bottom w:val="single" w:sz="4" w:space="1" w:color="auto"/>
          <w:right w:val="single" w:sz="4" w:space="4" w:color="auto"/>
        </w:pBdr>
        <w:ind w:firstLine="0"/>
        <w:rPr>
          <w:lang w:bidi="en-US"/>
        </w:rPr>
      </w:pPr>
      <w:r>
        <w:rPr>
          <w:lang w:bidi="en-US"/>
        </w:rPr>
        <w:t xml:space="preserve">For conformance language, please refer to the </w:t>
      </w:r>
      <w:r w:rsidR="00BB4348">
        <w:rPr>
          <w:lang w:bidi="en-US"/>
        </w:rPr>
        <w:t>IHE XCA profile</w:t>
      </w:r>
      <w:r w:rsidRPr="00165B83">
        <w:rPr>
          <w:b/>
          <w:i/>
          <w:lang w:bidi="en-US"/>
        </w:rPr>
        <w:t xml:space="preserve"> </w:t>
      </w:r>
      <w:r>
        <w:rPr>
          <w:lang w:bidi="en-US"/>
        </w:rPr>
        <w:t>for further details</w:t>
      </w:r>
    </w:p>
    <w:p w:rsidR="001A08DF" w:rsidRDefault="001A08DF" w:rsidP="00DF00AC">
      <w:pPr>
        <w:ind w:firstLine="0"/>
      </w:pPr>
    </w:p>
    <w:p w:rsidR="001A08DF" w:rsidRPr="00DF00AC" w:rsidRDefault="001A08DF" w:rsidP="00DF00AC">
      <w:pPr>
        <w:ind w:firstLine="0"/>
      </w:pPr>
      <w:r>
        <w:t xml:space="preserve">Working code examples are also provided in this implementation guide. Because </w:t>
      </w:r>
      <w:r w:rsidR="00F10DBA">
        <w:t xml:space="preserve">the examples are </w:t>
      </w:r>
      <w:r>
        <w:t xml:space="preserve">non-normative, examples </w:t>
      </w:r>
      <w:r w:rsidRPr="001A08DF">
        <w:t xml:space="preserve">may not be complete or fully accurate. </w:t>
      </w:r>
      <w:r>
        <w:t xml:space="preserve">The formal specification referred to by the example will take precedence. </w:t>
      </w:r>
    </w:p>
    <w:p w:rsidR="00152FC2" w:rsidRDefault="00152FC2" w:rsidP="00152FC2">
      <w:pPr>
        <w:pStyle w:val="Heading3"/>
        <w:rPr>
          <w:lang w:bidi="en-US"/>
        </w:rPr>
      </w:pPr>
      <w:bookmarkStart w:id="116" w:name="_Toc386620795"/>
      <w:r>
        <w:rPr>
          <w:lang w:bidi="en-US"/>
        </w:rPr>
        <w:t>Use of Conformance Language</w:t>
      </w:r>
      <w:bookmarkEnd w:id="115"/>
      <w:bookmarkEnd w:id="116"/>
    </w:p>
    <w:p w:rsidR="00152FC2" w:rsidRDefault="00152FC2" w:rsidP="00152FC2">
      <w:pPr>
        <w:ind w:firstLine="0"/>
        <w:rPr>
          <w:lang w:bidi="en-US"/>
        </w:rPr>
      </w:pPr>
      <w:r w:rsidRPr="007E7FCF">
        <w:rPr>
          <w:lang w:bidi="en-US"/>
        </w:rPr>
        <w:t>Conformance language is defined within this guidance to be closely aligned to the standard/profile it is drawn from. The use of conformance language within this document is limited to further constraint</w:t>
      </w:r>
      <w:r w:rsidR="001F35B9">
        <w:rPr>
          <w:lang w:bidi="en-US"/>
        </w:rPr>
        <w:t>s</w:t>
      </w:r>
      <w:r w:rsidRPr="007E7FCF">
        <w:rPr>
          <w:lang w:bidi="en-US"/>
        </w:rPr>
        <w:t xml:space="preserve"> or relaxation of constraint on existing standards. </w:t>
      </w:r>
      <w:r>
        <w:rPr>
          <w:lang w:bidi="en-US"/>
        </w:rPr>
        <w:t xml:space="preserve">New conformance language that specifically deviates from the underlying standard/profile is avoided wherever possible. Also, in those instances where new metadata is being specified, specific constraints are offered. </w:t>
      </w:r>
    </w:p>
    <w:p w:rsidR="00152FC2" w:rsidRDefault="00152FC2" w:rsidP="00152FC2">
      <w:pPr>
        <w:ind w:firstLine="0"/>
        <w:rPr>
          <w:lang w:bidi="en-US"/>
        </w:rPr>
      </w:pPr>
    </w:p>
    <w:p w:rsidR="00152FC2" w:rsidRDefault="00152FC2" w:rsidP="00152FC2">
      <w:pPr>
        <w:ind w:firstLine="0"/>
      </w:pPr>
      <w:r>
        <w:rPr>
          <w:lang w:bidi="en-US"/>
        </w:rPr>
        <w:t xml:space="preserve">Conformance language is defined throughout this implementation guide using </w:t>
      </w:r>
      <w:r w:rsidRPr="00554FB2">
        <w:rPr>
          <w:b/>
        </w:rPr>
        <w:t>BOLD</w:t>
      </w:r>
      <w:r>
        <w:rPr>
          <w:lang w:bidi="en-US"/>
        </w:rPr>
        <w:t xml:space="preserve"> and CAPS to denote the conformance criteria to be applied. The conformance language that is used in this implementation guide is drawn from </w:t>
      </w:r>
      <w:commentRangeStart w:id="117"/>
      <w:r w:rsidR="005B6A5D">
        <w:rPr>
          <w:lang w:bidi="en-US"/>
        </w:rPr>
        <w:t>RFC 2219</w:t>
      </w:r>
      <w:commentRangeEnd w:id="117"/>
      <w:r w:rsidR="00267988">
        <w:rPr>
          <w:rStyle w:val="CommentReference"/>
        </w:rPr>
        <w:commentReference w:id="117"/>
      </w:r>
      <w:r w:rsidR="00F10DBA">
        <w:rPr>
          <w:lang w:bidi="en-US"/>
        </w:rPr>
        <w:t>.</w:t>
      </w:r>
    </w:p>
    <w:p w:rsidR="00152FC2" w:rsidRPr="00AF0D89" w:rsidRDefault="00152FC2" w:rsidP="00822484">
      <w:pPr>
        <w:pStyle w:val="ListParagraph"/>
        <w:numPr>
          <w:ilvl w:val="0"/>
          <w:numId w:val="15"/>
        </w:numPr>
        <w:spacing w:after="200" w:line="276" w:lineRule="auto"/>
        <w:contextualSpacing w:val="0"/>
      </w:pPr>
      <w:r w:rsidRPr="00894AB1">
        <w:rPr>
          <w:b/>
        </w:rPr>
        <w:t>SHALL/MUST</w:t>
      </w:r>
      <w:r w:rsidRPr="00AF0D89">
        <w:t>: an absolute requirement</w:t>
      </w:r>
      <w:r>
        <w:t xml:space="preserve"> for all implementations</w:t>
      </w:r>
    </w:p>
    <w:p w:rsidR="00152FC2" w:rsidRPr="00AF0D89" w:rsidRDefault="00152FC2" w:rsidP="00822484">
      <w:pPr>
        <w:pStyle w:val="ListParagraph"/>
        <w:numPr>
          <w:ilvl w:val="0"/>
          <w:numId w:val="15"/>
        </w:numPr>
        <w:spacing w:after="200" w:line="276" w:lineRule="auto"/>
        <w:contextualSpacing w:val="0"/>
      </w:pPr>
      <w:r w:rsidRPr="00894AB1">
        <w:rPr>
          <w:b/>
        </w:rPr>
        <w:t>SHALL NOT</w:t>
      </w:r>
      <w:r w:rsidRPr="00AF0D89">
        <w:t>: an absolute prohibition against inclusion</w:t>
      </w:r>
      <w:r>
        <w:t xml:space="preserve"> for all implementations</w:t>
      </w:r>
    </w:p>
    <w:p w:rsidR="00152FC2" w:rsidRPr="00AF0D89" w:rsidRDefault="00152FC2" w:rsidP="00822484">
      <w:pPr>
        <w:pStyle w:val="ListParagraph"/>
        <w:numPr>
          <w:ilvl w:val="0"/>
          <w:numId w:val="15"/>
        </w:numPr>
        <w:spacing w:after="200" w:line="276" w:lineRule="auto"/>
        <w:contextualSpacing w:val="0"/>
      </w:pPr>
      <w:r w:rsidRPr="00894AB1">
        <w:rPr>
          <w:b/>
        </w:rPr>
        <w:t>SHOULD/SHOULD NOT</w:t>
      </w:r>
      <w:r w:rsidRPr="00AF0D89">
        <w:t>:</w:t>
      </w:r>
      <w:r>
        <w:t xml:space="preserve"> A</w:t>
      </w:r>
      <w:r w:rsidRPr="00AF0D89">
        <w:t xml:space="preserve"> best practice or recommendation</w:t>
      </w:r>
      <w:r>
        <w:t xml:space="preserve"> to be considered by implementers within the context of their requirements; th</w:t>
      </w:r>
      <w:r w:rsidRPr="00AF0D89">
        <w:t>ere may be valid reasons to ignore an item, but the full implications must be understood and carefully weighed before choosing a different course</w:t>
      </w:r>
    </w:p>
    <w:p w:rsidR="00152FC2" w:rsidRDefault="00152FC2" w:rsidP="00822484">
      <w:pPr>
        <w:pStyle w:val="ListParagraph"/>
        <w:numPr>
          <w:ilvl w:val="0"/>
          <w:numId w:val="15"/>
        </w:numPr>
        <w:spacing w:after="200" w:line="276" w:lineRule="auto"/>
        <w:contextualSpacing w:val="0"/>
      </w:pPr>
      <w:r w:rsidRPr="00894AB1">
        <w:rPr>
          <w:b/>
        </w:rPr>
        <w:t>MAY</w:t>
      </w:r>
      <w:r w:rsidRPr="00AF0D89">
        <w:t xml:space="preserve">: </w:t>
      </w:r>
      <w:r>
        <w:t>This is truly optional language for an implementation; c</w:t>
      </w:r>
      <w:r w:rsidRPr="00AF0D89">
        <w:t>an be</w:t>
      </w:r>
      <w:r>
        <w:t xml:space="preserve"> included or omitted as the implementer</w:t>
      </w:r>
      <w:r w:rsidRPr="00AF0D89">
        <w:t xml:space="preserve"> decides with no implications </w:t>
      </w:r>
    </w:p>
    <w:p w:rsidR="00152FC2" w:rsidRPr="007D7DBC" w:rsidRDefault="00152FC2" w:rsidP="00152FC2">
      <w:pPr>
        <w:spacing w:after="200" w:line="276" w:lineRule="auto"/>
        <w:ind w:firstLine="0"/>
      </w:pPr>
      <w:r>
        <w:lastRenderedPageBreak/>
        <w:t>T</w:t>
      </w:r>
      <w:r w:rsidRPr="007D7DBC">
        <w:t>he</w:t>
      </w:r>
      <w:r>
        <w:t xml:space="preserve"> Consolidated</w:t>
      </w:r>
      <w:r w:rsidRPr="007D7DBC">
        <w:t xml:space="preserve"> Conformance Verb Matrix included as part of the HL7 Implementation Guide for CDA® Release 2: IHE Health Story Consolidation, Release 1</w:t>
      </w:r>
      <w:r>
        <w:t xml:space="preserve"> (shown below) summarizes how the different standards/profiles</w:t>
      </w:r>
      <w:r w:rsidR="002B4C33">
        <w:t xml:space="preserve"> are</w:t>
      </w:r>
      <w:r>
        <w:t xml:space="preserve"> used within the implementation guide:</w:t>
      </w:r>
    </w:p>
    <w:tbl>
      <w:tblPr>
        <w:tblW w:w="7080"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69"/>
        <w:gridCol w:w="2651"/>
      </w:tblGrid>
      <w:tr w:rsidR="00F80DAD" w:rsidRPr="002A2575" w:rsidTr="00F80DAD">
        <w:trPr>
          <w:cantSplit/>
          <w:tblHeader/>
          <w:jc w:val="center"/>
        </w:trPr>
        <w:tc>
          <w:tcPr>
            <w:tcW w:w="2160" w:type="dxa"/>
            <w:shd w:val="clear" w:color="auto" w:fill="E6E6E6"/>
          </w:tcPr>
          <w:p w:rsidR="00F80DAD" w:rsidRPr="007D7DBC" w:rsidRDefault="00F80DAD" w:rsidP="002C4232">
            <w:pPr>
              <w:jc w:val="center"/>
              <w:rPr>
                <w:b/>
              </w:rPr>
            </w:pPr>
            <w:r w:rsidRPr="007D7DBC">
              <w:rPr>
                <w:b/>
              </w:rPr>
              <w:t>RFC 2119</w:t>
            </w:r>
          </w:p>
        </w:tc>
        <w:tc>
          <w:tcPr>
            <w:tcW w:w="2269" w:type="dxa"/>
            <w:shd w:val="clear" w:color="auto" w:fill="E6E6E6"/>
          </w:tcPr>
          <w:p w:rsidR="00F80DAD" w:rsidRPr="007D7DBC" w:rsidRDefault="00F80DAD" w:rsidP="002C4232">
            <w:pPr>
              <w:jc w:val="center"/>
              <w:rPr>
                <w:b/>
              </w:rPr>
            </w:pPr>
            <w:r w:rsidRPr="007D7DBC">
              <w:rPr>
                <w:b/>
              </w:rPr>
              <w:t>HL7</w:t>
            </w:r>
          </w:p>
        </w:tc>
        <w:tc>
          <w:tcPr>
            <w:tcW w:w="2651" w:type="dxa"/>
            <w:shd w:val="clear" w:color="auto" w:fill="E6E6E6"/>
          </w:tcPr>
          <w:p w:rsidR="00F80DAD" w:rsidRPr="007D7DBC" w:rsidRDefault="00F80DAD" w:rsidP="002C4232">
            <w:pPr>
              <w:jc w:val="center"/>
              <w:rPr>
                <w:b/>
              </w:rPr>
            </w:pPr>
            <w:r w:rsidRPr="007D7DBC">
              <w:rPr>
                <w:b/>
              </w:rPr>
              <w:t>IHE</w:t>
            </w:r>
          </w:p>
        </w:tc>
      </w:tr>
      <w:tr w:rsidR="00F80DAD" w:rsidRPr="005F087E" w:rsidTr="00F80DAD">
        <w:trPr>
          <w:cantSplit/>
          <w:jc w:val="center"/>
        </w:trPr>
        <w:tc>
          <w:tcPr>
            <w:tcW w:w="2160" w:type="dxa"/>
          </w:tcPr>
          <w:p w:rsidR="00F80DAD" w:rsidRPr="007D7DBC" w:rsidRDefault="00F80DAD" w:rsidP="002C4232">
            <w:pPr>
              <w:ind w:firstLine="0"/>
            </w:pPr>
            <w:r w:rsidRPr="007D7DBC">
              <w:t>SHALL</w:t>
            </w:r>
          </w:p>
          <w:p w:rsidR="00F80DAD" w:rsidRDefault="00F80DAD" w:rsidP="002C4232">
            <w:pPr>
              <w:ind w:firstLine="0"/>
            </w:pPr>
          </w:p>
          <w:p w:rsidR="00F80DAD" w:rsidRPr="007D7DBC" w:rsidRDefault="00F80DAD" w:rsidP="002C4232">
            <w:pPr>
              <w:ind w:firstLine="0"/>
            </w:pPr>
            <w:r w:rsidRPr="007D7DBC">
              <w:t>Absolute requirement of the specification</w:t>
            </w:r>
          </w:p>
        </w:tc>
        <w:tc>
          <w:tcPr>
            <w:tcW w:w="2269" w:type="dxa"/>
          </w:tcPr>
          <w:p w:rsidR="00F80DAD" w:rsidRPr="007D7DBC" w:rsidRDefault="00F80DAD" w:rsidP="002C4232">
            <w:pPr>
              <w:ind w:firstLine="0"/>
            </w:pPr>
            <w:r w:rsidRPr="007D7DBC">
              <w:t xml:space="preserve">SHALL </w:t>
            </w:r>
          </w:p>
          <w:p w:rsidR="00F80DAD" w:rsidRDefault="00F80DAD" w:rsidP="002C4232">
            <w:pPr>
              <w:ind w:firstLine="0"/>
            </w:pPr>
          </w:p>
          <w:p w:rsidR="00F80DAD" w:rsidRPr="007D7DBC" w:rsidRDefault="00F80DAD" w:rsidP="002C4232">
            <w:pPr>
              <w:ind w:firstLine="0"/>
            </w:pPr>
            <w:r w:rsidRPr="007D7DBC">
              <w:t>Required/Mandatory</w:t>
            </w:r>
          </w:p>
        </w:tc>
        <w:tc>
          <w:tcPr>
            <w:tcW w:w="2651" w:type="dxa"/>
          </w:tcPr>
          <w:p w:rsidR="00F80DAD" w:rsidRPr="007D7DBC" w:rsidRDefault="00F80DAD" w:rsidP="002C4232">
            <w:pPr>
              <w:ind w:firstLine="0"/>
            </w:pPr>
            <w:r w:rsidRPr="007D7DBC">
              <w:t>R (Required)</w:t>
            </w:r>
          </w:p>
          <w:p w:rsidR="00F80DAD" w:rsidRDefault="00F80DAD" w:rsidP="002C4232"/>
          <w:p w:rsidR="00F80DAD" w:rsidRPr="007D7DBC" w:rsidRDefault="00F80DAD" w:rsidP="002C4232">
            <w:pPr>
              <w:ind w:firstLine="0"/>
            </w:pPr>
            <w:r w:rsidRPr="007D7DBC">
              <w:t>Element must be present but can be NULL</w:t>
            </w:r>
            <w:r>
              <w:t>.</w:t>
            </w:r>
          </w:p>
        </w:tc>
      </w:tr>
      <w:tr w:rsidR="00F80DAD" w:rsidRPr="005F087E" w:rsidTr="00F80DAD">
        <w:trPr>
          <w:cantSplit/>
          <w:jc w:val="center"/>
        </w:trPr>
        <w:tc>
          <w:tcPr>
            <w:tcW w:w="2160" w:type="dxa"/>
          </w:tcPr>
          <w:p w:rsidR="00F80DAD" w:rsidRPr="007D7DBC" w:rsidRDefault="00F80DAD" w:rsidP="002C4232">
            <w:pPr>
              <w:ind w:firstLine="0"/>
            </w:pPr>
            <w:r w:rsidRPr="007D7DBC">
              <w:t>SHALL NOT</w:t>
            </w:r>
          </w:p>
          <w:p w:rsidR="00F80DAD" w:rsidRDefault="00F80DAD" w:rsidP="002C4232">
            <w:pPr>
              <w:ind w:firstLine="0"/>
            </w:pPr>
          </w:p>
          <w:p w:rsidR="00F80DAD" w:rsidRPr="007D7DBC" w:rsidRDefault="00F80DAD" w:rsidP="002C4232">
            <w:pPr>
              <w:ind w:firstLine="0"/>
            </w:pPr>
            <w:r w:rsidRPr="007D7DBC">
              <w:t>Absolute prohibition of the specification</w:t>
            </w:r>
          </w:p>
        </w:tc>
        <w:tc>
          <w:tcPr>
            <w:tcW w:w="2269" w:type="dxa"/>
          </w:tcPr>
          <w:p w:rsidR="00F80DAD" w:rsidRPr="007D7DBC" w:rsidRDefault="00F80DAD" w:rsidP="002C4232">
            <w:pPr>
              <w:ind w:firstLine="0"/>
            </w:pPr>
            <w:r w:rsidRPr="007D7DBC">
              <w:t>SHALL NOT</w:t>
            </w:r>
          </w:p>
          <w:p w:rsidR="00F80DAD" w:rsidRDefault="00F80DAD" w:rsidP="002C4232">
            <w:pPr>
              <w:ind w:firstLine="0"/>
            </w:pPr>
          </w:p>
          <w:p w:rsidR="00F80DAD" w:rsidRPr="007D7DBC" w:rsidRDefault="00F80DAD" w:rsidP="002C4232">
            <w:pPr>
              <w:ind w:firstLine="0"/>
            </w:pPr>
            <w:r>
              <w:t xml:space="preserve">Not </w:t>
            </w:r>
            <w:r w:rsidRPr="007D7DBC">
              <w:t>Required/Mandatory</w:t>
            </w:r>
          </w:p>
        </w:tc>
        <w:tc>
          <w:tcPr>
            <w:tcW w:w="2651" w:type="dxa"/>
          </w:tcPr>
          <w:p w:rsidR="00F80DAD" w:rsidRPr="007D7DBC" w:rsidRDefault="00F80DAD" w:rsidP="002C4232">
            <w:r w:rsidRPr="007D7DBC">
              <w:t>-</w:t>
            </w:r>
          </w:p>
        </w:tc>
      </w:tr>
      <w:tr w:rsidR="00F80DAD" w:rsidRPr="003E37E7" w:rsidTr="00F80DAD">
        <w:trPr>
          <w:cantSplit/>
          <w:jc w:val="center"/>
        </w:trPr>
        <w:tc>
          <w:tcPr>
            <w:tcW w:w="2160" w:type="dxa"/>
          </w:tcPr>
          <w:p w:rsidR="00F80DAD" w:rsidRPr="007D7DBC" w:rsidRDefault="00F80DAD" w:rsidP="002C4232">
            <w:pPr>
              <w:ind w:firstLine="0"/>
            </w:pPr>
            <w:r w:rsidRPr="007D7DBC">
              <w:t xml:space="preserve">SHOULD </w:t>
            </w:r>
          </w:p>
          <w:p w:rsidR="00F80DAD" w:rsidRDefault="00F80DAD" w:rsidP="002C4232">
            <w:pPr>
              <w:ind w:firstLine="0"/>
            </w:pPr>
          </w:p>
          <w:p w:rsidR="00F80DAD" w:rsidRPr="007D7DBC" w:rsidRDefault="00F80DAD" w:rsidP="002C4232">
            <w:pPr>
              <w:ind w:firstLine="0"/>
            </w:pPr>
            <w:r w:rsidRPr="007D7DBC">
              <w:t>Recommended</w:t>
            </w:r>
          </w:p>
          <w:p w:rsidR="00F80DAD" w:rsidRDefault="00F80DAD" w:rsidP="002C4232">
            <w:pPr>
              <w:ind w:firstLine="0"/>
            </w:pPr>
          </w:p>
          <w:p w:rsidR="00F80DAD" w:rsidRPr="007D7DBC" w:rsidRDefault="00F80DAD" w:rsidP="002C4232">
            <w:pPr>
              <w:ind w:firstLine="0"/>
            </w:pPr>
            <w:r w:rsidRPr="007D7DBC">
              <w:t>There may exist valid reasons in particular circumstances to ignore a particular item, but the full implications must be understood and carefully weighed before choosing a different course.</w:t>
            </w:r>
          </w:p>
        </w:tc>
        <w:tc>
          <w:tcPr>
            <w:tcW w:w="2269" w:type="dxa"/>
          </w:tcPr>
          <w:p w:rsidR="00F80DAD" w:rsidRPr="007D7DBC" w:rsidRDefault="00F80DAD" w:rsidP="002C4232">
            <w:pPr>
              <w:ind w:firstLine="0"/>
            </w:pPr>
            <w:r w:rsidRPr="007D7DBC">
              <w:t>SHOULD</w:t>
            </w:r>
          </w:p>
          <w:p w:rsidR="00F80DAD" w:rsidRDefault="00F80DAD" w:rsidP="002C4232">
            <w:pPr>
              <w:ind w:firstLine="0"/>
            </w:pPr>
          </w:p>
          <w:p w:rsidR="00F80DAD" w:rsidRPr="007D7DBC" w:rsidRDefault="00F80DAD" w:rsidP="002C4232">
            <w:pPr>
              <w:ind w:firstLine="0"/>
            </w:pPr>
            <w:r w:rsidRPr="007D7DBC">
              <w:t>Best Practice or Recommendation</w:t>
            </w:r>
          </w:p>
        </w:tc>
        <w:tc>
          <w:tcPr>
            <w:tcW w:w="2651" w:type="dxa"/>
          </w:tcPr>
          <w:p w:rsidR="00F80DAD" w:rsidRPr="007D7DBC" w:rsidRDefault="00F80DAD" w:rsidP="002C4232">
            <w:pPr>
              <w:ind w:firstLine="0"/>
            </w:pPr>
            <w:r w:rsidRPr="007D7DBC">
              <w:t>R2 (Required if known)</w:t>
            </w:r>
          </w:p>
          <w:p w:rsidR="00F80DAD" w:rsidRDefault="00F80DAD" w:rsidP="002C4232">
            <w:pPr>
              <w:ind w:firstLine="0"/>
            </w:pPr>
          </w:p>
          <w:p w:rsidR="00F80DAD" w:rsidRPr="007D7DBC" w:rsidRDefault="00F80DAD" w:rsidP="0003231A">
            <w:pPr>
              <w:ind w:firstLine="0"/>
            </w:pPr>
            <w:r w:rsidRPr="007D7DBC">
              <w:t xml:space="preserve">The sending application must be able to demonstrate that it can send all required if known elements, unless it does not in fact gather that data. If the information cannot be transmitted, the data element </w:t>
            </w:r>
            <w:r>
              <w:t>contains</w:t>
            </w:r>
            <w:r w:rsidRPr="007D7DBC">
              <w:t xml:space="preserve"> a value indicating the reason for omission of the data. </w:t>
            </w:r>
          </w:p>
        </w:tc>
      </w:tr>
      <w:tr w:rsidR="00F80DAD" w:rsidRPr="005F087E" w:rsidTr="00F80DAD">
        <w:trPr>
          <w:cantSplit/>
          <w:jc w:val="center"/>
        </w:trPr>
        <w:tc>
          <w:tcPr>
            <w:tcW w:w="2160" w:type="dxa"/>
          </w:tcPr>
          <w:p w:rsidR="00F80DAD" w:rsidRPr="007D7DBC" w:rsidRDefault="00F80DAD" w:rsidP="002C4232">
            <w:pPr>
              <w:ind w:firstLine="0"/>
            </w:pPr>
            <w:r w:rsidRPr="007D7DBC">
              <w:t>SHOULD NOT</w:t>
            </w:r>
          </w:p>
          <w:p w:rsidR="00F80DAD" w:rsidRDefault="00F80DAD" w:rsidP="002C4232">
            <w:pPr>
              <w:ind w:firstLine="0"/>
            </w:pPr>
          </w:p>
          <w:p w:rsidR="00F80DAD" w:rsidRPr="007D7DBC" w:rsidRDefault="00F80DAD" w:rsidP="002C4232">
            <w:pPr>
              <w:ind w:firstLine="0"/>
            </w:pPr>
            <w:r w:rsidRPr="007D7DBC">
              <w:t>Not Recommended</w:t>
            </w:r>
          </w:p>
        </w:tc>
        <w:tc>
          <w:tcPr>
            <w:tcW w:w="2269" w:type="dxa"/>
          </w:tcPr>
          <w:p w:rsidR="00F80DAD" w:rsidRPr="007D7DBC" w:rsidRDefault="00F80DAD" w:rsidP="002C4232">
            <w:pPr>
              <w:ind w:firstLine="0"/>
            </w:pPr>
            <w:r w:rsidRPr="007D7DBC">
              <w:t>SHOULD NOT</w:t>
            </w:r>
          </w:p>
          <w:p w:rsidR="00F80DAD" w:rsidRDefault="00F80DAD" w:rsidP="002C4232">
            <w:pPr>
              <w:ind w:firstLine="0"/>
            </w:pPr>
          </w:p>
          <w:p w:rsidR="00F80DAD" w:rsidRPr="007D7DBC" w:rsidRDefault="00F80DAD" w:rsidP="002C4232">
            <w:pPr>
              <w:ind w:firstLine="0"/>
            </w:pPr>
            <w:r w:rsidRPr="007D7DBC">
              <w:t>Not Recommended</w:t>
            </w:r>
          </w:p>
        </w:tc>
        <w:tc>
          <w:tcPr>
            <w:tcW w:w="2651" w:type="dxa"/>
          </w:tcPr>
          <w:p w:rsidR="00F80DAD" w:rsidRPr="007D7DBC" w:rsidRDefault="00F80DAD" w:rsidP="002C4232">
            <w:r w:rsidRPr="007D7DBC">
              <w:t>-</w:t>
            </w:r>
          </w:p>
        </w:tc>
      </w:tr>
      <w:tr w:rsidR="00F80DAD" w:rsidRPr="005F087E" w:rsidTr="00F80DAD">
        <w:trPr>
          <w:cantSplit/>
          <w:jc w:val="center"/>
        </w:trPr>
        <w:tc>
          <w:tcPr>
            <w:tcW w:w="2160" w:type="dxa"/>
          </w:tcPr>
          <w:p w:rsidR="00F80DAD" w:rsidRPr="007D7DBC" w:rsidRDefault="00F80DAD" w:rsidP="002C4232">
            <w:pPr>
              <w:ind w:firstLine="0"/>
            </w:pPr>
            <w:r w:rsidRPr="007D7DBC">
              <w:t>MAY</w:t>
            </w:r>
          </w:p>
          <w:p w:rsidR="00F80DAD" w:rsidRDefault="00F80DAD" w:rsidP="002C4232">
            <w:pPr>
              <w:ind w:firstLine="0"/>
            </w:pPr>
          </w:p>
          <w:p w:rsidR="00F80DAD" w:rsidRPr="007D7DBC" w:rsidRDefault="00F80DAD" w:rsidP="002C4232">
            <w:pPr>
              <w:ind w:firstLine="0"/>
            </w:pPr>
            <w:r w:rsidRPr="007D7DBC">
              <w:t>Optional</w:t>
            </w:r>
          </w:p>
        </w:tc>
        <w:tc>
          <w:tcPr>
            <w:tcW w:w="2269" w:type="dxa"/>
          </w:tcPr>
          <w:p w:rsidR="00F80DAD" w:rsidRPr="007D7DBC" w:rsidRDefault="00F80DAD" w:rsidP="002C4232">
            <w:pPr>
              <w:ind w:firstLine="0"/>
            </w:pPr>
            <w:r w:rsidRPr="007D7DBC">
              <w:t>MAY</w:t>
            </w:r>
          </w:p>
          <w:p w:rsidR="00F80DAD" w:rsidRDefault="00F80DAD" w:rsidP="002C4232">
            <w:pPr>
              <w:ind w:firstLine="0"/>
            </w:pPr>
          </w:p>
          <w:p w:rsidR="00F80DAD" w:rsidRPr="007D7DBC" w:rsidRDefault="00F80DAD" w:rsidP="002C4232">
            <w:pPr>
              <w:ind w:firstLine="0"/>
            </w:pPr>
            <w:r w:rsidRPr="007D7DBC">
              <w:t>Accepted/Permitted</w:t>
            </w:r>
          </w:p>
        </w:tc>
        <w:tc>
          <w:tcPr>
            <w:tcW w:w="2651" w:type="dxa"/>
          </w:tcPr>
          <w:p w:rsidR="00F80DAD" w:rsidRPr="007D7DBC" w:rsidRDefault="00F80DAD" w:rsidP="002C4232">
            <w:pPr>
              <w:ind w:firstLine="0"/>
            </w:pPr>
            <w:r w:rsidRPr="007D7DBC">
              <w:t>O (Optional)</w:t>
            </w:r>
          </w:p>
        </w:tc>
      </w:tr>
      <w:tr w:rsidR="00F80DAD" w:rsidRPr="005F087E" w:rsidTr="00F80DAD">
        <w:trPr>
          <w:cantSplit/>
          <w:jc w:val="center"/>
        </w:trPr>
        <w:tc>
          <w:tcPr>
            <w:tcW w:w="2160" w:type="dxa"/>
          </w:tcPr>
          <w:p w:rsidR="00F80DAD" w:rsidRPr="007D7DBC" w:rsidRDefault="00F80DAD" w:rsidP="002C4232">
            <w:r w:rsidRPr="007D7DBC">
              <w:lastRenderedPageBreak/>
              <w:t>-</w:t>
            </w:r>
          </w:p>
        </w:tc>
        <w:tc>
          <w:tcPr>
            <w:tcW w:w="2269" w:type="dxa"/>
          </w:tcPr>
          <w:p w:rsidR="00F80DAD" w:rsidRPr="007D7DBC" w:rsidRDefault="00F80DAD" w:rsidP="002C4232">
            <w:r w:rsidRPr="007D7DBC">
              <w:t>-</w:t>
            </w:r>
          </w:p>
        </w:tc>
        <w:tc>
          <w:tcPr>
            <w:tcW w:w="2651" w:type="dxa"/>
          </w:tcPr>
          <w:p w:rsidR="00F80DAD" w:rsidRPr="007D7DBC" w:rsidRDefault="00F80DAD" w:rsidP="002C4232">
            <w:pPr>
              <w:ind w:firstLine="0"/>
            </w:pPr>
            <w:r w:rsidRPr="007D7DBC">
              <w:t>C (Conditional)</w:t>
            </w:r>
          </w:p>
          <w:p w:rsidR="00F80DAD" w:rsidRDefault="00F80DAD" w:rsidP="002C4232">
            <w:pPr>
              <w:ind w:firstLine="0"/>
            </w:pPr>
          </w:p>
          <w:p w:rsidR="00F80DAD" w:rsidRPr="007D7DBC" w:rsidRDefault="00F80DAD" w:rsidP="002C4232">
            <w:pPr>
              <w:ind w:firstLine="0"/>
            </w:pPr>
            <w:r w:rsidRPr="007D7DBC">
              <w:t>A conditional data element is one that is required, required if known or optional depending upon other conditions.</w:t>
            </w:r>
          </w:p>
        </w:tc>
      </w:tr>
    </w:tbl>
    <w:p w:rsidR="00152FC2" w:rsidRDefault="00152FC2" w:rsidP="00152FC2">
      <w:pPr>
        <w:pStyle w:val="Caption"/>
        <w:rPr>
          <w:lang w:bidi="en-US"/>
        </w:rPr>
      </w:pPr>
      <w:bookmarkStart w:id="118" w:name="_Toc386017908"/>
      <w:r>
        <w:t xml:space="preserve">Table </w:t>
      </w:r>
      <w:r w:rsidR="00414F56">
        <w:fldChar w:fldCharType="begin"/>
      </w:r>
      <w:r w:rsidR="00414F56">
        <w:instrText xml:space="preserve"> SEQ Table \* ARABIC </w:instrText>
      </w:r>
      <w:r w:rsidR="00414F56">
        <w:fldChar w:fldCharType="separate"/>
      </w:r>
      <w:r w:rsidR="009C638C">
        <w:rPr>
          <w:noProof/>
        </w:rPr>
        <w:t>5</w:t>
      </w:r>
      <w:r w:rsidR="00414F56">
        <w:rPr>
          <w:noProof/>
        </w:rPr>
        <w:fldChar w:fldCharType="end"/>
      </w:r>
      <w:r w:rsidR="00673E3D">
        <w:rPr>
          <w:noProof/>
        </w:rPr>
        <w:t xml:space="preserve"> </w:t>
      </w:r>
      <w:r w:rsidR="00673E3D">
        <w:t xml:space="preserve">– </w:t>
      </w:r>
      <w:r>
        <w:t xml:space="preserve">Consolidated Conformance Verb Matrix </w:t>
      </w:r>
      <w:bookmarkEnd w:id="118"/>
      <w:r w:rsidR="00F10DBA">
        <w:t>DAF IG</w:t>
      </w:r>
    </w:p>
    <w:p w:rsidR="00673E3D" w:rsidRDefault="00673E3D" w:rsidP="00152FC2">
      <w:pPr>
        <w:ind w:firstLine="0"/>
        <w:rPr>
          <w:lang w:bidi="en-US"/>
        </w:rPr>
      </w:pPr>
    </w:p>
    <w:p w:rsidR="00643167" w:rsidRDefault="00643167" w:rsidP="00152FC2">
      <w:pPr>
        <w:ind w:firstLine="0"/>
        <w:rPr>
          <w:lang w:bidi="en-US"/>
        </w:rPr>
      </w:pPr>
      <w:r>
        <w:rPr>
          <w:lang w:bidi="en-US"/>
        </w:rPr>
        <w:t>The use of the word “recommendation” is also used in this documentation. Recommendation is used to offer implementers flexibility in their environments, by recommending an approach to be followed while not constraining in any way the use of alternative options. Recommendations are primarily used in those areas where the S&amp;I Framework requests further implementation feedback from implementers and pilot sites prior to defining conforming criteria.</w:t>
      </w:r>
    </w:p>
    <w:p w:rsidR="00643167" w:rsidRDefault="00643167" w:rsidP="00152FC2">
      <w:pPr>
        <w:ind w:firstLine="0"/>
        <w:rPr>
          <w:lang w:bidi="en-US"/>
        </w:rPr>
      </w:pPr>
    </w:p>
    <w:p w:rsidR="00152FC2" w:rsidRDefault="00152FC2" w:rsidP="00152FC2">
      <w:pPr>
        <w:ind w:firstLine="0"/>
        <w:rPr>
          <w:lang w:bidi="en-US"/>
        </w:rPr>
      </w:pPr>
      <w:r>
        <w:rPr>
          <w:lang w:bidi="en-US"/>
        </w:rPr>
        <w:t>Optionality is defined for implementers for each of the metadata elements that were outlined within this implementation guide, using IHE guidelines:</w:t>
      </w:r>
    </w:p>
    <w:p w:rsidR="00152FC2" w:rsidRDefault="00152FC2" w:rsidP="00152FC2">
      <w:pPr>
        <w:ind w:firstLine="0"/>
        <w:rPr>
          <w:lang w:bidi="en-US"/>
        </w:rPr>
      </w:pPr>
    </w:p>
    <w:tbl>
      <w:tblPr>
        <w:tblW w:w="10008"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7704"/>
      </w:tblGrid>
      <w:tr w:rsidR="00152FC2" w:rsidRPr="007D7DBC" w:rsidTr="002C4232">
        <w:trPr>
          <w:cantSplit/>
          <w:trHeight w:val="341"/>
          <w:jc w:val="center"/>
        </w:trPr>
        <w:tc>
          <w:tcPr>
            <w:tcW w:w="2304" w:type="dxa"/>
          </w:tcPr>
          <w:p w:rsidR="00152FC2" w:rsidRPr="007D7DBC" w:rsidRDefault="00152FC2" w:rsidP="002C4232">
            <w:pPr>
              <w:ind w:firstLine="0"/>
            </w:pPr>
            <w:r>
              <w:t>Required</w:t>
            </w:r>
          </w:p>
        </w:tc>
        <w:tc>
          <w:tcPr>
            <w:tcW w:w="7704" w:type="dxa"/>
          </w:tcPr>
          <w:p w:rsidR="00152FC2" w:rsidRPr="007D7DBC" w:rsidRDefault="00152FC2" w:rsidP="002C4232">
            <w:pPr>
              <w:ind w:firstLine="0"/>
            </w:pPr>
            <w:r>
              <w:t xml:space="preserve">Element must be present and CANNOT BE NULL (no NULL flavors allowed). </w:t>
            </w:r>
          </w:p>
        </w:tc>
      </w:tr>
      <w:tr w:rsidR="00152FC2" w:rsidRPr="007D7DBC" w:rsidTr="002C4232">
        <w:trPr>
          <w:cantSplit/>
          <w:jc w:val="center"/>
        </w:trPr>
        <w:tc>
          <w:tcPr>
            <w:tcW w:w="2304" w:type="dxa"/>
          </w:tcPr>
          <w:p w:rsidR="00152FC2" w:rsidRPr="007D7DBC" w:rsidRDefault="00152FC2" w:rsidP="002C4232">
            <w:pPr>
              <w:ind w:firstLine="0"/>
            </w:pPr>
            <w:r>
              <w:t>Required if Known</w:t>
            </w:r>
          </w:p>
          <w:p w:rsidR="00152FC2" w:rsidRPr="007D7DBC" w:rsidRDefault="00152FC2" w:rsidP="002C4232">
            <w:pPr>
              <w:ind w:firstLine="0"/>
            </w:pPr>
          </w:p>
        </w:tc>
        <w:tc>
          <w:tcPr>
            <w:tcW w:w="7704" w:type="dxa"/>
          </w:tcPr>
          <w:p w:rsidR="00152FC2" w:rsidRPr="007D7DBC" w:rsidRDefault="00152FC2" w:rsidP="0003231A">
            <w:pPr>
              <w:ind w:firstLine="0"/>
            </w:pPr>
            <w:r w:rsidRPr="007D7DBC">
              <w:t xml:space="preserve">The sending </w:t>
            </w:r>
            <w:r>
              <w:t>system</w:t>
            </w:r>
            <w:r w:rsidRPr="007D7DBC">
              <w:t xml:space="preserve"> must be able to demonstrate that it</w:t>
            </w:r>
            <w:r w:rsidR="001C79FD">
              <w:t xml:space="preserve"> can send all required </w:t>
            </w:r>
            <w:r w:rsidRPr="007D7DBC">
              <w:t>elem</w:t>
            </w:r>
            <w:r w:rsidR="001C79FD">
              <w:t>ents, unless it does not</w:t>
            </w:r>
            <w:r w:rsidRPr="007D7DBC">
              <w:t xml:space="preserve"> gather that data. If the information cannot be transmitted, the data element </w:t>
            </w:r>
            <w:r w:rsidR="0003231A">
              <w:t>contains</w:t>
            </w:r>
            <w:r w:rsidRPr="007D7DBC">
              <w:t xml:space="preserve"> a value indicating the reason for omission of the data.</w:t>
            </w:r>
          </w:p>
        </w:tc>
      </w:tr>
      <w:tr w:rsidR="00152FC2" w:rsidRPr="007D7DBC" w:rsidTr="002C4232">
        <w:trPr>
          <w:cantSplit/>
          <w:jc w:val="center"/>
        </w:trPr>
        <w:tc>
          <w:tcPr>
            <w:tcW w:w="2304" w:type="dxa"/>
          </w:tcPr>
          <w:p w:rsidR="00152FC2" w:rsidRPr="007D7DBC" w:rsidRDefault="00152FC2" w:rsidP="002C4232">
            <w:pPr>
              <w:ind w:firstLine="0"/>
            </w:pPr>
            <w:r>
              <w:t>Optional</w:t>
            </w:r>
          </w:p>
        </w:tc>
        <w:tc>
          <w:tcPr>
            <w:tcW w:w="7704" w:type="dxa"/>
          </w:tcPr>
          <w:p w:rsidR="00152FC2" w:rsidRPr="007D7DBC" w:rsidRDefault="00152FC2" w:rsidP="002C4232">
            <w:pPr>
              <w:ind w:firstLine="0"/>
            </w:pPr>
            <w:r>
              <w:t xml:space="preserve">No need to include unless the implementer so desires. </w:t>
            </w:r>
          </w:p>
        </w:tc>
      </w:tr>
      <w:tr w:rsidR="00152FC2" w:rsidRPr="007D7DBC" w:rsidTr="002C4232">
        <w:trPr>
          <w:cantSplit/>
          <w:trHeight w:val="809"/>
          <w:jc w:val="center"/>
        </w:trPr>
        <w:tc>
          <w:tcPr>
            <w:tcW w:w="2304" w:type="dxa"/>
          </w:tcPr>
          <w:p w:rsidR="00152FC2" w:rsidRPr="007D7DBC" w:rsidRDefault="00152FC2" w:rsidP="002C4232">
            <w:pPr>
              <w:ind w:firstLine="0"/>
            </w:pPr>
            <w:r>
              <w:t xml:space="preserve">Conditional </w:t>
            </w:r>
          </w:p>
          <w:p w:rsidR="00152FC2" w:rsidRDefault="00152FC2" w:rsidP="002C4232">
            <w:pPr>
              <w:ind w:firstLine="0"/>
            </w:pPr>
          </w:p>
          <w:p w:rsidR="00152FC2" w:rsidRPr="007D7DBC" w:rsidRDefault="00152FC2" w:rsidP="002C4232">
            <w:pPr>
              <w:ind w:firstLine="0"/>
            </w:pPr>
          </w:p>
        </w:tc>
        <w:tc>
          <w:tcPr>
            <w:tcW w:w="7704" w:type="dxa"/>
          </w:tcPr>
          <w:p w:rsidR="00152FC2" w:rsidRDefault="00152FC2" w:rsidP="002C4232">
            <w:pPr>
              <w:ind w:firstLine="0"/>
            </w:pPr>
            <w:r w:rsidRPr="007D7DBC">
              <w:t>A conditional data element is one that is required, required if known or optional depending upon other conditions.</w:t>
            </w:r>
          </w:p>
          <w:p w:rsidR="00152FC2" w:rsidRDefault="00152FC2" w:rsidP="002C4232">
            <w:pPr>
              <w:ind w:firstLine="0"/>
            </w:pPr>
          </w:p>
          <w:p w:rsidR="00152FC2" w:rsidRPr="007D7DBC" w:rsidRDefault="00152FC2" w:rsidP="00DF7D4F">
            <w:pPr>
              <w:keepNext/>
              <w:ind w:firstLine="0"/>
            </w:pPr>
            <w:r>
              <w:t xml:space="preserve">Implementers have some latitude to apply conditions to specific metadata or other data elements that </w:t>
            </w:r>
            <w:r w:rsidR="00DF7D4F">
              <w:t>do no</w:t>
            </w:r>
            <w:r>
              <w:t>t apply to their environment.</w:t>
            </w:r>
          </w:p>
        </w:tc>
      </w:tr>
    </w:tbl>
    <w:p w:rsidR="00152FC2" w:rsidRDefault="00152FC2" w:rsidP="00152FC2">
      <w:pPr>
        <w:pStyle w:val="Caption"/>
        <w:rPr>
          <w:lang w:bidi="en-US"/>
        </w:rPr>
      </w:pPr>
      <w:bookmarkStart w:id="119" w:name="_Toc386017909"/>
      <w:r>
        <w:t xml:space="preserve">Table </w:t>
      </w:r>
      <w:r w:rsidR="00414F56">
        <w:fldChar w:fldCharType="begin"/>
      </w:r>
      <w:r w:rsidR="00414F56">
        <w:instrText xml:space="preserve"> SEQ Table \* ARABIC </w:instrText>
      </w:r>
      <w:r w:rsidR="00414F56">
        <w:fldChar w:fldCharType="separate"/>
      </w:r>
      <w:r w:rsidR="009C638C">
        <w:rPr>
          <w:noProof/>
        </w:rPr>
        <w:t>6</w:t>
      </w:r>
      <w:r w:rsidR="00414F56">
        <w:rPr>
          <w:noProof/>
        </w:rPr>
        <w:fldChar w:fldCharType="end"/>
      </w:r>
      <w:r>
        <w:t xml:space="preserve"> </w:t>
      </w:r>
      <w:r w:rsidR="00673E3D">
        <w:t xml:space="preserve">– </w:t>
      </w:r>
      <w:r>
        <w:t>Optionality Definition</w:t>
      </w:r>
      <w:bookmarkEnd w:id="119"/>
    </w:p>
    <w:p w:rsidR="00152FC2" w:rsidRDefault="00CE2000" w:rsidP="00152FC2">
      <w:pPr>
        <w:pStyle w:val="Heading2"/>
        <w:rPr>
          <w:lang w:bidi="en-US"/>
        </w:rPr>
      </w:pPr>
      <w:bookmarkStart w:id="120" w:name="_Toc325660316"/>
      <w:bookmarkStart w:id="121" w:name="_Toc386620796"/>
      <w:r>
        <w:rPr>
          <w:lang w:bidi="en-US"/>
        </w:rPr>
        <w:t>Data Access Framework</w:t>
      </w:r>
      <w:r w:rsidR="00152FC2">
        <w:rPr>
          <w:lang w:bidi="en-US"/>
        </w:rPr>
        <w:t xml:space="preserve"> Enhancements</w:t>
      </w:r>
      <w:bookmarkEnd w:id="120"/>
      <w:r w:rsidR="00F15246">
        <w:rPr>
          <w:lang w:bidi="en-US"/>
        </w:rPr>
        <w:t xml:space="preserve"> to Standards and Profiles</w:t>
      </w:r>
      <w:bookmarkEnd w:id="121"/>
    </w:p>
    <w:p w:rsidR="004E4702" w:rsidRDefault="0088689F" w:rsidP="0088689F">
      <w:pPr>
        <w:rPr>
          <w:lang w:bidi="en-US"/>
        </w:rPr>
      </w:pPr>
      <w:r>
        <w:rPr>
          <w:lang w:bidi="en-US"/>
        </w:rPr>
        <w:lastRenderedPageBreak/>
        <w:t>The following are a summary of additional changes to the standards and profiles used for DAF</w:t>
      </w:r>
    </w:p>
    <w:p w:rsidR="005E2035" w:rsidRPr="00E920AF" w:rsidRDefault="005E2035" w:rsidP="00C153BC">
      <w:pPr>
        <w:ind w:firstLine="0"/>
        <w:rPr>
          <w:lang w:bidi="en-US"/>
        </w:rPr>
      </w:pPr>
    </w:p>
    <w:p w:rsidR="00152FC2" w:rsidRPr="008A103F" w:rsidRDefault="00152FC2" w:rsidP="00152FC2">
      <w:pPr>
        <w:pStyle w:val="Heading2"/>
        <w:rPr>
          <w:lang w:bidi="en-US"/>
        </w:rPr>
      </w:pPr>
      <w:bookmarkStart w:id="122" w:name="_Toc328988563"/>
      <w:bookmarkStart w:id="123" w:name="_Toc325660318"/>
      <w:bookmarkStart w:id="124" w:name="_Toc386620797"/>
      <w:bookmarkEnd w:id="122"/>
      <w:r>
        <w:rPr>
          <w:lang w:bidi="en-US"/>
        </w:rPr>
        <w:t xml:space="preserve">Scope of </w:t>
      </w:r>
      <w:r w:rsidR="00CE2000">
        <w:rPr>
          <w:lang w:bidi="en-US"/>
        </w:rPr>
        <w:t xml:space="preserve">DAF </w:t>
      </w:r>
      <w:r>
        <w:rPr>
          <w:lang w:bidi="en-US"/>
        </w:rPr>
        <w:t>Technical Approach</w:t>
      </w:r>
      <w:bookmarkEnd w:id="123"/>
      <w:bookmarkEnd w:id="124"/>
    </w:p>
    <w:p w:rsidR="0088689F" w:rsidRDefault="0088689F" w:rsidP="0088689F">
      <w:pPr>
        <w:ind w:left="360" w:firstLine="0"/>
      </w:pPr>
      <w:del w:id="125" w:author="nbashyam" w:date="2015-01-19T04:22:00Z">
        <w:r w:rsidDel="00267988">
          <w:delText xml:space="preserve">The initial list of </w:delText>
        </w:r>
      </w:del>
      <w:ins w:id="126" w:author="nbashyam" w:date="2015-01-19T04:22:00Z">
        <w:r w:rsidR="00267988">
          <w:fldChar w:fldCharType="begin"/>
        </w:r>
        <w:r w:rsidR="00267988">
          <w:instrText xml:space="preserve"> HYPERLINK "http://wiki.siframework.org/DAF+Use+Cases" </w:instrText>
        </w:r>
        <w:r w:rsidR="00267988">
          <w:fldChar w:fldCharType="separate"/>
        </w:r>
        <w:r w:rsidRPr="00267988">
          <w:rPr>
            <w:rStyle w:val="Hyperlink"/>
          </w:rPr>
          <w:t>DAF Use Cases and User Stories</w:t>
        </w:r>
        <w:r w:rsidR="00267988">
          <w:fldChar w:fldCharType="end"/>
        </w:r>
      </w:ins>
      <w:r>
        <w:t xml:space="preserve"> </w:t>
      </w:r>
      <w:del w:id="127" w:author="nbashyam" w:date="2015-01-19T04:22:00Z">
        <w:r w:rsidDel="00267988">
          <w:delText xml:space="preserve">that </w:delText>
        </w:r>
      </w:del>
      <w:r>
        <w:t xml:space="preserve">were used to derive the technical approach </w:t>
      </w:r>
      <w:ins w:id="128" w:author="nbashyam" w:date="2015-01-19T04:22:00Z">
        <w:r w:rsidR="00267988">
          <w:t xml:space="preserve">discussed below. </w:t>
        </w:r>
      </w:ins>
      <w:del w:id="129" w:author="nbashyam" w:date="2015-01-19T04:22:00Z">
        <w:r w:rsidDel="00267988">
          <w:delText xml:space="preserve">are present at the following </w:delText>
        </w:r>
        <w:r w:rsidRPr="0088689F" w:rsidDel="00267988">
          <w:rPr>
            <w:highlight w:val="yellow"/>
          </w:rPr>
          <w:delText>location on the S&amp;I Framework.</w:delText>
        </w:r>
        <w:r w:rsidR="006A0D9D" w:rsidDel="00267988">
          <w:delText xml:space="preserve"> </w:delText>
        </w:r>
      </w:del>
      <w:r w:rsidR="006A0D9D">
        <w:t>The DAF Technical Approach scope can be described using the following diagram where a Query Requestor actor sends a query to a Query Responder actor who processes the query and responds to the Query Requestor with the results of the query.</w:t>
      </w:r>
    </w:p>
    <w:p w:rsidR="006A0D9D" w:rsidRDefault="006A0D9D" w:rsidP="0088689F">
      <w:pPr>
        <w:ind w:left="360" w:firstLine="0"/>
      </w:pPr>
    </w:p>
    <w:p w:rsidR="006A0D9D" w:rsidRDefault="006A0D9D" w:rsidP="006A0D9D">
      <w:pPr>
        <w:ind w:left="360" w:firstLine="0"/>
        <w:jc w:val="center"/>
      </w:pPr>
      <w:r>
        <w:rPr>
          <w:noProof/>
        </w:rPr>
        <w:drawing>
          <wp:inline distT="0" distB="0" distL="0" distR="0" wp14:anchorId="78442B52" wp14:editId="6A3EDBCD">
            <wp:extent cx="5385435" cy="2776220"/>
            <wp:effectExtent l="0" t="0" r="0" b="0"/>
            <wp:docPr id="21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84385" cy="2775604"/>
                    </a:xfrm>
                    <a:prstGeom prst="rect">
                      <a:avLst/>
                    </a:prstGeom>
                    <a:noFill/>
                    <a:ln>
                      <a:noFill/>
                    </a:ln>
                    <a:extLst/>
                  </pic:spPr>
                </pic:pic>
              </a:graphicData>
            </a:graphic>
          </wp:inline>
        </w:drawing>
      </w:r>
    </w:p>
    <w:p w:rsidR="0088689F" w:rsidRDefault="006A0D9D" w:rsidP="0088689F">
      <w:pPr>
        <w:ind w:left="360" w:firstLine="0"/>
      </w:pPr>
      <w:r>
        <w:t>The following table outlines the requirements that are in-scope for the DAF Technical Approach for each actor.</w:t>
      </w:r>
    </w:p>
    <w:p w:rsidR="006A0D9D" w:rsidRDefault="006A0D9D" w:rsidP="0088689F">
      <w:pPr>
        <w:ind w:left="360" w:firstLine="0"/>
      </w:pPr>
    </w:p>
    <w:tbl>
      <w:tblPr>
        <w:tblStyle w:val="TableGrid"/>
        <w:tblW w:w="0" w:type="auto"/>
        <w:jc w:val="center"/>
        <w:tblLook w:val="04A0" w:firstRow="1" w:lastRow="0" w:firstColumn="1" w:lastColumn="0" w:noHBand="0" w:noVBand="1"/>
      </w:tblPr>
      <w:tblGrid>
        <w:gridCol w:w="3798"/>
        <w:gridCol w:w="5760"/>
      </w:tblGrid>
      <w:tr w:rsidR="006A0D9D" w:rsidTr="006A0D9D">
        <w:trPr>
          <w:cantSplit/>
          <w:trHeight w:val="323"/>
          <w:tblHeader/>
          <w:jc w:val="center"/>
        </w:trPr>
        <w:tc>
          <w:tcPr>
            <w:tcW w:w="3798"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6A0D9D" w:rsidRDefault="006A0D9D">
            <w:pPr>
              <w:jc w:val="center"/>
              <w:rPr>
                <w:b/>
                <w:color w:val="D8D8D8"/>
              </w:rPr>
            </w:pPr>
            <w:r>
              <w:rPr>
                <w:b/>
                <w:color w:val="D8D8D8"/>
              </w:rPr>
              <w:t>Actor</w:t>
            </w:r>
          </w:p>
        </w:tc>
        <w:tc>
          <w:tcPr>
            <w:tcW w:w="576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6A0D9D" w:rsidRDefault="006A0D9D">
            <w:pPr>
              <w:jc w:val="center"/>
              <w:rPr>
                <w:b/>
                <w:color w:val="D8D8D8"/>
              </w:rPr>
            </w:pPr>
            <w:r>
              <w:rPr>
                <w:b/>
                <w:color w:val="D8D8D8"/>
              </w:rPr>
              <w:t>DAF Requirements</w:t>
            </w:r>
          </w:p>
        </w:tc>
      </w:tr>
      <w:tr w:rsidR="006A0D9D" w:rsidTr="006A0D9D">
        <w:trPr>
          <w:cantSplit/>
          <w:trHeight w:val="242"/>
          <w:jc w:val="center"/>
        </w:trPr>
        <w:tc>
          <w:tcPr>
            <w:tcW w:w="3798"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r>
              <w:lastRenderedPageBreak/>
              <w:t>Query Requesting Application</w:t>
            </w:r>
          </w:p>
        </w:tc>
        <w:tc>
          <w:tcPr>
            <w:tcW w:w="576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rsidP="006A0D9D">
            <w:pPr>
              <w:pStyle w:val="ListParagraph"/>
              <w:numPr>
                <w:ilvl w:val="0"/>
                <w:numId w:val="39"/>
              </w:numPr>
            </w:pPr>
            <w:r>
              <w:t xml:space="preserve">Generate a query for patient data or documents </w:t>
            </w:r>
          </w:p>
          <w:p w:rsidR="006A0D9D" w:rsidRDefault="006A0D9D" w:rsidP="006A0D9D">
            <w:pPr>
              <w:pStyle w:val="ListParagraph"/>
              <w:numPr>
                <w:ilvl w:val="0"/>
                <w:numId w:val="39"/>
              </w:numPr>
            </w:pPr>
            <w:r>
              <w:t>Assemble authentication, authorization and consent information</w:t>
            </w:r>
          </w:p>
          <w:p w:rsidR="006A0D9D" w:rsidRDefault="006A0D9D" w:rsidP="006A0D9D">
            <w:pPr>
              <w:pStyle w:val="ListParagraph"/>
              <w:numPr>
                <w:ilvl w:val="0"/>
                <w:numId w:val="39"/>
              </w:numPr>
            </w:pPr>
            <w:r>
              <w:t>Package the request in a specified standardized format</w:t>
            </w:r>
          </w:p>
        </w:tc>
      </w:tr>
      <w:tr w:rsidR="006A0D9D" w:rsidTr="006A0D9D">
        <w:trPr>
          <w:cantSplit/>
          <w:trHeight w:val="287"/>
          <w:jc w:val="center"/>
        </w:trPr>
        <w:tc>
          <w:tcPr>
            <w:tcW w:w="3798"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pPr>
              <w:rPr>
                <w:szCs w:val="24"/>
              </w:rPr>
            </w:pPr>
            <w:r>
              <w:rPr>
                <w:szCs w:val="24"/>
              </w:rPr>
              <w:t>Query Responding Application</w:t>
            </w:r>
          </w:p>
        </w:tc>
        <w:tc>
          <w:tcPr>
            <w:tcW w:w="576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rsidP="006A0D9D">
            <w:pPr>
              <w:pStyle w:val="ListParagraph"/>
              <w:numPr>
                <w:ilvl w:val="0"/>
                <w:numId w:val="40"/>
              </w:numPr>
            </w:pPr>
            <w:r>
              <w:t>Authenticate requesting application credentials and validate authorization for data access</w:t>
            </w:r>
          </w:p>
          <w:p w:rsidR="006A0D9D" w:rsidRDefault="006A0D9D" w:rsidP="006A0D9D">
            <w:pPr>
              <w:pStyle w:val="ListParagraph"/>
              <w:numPr>
                <w:ilvl w:val="0"/>
                <w:numId w:val="40"/>
              </w:numPr>
            </w:pPr>
            <w:r>
              <w:t>Identify patient data that matches the query</w:t>
            </w:r>
          </w:p>
          <w:p w:rsidR="006A0D9D" w:rsidRDefault="006A0D9D" w:rsidP="006A0D9D">
            <w:pPr>
              <w:pStyle w:val="ListParagraph"/>
              <w:numPr>
                <w:ilvl w:val="0"/>
                <w:numId w:val="40"/>
              </w:numPr>
            </w:pPr>
            <w:r>
              <w:t xml:space="preserve">Make determination to release patient data </w:t>
            </w:r>
          </w:p>
          <w:p w:rsidR="006A0D9D" w:rsidRDefault="006A0D9D" w:rsidP="006A0D9D">
            <w:pPr>
              <w:pStyle w:val="ListParagraph"/>
              <w:numPr>
                <w:ilvl w:val="0"/>
                <w:numId w:val="40"/>
              </w:numPr>
            </w:pPr>
            <w:r>
              <w:t>Transform queried patient data in a specified standardized format</w:t>
            </w:r>
          </w:p>
          <w:p w:rsidR="006A0D9D" w:rsidRDefault="006A0D9D" w:rsidP="006A0D9D">
            <w:pPr>
              <w:pStyle w:val="ListParagraph"/>
              <w:numPr>
                <w:ilvl w:val="0"/>
                <w:numId w:val="40"/>
              </w:numPr>
            </w:pPr>
            <w:r>
              <w:t>Package the response in a specified standardized format</w:t>
            </w:r>
          </w:p>
        </w:tc>
      </w:tr>
    </w:tbl>
    <w:p w:rsidR="006A0D9D" w:rsidRDefault="006A0D9D" w:rsidP="0088689F">
      <w:pPr>
        <w:ind w:left="360" w:firstLine="0"/>
      </w:pPr>
    </w:p>
    <w:p w:rsidR="006A0D9D" w:rsidRDefault="006A0D9D" w:rsidP="0088689F">
      <w:pPr>
        <w:ind w:left="360" w:firstLine="0"/>
      </w:pPr>
    </w:p>
    <w:p w:rsidR="00152FC2" w:rsidRDefault="00152FC2" w:rsidP="0088689F">
      <w:pPr>
        <w:ind w:left="360" w:firstLine="0"/>
      </w:pPr>
      <w:r>
        <w:t xml:space="preserve"> </w:t>
      </w:r>
      <w:r w:rsidR="006A0D9D">
        <w:t>The following table outlines specific queries that are in-scope for the DAF Technical Approach</w:t>
      </w:r>
      <w:r w:rsidR="004655F5">
        <w:t xml:space="preserve"> based on the DAF Use Cases and user stories.</w:t>
      </w:r>
    </w:p>
    <w:p w:rsidR="004655F5" w:rsidRDefault="004655F5" w:rsidP="0088689F">
      <w:pPr>
        <w:ind w:left="360" w:firstLine="0"/>
      </w:pPr>
    </w:p>
    <w:tbl>
      <w:tblPr>
        <w:tblStyle w:val="TableGrid"/>
        <w:tblW w:w="0" w:type="auto"/>
        <w:jc w:val="center"/>
        <w:tblLook w:val="04A0" w:firstRow="1" w:lastRow="0" w:firstColumn="1" w:lastColumn="0" w:noHBand="0" w:noVBand="1"/>
      </w:tblPr>
      <w:tblGrid>
        <w:gridCol w:w="7020"/>
      </w:tblGrid>
      <w:tr w:rsidR="004655F5" w:rsidTr="004655F5">
        <w:trPr>
          <w:cantSplit/>
          <w:trHeight w:val="323"/>
          <w:tblHeader/>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4655F5" w:rsidRDefault="004655F5" w:rsidP="004655F5">
            <w:pPr>
              <w:jc w:val="center"/>
              <w:rPr>
                <w:b/>
                <w:color w:val="D8D8D8"/>
              </w:rPr>
            </w:pPr>
            <w:r>
              <w:rPr>
                <w:b/>
                <w:color w:val="D8D8D8"/>
              </w:rPr>
              <w:t>DAF Queries</w:t>
            </w:r>
          </w:p>
        </w:tc>
      </w:tr>
      <w:tr w:rsidR="004655F5" w:rsidTr="004655F5">
        <w:trPr>
          <w:cantSplit/>
          <w:trHeight w:val="242"/>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4655F5">
            <w:pPr>
              <w:ind w:firstLine="0"/>
            </w:pPr>
            <w:r>
              <w:t>Find Document(s) based on Patient Identifiers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4655F5">
            <w:pPr>
              <w:ind w:firstLine="0"/>
            </w:pPr>
            <w:r>
              <w:t>Find Document(s) based on Patient Demographics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 xml:space="preserve">Get Document(s) based on Patient Identifiers </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Get Document(s) based on Patient Demographics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Get Document(s) based on Document Identifiers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Get Document(s) for multiple patients based on patient identifiers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Find Patient Identifiers based on Patient Demographics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Find Patient Demographics based on Patient Identifiers</w:t>
            </w:r>
          </w:p>
        </w:tc>
      </w:tr>
    </w:tbl>
    <w:p w:rsidR="004655F5" w:rsidRDefault="004655F5" w:rsidP="004655F5"/>
    <w:p w:rsidR="004655F5" w:rsidRDefault="004655F5" w:rsidP="004655F5">
      <w:r>
        <w:t xml:space="preserve"> In addition to the above requirements and queries the following supporting capabilities are in-scope for the DAF Technical Approach.</w:t>
      </w:r>
    </w:p>
    <w:p w:rsidR="004655F5" w:rsidRPr="0023431E" w:rsidRDefault="004655F5" w:rsidP="004655F5"/>
    <w:tbl>
      <w:tblPr>
        <w:tblStyle w:val="TableGrid"/>
        <w:tblW w:w="0" w:type="auto"/>
        <w:jc w:val="center"/>
        <w:tblLook w:val="04A0" w:firstRow="1" w:lastRow="0" w:firstColumn="1" w:lastColumn="0" w:noHBand="0" w:noVBand="1"/>
      </w:tblPr>
      <w:tblGrid>
        <w:gridCol w:w="7020"/>
      </w:tblGrid>
      <w:tr w:rsidR="004655F5" w:rsidTr="002F6BF9">
        <w:trPr>
          <w:cantSplit/>
          <w:trHeight w:val="323"/>
          <w:tblHeader/>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4655F5" w:rsidRDefault="004655F5" w:rsidP="002F6BF9">
            <w:pPr>
              <w:jc w:val="center"/>
              <w:rPr>
                <w:b/>
                <w:color w:val="D8D8D8"/>
              </w:rPr>
            </w:pPr>
            <w:r>
              <w:t xml:space="preserve">      </w:t>
            </w:r>
            <w:r>
              <w:br w:type="page"/>
            </w:r>
            <w:r>
              <w:rPr>
                <w:b/>
                <w:color w:val="D8D8D8"/>
              </w:rPr>
              <w:t>DAF Supporting Capabilities</w:t>
            </w:r>
          </w:p>
        </w:tc>
      </w:tr>
      <w:tr w:rsidR="004655F5" w:rsidTr="002F6BF9">
        <w:trPr>
          <w:cantSplit/>
          <w:trHeight w:val="242"/>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2F6BF9">
            <w:pPr>
              <w:ind w:firstLine="0"/>
            </w:pPr>
            <w:r>
              <w:lastRenderedPageBreak/>
              <w:t>Provide message integrity and confidentiality of queries and results exchanged between the Query Requestor and the Query Responder</w:t>
            </w:r>
          </w:p>
        </w:tc>
      </w:tr>
      <w:tr w:rsidR="004655F5" w:rsidTr="002F6BF9">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2F6BF9">
            <w:pPr>
              <w:ind w:firstLine="0"/>
            </w:pPr>
            <w:r>
              <w:t>Ability to provide user and system identities as necessary for authentication and authorization</w:t>
            </w:r>
          </w:p>
        </w:tc>
      </w:tr>
      <w:tr w:rsidR="004655F5" w:rsidTr="002F6BF9">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 xml:space="preserve">Ability to tag the queries and the query results with security metadata that will enable policy enforcement for query execution and data disclosure </w:t>
            </w:r>
          </w:p>
        </w:tc>
      </w:tr>
    </w:tbl>
    <w:p w:rsidR="004655F5" w:rsidRDefault="004655F5" w:rsidP="004655F5">
      <w:bookmarkStart w:id="130" w:name="_Toc325660320"/>
      <w:bookmarkStart w:id="131" w:name="_Ref332273075"/>
    </w:p>
    <w:p w:rsidR="004655F5" w:rsidRDefault="004655F5" w:rsidP="004655F5">
      <w:pPr>
        <w:ind w:left="360" w:firstLine="0"/>
      </w:pPr>
      <w:r>
        <w:t>The next section defines the DAF Technical Approach and identifies the standards that have been selected to support the necessary requirements outlined in this section.</w:t>
      </w:r>
    </w:p>
    <w:p w:rsidR="004655F5" w:rsidRDefault="004655F5" w:rsidP="004655F5">
      <w:pPr>
        <w:ind w:left="360" w:firstLine="0"/>
      </w:pPr>
    </w:p>
    <w:p w:rsidR="004655F5" w:rsidRDefault="004655F5" w:rsidP="004655F5">
      <w:pPr>
        <w:ind w:left="360" w:firstLine="0"/>
      </w:pPr>
    </w:p>
    <w:p w:rsidR="004655F5" w:rsidRPr="004655F5" w:rsidRDefault="004655F5" w:rsidP="004655F5">
      <w:pPr>
        <w:ind w:left="360" w:firstLine="0"/>
      </w:pPr>
    </w:p>
    <w:p w:rsidR="00152FC2" w:rsidRDefault="00CE2000" w:rsidP="00152FC2">
      <w:pPr>
        <w:pStyle w:val="Heading1"/>
      </w:pPr>
      <w:bookmarkStart w:id="132" w:name="_DAF_Technical_Approach"/>
      <w:bookmarkStart w:id="133" w:name="_Toc386620798"/>
      <w:bookmarkEnd w:id="132"/>
      <w:commentRangeStart w:id="134"/>
      <w:r>
        <w:t>DAF Technical</w:t>
      </w:r>
      <w:r w:rsidR="00152FC2" w:rsidRPr="001E564B">
        <w:t xml:space="preserve"> Approach</w:t>
      </w:r>
      <w:bookmarkEnd w:id="130"/>
      <w:bookmarkEnd w:id="131"/>
      <w:r w:rsidR="00B71CBB">
        <w:t xml:space="preserve"> – Query Stacks and Building Blocks</w:t>
      </w:r>
      <w:bookmarkEnd w:id="133"/>
      <w:commentRangeEnd w:id="134"/>
      <w:r w:rsidR="00747A1B">
        <w:rPr>
          <w:rStyle w:val="CommentReference"/>
          <w:rFonts w:ascii="Calibri" w:eastAsiaTheme="minorEastAsia" w:hAnsiTheme="minorHAnsi" w:cstheme="minorBidi"/>
          <w:bCs w:val="0"/>
          <w:color w:val="auto"/>
        </w:rPr>
        <w:commentReference w:id="134"/>
      </w:r>
    </w:p>
    <w:p w:rsidR="00152FC2" w:rsidRDefault="00C01B64" w:rsidP="00152FC2">
      <w:pPr>
        <w:ind w:firstLine="0"/>
      </w:pPr>
      <w:r>
        <w:t xml:space="preserve">The DAF Technical Approach </w:t>
      </w:r>
      <w:r w:rsidR="0050024A">
        <w:t>outlines the various building blocks that will be used to implement the DAF Use Ca</w:t>
      </w:r>
      <w:r w:rsidR="00A55CD4">
        <w:t>ses. The building blocks used by the DAF Technical Approach are shown in the Figure below</w:t>
      </w:r>
      <w:r w:rsidR="007C106C">
        <w:t>.</w:t>
      </w:r>
    </w:p>
    <w:p w:rsidR="00595F0B" w:rsidRDefault="00C42656" w:rsidP="00595F0B">
      <w:pPr>
        <w:ind w:firstLine="0"/>
        <w:jc w:val="center"/>
      </w:pPr>
      <w:r>
        <w:rPr>
          <w:noProof/>
        </w:rPr>
        <w:lastRenderedPageBreak/>
        <w:drawing>
          <wp:inline distT="0" distB="0" distL="0" distR="0" wp14:anchorId="088340C9" wp14:editId="2E59156B">
            <wp:extent cx="2463165" cy="321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463165" cy="3213100"/>
                    </a:xfrm>
                    <a:prstGeom prst="rect">
                      <a:avLst/>
                    </a:prstGeom>
                    <a:noFill/>
                  </pic:spPr>
                </pic:pic>
              </a:graphicData>
            </a:graphic>
          </wp:inline>
        </w:drawing>
      </w:r>
    </w:p>
    <w:p w:rsidR="00152FC2" w:rsidRDefault="00152FC2" w:rsidP="00152FC2">
      <w:pPr>
        <w:keepNext/>
        <w:ind w:firstLine="0"/>
      </w:pPr>
    </w:p>
    <w:p w:rsidR="00152FC2" w:rsidRDefault="00152FC2" w:rsidP="00152FC2">
      <w:pPr>
        <w:pStyle w:val="Caption"/>
      </w:pPr>
      <w:bookmarkStart w:id="135" w:name="_Toc386017903"/>
      <w:r w:rsidRPr="00152FC2">
        <w:t xml:space="preserve">Figure </w:t>
      </w:r>
      <w:r w:rsidR="00414F56">
        <w:fldChar w:fldCharType="begin"/>
      </w:r>
      <w:r w:rsidR="00414F56">
        <w:instrText xml:space="preserve"> SEQ Figure \* ARABIC </w:instrText>
      </w:r>
      <w:r w:rsidR="00414F56">
        <w:fldChar w:fldCharType="separate"/>
      </w:r>
      <w:r w:rsidR="009C638C">
        <w:rPr>
          <w:noProof/>
        </w:rPr>
        <w:t>3</w:t>
      </w:r>
      <w:r w:rsidR="00414F56">
        <w:rPr>
          <w:noProof/>
        </w:rPr>
        <w:fldChar w:fldCharType="end"/>
      </w:r>
      <w:r w:rsidR="00673E3D">
        <w:t xml:space="preserve"> –</w:t>
      </w:r>
      <w:r w:rsidRPr="00152FC2">
        <w:t xml:space="preserve">Building Blocks </w:t>
      </w:r>
      <w:r w:rsidR="00C01B64">
        <w:t>–</w:t>
      </w:r>
      <w:r w:rsidRPr="00152FC2">
        <w:t xml:space="preserve"> </w:t>
      </w:r>
      <w:r w:rsidR="00C01B64">
        <w:t>Data Access Framework</w:t>
      </w:r>
      <w:r w:rsidRPr="00152FC2">
        <w:t xml:space="preserve"> Technical Approach</w:t>
      </w:r>
      <w:bookmarkEnd w:id="135"/>
    </w:p>
    <w:p w:rsidR="007C106C" w:rsidRDefault="007C106C" w:rsidP="007C106C">
      <w:pPr>
        <w:ind w:firstLine="0"/>
      </w:pPr>
    </w:p>
    <w:p w:rsidR="00C42656" w:rsidRDefault="00C42656" w:rsidP="007C106C">
      <w:pPr>
        <w:ind w:firstLine="0"/>
      </w:pPr>
    </w:p>
    <w:p w:rsidR="00C42656" w:rsidRDefault="00C42656" w:rsidP="007C106C">
      <w:pPr>
        <w:ind w:firstLine="0"/>
      </w:pPr>
    </w:p>
    <w:p w:rsidR="00C42656" w:rsidRDefault="00C42656" w:rsidP="007C106C">
      <w:pPr>
        <w:ind w:firstLine="0"/>
      </w:pPr>
    </w:p>
    <w:p w:rsidR="00C42656" w:rsidRDefault="00C42656" w:rsidP="007C106C">
      <w:pPr>
        <w:ind w:firstLine="0"/>
      </w:pPr>
    </w:p>
    <w:p w:rsidR="00C42656" w:rsidRDefault="00C42656" w:rsidP="007C106C">
      <w:pPr>
        <w:ind w:firstLine="0"/>
      </w:pPr>
    </w:p>
    <w:p w:rsidR="00C42656" w:rsidRDefault="00C42656" w:rsidP="007C106C">
      <w:pPr>
        <w:ind w:firstLine="0"/>
      </w:pPr>
    </w:p>
    <w:p w:rsidR="00C42656" w:rsidRDefault="00C42656" w:rsidP="007C106C">
      <w:pPr>
        <w:ind w:firstLine="0"/>
      </w:pPr>
    </w:p>
    <w:p w:rsidR="007C106C" w:rsidRDefault="007C106C" w:rsidP="007C106C">
      <w:pPr>
        <w:ind w:firstLine="0"/>
      </w:pPr>
      <w:r>
        <w:t xml:space="preserve">The DAF </w:t>
      </w:r>
      <w:r w:rsidR="00C42656">
        <w:t>Technical Approach building blocks are defined in the table below.</w:t>
      </w:r>
    </w:p>
    <w:p w:rsidR="00C42656" w:rsidRDefault="00C42656" w:rsidP="007C106C">
      <w:pPr>
        <w:ind w:firstLine="0"/>
      </w:pPr>
    </w:p>
    <w:tbl>
      <w:tblPr>
        <w:tblStyle w:val="TableGrid"/>
        <w:tblW w:w="0" w:type="auto"/>
        <w:jc w:val="center"/>
        <w:tblLook w:val="04A0" w:firstRow="1" w:lastRow="0" w:firstColumn="1" w:lastColumn="0" w:noHBand="0" w:noVBand="1"/>
      </w:tblPr>
      <w:tblGrid>
        <w:gridCol w:w="3200"/>
        <w:gridCol w:w="7699"/>
      </w:tblGrid>
      <w:tr w:rsidR="00C42656" w:rsidTr="001B336A">
        <w:trPr>
          <w:cantSplit/>
          <w:trHeight w:val="323"/>
          <w:tblHeader/>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C42656" w:rsidRDefault="00C42656" w:rsidP="00D5045F">
            <w:pPr>
              <w:jc w:val="center"/>
              <w:rPr>
                <w:b/>
                <w:color w:val="D8D8D8"/>
              </w:rPr>
            </w:pPr>
            <w:r>
              <w:rPr>
                <w:b/>
                <w:color w:val="D8D8D8"/>
              </w:rPr>
              <w:t>Building Block</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C42656" w:rsidRDefault="00C42656" w:rsidP="00D5045F">
            <w:pPr>
              <w:jc w:val="center"/>
              <w:rPr>
                <w:b/>
                <w:color w:val="D8D8D8"/>
              </w:rPr>
            </w:pPr>
            <w:r>
              <w:rPr>
                <w:b/>
                <w:color w:val="D8D8D8"/>
              </w:rPr>
              <w:t>Purpose</w:t>
            </w:r>
          </w:p>
        </w:tc>
      </w:tr>
      <w:tr w:rsidR="00C42656" w:rsidTr="001B336A">
        <w:trPr>
          <w:cantSplit/>
          <w:trHeight w:val="242"/>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D5045F">
            <w:r>
              <w:lastRenderedPageBreak/>
              <w:t>Transport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C42656">
            <w:pPr>
              <w:pStyle w:val="ListParagraph"/>
              <w:numPr>
                <w:ilvl w:val="0"/>
                <w:numId w:val="42"/>
              </w:numPr>
            </w:pPr>
            <w:r>
              <w:t>Transport Layer defines the standards and specifications used to transport queries and query results between the Query Requestor and the Query Responder. An example standard would be HTTP.</w:t>
            </w:r>
          </w:p>
          <w:p w:rsidR="00C42656" w:rsidRDefault="00C42656" w:rsidP="00C42656">
            <w:pPr>
              <w:pStyle w:val="ListParagraph"/>
              <w:numPr>
                <w:ilvl w:val="0"/>
                <w:numId w:val="42"/>
              </w:numPr>
            </w:pPr>
            <w:r>
              <w:t>Transport Layer also identifies the standards used to package the queries and query results along with the necessary metadata. These standards typically bridge the generic transport standards like HTTP to specific domains like healthcare. An example standard would be SOAP 1.2 which is used to bridge HTTP and the healthcare specific queries.</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D5045F">
            <w:pPr>
              <w:rPr>
                <w:szCs w:val="24"/>
              </w:rPr>
            </w:pPr>
            <w:r>
              <w:rPr>
                <w:szCs w:val="24"/>
              </w:rPr>
              <w:t>Security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C42656">
            <w:pPr>
              <w:pStyle w:val="ListParagraph"/>
              <w:numPr>
                <w:ilvl w:val="0"/>
                <w:numId w:val="43"/>
              </w:numPr>
            </w:pPr>
            <w:r>
              <w:t>The layer is used to specify standards for various security aspects which include the following</w:t>
            </w:r>
          </w:p>
          <w:p w:rsidR="00C42656" w:rsidRDefault="00C42656" w:rsidP="00C42656">
            <w:pPr>
              <w:pStyle w:val="ListParagraph"/>
              <w:numPr>
                <w:ilvl w:val="1"/>
                <w:numId w:val="43"/>
              </w:numPr>
            </w:pPr>
            <w:r>
              <w:t>Authentication</w:t>
            </w:r>
          </w:p>
          <w:p w:rsidR="00C42656" w:rsidRDefault="00C42656" w:rsidP="00C42656">
            <w:pPr>
              <w:pStyle w:val="ListParagraph"/>
              <w:numPr>
                <w:ilvl w:val="1"/>
                <w:numId w:val="43"/>
              </w:numPr>
            </w:pPr>
            <w:r>
              <w:t>Access Control and Authorization</w:t>
            </w:r>
          </w:p>
          <w:p w:rsidR="00C42656" w:rsidRDefault="00C42656" w:rsidP="00C42656">
            <w:pPr>
              <w:pStyle w:val="ListParagraph"/>
              <w:numPr>
                <w:ilvl w:val="1"/>
                <w:numId w:val="43"/>
              </w:numPr>
            </w:pPr>
            <w:r>
              <w:t>Message Integrity</w:t>
            </w:r>
          </w:p>
          <w:p w:rsidR="00C42656" w:rsidRDefault="00C42656" w:rsidP="00C42656">
            <w:pPr>
              <w:pStyle w:val="ListParagraph"/>
              <w:numPr>
                <w:ilvl w:val="1"/>
                <w:numId w:val="43"/>
              </w:numPr>
            </w:pPr>
            <w:r>
              <w:t>Confidentiality</w:t>
            </w:r>
          </w:p>
          <w:p w:rsidR="00C42656" w:rsidRDefault="00C42656" w:rsidP="00C42656">
            <w:pPr>
              <w:pStyle w:val="ListParagraph"/>
              <w:numPr>
                <w:ilvl w:val="1"/>
                <w:numId w:val="43"/>
              </w:numPr>
            </w:pPr>
            <w:r>
              <w:t xml:space="preserve">Auditing </w:t>
            </w:r>
          </w:p>
          <w:p w:rsidR="00C42656" w:rsidRDefault="00C42656" w:rsidP="00C42656">
            <w:pPr>
              <w:pStyle w:val="ListParagraph"/>
              <w:numPr>
                <w:ilvl w:val="1"/>
                <w:numId w:val="43"/>
              </w:numPr>
            </w:pPr>
            <w:r>
              <w:t>Disclosure requirements</w:t>
            </w:r>
          </w:p>
          <w:p w:rsidR="00C42656" w:rsidRDefault="00C42656" w:rsidP="00C42656">
            <w:pPr>
              <w:pStyle w:val="ListParagraph"/>
              <w:numPr>
                <w:ilvl w:val="1"/>
                <w:numId w:val="43"/>
              </w:numPr>
            </w:pPr>
            <w:r>
              <w:t>Consent</w:t>
            </w:r>
          </w:p>
          <w:p w:rsidR="00C42656" w:rsidRDefault="00C42656" w:rsidP="00C42656">
            <w:pPr>
              <w:pStyle w:val="ListParagraph"/>
              <w:numPr>
                <w:ilvl w:val="1"/>
                <w:numId w:val="43"/>
              </w:numPr>
            </w:pPr>
            <w:r>
              <w:t>Security Metadata for Query and Query Results to enable any of the above security functions</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D5045F">
            <w:pPr>
              <w:rPr>
                <w:szCs w:val="24"/>
              </w:rPr>
            </w:pPr>
            <w:r>
              <w:rPr>
                <w:szCs w:val="24"/>
              </w:rPr>
              <w:t>Information Models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C42656">
            <w:pPr>
              <w:pStyle w:val="ListParagraph"/>
              <w:numPr>
                <w:ilvl w:val="0"/>
                <w:numId w:val="43"/>
              </w:numPr>
            </w:pPr>
            <w:r>
              <w:t>The layer is used to specify the information models and the corresponding data definitions that are used to define the queries and the query results.</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D5045F">
            <w:pPr>
              <w:rPr>
                <w:szCs w:val="24"/>
              </w:rPr>
            </w:pPr>
            <w:r>
              <w:rPr>
                <w:szCs w:val="24"/>
              </w:rPr>
              <w:t>Query Structure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9B45FE">
            <w:pPr>
              <w:pStyle w:val="ListParagraph"/>
              <w:numPr>
                <w:ilvl w:val="0"/>
                <w:numId w:val="43"/>
              </w:numPr>
            </w:pPr>
            <w:r>
              <w:t>Query Structure Layer is used to specify the standards</w:t>
            </w:r>
            <w:r w:rsidR="009B45FE">
              <w:t>, vocabularies and value sets that will be used</w:t>
            </w:r>
            <w:r>
              <w:t xml:space="preserve"> to construct </w:t>
            </w:r>
            <w:r w:rsidR="009B45FE">
              <w:t>queries</w:t>
            </w:r>
            <w:r>
              <w:t>.</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D5045F">
            <w:pPr>
              <w:rPr>
                <w:szCs w:val="24"/>
              </w:rPr>
            </w:pPr>
            <w:r>
              <w:rPr>
                <w:szCs w:val="24"/>
              </w:rPr>
              <w:t>Query Results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9B45FE" w:rsidP="009B45FE">
            <w:pPr>
              <w:pStyle w:val="ListParagraph"/>
              <w:numPr>
                <w:ilvl w:val="0"/>
                <w:numId w:val="43"/>
              </w:numPr>
            </w:pPr>
            <w:r>
              <w:t>Query Results Layer is used to specify the standards, vocabularies and value sets that will be used to construct query results.</w:t>
            </w:r>
          </w:p>
        </w:tc>
      </w:tr>
    </w:tbl>
    <w:p w:rsidR="00C42656" w:rsidRDefault="00C42656" w:rsidP="007C106C">
      <w:pPr>
        <w:ind w:firstLine="0"/>
      </w:pPr>
    </w:p>
    <w:p w:rsidR="00C42656" w:rsidRDefault="00C42656" w:rsidP="007C106C">
      <w:pPr>
        <w:ind w:firstLine="0"/>
      </w:pPr>
    </w:p>
    <w:p w:rsidR="009B45FE" w:rsidRDefault="009B45FE" w:rsidP="007C106C">
      <w:pPr>
        <w:ind w:firstLine="0"/>
      </w:pPr>
      <w:r>
        <w:t xml:space="preserve">The DAF building blocks defined above are chosen to minimize the impact of changes in a particular layer propagating to the other layers. For example, changing the standards used for security functions should have minimal effect on query structure and query results. Similarly changes to query structure or query results should also have minimal impact on the standards used to transport queries. </w:t>
      </w:r>
    </w:p>
    <w:p w:rsidR="009B45FE" w:rsidRDefault="009B45FE" w:rsidP="007C106C">
      <w:pPr>
        <w:ind w:firstLine="0"/>
      </w:pPr>
    </w:p>
    <w:p w:rsidR="009B45FE" w:rsidRDefault="009B45FE" w:rsidP="0066175C">
      <w:pPr>
        <w:pStyle w:val="Heading2"/>
      </w:pPr>
      <w:r w:rsidRPr="009B45FE">
        <w:lastRenderedPageBreak/>
        <w:t>Query Stack</w:t>
      </w:r>
      <w:r>
        <w:t xml:space="preserve"> </w:t>
      </w:r>
    </w:p>
    <w:p w:rsidR="009B45FE" w:rsidRPr="009B45FE" w:rsidRDefault="009B45FE" w:rsidP="009B45FE">
      <w:pPr>
        <w:ind w:firstLine="0"/>
      </w:pPr>
      <w:r>
        <w:t xml:space="preserve">The </w:t>
      </w:r>
      <w:r w:rsidR="00A94EF4">
        <w:t xml:space="preserve">DAF Technical Approach </w:t>
      </w:r>
      <w:r>
        <w:t>building blocks defined above is called a Query Stack for the purposes of DAF and will be referenced throughout the document going forward.</w:t>
      </w:r>
    </w:p>
    <w:p w:rsidR="00B71CBB" w:rsidRDefault="00B71CBB" w:rsidP="00CE2000">
      <w:pPr>
        <w:pStyle w:val="Heading2"/>
        <w:rPr>
          <w:lang w:bidi="en-US"/>
        </w:rPr>
      </w:pPr>
      <w:bookmarkStart w:id="136" w:name="_Toc386620799"/>
      <w:bookmarkStart w:id="137" w:name="_Toc325660321"/>
      <w:bookmarkStart w:id="138" w:name="_Ref332273084"/>
      <w:r>
        <w:rPr>
          <w:lang w:bidi="en-US"/>
        </w:rPr>
        <w:t xml:space="preserve">DAF </w:t>
      </w:r>
      <w:r w:rsidR="009B45FE">
        <w:rPr>
          <w:lang w:bidi="en-US"/>
        </w:rPr>
        <w:t>Query Execution</w:t>
      </w:r>
      <w:r>
        <w:rPr>
          <w:lang w:bidi="en-US"/>
        </w:rPr>
        <w:t xml:space="preserve"> Context (Governance)</w:t>
      </w:r>
      <w:bookmarkEnd w:id="136"/>
    </w:p>
    <w:p w:rsidR="009B45FE" w:rsidRDefault="009B45FE" w:rsidP="009B45FE">
      <w:pPr>
        <w:ind w:firstLine="0"/>
        <w:rPr>
          <w:lang w:bidi="en-US"/>
        </w:rPr>
      </w:pPr>
      <w:r>
        <w:rPr>
          <w:lang w:bidi="en-US"/>
        </w:rPr>
        <w:t xml:space="preserve">The context in which a DAF query is executed has a larger impact on the standards specified in the Security Layer. In order to define these standards it is important to define the various contexts in which a DAF query is executed. The DAF query execution context is sometimes also referred to as the governance model under which the query is executed. The </w:t>
      </w:r>
      <w:r w:rsidR="0066175C">
        <w:rPr>
          <w:lang w:bidi="en-US"/>
        </w:rPr>
        <w:t>next few paragraphs define the various contexts in which a DAF query can be executed.</w:t>
      </w:r>
    </w:p>
    <w:p w:rsidR="0066175C" w:rsidRDefault="0066175C" w:rsidP="009B45FE">
      <w:pPr>
        <w:ind w:firstLine="0"/>
        <w:rPr>
          <w:lang w:bidi="en-US"/>
        </w:rPr>
      </w:pPr>
    </w:p>
    <w:p w:rsidR="009B45FE" w:rsidRDefault="009B45FE" w:rsidP="0066175C">
      <w:pPr>
        <w:pStyle w:val="Heading3"/>
        <w:rPr>
          <w:lang w:bidi="en-US"/>
        </w:rPr>
      </w:pPr>
      <w:r>
        <w:rPr>
          <w:lang w:bidi="en-US"/>
        </w:rPr>
        <w:t>Local or Intra-Enterprise</w:t>
      </w:r>
    </w:p>
    <w:p w:rsidR="0066175C" w:rsidRPr="0066175C" w:rsidRDefault="0066175C" w:rsidP="0066175C">
      <w:pPr>
        <w:ind w:firstLine="0"/>
        <w:rPr>
          <w:lang w:bidi="en-US"/>
        </w:rPr>
      </w:pPr>
      <w:r>
        <w:rPr>
          <w:lang w:bidi="en-US"/>
        </w:rPr>
        <w:t>In the context of a Local or Intra-Enterprise query, a single enterprise controls both the Query Requesting Application and the Query Responding Application and hence will prescribe the necessary and appropriate security controls for this to occur. The controls will be based on additional security controls that are already in place within the enterprise.</w:t>
      </w:r>
    </w:p>
    <w:p w:rsidR="009B45FE" w:rsidRDefault="009B45FE" w:rsidP="0066175C">
      <w:pPr>
        <w:pStyle w:val="Heading3"/>
        <w:rPr>
          <w:lang w:bidi="en-US"/>
        </w:rPr>
      </w:pPr>
      <w:r>
        <w:rPr>
          <w:lang w:bidi="en-US"/>
        </w:rPr>
        <w:t>Targeted or Inter-Enterprise</w:t>
      </w:r>
    </w:p>
    <w:p w:rsidR="0066175C" w:rsidRPr="0066175C" w:rsidRDefault="0066175C" w:rsidP="0066175C">
      <w:pPr>
        <w:ind w:firstLine="0"/>
        <w:rPr>
          <w:lang w:bidi="en-US"/>
        </w:rPr>
      </w:pPr>
      <w:r>
        <w:rPr>
          <w:lang w:bidi="en-US"/>
        </w:rPr>
        <w:t>In the context of a Targeted or Inter-Enterprise query, Query Requesting Application and Query Responding Application belong to two different organizations which have two distinct security domains. In order to execute a query across security domains, each query request and the corresponding query results will require the appropriate security information such as authentication information, authorization information etc.</w:t>
      </w:r>
    </w:p>
    <w:p w:rsidR="00CE2000" w:rsidRDefault="00CE2000" w:rsidP="00CE2000">
      <w:pPr>
        <w:pStyle w:val="Heading2"/>
        <w:rPr>
          <w:lang w:bidi="en-US"/>
        </w:rPr>
      </w:pPr>
      <w:bookmarkStart w:id="139" w:name="_Toc386620800"/>
      <w:r>
        <w:rPr>
          <w:lang w:bidi="en-US"/>
        </w:rPr>
        <w:t>Query Stacks and Modularity</w:t>
      </w:r>
      <w:bookmarkEnd w:id="139"/>
    </w:p>
    <w:p w:rsidR="00CE2000" w:rsidRDefault="00CB080B" w:rsidP="00CB080B">
      <w:pPr>
        <w:ind w:firstLine="0"/>
        <w:rPr>
          <w:lang w:bidi="en-US"/>
        </w:rPr>
      </w:pPr>
      <w:r>
        <w:rPr>
          <w:lang w:bidi="en-US"/>
        </w:rPr>
        <w:t xml:space="preserve">A modular approach is used to define the DAF </w:t>
      </w:r>
      <w:r w:rsidR="00864F41">
        <w:rPr>
          <w:lang w:bidi="en-US"/>
        </w:rPr>
        <w:t>Query Stack</w:t>
      </w:r>
      <w:r>
        <w:rPr>
          <w:lang w:bidi="en-US"/>
        </w:rPr>
        <w:t xml:space="preserve">.  The standards defined by each layer of the Query Stack need to be independent of the other layers. For example if the query structure uses ebRIM/ebXML based standards and query results uses C-CDA document standards, changes to standards in either layer should have minimal to no-effect on each other and similarly should have minimal effect on the transport and security standards selected. </w:t>
      </w:r>
    </w:p>
    <w:p w:rsidR="00864F41" w:rsidRDefault="00864F41" w:rsidP="00CB080B">
      <w:pPr>
        <w:ind w:firstLine="0"/>
        <w:rPr>
          <w:lang w:bidi="en-US"/>
        </w:rPr>
      </w:pPr>
      <w:r>
        <w:rPr>
          <w:lang w:bidi="en-US"/>
        </w:rPr>
        <w:t xml:space="preserve">This modular capability of the Query Stack will allow for evolution of DAF use cases in a flexible manner, whereby a new DAF use case can prescribe new standards for query structures while reusing the standards for security, transport and query results. </w:t>
      </w:r>
    </w:p>
    <w:p w:rsidR="00CE2000" w:rsidRDefault="00CE2000" w:rsidP="00CE2000">
      <w:pPr>
        <w:pStyle w:val="Heading2"/>
        <w:rPr>
          <w:lang w:bidi="en-US"/>
        </w:rPr>
      </w:pPr>
      <w:bookmarkStart w:id="140" w:name="_Toc386620801"/>
      <w:commentRangeStart w:id="141"/>
      <w:r>
        <w:rPr>
          <w:lang w:bidi="en-US"/>
        </w:rPr>
        <w:t>Query Stacks and Substitutability</w:t>
      </w:r>
      <w:bookmarkEnd w:id="140"/>
      <w:commentRangeEnd w:id="141"/>
      <w:r w:rsidR="00747A1B">
        <w:rPr>
          <w:rStyle w:val="CommentReference"/>
          <w:rFonts w:ascii="Calibri" w:eastAsiaTheme="minorEastAsia" w:hAnsiTheme="minorHAnsi" w:cstheme="minorBidi"/>
          <w:color w:val="auto"/>
        </w:rPr>
        <w:commentReference w:id="141"/>
      </w:r>
    </w:p>
    <w:p w:rsidR="00CE2000" w:rsidRPr="00CE2000" w:rsidRDefault="00864F41" w:rsidP="00864F41">
      <w:pPr>
        <w:ind w:firstLine="0"/>
        <w:rPr>
          <w:lang w:bidi="en-US"/>
        </w:rPr>
      </w:pPr>
      <w:r>
        <w:rPr>
          <w:lang w:bidi="en-US"/>
        </w:rPr>
        <w:lastRenderedPageBreak/>
        <w:t>A modular Query Stack lends itself to substitutability of standards as use cases and requirements change. The ability to introduce or vary the standards within a layer of the query stack is called substitutability. For example, systems currently may use HTTP based SOAP transport as the mechanism to transport queries and query results. However as standards evolve there may be a need to incorporate SMTP based standards to transport queries and query results. This is feasible in a modular query stack where the structures defined by the other layers can be reused with the appropriate bindings (message structures) for the transport mechanism chosen. For example instead of using SOAP bindings for HTTP stack, a new standard might use a MIME binding along with SMTP stack to carry the payload which contains security, query and query results information.</w:t>
      </w:r>
    </w:p>
    <w:p w:rsidR="00273E4D" w:rsidRDefault="00273E4D" w:rsidP="00CE2000">
      <w:pPr>
        <w:pStyle w:val="Heading2"/>
        <w:rPr>
          <w:lang w:bidi="en-US"/>
        </w:rPr>
      </w:pPr>
      <w:bookmarkStart w:id="142" w:name="_DAF_Behavior_Models"/>
      <w:bookmarkStart w:id="143" w:name="_Toc386620802"/>
      <w:bookmarkEnd w:id="142"/>
      <w:r>
        <w:rPr>
          <w:lang w:bidi="en-US"/>
        </w:rPr>
        <w:t>DAF Behavior Models Supported</w:t>
      </w:r>
      <w:bookmarkEnd w:id="143"/>
    </w:p>
    <w:p w:rsidR="00864F41" w:rsidRDefault="00864F41" w:rsidP="00864F41">
      <w:pPr>
        <w:ind w:firstLine="0"/>
        <w:rPr>
          <w:lang w:bidi="en-US"/>
        </w:rPr>
      </w:pPr>
      <w:r>
        <w:rPr>
          <w:lang w:bidi="en-US"/>
        </w:rPr>
        <w:t xml:space="preserve">The DAF Behavior Models define the flow of activities between actors and systems and the corresponding requirements which need to be </w:t>
      </w:r>
      <w:r w:rsidR="001944B2">
        <w:rPr>
          <w:lang w:bidi="en-US"/>
        </w:rPr>
        <w:t>supported by the standards selected for the transport layer. The following behavior models need to be supported by DAF.</w:t>
      </w:r>
    </w:p>
    <w:p w:rsidR="00864F41" w:rsidRDefault="00864F41" w:rsidP="00864F41">
      <w:pPr>
        <w:ind w:firstLine="0"/>
        <w:rPr>
          <w:lang w:bidi="en-US"/>
        </w:rPr>
      </w:pPr>
    </w:p>
    <w:p w:rsidR="00864F41" w:rsidRDefault="001944B2" w:rsidP="001944B2">
      <w:pPr>
        <w:pStyle w:val="Heading3"/>
        <w:rPr>
          <w:lang w:bidi="en-US"/>
        </w:rPr>
      </w:pPr>
      <w:r>
        <w:rPr>
          <w:lang w:bidi="en-US"/>
        </w:rPr>
        <w:t>Synchronous Request/Response model</w:t>
      </w:r>
    </w:p>
    <w:p w:rsidR="001944B2" w:rsidRDefault="001944B2" w:rsidP="001944B2">
      <w:pPr>
        <w:ind w:firstLine="0"/>
      </w:pPr>
      <w:r w:rsidRPr="002A1B47">
        <w:t xml:space="preserve">The </w:t>
      </w:r>
      <w:r>
        <w:t>Synchronous Request/R</w:t>
      </w:r>
      <w:r w:rsidRPr="002A1B47">
        <w:t xml:space="preserve">esponse </w:t>
      </w:r>
      <w:r>
        <w:t>model is one in which, a Query R</w:t>
      </w:r>
      <w:r w:rsidRPr="002A1B47">
        <w:t>equestor makes a request (1)</w:t>
      </w:r>
      <w:r>
        <w:t>, and a Query R</w:t>
      </w:r>
      <w:r w:rsidRPr="002A1B47">
        <w:t>esponder (2) replies to the request, providing the results in a single interaction.</w:t>
      </w:r>
      <w:r>
        <w:t xml:space="preserve"> In a Synchronous Request/Response model the Query Requestor is waiting (blocking) for the Query Responder to send the results back. This model is appropriate for queries which are not time intensive and can </w:t>
      </w:r>
      <w:r w:rsidR="00F20CE8">
        <w:t xml:space="preserve">return the results within </w:t>
      </w:r>
      <w:r>
        <w:t xml:space="preserve">30 seconds to 60 seconds. </w:t>
      </w:r>
      <w:r w:rsidR="00F20CE8">
        <w:t xml:space="preserve">The 30 seconds to 60 seconds is configured by enterprises based on their security policies. However web transactions typically timeout after 30 seconds. </w:t>
      </w:r>
      <w:r>
        <w:t xml:space="preserve"> </w:t>
      </w:r>
    </w:p>
    <w:p w:rsidR="00F20CE8" w:rsidRDefault="00F20CE8" w:rsidP="001944B2">
      <w:pPr>
        <w:ind w:firstLine="0"/>
      </w:pPr>
    </w:p>
    <w:p w:rsidR="00F20CE8" w:rsidRDefault="00F20CE8" w:rsidP="001944B2">
      <w:pPr>
        <w:ind w:firstLine="0"/>
      </w:pPr>
      <w:r>
        <w:rPr>
          <w:noProof/>
        </w:rPr>
        <w:lastRenderedPageBreak/>
        <w:drawing>
          <wp:inline distT="0" distB="0" distL="0" distR="0" wp14:anchorId="2A977EC4" wp14:editId="10E6F754">
            <wp:extent cx="5871210" cy="3902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71210" cy="3902075"/>
                    </a:xfrm>
                    <a:prstGeom prst="rect">
                      <a:avLst/>
                    </a:prstGeom>
                    <a:noFill/>
                  </pic:spPr>
                </pic:pic>
              </a:graphicData>
            </a:graphic>
          </wp:inline>
        </w:drawing>
      </w:r>
    </w:p>
    <w:p w:rsidR="00F20CE8" w:rsidRDefault="00F20CE8" w:rsidP="001944B2">
      <w:pPr>
        <w:ind w:firstLine="0"/>
      </w:pPr>
    </w:p>
    <w:p w:rsidR="00F20CE8" w:rsidRDefault="00F20CE8" w:rsidP="001944B2">
      <w:pPr>
        <w:ind w:firstLine="0"/>
      </w:pPr>
      <w:r>
        <w:t xml:space="preserve">An organization implementing DAF queries using Synchronous Request/Response models needs to consider SLA’s for the systems involved to ensure robustness in query/response behavior. </w:t>
      </w:r>
    </w:p>
    <w:p w:rsidR="001944B2" w:rsidRDefault="001944B2" w:rsidP="001944B2">
      <w:pPr>
        <w:pStyle w:val="Heading3"/>
        <w:rPr>
          <w:lang w:bidi="en-US"/>
        </w:rPr>
      </w:pPr>
      <w:r>
        <w:rPr>
          <w:lang w:bidi="en-US"/>
        </w:rPr>
        <w:t>Asynchronous Request/Response model</w:t>
      </w:r>
    </w:p>
    <w:p w:rsidR="001944B2" w:rsidRDefault="00F20CE8" w:rsidP="001944B2">
      <w:pPr>
        <w:ind w:firstLine="0"/>
      </w:pPr>
      <w:r>
        <w:t>The Asynchronous Request/R</w:t>
      </w:r>
      <w:r w:rsidR="001944B2" w:rsidRPr="002A1B47">
        <w:t xml:space="preserve">esponse </w:t>
      </w:r>
      <w:r>
        <w:t>model is one in which</w:t>
      </w:r>
      <w:r w:rsidR="001944B2">
        <w:t>, a Query R</w:t>
      </w:r>
      <w:r w:rsidR="001944B2" w:rsidRPr="002A1B47">
        <w:t>equestor makes a request (1)</w:t>
      </w:r>
      <w:r w:rsidR="001944B2">
        <w:t>, and a Query R</w:t>
      </w:r>
      <w:r w:rsidR="001944B2" w:rsidRPr="002A1B47">
        <w:t>esponder (2) replies to the request</w:t>
      </w:r>
      <w:r>
        <w:t xml:space="preserve"> with the results typically after a time lag. </w:t>
      </w:r>
      <w:r w:rsidR="00D5671E">
        <w:t xml:space="preserve"> It is important to understand that the “asynchronous” nature of the response here refers to the application results being delivered and not to responses and acknowledgements that happen as part of transport protocols such as HTTP and SMTP. In this model, there is an inherent need to correlate the query request to the query response</w:t>
      </w:r>
      <w:ins w:id="144" w:author="nbashyam" w:date="2015-01-19T04:28:00Z">
        <w:r w:rsidR="00A030E9">
          <w:t xml:space="preserve">. </w:t>
        </w:r>
      </w:ins>
      <w:del w:id="145" w:author="nbashyam" w:date="2015-01-19T04:28:00Z">
        <w:r w:rsidR="00D5671E" w:rsidDel="00A030E9">
          <w:delText xml:space="preserve"> since there is a time delay and responses may be delivered out of order with respect to the initial order in which requests were issued. </w:delText>
        </w:r>
      </w:del>
      <w:r w:rsidR="00D5671E">
        <w:t xml:space="preserve">In </w:t>
      </w:r>
      <w:del w:id="146" w:author="nbashyam" w:date="2015-01-19T04:29:00Z">
        <w:r w:rsidR="00D5671E" w:rsidDel="00A030E9">
          <w:delText xml:space="preserve">the </w:delText>
        </w:r>
      </w:del>
      <w:ins w:id="147" w:author="nbashyam" w:date="2015-01-19T04:29:00Z">
        <w:r w:rsidR="00A030E9">
          <w:t xml:space="preserve">an </w:t>
        </w:r>
      </w:ins>
      <w:r w:rsidR="00D5671E">
        <w:t xml:space="preserve">asynchronous model, the Query </w:t>
      </w:r>
      <w:r w:rsidR="00D5671E">
        <w:lastRenderedPageBreak/>
        <w:t xml:space="preserve">Requestor </w:t>
      </w:r>
      <w:del w:id="148" w:author="nbashyam" w:date="2015-01-19T05:15:00Z">
        <w:r w:rsidR="00D5671E" w:rsidDel="004B719A">
          <w:delText xml:space="preserve">is not </w:delText>
        </w:r>
        <w:r w:rsidR="00D72E68" w:rsidDel="004B719A">
          <w:delText>blocked</w:delText>
        </w:r>
      </w:del>
      <w:ins w:id="149" w:author="nbashyam" w:date="2015-01-19T05:15:00Z">
        <w:r w:rsidR="004B719A">
          <w:t>submits a query and does not wait</w:t>
        </w:r>
      </w:ins>
      <w:r w:rsidR="00D72E68">
        <w:t xml:space="preserve"> </w:t>
      </w:r>
      <w:ins w:id="150" w:author="nbashyam" w:date="2015-01-19T05:15:00Z">
        <w:r w:rsidR="004B719A">
          <w:t xml:space="preserve">for a response from </w:t>
        </w:r>
      </w:ins>
      <w:del w:id="151" w:author="nbashyam" w:date="2015-01-19T05:15:00Z">
        <w:r w:rsidR="00D72E68" w:rsidDel="004B719A">
          <w:delText>on</w:delText>
        </w:r>
      </w:del>
      <w:r w:rsidR="00D72E68">
        <w:t xml:space="preserve"> the Query Responder; hence the Query Responder needs to know </w:t>
      </w:r>
      <w:del w:id="152" w:author="nbashyam" w:date="2015-01-19T05:15:00Z">
        <w:r w:rsidR="00D72E68" w:rsidDel="004B719A">
          <w:delText xml:space="preserve">where </w:delText>
        </w:r>
      </w:del>
      <w:ins w:id="153" w:author="nbashyam" w:date="2015-01-19T05:15:00Z">
        <w:r w:rsidR="004B719A">
          <w:t xml:space="preserve">the end point </w:t>
        </w:r>
      </w:ins>
      <w:r w:rsidR="00D72E68">
        <w:t xml:space="preserve">to return the response </w:t>
      </w:r>
      <w:del w:id="154" w:author="nbashyam" w:date="2015-01-19T05:16:00Z">
        <w:r w:rsidR="00D72E68" w:rsidDel="004B719A">
          <w:delText>to when the response is ready</w:delText>
        </w:r>
      </w:del>
      <w:ins w:id="155" w:author="nbashyam" w:date="2015-01-19T05:16:00Z">
        <w:r w:rsidR="004B719A">
          <w:t>when the response is ready</w:t>
        </w:r>
      </w:ins>
      <w:ins w:id="156" w:author="nbashyam" w:date="2015-01-19T04:29:00Z">
        <w:r w:rsidR="00A030E9">
          <w:t>. This information is provided as part of the Query Request which is reused by the Query Responder when the response is ready.</w:t>
        </w:r>
      </w:ins>
      <w:del w:id="157" w:author="nbashyam" w:date="2015-01-19T04:29:00Z">
        <w:r w:rsidR="00D72E68" w:rsidDel="00A030E9">
          <w:delText xml:space="preserve">. </w:delText>
        </w:r>
      </w:del>
    </w:p>
    <w:p w:rsidR="001944B2" w:rsidRDefault="00D72E68" w:rsidP="001944B2">
      <w:pPr>
        <w:rPr>
          <w:lang w:bidi="en-US"/>
        </w:rPr>
      </w:pPr>
      <w:r>
        <w:rPr>
          <w:noProof/>
        </w:rPr>
        <w:drawing>
          <wp:inline distT="0" distB="0" distL="0" distR="0" wp14:anchorId="07AB07FE" wp14:editId="475E50C6">
            <wp:extent cx="6504940" cy="390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504940" cy="3902075"/>
                    </a:xfrm>
                    <a:prstGeom prst="rect">
                      <a:avLst/>
                    </a:prstGeom>
                    <a:noFill/>
                  </pic:spPr>
                </pic:pic>
              </a:graphicData>
            </a:graphic>
          </wp:inline>
        </w:drawing>
      </w:r>
    </w:p>
    <w:p w:rsidR="001944B2" w:rsidRPr="001944B2" w:rsidRDefault="001944B2" w:rsidP="001944B2">
      <w:pPr>
        <w:rPr>
          <w:lang w:bidi="en-US"/>
        </w:rPr>
      </w:pPr>
    </w:p>
    <w:p w:rsidR="00D5671E" w:rsidRDefault="00D5671E" w:rsidP="00D5671E">
      <w:pPr>
        <w:ind w:firstLine="0"/>
      </w:pPr>
      <w:r>
        <w:t>An organization implementing DAF queries using Asynchronous Request/Response models needs to consider SLA’s for the systems involved to ensure robustness in query/response behavior because a Query Requestor cannot wait infinitely for a Query Response and there has to be a timeout setup after which the response is not valuable or not desired.</w:t>
      </w:r>
      <w:r w:rsidR="00D72E68">
        <w:t xml:space="preserve"> </w:t>
      </w:r>
    </w:p>
    <w:p w:rsidR="00864F41" w:rsidRDefault="00864F41" w:rsidP="00864F41">
      <w:pPr>
        <w:ind w:firstLine="0"/>
        <w:rPr>
          <w:lang w:bidi="en-US"/>
        </w:rPr>
      </w:pPr>
    </w:p>
    <w:p w:rsidR="00273E4D" w:rsidRDefault="00864F41" w:rsidP="00864F41">
      <w:pPr>
        <w:ind w:firstLine="0"/>
        <w:rPr>
          <w:lang w:bidi="en-US"/>
        </w:rPr>
      </w:pPr>
      <w:r>
        <w:rPr>
          <w:lang w:bidi="en-US"/>
        </w:rPr>
        <w:t xml:space="preserve">As DAF use cases and requirements evolve the behavior models could be expanded as necessary. </w:t>
      </w:r>
    </w:p>
    <w:p w:rsidR="00864F41" w:rsidRPr="00273E4D" w:rsidRDefault="00864F41" w:rsidP="00864F41">
      <w:pPr>
        <w:ind w:firstLine="0"/>
        <w:rPr>
          <w:lang w:bidi="en-US"/>
        </w:rPr>
      </w:pPr>
    </w:p>
    <w:p w:rsidR="00CE2000" w:rsidRDefault="00CE2000" w:rsidP="00CE2000">
      <w:pPr>
        <w:pStyle w:val="Heading2"/>
        <w:rPr>
          <w:lang w:bidi="en-US"/>
        </w:rPr>
      </w:pPr>
      <w:bookmarkStart w:id="158" w:name="_DAF_Query_Stacks"/>
      <w:bookmarkStart w:id="159" w:name="_Toc386620803"/>
      <w:bookmarkEnd w:id="158"/>
      <w:r>
        <w:rPr>
          <w:lang w:bidi="en-US"/>
        </w:rPr>
        <w:lastRenderedPageBreak/>
        <w:t xml:space="preserve">DAF </w:t>
      </w:r>
      <w:r w:rsidR="00E122E8">
        <w:rPr>
          <w:lang w:bidi="en-US"/>
        </w:rPr>
        <w:t>Query Stacks and Standards</w:t>
      </w:r>
      <w:bookmarkEnd w:id="159"/>
    </w:p>
    <w:p w:rsidR="00CE2000" w:rsidRDefault="00D72E68" w:rsidP="00D72E68">
      <w:pPr>
        <w:ind w:firstLine="0"/>
        <w:rPr>
          <w:ins w:id="160" w:author="nbashyam" w:date="2015-01-19T04:37:00Z"/>
          <w:lang w:bidi="en-US"/>
        </w:rPr>
      </w:pPr>
      <w:r>
        <w:rPr>
          <w:lang w:bidi="en-US"/>
        </w:rPr>
        <w:t xml:space="preserve">The DAF Candidate Standards and the corresponding analysis </w:t>
      </w:r>
      <w:del w:id="161" w:author="nbashyam" w:date="2015-01-19T04:32:00Z">
        <w:r w:rsidDel="00A030E9">
          <w:rPr>
            <w:lang w:bidi="en-US"/>
          </w:rPr>
          <w:delText xml:space="preserve">is present in the Appendix </w:delText>
        </w:r>
      </w:del>
      <w:ins w:id="162" w:author="nbashyam" w:date="2015-01-19T04:32:00Z">
        <w:r w:rsidR="00A030E9">
          <w:rPr>
            <w:lang w:bidi="en-US"/>
          </w:rPr>
          <w:fldChar w:fldCharType="begin"/>
        </w:r>
        <w:r w:rsidR="00A030E9">
          <w:rPr>
            <w:lang w:bidi="en-US"/>
          </w:rPr>
          <w:instrText xml:space="preserve"> HYPERLINK "http://ihe.net/uploadedFiles/Documents/PCC/IHE_PCC_White_Paper_DAF_Rev1.1_2014-10-24.pdf" </w:instrText>
        </w:r>
        <w:r w:rsidR="00A030E9">
          <w:rPr>
            <w:lang w:bidi="en-US"/>
          </w:rPr>
          <w:fldChar w:fldCharType="separate"/>
        </w:r>
        <w:del w:id="163" w:author="nbashyam" w:date="2015-01-19T04:32:00Z">
          <w:r w:rsidRPr="00A030E9" w:rsidDel="00A030E9">
            <w:rPr>
              <w:rStyle w:val="Hyperlink"/>
              <w:lang w:bidi="en-US"/>
            </w:rPr>
            <w:delText>A</w:delText>
          </w:r>
        </w:del>
        <w:r w:rsidR="00A030E9" w:rsidRPr="00A030E9">
          <w:rPr>
            <w:rStyle w:val="Hyperlink"/>
            <w:lang w:bidi="en-US"/>
          </w:rPr>
          <w:t>is documented in the DAF IHE white paper</w:t>
        </w:r>
        <w:r w:rsidR="00A030E9">
          <w:rPr>
            <w:lang w:bidi="en-US"/>
          </w:rPr>
          <w:fldChar w:fldCharType="end"/>
        </w:r>
      </w:ins>
      <w:r>
        <w:rPr>
          <w:lang w:bidi="en-US"/>
        </w:rPr>
        <w:t xml:space="preserve">. After performing the necessary environment scans, </w:t>
      </w:r>
      <w:ins w:id="164" w:author="nbashyam" w:date="2015-01-19T04:32:00Z">
        <w:r w:rsidR="00A030E9">
          <w:rPr>
            <w:lang w:bidi="en-US"/>
          </w:rPr>
          <w:t xml:space="preserve">obtaining </w:t>
        </w:r>
      </w:ins>
      <w:r>
        <w:rPr>
          <w:lang w:bidi="en-US"/>
        </w:rPr>
        <w:t>industry feedback</w:t>
      </w:r>
      <w:ins w:id="165" w:author="nbashyam" w:date="2015-01-19T04:33:00Z">
        <w:r w:rsidR="00A030E9">
          <w:rPr>
            <w:lang w:bidi="en-US"/>
          </w:rPr>
          <w:t xml:space="preserve">, </w:t>
        </w:r>
      </w:ins>
      <w:del w:id="166" w:author="nbashyam" w:date="2015-01-19T04:33:00Z">
        <w:r w:rsidDel="00A030E9">
          <w:rPr>
            <w:lang w:bidi="en-US"/>
          </w:rPr>
          <w:delText xml:space="preserve"> and feedback from the </w:delText>
        </w:r>
      </w:del>
      <w:ins w:id="167" w:author="nbashyam" w:date="2015-01-19T04:33:00Z">
        <w:r w:rsidR="00A030E9">
          <w:rPr>
            <w:lang w:bidi="en-US"/>
          </w:rPr>
          <w:t xml:space="preserve">and </w:t>
        </w:r>
      </w:ins>
      <w:r>
        <w:rPr>
          <w:lang w:bidi="en-US"/>
        </w:rPr>
        <w:t xml:space="preserve">HITSC </w:t>
      </w:r>
      <w:ins w:id="168" w:author="nbashyam" w:date="2015-01-19T04:33:00Z">
        <w:r w:rsidR="00A030E9">
          <w:rPr>
            <w:lang w:bidi="en-US"/>
          </w:rPr>
          <w:t xml:space="preserve">feedback. </w:t>
        </w:r>
      </w:ins>
      <w:r>
        <w:rPr>
          <w:lang w:bidi="en-US"/>
        </w:rPr>
        <w:t xml:space="preserve">DAF will be specifying </w:t>
      </w:r>
      <w:r w:rsidR="00C46688">
        <w:rPr>
          <w:lang w:bidi="en-US"/>
        </w:rPr>
        <w:t xml:space="preserve">two different Query Stacks for Document Metadata based </w:t>
      </w:r>
      <w:ins w:id="169" w:author="nbashyam" w:date="2015-01-19T04:33:00Z">
        <w:r w:rsidR="00A030E9">
          <w:rPr>
            <w:lang w:bidi="en-US"/>
          </w:rPr>
          <w:t>a</w:t>
        </w:r>
      </w:ins>
      <w:del w:id="170" w:author="nbashyam" w:date="2015-01-19T04:33:00Z">
        <w:r w:rsidR="00C46688" w:rsidDel="00A030E9">
          <w:rPr>
            <w:lang w:bidi="en-US"/>
          </w:rPr>
          <w:delText>A</w:delText>
        </w:r>
      </w:del>
      <w:r w:rsidR="00C46688">
        <w:rPr>
          <w:lang w:bidi="en-US"/>
        </w:rPr>
        <w:t>ccess to data. The first one is called is the SOAP Query Stack and the second one is called the RESTful Query Stack. The names SOAP and RESTful were chosen based on the bindings and packaging that is used to transport security information, query structures and query results</w:t>
      </w:r>
      <w:ins w:id="171" w:author="nbashyam" w:date="2015-01-19T04:33:00Z">
        <w:r w:rsidR="00A030E9">
          <w:rPr>
            <w:lang w:bidi="en-US"/>
          </w:rPr>
          <w:t>.</w:t>
        </w:r>
      </w:ins>
      <w:del w:id="172" w:author="nbashyam" w:date="2015-01-19T04:33:00Z">
        <w:r w:rsidR="00C46688" w:rsidDel="00A030E9">
          <w:rPr>
            <w:lang w:bidi="en-US"/>
          </w:rPr>
          <w:delText xml:space="preserve"> which may be reused across both Query Stacks as appropriate</w:delText>
        </w:r>
      </w:del>
      <w:r w:rsidR="00C46688">
        <w:rPr>
          <w:lang w:bidi="en-US"/>
        </w:rPr>
        <w:t xml:space="preserve">. The diagram below shows the abstract model and the query stacks to be used. </w:t>
      </w:r>
    </w:p>
    <w:p w:rsidR="00A030E9" w:rsidRDefault="00A030E9" w:rsidP="00D72E68">
      <w:pPr>
        <w:ind w:firstLine="0"/>
        <w:rPr>
          <w:ins w:id="173" w:author="nbashyam" w:date="2015-01-19T04:37:00Z"/>
          <w:lang w:bidi="en-US"/>
        </w:rPr>
      </w:pPr>
    </w:p>
    <w:p w:rsidR="00A030E9" w:rsidRDefault="00A030E9" w:rsidP="00D72E68">
      <w:pPr>
        <w:ind w:firstLine="0"/>
        <w:rPr>
          <w:lang w:bidi="en-US"/>
        </w:rPr>
      </w:pPr>
      <w:ins w:id="174" w:author="nbashyam" w:date="2015-01-19T04:37:00Z">
        <w:r>
          <w:rPr>
            <w:noProof/>
          </w:rPr>
          <w:drawing>
            <wp:inline distT="0" distB="0" distL="0" distR="0" wp14:anchorId="084D89EF" wp14:editId="21B14CAD">
              <wp:extent cx="7261225"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61225" cy="1981200"/>
                      </a:xfrm>
                      <a:prstGeom prst="rect">
                        <a:avLst/>
                      </a:prstGeom>
                      <a:noFill/>
                    </pic:spPr>
                  </pic:pic>
                </a:graphicData>
              </a:graphic>
            </wp:inline>
          </w:drawing>
        </w:r>
      </w:ins>
    </w:p>
    <w:p w:rsidR="00C46688" w:rsidRDefault="00C46688" w:rsidP="00D72E68">
      <w:pPr>
        <w:ind w:firstLine="0"/>
        <w:rPr>
          <w:lang w:bidi="en-US"/>
        </w:rPr>
      </w:pPr>
    </w:p>
    <w:p w:rsidR="00C46688" w:rsidRDefault="00C46688" w:rsidP="00C46688">
      <w:pPr>
        <w:ind w:firstLine="0"/>
        <w:jc w:val="center"/>
        <w:rPr>
          <w:lang w:bidi="en-US"/>
        </w:rPr>
      </w:pPr>
      <w:commentRangeStart w:id="175"/>
      <w:del w:id="176" w:author="nbashyam" w:date="2015-01-19T04:36:00Z">
        <w:r w:rsidDel="00A030E9">
          <w:rPr>
            <w:noProof/>
          </w:rPr>
          <w:lastRenderedPageBreak/>
          <w:drawing>
            <wp:inline distT="0" distB="0" distL="0" distR="0" wp14:anchorId="29D73AD4" wp14:editId="40F89069">
              <wp:extent cx="5809573" cy="2954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5965" cy="2957465"/>
                      </a:xfrm>
                      <a:prstGeom prst="rect">
                        <a:avLst/>
                      </a:prstGeom>
                      <a:noFill/>
                    </pic:spPr>
                  </pic:pic>
                </a:graphicData>
              </a:graphic>
            </wp:inline>
          </w:drawing>
        </w:r>
      </w:del>
      <w:commentRangeEnd w:id="175"/>
      <w:r w:rsidR="000F78BC">
        <w:rPr>
          <w:rStyle w:val="CommentReference"/>
        </w:rPr>
        <w:commentReference w:id="175"/>
      </w:r>
    </w:p>
    <w:p w:rsidR="00C46688" w:rsidRDefault="00C46688" w:rsidP="00C46688">
      <w:pPr>
        <w:ind w:firstLine="0"/>
        <w:rPr>
          <w:lang w:bidi="en-US"/>
        </w:rPr>
      </w:pPr>
    </w:p>
    <w:p w:rsidR="00C46688" w:rsidRDefault="00C46688" w:rsidP="00C46688">
      <w:pPr>
        <w:ind w:firstLine="0"/>
        <w:rPr>
          <w:lang w:bidi="en-US"/>
        </w:rPr>
      </w:pPr>
      <w:r>
        <w:rPr>
          <w:lang w:bidi="en-US"/>
        </w:rPr>
        <w:t>While there are many vendor systems who have implemented the SOAP Query Stack, many of the newer platforms and systems are using RESTful Query Stacks. In order to enable these systems to interoperate and provide an eco-system where queries can thrive DAF will be specifying the following</w:t>
      </w:r>
    </w:p>
    <w:p w:rsidR="0016216B" w:rsidRDefault="0016216B" w:rsidP="00C46688">
      <w:pPr>
        <w:ind w:firstLine="0"/>
        <w:rPr>
          <w:lang w:bidi="en-US"/>
        </w:rPr>
      </w:pPr>
    </w:p>
    <w:p w:rsidR="00C46688" w:rsidRDefault="00C46688" w:rsidP="00C46688">
      <w:pPr>
        <w:pStyle w:val="ListParagraph"/>
        <w:numPr>
          <w:ilvl w:val="0"/>
          <w:numId w:val="43"/>
        </w:numPr>
        <w:rPr>
          <w:lang w:bidi="en-US"/>
        </w:rPr>
      </w:pPr>
      <w:r>
        <w:rPr>
          <w:lang w:bidi="en-US"/>
        </w:rPr>
        <w:t>A Query Requestor MAY choose either the SOAP Query Stack or the RESTful Query Stack to implement DAF queries.</w:t>
      </w:r>
      <w:r w:rsidR="0016216B">
        <w:rPr>
          <w:lang w:bidi="en-US"/>
        </w:rPr>
        <w:t xml:space="preserve"> (CONF: 1)</w:t>
      </w:r>
    </w:p>
    <w:p w:rsidR="00C46688" w:rsidRDefault="00C46688" w:rsidP="00C46688">
      <w:pPr>
        <w:pStyle w:val="ListParagraph"/>
        <w:numPr>
          <w:ilvl w:val="0"/>
          <w:numId w:val="43"/>
        </w:numPr>
        <w:rPr>
          <w:lang w:bidi="en-US"/>
        </w:rPr>
      </w:pPr>
      <w:r>
        <w:rPr>
          <w:lang w:bidi="en-US"/>
        </w:rPr>
        <w:t>A Query Responder MUST implement both the SOAP Query Stack and the RESTful Query Stack to support interoperability.</w:t>
      </w:r>
      <w:r w:rsidR="0016216B">
        <w:rPr>
          <w:lang w:bidi="en-US"/>
        </w:rPr>
        <w:t xml:space="preserve"> (CONF: 2)</w:t>
      </w:r>
    </w:p>
    <w:p w:rsidR="00C46688" w:rsidRDefault="00C46688" w:rsidP="00C46688">
      <w:pPr>
        <w:ind w:firstLine="0"/>
        <w:rPr>
          <w:lang w:bidi="en-US"/>
        </w:rPr>
      </w:pPr>
    </w:p>
    <w:p w:rsidR="00C46688" w:rsidRDefault="00C46688" w:rsidP="00C46688">
      <w:pPr>
        <w:pStyle w:val="Heading3"/>
        <w:rPr>
          <w:lang w:bidi="en-US"/>
        </w:rPr>
      </w:pPr>
      <w:bookmarkStart w:id="177" w:name="_SOAP_Query_Stack"/>
      <w:bookmarkEnd w:id="177"/>
      <w:commentRangeStart w:id="178"/>
      <w:r>
        <w:rPr>
          <w:lang w:bidi="en-US"/>
        </w:rPr>
        <w:t>SOAP Query Stack</w:t>
      </w:r>
      <w:commentRangeEnd w:id="178"/>
      <w:r w:rsidR="00BE291E">
        <w:rPr>
          <w:rStyle w:val="CommentReference"/>
          <w:rFonts w:ascii="Calibri" w:eastAsiaTheme="minorEastAsia" w:hAnsiTheme="minorHAnsi" w:cstheme="minorBidi"/>
          <w:color w:val="auto"/>
        </w:rPr>
        <w:commentReference w:id="178"/>
      </w:r>
    </w:p>
    <w:p w:rsidR="00C46688" w:rsidRDefault="00C46688" w:rsidP="00C46688">
      <w:pPr>
        <w:ind w:firstLine="0"/>
        <w:rPr>
          <w:ins w:id="179" w:author="nbashyam" w:date="2015-01-19T04:40:00Z"/>
          <w:lang w:bidi="en-US"/>
        </w:rPr>
      </w:pPr>
      <w:r>
        <w:rPr>
          <w:lang w:bidi="en-US"/>
        </w:rPr>
        <w:t>The following is a detailed description of the SOAP Query Stack and its components for the various DAF Queries.</w:t>
      </w:r>
    </w:p>
    <w:p w:rsidR="00585DB1" w:rsidRDefault="009D352A" w:rsidP="00C46688">
      <w:pPr>
        <w:ind w:firstLine="0"/>
        <w:rPr>
          <w:lang w:bidi="en-US"/>
        </w:rPr>
      </w:pPr>
      <w:ins w:id="180" w:author="nbashyam" w:date="2015-01-19T05:08:00Z">
        <w:r w:rsidRPr="009D352A">
          <w:rPr>
            <w:noProof/>
          </w:rPr>
          <w:lastRenderedPageBreak/>
          <w:drawing>
            <wp:inline distT="0" distB="0" distL="0" distR="0" wp14:anchorId="1AC8EB3B" wp14:editId="28F4FD2B">
              <wp:extent cx="8229600" cy="27305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0" cy="2730583"/>
                      </a:xfrm>
                      <a:prstGeom prst="rect">
                        <a:avLst/>
                      </a:prstGeom>
                      <a:noFill/>
                      <a:ln>
                        <a:noFill/>
                      </a:ln>
                    </pic:spPr>
                  </pic:pic>
                </a:graphicData>
              </a:graphic>
            </wp:inline>
          </w:drawing>
        </w:r>
      </w:ins>
    </w:p>
    <w:p w:rsidR="00C46688" w:rsidRDefault="00C46688" w:rsidP="00C46688">
      <w:pPr>
        <w:ind w:firstLine="0"/>
        <w:rPr>
          <w:lang w:bidi="en-US"/>
        </w:rPr>
      </w:pPr>
    </w:p>
    <w:p w:rsidR="00622642" w:rsidRPr="00C46688" w:rsidRDefault="00D5045F" w:rsidP="00C46688">
      <w:pPr>
        <w:ind w:firstLine="0"/>
        <w:rPr>
          <w:lang w:bidi="en-US"/>
        </w:rPr>
      </w:pPr>
      <w:commentRangeStart w:id="181"/>
      <w:del w:id="182" w:author="nbashyam" w:date="2015-01-19T04:40:00Z">
        <w:r w:rsidRPr="00D5045F" w:rsidDel="00585DB1">
          <w:rPr>
            <w:noProof/>
          </w:rPr>
          <w:lastRenderedPageBreak/>
          <w:drawing>
            <wp:inline distT="0" distB="0" distL="0" distR="0" wp14:anchorId="59A12014" wp14:editId="155887B8">
              <wp:extent cx="8229600" cy="2921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2921910"/>
                      </a:xfrm>
                      <a:prstGeom prst="rect">
                        <a:avLst/>
                      </a:prstGeom>
                      <a:noFill/>
                      <a:ln>
                        <a:noFill/>
                      </a:ln>
                    </pic:spPr>
                  </pic:pic>
                </a:graphicData>
              </a:graphic>
            </wp:inline>
          </w:drawing>
        </w:r>
      </w:del>
      <w:commentRangeEnd w:id="181"/>
      <w:r w:rsidR="0014783A">
        <w:rPr>
          <w:rStyle w:val="CommentReference"/>
        </w:rPr>
        <w:commentReference w:id="181"/>
      </w:r>
    </w:p>
    <w:p w:rsidR="00C46688" w:rsidRDefault="00C46688" w:rsidP="00C46688">
      <w:pPr>
        <w:pStyle w:val="Heading3"/>
        <w:rPr>
          <w:lang w:bidi="en-US"/>
        </w:rPr>
      </w:pPr>
      <w:bookmarkStart w:id="183" w:name="_RESTful_Query_Stack"/>
      <w:bookmarkEnd w:id="183"/>
      <w:r>
        <w:rPr>
          <w:lang w:bidi="en-US"/>
        </w:rPr>
        <w:t>RESTful Query Stack</w:t>
      </w:r>
    </w:p>
    <w:p w:rsidR="00C46688" w:rsidRDefault="00C46688" w:rsidP="00C46688">
      <w:pPr>
        <w:ind w:firstLine="0"/>
        <w:rPr>
          <w:ins w:id="184" w:author="nbashyam" w:date="2015-01-19T04:40:00Z"/>
          <w:lang w:bidi="en-US"/>
        </w:rPr>
      </w:pPr>
      <w:r>
        <w:rPr>
          <w:lang w:bidi="en-US"/>
        </w:rPr>
        <w:t>The following is a detailed description of the RESTful Query Stack and its components for the various DAF Queries.</w:t>
      </w:r>
      <w:ins w:id="185" w:author="nbashyam" w:date="2015-01-19T04:40:00Z">
        <w:r w:rsidR="00585DB1">
          <w:rPr>
            <w:lang w:bidi="en-US"/>
          </w:rPr>
          <w:t xml:space="preserve"> </w:t>
        </w:r>
      </w:ins>
    </w:p>
    <w:p w:rsidR="00585DB1" w:rsidRDefault="00585DB1" w:rsidP="00C46688">
      <w:pPr>
        <w:ind w:firstLine="0"/>
        <w:rPr>
          <w:lang w:bidi="en-US"/>
        </w:rPr>
      </w:pPr>
    </w:p>
    <w:p w:rsidR="00E122E8" w:rsidRDefault="00E122E8" w:rsidP="00C46688">
      <w:pPr>
        <w:ind w:firstLine="0"/>
        <w:rPr>
          <w:lang w:bidi="en-US"/>
        </w:rPr>
      </w:pPr>
    </w:p>
    <w:p w:rsidR="00B71CBB" w:rsidRDefault="00B71CBB" w:rsidP="00B71CBB">
      <w:pPr>
        <w:pStyle w:val="Heading1"/>
      </w:pPr>
      <w:bookmarkStart w:id="186" w:name="_DAF_Implementation_Guidance"/>
      <w:bookmarkStart w:id="187" w:name="_Toc386620804"/>
      <w:bookmarkEnd w:id="186"/>
      <w:commentRangeStart w:id="188"/>
      <w:r>
        <w:t>DAF Implementation Guidance – SOAP Query Stack</w:t>
      </w:r>
      <w:bookmarkEnd w:id="187"/>
      <w:r>
        <w:t xml:space="preserve"> </w:t>
      </w:r>
      <w:commentRangeEnd w:id="188"/>
      <w:r w:rsidR="0014783A">
        <w:rPr>
          <w:rStyle w:val="CommentReference"/>
          <w:rFonts w:ascii="Calibri" w:eastAsiaTheme="minorEastAsia" w:hAnsiTheme="minorHAnsi" w:cstheme="minorBidi"/>
          <w:bCs w:val="0"/>
          <w:color w:val="auto"/>
        </w:rPr>
        <w:commentReference w:id="188"/>
      </w:r>
    </w:p>
    <w:p w:rsidR="00B71CBB" w:rsidRPr="00CE2000" w:rsidRDefault="00D5045F" w:rsidP="00D5045F">
      <w:pPr>
        <w:ind w:firstLine="0"/>
        <w:rPr>
          <w:lang w:bidi="en-US"/>
        </w:rPr>
      </w:pPr>
      <w:r>
        <w:rPr>
          <w:lang w:bidi="en-US"/>
        </w:rPr>
        <w:t xml:space="preserve">This section explains the SOAP Query Stack in detail and provides necessary implementation guidance for implementers. </w:t>
      </w:r>
    </w:p>
    <w:p w:rsidR="00152FC2" w:rsidRDefault="00B71CBB" w:rsidP="00152FC2">
      <w:pPr>
        <w:pStyle w:val="Heading2"/>
        <w:rPr>
          <w:lang w:bidi="en-US"/>
        </w:rPr>
      </w:pPr>
      <w:bookmarkStart w:id="189" w:name="_Toc386620805"/>
      <w:bookmarkEnd w:id="137"/>
      <w:bookmarkEnd w:id="138"/>
      <w:r>
        <w:rPr>
          <w:lang w:bidi="en-US"/>
        </w:rPr>
        <w:t>SOAP Query Stack</w:t>
      </w:r>
      <w:bookmarkEnd w:id="189"/>
      <w:r w:rsidR="009907D5">
        <w:rPr>
          <w:lang w:bidi="en-US"/>
        </w:rPr>
        <w:t xml:space="preserve"> Standards Summary</w:t>
      </w:r>
    </w:p>
    <w:p w:rsidR="00B71CBB" w:rsidRDefault="00B71CBB" w:rsidP="00B71CBB">
      <w:pPr>
        <w:rPr>
          <w:lang w:bidi="en-US"/>
        </w:rPr>
      </w:pPr>
      <w:r>
        <w:rPr>
          <w:lang w:bidi="en-US"/>
        </w:rPr>
        <w:t>Describe the SOAP Query Stack and the various components in detail.</w:t>
      </w:r>
    </w:p>
    <w:p w:rsidR="00B71CBB" w:rsidRDefault="00B71CBB" w:rsidP="00B71CBB">
      <w:pPr>
        <w:pStyle w:val="Heading2"/>
        <w:rPr>
          <w:lang w:bidi="en-US"/>
        </w:rPr>
      </w:pPr>
      <w:bookmarkStart w:id="190" w:name="_Toc386620806"/>
      <w:commentRangeStart w:id="191"/>
      <w:r>
        <w:rPr>
          <w:lang w:bidi="en-US"/>
        </w:rPr>
        <w:t xml:space="preserve">Transport </w:t>
      </w:r>
      <w:r w:rsidR="00273E4D">
        <w:rPr>
          <w:lang w:bidi="en-US"/>
        </w:rPr>
        <w:t xml:space="preserve">and Application Protocol </w:t>
      </w:r>
      <w:r>
        <w:rPr>
          <w:lang w:bidi="en-US"/>
        </w:rPr>
        <w:t>Implementation</w:t>
      </w:r>
      <w:bookmarkEnd w:id="190"/>
      <w:commentRangeEnd w:id="191"/>
      <w:r w:rsidR="0014783A">
        <w:rPr>
          <w:rStyle w:val="CommentReference"/>
          <w:rFonts w:ascii="Calibri" w:eastAsiaTheme="minorEastAsia" w:hAnsiTheme="minorHAnsi" w:cstheme="minorBidi"/>
          <w:color w:val="auto"/>
        </w:rPr>
        <w:commentReference w:id="191"/>
      </w:r>
    </w:p>
    <w:p w:rsidR="00B71CBB" w:rsidRDefault="006E72A1" w:rsidP="000D687D">
      <w:pPr>
        <w:ind w:left="360" w:firstLine="0"/>
        <w:rPr>
          <w:lang w:bidi="en-US"/>
        </w:rPr>
      </w:pPr>
      <w:r>
        <w:rPr>
          <w:lang w:bidi="en-US"/>
        </w:rPr>
        <w:lastRenderedPageBreak/>
        <w:t xml:space="preserve">The SOAP Query Stack uses </w:t>
      </w:r>
      <w:hyperlink r:id="rId23" w:history="1">
        <w:r w:rsidRPr="006E72A1">
          <w:rPr>
            <w:rStyle w:val="Hyperlink"/>
            <w:lang w:bidi="en-US"/>
          </w:rPr>
          <w:t>Transport Layer Security</w:t>
        </w:r>
      </w:hyperlink>
      <w:r>
        <w:rPr>
          <w:lang w:bidi="en-US"/>
        </w:rPr>
        <w:t xml:space="preserve"> protocol along with </w:t>
      </w:r>
      <w:hyperlink r:id="rId24" w:history="1">
        <w:r w:rsidRPr="006E72A1">
          <w:rPr>
            <w:rStyle w:val="Hyperlink"/>
            <w:lang w:bidi="en-US"/>
          </w:rPr>
          <w:t>Hyper Text Transfer Protocol</w:t>
        </w:r>
      </w:hyperlink>
      <w:r>
        <w:rPr>
          <w:lang w:bidi="en-US"/>
        </w:rPr>
        <w:t xml:space="preserve"> and </w:t>
      </w:r>
      <w:hyperlink r:id="rId25" w:history="1">
        <w:r w:rsidRPr="006E72A1">
          <w:rPr>
            <w:rStyle w:val="Hyperlink"/>
            <w:lang w:bidi="en-US"/>
          </w:rPr>
          <w:t>Simple Object Access Protocol</w:t>
        </w:r>
      </w:hyperlink>
      <w:r>
        <w:rPr>
          <w:lang w:bidi="en-US"/>
        </w:rPr>
        <w:t xml:space="preserve">  to send queries and receive responses. The specific implementation guidance to implement these protocols for DAF Document based access is outlined in this section.</w:t>
      </w:r>
    </w:p>
    <w:p w:rsidR="00670611" w:rsidRDefault="00670611" w:rsidP="00670611">
      <w:pPr>
        <w:pStyle w:val="Heading3"/>
      </w:pPr>
      <w:bookmarkStart w:id="192" w:name="_Toc386620807"/>
      <w:r>
        <w:t>Authentication, Message Integrity and Message Confidentiality</w:t>
      </w:r>
      <w:bookmarkEnd w:id="192"/>
    </w:p>
    <w:p w:rsidR="00670611" w:rsidRDefault="0016216B" w:rsidP="0016216B">
      <w:pPr>
        <w:ind w:left="360" w:firstLine="0"/>
      </w:pPr>
      <w:r>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p>
    <w:p w:rsidR="0016216B" w:rsidRDefault="0016216B" w:rsidP="0016216B">
      <w:pPr>
        <w:ind w:left="360" w:firstLine="0"/>
      </w:pPr>
    </w:p>
    <w:p w:rsidR="0016216B" w:rsidRDefault="0016216B" w:rsidP="0016216B">
      <w:pPr>
        <w:pStyle w:val="ListParagraph"/>
        <w:numPr>
          <w:ilvl w:val="0"/>
          <w:numId w:val="44"/>
        </w:numPr>
      </w:pPr>
      <w:r>
        <w:t xml:space="preserve">DAF Query Requestors and Query Responders MUST implement </w:t>
      </w:r>
      <w:r w:rsidR="00610C3A">
        <w:t xml:space="preserve">requirements from </w:t>
      </w:r>
      <w:r>
        <w:t xml:space="preserve">the </w:t>
      </w:r>
      <w:commentRangeStart w:id="193"/>
      <w:r w:rsidR="00591744">
        <w:fldChar w:fldCharType="begin"/>
      </w:r>
      <w:r w:rsidR="00591744">
        <w:instrText xml:space="preserve"> HYPERLINK "http://wiki.ihe.net/index.php?title=Audit_Trail_and_Node_Authentication" </w:instrText>
      </w:r>
      <w:r w:rsidR="00591744">
        <w:fldChar w:fldCharType="separate"/>
      </w:r>
      <w:r>
        <w:rPr>
          <w:rStyle w:val="Hyperlink"/>
        </w:rPr>
        <w:t>IHE ATNA profile</w:t>
      </w:r>
      <w:r w:rsidR="00591744">
        <w:rPr>
          <w:rStyle w:val="Hyperlink"/>
        </w:rPr>
        <w:fldChar w:fldCharType="end"/>
      </w:r>
      <w:commentRangeEnd w:id="193"/>
      <w:r w:rsidR="00591744">
        <w:rPr>
          <w:rStyle w:val="CommentReference"/>
        </w:rPr>
        <w:commentReference w:id="193"/>
      </w:r>
      <w:r>
        <w:t xml:space="preserve"> Authenticate Node Transaction (ITI-19) in section </w:t>
      </w:r>
      <w:hyperlink r:id="rId26" w:history="1">
        <w:r w:rsidRPr="00610C3A">
          <w:rPr>
            <w:rStyle w:val="Hyperlink"/>
          </w:rPr>
          <w:t>IHE ITI-2</w:t>
        </w:r>
        <w:r w:rsidR="00610C3A" w:rsidRPr="00610C3A">
          <w:rPr>
            <w:rStyle w:val="Hyperlink"/>
          </w:rPr>
          <w:t>a</w:t>
        </w:r>
        <w:r w:rsidRPr="00610C3A">
          <w:rPr>
            <w:rStyle w:val="Hyperlink"/>
          </w:rPr>
          <w:t xml:space="preserve">: 3.19 </w:t>
        </w:r>
        <w:r w:rsidR="00610C3A" w:rsidRPr="00610C3A">
          <w:rPr>
            <w:rStyle w:val="Hyperlink"/>
          </w:rPr>
          <w:t>Rev 10.0</w:t>
        </w:r>
      </w:hyperlink>
      <w:r w:rsidR="00610C3A">
        <w:t xml:space="preserve"> </w:t>
      </w:r>
      <w:r>
        <w:t>to secure the communication channel between each other.  (CONF: 100)</w:t>
      </w:r>
    </w:p>
    <w:p w:rsidR="00670611" w:rsidRDefault="00670611" w:rsidP="00670611">
      <w:pPr>
        <w:pStyle w:val="Heading3"/>
      </w:pPr>
      <w:bookmarkStart w:id="194" w:name="_Toc386620808"/>
      <w:r>
        <w:t>SOAP 1.2 Implementation Guidance</w:t>
      </w:r>
      <w:bookmarkEnd w:id="194"/>
    </w:p>
    <w:p w:rsidR="00670611" w:rsidRDefault="0016216B" w:rsidP="0016216B">
      <w:pPr>
        <w:ind w:left="360" w:firstLine="0"/>
      </w:pPr>
      <w:r>
        <w:t xml:space="preserve">The IHE profiles selected for the SOAP Query Stack use SOAP web services as the </w:t>
      </w:r>
      <w:r w:rsidR="00CF3B71">
        <w:t>application protocols based on HTTP</w:t>
      </w:r>
      <w:r>
        <w:t xml:space="preserve"> </w:t>
      </w:r>
      <w:r w:rsidR="00CF3B71">
        <w:t xml:space="preserve">and provides the necessary </w:t>
      </w:r>
      <w:r>
        <w:t>packaging</w:t>
      </w:r>
      <w:r w:rsidR="00CF3B71">
        <w:t xml:space="preserve"> mechanism for various payloads. In order to enable interoperability at the application protocol layer the following requirements are outlined for DAF actors. </w:t>
      </w:r>
    </w:p>
    <w:p w:rsidR="00CF3B71" w:rsidRDefault="00CF3B71" w:rsidP="0016216B">
      <w:pPr>
        <w:ind w:left="360" w:firstLine="0"/>
      </w:pPr>
    </w:p>
    <w:p w:rsidR="00CF3B71" w:rsidRDefault="00B17A12" w:rsidP="00CF3B71">
      <w:pPr>
        <w:pStyle w:val="ListParagraph"/>
        <w:numPr>
          <w:ilvl w:val="0"/>
          <w:numId w:val="44"/>
        </w:numPr>
      </w:pPr>
      <w:r>
        <w:t>DAF Query Requestor</w:t>
      </w:r>
      <w:r w:rsidR="00CF3B71">
        <w:t xml:space="preserve"> and Que</w:t>
      </w:r>
      <w:r>
        <w:t>ry Responder</w:t>
      </w:r>
      <w:r w:rsidR="00610C3A">
        <w:t xml:space="preserve"> MUST implement requirements from </w:t>
      </w:r>
      <w:hyperlink r:id="rId27" w:history="1">
        <w:r w:rsidR="00610C3A" w:rsidRPr="00610C3A">
          <w:rPr>
            <w:rStyle w:val="Hyperlink"/>
          </w:rPr>
          <w:t>Appendix V: Web Services for IHE Transactions</w:t>
        </w:r>
      </w:hyperlink>
      <w:r w:rsidR="00610C3A">
        <w:t xml:space="preserve"> in </w:t>
      </w:r>
      <w:hyperlink r:id="rId28" w:history="1">
        <w:r w:rsidR="00610C3A" w:rsidRPr="00610C3A">
          <w:rPr>
            <w:rStyle w:val="Hyperlink"/>
          </w:rPr>
          <w:t>IHE ITI Volume 2 Appendices Rev 10.0</w:t>
        </w:r>
      </w:hyperlink>
      <w:r w:rsidR="00610C3A">
        <w:t>.</w:t>
      </w:r>
      <w:r w:rsidR="00A3574D">
        <w:t xml:space="preserve"> (CONF: 110)</w:t>
      </w:r>
    </w:p>
    <w:p w:rsidR="00B71CBB" w:rsidRDefault="00B71CBB" w:rsidP="00B71CBB">
      <w:pPr>
        <w:pStyle w:val="Heading2"/>
        <w:rPr>
          <w:lang w:bidi="en-US"/>
        </w:rPr>
      </w:pPr>
      <w:bookmarkStart w:id="195" w:name="_Toc386620810"/>
      <w:r>
        <w:rPr>
          <w:lang w:bidi="en-US"/>
        </w:rPr>
        <w:t>Query Implementation</w:t>
      </w:r>
      <w:bookmarkEnd w:id="195"/>
    </w:p>
    <w:p w:rsidR="00B71CBB" w:rsidRDefault="00610C3A" w:rsidP="00B71CBB">
      <w:pPr>
        <w:rPr>
          <w:lang w:bidi="en-US"/>
        </w:rPr>
      </w:pPr>
      <w:r>
        <w:rPr>
          <w:lang w:bidi="en-US"/>
        </w:rPr>
        <w:t>DAF Document based queries will be created using the XDS M</w:t>
      </w:r>
      <w:r w:rsidR="00DC5545">
        <w:rPr>
          <w:lang w:bidi="en-US"/>
        </w:rPr>
        <w:t xml:space="preserve">etadata </w:t>
      </w:r>
      <w:r w:rsidR="00DE555C">
        <w:rPr>
          <w:lang w:bidi="en-US"/>
        </w:rPr>
        <w:t xml:space="preserve">along with </w:t>
      </w:r>
      <w:r w:rsidR="00DC5545">
        <w:rPr>
          <w:lang w:bidi="en-US"/>
        </w:rPr>
        <w:t>XCA</w:t>
      </w:r>
      <w:r w:rsidR="00DE555C">
        <w:rPr>
          <w:lang w:bidi="en-US"/>
        </w:rPr>
        <w:t xml:space="preserve"> for single patient queries and using MPQ</w:t>
      </w:r>
      <w:r w:rsidR="00DC5545">
        <w:rPr>
          <w:lang w:bidi="en-US"/>
        </w:rPr>
        <w:t xml:space="preserve"> </w:t>
      </w:r>
      <w:r w:rsidR="00DE555C">
        <w:rPr>
          <w:lang w:bidi="en-US"/>
        </w:rPr>
        <w:t xml:space="preserve">for multi-patient queries. </w:t>
      </w:r>
      <w:r w:rsidR="00DC5545">
        <w:rPr>
          <w:lang w:bidi="en-US"/>
        </w:rPr>
        <w:t xml:space="preserve"> </w:t>
      </w:r>
    </w:p>
    <w:p w:rsidR="00670611" w:rsidRDefault="00670611" w:rsidP="00670611">
      <w:pPr>
        <w:pStyle w:val="Heading3"/>
      </w:pPr>
      <w:bookmarkStart w:id="196" w:name="_Toc386620811"/>
      <w:r>
        <w:t>DAF Queries and XDS Metadata</w:t>
      </w:r>
      <w:bookmarkEnd w:id="196"/>
    </w:p>
    <w:p w:rsidR="00B71CBB" w:rsidRDefault="00DC5545" w:rsidP="00DC5545">
      <w:pPr>
        <w:ind w:left="360" w:firstLine="0"/>
        <w:rPr>
          <w:lang w:bidi="en-US"/>
        </w:rPr>
      </w:pPr>
      <w:r>
        <w:rPr>
          <w:lang w:bidi="en-US"/>
        </w:rPr>
        <w:t>The query parameters for DAF Queries are constructed using XDS metadata. The metadata is common to multiple IHE profiles and is encoded using ebRIM/ebRS specifications for XCA, XDS and XDR profiles. Shared vocabulary and value sets are necessary for interoperability between Query Requestors and Query Responders. This shared vocabulary and value sets are represented in the XDS metadata.</w:t>
      </w:r>
    </w:p>
    <w:p w:rsidR="00DC5545" w:rsidRDefault="00DC5545" w:rsidP="00DC5545">
      <w:pPr>
        <w:ind w:left="360" w:firstLine="0"/>
        <w:rPr>
          <w:lang w:bidi="en-US"/>
        </w:rPr>
      </w:pPr>
    </w:p>
    <w:p w:rsidR="00DC5545" w:rsidRDefault="00DC5545" w:rsidP="00DC5545">
      <w:pPr>
        <w:pStyle w:val="ListParagraph"/>
        <w:numPr>
          <w:ilvl w:val="0"/>
          <w:numId w:val="44"/>
        </w:numPr>
        <w:rPr>
          <w:lang w:bidi="en-US"/>
        </w:rPr>
      </w:pPr>
      <w:r>
        <w:rPr>
          <w:lang w:bidi="en-US"/>
        </w:rPr>
        <w:t>DAF Q</w:t>
      </w:r>
      <w:r w:rsidR="00B17A12">
        <w:rPr>
          <w:lang w:bidi="en-US"/>
        </w:rPr>
        <w:t>uery Requestor and Query Responder</w:t>
      </w:r>
      <w:r>
        <w:rPr>
          <w:lang w:bidi="en-US"/>
        </w:rPr>
        <w:t xml:space="preserve"> MUST use the </w:t>
      </w:r>
      <w:hyperlink r:id="rId29" w:history="1">
        <w:r w:rsidRPr="008C3A95">
          <w:rPr>
            <w:rStyle w:val="Hyperlink"/>
            <w:lang w:bidi="en-US"/>
          </w:rPr>
          <w:t>XDS Metadata</w:t>
        </w:r>
        <w:r w:rsidR="008C3A95" w:rsidRPr="008C3A95">
          <w:rPr>
            <w:rStyle w:val="Hyperlink"/>
            <w:lang w:bidi="en-US"/>
          </w:rPr>
          <w:t xml:space="preserve"> in Section 4</w:t>
        </w:r>
        <w:r w:rsidRPr="008C3A95">
          <w:rPr>
            <w:rStyle w:val="Hyperlink"/>
            <w:lang w:bidi="en-US"/>
          </w:rPr>
          <w:t xml:space="preserve"> from IHE ITI</w:t>
        </w:r>
        <w:r w:rsidR="008C3A95" w:rsidRPr="008C3A95">
          <w:rPr>
            <w:rStyle w:val="Hyperlink"/>
            <w:lang w:bidi="en-US"/>
          </w:rPr>
          <w:t xml:space="preserve"> Volume 3 Cross Transaction specifications</w:t>
        </w:r>
      </w:hyperlink>
      <w:r w:rsidR="008C3A95">
        <w:rPr>
          <w:lang w:bidi="en-US"/>
        </w:rPr>
        <w:t xml:space="preserve"> to construct the following DAF Document Metadata based queries.</w:t>
      </w:r>
      <w:r w:rsidR="00A3574D">
        <w:rPr>
          <w:lang w:bidi="en-US"/>
        </w:rPr>
        <w:t xml:space="preserve"> (CONF: 150)</w:t>
      </w:r>
    </w:p>
    <w:p w:rsidR="008C3A95" w:rsidRDefault="008C3A95" w:rsidP="008C3A95">
      <w:pPr>
        <w:pStyle w:val="ListParagraph"/>
        <w:numPr>
          <w:ilvl w:val="1"/>
          <w:numId w:val="44"/>
        </w:numPr>
        <w:rPr>
          <w:lang w:bidi="en-US"/>
        </w:rPr>
      </w:pPr>
      <w:r>
        <w:rPr>
          <w:lang w:bidi="en-US"/>
        </w:rPr>
        <w:t>Find Documents for a single patient based on Patient Identifiers</w:t>
      </w:r>
    </w:p>
    <w:p w:rsidR="008C3A95" w:rsidRDefault="008C3A95" w:rsidP="008C3A95">
      <w:pPr>
        <w:pStyle w:val="ListParagraph"/>
        <w:numPr>
          <w:ilvl w:val="1"/>
          <w:numId w:val="44"/>
        </w:numPr>
        <w:rPr>
          <w:lang w:bidi="en-US"/>
        </w:rPr>
      </w:pPr>
      <w:r>
        <w:rPr>
          <w:lang w:bidi="en-US"/>
        </w:rPr>
        <w:lastRenderedPageBreak/>
        <w:t>Get Documents for a single patient based on Patient Identifiers</w:t>
      </w:r>
    </w:p>
    <w:p w:rsidR="008C3A95" w:rsidRDefault="008C3A95" w:rsidP="008C3A95">
      <w:pPr>
        <w:pStyle w:val="ListParagraph"/>
        <w:numPr>
          <w:ilvl w:val="1"/>
          <w:numId w:val="44"/>
        </w:numPr>
        <w:rPr>
          <w:lang w:bidi="en-US"/>
        </w:rPr>
      </w:pPr>
      <w:r>
        <w:rPr>
          <w:lang w:bidi="en-US"/>
        </w:rPr>
        <w:t>Get Documents based on Document Identifiers</w:t>
      </w:r>
    </w:p>
    <w:p w:rsidR="008C3A95" w:rsidRDefault="007C4386" w:rsidP="008C3A95">
      <w:pPr>
        <w:pStyle w:val="ListParagraph"/>
        <w:numPr>
          <w:ilvl w:val="1"/>
          <w:numId w:val="44"/>
        </w:numPr>
        <w:rPr>
          <w:lang w:bidi="en-US"/>
        </w:rPr>
      </w:pPr>
      <w:r>
        <w:rPr>
          <w:lang w:bidi="en-US"/>
        </w:rPr>
        <w:t>Find</w:t>
      </w:r>
      <w:r w:rsidR="008C3A95">
        <w:rPr>
          <w:lang w:bidi="en-US"/>
        </w:rPr>
        <w:t xml:space="preserve"> Documents for multiple patients based on Patient Identifiers</w:t>
      </w:r>
    </w:p>
    <w:p w:rsidR="008C3A95" w:rsidRDefault="008C3A95" w:rsidP="00A3574D">
      <w:pPr>
        <w:rPr>
          <w:lang w:bidi="en-US"/>
        </w:rPr>
      </w:pPr>
    </w:p>
    <w:p w:rsidR="008C3A95" w:rsidRDefault="00B17A12" w:rsidP="008C3A95">
      <w:pPr>
        <w:pStyle w:val="ListParagraph"/>
        <w:numPr>
          <w:ilvl w:val="0"/>
          <w:numId w:val="44"/>
        </w:numPr>
        <w:rPr>
          <w:lang w:bidi="en-US"/>
        </w:rPr>
      </w:pPr>
      <w:r>
        <w:rPr>
          <w:lang w:bidi="en-US"/>
        </w:rPr>
        <w:t>DAF Query Requestor and Query Responder</w:t>
      </w:r>
      <w:r w:rsidR="008C3A95">
        <w:rPr>
          <w:lang w:bidi="en-US"/>
        </w:rPr>
        <w:t xml:space="preserve"> MUST </w:t>
      </w:r>
      <w:r w:rsidR="00A3574D">
        <w:rPr>
          <w:lang w:bidi="en-US"/>
        </w:rPr>
        <w:t xml:space="preserve">use the </w:t>
      </w:r>
      <w:hyperlink r:id="rId30" w:history="1">
        <w:r w:rsidR="00A3574D" w:rsidRPr="00A3574D">
          <w:rPr>
            <w:rStyle w:val="Hyperlink"/>
            <w:lang w:bidi="en-US"/>
          </w:rPr>
          <w:t>Message Information Model of the Patient Registry Query By Patient Demographics in section 3.55.4.1.2.2 of IHE XCPD Rev2.4 profile</w:t>
        </w:r>
      </w:hyperlink>
      <w:r w:rsidR="00A3574D">
        <w:rPr>
          <w:lang w:bidi="en-US"/>
        </w:rPr>
        <w:t xml:space="preserve"> to construct the following DAF Patient Demographics related queries. (CONF: 175)</w:t>
      </w:r>
    </w:p>
    <w:p w:rsidR="00A3574D" w:rsidRDefault="00A3574D" w:rsidP="00A3574D">
      <w:pPr>
        <w:pStyle w:val="ListParagraph"/>
        <w:numPr>
          <w:ilvl w:val="1"/>
          <w:numId w:val="44"/>
        </w:numPr>
        <w:rPr>
          <w:lang w:bidi="en-US"/>
        </w:rPr>
      </w:pPr>
      <w:r>
        <w:rPr>
          <w:lang w:bidi="en-US"/>
        </w:rPr>
        <w:t>Find Patient Id based on Patient Demographics</w:t>
      </w:r>
    </w:p>
    <w:p w:rsidR="00670611" w:rsidRDefault="00BE291E">
      <w:pPr>
        <w:pStyle w:val="Heading3"/>
        <w:numPr>
          <w:ilvl w:val="0"/>
          <w:numId w:val="0"/>
        </w:numPr>
        <w:ind w:left="720"/>
        <w:rPr>
          <w:ins w:id="197" w:author="nbashyam" w:date="2015-01-19T04:48:00Z"/>
        </w:rPr>
        <w:pPrChange w:id="198" w:author="nbashyam" w:date="2015-01-19T04:48:00Z">
          <w:pPr>
            <w:pStyle w:val="Heading3"/>
            <w:numPr>
              <w:numId w:val="22"/>
            </w:numPr>
          </w:pPr>
        </w:pPrChange>
      </w:pPr>
      <w:ins w:id="199" w:author="nbashyam" w:date="2015-01-19T04:48:00Z">
        <w:r>
          <w:t xml:space="preserve">3.3.2 </w:t>
        </w:r>
      </w:ins>
      <w:r w:rsidR="00DC5545">
        <w:t xml:space="preserve">Using XCA for DAF </w:t>
      </w:r>
    </w:p>
    <w:p w:rsidR="00BE291E" w:rsidRPr="00BE291E" w:rsidRDefault="00BE291E">
      <w:pPr>
        <w:pPrChange w:id="200" w:author="nbashyam" w:date="2015-01-19T04:48:00Z">
          <w:pPr>
            <w:pStyle w:val="Heading3"/>
            <w:numPr>
              <w:numId w:val="22"/>
            </w:numPr>
          </w:pPr>
        </w:pPrChange>
      </w:pPr>
    </w:p>
    <w:p w:rsidR="00670611" w:rsidRDefault="00A3574D" w:rsidP="00A3574D">
      <w:pPr>
        <w:ind w:left="360" w:firstLine="0"/>
        <w:rPr>
          <w:lang w:bidi="en-US"/>
        </w:rPr>
      </w:pPr>
      <w:r>
        <w:rPr>
          <w:lang w:bidi="en-US"/>
        </w:rPr>
        <w:t xml:space="preserve">In the context of DAF </w:t>
      </w:r>
      <w:hyperlink r:id="rId31" w:history="1">
        <w:r w:rsidRPr="00B17A12">
          <w:rPr>
            <w:rStyle w:val="Hyperlink"/>
            <w:lang w:bidi="en-US"/>
          </w:rPr>
          <w:t>IHE XCA</w:t>
        </w:r>
      </w:hyperlink>
      <w:r>
        <w:rPr>
          <w:lang w:bidi="en-US"/>
        </w:rPr>
        <w:t xml:space="preserve"> profile is used to perform discovery of documents and retrieval of documents </w:t>
      </w:r>
      <w:r w:rsidR="00B17A12">
        <w:rPr>
          <w:lang w:bidi="en-US"/>
        </w:rPr>
        <w:t xml:space="preserve">for a single patient </w:t>
      </w:r>
      <w:r>
        <w:rPr>
          <w:lang w:bidi="en-US"/>
        </w:rPr>
        <w:t xml:space="preserve">both within the context of LDAF (Intra-Enterprise) and TDAF (Inter-Enterprise). </w:t>
      </w:r>
    </w:p>
    <w:p w:rsidR="0079563D" w:rsidRDefault="0079563D" w:rsidP="0079563D">
      <w:pPr>
        <w:rPr>
          <w:lang w:bidi="en-US"/>
        </w:rPr>
      </w:pPr>
    </w:p>
    <w:p w:rsidR="0079563D" w:rsidRDefault="0079563D" w:rsidP="0079563D">
      <w:pPr>
        <w:rPr>
          <w:lang w:bidi="en-US"/>
        </w:rPr>
      </w:pPr>
      <w:r>
        <w:rPr>
          <w:lang w:bidi="en-US"/>
        </w:rPr>
        <w:t>The following is a mapping of DAF Actors/transactions to XCA Actors</w:t>
      </w:r>
      <w:r w:rsidR="000903CB">
        <w:rPr>
          <w:lang w:bidi="en-US"/>
        </w:rPr>
        <w:t xml:space="preserve">/transactions based on </w:t>
      </w:r>
      <w:hyperlink r:id="rId32" w:history="1">
        <w:r w:rsidR="000903CB" w:rsidRPr="000903CB">
          <w:rPr>
            <w:rStyle w:val="Hyperlink"/>
            <w:lang w:bidi="en-US"/>
          </w:rPr>
          <w:t>IHE XCA profile Rev 2.1</w:t>
        </w:r>
      </w:hyperlink>
    </w:p>
    <w:p w:rsidR="0079563D" w:rsidRDefault="0079563D" w:rsidP="0079563D">
      <w:pPr>
        <w:rPr>
          <w:lang w:bidi="en-US"/>
        </w:rPr>
      </w:pPr>
    </w:p>
    <w:tbl>
      <w:tblPr>
        <w:tblStyle w:val="TableGrid"/>
        <w:tblW w:w="0" w:type="auto"/>
        <w:tblLook w:val="04A0" w:firstRow="1" w:lastRow="0" w:firstColumn="1" w:lastColumn="0" w:noHBand="0" w:noVBand="1"/>
      </w:tblPr>
      <w:tblGrid>
        <w:gridCol w:w="3330"/>
        <w:gridCol w:w="2610"/>
      </w:tblGrid>
      <w:tr w:rsidR="0079563D" w:rsidTr="0079563D">
        <w:tc>
          <w:tcPr>
            <w:tcW w:w="3330" w:type="dxa"/>
            <w:shd w:val="clear" w:color="auto" w:fill="B0CAFF" w:themeFill="accent1" w:themeFillTint="33"/>
          </w:tcPr>
          <w:p w:rsidR="0079563D" w:rsidRDefault="0079563D" w:rsidP="0079563D">
            <w:pPr>
              <w:ind w:firstLine="0"/>
              <w:rPr>
                <w:lang w:bidi="en-US"/>
              </w:rPr>
            </w:pPr>
            <w:r>
              <w:rPr>
                <w:lang w:bidi="en-US"/>
              </w:rPr>
              <w:t>DAF Actor</w:t>
            </w:r>
            <w:r w:rsidR="00B17A12">
              <w:rPr>
                <w:lang w:bidi="en-US"/>
              </w:rPr>
              <w:t xml:space="preserve"> or Transaction</w:t>
            </w:r>
          </w:p>
        </w:tc>
        <w:tc>
          <w:tcPr>
            <w:tcW w:w="2610" w:type="dxa"/>
            <w:shd w:val="clear" w:color="auto" w:fill="B0CAFF" w:themeFill="accent1" w:themeFillTint="33"/>
          </w:tcPr>
          <w:p w:rsidR="0079563D" w:rsidRDefault="0079563D" w:rsidP="0079563D">
            <w:pPr>
              <w:ind w:firstLine="0"/>
              <w:rPr>
                <w:lang w:bidi="en-US"/>
              </w:rPr>
            </w:pPr>
            <w:r>
              <w:rPr>
                <w:lang w:bidi="en-US"/>
              </w:rPr>
              <w:t>XCA Actor</w:t>
            </w:r>
            <w:r w:rsidR="00B17A12">
              <w:rPr>
                <w:lang w:bidi="en-US"/>
              </w:rPr>
              <w:t xml:space="preserve"> or Transaction</w:t>
            </w:r>
          </w:p>
        </w:tc>
      </w:tr>
      <w:tr w:rsidR="0079563D" w:rsidTr="0079563D">
        <w:tc>
          <w:tcPr>
            <w:tcW w:w="3330" w:type="dxa"/>
          </w:tcPr>
          <w:p w:rsidR="0079563D" w:rsidRDefault="0079563D" w:rsidP="0079563D">
            <w:pPr>
              <w:ind w:firstLine="0"/>
              <w:rPr>
                <w:lang w:bidi="en-US"/>
              </w:rPr>
            </w:pPr>
            <w:r>
              <w:rPr>
                <w:lang w:bidi="en-US"/>
              </w:rPr>
              <w:t>Query Requestor</w:t>
            </w:r>
          </w:p>
        </w:tc>
        <w:tc>
          <w:tcPr>
            <w:tcW w:w="2610" w:type="dxa"/>
          </w:tcPr>
          <w:p w:rsidR="0079563D" w:rsidRDefault="0079563D" w:rsidP="0079563D">
            <w:pPr>
              <w:ind w:firstLine="0"/>
              <w:rPr>
                <w:lang w:bidi="en-US"/>
              </w:rPr>
            </w:pPr>
            <w:r>
              <w:rPr>
                <w:lang w:bidi="en-US"/>
              </w:rPr>
              <w:t>Initiating Gateway</w:t>
            </w:r>
          </w:p>
        </w:tc>
      </w:tr>
      <w:tr w:rsidR="0079563D" w:rsidTr="0079563D">
        <w:tc>
          <w:tcPr>
            <w:tcW w:w="3330" w:type="dxa"/>
          </w:tcPr>
          <w:p w:rsidR="0079563D" w:rsidRDefault="0079563D" w:rsidP="0079563D">
            <w:pPr>
              <w:ind w:firstLine="0"/>
              <w:rPr>
                <w:lang w:bidi="en-US"/>
              </w:rPr>
            </w:pPr>
            <w:r>
              <w:rPr>
                <w:lang w:bidi="en-US"/>
              </w:rPr>
              <w:t>Query Responder</w:t>
            </w:r>
          </w:p>
        </w:tc>
        <w:tc>
          <w:tcPr>
            <w:tcW w:w="2610" w:type="dxa"/>
          </w:tcPr>
          <w:p w:rsidR="0079563D" w:rsidRDefault="0079563D" w:rsidP="0079563D">
            <w:pPr>
              <w:ind w:firstLine="0"/>
              <w:rPr>
                <w:lang w:bidi="en-US"/>
              </w:rPr>
            </w:pPr>
            <w:r>
              <w:rPr>
                <w:lang w:bidi="en-US"/>
              </w:rPr>
              <w:t>Responding Gateway</w:t>
            </w:r>
          </w:p>
        </w:tc>
      </w:tr>
      <w:tr w:rsidR="0079563D" w:rsidTr="0079563D">
        <w:tc>
          <w:tcPr>
            <w:tcW w:w="3330" w:type="dxa"/>
          </w:tcPr>
          <w:p w:rsidR="0079563D" w:rsidRDefault="0079563D" w:rsidP="0079563D">
            <w:pPr>
              <w:ind w:firstLine="0"/>
              <w:rPr>
                <w:lang w:bidi="en-US"/>
              </w:rPr>
            </w:pPr>
            <w:r>
              <w:rPr>
                <w:lang w:bidi="en-US"/>
              </w:rPr>
              <w:t>Find Documents for single patient based on patient identifiers.</w:t>
            </w:r>
          </w:p>
        </w:tc>
        <w:tc>
          <w:tcPr>
            <w:tcW w:w="2610" w:type="dxa"/>
          </w:tcPr>
          <w:p w:rsidR="0079563D" w:rsidRDefault="0079563D" w:rsidP="0079563D">
            <w:pPr>
              <w:ind w:firstLine="0"/>
              <w:rPr>
                <w:lang w:bidi="en-US"/>
              </w:rPr>
            </w:pPr>
            <w:r>
              <w:rPr>
                <w:lang w:bidi="en-US"/>
              </w:rPr>
              <w:t>Registry Stored Query (Local context)</w:t>
            </w:r>
          </w:p>
          <w:p w:rsidR="0079563D" w:rsidRDefault="0079563D" w:rsidP="0079563D">
            <w:pPr>
              <w:ind w:firstLine="0"/>
              <w:rPr>
                <w:lang w:bidi="en-US"/>
              </w:rPr>
            </w:pPr>
            <w:r>
              <w:rPr>
                <w:lang w:bidi="en-US"/>
              </w:rPr>
              <w:t>Cross Gateway Query (Targeted context)</w:t>
            </w:r>
          </w:p>
        </w:tc>
      </w:tr>
      <w:tr w:rsidR="0079563D" w:rsidTr="0079563D">
        <w:tc>
          <w:tcPr>
            <w:tcW w:w="3330" w:type="dxa"/>
          </w:tcPr>
          <w:p w:rsidR="0079563D" w:rsidRDefault="0079563D" w:rsidP="0079563D">
            <w:pPr>
              <w:ind w:firstLine="0"/>
              <w:rPr>
                <w:lang w:bidi="en-US"/>
              </w:rPr>
            </w:pPr>
            <w:r>
              <w:rPr>
                <w:lang w:bidi="en-US"/>
              </w:rPr>
              <w:t>Get Documents for a single patient based on patient identifiers</w:t>
            </w:r>
          </w:p>
          <w:p w:rsidR="0079563D" w:rsidRDefault="0079563D" w:rsidP="0079563D">
            <w:pPr>
              <w:ind w:firstLine="0"/>
              <w:rPr>
                <w:lang w:bidi="en-US"/>
              </w:rPr>
            </w:pPr>
            <w:r>
              <w:rPr>
                <w:lang w:bidi="en-US"/>
              </w:rPr>
              <w:t>Get Documents based on Document Identifiers</w:t>
            </w:r>
          </w:p>
        </w:tc>
        <w:tc>
          <w:tcPr>
            <w:tcW w:w="2610" w:type="dxa"/>
          </w:tcPr>
          <w:p w:rsidR="0079563D" w:rsidRDefault="0079563D" w:rsidP="0079563D">
            <w:pPr>
              <w:ind w:firstLine="0"/>
              <w:rPr>
                <w:lang w:bidi="en-US"/>
              </w:rPr>
            </w:pPr>
            <w:r>
              <w:rPr>
                <w:lang w:bidi="en-US"/>
              </w:rPr>
              <w:t>Retrieve Document Set (Local context)</w:t>
            </w:r>
          </w:p>
          <w:p w:rsidR="0079563D" w:rsidRDefault="0079563D" w:rsidP="0079563D">
            <w:pPr>
              <w:ind w:firstLine="0"/>
              <w:rPr>
                <w:lang w:bidi="en-US"/>
              </w:rPr>
            </w:pPr>
            <w:r>
              <w:rPr>
                <w:lang w:bidi="en-US"/>
              </w:rPr>
              <w:t>Cross Gateway Retrieve (Targeted context)</w:t>
            </w:r>
          </w:p>
        </w:tc>
      </w:tr>
    </w:tbl>
    <w:p w:rsidR="00B17A12" w:rsidRDefault="00B17A12" w:rsidP="00B17A12">
      <w:pPr>
        <w:ind w:left="360" w:firstLine="0"/>
        <w:rPr>
          <w:lang w:bidi="en-US"/>
        </w:rPr>
      </w:pPr>
    </w:p>
    <w:p w:rsidR="00B17A12" w:rsidRDefault="00B17A12" w:rsidP="00B17A12">
      <w:pPr>
        <w:ind w:left="360" w:firstLine="0"/>
        <w:rPr>
          <w:lang w:bidi="en-US"/>
        </w:rPr>
      </w:pPr>
    </w:p>
    <w:p w:rsidR="00B17A12" w:rsidRDefault="00B17A12" w:rsidP="00B17A12">
      <w:pPr>
        <w:ind w:left="360" w:firstLine="0"/>
        <w:rPr>
          <w:lang w:bidi="en-US"/>
        </w:rPr>
      </w:pPr>
    </w:p>
    <w:p w:rsidR="00B17A12" w:rsidRDefault="00B17A12" w:rsidP="00B17A12">
      <w:pPr>
        <w:ind w:left="360" w:firstLine="0"/>
        <w:rPr>
          <w:lang w:bidi="en-US"/>
        </w:rPr>
      </w:pPr>
    </w:p>
    <w:p w:rsidR="00B17A12" w:rsidRDefault="00B17A12" w:rsidP="00B17A12">
      <w:pPr>
        <w:ind w:left="360" w:firstLine="0"/>
        <w:rPr>
          <w:lang w:bidi="en-US"/>
        </w:rPr>
      </w:pPr>
      <w:r>
        <w:rPr>
          <w:lang w:bidi="en-US"/>
        </w:rPr>
        <w:lastRenderedPageBreak/>
        <w:t>The specific transactions and options that must be supported for DAF</w:t>
      </w:r>
      <w:r w:rsidR="00AA0815">
        <w:rPr>
          <w:lang w:bidi="en-US"/>
        </w:rPr>
        <w:t xml:space="preserve"> based on </w:t>
      </w:r>
      <w:hyperlink r:id="rId33" w:history="1">
        <w:r w:rsidR="00AA0815" w:rsidRPr="000903CB">
          <w:rPr>
            <w:rStyle w:val="Hyperlink"/>
            <w:lang w:bidi="en-US"/>
          </w:rPr>
          <w:t>IHE XCA profile Rev 2.1</w:t>
        </w:r>
      </w:hyperlink>
      <w:r>
        <w:rPr>
          <w:lang w:bidi="en-US"/>
        </w:rPr>
        <w:t xml:space="preserve"> are outlined below.</w:t>
      </w:r>
    </w:p>
    <w:p w:rsidR="0079563D" w:rsidRDefault="0079563D" w:rsidP="0079563D">
      <w:pPr>
        <w:rPr>
          <w:lang w:bidi="en-US"/>
        </w:rPr>
      </w:pPr>
    </w:p>
    <w:p w:rsidR="00A3574D" w:rsidRDefault="0079563D" w:rsidP="00A3574D">
      <w:pPr>
        <w:pStyle w:val="ListParagraph"/>
        <w:numPr>
          <w:ilvl w:val="0"/>
          <w:numId w:val="45"/>
        </w:numPr>
        <w:rPr>
          <w:lang w:bidi="en-US"/>
        </w:rPr>
      </w:pPr>
      <w:r>
        <w:rPr>
          <w:lang w:bidi="en-US"/>
        </w:rPr>
        <w:t>For DAF, Quer</w:t>
      </w:r>
      <w:r w:rsidR="00B17A12">
        <w:rPr>
          <w:lang w:bidi="en-US"/>
        </w:rPr>
        <w:t>y Requestor</w:t>
      </w:r>
      <w:r>
        <w:rPr>
          <w:lang w:bidi="en-US"/>
        </w:rPr>
        <w:t xml:space="preserve"> MUST </w:t>
      </w:r>
      <w:r w:rsidR="00B17A12">
        <w:rPr>
          <w:lang w:bidi="en-US"/>
        </w:rPr>
        <w:t>implement</w:t>
      </w:r>
      <w:r>
        <w:rPr>
          <w:lang w:bidi="en-US"/>
        </w:rPr>
        <w:t xml:space="preserve"> the following</w:t>
      </w:r>
      <w:r w:rsidR="00B17A12">
        <w:rPr>
          <w:lang w:bidi="en-US"/>
        </w:rPr>
        <w:t xml:space="preserve"> XCA</w:t>
      </w:r>
      <w:r>
        <w:rPr>
          <w:lang w:bidi="en-US"/>
        </w:rPr>
        <w:t xml:space="preserve"> transactions</w:t>
      </w:r>
      <w:r w:rsidR="00B17A12">
        <w:rPr>
          <w:lang w:bidi="en-US"/>
        </w:rPr>
        <w:t>. (CONF: 200)</w:t>
      </w:r>
    </w:p>
    <w:p w:rsidR="00AA0815" w:rsidRDefault="00414F56" w:rsidP="0079563D">
      <w:pPr>
        <w:pStyle w:val="ListParagraph"/>
        <w:numPr>
          <w:ilvl w:val="1"/>
          <w:numId w:val="45"/>
        </w:numPr>
        <w:rPr>
          <w:lang w:bidi="en-US"/>
        </w:rPr>
      </w:pPr>
      <w:hyperlink r:id="rId34" w:history="1">
        <w:r w:rsidR="0079563D" w:rsidRPr="00B17A12">
          <w:rPr>
            <w:rStyle w:val="Hyperlink"/>
            <w:lang w:bidi="en-US"/>
          </w:rPr>
          <w:t>Cross Gateway Query (ITI -38)</w:t>
        </w:r>
      </w:hyperlink>
      <w:r w:rsidR="000903CB">
        <w:rPr>
          <w:lang w:bidi="en-US"/>
        </w:rPr>
        <w:t xml:space="preserve"> </w:t>
      </w:r>
    </w:p>
    <w:p w:rsidR="0079563D" w:rsidRDefault="00414F56" w:rsidP="0079563D">
      <w:pPr>
        <w:pStyle w:val="ListParagraph"/>
        <w:numPr>
          <w:ilvl w:val="1"/>
          <w:numId w:val="45"/>
        </w:numPr>
        <w:rPr>
          <w:lang w:bidi="en-US"/>
        </w:rPr>
      </w:pPr>
      <w:hyperlink r:id="rId35" w:history="1">
        <w:r w:rsidR="0079563D" w:rsidRPr="00B17A12">
          <w:rPr>
            <w:rStyle w:val="Hyperlink"/>
            <w:lang w:bidi="en-US"/>
          </w:rPr>
          <w:t>Cross Gateway Retrieve (ITI -39)</w:t>
        </w:r>
      </w:hyperlink>
    </w:p>
    <w:p w:rsidR="0079563D" w:rsidRDefault="00414F56" w:rsidP="0079563D">
      <w:pPr>
        <w:pStyle w:val="ListParagraph"/>
        <w:numPr>
          <w:ilvl w:val="1"/>
          <w:numId w:val="45"/>
        </w:numPr>
        <w:rPr>
          <w:lang w:bidi="en-US"/>
        </w:rPr>
      </w:pPr>
      <w:hyperlink r:id="rId36" w:history="1">
        <w:r w:rsidR="0079563D" w:rsidRPr="00B17A12">
          <w:rPr>
            <w:rStyle w:val="Hyperlink"/>
            <w:lang w:bidi="en-US"/>
          </w:rPr>
          <w:t>Registry Stored Query (ITI-18)</w:t>
        </w:r>
      </w:hyperlink>
    </w:p>
    <w:p w:rsidR="0079563D" w:rsidRDefault="00414F56" w:rsidP="0079563D">
      <w:pPr>
        <w:pStyle w:val="ListParagraph"/>
        <w:numPr>
          <w:ilvl w:val="1"/>
          <w:numId w:val="45"/>
        </w:numPr>
        <w:rPr>
          <w:lang w:bidi="en-US"/>
        </w:rPr>
      </w:pPr>
      <w:hyperlink r:id="rId37" w:history="1">
        <w:r w:rsidR="0079563D" w:rsidRPr="00B17A12">
          <w:rPr>
            <w:rStyle w:val="Hyperlink"/>
            <w:lang w:bidi="en-US"/>
          </w:rPr>
          <w:t>Retrieve Document Set(ITI-43)</w:t>
        </w:r>
      </w:hyperlink>
    </w:p>
    <w:p w:rsidR="0079563D" w:rsidRDefault="0079563D" w:rsidP="0079563D">
      <w:pPr>
        <w:pStyle w:val="ListParagraph"/>
        <w:numPr>
          <w:ilvl w:val="0"/>
          <w:numId w:val="45"/>
        </w:numPr>
        <w:rPr>
          <w:lang w:bidi="en-US"/>
        </w:rPr>
      </w:pPr>
      <w:r>
        <w:rPr>
          <w:lang w:bidi="en-US"/>
        </w:rPr>
        <w:t xml:space="preserve">For DAF, </w:t>
      </w:r>
      <w:r w:rsidR="00B17A12">
        <w:rPr>
          <w:lang w:bidi="en-US"/>
        </w:rPr>
        <w:t>Query Requestor</w:t>
      </w:r>
      <w:r>
        <w:rPr>
          <w:lang w:bidi="en-US"/>
        </w:rPr>
        <w:t xml:space="preserve"> </w:t>
      </w:r>
      <w:r w:rsidR="00B17A12">
        <w:rPr>
          <w:lang w:bidi="en-US"/>
        </w:rPr>
        <w:t>MUST implement the following XCA options. (CONF: 210)</w:t>
      </w:r>
    </w:p>
    <w:p w:rsidR="00B17A12" w:rsidRDefault="00414F56" w:rsidP="00B17A12">
      <w:pPr>
        <w:pStyle w:val="ListParagraph"/>
        <w:numPr>
          <w:ilvl w:val="1"/>
          <w:numId w:val="45"/>
        </w:numPr>
        <w:rPr>
          <w:lang w:bidi="en-US"/>
        </w:rPr>
      </w:pPr>
      <w:hyperlink r:id="rId38" w:history="1">
        <w:r w:rsidR="00B17A12" w:rsidRPr="00B17A12">
          <w:rPr>
            <w:rStyle w:val="Hyperlink"/>
            <w:lang w:bidi="en-US"/>
          </w:rPr>
          <w:t>XDS Affinity Domain Option</w:t>
        </w:r>
      </w:hyperlink>
      <w:r w:rsidR="00B17A12">
        <w:rPr>
          <w:lang w:bidi="en-US"/>
        </w:rPr>
        <w:t xml:space="preserve"> </w:t>
      </w:r>
    </w:p>
    <w:p w:rsidR="00B17A12" w:rsidRDefault="00414F56" w:rsidP="00B17A12">
      <w:pPr>
        <w:pStyle w:val="ListParagraph"/>
        <w:numPr>
          <w:ilvl w:val="1"/>
          <w:numId w:val="45"/>
        </w:numPr>
        <w:rPr>
          <w:lang w:bidi="en-US"/>
        </w:rPr>
      </w:pPr>
      <w:hyperlink r:id="rId39" w:history="1">
        <w:r w:rsidR="00B17A12" w:rsidRPr="00B17A12">
          <w:rPr>
            <w:rStyle w:val="Hyperlink"/>
            <w:lang w:bidi="en-US"/>
          </w:rPr>
          <w:t>Asynchronous Web Services Exchange</w:t>
        </w:r>
      </w:hyperlink>
    </w:p>
    <w:p w:rsidR="00B17A12" w:rsidRDefault="00B17A12" w:rsidP="00B17A12">
      <w:pPr>
        <w:pStyle w:val="ListParagraph"/>
        <w:numPr>
          <w:ilvl w:val="0"/>
          <w:numId w:val="45"/>
        </w:numPr>
        <w:rPr>
          <w:lang w:bidi="en-US"/>
        </w:rPr>
      </w:pPr>
      <w:r>
        <w:rPr>
          <w:lang w:bidi="en-US"/>
        </w:rPr>
        <w:t>For DAF, Query Responders MUST implement the following XCA transactions. (CONF: 220)</w:t>
      </w:r>
    </w:p>
    <w:p w:rsidR="00B17A12" w:rsidRDefault="00414F56" w:rsidP="00B17A12">
      <w:pPr>
        <w:pStyle w:val="ListParagraph"/>
        <w:numPr>
          <w:ilvl w:val="1"/>
          <w:numId w:val="45"/>
        </w:numPr>
        <w:rPr>
          <w:lang w:bidi="en-US"/>
        </w:rPr>
      </w:pPr>
      <w:hyperlink r:id="rId40" w:history="1">
        <w:r w:rsidR="00B17A12" w:rsidRPr="00B17A12">
          <w:rPr>
            <w:rStyle w:val="Hyperlink"/>
            <w:lang w:bidi="en-US"/>
          </w:rPr>
          <w:t>Cross Gateway Query (ITI -38)</w:t>
        </w:r>
      </w:hyperlink>
    </w:p>
    <w:p w:rsidR="00B17A12" w:rsidRPr="00DE555C" w:rsidRDefault="00414F56" w:rsidP="00B17A12">
      <w:pPr>
        <w:pStyle w:val="ListParagraph"/>
        <w:numPr>
          <w:ilvl w:val="1"/>
          <w:numId w:val="45"/>
        </w:numPr>
        <w:rPr>
          <w:rStyle w:val="Hyperlink"/>
          <w:color w:val="auto"/>
          <w:u w:val="none"/>
          <w:lang w:bidi="en-US"/>
        </w:rPr>
      </w:pPr>
      <w:hyperlink r:id="rId41" w:history="1">
        <w:r w:rsidR="00B17A12" w:rsidRPr="00B17A12">
          <w:rPr>
            <w:rStyle w:val="Hyperlink"/>
            <w:lang w:bidi="en-US"/>
          </w:rPr>
          <w:t>Cross Gateway Retrieve (ITI -39)</w:t>
        </w:r>
      </w:hyperlink>
    </w:p>
    <w:p w:rsidR="00DE555C" w:rsidRDefault="00DE555C" w:rsidP="00DE555C">
      <w:pPr>
        <w:pStyle w:val="ListParagraph"/>
        <w:numPr>
          <w:ilvl w:val="0"/>
          <w:numId w:val="45"/>
        </w:numPr>
        <w:rPr>
          <w:lang w:bidi="en-US"/>
        </w:rPr>
      </w:pPr>
      <w:r>
        <w:rPr>
          <w:lang w:bidi="en-US"/>
        </w:rPr>
        <w:t>For DAF, Query Responders MUST support the following behavior model. (CONF: 280)</w:t>
      </w:r>
    </w:p>
    <w:p w:rsidR="00DE555C" w:rsidRDefault="00DE555C" w:rsidP="00DE555C">
      <w:pPr>
        <w:pStyle w:val="ListParagraph"/>
        <w:numPr>
          <w:ilvl w:val="1"/>
          <w:numId w:val="45"/>
        </w:numPr>
        <w:rPr>
          <w:lang w:bidi="en-US"/>
        </w:rPr>
      </w:pPr>
      <w:r>
        <w:t xml:space="preserve">Asynchronous Web Services following </w:t>
      </w:r>
      <w:hyperlink r:id="rId42" w:history="1">
        <w:r w:rsidRPr="00610C3A">
          <w:rPr>
            <w:rStyle w:val="Hyperlink"/>
          </w:rPr>
          <w:t>Appendix V: Web Services for IHE Transactions</w:t>
        </w:r>
      </w:hyperlink>
      <w:r>
        <w:t xml:space="preserve"> in </w:t>
      </w:r>
      <w:hyperlink r:id="rId43" w:history="1">
        <w:r w:rsidRPr="00610C3A">
          <w:rPr>
            <w:rStyle w:val="Hyperlink"/>
          </w:rPr>
          <w:t>IHE ITI Volume 2 Appendices Rev 10.0</w:t>
        </w:r>
      </w:hyperlink>
      <w:r>
        <w:t>.</w:t>
      </w:r>
    </w:p>
    <w:p w:rsidR="0079563D" w:rsidRDefault="0079563D" w:rsidP="0079563D">
      <w:pPr>
        <w:rPr>
          <w:lang w:bidi="en-US"/>
        </w:rPr>
      </w:pPr>
    </w:p>
    <w:p w:rsidR="0079563D" w:rsidRDefault="00BE291E">
      <w:pPr>
        <w:pStyle w:val="Heading3"/>
        <w:numPr>
          <w:ilvl w:val="0"/>
          <w:numId w:val="0"/>
        </w:numPr>
        <w:ind w:left="1224" w:hanging="504"/>
        <w:rPr>
          <w:ins w:id="201" w:author="nbashyam" w:date="2015-01-19T04:48:00Z"/>
        </w:rPr>
        <w:pPrChange w:id="202" w:author="nbashyam" w:date="2015-01-19T04:48:00Z">
          <w:pPr>
            <w:pStyle w:val="Heading3"/>
            <w:numPr>
              <w:numId w:val="22"/>
            </w:numPr>
          </w:pPr>
        </w:pPrChange>
      </w:pPr>
      <w:ins w:id="203" w:author="nbashyam" w:date="2015-01-19T04:48:00Z">
        <w:r>
          <w:t xml:space="preserve">3.3.3 </w:t>
        </w:r>
      </w:ins>
      <w:r w:rsidR="0079563D">
        <w:t xml:space="preserve">Using MPQ for DAF </w:t>
      </w:r>
    </w:p>
    <w:p w:rsidR="00BE291E" w:rsidRPr="00BE291E" w:rsidRDefault="00BE291E">
      <w:pPr>
        <w:pPrChange w:id="204" w:author="nbashyam" w:date="2015-01-19T04:48:00Z">
          <w:pPr>
            <w:pStyle w:val="Heading3"/>
            <w:numPr>
              <w:numId w:val="22"/>
            </w:numPr>
          </w:pPr>
        </w:pPrChange>
      </w:pPr>
    </w:p>
    <w:p w:rsidR="0079563D" w:rsidRDefault="0079563D" w:rsidP="0079563D">
      <w:pPr>
        <w:rPr>
          <w:lang w:bidi="en-US"/>
        </w:rPr>
      </w:pPr>
      <w:r>
        <w:rPr>
          <w:lang w:bidi="en-US"/>
        </w:rPr>
        <w:t xml:space="preserve"> </w:t>
      </w:r>
    </w:p>
    <w:p w:rsidR="007C4386" w:rsidRDefault="007C4386" w:rsidP="007C4386">
      <w:pPr>
        <w:ind w:left="360" w:firstLine="0"/>
        <w:rPr>
          <w:lang w:bidi="en-US"/>
        </w:rPr>
      </w:pPr>
      <w:r>
        <w:rPr>
          <w:lang w:bidi="en-US"/>
        </w:rPr>
        <w:t xml:space="preserve">In the context of DAF </w:t>
      </w:r>
      <w:hyperlink r:id="rId44" w:history="1">
        <w:r>
          <w:rPr>
            <w:rStyle w:val="Hyperlink"/>
            <w:lang w:bidi="en-US"/>
          </w:rPr>
          <w:t>IHE MPQ</w:t>
        </w:r>
      </w:hyperlink>
      <w:r>
        <w:rPr>
          <w:lang w:bidi="en-US"/>
        </w:rPr>
        <w:t xml:space="preserve"> profile is used to find documents for multiple patients. This is only applicable within the context of LDAF (Intra-Enterprise). While MPQ profile could be used across enterprises with the right security controls, the policies required to enable these multi-patient queries across are still evolving and as a result in DAF, MPQ is only used for LDAF.</w:t>
      </w:r>
    </w:p>
    <w:p w:rsidR="007C4386" w:rsidRDefault="007C4386" w:rsidP="007C4386">
      <w:pPr>
        <w:rPr>
          <w:lang w:bidi="en-US"/>
        </w:rPr>
      </w:pPr>
    </w:p>
    <w:p w:rsidR="007C4386" w:rsidRDefault="007C4386" w:rsidP="003776FC">
      <w:pPr>
        <w:ind w:left="360" w:firstLine="0"/>
      </w:pPr>
      <w:r>
        <w:rPr>
          <w:lang w:bidi="en-US"/>
        </w:rPr>
        <w:t xml:space="preserve">The following is a mapping of DAF Actors/transactions to MPQ Actors/transactions based on IHE MPQ profile documented in </w:t>
      </w:r>
      <w:hyperlink r:id="rId45" w:history="1">
        <w:r w:rsidRPr="007C4386">
          <w:rPr>
            <w:rStyle w:val="Hyperlink"/>
            <w:lang w:bidi="en-US"/>
          </w:rPr>
          <w:t>IHE ITI TF Volume 2b Rev 10.0</w:t>
        </w:r>
      </w:hyperlink>
      <w:r>
        <w:rPr>
          <w:lang w:bidi="en-US"/>
        </w:rPr>
        <w:t>.</w:t>
      </w:r>
    </w:p>
    <w:p w:rsidR="007C4386" w:rsidRDefault="007C4386" w:rsidP="007C4386">
      <w:pPr>
        <w:rPr>
          <w:lang w:bidi="en-US"/>
        </w:rPr>
      </w:pPr>
    </w:p>
    <w:tbl>
      <w:tblPr>
        <w:tblStyle w:val="TableGrid"/>
        <w:tblW w:w="0" w:type="auto"/>
        <w:tblLook w:val="04A0" w:firstRow="1" w:lastRow="0" w:firstColumn="1" w:lastColumn="0" w:noHBand="0" w:noVBand="1"/>
      </w:tblPr>
      <w:tblGrid>
        <w:gridCol w:w="3330"/>
        <w:gridCol w:w="2610"/>
      </w:tblGrid>
      <w:tr w:rsidR="007C4386" w:rsidTr="007C4386">
        <w:tc>
          <w:tcPr>
            <w:tcW w:w="3330" w:type="dxa"/>
            <w:shd w:val="clear" w:color="auto" w:fill="B0CAFF" w:themeFill="accent1" w:themeFillTint="33"/>
          </w:tcPr>
          <w:p w:rsidR="007C4386" w:rsidRDefault="007C4386" w:rsidP="007C4386">
            <w:pPr>
              <w:ind w:firstLine="0"/>
              <w:rPr>
                <w:lang w:bidi="en-US"/>
              </w:rPr>
            </w:pPr>
            <w:r>
              <w:rPr>
                <w:lang w:bidi="en-US"/>
              </w:rPr>
              <w:t>DAF Actor or Transaction</w:t>
            </w:r>
          </w:p>
        </w:tc>
        <w:tc>
          <w:tcPr>
            <w:tcW w:w="2610" w:type="dxa"/>
            <w:shd w:val="clear" w:color="auto" w:fill="B0CAFF" w:themeFill="accent1" w:themeFillTint="33"/>
          </w:tcPr>
          <w:p w:rsidR="007C4386" w:rsidRDefault="007C4386" w:rsidP="007C4386">
            <w:pPr>
              <w:ind w:firstLine="0"/>
              <w:rPr>
                <w:lang w:bidi="en-US"/>
              </w:rPr>
            </w:pPr>
            <w:r>
              <w:rPr>
                <w:lang w:bidi="en-US"/>
              </w:rPr>
              <w:t>MPQ Actor or Transaction</w:t>
            </w:r>
          </w:p>
        </w:tc>
      </w:tr>
      <w:tr w:rsidR="007C4386" w:rsidTr="007C4386">
        <w:tc>
          <w:tcPr>
            <w:tcW w:w="3330" w:type="dxa"/>
          </w:tcPr>
          <w:p w:rsidR="007C4386" w:rsidRDefault="007C4386" w:rsidP="007C4386">
            <w:pPr>
              <w:ind w:firstLine="0"/>
              <w:rPr>
                <w:lang w:bidi="en-US"/>
              </w:rPr>
            </w:pPr>
            <w:r>
              <w:rPr>
                <w:lang w:bidi="en-US"/>
              </w:rPr>
              <w:t>Query Requestor</w:t>
            </w:r>
          </w:p>
        </w:tc>
        <w:tc>
          <w:tcPr>
            <w:tcW w:w="2610" w:type="dxa"/>
          </w:tcPr>
          <w:p w:rsidR="007C4386" w:rsidRDefault="007C4386" w:rsidP="007C4386">
            <w:pPr>
              <w:ind w:firstLine="0"/>
              <w:rPr>
                <w:lang w:bidi="en-US"/>
              </w:rPr>
            </w:pPr>
            <w:r>
              <w:rPr>
                <w:lang w:bidi="en-US"/>
              </w:rPr>
              <w:t>Document Consumer</w:t>
            </w:r>
          </w:p>
        </w:tc>
      </w:tr>
      <w:tr w:rsidR="007C4386" w:rsidTr="007C4386">
        <w:tc>
          <w:tcPr>
            <w:tcW w:w="3330" w:type="dxa"/>
          </w:tcPr>
          <w:p w:rsidR="007C4386" w:rsidRDefault="007C4386" w:rsidP="007C4386">
            <w:pPr>
              <w:ind w:firstLine="0"/>
              <w:rPr>
                <w:lang w:bidi="en-US"/>
              </w:rPr>
            </w:pPr>
            <w:r>
              <w:rPr>
                <w:lang w:bidi="en-US"/>
              </w:rPr>
              <w:t>Query Responder</w:t>
            </w:r>
          </w:p>
        </w:tc>
        <w:tc>
          <w:tcPr>
            <w:tcW w:w="2610" w:type="dxa"/>
          </w:tcPr>
          <w:p w:rsidR="007C4386" w:rsidRDefault="007C4386" w:rsidP="007C4386">
            <w:pPr>
              <w:ind w:firstLine="0"/>
              <w:rPr>
                <w:lang w:bidi="en-US"/>
              </w:rPr>
            </w:pPr>
            <w:r>
              <w:rPr>
                <w:lang w:bidi="en-US"/>
              </w:rPr>
              <w:t>Document Registry</w:t>
            </w:r>
          </w:p>
        </w:tc>
      </w:tr>
      <w:tr w:rsidR="007C4386" w:rsidTr="007C4386">
        <w:tc>
          <w:tcPr>
            <w:tcW w:w="3330" w:type="dxa"/>
          </w:tcPr>
          <w:p w:rsidR="007C4386" w:rsidRDefault="007C4386" w:rsidP="00DE555C">
            <w:pPr>
              <w:ind w:firstLine="0"/>
              <w:rPr>
                <w:lang w:bidi="en-US"/>
              </w:rPr>
            </w:pPr>
            <w:r>
              <w:rPr>
                <w:lang w:bidi="en-US"/>
              </w:rPr>
              <w:t xml:space="preserve">Find Documents for </w:t>
            </w:r>
            <w:r w:rsidR="00DE555C">
              <w:rPr>
                <w:lang w:bidi="en-US"/>
              </w:rPr>
              <w:t>multiple</w:t>
            </w:r>
            <w:r>
              <w:rPr>
                <w:lang w:bidi="en-US"/>
              </w:rPr>
              <w:t xml:space="preserve"> </w:t>
            </w:r>
            <w:r>
              <w:rPr>
                <w:lang w:bidi="en-US"/>
              </w:rPr>
              <w:lastRenderedPageBreak/>
              <w:t>patient</w:t>
            </w:r>
            <w:r w:rsidR="00DE555C">
              <w:rPr>
                <w:lang w:bidi="en-US"/>
              </w:rPr>
              <w:t>s</w:t>
            </w:r>
            <w:r>
              <w:rPr>
                <w:lang w:bidi="en-US"/>
              </w:rPr>
              <w:t xml:space="preserve"> based on patient identifiers.</w:t>
            </w:r>
          </w:p>
        </w:tc>
        <w:tc>
          <w:tcPr>
            <w:tcW w:w="2610" w:type="dxa"/>
          </w:tcPr>
          <w:p w:rsidR="007C4386" w:rsidRDefault="00DE555C" w:rsidP="007C4386">
            <w:pPr>
              <w:ind w:firstLine="0"/>
              <w:rPr>
                <w:lang w:bidi="en-US"/>
              </w:rPr>
            </w:pPr>
            <w:r>
              <w:rPr>
                <w:lang w:bidi="en-US"/>
              </w:rPr>
              <w:lastRenderedPageBreak/>
              <w:t xml:space="preserve">Multi-patient Stored </w:t>
            </w:r>
            <w:r>
              <w:rPr>
                <w:lang w:bidi="en-US"/>
              </w:rPr>
              <w:lastRenderedPageBreak/>
              <w:t>Query (Local context)</w:t>
            </w:r>
          </w:p>
        </w:tc>
      </w:tr>
    </w:tbl>
    <w:p w:rsidR="007C4386" w:rsidRDefault="007C4386" w:rsidP="007C4386">
      <w:pPr>
        <w:ind w:left="360" w:firstLine="0"/>
        <w:rPr>
          <w:lang w:bidi="en-US"/>
        </w:rPr>
      </w:pPr>
    </w:p>
    <w:p w:rsidR="007C4386" w:rsidRDefault="007C4386" w:rsidP="007C4386">
      <w:pPr>
        <w:ind w:left="360" w:firstLine="0"/>
        <w:rPr>
          <w:lang w:bidi="en-US"/>
        </w:rPr>
      </w:pPr>
    </w:p>
    <w:p w:rsidR="007C4386" w:rsidRDefault="007C4386" w:rsidP="00DE555C">
      <w:pPr>
        <w:ind w:left="360" w:firstLine="0"/>
        <w:rPr>
          <w:lang w:bidi="en-US"/>
        </w:rPr>
      </w:pPr>
      <w:r>
        <w:rPr>
          <w:lang w:bidi="en-US"/>
        </w:rPr>
        <w:t xml:space="preserve">The specific transactions and options that must be supported for DAF based on </w:t>
      </w:r>
      <w:r w:rsidR="00DE555C">
        <w:rPr>
          <w:lang w:bidi="en-US"/>
        </w:rPr>
        <w:t xml:space="preserve">IHE MPQ profile documented in </w:t>
      </w:r>
      <w:hyperlink r:id="rId46" w:history="1">
        <w:r w:rsidR="00DE555C" w:rsidRPr="007C4386">
          <w:rPr>
            <w:rStyle w:val="Hyperlink"/>
            <w:lang w:bidi="en-US"/>
          </w:rPr>
          <w:t>IHE ITI TF Volume 2b Rev 10.0</w:t>
        </w:r>
      </w:hyperlink>
      <w:r w:rsidR="00DE555C">
        <w:rPr>
          <w:lang w:bidi="en-US"/>
        </w:rPr>
        <w:t xml:space="preserve"> </w:t>
      </w:r>
      <w:r>
        <w:rPr>
          <w:lang w:bidi="en-US"/>
        </w:rPr>
        <w:t>are outlined below.</w:t>
      </w:r>
    </w:p>
    <w:p w:rsidR="007C4386" w:rsidRDefault="007C4386" w:rsidP="007C4386">
      <w:pPr>
        <w:rPr>
          <w:lang w:bidi="en-US"/>
        </w:rPr>
      </w:pPr>
    </w:p>
    <w:p w:rsidR="007C4386" w:rsidRDefault="007C4386" w:rsidP="007C4386">
      <w:pPr>
        <w:pStyle w:val="ListParagraph"/>
        <w:numPr>
          <w:ilvl w:val="0"/>
          <w:numId w:val="45"/>
        </w:numPr>
        <w:rPr>
          <w:lang w:bidi="en-US"/>
        </w:rPr>
      </w:pPr>
      <w:r>
        <w:rPr>
          <w:lang w:bidi="en-US"/>
        </w:rPr>
        <w:t xml:space="preserve">For DAF, Query Requestor MUST implement the following </w:t>
      </w:r>
      <w:r w:rsidR="00DE555C">
        <w:rPr>
          <w:lang w:bidi="en-US"/>
        </w:rPr>
        <w:t>MPQ transactions. (CONF: 25</w:t>
      </w:r>
      <w:r>
        <w:rPr>
          <w:lang w:bidi="en-US"/>
        </w:rPr>
        <w:t>0)</w:t>
      </w:r>
    </w:p>
    <w:p w:rsidR="007C4386" w:rsidRDefault="00414F56" w:rsidP="00DE555C">
      <w:pPr>
        <w:pStyle w:val="ListParagraph"/>
        <w:numPr>
          <w:ilvl w:val="1"/>
          <w:numId w:val="45"/>
        </w:numPr>
        <w:rPr>
          <w:lang w:bidi="en-US"/>
        </w:rPr>
      </w:pPr>
      <w:hyperlink r:id="rId47" w:history="1">
        <w:r w:rsidR="00DE555C" w:rsidRPr="00DE555C">
          <w:rPr>
            <w:rStyle w:val="Hyperlink"/>
            <w:lang w:bidi="en-US"/>
          </w:rPr>
          <w:t>Multi-patient Stored Query (ITI-51)</w:t>
        </w:r>
      </w:hyperlink>
      <w:r w:rsidR="007C4386">
        <w:rPr>
          <w:lang w:bidi="en-US"/>
        </w:rPr>
        <w:t xml:space="preserve"> </w:t>
      </w:r>
    </w:p>
    <w:p w:rsidR="007C4386" w:rsidRDefault="007C4386" w:rsidP="007C4386">
      <w:pPr>
        <w:pStyle w:val="ListParagraph"/>
        <w:numPr>
          <w:ilvl w:val="0"/>
          <w:numId w:val="45"/>
        </w:numPr>
        <w:rPr>
          <w:lang w:bidi="en-US"/>
        </w:rPr>
      </w:pPr>
      <w:r>
        <w:rPr>
          <w:lang w:bidi="en-US"/>
        </w:rPr>
        <w:t>For DAF, Query Request</w:t>
      </w:r>
      <w:r w:rsidR="00DE555C">
        <w:rPr>
          <w:lang w:bidi="en-US"/>
        </w:rPr>
        <w:t>or MUST support the following behavior model. (CONF: 26</w:t>
      </w:r>
      <w:r>
        <w:rPr>
          <w:lang w:bidi="en-US"/>
        </w:rPr>
        <w:t>0)</w:t>
      </w:r>
    </w:p>
    <w:p w:rsidR="007C4386" w:rsidRDefault="00DE555C" w:rsidP="007C4386">
      <w:pPr>
        <w:pStyle w:val="ListParagraph"/>
        <w:numPr>
          <w:ilvl w:val="1"/>
          <w:numId w:val="45"/>
        </w:numPr>
        <w:rPr>
          <w:lang w:bidi="en-US"/>
        </w:rPr>
      </w:pPr>
      <w:r>
        <w:t xml:space="preserve">Asynchronous Web Services following </w:t>
      </w:r>
      <w:hyperlink r:id="rId48" w:history="1">
        <w:r w:rsidRPr="00610C3A">
          <w:rPr>
            <w:rStyle w:val="Hyperlink"/>
          </w:rPr>
          <w:t>Appendix V: Web Services for IHE Transactions</w:t>
        </w:r>
      </w:hyperlink>
      <w:r>
        <w:t xml:space="preserve"> in </w:t>
      </w:r>
      <w:hyperlink r:id="rId49" w:history="1">
        <w:r w:rsidRPr="00610C3A">
          <w:rPr>
            <w:rStyle w:val="Hyperlink"/>
          </w:rPr>
          <w:t>IHE ITI Volume 2 Appendices Rev 10.0</w:t>
        </w:r>
      </w:hyperlink>
      <w:r>
        <w:t>.</w:t>
      </w:r>
    </w:p>
    <w:p w:rsidR="007C4386" w:rsidRDefault="007C4386" w:rsidP="007C4386">
      <w:pPr>
        <w:pStyle w:val="ListParagraph"/>
        <w:numPr>
          <w:ilvl w:val="0"/>
          <w:numId w:val="45"/>
        </w:numPr>
        <w:rPr>
          <w:lang w:bidi="en-US"/>
        </w:rPr>
      </w:pPr>
      <w:r>
        <w:rPr>
          <w:lang w:bidi="en-US"/>
        </w:rPr>
        <w:t xml:space="preserve">For DAF, Query Responders MUST implement the following </w:t>
      </w:r>
      <w:r w:rsidR="00DE555C">
        <w:rPr>
          <w:lang w:bidi="en-US"/>
        </w:rPr>
        <w:t>MPQ transactions. (CONF: 27</w:t>
      </w:r>
      <w:r>
        <w:rPr>
          <w:lang w:bidi="en-US"/>
        </w:rPr>
        <w:t>0)</w:t>
      </w:r>
    </w:p>
    <w:p w:rsidR="00DE555C" w:rsidRDefault="00414F56" w:rsidP="00DE555C">
      <w:pPr>
        <w:pStyle w:val="ListParagraph"/>
        <w:numPr>
          <w:ilvl w:val="1"/>
          <w:numId w:val="45"/>
        </w:numPr>
        <w:rPr>
          <w:lang w:bidi="en-US"/>
        </w:rPr>
      </w:pPr>
      <w:hyperlink r:id="rId50" w:history="1">
        <w:r w:rsidR="00DE555C" w:rsidRPr="00DE555C">
          <w:rPr>
            <w:rStyle w:val="Hyperlink"/>
            <w:lang w:bidi="en-US"/>
          </w:rPr>
          <w:t>Multi-patient Stored Query (ITI-51)</w:t>
        </w:r>
      </w:hyperlink>
      <w:r w:rsidR="00DE555C">
        <w:rPr>
          <w:lang w:bidi="en-US"/>
        </w:rPr>
        <w:t xml:space="preserve"> </w:t>
      </w:r>
    </w:p>
    <w:p w:rsidR="00DE555C" w:rsidRDefault="00DE555C" w:rsidP="00DE555C">
      <w:pPr>
        <w:pStyle w:val="ListParagraph"/>
        <w:numPr>
          <w:ilvl w:val="0"/>
          <w:numId w:val="45"/>
        </w:numPr>
        <w:rPr>
          <w:lang w:bidi="en-US"/>
        </w:rPr>
      </w:pPr>
      <w:r>
        <w:rPr>
          <w:lang w:bidi="en-US"/>
        </w:rPr>
        <w:t>For DAF, Query Responders MUST support the following behavior model. (CONF: 280)</w:t>
      </w:r>
    </w:p>
    <w:p w:rsidR="00DE555C" w:rsidRDefault="00DE555C" w:rsidP="00DE555C">
      <w:pPr>
        <w:pStyle w:val="ListParagraph"/>
        <w:numPr>
          <w:ilvl w:val="1"/>
          <w:numId w:val="45"/>
        </w:numPr>
        <w:rPr>
          <w:lang w:bidi="en-US"/>
        </w:rPr>
      </w:pPr>
      <w:r>
        <w:t xml:space="preserve">Asynchronous Web Services following </w:t>
      </w:r>
      <w:hyperlink r:id="rId51" w:history="1">
        <w:r w:rsidRPr="00610C3A">
          <w:rPr>
            <w:rStyle w:val="Hyperlink"/>
          </w:rPr>
          <w:t>Appendix V: Web Services for IHE Transactions</w:t>
        </w:r>
      </w:hyperlink>
      <w:r>
        <w:t xml:space="preserve"> in </w:t>
      </w:r>
      <w:hyperlink r:id="rId52" w:history="1">
        <w:r w:rsidRPr="00610C3A">
          <w:rPr>
            <w:rStyle w:val="Hyperlink"/>
          </w:rPr>
          <w:t>IHE ITI Volume 2 Appendices Rev 10.0</w:t>
        </w:r>
      </w:hyperlink>
      <w:r>
        <w:t>.</w:t>
      </w:r>
    </w:p>
    <w:p w:rsidR="007C4386" w:rsidRDefault="007C4386" w:rsidP="0079563D">
      <w:pPr>
        <w:rPr>
          <w:lang w:bidi="en-US"/>
        </w:rPr>
      </w:pPr>
    </w:p>
    <w:p w:rsidR="00670611" w:rsidRDefault="00BD3F37">
      <w:pPr>
        <w:pStyle w:val="Heading3"/>
        <w:numPr>
          <w:ilvl w:val="0"/>
          <w:numId w:val="0"/>
        </w:numPr>
        <w:ind w:left="1224" w:hanging="504"/>
        <w:rPr>
          <w:ins w:id="205" w:author="nbashyam" w:date="2015-01-19T04:48:00Z"/>
        </w:rPr>
        <w:pPrChange w:id="206" w:author="nbashyam" w:date="2015-01-19T04:48:00Z">
          <w:pPr>
            <w:pStyle w:val="Heading3"/>
            <w:numPr>
              <w:numId w:val="23"/>
            </w:numPr>
          </w:pPr>
        </w:pPrChange>
      </w:pPr>
      <w:bookmarkStart w:id="207" w:name="_Toc386620813"/>
      <w:ins w:id="208" w:author="nbashyam" w:date="2015-01-19T04:48:00Z">
        <w:r>
          <w:t xml:space="preserve">3.3.4 </w:t>
        </w:r>
      </w:ins>
      <w:commentRangeStart w:id="209"/>
      <w:r w:rsidR="00670611">
        <w:t>Anatomy of a DAF Sample Query</w:t>
      </w:r>
      <w:bookmarkEnd w:id="207"/>
      <w:commentRangeEnd w:id="209"/>
      <w:r w:rsidR="00425EBA">
        <w:rPr>
          <w:rStyle w:val="CommentReference"/>
          <w:rFonts w:ascii="Calibri" w:eastAsiaTheme="minorEastAsia" w:hAnsiTheme="minorHAnsi" w:cstheme="minorBidi"/>
          <w:color w:val="auto"/>
        </w:rPr>
        <w:commentReference w:id="209"/>
      </w:r>
    </w:p>
    <w:p w:rsidR="00BD3F37" w:rsidRPr="00BD3F37" w:rsidRDefault="00BD3F37">
      <w:pPr>
        <w:pPrChange w:id="210" w:author="nbashyam" w:date="2015-01-19T04:48:00Z">
          <w:pPr>
            <w:pStyle w:val="Heading3"/>
            <w:numPr>
              <w:numId w:val="23"/>
            </w:numPr>
          </w:pPr>
        </w:pPrChange>
      </w:pPr>
    </w:p>
    <w:p w:rsidR="00670611" w:rsidRDefault="00DE555C" w:rsidP="003776FC">
      <w:pPr>
        <w:pStyle w:val="Heading4"/>
        <w:rPr>
          <w:lang w:bidi="en-US"/>
        </w:rPr>
      </w:pPr>
      <w:r>
        <w:rPr>
          <w:lang w:bidi="en-US"/>
        </w:rPr>
        <w:t>Find documents for a single patient based on patient identifiers for LDAF</w:t>
      </w:r>
    </w:p>
    <w:p w:rsidR="00DE555C" w:rsidRDefault="00DE555C" w:rsidP="003776FC">
      <w:pPr>
        <w:pStyle w:val="Heading4"/>
        <w:rPr>
          <w:lang w:bidi="en-US"/>
        </w:rPr>
      </w:pPr>
      <w:r>
        <w:rPr>
          <w:lang w:bidi="en-US"/>
        </w:rPr>
        <w:t xml:space="preserve">Find documents for a single patient based on patient identifiers </w:t>
      </w:r>
      <w:r w:rsidR="003776FC">
        <w:rPr>
          <w:lang w:bidi="en-US"/>
        </w:rPr>
        <w:t>for T</w:t>
      </w:r>
      <w:r>
        <w:rPr>
          <w:lang w:bidi="en-US"/>
        </w:rPr>
        <w:t>DAF</w:t>
      </w:r>
    </w:p>
    <w:p w:rsidR="003776FC" w:rsidRDefault="003776FC" w:rsidP="003776FC">
      <w:pPr>
        <w:pStyle w:val="Heading4"/>
        <w:rPr>
          <w:lang w:bidi="en-US"/>
        </w:rPr>
      </w:pPr>
      <w:r>
        <w:rPr>
          <w:lang w:bidi="en-US"/>
        </w:rPr>
        <w:t>Find documents for a single patient based on patient identifiers using Asynchronous Web Services</w:t>
      </w:r>
    </w:p>
    <w:p w:rsidR="00DE555C" w:rsidRDefault="00DE555C" w:rsidP="003776FC">
      <w:pPr>
        <w:pStyle w:val="Heading4"/>
        <w:rPr>
          <w:lang w:bidi="en-US"/>
        </w:rPr>
      </w:pPr>
      <w:r>
        <w:rPr>
          <w:lang w:bidi="en-US"/>
        </w:rPr>
        <w:t>Find documents for multiple patients based on patient identifiers</w:t>
      </w:r>
      <w:r w:rsidR="003776FC">
        <w:rPr>
          <w:lang w:bidi="en-US"/>
        </w:rPr>
        <w:t xml:space="preserve"> for LDAF</w:t>
      </w:r>
    </w:p>
    <w:p w:rsidR="003776FC" w:rsidRDefault="003776FC" w:rsidP="003776FC">
      <w:pPr>
        <w:pStyle w:val="Heading4"/>
        <w:rPr>
          <w:lang w:bidi="en-US"/>
        </w:rPr>
      </w:pPr>
      <w:r>
        <w:rPr>
          <w:lang w:bidi="en-US"/>
        </w:rPr>
        <w:t>Find documents for multiple patients based on patient identifiers using Asynchronous Web Services</w:t>
      </w:r>
    </w:p>
    <w:p w:rsidR="003776FC" w:rsidRPr="003776FC" w:rsidRDefault="003776FC" w:rsidP="003776FC">
      <w:pPr>
        <w:rPr>
          <w:lang w:bidi="en-US"/>
        </w:rPr>
      </w:pPr>
    </w:p>
    <w:p w:rsidR="00DE555C" w:rsidRDefault="00DE555C" w:rsidP="003776FC">
      <w:pPr>
        <w:pStyle w:val="Heading4"/>
        <w:rPr>
          <w:lang w:bidi="en-US"/>
        </w:rPr>
      </w:pPr>
      <w:r>
        <w:rPr>
          <w:lang w:bidi="en-US"/>
        </w:rPr>
        <w:lastRenderedPageBreak/>
        <w:t>Retrieve documents based on document identifiers</w:t>
      </w:r>
      <w:r w:rsidR="003776FC">
        <w:rPr>
          <w:lang w:bidi="en-US"/>
        </w:rPr>
        <w:t xml:space="preserve"> for LDAF</w:t>
      </w:r>
    </w:p>
    <w:p w:rsidR="003776FC" w:rsidRDefault="003776FC" w:rsidP="003776FC">
      <w:pPr>
        <w:pStyle w:val="Heading4"/>
        <w:rPr>
          <w:lang w:bidi="en-US"/>
        </w:rPr>
      </w:pPr>
      <w:r>
        <w:rPr>
          <w:lang w:bidi="en-US"/>
        </w:rPr>
        <w:t>Retrieve documents based on document identifiers for TDAF</w:t>
      </w:r>
    </w:p>
    <w:p w:rsidR="003776FC" w:rsidRDefault="003776FC" w:rsidP="003776FC">
      <w:pPr>
        <w:pStyle w:val="Heading4"/>
        <w:rPr>
          <w:lang w:bidi="en-US"/>
        </w:rPr>
      </w:pPr>
      <w:r>
        <w:rPr>
          <w:lang w:bidi="en-US"/>
        </w:rPr>
        <w:t>Retrieve documents based on document identifiers using Asynchronous Web Services</w:t>
      </w:r>
    </w:p>
    <w:p w:rsidR="003776FC" w:rsidRDefault="003776FC" w:rsidP="003776FC">
      <w:pPr>
        <w:pStyle w:val="Heading4"/>
        <w:rPr>
          <w:lang w:bidi="en-US"/>
        </w:rPr>
      </w:pPr>
      <w:r>
        <w:rPr>
          <w:lang w:bidi="en-US"/>
        </w:rPr>
        <w:t xml:space="preserve">Find Patient Identifiers based on Patient Demographics </w:t>
      </w:r>
    </w:p>
    <w:p w:rsidR="003776FC" w:rsidRPr="003776FC" w:rsidRDefault="003776FC" w:rsidP="003776FC">
      <w:pPr>
        <w:rPr>
          <w:lang w:bidi="en-US"/>
        </w:rPr>
      </w:pPr>
    </w:p>
    <w:p w:rsidR="00B71CBB" w:rsidRDefault="00670611" w:rsidP="00B71CBB">
      <w:pPr>
        <w:pStyle w:val="Heading2"/>
        <w:rPr>
          <w:lang w:bidi="en-US"/>
        </w:rPr>
      </w:pPr>
      <w:bookmarkStart w:id="211" w:name="_Toc386620814"/>
      <w:r>
        <w:rPr>
          <w:lang w:bidi="en-US"/>
        </w:rPr>
        <w:t>Query Results</w:t>
      </w:r>
      <w:r w:rsidR="00013BF6">
        <w:rPr>
          <w:lang w:bidi="en-US"/>
        </w:rPr>
        <w:t xml:space="preserve"> Implementation</w:t>
      </w:r>
      <w:bookmarkEnd w:id="211"/>
    </w:p>
    <w:p w:rsidR="00B71CBB" w:rsidRDefault="003776FC" w:rsidP="003776FC">
      <w:pPr>
        <w:ind w:left="360" w:firstLine="0"/>
        <w:rPr>
          <w:lang w:bidi="en-US"/>
        </w:rPr>
      </w:pPr>
      <w:r>
        <w:rPr>
          <w:lang w:bidi="en-US"/>
        </w:rPr>
        <w:t xml:space="preserve">DAF Document Metadata based Access queries are expected to return clinical documents as query results. These clinical documents may conform to different formats and hence may require additional processing by Query </w:t>
      </w:r>
      <w:del w:id="212" w:author="nbashyam" w:date="2015-01-19T04:49:00Z">
        <w:r w:rsidDel="00BD3F37">
          <w:rPr>
            <w:lang w:bidi="en-US"/>
          </w:rPr>
          <w:delText xml:space="preserve">Responder </w:delText>
        </w:r>
      </w:del>
      <w:ins w:id="213" w:author="nbashyam" w:date="2015-01-19T04:49:00Z">
        <w:r w:rsidR="00BD3F37">
          <w:rPr>
            <w:lang w:bidi="en-US"/>
          </w:rPr>
          <w:t xml:space="preserve">Requestor </w:t>
        </w:r>
      </w:ins>
      <w:r>
        <w:rPr>
          <w:lang w:bidi="en-US"/>
        </w:rPr>
        <w:t>before they can be made available to downstream systems. To facilitate interoperability between Query Requestors and Query Responders with minimum capabilities the next few sections outline specific requirements for Query Result structures.</w:t>
      </w:r>
    </w:p>
    <w:p w:rsidR="00670611" w:rsidRDefault="00670611" w:rsidP="00670611">
      <w:pPr>
        <w:pStyle w:val="Heading3"/>
      </w:pPr>
      <w:bookmarkStart w:id="214" w:name="_Toc386620815"/>
      <w:r>
        <w:t xml:space="preserve">Query Results </w:t>
      </w:r>
      <w:bookmarkEnd w:id="214"/>
    </w:p>
    <w:p w:rsidR="00670611" w:rsidRDefault="003776FC" w:rsidP="003776FC">
      <w:pPr>
        <w:ind w:left="360" w:firstLine="0"/>
      </w:pPr>
      <w:r>
        <w:t xml:space="preserve">The advancement of MU2 regulation and certification of EHR technology allows for using the certified technology and leveraging the MU2 objectives to support DAF Query Results.  </w:t>
      </w:r>
    </w:p>
    <w:p w:rsidR="003776FC" w:rsidRDefault="003776FC" w:rsidP="00670611">
      <w:pPr>
        <w:rPr>
          <w:color w:val="1F497D"/>
        </w:rPr>
      </w:pPr>
    </w:p>
    <w:p w:rsidR="0043127D" w:rsidRPr="004269DB" w:rsidRDefault="003776FC" w:rsidP="003776FC">
      <w:pPr>
        <w:pStyle w:val="ListParagraph"/>
        <w:numPr>
          <w:ilvl w:val="0"/>
          <w:numId w:val="46"/>
        </w:numPr>
      </w:pPr>
      <w:r w:rsidRPr="0043127D">
        <w:rPr>
          <w:color w:val="1F497D"/>
        </w:rPr>
        <w:t xml:space="preserve">For DAF queries </w:t>
      </w:r>
      <w:r w:rsidR="004269DB">
        <w:rPr>
          <w:color w:val="1F497D"/>
        </w:rPr>
        <w:t xml:space="preserve">related to CDA documents, </w:t>
      </w:r>
      <w:r w:rsidR="0043127D" w:rsidRPr="0043127D">
        <w:rPr>
          <w:color w:val="1F497D"/>
        </w:rPr>
        <w:t>Query Responders MUST create a C-CDA document following t</w:t>
      </w:r>
      <w:r w:rsidR="0043127D">
        <w:rPr>
          <w:color w:val="1F497D"/>
        </w:rPr>
        <w:t xml:space="preserve">he MU2 requirements outlined in the </w:t>
      </w:r>
      <w:hyperlink r:id="rId53" w:history="1">
        <w:r w:rsidR="0043127D" w:rsidRPr="0043127D">
          <w:rPr>
            <w:rStyle w:val="Hyperlink"/>
          </w:rPr>
          <w:t>MU2 Companion Guide</w:t>
        </w:r>
      </w:hyperlink>
      <w:r w:rsidR="0043127D">
        <w:rPr>
          <w:color w:val="1F497D"/>
        </w:rPr>
        <w:t>.</w:t>
      </w:r>
      <w:r w:rsidR="004269DB">
        <w:rPr>
          <w:color w:val="1F497D"/>
        </w:rPr>
        <w:t xml:space="preserve"> (CONF: 300)</w:t>
      </w:r>
    </w:p>
    <w:p w:rsidR="004269DB" w:rsidRPr="004269DB" w:rsidRDefault="00BD3F37">
      <w:pPr>
        <w:pStyle w:val="ListParagraph"/>
        <w:numPr>
          <w:ilvl w:val="1"/>
          <w:numId w:val="46"/>
        </w:numPr>
        <w:pPrChange w:id="215" w:author="nbashyam" w:date="2015-01-19T04:50:00Z">
          <w:pPr>
            <w:pStyle w:val="ListParagraph"/>
            <w:numPr>
              <w:numId w:val="46"/>
            </w:numPr>
            <w:ind w:left="1080" w:hanging="360"/>
          </w:pPr>
        </w:pPrChange>
      </w:pPr>
      <w:ins w:id="216" w:author="nbashyam" w:date="2015-01-19T04:50:00Z">
        <w:r>
          <w:rPr>
            <w:color w:val="1F497D"/>
          </w:rPr>
          <w:t xml:space="preserve">NOTE: </w:t>
        </w:r>
      </w:ins>
      <w:r w:rsidR="004269DB">
        <w:rPr>
          <w:color w:val="1F497D"/>
        </w:rPr>
        <w:t xml:space="preserve">For DAF queries related to non-CDA documents, Query Responders </w:t>
      </w:r>
      <w:del w:id="217" w:author="nbashyam" w:date="2015-01-19T04:50:00Z">
        <w:r w:rsidR="004269DB" w:rsidDel="00BD3F37">
          <w:rPr>
            <w:color w:val="1F497D"/>
          </w:rPr>
          <w:delText xml:space="preserve">MAY </w:delText>
        </w:r>
      </w:del>
      <w:ins w:id="218" w:author="nbashyam" w:date="2015-01-19T04:50:00Z">
        <w:r>
          <w:rPr>
            <w:color w:val="1F497D"/>
          </w:rPr>
          <w:t xml:space="preserve">may </w:t>
        </w:r>
      </w:ins>
      <w:r w:rsidR="004269DB">
        <w:rPr>
          <w:color w:val="1F497D"/>
        </w:rPr>
        <w:t xml:space="preserve">choose appropriate documents to provide the query results. </w:t>
      </w:r>
      <w:del w:id="219" w:author="nbashyam" w:date="2015-01-19T04:50:00Z">
        <w:r w:rsidR="004269DB" w:rsidDel="00BD3F37">
          <w:rPr>
            <w:color w:val="1F497D"/>
          </w:rPr>
          <w:delText xml:space="preserve"> (CONF: 310)</w:delText>
        </w:r>
      </w:del>
    </w:p>
    <w:p w:rsidR="004269DB" w:rsidRDefault="004269DB" w:rsidP="004269DB">
      <w:pPr>
        <w:pStyle w:val="ListParagraph"/>
        <w:numPr>
          <w:ilvl w:val="0"/>
          <w:numId w:val="46"/>
        </w:numPr>
      </w:pPr>
      <w:r>
        <w:rPr>
          <w:color w:val="1F497D"/>
        </w:rPr>
        <w:t xml:space="preserve">Query Responders MUST include metadata from </w:t>
      </w:r>
      <w:hyperlink r:id="rId54"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the query results to facilitate processing by Query Requestors.</w:t>
      </w:r>
    </w:p>
    <w:p w:rsidR="00B71CBB" w:rsidRDefault="00013BF6" w:rsidP="00B71CBB">
      <w:pPr>
        <w:pStyle w:val="Heading2"/>
        <w:rPr>
          <w:lang w:bidi="en-US"/>
        </w:rPr>
      </w:pPr>
      <w:bookmarkStart w:id="220" w:name="_Toc386620817"/>
      <w:r>
        <w:rPr>
          <w:lang w:bidi="en-US"/>
        </w:rPr>
        <w:t>Security Implementation</w:t>
      </w:r>
      <w:bookmarkEnd w:id="220"/>
    </w:p>
    <w:p w:rsidR="00B71CBB" w:rsidRDefault="004269DB" w:rsidP="00B71CBB">
      <w:pPr>
        <w:rPr>
          <w:lang w:bidi="en-US"/>
        </w:rPr>
      </w:pPr>
      <w:r>
        <w:rPr>
          <w:lang w:bidi="en-US"/>
        </w:rPr>
        <w:t>The section provides security requirements for LDAF and TDAF.</w:t>
      </w:r>
    </w:p>
    <w:p w:rsidR="00B4509E" w:rsidRDefault="00B4509E" w:rsidP="00B4509E">
      <w:pPr>
        <w:pStyle w:val="Heading3"/>
      </w:pPr>
      <w:bookmarkStart w:id="221" w:name="_Toc386620818"/>
      <w:r>
        <w:t>Local DAF Security Requirements</w:t>
      </w:r>
      <w:bookmarkEnd w:id="221"/>
    </w:p>
    <w:p w:rsidR="004269DB" w:rsidRDefault="004269DB">
      <w:pPr>
        <w:ind w:left="360" w:firstLine="0"/>
        <w:pPrChange w:id="222" w:author="Glen F. Marshall" w:date="2015-02-10T10:29:00Z">
          <w:pPr/>
        </w:pPrChange>
      </w:pPr>
      <w:r>
        <w:t xml:space="preserve">In the context of LDAF, enterprises may use a variety of local security controls to implement </w:t>
      </w:r>
      <w:ins w:id="223" w:author="Glen F. Marshall" w:date="2015-02-10T11:17:00Z">
        <w:r w:rsidR="00913146">
          <w:t xml:space="preserve">state, </w:t>
        </w:r>
      </w:ins>
      <w:r>
        <w:t>local</w:t>
      </w:r>
      <w:ins w:id="224" w:author="Glen F. Marshall" w:date="2015-02-10T11:17:00Z">
        <w:r w:rsidR="00913146">
          <w:t>, and institutional</w:t>
        </w:r>
      </w:ins>
      <w:r>
        <w:t xml:space="preserve"> policies.  </w:t>
      </w:r>
    </w:p>
    <w:p w:rsidR="004269DB" w:rsidRDefault="004269DB" w:rsidP="004269DB">
      <w:pPr>
        <w:rPr>
          <w:ins w:id="225" w:author="Glen F. Marshall" w:date="2015-02-10T10:23:00Z"/>
        </w:rPr>
      </w:pPr>
    </w:p>
    <w:p w:rsidR="002067BE" w:rsidRDefault="006D272E">
      <w:pPr>
        <w:ind w:left="360" w:firstLine="0"/>
        <w:rPr>
          <w:ins w:id="226" w:author="Glen F. Marshall" w:date="2015-02-17T12:59:00Z"/>
        </w:rPr>
        <w:pPrChange w:id="227" w:author="Glen F. Marshall" w:date="2015-02-10T10:29:00Z">
          <w:pPr/>
        </w:pPrChange>
      </w:pPr>
      <w:ins w:id="228" w:author="Glen F. Marshall" w:date="2015-02-10T10:23:00Z">
        <w:r>
          <w:lastRenderedPageBreak/>
          <w:t xml:space="preserve">In the absence of comparable local </w:t>
        </w:r>
      </w:ins>
      <w:ins w:id="229" w:author="Glen F. Marshall" w:date="2015-02-10T10:25:00Z">
        <w:r>
          <w:t>applications</w:t>
        </w:r>
      </w:ins>
      <w:ins w:id="230" w:author="Glen F. Marshall" w:date="2015-02-10T10:23:00Z">
        <w:r>
          <w:t xml:space="preserve">, the IHE profiles </w:t>
        </w:r>
      </w:ins>
      <w:ins w:id="231" w:author="Glen F. Marshall" w:date="2015-02-10T10:49:00Z">
        <w:r w:rsidR="007E28A1">
          <w:t xml:space="preserve">cited </w:t>
        </w:r>
      </w:ins>
      <w:ins w:id="232" w:author="Glen F. Marshall" w:date="2015-02-10T10:33:00Z">
        <w:r w:rsidR="00F86D6C">
          <w:t xml:space="preserve">in </w:t>
        </w:r>
      </w:ins>
      <w:ins w:id="233" w:author="Glen F. Marshall" w:date="2015-02-10T10:23:00Z">
        <w:r>
          <w:t>previo</w:t>
        </w:r>
      </w:ins>
      <w:ins w:id="234" w:author="Glen F. Marshall" w:date="2015-02-10T10:24:00Z">
        <w:r>
          <w:t>u</w:t>
        </w:r>
      </w:ins>
      <w:ins w:id="235" w:author="Glen F. Marshall" w:date="2015-02-10T10:23:00Z">
        <w:r>
          <w:t xml:space="preserve">s sections </w:t>
        </w:r>
      </w:ins>
      <w:ins w:id="236" w:author="Glen F. Marshall" w:date="2015-02-10T10:24:00Z">
        <w:r>
          <w:t xml:space="preserve">SHOULD be </w:t>
        </w:r>
      </w:ins>
      <w:ins w:id="237" w:author="Glen F. Marshall" w:date="2015-02-10T10:25:00Z">
        <w:r>
          <w:t xml:space="preserve">implemented.  Each IHE profile </w:t>
        </w:r>
      </w:ins>
      <w:ins w:id="238" w:author="Glen F. Marshall" w:date="2015-02-10T10:26:00Z">
        <w:r>
          <w:t xml:space="preserve">has </w:t>
        </w:r>
      </w:ins>
      <w:ins w:id="239" w:author="Glen F. Marshall" w:date="2015-02-10T10:43:00Z">
        <w:r w:rsidR="007E28A1">
          <w:t xml:space="preserve">required </w:t>
        </w:r>
      </w:ins>
      <w:ins w:id="240" w:author="Glen F. Marshall" w:date="2015-02-10T10:26:00Z">
        <w:r>
          <w:t xml:space="preserve">actor </w:t>
        </w:r>
      </w:ins>
      <w:ins w:id="241" w:author="Glen F. Marshall" w:date="2015-02-10T10:28:00Z">
        <w:r>
          <w:t xml:space="preserve">groupings for </w:t>
        </w:r>
      </w:ins>
      <w:ins w:id="242" w:author="Glen F. Marshall" w:date="2015-02-10T10:26:00Z">
        <w:r>
          <w:t xml:space="preserve">security </w:t>
        </w:r>
      </w:ins>
      <w:ins w:id="243" w:author="Glen F. Marshall" w:date="2015-02-10T10:28:00Z">
        <w:r>
          <w:t>auditing via the IHE ATNA profile</w:t>
        </w:r>
      </w:ins>
      <w:ins w:id="244" w:author="Glen F. Marshall" w:date="2015-02-10T10:34:00Z">
        <w:r w:rsidR="00F86D6C">
          <w:t xml:space="preserve">.  </w:t>
        </w:r>
      </w:ins>
    </w:p>
    <w:p w:rsidR="002067BE" w:rsidRDefault="002067BE">
      <w:pPr>
        <w:ind w:left="360" w:firstLine="0"/>
        <w:rPr>
          <w:ins w:id="245" w:author="Glen F. Marshall" w:date="2015-02-17T12:59:00Z"/>
        </w:rPr>
        <w:pPrChange w:id="246" w:author="Glen F. Marshall" w:date="2015-02-10T10:29:00Z">
          <w:pPr/>
        </w:pPrChange>
      </w:pPr>
    </w:p>
    <w:p w:rsidR="006D272E" w:rsidDel="002067BE" w:rsidRDefault="006D272E">
      <w:pPr>
        <w:ind w:left="360" w:firstLine="0"/>
        <w:rPr>
          <w:del w:id="247" w:author="Glen F. Marshall" w:date="2015-02-17T13:00:00Z"/>
        </w:rPr>
        <w:pPrChange w:id="248" w:author="Glen F. Marshall" w:date="2015-02-10T10:29:00Z">
          <w:pPr/>
        </w:pPrChange>
      </w:pPr>
    </w:p>
    <w:p w:rsidR="00B25B05" w:rsidRDefault="00B25B05" w:rsidP="00B25B05">
      <w:pPr>
        <w:pStyle w:val="Heading4"/>
        <w:numPr>
          <w:ilvl w:val="3"/>
          <w:numId w:val="21"/>
        </w:numPr>
        <w:rPr>
          <w:ins w:id="249" w:author="Glen F. Marshall" w:date="2015-02-06T09:26:00Z"/>
        </w:rPr>
      </w:pPr>
      <w:ins w:id="250" w:author="Glen F. Marshall" w:date="2015-02-06T09:26:00Z">
        <w:r>
          <w:t>Risk Management</w:t>
        </w:r>
        <w:r>
          <w:br/>
        </w:r>
      </w:ins>
    </w:p>
    <w:p w:rsidR="00B25B05" w:rsidRDefault="00913146" w:rsidP="00B25B05">
      <w:pPr>
        <w:pStyle w:val="ListParagraph"/>
        <w:numPr>
          <w:ilvl w:val="0"/>
          <w:numId w:val="49"/>
        </w:numPr>
        <w:rPr>
          <w:ins w:id="251" w:author="Glen F. Marshall" w:date="2015-02-06T09:26:00Z"/>
        </w:rPr>
      </w:pPr>
      <w:ins w:id="252" w:author="Glen F. Marshall" w:date="2015-02-06T09:26:00Z">
        <w:r>
          <w:t xml:space="preserve">The </w:t>
        </w:r>
      </w:ins>
      <w:ins w:id="253" w:author="Glen F. Marshall" w:date="2015-02-17T11:12:00Z">
        <w:r w:rsidR="007B7196">
          <w:t>L</w:t>
        </w:r>
      </w:ins>
      <w:ins w:id="254" w:author="Glen F. Marshall" w:date="2015-02-06T09:26:00Z">
        <w:r w:rsidR="00B25B05">
          <w:t>DAF SHALL establish a risk  analysis and management regime that conforms with HIPAA security regulatory requirements.</w:t>
        </w:r>
      </w:ins>
    </w:p>
    <w:p w:rsidR="00B25B05" w:rsidRDefault="00B25B05" w:rsidP="00C12054">
      <w:pPr>
        <w:pStyle w:val="ListParagraph"/>
        <w:numPr>
          <w:ilvl w:val="1"/>
          <w:numId w:val="49"/>
        </w:numPr>
        <w:rPr>
          <w:ins w:id="255" w:author="Glen F. Marshall" w:date="2015-02-06T09:26:00Z"/>
        </w:rPr>
      </w:pPr>
      <w:ins w:id="256" w:author="Glen F. Marshall" w:date="2015-02-06T09:26:00Z">
        <w:r>
          <w:t>US Federal systems SHOULD conform with the risk management and mitigation requirements defined in NIST 800 series documents.  This SHOULD include security category assignment in accordance with NIST 800-60 vol. 2 Appendix D.14.</w:t>
        </w:r>
      </w:ins>
    </w:p>
    <w:p w:rsidR="00B25B05" w:rsidRDefault="00B25B05" w:rsidP="00B25B05">
      <w:pPr>
        <w:pStyle w:val="Heading4"/>
        <w:numPr>
          <w:ilvl w:val="3"/>
          <w:numId w:val="21"/>
        </w:numPr>
        <w:rPr>
          <w:ins w:id="257" w:author="Glen F. Marshall" w:date="2015-02-06T09:26:00Z"/>
        </w:rPr>
      </w:pPr>
      <w:ins w:id="258" w:author="Glen F. Marshall" w:date="2015-02-06T09:26:00Z">
        <w:r>
          <w:t>Consistent Time</w:t>
        </w:r>
      </w:ins>
    </w:p>
    <w:p w:rsidR="00B25B05" w:rsidRDefault="00913146" w:rsidP="00B25B05">
      <w:pPr>
        <w:pStyle w:val="ListParagraph"/>
        <w:numPr>
          <w:ilvl w:val="0"/>
          <w:numId w:val="50"/>
        </w:numPr>
        <w:rPr>
          <w:ins w:id="259" w:author="Glen F. Marshall" w:date="2015-02-06T09:26:00Z"/>
        </w:rPr>
      </w:pPr>
      <w:ins w:id="260" w:author="Glen F. Marshall" w:date="2015-02-06T09:26:00Z">
        <w:r>
          <w:t xml:space="preserve">All computing nodes in the </w:t>
        </w:r>
      </w:ins>
      <w:ins w:id="261" w:author="Glen F. Marshall" w:date="2015-02-17T11:12:00Z">
        <w:r w:rsidR="007B7196">
          <w:t>L</w:t>
        </w:r>
      </w:ins>
      <w:ins w:id="262" w:author="Glen F. Marshall" w:date="2015-02-06T09:26:00Z">
        <w:r w:rsidR="00B25B05">
          <w:t xml:space="preserve">DAF SHALL reference a single time source according </w:t>
        </w:r>
      </w:ins>
      <w:ins w:id="263" w:author="Glen F. Marshall" w:date="2015-02-06T09:27:00Z">
        <w:r w:rsidR="00B25B05">
          <w:t>t</w:t>
        </w:r>
      </w:ins>
      <w:ins w:id="264" w:author="Glen F. Marshall" w:date="2015-02-06T09:26:00Z">
        <w:r w:rsidR="00B25B05">
          <w:t>o the IHE CT profile.</w:t>
        </w:r>
      </w:ins>
      <w:ins w:id="265" w:author="Glen F. Marshall" w:date="2015-02-10T10:45:00Z">
        <w:r w:rsidR="007E28A1">
          <w:t xml:space="preserve">  This establish</w:t>
        </w:r>
      </w:ins>
      <w:ins w:id="266" w:author="Glen F. Marshall" w:date="2015-02-10T10:47:00Z">
        <w:r w:rsidR="007E28A1">
          <w:t>es</w:t>
        </w:r>
      </w:ins>
      <w:ins w:id="267" w:author="Glen F. Marshall" w:date="2015-02-10T10:45:00Z">
        <w:r w:rsidR="007E28A1">
          <w:t xml:space="preserve"> a</w:t>
        </w:r>
      </w:ins>
      <w:ins w:id="268" w:author="Glen F. Marshall" w:date="2015-02-10T10:46:00Z">
        <w:r w:rsidR="007E28A1">
          <w:t xml:space="preserve"> </w:t>
        </w:r>
      </w:ins>
      <w:ins w:id="269" w:author="Glen F. Marshall" w:date="2015-02-10T10:47:00Z">
        <w:r w:rsidR="007E28A1">
          <w:t xml:space="preserve">common </w:t>
        </w:r>
      </w:ins>
      <w:ins w:id="270" w:author="Glen F. Marshall" w:date="2015-02-10T10:46:00Z">
        <w:r w:rsidR="007E28A1">
          <w:t>time</w:t>
        </w:r>
      </w:ins>
      <w:ins w:id="271" w:author="Glen F. Marshall" w:date="2015-02-10T10:47:00Z">
        <w:r w:rsidR="007E28A1">
          <w:t xml:space="preserve"> base </w:t>
        </w:r>
      </w:ins>
      <w:ins w:id="272" w:author="Glen F. Marshall" w:date="2015-02-10T10:46:00Z">
        <w:r w:rsidR="007E28A1">
          <w:t>for security auditing, as well as clinical data records,  among computing systems.</w:t>
        </w:r>
      </w:ins>
    </w:p>
    <w:p w:rsidR="00B25B05" w:rsidRDefault="00B25B05" w:rsidP="00B25B05">
      <w:pPr>
        <w:pStyle w:val="Heading4"/>
        <w:numPr>
          <w:ilvl w:val="3"/>
          <w:numId w:val="21"/>
        </w:numPr>
        <w:rPr>
          <w:ins w:id="273" w:author="Glen F. Marshall" w:date="2015-02-06T09:26:00Z"/>
        </w:rPr>
      </w:pPr>
      <w:ins w:id="274" w:author="Glen F. Marshall" w:date="2015-02-06T09:26:00Z">
        <w:r>
          <w:t>Auditing</w:t>
        </w:r>
      </w:ins>
    </w:p>
    <w:p w:rsidR="007E28A1" w:rsidRDefault="00D2793D" w:rsidP="00B25B05">
      <w:pPr>
        <w:pStyle w:val="ListParagraph"/>
        <w:numPr>
          <w:ilvl w:val="0"/>
          <w:numId w:val="51"/>
        </w:numPr>
        <w:rPr>
          <w:ins w:id="275" w:author="Glen F. Marshall" w:date="2015-02-10T10:50:00Z"/>
        </w:rPr>
      </w:pPr>
      <w:ins w:id="276" w:author="Glen F. Marshall" w:date="2015-02-10T10:57:00Z">
        <w:r>
          <w:t>For HIPAA compliance, t</w:t>
        </w:r>
      </w:ins>
      <w:ins w:id="277" w:author="Glen F. Marshall" w:date="2015-02-10T10:50:00Z">
        <w:r w:rsidR="007E28A1">
          <w:t xml:space="preserve">he </w:t>
        </w:r>
      </w:ins>
      <w:ins w:id="278" w:author="Glen F. Marshall" w:date="2015-02-17T11:12:00Z">
        <w:r w:rsidR="007B7196">
          <w:t>L</w:t>
        </w:r>
      </w:ins>
      <w:ins w:id="279" w:author="Glen F. Marshall" w:date="2015-02-10T10:50:00Z">
        <w:r w:rsidR="007E28A1">
          <w:t xml:space="preserve">DAF </w:t>
        </w:r>
      </w:ins>
      <w:ins w:id="280" w:author="Glen F. Marshall" w:date="2015-02-10T10:54:00Z">
        <w:r>
          <w:t xml:space="preserve">SHOULD </w:t>
        </w:r>
      </w:ins>
      <w:ins w:id="281" w:author="Glen F. Marshall" w:date="2015-02-10T10:50:00Z">
        <w:r w:rsidR="007E28A1">
          <w:t>implement security auditing for all local applications</w:t>
        </w:r>
      </w:ins>
      <w:ins w:id="282" w:author="Glen F. Marshall" w:date="2015-02-10T10:51:00Z">
        <w:r w:rsidR="007E28A1">
          <w:t xml:space="preserve"> that perform functions comparable to the IHE profiles cited </w:t>
        </w:r>
      </w:ins>
      <w:ins w:id="283" w:author="Glen F. Marshall" w:date="2015-02-10T10:52:00Z">
        <w:r>
          <w:t xml:space="preserve">in previous sections, and MAY </w:t>
        </w:r>
      </w:ins>
      <w:ins w:id="284" w:author="Glen F. Marshall" w:date="2015-02-10T10:54:00Z">
        <w:r>
          <w:t xml:space="preserve"> implement an IHE ATNA repository for recording audit events.</w:t>
        </w:r>
      </w:ins>
    </w:p>
    <w:p w:rsidR="00B25B05" w:rsidRDefault="007E28A1" w:rsidP="00B25B05">
      <w:pPr>
        <w:pStyle w:val="ListParagraph"/>
        <w:numPr>
          <w:ilvl w:val="0"/>
          <w:numId w:val="51"/>
        </w:numPr>
        <w:rPr>
          <w:ins w:id="285" w:author="Glen F. Marshall" w:date="2015-02-06T09:26:00Z"/>
        </w:rPr>
      </w:pPr>
      <w:ins w:id="286" w:author="Glen F. Marshall" w:date="2015-02-10T10:50:00Z">
        <w:r>
          <w:t>When IHE profiles are implemented, t</w:t>
        </w:r>
      </w:ins>
      <w:ins w:id="287" w:author="Glen F. Marshall" w:date="2015-02-06T09:26:00Z">
        <w:r w:rsidR="00B25B05">
          <w:t xml:space="preserve">he </w:t>
        </w:r>
      </w:ins>
      <w:ins w:id="288" w:author="Glen F. Marshall" w:date="2015-02-17T11:12:00Z">
        <w:r w:rsidR="007B7196">
          <w:t>L</w:t>
        </w:r>
      </w:ins>
      <w:ins w:id="289" w:author="Glen F. Marshall" w:date="2015-02-06T09:26:00Z">
        <w:r w:rsidR="00B25B05">
          <w:t>DAF</w:t>
        </w:r>
      </w:ins>
      <w:ins w:id="290" w:author="Glen F. Marshall" w:date="2015-02-10T10:47:00Z">
        <w:r>
          <w:t xml:space="preserve"> </w:t>
        </w:r>
      </w:ins>
      <w:ins w:id="291" w:author="Glen F. Marshall" w:date="2015-02-10T10:51:00Z">
        <w:r>
          <w:t xml:space="preserve">SHALL </w:t>
        </w:r>
      </w:ins>
      <w:ins w:id="292" w:author="Glen F. Marshall" w:date="2015-02-06T09:26:00Z">
        <w:r w:rsidR="00B25B05">
          <w:t xml:space="preserve">implement </w:t>
        </w:r>
      </w:ins>
      <w:ins w:id="293" w:author="Glen F. Marshall" w:date="2015-02-10T10:55:00Z">
        <w:r w:rsidR="00D2793D">
          <w:t xml:space="preserve">the required actor groupings for </w:t>
        </w:r>
      </w:ins>
      <w:ins w:id="294" w:author="Glen F. Marshall" w:date="2015-02-10T10:56:00Z">
        <w:r w:rsidR="00D2793D">
          <w:t xml:space="preserve">IHE </w:t>
        </w:r>
      </w:ins>
      <w:ins w:id="295" w:author="Glen F. Marshall" w:date="2015-02-10T10:55:00Z">
        <w:r w:rsidR="00D2793D">
          <w:t xml:space="preserve">ATNA </w:t>
        </w:r>
      </w:ins>
      <w:ins w:id="296" w:author="Glen F. Marshall" w:date="2015-02-10T10:56:00Z">
        <w:r w:rsidR="00D2793D">
          <w:t xml:space="preserve">auditing and SHALL implement </w:t>
        </w:r>
      </w:ins>
      <w:ins w:id="297" w:author="Glen F. Marshall" w:date="2015-02-06T09:26:00Z">
        <w:r w:rsidR="00B25B05">
          <w:t>an IHE ATNA repository for recording</w:t>
        </w:r>
      </w:ins>
      <w:ins w:id="298" w:author="Glen F. Marshall" w:date="2015-02-10T10:56:00Z">
        <w:r w:rsidR="00D2793D">
          <w:t>.</w:t>
        </w:r>
      </w:ins>
      <w:ins w:id="299" w:author="Glen F. Marshall" w:date="2015-02-06T09:26:00Z">
        <w:r w:rsidR="00B25B05">
          <w:t xml:space="preserve"> </w:t>
        </w:r>
      </w:ins>
    </w:p>
    <w:p w:rsidR="00B25B05" w:rsidRDefault="00B25B05" w:rsidP="00B25B05">
      <w:pPr>
        <w:pStyle w:val="ListParagraph"/>
        <w:numPr>
          <w:ilvl w:val="0"/>
          <w:numId w:val="51"/>
        </w:numPr>
        <w:rPr>
          <w:ins w:id="300" w:author="Glen F. Marshall" w:date="2015-02-06T09:26:00Z"/>
        </w:rPr>
      </w:pPr>
      <w:ins w:id="301" w:author="Glen F. Marshall" w:date="2015-02-06T09:26:00Z">
        <w:r>
          <w:t>Reviews of audit data</w:t>
        </w:r>
      </w:ins>
      <w:ins w:id="302" w:author="Glen F. Marshall" w:date="2015-02-10T10:49:00Z">
        <w:r w:rsidR="007E28A1">
          <w:t xml:space="preserve"> SHOULD </w:t>
        </w:r>
      </w:ins>
      <w:ins w:id="303" w:author="Glen F. Marshall" w:date="2015-02-06T09:26:00Z">
        <w:r w:rsidR="00D2793D">
          <w:t>be performed as part of HIPAA</w:t>
        </w:r>
      </w:ins>
      <w:ins w:id="304" w:author="Glen F. Marshall" w:date="2015-02-10T10:52:00Z">
        <w:r w:rsidR="00D2793D">
          <w:t>-</w:t>
        </w:r>
      </w:ins>
      <w:ins w:id="305" w:author="Glen F. Marshall" w:date="2015-02-06T09:26:00Z">
        <w:r>
          <w:t>compliant risk management.</w:t>
        </w:r>
      </w:ins>
    </w:p>
    <w:p w:rsidR="00B25B05" w:rsidRDefault="00B25B05" w:rsidP="00B25B05">
      <w:pPr>
        <w:pStyle w:val="ListParagraph"/>
        <w:numPr>
          <w:ilvl w:val="1"/>
          <w:numId w:val="51"/>
        </w:numPr>
        <w:rPr>
          <w:ins w:id="306" w:author="Glen F. Marshall" w:date="2015-02-06T09:26:00Z"/>
        </w:rPr>
      </w:pPr>
      <w:ins w:id="307" w:author="Glen F. Marshall" w:date="2015-02-06T09:26:00Z">
        <w:r>
          <w:t xml:space="preserve">The LDAF </w:t>
        </w:r>
      </w:ins>
      <w:ins w:id="308" w:author="Glen F. Marshall" w:date="2015-02-10T10:52:00Z">
        <w:r w:rsidR="00D2793D">
          <w:t xml:space="preserve">MAY </w:t>
        </w:r>
      </w:ins>
      <w:ins w:id="309" w:author="Glen F. Marshall" w:date="2015-02-06T09:26:00Z">
        <w:r>
          <w:t>merge ATNA and non-ATNA audit repositories, collated by time-stamps,  prior to performing audit reviews.</w:t>
        </w:r>
      </w:ins>
    </w:p>
    <w:p w:rsidR="00233514" w:rsidRDefault="00233514" w:rsidP="00B4509E">
      <w:pPr>
        <w:pStyle w:val="Heading4"/>
      </w:pPr>
      <w:del w:id="310" w:author="nbashyam" w:date="2015-01-19T04:59:00Z">
        <w:r w:rsidDel="009103CF">
          <w:delText xml:space="preserve">User </w:delText>
        </w:r>
      </w:del>
      <w:r>
        <w:t>Authentication and Authorization</w:t>
      </w:r>
    </w:p>
    <w:p w:rsidR="00B25B05" w:rsidRDefault="00233514" w:rsidP="00233514">
      <w:pPr>
        <w:pStyle w:val="ListParagraph"/>
        <w:numPr>
          <w:ilvl w:val="0"/>
          <w:numId w:val="47"/>
        </w:numPr>
        <w:rPr>
          <w:ins w:id="311" w:author="Glen F. Marshall" w:date="2015-02-06T09:30:00Z"/>
        </w:rPr>
      </w:pPr>
      <w:del w:id="312" w:author="nbashyam" w:date="2015-01-19T04:51:00Z">
        <w:r w:rsidDel="00BD3F37">
          <w:delText>Should we prescribe anything in this context at all for authentication / authorization of the users since it is LDAF and the systems are already authenticated using Mutual TLS</w:delText>
        </w:r>
      </w:del>
    </w:p>
    <w:p w:rsidR="00B25B05" w:rsidRDefault="00B25B05" w:rsidP="00B25B05">
      <w:pPr>
        <w:pStyle w:val="ListParagraph"/>
        <w:numPr>
          <w:ilvl w:val="0"/>
          <w:numId w:val="47"/>
        </w:numPr>
        <w:rPr>
          <w:ins w:id="313" w:author="Glen F. Marshall" w:date="2015-02-06T09:30:00Z"/>
        </w:rPr>
      </w:pPr>
      <w:ins w:id="314" w:author="Glen F. Marshall" w:date="2015-02-06T09:30:00Z">
        <w:r>
          <w:t xml:space="preserve">In cases where the personal identity and authorities of a data source or consumer must be assured, the system SHALL perform user authentication and authorization. </w:t>
        </w:r>
      </w:ins>
    </w:p>
    <w:p w:rsidR="00233514" w:rsidRDefault="00BD3F37">
      <w:pPr>
        <w:pStyle w:val="ListParagraph"/>
        <w:numPr>
          <w:ilvl w:val="1"/>
          <w:numId w:val="47"/>
        </w:numPr>
        <w:rPr>
          <w:ins w:id="315" w:author="Cortez, Angelique J." w:date="2015-02-09T10:19:00Z"/>
        </w:rPr>
        <w:pPrChange w:id="316" w:author="Glen F. Marshall" w:date="2015-02-06T09:31:00Z">
          <w:pPr>
            <w:pStyle w:val="ListParagraph"/>
            <w:numPr>
              <w:numId w:val="47"/>
            </w:numPr>
            <w:ind w:left="1080" w:hanging="360"/>
          </w:pPr>
        </w:pPrChange>
      </w:pPr>
      <w:ins w:id="317" w:author="nbashyam" w:date="2015-01-19T04:52:00Z">
        <w:r>
          <w:t>Query Requestors and Query Responders</w:t>
        </w:r>
      </w:ins>
      <w:ins w:id="318" w:author="Glen F. Marshall" w:date="2015-02-10T10:58:00Z">
        <w:r w:rsidR="00D2793D">
          <w:t xml:space="preserve"> </w:t>
        </w:r>
      </w:ins>
      <w:ins w:id="319" w:author="Glen F. Marshall" w:date="2015-02-10T11:04:00Z">
        <w:r w:rsidR="0040404D">
          <w:t xml:space="preserve">SHOULD </w:t>
        </w:r>
      </w:ins>
      <w:ins w:id="320" w:author="nbashyam" w:date="2015-01-19T04:52:00Z">
        <w:del w:id="321" w:author="Glen F. Marshall" w:date="2015-02-10T10:58:00Z">
          <w:r w:rsidDel="00D2793D">
            <w:delText xml:space="preserve"> MUST </w:delText>
          </w:r>
        </w:del>
      </w:ins>
      <w:ins w:id="322" w:author="nbashyam" w:date="2015-01-19T04:53:00Z">
        <w:r>
          <w:t xml:space="preserve">support </w:t>
        </w:r>
      </w:ins>
      <w:ins w:id="323" w:author="Glen F. Marshall" w:date="2015-02-17T13:18:00Z">
        <w:r w:rsidR="00D532D7">
          <w:t xml:space="preserve">mutual </w:t>
        </w:r>
      </w:ins>
      <w:ins w:id="324" w:author="nbashyam" w:date="2015-01-19T04:53:00Z">
        <w:r>
          <w:t xml:space="preserve">authentication of the systems per the </w:t>
        </w:r>
      </w:ins>
      <w:ins w:id="325" w:author="nbashyam" w:date="2015-01-19T04:59:00Z">
        <w:r w:rsidR="009103CF">
          <w:t xml:space="preserve">Authenticate Node transaction for HTTP connections per </w:t>
        </w:r>
        <w:r w:rsidR="009103CF">
          <w:fldChar w:fldCharType="begin"/>
        </w:r>
        <w:r w:rsidR="009103CF">
          <w:instrText xml:space="preserve"> HYPERLINK "http://www.ihe.net/Technical_Framework/upload/IHE_ITI_Node_Authentication_Security_2004_08-15.pdf" </w:instrText>
        </w:r>
        <w:r w:rsidR="009103CF">
          <w:fldChar w:fldCharType="separate"/>
        </w:r>
        <w:r w:rsidR="009103CF" w:rsidRPr="009103CF">
          <w:rPr>
            <w:rStyle w:val="Hyperlink"/>
          </w:rPr>
          <w:t>IHE ATNA profile</w:t>
        </w:r>
        <w:r w:rsidR="009103CF">
          <w:fldChar w:fldCharType="end"/>
        </w:r>
        <w:r w:rsidR="009103CF">
          <w:t>.</w:t>
        </w:r>
      </w:ins>
      <w:del w:id="326" w:author="nbashyam" w:date="2015-01-19T04:52:00Z">
        <w:r w:rsidR="00F312F4" w:rsidDel="00BD3F37">
          <w:delText>.</w:delText>
        </w:r>
      </w:del>
    </w:p>
    <w:p w:rsidR="00DE4417" w:rsidRDefault="0040404D">
      <w:pPr>
        <w:pStyle w:val="ListParagraph"/>
        <w:numPr>
          <w:ilvl w:val="2"/>
          <w:numId w:val="47"/>
        </w:numPr>
        <w:rPr>
          <w:ins w:id="327" w:author="Glen F. Marshall" w:date="2015-02-11T11:35:00Z"/>
        </w:rPr>
        <w:pPrChange w:id="328" w:author="Glen F. Marshall" w:date="2015-02-11T13:17:00Z">
          <w:pPr>
            <w:pStyle w:val="ListParagraph"/>
            <w:numPr>
              <w:numId w:val="47"/>
            </w:numPr>
            <w:ind w:left="1080" w:hanging="360"/>
          </w:pPr>
        </w:pPrChange>
      </w:pPr>
      <w:ins w:id="329" w:author="Glen F. Marshall" w:date="2015-02-10T11:04:00Z">
        <w:r>
          <w:lastRenderedPageBreak/>
          <w:t xml:space="preserve">US </w:t>
        </w:r>
      </w:ins>
      <w:ins w:id="330" w:author="Glen F. Marshall" w:date="2015-02-10T11:05:00Z">
        <w:r>
          <w:t>Federal systems SHOULD conform with authentication and aut</w:t>
        </w:r>
      </w:ins>
      <w:ins w:id="331" w:author="Glen F. Marshall" w:date="2015-02-11T13:17:00Z">
        <w:r w:rsidR="00202B21">
          <w:t>h</w:t>
        </w:r>
      </w:ins>
      <w:ins w:id="332" w:author="Glen F. Marshall" w:date="2015-02-10T11:05:00Z">
        <w:r>
          <w:t>orization control requirements, per risk management guidelines in NIST 800-series documents</w:t>
        </w:r>
      </w:ins>
      <w:ins w:id="333" w:author="Glen F. Marshall" w:date="2015-02-10T11:06:00Z">
        <w:r>
          <w:t xml:space="preserve">, with particular reference to </w:t>
        </w:r>
      </w:ins>
      <w:ins w:id="334" w:author="Glen F. Marshall" w:date="2015-02-10T11:07:00Z">
        <w:r>
          <w:t xml:space="preserve">security controls documented in </w:t>
        </w:r>
      </w:ins>
      <w:ins w:id="335" w:author="Glen F. Marshall" w:date="2015-02-10T11:06:00Z">
        <w:r>
          <w:t>NIS</w:t>
        </w:r>
      </w:ins>
      <w:ins w:id="336" w:author="Glen F. Marshall" w:date="2015-02-10T11:07:00Z">
        <w:r>
          <w:t>T</w:t>
        </w:r>
      </w:ins>
      <w:ins w:id="337" w:author="Glen F. Marshall" w:date="2015-02-10T11:06:00Z">
        <w:r>
          <w:t xml:space="preserve"> 800-53.</w:t>
        </w:r>
      </w:ins>
      <w:ins w:id="338" w:author="Cortez, Angelique J." w:date="2015-02-09T10:19:00Z">
        <w:del w:id="339" w:author="Glen F. Marshall" w:date="2015-02-10T11:04:00Z">
          <w:r w:rsidR="00DE4417" w:rsidDel="0040404D">
            <w:delText>*</w:delText>
          </w:r>
        </w:del>
      </w:ins>
    </w:p>
    <w:p w:rsidR="00F321E5" w:rsidRDefault="00F321E5">
      <w:pPr>
        <w:pStyle w:val="ListParagraph"/>
        <w:numPr>
          <w:ilvl w:val="1"/>
          <w:numId w:val="47"/>
        </w:numPr>
        <w:rPr>
          <w:ins w:id="340" w:author="Glen F. Marshall" w:date="2015-02-11T11:35:00Z"/>
        </w:rPr>
        <w:pPrChange w:id="341" w:author="Glen F. Marshall" w:date="2015-02-06T09:31:00Z">
          <w:pPr>
            <w:pStyle w:val="ListParagraph"/>
            <w:numPr>
              <w:numId w:val="47"/>
            </w:numPr>
            <w:ind w:left="1080" w:hanging="360"/>
          </w:pPr>
        </w:pPrChange>
      </w:pPr>
      <w:ins w:id="342" w:author="Glen F. Marshall" w:date="2015-02-11T11:38:00Z">
        <w:r>
          <w:t>U</w:t>
        </w:r>
      </w:ins>
      <w:ins w:id="343" w:author="Glen F. Marshall" w:date="2015-02-11T11:35:00Z">
        <w:r>
          <w:t xml:space="preserve">ser authentication </w:t>
        </w:r>
      </w:ins>
      <w:ins w:id="344" w:author="Glen F. Marshall" w:date="2015-02-11T11:36:00Z">
        <w:r>
          <w:t xml:space="preserve">and authorization SHOULD be </w:t>
        </w:r>
      </w:ins>
      <w:ins w:id="345" w:author="Glen F. Marshall" w:date="2015-02-11T11:38:00Z">
        <w:r>
          <w:t>uniformly</w:t>
        </w:r>
      </w:ins>
      <w:ins w:id="346" w:author="Glen F. Marshall" w:date="2015-02-11T11:37:00Z">
        <w:r>
          <w:t xml:space="preserve"> </w:t>
        </w:r>
      </w:ins>
      <w:ins w:id="347" w:author="Glen F. Marshall" w:date="2015-02-11T11:38:00Z">
        <w:r>
          <w:t>implemented</w:t>
        </w:r>
      </w:ins>
      <w:ins w:id="348" w:author="Glen F. Marshall" w:date="2015-02-11T11:36:00Z">
        <w:r>
          <w:t xml:space="preserve"> </w:t>
        </w:r>
      </w:ins>
      <w:ins w:id="349" w:author="Glen F. Marshall" w:date="2015-02-11T11:37:00Z">
        <w:r>
          <w:t xml:space="preserve">on all </w:t>
        </w:r>
      </w:ins>
      <w:ins w:id="350" w:author="Glen F. Marshall" w:date="2015-02-11T11:38:00Z">
        <w:r>
          <w:t xml:space="preserve">end-users’  </w:t>
        </w:r>
      </w:ins>
      <w:ins w:id="351" w:author="Glen F. Marshall" w:date="2015-02-11T11:37:00Z">
        <w:r>
          <w:t xml:space="preserve">computing systems </w:t>
        </w:r>
      </w:ins>
      <w:ins w:id="352" w:author="Glen F. Marshall" w:date="2015-02-11T11:36:00Z">
        <w:r>
          <w:t>via a</w:t>
        </w:r>
      </w:ins>
      <w:ins w:id="353" w:author="Glen F. Marshall" w:date="2015-02-17T11:13:00Z">
        <w:r w:rsidR="007B7196">
          <w:t>n</w:t>
        </w:r>
      </w:ins>
      <w:ins w:id="354" w:author="Glen F. Marshall" w:date="2015-02-11T11:36:00Z">
        <w:r>
          <w:t xml:space="preserve"> </w:t>
        </w:r>
      </w:ins>
      <w:ins w:id="355" w:author="Glen F. Marshall" w:date="2015-02-17T11:13:00Z">
        <w:r w:rsidR="007B7196">
          <w:t>L</w:t>
        </w:r>
      </w:ins>
      <w:ins w:id="356" w:author="Glen F. Marshall" w:date="2015-02-11T11:35:00Z">
        <w:r>
          <w:t>DAF method.</w:t>
        </w:r>
      </w:ins>
    </w:p>
    <w:p w:rsidR="00F321E5" w:rsidRDefault="00F321E5">
      <w:pPr>
        <w:pStyle w:val="ListParagraph"/>
        <w:numPr>
          <w:ilvl w:val="2"/>
          <w:numId w:val="47"/>
        </w:numPr>
        <w:rPr>
          <w:ins w:id="357" w:author="Glen F. Marshall" w:date="2015-02-06T09:29:00Z"/>
        </w:rPr>
        <w:pPrChange w:id="358" w:author="Glen F. Marshall" w:date="2015-02-11T11:37:00Z">
          <w:pPr>
            <w:pStyle w:val="ListParagraph"/>
            <w:numPr>
              <w:numId w:val="47"/>
            </w:numPr>
            <w:ind w:left="1080" w:hanging="360"/>
          </w:pPr>
        </w:pPrChange>
      </w:pPr>
      <w:ins w:id="359" w:author="Glen F. Marshall" w:date="2015-02-11T11:36:00Z">
        <w:r>
          <w:t>User authentication</w:t>
        </w:r>
      </w:ins>
      <w:ins w:id="360" w:author="Glen F. Marshall" w:date="2015-02-11T11:37:00Z">
        <w:r>
          <w:t xml:space="preserve"> MAY be implemented per the IHE EUA profile.</w:t>
        </w:r>
      </w:ins>
    </w:p>
    <w:p w:rsidR="00B25B05" w:rsidRDefault="00B25B05" w:rsidP="00B25B05">
      <w:pPr>
        <w:pStyle w:val="ListParagraph"/>
        <w:numPr>
          <w:ilvl w:val="0"/>
          <w:numId w:val="47"/>
        </w:numPr>
        <w:rPr>
          <w:ins w:id="361" w:author="Glen F. Marshall" w:date="2015-02-06T09:30:00Z"/>
        </w:rPr>
      </w:pPr>
      <w:ins w:id="362" w:author="Glen F. Marshall" w:date="2015-02-06T09:30:00Z">
        <w:r>
          <w:t>In cases where the provenance, authenticity, integrity, and accountability must be established, the user’s personal identity</w:t>
        </w:r>
      </w:ins>
      <w:ins w:id="363" w:author="Glen F. Marshall" w:date="2015-02-10T11:02:00Z">
        <w:r w:rsidR="00D2793D">
          <w:t xml:space="preserve"> for concurrent or later review</w:t>
        </w:r>
      </w:ins>
      <w:ins w:id="364" w:author="Glen F. Marshall" w:date="2015-02-06T09:30:00Z">
        <w:r>
          <w:t>:</w:t>
        </w:r>
      </w:ins>
    </w:p>
    <w:p w:rsidR="00D2793D" w:rsidRDefault="00D2793D" w:rsidP="00B25B05">
      <w:pPr>
        <w:pStyle w:val="ListParagraph"/>
        <w:numPr>
          <w:ilvl w:val="1"/>
          <w:numId w:val="47"/>
        </w:numPr>
        <w:rPr>
          <w:ins w:id="365" w:author="Glen F. Marshall" w:date="2015-02-10T10:59:00Z"/>
        </w:rPr>
      </w:pPr>
      <w:ins w:id="366" w:author="Glen F. Marshall" w:date="2015-02-10T11:01:00Z">
        <w:r>
          <w:t>SHOULD be recorded i</w:t>
        </w:r>
      </w:ins>
      <w:ins w:id="367" w:author="Glen F. Marshall" w:date="2015-02-10T10:59:00Z">
        <w:r>
          <w:t xml:space="preserve">n a local audit log for locally-implemented applications that </w:t>
        </w:r>
      </w:ins>
      <w:ins w:id="368" w:author="Glen F. Marshall" w:date="2015-02-10T11:00:00Z">
        <w:r>
          <w:t>perform functions comparable to the IHE profiles cited in previous sections</w:t>
        </w:r>
      </w:ins>
    </w:p>
    <w:p w:rsidR="00B25B05" w:rsidRDefault="00D2793D" w:rsidP="00B25B05">
      <w:pPr>
        <w:pStyle w:val="ListParagraph"/>
        <w:numPr>
          <w:ilvl w:val="1"/>
          <w:numId w:val="47"/>
        </w:numPr>
        <w:rPr>
          <w:ins w:id="369" w:author="Glen F. Marshall" w:date="2015-02-06T09:30:00Z"/>
        </w:rPr>
      </w:pPr>
      <w:ins w:id="370" w:author="Glen F. Marshall" w:date="2015-02-10T11:01:00Z">
        <w:r>
          <w:t xml:space="preserve">SHALL be recorded </w:t>
        </w:r>
      </w:ins>
      <w:ins w:id="371" w:author="Glen F. Marshall" w:date="2015-02-10T11:02:00Z">
        <w:r>
          <w:t>i</w:t>
        </w:r>
      </w:ins>
      <w:ins w:id="372" w:author="Glen F. Marshall" w:date="2015-02-06T09:30:00Z">
        <w:r w:rsidR="00B25B05">
          <w:t>n an IHE ATNA conformant audit log</w:t>
        </w:r>
      </w:ins>
      <w:ins w:id="373" w:author="Glen F. Marshall" w:date="2015-02-10T11:02:00Z">
        <w:r>
          <w:t xml:space="preserve"> when IHE profiles are implemented</w:t>
        </w:r>
      </w:ins>
      <w:ins w:id="374" w:author="Glen F. Marshall" w:date="2015-02-06T09:30:00Z">
        <w:r w:rsidR="00B25B05">
          <w:t>.</w:t>
        </w:r>
      </w:ins>
    </w:p>
    <w:p w:rsidR="00B25B05" w:rsidRDefault="0040404D" w:rsidP="00B25B05">
      <w:pPr>
        <w:pStyle w:val="ListParagraph"/>
        <w:numPr>
          <w:ilvl w:val="1"/>
          <w:numId w:val="47"/>
        </w:numPr>
        <w:rPr>
          <w:ins w:id="375" w:author="Glen F. Marshall" w:date="2015-02-06T09:30:00Z"/>
        </w:rPr>
      </w:pPr>
      <w:ins w:id="376" w:author="Glen F. Marshall" w:date="2015-02-10T11:03:00Z">
        <w:r>
          <w:t xml:space="preserve">MAY be recorded </w:t>
        </w:r>
      </w:ins>
      <w:ins w:id="377" w:author="Glen F. Marshall" w:date="2015-02-06T09:30:00Z">
        <w:r w:rsidR="00B25B05">
          <w:t xml:space="preserve"> with the associated data itself, in cases where data provenance must persist</w:t>
        </w:r>
      </w:ins>
      <w:ins w:id="378" w:author="Glen F. Marshall" w:date="2015-02-10T11:03:00Z">
        <w:r>
          <w:t>.</w:t>
        </w:r>
      </w:ins>
    </w:p>
    <w:p w:rsidR="00B25B05" w:rsidRDefault="00B25B05" w:rsidP="00B25B05">
      <w:pPr>
        <w:pStyle w:val="ListParagraph"/>
        <w:numPr>
          <w:ilvl w:val="0"/>
          <w:numId w:val="47"/>
        </w:numPr>
        <w:rPr>
          <w:ins w:id="379" w:author="nbashyam" w:date="2015-01-19T04:59:00Z"/>
        </w:rPr>
      </w:pPr>
      <w:ins w:id="380" w:author="Glen F. Marshall" w:date="2015-02-06T09:30:00Z">
        <w:r>
          <w:t>Authentication or authorization failures SHALL produce a negative response to the requestor and SHALL be recorded in an audit log – system or ATNA</w:t>
        </w:r>
      </w:ins>
      <w:ins w:id="381" w:author="Glen F. Marshall" w:date="2015-02-10T11:03:00Z">
        <w:r w:rsidR="0040404D">
          <w:t xml:space="preserve"> -</w:t>
        </w:r>
      </w:ins>
      <w:ins w:id="382" w:author="Glen F. Marshall" w:date="2015-02-06T09:30:00Z">
        <w:r>
          <w:t xml:space="preserve"> depending on implementation-specific capabilities.</w:t>
        </w:r>
      </w:ins>
    </w:p>
    <w:p w:rsidR="009103CF" w:rsidRDefault="009103CF" w:rsidP="00B25B05">
      <w:pPr>
        <w:pStyle w:val="ListParagraph"/>
        <w:numPr>
          <w:ilvl w:val="0"/>
          <w:numId w:val="47"/>
        </w:numPr>
      </w:pPr>
      <w:ins w:id="383" w:author="nbashyam" w:date="2015-01-19T04:59:00Z">
        <w:r>
          <w:t xml:space="preserve">Organizations </w:t>
        </w:r>
        <w:del w:id="384" w:author="Cortez, Angelique J." w:date="2015-02-09T10:22:00Z">
          <w:r w:rsidDel="00DE4417">
            <w:delText>may</w:delText>
          </w:r>
        </w:del>
      </w:ins>
      <w:ins w:id="385" w:author="Cortez, Angelique J." w:date="2015-02-09T10:22:00Z">
        <w:r w:rsidR="00DE4417">
          <w:t>MAY</w:t>
        </w:r>
      </w:ins>
      <w:ins w:id="386" w:author="nbashyam" w:date="2015-01-19T04:59:00Z">
        <w:r>
          <w:t xml:space="preserve"> implement additional </w:t>
        </w:r>
      </w:ins>
      <w:ins w:id="387" w:author="nbashyam" w:date="2015-01-19T05:00:00Z">
        <w:r>
          <w:t>authentication</w:t>
        </w:r>
      </w:ins>
      <w:ins w:id="388" w:author="nbashyam" w:date="2015-01-19T04:59:00Z">
        <w:r>
          <w:t xml:space="preserve"> </w:t>
        </w:r>
      </w:ins>
      <w:ins w:id="389" w:author="nbashyam" w:date="2015-01-19T05:00:00Z">
        <w:r>
          <w:t xml:space="preserve">and authorization policies per their </w:t>
        </w:r>
      </w:ins>
      <w:ins w:id="390" w:author="Glen F. Marshall" w:date="2015-02-10T11:07:00Z">
        <w:r w:rsidR="0040404D">
          <w:t xml:space="preserve">state, </w:t>
        </w:r>
      </w:ins>
      <w:ins w:id="391" w:author="nbashyam" w:date="2015-01-19T05:00:00Z">
        <w:r>
          <w:t>local</w:t>
        </w:r>
      </w:ins>
      <w:ins w:id="392" w:author="Glen F. Marshall" w:date="2015-02-10T11:08:00Z">
        <w:r w:rsidR="0040404D">
          <w:t xml:space="preserve">, and institutional </w:t>
        </w:r>
      </w:ins>
      <w:ins w:id="393" w:author="nbashyam" w:date="2015-01-19T05:00:00Z">
        <w:r>
          <w:t xml:space="preserve"> requirements.</w:t>
        </w:r>
      </w:ins>
    </w:p>
    <w:p w:rsidR="004160C4" w:rsidRDefault="004160C4" w:rsidP="00B4509E">
      <w:pPr>
        <w:pStyle w:val="Heading4"/>
        <w:rPr>
          <w:ins w:id="394" w:author="Glen F. Marshall" w:date="2015-02-17T13:06:00Z"/>
        </w:rPr>
      </w:pPr>
      <w:ins w:id="395" w:author="Glen F. Marshall" w:date="2015-02-17T13:06:00Z">
        <w:r>
          <w:t>Confidentiality</w:t>
        </w:r>
      </w:ins>
    </w:p>
    <w:p w:rsidR="004160C4" w:rsidRDefault="004160C4">
      <w:pPr>
        <w:pStyle w:val="ListParagraph"/>
        <w:numPr>
          <w:ilvl w:val="0"/>
          <w:numId w:val="54"/>
        </w:numPr>
        <w:rPr>
          <w:ins w:id="396" w:author="Glen F. Marshall" w:date="2015-02-17T13:08:00Z"/>
        </w:rPr>
        <w:pPrChange w:id="397" w:author="Glen F. Marshall" w:date="2015-02-17T13:08:00Z">
          <w:pPr>
            <w:pStyle w:val="Heading4"/>
          </w:pPr>
        </w:pPrChange>
      </w:pPr>
      <w:ins w:id="398" w:author="Glen F. Marshall" w:date="2015-02-17T13:08:00Z">
        <w:r>
          <w:t>As</w:t>
        </w:r>
      </w:ins>
      <w:ins w:id="399" w:author="Glen F. Marshall" w:date="2015-02-17T13:06:00Z">
        <w:r>
          <w:t xml:space="preserve"> </w:t>
        </w:r>
      </w:ins>
      <w:ins w:id="400" w:author="Glen F. Marshall" w:date="2015-02-17T13:08:00Z">
        <w:r>
          <w:t xml:space="preserve">determined </w:t>
        </w:r>
      </w:ins>
      <w:ins w:id="401" w:author="Glen F. Marshall" w:date="2015-02-17T13:06:00Z">
        <w:r>
          <w:t xml:space="preserve">by the risk management plan, the LDAF MAY </w:t>
        </w:r>
      </w:ins>
      <w:ins w:id="402" w:author="Glen F. Marshall" w:date="2015-02-17T13:07:00Z">
        <w:r>
          <w:t>implement data encryption to</w:t>
        </w:r>
      </w:ins>
      <w:ins w:id="403" w:author="Glen F. Marshall" w:date="2015-02-17T13:08:00Z">
        <w:r>
          <w:t>:</w:t>
        </w:r>
      </w:ins>
    </w:p>
    <w:p w:rsidR="004160C4" w:rsidRDefault="004160C4">
      <w:pPr>
        <w:pStyle w:val="ListParagraph"/>
        <w:numPr>
          <w:ilvl w:val="1"/>
          <w:numId w:val="54"/>
        </w:numPr>
        <w:rPr>
          <w:ins w:id="404" w:author="Glen F. Marshall" w:date="2015-02-17T13:27:00Z"/>
        </w:rPr>
        <w:pPrChange w:id="405" w:author="Glen F. Marshall" w:date="2015-02-17T13:08:00Z">
          <w:pPr>
            <w:pStyle w:val="Heading4"/>
          </w:pPr>
        </w:pPrChange>
      </w:pPr>
      <w:ins w:id="406" w:author="Glen F. Marshall" w:date="2015-02-17T13:08:00Z">
        <w:r>
          <w:t>P</w:t>
        </w:r>
      </w:ins>
      <w:ins w:id="407" w:author="Glen F. Marshall" w:date="2015-02-17T13:07:00Z">
        <w:r>
          <w:t>rotect the confidentiality of data in transit</w:t>
        </w:r>
      </w:ins>
      <w:ins w:id="408" w:author="Glen F. Marshall" w:date="2015-02-17T13:10:00Z">
        <w:r>
          <w:t>.  This MAY be encryption as specified in the IHE ATNA profile.</w:t>
        </w:r>
      </w:ins>
    </w:p>
    <w:p w:rsidR="00233C00" w:rsidRDefault="00233C00">
      <w:pPr>
        <w:pStyle w:val="ListParagraph"/>
        <w:numPr>
          <w:ilvl w:val="2"/>
          <w:numId w:val="54"/>
        </w:numPr>
        <w:rPr>
          <w:ins w:id="409" w:author="Glen F. Marshall" w:date="2015-02-17T13:27:00Z"/>
        </w:rPr>
        <w:pPrChange w:id="410" w:author="Glen F. Marshall" w:date="2015-02-17T13:27:00Z">
          <w:pPr>
            <w:pStyle w:val="ListParagraph"/>
            <w:numPr>
              <w:ilvl w:val="1"/>
              <w:numId w:val="54"/>
            </w:numPr>
            <w:ind w:left="1800" w:hanging="360"/>
          </w:pPr>
        </w:pPrChange>
      </w:pPr>
      <w:ins w:id="411" w:author="Glen F. Marshall" w:date="2015-02-17T13:27:00Z">
        <w:r>
          <w:t xml:space="preserve">US Federal systems SHOULD conform with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r w:rsidRPr="000F2478">
          <w:rPr>
            <w:rFonts w:ascii="Arial" w:hAnsi="Arial" w:cs="Arial"/>
            <w:bCs/>
            <w:color w:val="545454"/>
            <w:shd w:val="clear" w:color="auto" w:fill="FFFFFF"/>
          </w:rPr>
          <w:t>.</w:t>
        </w:r>
      </w:ins>
    </w:p>
    <w:p w:rsidR="004160C4" w:rsidRDefault="004160C4">
      <w:pPr>
        <w:pStyle w:val="ListParagraph"/>
        <w:numPr>
          <w:ilvl w:val="1"/>
          <w:numId w:val="54"/>
        </w:numPr>
        <w:rPr>
          <w:ins w:id="412" w:author="Glen F. Marshall" w:date="2015-02-17T13:26:00Z"/>
        </w:rPr>
        <w:pPrChange w:id="413" w:author="Glen F. Marshall" w:date="2015-02-17T13:08:00Z">
          <w:pPr>
            <w:pStyle w:val="Heading4"/>
          </w:pPr>
        </w:pPrChange>
      </w:pPr>
      <w:ins w:id="414" w:author="Glen F. Marshall" w:date="2015-02-17T13:09:00Z">
        <w:r>
          <w:t>Protect the confidentiality of data at rest.  The method used is outside the score of DAF implementation guidance.</w:t>
        </w:r>
      </w:ins>
    </w:p>
    <w:p w:rsidR="00B4509E" w:rsidRDefault="00B4509E" w:rsidP="00B4509E">
      <w:pPr>
        <w:pStyle w:val="Heading4"/>
      </w:pPr>
      <w:r>
        <w:t>Security Metadata in Queries</w:t>
      </w:r>
      <w:r w:rsidR="00A47168">
        <w:t xml:space="preserve"> and Query Results</w:t>
      </w:r>
    </w:p>
    <w:p w:rsidR="00A47168" w:rsidRDefault="00A47168" w:rsidP="00F312F4">
      <w:pPr>
        <w:ind w:left="720" w:firstLine="0"/>
      </w:pPr>
      <w:r>
        <w:t>The XDS metadata has security related elements which are documented in Volume 3. These data elements can be used as part of the Queries and Query Results to enable various local policies.</w:t>
      </w:r>
    </w:p>
    <w:p w:rsidR="00A47168" w:rsidRPr="00A47168" w:rsidRDefault="00A47168" w:rsidP="00A47168"/>
    <w:p w:rsidR="00A47168" w:rsidRDefault="00A47168" w:rsidP="00A47168">
      <w:pPr>
        <w:pStyle w:val="ListParagraph"/>
        <w:numPr>
          <w:ilvl w:val="0"/>
          <w:numId w:val="46"/>
        </w:numPr>
      </w:pPr>
      <w:r>
        <w:rPr>
          <w:color w:val="1F497D"/>
        </w:rPr>
        <w:t xml:space="preserve">Query Requestors and Query Responders </w:t>
      </w:r>
      <w:ins w:id="415" w:author="Glen F. Marshall" w:date="2015-02-10T11:08:00Z">
        <w:r w:rsidR="00372D40">
          <w:rPr>
            <w:color w:val="1F497D"/>
          </w:rPr>
          <w:t xml:space="preserve">SHALL </w:t>
        </w:r>
      </w:ins>
      <w:del w:id="416" w:author="Glen F. Marshall" w:date="2015-02-10T11:08:00Z">
        <w:r w:rsidDel="00372D40">
          <w:rPr>
            <w:color w:val="1F497D"/>
          </w:rPr>
          <w:delText>MUST</w:delText>
        </w:r>
      </w:del>
      <w:r>
        <w:rPr>
          <w:color w:val="1F497D"/>
        </w:rPr>
        <w:t xml:space="preserve"> support processing of security metadata elements from </w:t>
      </w:r>
      <w:hyperlink r:id="rId55" w:history="1">
        <w:r w:rsidRPr="008C3A95">
          <w:rPr>
            <w:rStyle w:val="Hyperlink"/>
            <w:lang w:bidi="en-US"/>
          </w:rPr>
          <w:t>XDS Metadata in Section 4 from IHE ITI Volume 3 Cross Transaction specifications</w:t>
        </w:r>
      </w:hyperlink>
      <w:r>
        <w:rPr>
          <w:rStyle w:val="Hyperlink"/>
          <w:lang w:bidi="en-US"/>
        </w:rPr>
        <w:t xml:space="preserve"> </w:t>
      </w:r>
      <w:r>
        <w:rPr>
          <w:rStyle w:val="Hyperlink"/>
          <w:color w:val="auto"/>
          <w:u w:val="none"/>
          <w:lang w:bidi="en-US"/>
        </w:rPr>
        <w:t>which are present as</w:t>
      </w:r>
      <w:r>
        <w:rPr>
          <w:lang w:bidi="en-US"/>
        </w:rPr>
        <w:t xml:space="preserve"> part of queries and query results.</w:t>
      </w:r>
    </w:p>
    <w:p w:rsidR="00A47168" w:rsidRDefault="00A47168" w:rsidP="00A47168">
      <w:pPr>
        <w:pStyle w:val="ListParagraph"/>
        <w:numPr>
          <w:ilvl w:val="0"/>
          <w:numId w:val="46"/>
        </w:numPr>
      </w:pPr>
      <w:r>
        <w:rPr>
          <w:color w:val="1F497D"/>
        </w:rPr>
        <w:t xml:space="preserve">Query Requestors and Query Responders SHOULD include security metadata elements from </w:t>
      </w:r>
      <w:hyperlink r:id="rId56"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queries and query results as necessary for various transactions.</w:t>
      </w:r>
    </w:p>
    <w:p w:rsidR="00797603" w:rsidRPr="00B25B05" w:rsidRDefault="00797603" w:rsidP="00797603">
      <w:pPr>
        <w:pStyle w:val="ListParagraph"/>
        <w:numPr>
          <w:ilvl w:val="1"/>
          <w:numId w:val="46"/>
        </w:numPr>
        <w:rPr>
          <w:ins w:id="417" w:author="Glen F. Marshall" w:date="2015-02-06T09:32:00Z"/>
          <w:rPrChange w:id="418" w:author="Glen F. Marshall" w:date="2015-02-06T09:32:00Z">
            <w:rPr>
              <w:ins w:id="419" w:author="Glen F. Marshall" w:date="2015-02-06T09:32:00Z"/>
              <w:color w:val="1F497D"/>
            </w:rPr>
          </w:rPrChange>
        </w:rPr>
      </w:pPr>
      <w:del w:id="420" w:author="nbashyam" w:date="2015-01-19T05:00:00Z">
        <w:r w:rsidDel="009103CF">
          <w:rPr>
            <w:color w:val="1F497D"/>
          </w:rPr>
          <w:delText xml:space="preserve">Do we need to do additional analysis here to outline the metadata elements that should be always supported ? </w:delText>
        </w:r>
      </w:del>
    </w:p>
    <w:p w:rsidR="00B25B05" w:rsidRDefault="00B25B05">
      <w:pPr>
        <w:pStyle w:val="ListParagraph"/>
        <w:numPr>
          <w:ilvl w:val="0"/>
          <w:numId w:val="46"/>
        </w:numPr>
        <w:pPrChange w:id="421" w:author="Glen F. Marshall" w:date="2015-02-06T09:32:00Z">
          <w:pPr>
            <w:pStyle w:val="ListParagraph"/>
            <w:numPr>
              <w:ilvl w:val="1"/>
              <w:numId w:val="46"/>
            </w:numPr>
            <w:ind w:left="1800" w:hanging="360"/>
          </w:pPr>
        </w:pPrChange>
      </w:pPr>
      <w:ins w:id="422" w:author="Glen F. Marshall" w:date="2015-02-06T09:32:00Z">
        <w:r w:rsidRPr="00B25B05">
          <w:rPr>
            <w:color w:val="1F497D"/>
          </w:rPr>
          <w:lastRenderedPageBreak/>
          <w:t>Relevant security metadata SHALL be captured in ATNA audit records</w:t>
        </w:r>
      </w:ins>
      <w:ins w:id="423" w:author="Glen F. Marshall" w:date="2015-02-10T11:09:00Z">
        <w:r w:rsidR="00372D40">
          <w:rPr>
            <w:color w:val="1F497D"/>
          </w:rPr>
          <w:t xml:space="preserve">, in accordance with IHE profile requirements, </w:t>
        </w:r>
      </w:ins>
      <w:ins w:id="424" w:author="Glen F. Marshall" w:date="2015-02-06T09:32:00Z">
        <w:r w:rsidRPr="00B25B05">
          <w:rPr>
            <w:color w:val="1F497D"/>
          </w:rPr>
          <w:t>for queries and results.</w:t>
        </w:r>
      </w:ins>
    </w:p>
    <w:p w:rsidR="00B4509E" w:rsidRPr="00233514" w:rsidRDefault="00E55628" w:rsidP="00233514">
      <w:pPr>
        <w:pStyle w:val="Heading4"/>
      </w:pPr>
      <w:r w:rsidRPr="00233514">
        <w:t>Managing</w:t>
      </w:r>
      <w:r w:rsidR="00B4509E" w:rsidRPr="00233514">
        <w:t xml:space="preserve"> Consent in Queries</w:t>
      </w:r>
    </w:p>
    <w:p w:rsidR="00233514" w:rsidRDefault="00233514" w:rsidP="00233514">
      <w:pPr>
        <w:pStyle w:val="ListParagraph"/>
        <w:numPr>
          <w:ilvl w:val="0"/>
          <w:numId w:val="47"/>
        </w:numPr>
        <w:rPr>
          <w:ins w:id="425" w:author="Glen F. Marshall" w:date="2015-02-17T13:00:00Z"/>
        </w:rPr>
      </w:pPr>
      <w:del w:id="426" w:author="nbashyam" w:date="2015-01-19T05:01:00Z">
        <w:r w:rsidDel="009103CF">
          <w:delText>Should we prescribe anything in this context at all for consent management, since organizations may be using a variety of ways for managing consent within LDAF context. DS4P and BPPC could be mentioned but may not get traction in an LDAF context.</w:delText>
        </w:r>
      </w:del>
      <w:ins w:id="427" w:author="nbashyam" w:date="2015-01-19T05:01:00Z">
        <w:r w:rsidR="009103CF">
          <w:t xml:space="preserve">Organizations </w:t>
        </w:r>
      </w:ins>
      <w:ins w:id="428" w:author="Glen F. Marshall" w:date="2015-02-10T11:13:00Z">
        <w:r w:rsidR="00913146">
          <w:t xml:space="preserve">SHOULD </w:t>
        </w:r>
      </w:ins>
      <w:ins w:id="429" w:author="nbashyam" w:date="2015-01-19T05:01:00Z">
        <w:del w:id="430" w:author="Glen F. Marshall" w:date="2015-02-10T11:13:00Z">
          <w:r w:rsidR="009103CF" w:rsidDel="00913146">
            <w:delText>may</w:delText>
          </w:r>
        </w:del>
        <w:r w:rsidR="009103CF">
          <w:t xml:space="preserve"> implement </w:t>
        </w:r>
      </w:ins>
      <w:ins w:id="431" w:author="nbashyam" w:date="2015-01-19T05:02:00Z">
        <w:r w:rsidR="009103CF">
          <w:t xml:space="preserve">consent requirements per their </w:t>
        </w:r>
      </w:ins>
      <w:ins w:id="432" w:author="Glen F. Marshall" w:date="2015-02-10T11:13:00Z">
        <w:r w:rsidR="00913146">
          <w:t xml:space="preserve">state, local, and institutional </w:t>
        </w:r>
      </w:ins>
      <w:ins w:id="433" w:author="nbashyam" w:date="2015-01-19T05:02:00Z">
        <w:del w:id="434" w:author="Glen F. Marshall" w:date="2015-02-10T11:13:00Z">
          <w:r w:rsidR="009103CF" w:rsidDel="00913146">
            <w:delText>local</w:delText>
          </w:r>
        </w:del>
        <w:r w:rsidR="009103CF">
          <w:t xml:space="preserve"> policies</w:t>
        </w:r>
      </w:ins>
      <w:ins w:id="435" w:author="Glen F. Marshall" w:date="2015-02-10T11:13:00Z">
        <w:r w:rsidR="00913146">
          <w:t xml:space="preserve">.  However, </w:t>
        </w:r>
      </w:ins>
      <w:ins w:id="436" w:author="nbashyam" w:date="2015-01-19T05:03:00Z">
        <w:r w:rsidR="009103CF">
          <w:t xml:space="preserve"> and there </w:t>
        </w:r>
      </w:ins>
      <w:ins w:id="437" w:author="Glen F. Marshall" w:date="2015-02-10T11:14:00Z">
        <w:r w:rsidR="00913146">
          <w:t>are</w:t>
        </w:r>
      </w:ins>
      <w:ins w:id="438" w:author="nbashyam" w:date="2015-01-19T05:03:00Z">
        <w:del w:id="439" w:author="Glen F. Marshall" w:date="2015-02-10T11:14:00Z">
          <w:r w:rsidR="009103CF" w:rsidDel="00913146">
            <w:delText>is</w:delText>
          </w:r>
        </w:del>
        <w:r w:rsidR="009103CF">
          <w:t xml:space="preserve"> no </w:t>
        </w:r>
      </w:ins>
      <w:ins w:id="440" w:author="Glen F. Marshall" w:date="2015-02-10T11:14:00Z">
        <w:r w:rsidR="00913146">
          <w:t xml:space="preserve">mandatory </w:t>
        </w:r>
      </w:ins>
      <w:ins w:id="441" w:author="nbashyam" w:date="2015-01-19T05:03:00Z">
        <w:del w:id="442" w:author="Glen F. Marshall" w:date="2015-02-10T11:14:00Z">
          <w:r w:rsidR="009103CF" w:rsidDel="00913146">
            <w:delText>specific</w:delText>
          </w:r>
        </w:del>
        <w:r w:rsidR="009103CF">
          <w:t xml:space="preserve"> requirements for consent in </w:t>
        </w:r>
      </w:ins>
      <w:ins w:id="443" w:author="Glen F. Marshall" w:date="2015-02-10T11:14:00Z">
        <w:r w:rsidR="00913146">
          <w:t xml:space="preserve">the </w:t>
        </w:r>
      </w:ins>
      <w:ins w:id="444" w:author="nbashyam" w:date="2015-01-19T05:03:00Z">
        <w:r w:rsidR="009103CF">
          <w:t>LDAF context.</w:t>
        </w:r>
      </w:ins>
    </w:p>
    <w:p w:rsidR="002067BE" w:rsidRDefault="002067BE" w:rsidP="002067BE">
      <w:pPr>
        <w:pStyle w:val="ListParagraph"/>
        <w:numPr>
          <w:ilvl w:val="0"/>
          <w:numId w:val="47"/>
        </w:numPr>
        <w:rPr>
          <w:ins w:id="445" w:author="Glen F. Marshall" w:date="2015-02-17T13:00:00Z"/>
        </w:rPr>
      </w:pPr>
      <w:ins w:id="446" w:author="Glen F. Marshall" w:date="2015-02-17T13:00:00Z">
        <w:r>
          <w:t>Privacy preferences MAY be communicated per the IHE BPPC  profile and MAY be addressed via the Data Segmentation for Privacy (DS4P) USA national extension.</w:t>
        </w:r>
      </w:ins>
    </w:p>
    <w:p w:rsidR="00B25B05" w:rsidRDefault="00B25B05">
      <w:pPr>
        <w:pStyle w:val="ListParagraph"/>
        <w:numPr>
          <w:ilvl w:val="1"/>
          <w:numId w:val="47"/>
        </w:numPr>
        <w:rPr>
          <w:ins w:id="447" w:author="Glen F. Marshall" w:date="2015-02-10T11:14:00Z"/>
        </w:rPr>
        <w:pPrChange w:id="448" w:author="Glen F. Marshall" w:date="2015-02-06T09:33:00Z">
          <w:pPr>
            <w:pStyle w:val="ListParagraph"/>
            <w:numPr>
              <w:numId w:val="47"/>
            </w:numPr>
            <w:ind w:left="1080" w:hanging="360"/>
          </w:pPr>
        </w:pPrChange>
      </w:pPr>
      <w:ins w:id="449" w:author="Glen F. Marshall" w:date="2015-02-06T09:33:00Z">
        <w:r>
          <w:t>Processing of patient consents for disclosure, per the iHE BPPC profile, SHALL be recorded in the ATNA audit log.</w:t>
        </w:r>
      </w:ins>
    </w:p>
    <w:p w:rsidR="00913146" w:rsidRDefault="00913146">
      <w:pPr>
        <w:pStyle w:val="ListParagraph"/>
        <w:numPr>
          <w:ilvl w:val="1"/>
          <w:numId w:val="47"/>
        </w:numPr>
        <w:pPrChange w:id="450" w:author="Glen F. Marshall" w:date="2015-02-06T09:33:00Z">
          <w:pPr>
            <w:pStyle w:val="ListParagraph"/>
            <w:numPr>
              <w:numId w:val="47"/>
            </w:numPr>
            <w:ind w:left="1080" w:hanging="360"/>
          </w:pPr>
        </w:pPrChange>
      </w:pPr>
      <w:ins w:id="451" w:author="Glen F. Marshall" w:date="2015-02-10T11:14:00Z">
        <w:r>
          <w:t>Segmentation of data, per the DS4P profile extension, MAY be recorded in the ATNA audit log.</w:t>
        </w:r>
      </w:ins>
    </w:p>
    <w:p w:rsidR="00B4509E" w:rsidRDefault="00B4509E" w:rsidP="00B4509E">
      <w:pPr>
        <w:pStyle w:val="Heading3"/>
      </w:pPr>
      <w:bookmarkStart w:id="452" w:name="_Toc386620819"/>
      <w:r>
        <w:t>Targeted DAF Security Requirements</w:t>
      </w:r>
      <w:bookmarkEnd w:id="452"/>
    </w:p>
    <w:p w:rsidR="00EE66F7" w:rsidRDefault="00EE66F7" w:rsidP="00EE66F7">
      <w:pPr>
        <w:ind w:left="360" w:firstLine="0"/>
        <w:rPr>
          <w:ins w:id="453" w:author="Glen F. Marshall" w:date="2015-02-11T12:52:00Z"/>
        </w:rPr>
      </w:pPr>
      <w:ins w:id="454" w:author="Glen F. Marshall" w:date="2015-02-11T12:52:00Z">
        <w:r>
          <w:t xml:space="preserve">In the context of TDAF, enterprises </w:t>
        </w:r>
      </w:ins>
      <w:ins w:id="455" w:author="Glen F. Marshall" w:date="2015-02-11T13:20:00Z">
        <w:r w:rsidR="00202B21">
          <w:t xml:space="preserve">SHALL </w:t>
        </w:r>
      </w:ins>
      <w:ins w:id="456" w:author="Glen F. Marshall" w:date="2015-02-11T12:52:00Z">
        <w:r>
          <w:t xml:space="preserve">coordinate their </w:t>
        </w:r>
      </w:ins>
      <w:ins w:id="457" w:author="Glen F. Marshall" w:date="2015-02-11T12:53:00Z">
        <w:r>
          <w:t xml:space="preserve">implementations’ </w:t>
        </w:r>
      </w:ins>
      <w:ins w:id="458" w:author="Glen F. Marshall" w:date="2015-02-11T13:21:00Z">
        <w:r w:rsidR="00202B21">
          <w:t xml:space="preserve">mutual </w:t>
        </w:r>
      </w:ins>
      <w:ins w:id="459" w:author="Glen F. Marshall" w:date="2015-02-11T12:52:00Z">
        <w:r>
          <w:t>conformance to Federal, state, local, and institutional policies</w:t>
        </w:r>
      </w:ins>
      <w:ins w:id="460" w:author="Glen F. Marshall" w:date="2015-02-11T13:21:00Z">
        <w:r w:rsidR="00202B21">
          <w:t xml:space="preserve"> within a </w:t>
        </w:r>
        <w:r w:rsidR="00202B21" w:rsidRPr="00202B21">
          <w:t>Business Associate Agreement that conforms with HIPAA security and privacy regulatory requirements.</w:t>
        </w:r>
      </w:ins>
      <w:ins w:id="461" w:author="Glen F. Marshall" w:date="2015-02-11T12:53:00Z">
        <w:r>
          <w:t xml:space="preserve">  </w:t>
        </w:r>
      </w:ins>
      <w:ins w:id="462" w:author="Glen F. Marshall" w:date="2015-02-11T12:52:00Z">
        <w:r>
          <w:t xml:space="preserve">  </w:t>
        </w:r>
      </w:ins>
    </w:p>
    <w:p w:rsidR="00EE66F7" w:rsidRDefault="00EE66F7" w:rsidP="00EE66F7">
      <w:pPr>
        <w:rPr>
          <w:ins w:id="463" w:author="Glen F. Marshall" w:date="2015-02-11T12:52:00Z"/>
        </w:rPr>
      </w:pPr>
    </w:p>
    <w:p w:rsidR="00EE66F7" w:rsidRDefault="00EE66F7" w:rsidP="00EE66F7">
      <w:pPr>
        <w:ind w:left="360" w:firstLine="0"/>
        <w:rPr>
          <w:ins w:id="464" w:author="Glen F. Marshall" w:date="2015-02-11T12:52:00Z"/>
        </w:rPr>
      </w:pPr>
      <w:ins w:id="465" w:author="Glen F. Marshall" w:date="2015-02-11T12:53:00Z">
        <w:r>
          <w:t xml:space="preserve">The </w:t>
        </w:r>
      </w:ins>
      <w:ins w:id="466" w:author="Glen F. Marshall" w:date="2015-02-11T12:52:00Z">
        <w:r>
          <w:t xml:space="preserve">IHE profiles cited in previous sections </w:t>
        </w:r>
      </w:ins>
      <w:ins w:id="467" w:author="Glen F. Marshall" w:date="2015-02-11T12:54:00Z">
        <w:r>
          <w:t xml:space="preserve">SHALL </w:t>
        </w:r>
      </w:ins>
      <w:ins w:id="468" w:author="Glen F. Marshall" w:date="2015-02-11T12:52:00Z">
        <w:r>
          <w:t xml:space="preserve">be implemented.  Each IHE profile has required actor groupings for security auditing via the IHE ATNA profile.  </w:t>
        </w:r>
      </w:ins>
    </w:p>
    <w:p w:rsidR="008F407F" w:rsidDel="00EE66F7" w:rsidRDefault="00233514" w:rsidP="008F407F">
      <w:pPr>
        <w:rPr>
          <w:del w:id="469" w:author="Glen F. Marshall" w:date="2015-02-11T12:52:00Z"/>
        </w:rPr>
      </w:pPr>
      <w:del w:id="470" w:author="Glen F. Marshall" w:date="2015-02-11T12:52:00Z">
        <w:r w:rsidDel="00EE66F7">
          <w:delText>For Targeted DAF the security requirements are outlined below.</w:delText>
        </w:r>
      </w:del>
    </w:p>
    <w:p w:rsidR="00EE66F7" w:rsidRDefault="00EE66F7" w:rsidP="00EE66F7">
      <w:pPr>
        <w:pStyle w:val="Heading4"/>
        <w:numPr>
          <w:ilvl w:val="3"/>
          <w:numId w:val="21"/>
        </w:numPr>
        <w:rPr>
          <w:ins w:id="471" w:author="Glen F. Marshall" w:date="2015-02-11T12:58:00Z"/>
        </w:rPr>
      </w:pPr>
      <w:ins w:id="472" w:author="Glen F. Marshall" w:date="2015-02-11T12:58:00Z">
        <w:r>
          <w:t>Risk Management</w:t>
        </w:r>
        <w:r>
          <w:br/>
        </w:r>
      </w:ins>
    </w:p>
    <w:p w:rsidR="00EE66F7" w:rsidRDefault="00EE66F7" w:rsidP="00EE66F7">
      <w:pPr>
        <w:pStyle w:val="ListParagraph"/>
        <w:numPr>
          <w:ilvl w:val="0"/>
          <w:numId w:val="49"/>
        </w:numPr>
        <w:rPr>
          <w:ins w:id="473" w:author="Glen F. Marshall" w:date="2015-02-11T12:58:00Z"/>
        </w:rPr>
      </w:pPr>
      <w:ins w:id="474" w:author="Glen F. Marshall" w:date="2015-02-11T12:58:00Z">
        <w:r>
          <w:t>Each partner in the TDAF SHALL establish a risk  analysis and management regime that conforms with HIPAA security regulatory requirements</w:t>
        </w:r>
      </w:ins>
    </w:p>
    <w:p w:rsidR="00EE66F7" w:rsidRDefault="00EE66F7" w:rsidP="00EE66F7">
      <w:pPr>
        <w:pStyle w:val="ListParagraph"/>
        <w:numPr>
          <w:ilvl w:val="1"/>
          <w:numId w:val="49"/>
        </w:numPr>
        <w:rPr>
          <w:ins w:id="475" w:author="Glen F. Marshall" w:date="2015-02-11T13:00:00Z"/>
        </w:rPr>
      </w:pPr>
      <w:ins w:id="476" w:author="Glen F. Marshall" w:date="2015-02-11T12:58:00Z">
        <w:r>
          <w:t>US Federal systems SHOULD conform with the risk management and mitigation requirements defined in NIST 800 series documents.  This SHOULD include security category assignment in accordance with NIST 800-60 vol. 2 Appendix D.14.</w:t>
        </w:r>
      </w:ins>
    </w:p>
    <w:p w:rsidR="00EE66F7" w:rsidRDefault="00EE66F7" w:rsidP="00202B21">
      <w:pPr>
        <w:pStyle w:val="ListParagraph"/>
        <w:numPr>
          <w:ilvl w:val="1"/>
          <w:numId w:val="49"/>
        </w:numPr>
        <w:rPr>
          <w:ins w:id="477" w:author="Glen F. Marshall" w:date="2015-02-11T12:58:00Z"/>
        </w:rPr>
      </w:pPr>
      <w:ins w:id="478" w:author="Glen F. Marshall" w:date="2015-02-11T13:00:00Z">
        <w:r>
          <w:t xml:space="preserve">Coordination of risk management and the related security </w:t>
        </w:r>
      </w:ins>
      <w:ins w:id="479" w:author="Glen F. Marshall" w:date="2015-02-11T13:01:00Z">
        <w:r w:rsidR="00A852A7">
          <w:t xml:space="preserve">and privacy </w:t>
        </w:r>
      </w:ins>
      <w:ins w:id="480" w:author="Glen F. Marshall" w:date="2015-02-11T13:00:00Z">
        <w:r>
          <w:t xml:space="preserve">controls – </w:t>
        </w:r>
      </w:ins>
      <w:ins w:id="481" w:author="Glen F. Marshall" w:date="2015-02-11T13:01:00Z">
        <w:r w:rsidR="00A852A7">
          <w:t xml:space="preserve">policies, </w:t>
        </w:r>
      </w:ins>
      <w:ins w:id="482" w:author="Glen F. Marshall" w:date="2015-02-11T13:00:00Z">
        <w:r>
          <w:t xml:space="preserve">administrative </w:t>
        </w:r>
      </w:ins>
      <w:ins w:id="483" w:author="Glen F. Marshall" w:date="2015-02-11T13:01:00Z">
        <w:r w:rsidR="00A852A7">
          <w:t xml:space="preserve">practices, </w:t>
        </w:r>
      </w:ins>
      <w:ins w:id="484" w:author="Glen F. Marshall" w:date="2015-02-11T13:00:00Z">
        <w:r>
          <w:t xml:space="preserve">and technical </w:t>
        </w:r>
      </w:ins>
      <w:ins w:id="485" w:author="Glen F. Marshall" w:date="2015-02-11T13:01:00Z">
        <w:r w:rsidR="00A852A7">
          <w:t xml:space="preserve">controls </w:t>
        </w:r>
      </w:ins>
      <w:ins w:id="486" w:author="Glen F. Marshall" w:date="2015-02-11T13:00:00Z">
        <w:r>
          <w:t xml:space="preserve">– SHALL be defined in </w:t>
        </w:r>
      </w:ins>
      <w:ins w:id="487" w:author="Glen F. Marshall" w:date="2015-02-11T13:22:00Z">
        <w:r w:rsidR="00202B21">
          <w:t>the</w:t>
        </w:r>
      </w:ins>
      <w:ins w:id="488" w:author="Glen F. Marshall" w:date="2015-02-11T13:00:00Z">
        <w:r>
          <w:t xml:space="preserve"> Business Associate</w:t>
        </w:r>
      </w:ins>
      <w:ins w:id="489" w:author="Glen F. Marshall" w:date="2015-02-11T13:22:00Z">
        <w:r w:rsidR="00202B21">
          <w:t xml:space="preserve"> Agreement.</w:t>
        </w:r>
      </w:ins>
      <w:ins w:id="490" w:author="Glen F. Marshall" w:date="2015-02-11T13:00:00Z">
        <w:r>
          <w:t xml:space="preserve"> </w:t>
        </w:r>
      </w:ins>
    </w:p>
    <w:p w:rsidR="00EE66F7" w:rsidRDefault="00EE66F7" w:rsidP="00EE66F7">
      <w:pPr>
        <w:pStyle w:val="Heading4"/>
        <w:numPr>
          <w:ilvl w:val="3"/>
          <w:numId w:val="21"/>
        </w:numPr>
        <w:rPr>
          <w:ins w:id="491" w:author="Glen F. Marshall" w:date="2015-02-11T12:58:00Z"/>
        </w:rPr>
      </w:pPr>
      <w:ins w:id="492" w:author="Glen F. Marshall" w:date="2015-02-11T12:58:00Z">
        <w:r>
          <w:t>Consistent Time</w:t>
        </w:r>
      </w:ins>
    </w:p>
    <w:p w:rsidR="00A852A7" w:rsidRDefault="00EE66F7" w:rsidP="00EE66F7">
      <w:pPr>
        <w:pStyle w:val="ListParagraph"/>
        <w:numPr>
          <w:ilvl w:val="0"/>
          <w:numId w:val="50"/>
        </w:numPr>
        <w:rPr>
          <w:ins w:id="493" w:author="Glen F. Marshall" w:date="2015-02-11T13:02:00Z"/>
        </w:rPr>
      </w:pPr>
      <w:ins w:id="494" w:author="Glen F. Marshall" w:date="2015-02-11T12:58:00Z">
        <w:r>
          <w:lastRenderedPageBreak/>
          <w:t xml:space="preserve">All computing nodes in the </w:t>
        </w:r>
      </w:ins>
      <w:ins w:id="495" w:author="Glen F. Marshall" w:date="2015-02-11T13:02:00Z">
        <w:r w:rsidR="00A852A7">
          <w:t>TDAF</w:t>
        </w:r>
      </w:ins>
      <w:ins w:id="496" w:author="Glen F. Marshall" w:date="2015-02-11T12:58:00Z">
        <w:r>
          <w:t xml:space="preserve"> SHALL reference a single time source according to the IHE CT profile.  This establishes a common time base for security auditing, as well as clinical data records,  among computing systems.</w:t>
        </w:r>
      </w:ins>
    </w:p>
    <w:p w:rsidR="00EE66F7" w:rsidRDefault="00A852A7">
      <w:pPr>
        <w:pStyle w:val="ListParagraph"/>
        <w:numPr>
          <w:ilvl w:val="1"/>
          <w:numId w:val="50"/>
        </w:numPr>
        <w:rPr>
          <w:ins w:id="497" w:author="Glen F. Marshall" w:date="2015-02-11T12:58:00Z"/>
        </w:rPr>
        <w:pPrChange w:id="498" w:author="Glen F. Marshall" w:date="2015-02-11T13:02:00Z">
          <w:pPr>
            <w:pStyle w:val="ListParagraph"/>
            <w:numPr>
              <w:numId w:val="50"/>
            </w:numPr>
            <w:ind w:left="1080" w:hanging="360"/>
          </w:pPr>
        </w:pPrChange>
      </w:pPr>
      <w:ins w:id="499" w:author="Glen F. Marshall" w:date="2015-02-11T13:02:00Z">
        <w:r>
          <w:t xml:space="preserve">The selected time service </w:t>
        </w:r>
      </w:ins>
      <w:ins w:id="500" w:author="Glen F. Marshall" w:date="2015-02-11T13:03:00Z">
        <w:r>
          <w:t>SHALL</w:t>
        </w:r>
      </w:ins>
      <w:ins w:id="501" w:author="Glen F. Marshall" w:date="2015-02-11T13:02:00Z">
        <w:r>
          <w:t xml:space="preserve"> be </w:t>
        </w:r>
      </w:ins>
      <w:ins w:id="502" w:author="Glen F. Marshall" w:date="2015-02-11T13:03:00Z">
        <w:r>
          <w:t xml:space="preserve">documented </w:t>
        </w:r>
      </w:ins>
      <w:ins w:id="503" w:author="Glen F. Marshall" w:date="2015-02-11T13:02:00Z">
        <w:r>
          <w:t>in the</w:t>
        </w:r>
      </w:ins>
      <w:ins w:id="504" w:author="Glen F. Marshall" w:date="2015-02-11T13:03:00Z">
        <w:r>
          <w:t xml:space="preserve"> Business Associate Agreement.</w:t>
        </w:r>
      </w:ins>
      <w:ins w:id="505" w:author="Glen F. Marshall" w:date="2015-02-11T13:02:00Z">
        <w:r>
          <w:t xml:space="preserve">   </w:t>
        </w:r>
      </w:ins>
    </w:p>
    <w:p w:rsidR="00EE66F7" w:rsidRDefault="00EE66F7" w:rsidP="00EE66F7">
      <w:pPr>
        <w:pStyle w:val="Heading4"/>
        <w:numPr>
          <w:ilvl w:val="3"/>
          <w:numId w:val="21"/>
        </w:numPr>
        <w:rPr>
          <w:ins w:id="506" w:author="Glen F. Marshall" w:date="2015-02-11T12:58:00Z"/>
        </w:rPr>
      </w:pPr>
      <w:ins w:id="507" w:author="Glen F. Marshall" w:date="2015-02-11T12:58:00Z">
        <w:r>
          <w:t>Auditing</w:t>
        </w:r>
      </w:ins>
    </w:p>
    <w:p w:rsidR="00EE66F7" w:rsidRDefault="00A852A7" w:rsidP="00A852A7">
      <w:pPr>
        <w:pStyle w:val="ListParagraph"/>
        <w:numPr>
          <w:ilvl w:val="0"/>
          <w:numId w:val="51"/>
        </w:numPr>
        <w:rPr>
          <w:ins w:id="508" w:author="Glen F. Marshall" w:date="2015-02-11T12:58:00Z"/>
        </w:rPr>
      </w:pPr>
      <w:ins w:id="509" w:author="Glen F. Marshall" w:date="2015-02-11T13:05:00Z">
        <w:r>
          <w:t>T</w:t>
        </w:r>
      </w:ins>
      <w:ins w:id="510" w:author="Glen F. Marshall" w:date="2015-02-11T12:58:00Z">
        <w:r w:rsidR="00EE66F7">
          <w:t xml:space="preserve">he </w:t>
        </w:r>
      </w:ins>
      <w:ins w:id="511" w:author="Glen F. Marshall" w:date="2015-02-11T13:03:00Z">
        <w:r>
          <w:t xml:space="preserve">each </w:t>
        </w:r>
      </w:ins>
      <w:ins w:id="512" w:author="Glen F. Marshall" w:date="2015-02-11T13:04:00Z">
        <w:r>
          <w:t>partners in the T</w:t>
        </w:r>
      </w:ins>
      <w:ins w:id="513" w:author="Glen F. Marshall" w:date="2015-02-11T12:58:00Z">
        <w:r w:rsidR="00EE66F7">
          <w:t xml:space="preserve">DAF </w:t>
        </w:r>
      </w:ins>
      <w:ins w:id="514" w:author="Glen F. Marshall" w:date="2015-02-11T13:04:00Z">
        <w:r>
          <w:t xml:space="preserve">SHALL </w:t>
        </w:r>
      </w:ins>
      <w:ins w:id="515" w:author="Glen F. Marshall" w:date="2015-02-11T12:58:00Z">
        <w:r w:rsidR="00EE66F7">
          <w:t xml:space="preserve">implement </w:t>
        </w:r>
      </w:ins>
      <w:ins w:id="516" w:author="Glen F. Marshall" w:date="2015-02-11T13:05:00Z">
        <w:r>
          <w:t>local</w:t>
        </w:r>
      </w:ins>
      <w:ins w:id="517" w:author="Glen F. Marshall" w:date="2015-02-11T12:58:00Z">
        <w:r w:rsidR="00EE66F7">
          <w:t xml:space="preserve"> IHE ATNA repositor</w:t>
        </w:r>
      </w:ins>
      <w:ins w:id="518" w:author="Glen F. Marshall" w:date="2015-02-11T13:05:00Z">
        <w:r>
          <w:t>ies</w:t>
        </w:r>
      </w:ins>
      <w:ins w:id="519" w:author="Glen F. Marshall" w:date="2015-02-11T12:58:00Z">
        <w:r>
          <w:t xml:space="preserve"> for recording audit events</w:t>
        </w:r>
      </w:ins>
      <w:ins w:id="520" w:author="Glen F. Marshall" w:date="2015-02-11T13:05:00Z">
        <w:r>
          <w:t>, per the</w:t>
        </w:r>
      </w:ins>
      <w:ins w:id="521" w:author="Glen F. Marshall" w:date="2015-02-11T13:06:00Z">
        <w:r>
          <w:t xml:space="preserve"> </w:t>
        </w:r>
      </w:ins>
      <w:ins w:id="522" w:author="Glen F. Marshall" w:date="2015-02-11T12:58:00Z">
        <w:r>
          <w:t xml:space="preserve">required actor </w:t>
        </w:r>
      </w:ins>
      <w:ins w:id="523" w:author="Glen F. Marshall" w:date="2015-02-11T13:07:00Z">
        <w:r>
          <w:t xml:space="preserve">IHE profile actor </w:t>
        </w:r>
      </w:ins>
      <w:ins w:id="524" w:author="Glen F. Marshall" w:date="2015-02-11T12:58:00Z">
        <w:r>
          <w:t>groupings</w:t>
        </w:r>
      </w:ins>
      <w:ins w:id="525" w:author="Glen F. Marshall" w:date="2015-02-11T13:07:00Z">
        <w:r>
          <w:t>.</w:t>
        </w:r>
      </w:ins>
    </w:p>
    <w:p w:rsidR="00EE66F7" w:rsidRDefault="00EE66F7" w:rsidP="00EE66F7">
      <w:pPr>
        <w:pStyle w:val="ListParagraph"/>
        <w:numPr>
          <w:ilvl w:val="0"/>
          <w:numId w:val="51"/>
        </w:numPr>
        <w:rPr>
          <w:ins w:id="526" w:author="Glen F. Marshall" w:date="2015-02-11T12:58:00Z"/>
        </w:rPr>
      </w:pPr>
      <w:ins w:id="527" w:author="Glen F. Marshall" w:date="2015-02-11T12:58:00Z">
        <w:r>
          <w:t>Reviews of audit data SHOULD be performed as part of HIPAA-compliant risk management.</w:t>
        </w:r>
      </w:ins>
    </w:p>
    <w:p w:rsidR="00EE66F7" w:rsidRDefault="00A852A7" w:rsidP="00EE66F7">
      <w:pPr>
        <w:pStyle w:val="ListParagraph"/>
        <w:numPr>
          <w:ilvl w:val="1"/>
          <w:numId w:val="51"/>
        </w:numPr>
        <w:rPr>
          <w:ins w:id="528" w:author="Glen F. Marshall" w:date="2015-02-11T13:07:00Z"/>
        </w:rPr>
      </w:pPr>
      <w:ins w:id="529" w:author="Glen F. Marshall" w:date="2015-02-11T13:07:00Z">
        <w:r>
          <w:t xml:space="preserve">Each partner </w:t>
        </w:r>
      </w:ins>
      <w:ins w:id="530" w:author="Glen F. Marshall" w:date="2015-02-11T12:58:00Z">
        <w:r w:rsidR="00EE66F7">
          <w:t>MAY merge ATNA and non-ATNA audit repositories, collated by time-stamps,  prior to performing audit reviews.</w:t>
        </w:r>
      </w:ins>
    </w:p>
    <w:p w:rsidR="00A852A7" w:rsidRDefault="00A852A7" w:rsidP="00EE66F7">
      <w:pPr>
        <w:pStyle w:val="ListParagraph"/>
        <w:numPr>
          <w:ilvl w:val="1"/>
          <w:numId w:val="51"/>
        </w:numPr>
        <w:rPr>
          <w:ins w:id="531" w:author="Glen F. Marshall" w:date="2015-02-11T12:58:00Z"/>
        </w:rPr>
      </w:pPr>
      <w:ins w:id="532" w:author="Glen F. Marshall" w:date="2015-02-11T13:07:00Z">
        <w:r>
          <w:t xml:space="preserve">Each partner </w:t>
        </w:r>
      </w:ins>
      <w:ins w:id="533" w:author="Glen F. Marshall" w:date="2015-02-11T13:08:00Z">
        <w:r>
          <w:t xml:space="preserve">MAY </w:t>
        </w:r>
      </w:ins>
      <w:ins w:id="534" w:author="Glen F. Marshall" w:date="2015-02-11T13:07:00Z">
        <w:r>
          <w:t xml:space="preserve">perform coordinated reviews of </w:t>
        </w:r>
      </w:ins>
      <w:ins w:id="535" w:author="Glen F. Marshall" w:date="2015-02-11T13:08:00Z">
        <w:r>
          <w:t xml:space="preserve">their </w:t>
        </w:r>
      </w:ins>
      <w:ins w:id="536" w:author="Glen F. Marshall" w:date="2015-02-11T13:07:00Z">
        <w:r>
          <w:t>audit repositories</w:t>
        </w:r>
      </w:ins>
      <w:ins w:id="537" w:author="Glen F. Marshall" w:date="2015-02-11T13:09:00Z">
        <w:r>
          <w:t xml:space="preserve">, e.g., </w:t>
        </w:r>
      </w:ins>
      <w:ins w:id="538" w:author="Glen F. Marshall" w:date="2015-02-11T13:08:00Z">
        <w:r>
          <w:t xml:space="preserve">as part of assuring conformance with Business Associate Agreement provisions. </w:t>
        </w:r>
      </w:ins>
    </w:p>
    <w:p w:rsidR="008F407F" w:rsidRDefault="00233514" w:rsidP="008F407F">
      <w:pPr>
        <w:pStyle w:val="Heading4"/>
      </w:pPr>
      <w:r>
        <w:t xml:space="preserve">User </w:t>
      </w:r>
      <w:r w:rsidR="008F407F">
        <w:t xml:space="preserve">Authentication and Authorization </w:t>
      </w:r>
      <w:r>
        <w:t>Information</w:t>
      </w:r>
    </w:p>
    <w:p w:rsidR="008F407F" w:rsidRDefault="00233514" w:rsidP="00233514">
      <w:pPr>
        <w:ind w:left="360" w:firstLine="0"/>
        <w:rPr>
          <w:ins w:id="539" w:author="Cortez, Angelique J." w:date="2015-02-16T10:52:00Z"/>
        </w:rPr>
      </w:pPr>
      <w:r>
        <w:t xml:space="preserve">In the context of TDAF, User Authentication and Authorization are critical before data is accessed. </w:t>
      </w:r>
      <w:r w:rsidR="004F239B">
        <w:t>The following is a mapping of DAF actors/transactions to IHE XUA actors/transactions.</w:t>
      </w:r>
    </w:p>
    <w:p w:rsidR="00260D27" w:rsidRDefault="00260D27" w:rsidP="00233514">
      <w:pPr>
        <w:ind w:left="360" w:firstLine="0"/>
      </w:pPr>
    </w:p>
    <w:tbl>
      <w:tblPr>
        <w:tblStyle w:val="TableGrid"/>
        <w:tblW w:w="0" w:type="auto"/>
        <w:jc w:val="center"/>
        <w:tblInd w:w="720" w:type="dxa"/>
        <w:tblLook w:val="04A0" w:firstRow="1" w:lastRow="0" w:firstColumn="1" w:lastColumn="0" w:noHBand="0" w:noVBand="1"/>
      </w:tblPr>
      <w:tblGrid>
        <w:gridCol w:w="3330"/>
        <w:gridCol w:w="2610"/>
      </w:tblGrid>
      <w:tr w:rsidR="004F239B" w:rsidTr="00260D27">
        <w:trPr>
          <w:jc w:val="center"/>
        </w:trPr>
        <w:tc>
          <w:tcPr>
            <w:tcW w:w="3330" w:type="dxa"/>
            <w:shd w:val="clear" w:color="auto" w:fill="B0CAFF" w:themeFill="accent1" w:themeFillTint="33"/>
          </w:tcPr>
          <w:p w:rsidR="004F239B" w:rsidRDefault="004F239B" w:rsidP="00E06CE4">
            <w:pPr>
              <w:ind w:firstLine="0"/>
              <w:rPr>
                <w:lang w:bidi="en-US"/>
              </w:rPr>
            </w:pPr>
            <w:r>
              <w:rPr>
                <w:lang w:bidi="en-US"/>
              </w:rPr>
              <w:t>DAF Actor or Transaction</w:t>
            </w:r>
          </w:p>
        </w:tc>
        <w:tc>
          <w:tcPr>
            <w:tcW w:w="2610" w:type="dxa"/>
            <w:shd w:val="clear" w:color="auto" w:fill="B0CAFF" w:themeFill="accent1" w:themeFillTint="33"/>
          </w:tcPr>
          <w:p w:rsidR="004F239B" w:rsidRDefault="004F239B" w:rsidP="00E06CE4">
            <w:pPr>
              <w:ind w:firstLine="0"/>
              <w:rPr>
                <w:lang w:bidi="en-US"/>
              </w:rPr>
            </w:pPr>
            <w:r>
              <w:rPr>
                <w:lang w:bidi="en-US"/>
              </w:rPr>
              <w:t>XUA Actor or Transaction</w:t>
            </w:r>
          </w:p>
        </w:tc>
      </w:tr>
      <w:tr w:rsidR="004F239B" w:rsidTr="00260D27">
        <w:trPr>
          <w:jc w:val="center"/>
        </w:trPr>
        <w:tc>
          <w:tcPr>
            <w:tcW w:w="3330" w:type="dxa"/>
          </w:tcPr>
          <w:p w:rsidR="004F239B" w:rsidRDefault="004F239B" w:rsidP="00E06CE4">
            <w:pPr>
              <w:ind w:firstLine="0"/>
              <w:rPr>
                <w:lang w:bidi="en-US"/>
              </w:rPr>
            </w:pPr>
            <w:r>
              <w:rPr>
                <w:lang w:bidi="en-US"/>
              </w:rPr>
              <w:t>Query Requestor</w:t>
            </w:r>
          </w:p>
        </w:tc>
        <w:tc>
          <w:tcPr>
            <w:tcW w:w="2610" w:type="dxa"/>
          </w:tcPr>
          <w:p w:rsidR="004F239B" w:rsidRDefault="004F239B" w:rsidP="00E06CE4">
            <w:pPr>
              <w:ind w:firstLine="0"/>
              <w:rPr>
                <w:lang w:bidi="en-US"/>
              </w:rPr>
            </w:pPr>
            <w:r>
              <w:rPr>
                <w:lang w:bidi="en-US"/>
              </w:rPr>
              <w:t>X-Service User</w:t>
            </w:r>
          </w:p>
        </w:tc>
      </w:tr>
      <w:tr w:rsidR="004F239B" w:rsidTr="00260D27">
        <w:trPr>
          <w:jc w:val="center"/>
        </w:trPr>
        <w:tc>
          <w:tcPr>
            <w:tcW w:w="3330" w:type="dxa"/>
          </w:tcPr>
          <w:p w:rsidR="004F239B" w:rsidRDefault="004F239B" w:rsidP="00E06CE4">
            <w:pPr>
              <w:ind w:firstLine="0"/>
              <w:rPr>
                <w:lang w:bidi="en-US"/>
              </w:rPr>
            </w:pPr>
            <w:r>
              <w:rPr>
                <w:lang w:bidi="en-US"/>
              </w:rPr>
              <w:t>Query Responder</w:t>
            </w:r>
          </w:p>
        </w:tc>
        <w:tc>
          <w:tcPr>
            <w:tcW w:w="2610" w:type="dxa"/>
          </w:tcPr>
          <w:p w:rsidR="004F239B" w:rsidRDefault="004F239B" w:rsidP="00E06CE4">
            <w:pPr>
              <w:ind w:firstLine="0"/>
              <w:rPr>
                <w:lang w:bidi="en-US"/>
              </w:rPr>
            </w:pPr>
            <w:r>
              <w:rPr>
                <w:lang w:bidi="en-US"/>
              </w:rPr>
              <w:t>X-Service Provider</w:t>
            </w:r>
          </w:p>
        </w:tc>
      </w:tr>
      <w:tr w:rsidR="004F239B" w:rsidTr="00260D27">
        <w:trPr>
          <w:jc w:val="center"/>
        </w:trPr>
        <w:tc>
          <w:tcPr>
            <w:tcW w:w="3330" w:type="dxa"/>
          </w:tcPr>
          <w:p w:rsidR="004F239B" w:rsidRDefault="004E6BAB" w:rsidP="00E06CE4">
            <w:pPr>
              <w:ind w:firstLine="0"/>
              <w:rPr>
                <w:lang w:bidi="en-US"/>
              </w:rPr>
            </w:pPr>
            <w:r>
              <w:rPr>
                <w:lang w:bidi="en-US"/>
              </w:rPr>
              <w:t>Supply and Consumer User Assertions</w:t>
            </w:r>
          </w:p>
        </w:tc>
        <w:tc>
          <w:tcPr>
            <w:tcW w:w="2610" w:type="dxa"/>
          </w:tcPr>
          <w:p w:rsidR="004F239B" w:rsidRDefault="004E6BAB" w:rsidP="00E06CE4">
            <w:pPr>
              <w:ind w:firstLine="0"/>
              <w:rPr>
                <w:lang w:bidi="en-US"/>
              </w:rPr>
            </w:pPr>
            <w:r>
              <w:rPr>
                <w:lang w:bidi="en-US"/>
              </w:rPr>
              <w:t>Provide X-User Assertion</w:t>
            </w:r>
          </w:p>
        </w:tc>
      </w:tr>
    </w:tbl>
    <w:p w:rsidR="004F239B" w:rsidDel="00260D27" w:rsidRDefault="004F239B" w:rsidP="00260D27">
      <w:pPr>
        <w:ind w:firstLine="0"/>
        <w:rPr>
          <w:del w:id="540" w:author="Cortez, Angelique J." w:date="2015-02-16T10:52:00Z"/>
        </w:rPr>
      </w:pPr>
    </w:p>
    <w:p w:rsidR="004F239B" w:rsidDel="00260D27" w:rsidRDefault="004F239B" w:rsidP="00260D27">
      <w:pPr>
        <w:ind w:firstLine="0"/>
        <w:rPr>
          <w:del w:id="541" w:author="Cortez, Angelique J." w:date="2015-02-16T10:52:00Z"/>
        </w:rPr>
      </w:pPr>
    </w:p>
    <w:p w:rsidR="004F239B" w:rsidRDefault="004F239B" w:rsidP="00233514">
      <w:pPr>
        <w:ind w:left="360" w:firstLine="0"/>
      </w:pPr>
    </w:p>
    <w:p w:rsidR="00D3581D" w:rsidRDefault="00D3581D" w:rsidP="004F239B">
      <w:pPr>
        <w:pStyle w:val="ListParagraph"/>
        <w:numPr>
          <w:ilvl w:val="0"/>
          <w:numId w:val="47"/>
        </w:numPr>
        <w:rPr>
          <w:ins w:id="542" w:author="Glen F. Marshall" w:date="2015-02-17T13:50:00Z"/>
        </w:rPr>
      </w:pPr>
      <w:ins w:id="543" w:author="Glen F. Marshall" w:date="2015-02-17T13:50:00Z">
        <w:r>
          <w:t>User authentication and authorization SHALL be uniformly implemented on all end-users’  computing systems via the IHE XUA profile.</w:t>
        </w:r>
      </w:ins>
    </w:p>
    <w:p w:rsidR="004F239B" w:rsidRDefault="00233514">
      <w:pPr>
        <w:pStyle w:val="ListParagraph"/>
        <w:numPr>
          <w:ilvl w:val="1"/>
          <w:numId w:val="47"/>
        </w:numPr>
        <w:pPrChange w:id="544" w:author="Glen F. Marshall" w:date="2015-02-17T13:50:00Z">
          <w:pPr>
            <w:pStyle w:val="ListParagraph"/>
            <w:numPr>
              <w:numId w:val="47"/>
            </w:numPr>
            <w:ind w:left="1080" w:hanging="360"/>
          </w:pPr>
        </w:pPrChange>
      </w:pPr>
      <w:r>
        <w:t xml:space="preserve">Query Requestors and Query Responders </w:t>
      </w:r>
      <w:del w:id="545" w:author="Glen F. Marshall" w:date="2015-02-11T11:39:00Z">
        <w:r w:rsidDel="00706C31">
          <w:delText xml:space="preserve">MUST </w:delText>
        </w:r>
      </w:del>
      <w:ins w:id="546" w:author="Glen F. Marshall" w:date="2015-02-11T11:39:00Z">
        <w:r w:rsidR="00706C31">
          <w:t xml:space="preserve">SHALL </w:t>
        </w:r>
      </w:ins>
      <w:r>
        <w:t xml:space="preserve">support the Provide X-User Assertion transaction </w:t>
      </w:r>
      <w:r w:rsidR="004F239B">
        <w:t xml:space="preserve">conforming to the IHE XUA profile outlined in </w:t>
      </w:r>
      <w:r w:rsidR="00591744">
        <w:fldChar w:fldCharType="begin"/>
      </w:r>
      <w:r w:rsidR="00591744">
        <w:instrText xml:space="preserve"> HYPERLINK "http://www.ihe.net/uploadedFiles/Documents/ITI/IHE_ITI_TF_Vol2b.pdf" </w:instrText>
      </w:r>
      <w:r w:rsidR="00591744">
        <w:fldChar w:fldCharType="separate"/>
      </w:r>
      <w:r w:rsidR="004F239B" w:rsidRPr="007C4386">
        <w:rPr>
          <w:rStyle w:val="Hyperlink"/>
          <w:lang w:bidi="en-US"/>
        </w:rPr>
        <w:t>IHE ITI TF Volume 2b Rev 10.0</w:t>
      </w:r>
      <w:r w:rsidR="00591744">
        <w:rPr>
          <w:rStyle w:val="Hyperlink"/>
          <w:lang w:bidi="en-US"/>
        </w:rPr>
        <w:fldChar w:fldCharType="end"/>
      </w:r>
    </w:p>
    <w:p w:rsidR="00233514" w:rsidRDefault="004F239B">
      <w:pPr>
        <w:pStyle w:val="ListParagraph"/>
        <w:numPr>
          <w:ilvl w:val="1"/>
          <w:numId w:val="47"/>
        </w:numPr>
        <w:rPr>
          <w:ins w:id="547" w:author="Glen F. Marshall" w:date="2015-02-11T13:23:00Z"/>
        </w:rPr>
        <w:pPrChange w:id="548" w:author="Glen F. Marshall" w:date="2015-02-17T13:50:00Z">
          <w:pPr>
            <w:pStyle w:val="ListParagraph"/>
            <w:numPr>
              <w:numId w:val="47"/>
            </w:numPr>
            <w:ind w:left="1080" w:hanging="360"/>
          </w:pPr>
        </w:pPrChange>
      </w:pPr>
      <w:r>
        <w:t xml:space="preserve">Query Requestors and Query Responders </w:t>
      </w:r>
      <w:ins w:id="549" w:author="Glen F. Marshall" w:date="2015-02-11T11:40:00Z">
        <w:r w:rsidR="00706C31">
          <w:t>SHALL</w:t>
        </w:r>
      </w:ins>
      <w:del w:id="550" w:author="Glen F. Marshall" w:date="2015-02-11T11:40:00Z">
        <w:r w:rsidDel="00706C31">
          <w:delText>MUST</w:delText>
        </w:r>
      </w:del>
      <w:r>
        <w:t xml:space="preserve"> support</w:t>
      </w:r>
      <w:ins w:id="551" w:author="nbashyam" w:date="2015-01-19T05:06:00Z">
        <w:r w:rsidR="009103CF">
          <w:t xml:space="preserve"> all</w:t>
        </w:r>
      </w:ins>
      <w:r>
        <w:t xml:space="preserve"> the </w:t>
      </w:r>
      <w:r w:rsidR="00591744">
        <w:fldChar w:fldCharType="begin"/>
      </w:r>
      <w:r w:rsidR="00591744">
        <w:instrText xml:space="preserve"> HYPERLINK "http://www.ihe.net/Technical_Framework/upload/IHE_ITI_Suppl_XUA-_Rev1-1_TI_2010-08-10.pdf" </w:instrText>
      </w:r>
      <w:r w:rsidR="00591744">
        <w:fldChar w:fldCharType="separate"/>
      </w:r>
      <w:r w:rsidRPr="004F239B">
        <w:rPr>
          <w:rStyle w:val="Hyperlink"/>
        </w:rPr>
        <w:t>IHE XUA++</w:t>
      </w:r>
      <w:r w:rsidR="00591744">
        <w:rPr>
          <w:rStyle w:val="Hyperlink"/>
        </w:rPr>
        <w:fldChar w:fldCharType="end"/>
      </w:r>
      <w:r>
        <w:t xml:space="preserve"> profile option</w:t>
      </w:r>
      <w:ins w:id="552" w:author="nbashyam" w:date="2015-01-19T05:06:00Z">
        <w:r w:rsidR="009103CF">
          <w:t>s</w:t>
        </w:r>
      </w:ins>
      <w:del w:id="553" w:author="nbashyam" w:date="2015-01-19T05:06:00Z">
        <w:r w:rsidDel="009103CF">
          <w:delText xml:space="preserve">s </w:delText>
        </w:r>
      </w:del>
      <w:ins w:id="554" w:author="nbashyam" w:date="2015-01-19T05:06:00Z">
        <w:r w:rsidR="009103CF">
          <w:t>.</w:t>
        </w:r>
      </w:ins>
      <w:r w:rsidR="004E6BAB">
        <w:t>.</w:t>
      </w:r>
    </w:p>
    <w:p w:rsidR="00D3581D" w:rsidRDefault="00D3581D" w:rsidP="00D3581D">
      <w:pPr>
        <w:pStyle w:val="ListParagraph"/>
        <w:numPr>
          <w:ilvl w:val="0"/>
          <w:numId w:val="47"/>
        </w:numPr>
        <w:rPr>
          <w:ins w:id="555" w:author="Glen F. Marshall" w:date="2015-02-17T13:51:00Z"/>
        </w:rPr>
      </w:pPr>
      <w:ins w:id="556" w:author="Glen F. Marshall" w:date="2015-02-17T13:51:00Z">
        <w:r>
          <w:t xml:space="preserve">Query Requestors and Query Responders SHALL support authentication of the systems per the Authenticate Node transaction for HTTP connections per </w:t>
        </w:r>
        <w:r>
          <w:fldChar w:fldCharType="begin"/>
        </w:r>
        <w:r>
          <w:instrText xml:space="preserve"> HYPERLINK "http://www.ihe.net/Technical_Framework/upload/IHE_ITI_Node_Authentication_Security_2004_08-15.pdf" </w:instrText>
        </w:r>
        <w:r>
          <w:fldChar w:fldCharType="separate"/>
        </w:r>
        <w:r w:rsidRPr="009103CF">
          <w:rPr>
            <w:rStyle w:val="Hyperlink"/>
          </w:rPr>
          <w:t>IHE ATNA profile</w:t>
        </w:r>
        <w:r>
          <w:fldChar w:fldCharType="end"/>
        </w:r>
        <w:r>
          <w:t>.</w:t>
        </w:r>
      </w:ins>
    </w:p>
    <w:p w:rsidR="00D3581D" w:rsidRDefault="00D3581D" w:rsidP="00D3581D">
      <w:pPr>
        <w:pStyle w:val="ListParagraph"/>
        <w:numPr>
          <w:ilvl w:val="1"/>
          <w:numId w:val="47"/>
        </w:numPr>
        <w:rPr>
          <w:ins w:id="557" w:author="Glen F. Marshall" w:date="2015-02-17T13:51:00Z"/>
        </w:rPr>
      </w:pPr>
      <w:ins w:id="558" w:author="Glen F. Marshall" w:date="2015-02-17T13:51:00Z">
        <w:r>
          <w:lastRenderedPageBreak/>
          <w:t>US Federal systems SHOULD conform with authentication and authorizations control requirements, per risk management guidelines in NIST 800-series documents, with particular reference to security controls documented in NIST 800-53.</w:t>
        </w:r>
      </w:ins>
    </w:p>
    <w:p w:rsidR="00D3581D" w:rsidRDefault="00D3581D" w:rsidP="00D3581D">
      <w:pPr>
        <w:pStyle w:val="ListParagraph"/>
        <w:numPr>
          <w:ilvl w:val="1"/>
          <w:numId w:val="47"/>
        </w:numPr>
        <w:rPr>
          <w:ins w:id="559" w:author="Glen F. Marshall" w:date="2015-02-17T13:51:00Z"/>
        </w:rPr>
      </w:pPr>
      <w:ins w:id="560" w:author="Glen F. Marshall" w:date="2015-02-17T13:51:00Z">
        <w:r>
          <w:t>The Business Associate Agreement SHALL name mutually-trusted certificate authorities from which digital certificates will be obtained for the purposes of IHE ATNA node authentication.</w:t>
        </w:r>
      </w:ins>
    </w:p>
    <w:p w:rsidR="00D3581D" w:rsidRDefault="00D3581D" w:rsidP="00D3581D">
      <w:pPr>
        <w:pStyle w:val="ListParagraph"/>
        <w:numPr>
          <w:ilvl w:val="2"/>
          <w:numId w:val="47"/>
        </w:numPr>
        <w:rPr>
          <w:ins w:id="561" w:author="Glen F. Marshall" w:date="2015-02-17T13:51:00Z"/>
        </w:rPr>
      </w:pPr>
      <w:ins w:id="562" w:author="Glen F. Marshall" w:date="2015-02-17T13:51:00Z">
        <w:r>
          <w:t>Digital certificate management and provisioning MAY be a mutual activity for the TDAF partners.</w:t>
        </w:r>
      </w:ins>
    </w:p>
    <w:p w:rsidR="00202B21" w:rsidRDefault="00202B21" w:rsidP="00202B21">
      <w:pPr>
        <w:pStyle w:val="ListParagraph"/>
        <w:numPr>
          <w:ilvl w:val="0"/>
          <w:numId w:val="47"/>
        </w:numPr>
        <w:rPr>
          <w:ins w:id="563" w:author="Glen F. Marshall" w:date="2015-02-11T13:23:00Z"/>
        </w:rPr>
      </w:pPr>
      <w:ins w:id="564" w:author="Glen F. Marshall" w:date="2015-02-11T13:23:00Z">
        <w:r>
          <w:t>In cases where the provenance, authenticity, integrity, and accountability must be established, the user’s personal identity for concurrent or later review:</w:t>
        </w:r>
      </w:ins>
    </w:p>
    <w:p w:rsidR="00202B21" w:rsidRDefault="00202B21" w:rsidP="00202B21">
      <w:pPr>
        <w:pStyle w:val="ListParagraph"/>
        <w:numPr>
          <w:ilvl w:val="1"/>
          <w:numId w:val="47"/>
        </w:numPr>
        <w:rPr>
          <w:ins w:id="565" w:author="Glen F. Marshall" w:date="2015-02-11T13:23:00Z"/>
        </w:rPr>
      </w:pPr>
      <w:ins w:id="566" w:author="Glen F. Marshall" w:date="2015-02-11T13:23:00Z">
        <w:r>
          <w:t>SHALL be recorded in each partner’s IHE ATNA conformant audit log.</w:t>
        </w:r>
      </w:ins>
    </w:p>
    <w:p w:rsidR="00202B21" w:rsidRDefault="00202B21" w:rsidP="00202B21">
      <w:pPr>
        <w:pStyle w:val="ListParagraph"/>
        <w:numPr>
          <w:ilvl w:val="1"/>
          <w:numId w:val="47"/>
        </w:numPr>
        <w:rPr>
          <w:ins w:id="567" w:author="Glen F. Marshall" w:date="2015-02-11T13:23:00Z"/>
        </w:rPr>
      </w:pPr>
      <w:ins w:id="568" w:author="Glen F. Marshall" w:date="2015-02-11T13:23:00Z">
        <w:r>
          <w:t>MAY be recorded  with the associated data itself, in cases where data provenance must persist.</w:t>
        </w:r>
      </w:ins>
    </w:p>
    <w:p w:rsidR="00202B21" w:rsidRDefault="00202B21" w:rsidP="00202B21">
      <w:pPr>
        <w:pStyle w:val="ListParagraph"/>
        <w:numPr>
          <w:ilvl w:val="0"/>
          <w:numId w:val="47"/>
        </w:numPr>
        <w:rPr>
          <w:ins w:id="569" w:author="Glen F. Marshall" w:date="2015-02-11T13:23:00Z"/>
        </w:rPr>
      </w:pPr>
      <w:ins w:id="570" w:author="Glen F. Marshall" w:date="2015-02-11T13:23:00Z">
        <w:r>
          <w:t>Authentication or authorization failures SHALL produce a negative response to the requestor and SHALL be recorded in the local partner’s  ATNA audit log.</w:t>
        </w:r>
      </w:ins>
    </w:p>
    <w:p w:rsidR="00202B21" w:rsidRDefault="00202B21" w:rsidP="00202B21">
      <w:pPr>
        <w:pStyle w:val="ListParagraph"/>
        <w:numPr>
          <w:ilvl w:val="0"/>
          <w:numId w:val="47"/>
        </w:numPr>
        <w:rPr>
          <w:ins w:id="571" w:author="Glen F. Marshall" w:date="2015-02-11T13:23:00Z"/>
        </w:rPr>
      </w:pPr>
      <w:ins w:id="572" w:author="Glen F. Marshall" w:date="2015-02-11T13:23:00Z">
        <w:r>
          <w:t>Organizations MAY implement additional authentication and authorization policies per their state, local, and institutional  requirements.</w:t>
        </w:r>
      </w:ins>
    </w:p>
    <w:p w:rsidR="00202B21" w:rsidRPr="00B4509E" w:rsidRDefault="00202B21" w:rsidP="004F239B">
      <w:pPr>
        <w:pStyle w:val="ListParagraph"/>
        <w:numPr>
          <w:ilvl w:val="0"/>
          <w:numId w:val="47"/>
        </w:numPr>
      </w:pPr>
    </w:p>
    <w:p w:rsidR="004160C4" w:rsidRDefault="004160C4" w:rsidP="004160C4">
      <w:pPr>
        <w:pStyle w:val="Heading4"/>
        <w:rPr>
          <w:ins w:id="573" w:author="Glen F. Marshall" w:date="2015-02-17T13:11:00Z"/>
        </w:rPr>
      </w:pPr>
      <w:ins w:id="574" w:author="Glen F. Marshall" w:date="2015-02-17T13:11:00Z">
        <w:r>
          <w:t>Confidentiality</w:t>
        </w:r>
      </w:ins>
    </w:p>
    <w:p w:rsidR="004160C4" w:rsidRDefault="004160C4">
      <w:pPr>
        <w:pStyle w:val="ListParagraph"/>
        <w:numPr>
          <w:ilvl w:val="0"/>
          <w:numId w:val="54"/>
        </w:numPr>
        <w:rPr>
          <w:ins w:id="575" w:author="Glen F. Marshall" w:date="2015-02-17T13:27:00Z"/>
        </w:rPr>
        <w:pPrChange w:id="576" w:author="Glen F. Marshall" w:date="2015-02-17T13:26:00Z">
          <w:pPr>
            <w:pStyle w:val="ListParagraph"/>
            <w:numPr>
              <w:ilvl w:val="1"/>
              <w:numId w:val="54"/>
            </w:numPr>
            <w:ind w:left="1800" w:hanging="360"/>
          </w:pPr>
        </w:pPrChange>
      </w:pPr>
      <w:ins w:id="577" w:author="Glen F. Marshall" w:date="2015-02-17T13:11:00Z">
        <w:r>
          <w:t>The TDAF SHALL implement data encryption to</w:t>
        </w:r>
      </w:ins>
      <w:ins w:id="578" w:author="Glen F. Marshall" w:date="2015-02-17T13:12:00Z">
        <w:r>
          <w:t xml:space="preserve"> p</w:t>
        </w:r>
      </w:ins>
      <w:ins w:id="579" w:author="Glen F. Marshall" w:date="2015-02-17T13:11:00Z">
        <w:r>
          <w:t xml:space="preserve">rotect the confidentiality of data in transit.  This </w:t>
        </w:r>
      </w:ins>
      <w:ins w:id="580" w:author="Glen F. Marshall" w:date="2015-02-17T13:12:00Z">
        <w:r>
          <w:t xml:space="preserve">SHALL </w:t>
        </w:r>
      </w:ins>
      <w:ins w:id="581" w:author="Glen F. Marshall" w:date="2015-02-17T13:11:00Z">
        <w:r>
          <w:t>be encryption as specified in the IHE ATNA profile.</w:t>
        </w:r>
      </w:ins>
    </w:p>
    <w:p w:rsidR="00233C00" w:rsidRDefault="00233C00" w:rsidP="00233C00">
      <w:pPr>
        <w:pStyle w:val="ListParagraph"/>
        <w:numPr>
          <w:ilvl w:val="1"/>
          <w:numId w:val="54"/>
        </w:numPr>
        <w:rPr>
          <w:ins w:id="582" w:author="Glen F. Marshall" w:date="2015-02-17T13:11:00Z"/>
        </w:rPr>
      </w:pPr>
      <w:ins w:id="583" w:author="Glen F. Marshall" w:date="2015-02-17T13:27:00Z">
        <w:r>
          <w:t xml:space="preserve">US Federal systems SHOULD conform with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ins>
    </w:p>
    <w:p w:rsidR="004160C4" w:rsidRDefault="004160C4">
      <w:pPr>
        <w:pStyle w:val="ListParagraph"/>
        <w:numPr>
          <w:ilvl w:val="0"/>
          <w:numId w:val="54"/>
        </w:numPr>
        <w:rPr>
          <w:ins w:id="584" w:author="Glen F. Marshall" w:date="2015-02-17T13:26:00Z"/>
        </w:rPr>
        <w:pPrChange w:id="585" w:author="Glen F. Marshall" w:date="2015-02-17T13:26:00Z">
          <w:pPr>
            <w:pStyle w:val="ListParagraph"/>
            <w:numPr>
              <w:ilvl w:val="1"/>
              <w:numId w:val="54"/>
            </w:numPr>
            <w:ind w:left="1800" w:hanging="360"/>
          </w:pPr>
        </w:pPrChange>
      </w:pPr>
      <w:ins w:id="586" w:author="Glen F. Marshall" w:date="2015-02-17T13:12:00Z">
        <w:r>
          <w:t xml:space="preserve">Each TDAF partner MAY protect </w:t>
        </w:r>
      </w:ins>
      <w:ins w:id="587" w:author="Glen F. Marshall" w:date="2015-02-17T13:11:00Z">
        <w:r>
          <w:t>the confidentiality of data at rest.  The method used is outside the score of DAF implementation guidance.</w:t>
        </w:r>
      </w:ins>
    </w:p>
    <w:p w:rsidR="008F407F" w:rsidRDefault="008F407F" w:rsidP="008F407F">
      <w:pPr>
        <w:pStyle w:val="Heading4"/>
      </w:pPr>
      <w:r>
        <w:t>Security Metadata in Queries</w:t>
      </w:r>
      <w:r w:rsidR="004E6BAB">
        <w:t xml:space="preserve"> and Query Results</w:t>
      </w:r>
    </w:p>
    <w:p w:rsidR="004E6BAB" w:rsidRDefault="004E6BAB" w:rsidP="004E6BAB">
      <w:r>
        <w:t>The XDS metadata has security related elements which are documented in Volume 3. These data elements can be used as part of the Queries and Query Results to enable various organization specific policies.</w:t>
      </w:r>
    </w:p>
    <w:p w:rsidR="004E6BAB" w:rsidRPr="004E6BAB" w:rsidRDefault="004E6BAB" w:rsidP="004E6BAB"/>
    <w:p w:rsidR="004E6BAB" w:rsidRDefault="004E6BAB" w:rsidP="004E6BAB">
      <w:pPr>
        <w:pStyle w:val="ListParagraph"/>
        <w:numPr>
          <w:ilvl w:val="0"/>
          <w:numId w:val="46"/>
        </w:numPr>
      </w:pPr>
      <w:r>
        <w:rPr>
          <w:color w:val="1F497D"/>
        </w:rPr>
        <w:t xml:space="preserve">Query Requestors and Query Responders </w:t>
      </w:r>
      <w:ins w:id="588" w:author="Glen F. Marshall" w:date="2015-02-11T13:26:00Z">
        <w:r w:rsidR="00877C77">
          <w:rPr>
            <w:color w:val="1F497D"/>
          </w:rPr>
          <w:t>SHALL</w:t>
        </w:r>
      </w:ins>
      <w:del w:id="589" w:author="Glen F. Marshall" w:date="2015-02-11T13:26:00Z">
        <w:r w:rsidDel="00877C77">
          <w:rPr>
            <w:color w:val="1F497D"/>
          </w:rPr>
          <w:delText>MUS</w:delText>
        </w:r>
      </w:del>
      <w:r>
        <w:rPr>
          <w:color w:val="1F497D"/>
        </w:rPr>
        <w:t xml:space="preserve">T support processing of security metadata elements from </w:t>
      </w:r>
      <w:hyperlink r:id="rId57" w:history="1">
        <w:r w:rsidRPr="008C3A95">
          <w:rPr>
            <w:rStyle w:val="Hyperlink"/>
            <w:lang w:bidi="en-US"/>
          </w:rPr>
          <w:t>XDS Metadata in Section 4 from IHE ITI Volume 3 Cross Transaction specifications</w:t>
        </w:r>
      </w:hyperlink>
      <w:r>
        <w:rPr>
          <w:rStyle w:val="Hyperlink"/>
          <w:lang w:bidi="en-US"/>
        </w:rPr>
        <w:t xml:space="preserve"> </w:t>
      </w:r>
      <w:r>
        <w:rPr>
          <w:rStyle w:val="Hyperlink"/>
          <w:color w:val="auto"/>
          <w:u w:val="none"/>
          <w:lang w:bidi="en-US"/>
        </w:rPr>
        <w:t>which are present as</w:t>
      </w:r>
      <w:r>
        <w:rPr>
          <w:lang w:bidi="en-US"/>
        </w:rPr>
        <w:t xml:space="preserve"> part of queries and query results.</w:t>
      </w:r>
    </w:p>
    <w:p w:rsidR="004E6BAB" w:rsidRDefault="004E6BAB" w:rsidP="004E6BAB">
      <w:pPr>
        <w:pStyle w:val="ListParagraph"/>
        <w:numPr>
          <w:ilvl w:val="0"/>
          <w:numId w:val="46"/>
        </w:numPr>
      </w:pPr>
      <w:commentRangeStart w:id="590"/>
      <w:r>
        <w:rPr>
          <w:color w:val="1F497D"/>
        </w:rPr>
        <w:t xml:space="preserve">Query Requestors and Query Responders SHOULD include security metadata elements from </w:t>
      </w:r>
      <w:hyperlink r:id="rId58"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queries and query results as necessary for various transactions.</w:t>
      </w:r>
      <w:commentRangeEnd w:id="590"/>
      <w:r w:rsidR="00877C77">
        <w:rPr>
          <w:rStyle w:val="CommentReference"/>
        </w:rPr>
        <w:commentReference w:id="590"/>
      </w:r>
    </w:p>
    <w:p w:rsidR="00877C77" w:rsidRPr="00877C77" w:rsidRDefault="004E6BAB" w:rsidP="004E6BAB">
      <w:pPr>
        <w:pStyle w:val="ListParagraph"/>
        <w:numPr>
          <w:ilvl w:val="1"/>
          <w:numId w:val="46"/>
        </w:numPr>
        <w:rPr>
          <w:ins w:id="591" w:author="Glen F. Marshall" w:date="2015-02-11T13:27:00Z"/>
          <w:rPrChange w:id="592" w:author="Glen F. Marshall" w:date="2015-02-11T13:27:00Z">
            <w:rPr>
              <w:ins w:id="593" w:author="Glen F. Marshall" w:date="2015-02-11T13:27:00Z"/>
              <w:color w:val="1F497D"/>
            </w:rPr>
          </w:rPrChange>
        </w:rPr>
      </w:pPr>
      <w:del w:id="594" w:author="Glen F. Marshall" w:date="2015-02-11T13:26:00Z">
        <w:r w:rsidDel="00877C77">
          <w:rPr>
            <w:color w:val="1F497D"/>
          </w:rPr>
          <w:delText xml:space="preserve">Do we need to do additional analysis here to outline the metadata elements that should be always supported </w:delText>
        </w:r>
      </w:del>
      <w:r>
        <w:rPr>
          <w:color w:val="1F497D"/>
        </w:rPr>
        <w:t>?</w:t>
      </w:r>
    </w:p>
    <w:p w:rsidR="004E6BAB" w:rsidRDefault="00877C77">
      <w:pPr>
        <w:pStyle w:val="ListParagraph"/>
        <w:numPr>
          <w:ilvl w:val="0"/>
          <w:numId w:val="46"/>
        </w:numPr>
        <w:pPrChange w:id="595" w:author="Glen F. Marshall" w:date="2015-02-11T13:27:00Z">
          <w:pPr>
            <w:pStyle w:val="ListParagraph"/>
            <w:numPr>
              <w:ilvl w:val="1"/>
              <w:numId w:val="46"/>
            </w:numPr>
            <w:ind w:left="1800" w:hanging="360"/>
          </w:pPr>
        </w:pPrChange>
      </w:pPr>
      <w:ins w:id="596" w:author="Glen F. Marshall" w:date="2015-02-11T13:27:00Z">
        <w:r w:rsidRPr="00877C77">
          <w:rPr>
            <w:color w:val="1F497D"/>
          </w:rPr>
          <w:lastRenderedPageBreak/>
          <w:t xml:space="preserve">Relevant security metadata SHALL be captured in </w:t>
        </w:r>
        <w:r>
          <w:rPr>
            <w:color w:val="1F497D"/>
          </w:rPr>
          <w:t>each partner</w:t>
        </w:r>
      </w:ins>
      <w:ins w:id="597" w:author="Glen F. Marshall" w:date="2015-02-11T13:28:00Z">
        <w:r>
          <w:rPr>
            <w:color w:val="1F497D"/>
          </w:rPr>
          <w:t xml:space="preserve">’s local </w:t>
        </w:r>
      </w:ins>
      <w:ins w:id="598" w:author="Glen F. Marshall" w:date="2015-02-11T13:27:00Z">
        <w:r w:rsidRPr="00877C77">
          <w:rPr>
            <w:color w:val="1F497D"/>
          </w:rPr>
          <w:t>ATNA audit records, in accordance with IHE profile requirements, for queries and results.</w:t>
        </w:r>
      </w:ins>
      <w:r w:rsidR="004E6BAB" w:rsidRPr="00877C77">
        <w:rPr>
          <w:color w:val="1F497D"/>
        </w:rPr>
        <w:t xml:space="preserve"> </w:t>
      </w:r>
    </w:p>
    <w:p w:rsidR="008F407F" w:rsidRDefault="00555B1A">
      <w:pPr>
        <w:pStyle w:val="Heading4"/>
        <w:numPr>
          <w:ilvl w:val="0"/>
          <w:numId w:val="0"/>
        </w:numPr>
        <w:ind w:left="648" w:hanging="648"/>
        <w:rPr>
          <w:ins w:id="599" w:author="nbashyam" w:date="2015-01-19T05:09:00Z"/>
        </w:rPr>
        <w:pPrChange w:id="600" w:author="nbashyam" w:date="2015-01-19T05:09:00Z">
          <w:pPr>
            <w:pStyle w:val="Heading4"/>
            <w:numPr>
              <w:numId w:val="24"/>
            </w:numPr>
          </w:pPr>
        </w:pPrChange>
      </w:pPr>
      <w:r>
        <w:t xml:space="preserve">3.5.2.3 </w:t>
      </w:r>
      <w:r w:rsidR="00E55628">
        <w:t>Managing</w:t>
      </w:r>
      <w:r w:rsidR="008F407F">
        <w:t xml:space="preserve"> Consent in Queries</w:t>
      </w:r>
    </w:p>
    <w:p w:rsidR="00555B1A" w:rsidRPr="00555B1A" w:rsidRDefault="00555B1A" w:rsidP="00260D27"/>
    <w:p w:rsidR="00877C77" w:rsidRDefault="00877C77" w:rsidP="00877C77">
      <w:pPr>
        <w:pStyle w:val="ListParagraph"/>
        <w:numPr>
          <w:ilvl w:val="0"/>
          <w:numId w:val="47"/>
        </w:numPr>
        <w:rPr>
          <w:ins w:id="601" w:author="Glen F. Marshall" w:date="2015-02-17T13:01:00Z"/>
        </w:rPr>
      </w:pPr>
      <w:r>
        <w:t xml:space="preserve">Each </w:t>
      </w:r>
      <w:ins w:id="602" w:author="Glen F. Marshall" w:date="2015-02-11T13:28:00Z">
        <w:r>
          <w:t xml:space="preserve">TDAF partner SHALL implement </w:t>
        </w:r>
      </w:ins>
      <w:ins w:id="603" w:author="Glen F. Marshall" w:date="2015-02-11T13:29:00Z">
        <w:r>
          <w:t xml:space="preserve">coordinated </w:t>
        </w:r>
      </w:ins>
      <w:ins w:id="604" w:author="Glen F. Marshall" w:date="2015-02-11T13:28:00Z">
        <w:r>
          <w:t>consent requirements per their state, local, and institutional  policies.</w:t>
        </w:r>
      </w:ins>
    </w:p>
    <w:p w:rsidR="002067BE" w:rsidRDefault="002067BE" w:rsidP="002067BE">
      <w:pPr>
        <w:pStyle w:val="ListParagraph"/>
        <w:numPr>
          <w:ilvl w:val="1"/>
          <w:numId w:val="47"/>
        </w:numPr>
        <w:rPr>
          <w:ins w:id="605" w:author="Glen F. Marshall" w:date="2015-02-17T13:01:00Z"/>
        </w:rPr>
      </w:pPr>
      <w:ins w:id="606" w:author="Glen F. Marshall" w:date="2015-02-17T13:01:00Z">
        <w:r>
          <w:t xml:space="preserve">The Business Associate Agreement SHALL document the mutual consent requirements.  </w:t>
        </w:r>
      </w:ins>
    </w:p>
    <w:p w:rsidR="002067BE" w:rsidRDefault="002067BE" w:rsidP="00877C77">
      <w:pPr>
        <w:pStyle w:val="ListParagraph"/>
        <w:numPr>
          <w:ilvl w:val="0"/>
          <w:numId w:val="47"/>
        </w:numPr>
        <w:rPr>
          <w:ins w:id="607" w:author="Glen F. Marshall" w:date="2015-02-11T13:29:00Z"/>
        </w:rPr>
      </w:pPr>
      <w:ins w:id="608" w:author="Glen F. Marshall" w:date="2015-02-17T13:01:00Z">
        <w:r>
          <w:t>Privacy preferences SHOULD be communicated per the IHE BPPC  profile and SHOULD be addressed via the Data Segmentation for Privacy (DS4P) USA national extension.</w:t>
        </w:r>
      </w:ins>
    </w:p>
    <w:p w:rsidR="00877C77" w:rsidRDefault="00877C77" w:rsidP="00877C77">
      <w:pPr>
        <w:pStyle w:val="ListParagraph"/>
        <w:numPr>
          <w:ilvl w:val="1"/>
          <w:numId w:val="47"/>
        </w:numPr>
        <w:rPr>
          <w:ins w:id="609" w:author="Glen F. Marshall" w:date="2015-02-11T13:28:00Z"/>
        </w:rPr>
      </w:pPr>
      <w:ins w:id="610" w:author="Glen F. Marshall" w:date="2015-02-11T13:28:00Z">
        <w:r>
          <w:t>Processing of patient consents for disclosure, per the iHE BPPC profile, SHALL be recorded in the ATNA audit log.</w:t>
        </w:r>
      </w:ins>
    </w:p>
    <w:p w:rsidR="00877C77" w:rsidRDefault="00877C77" w:rsidP="00877C77">
      <w:pPr>
        <w:pStyle w:val="ListParagraph"/>
        <w:numPr>
          <w:ilvl w:val="1"/>
          <w:numId w:val="47"/>
        </w:numPr>
        <w:rPr>
          <w:ins w:id="611" w:author="Glen F. Marshall" w:date="2015-02-11T13:28:00Z"/>
        </w:rPr>
      </w:pPr>
      <w:ins w:id="612" w:author="Glen F. Marshall" w:date="2015-02-11T13:28:00Z">
        <w:r>
          <w:t>Segmentation of data, per the DS4P profile extension, MAY be recorded in the ATNA audit log.</w:t>
        </w:r>
      </w:ins>
    </w:p>
    <w:p w:rsidR="00877C77" w:rsidRDefault="00877C77" w:rsidP="008F407F"/>
    <w:p w:rsidR="00B71CBB" w:rsidRDefault="009E63FE" w:rsidP="00B71CBB">
      <w:pPr>
        <w:pStyle w:val="Heading2"/>
        <w:rPr>
          <w:lang w:bidi="en-US"/>
        </w:rPr>
      </w:pPr>
      <w:bookmarkStart w:id="613" w:name="_SOAP_Query_Examples"/>
      <w:bookmarkStart w:id="614" w:name="_Toc386620820"/>
      <w:bookmarkEnd w:id="613"/>
      <w:r>
        <w:rPr>
          <w:lang w:bidi="en-US"/>
        </w:rPr>
        <w:t>SOAP Query Examples</w:t>
      </w:r>
      <w:bookmarkEnd w:id="614"/>
      <w:r>
        <w:rPr>
          <w:lang w:bidi="en-US"/>
        </w:rPr>
        <w:t xml:space="preserve"> </w:t>
      </w:r>
    </w:p>
    <w:p w:rsidR="00B71CBB" w:rsidRDefault="009E63FE" w:rsidP="00B71CBB">
      <w:pPr>
        <w:rPr>
          <w:lang w:bidi="en-US"/>
        </w:rPr>
      </w:pPr>
      <w:r>
        <w:rPr>
          <w:lang w:bidi="en-US"/>
        </w:rPr>
        <w:t>Give complete examples of how to use the various standards together in combinations to help implementers</w:t>
      </w:r>
    </w:p>
    <w:p w:rsidR="00260D27" w:rsidRDefault="00260D27" w:rsidP="00260D27">
      <w:pPr>
        <w:pStyle w:val="Heading1"/>
        <w:rPr>
          <w:ins w:id="615" w:author="Cortez, Angelique J." w:date="2015-02-16T10:49:00Z"/>
        </w:rPr>
      </w:pPr>
      <w:bookmarkStart w:id="616" w:name="_DAF_Implementation_Guidance_1"/>
      <w:bookmarkStart w:id="617" w:name="_Toc386620821"/>
      <w:bookmarkEnd w:id="616"/>
      <w:ins w:id="618" w:author="Cortez, Angelique J." w:date="2015-02-16T10:49:00Z">
        <w:r>
          <w:t xml:space="preserve">DAF Implementation Guidance – RESTful Query Stack </w:t>
        </w:r>
      </w:ins>
    </w:p>
    <w:p w:rsidR="00260D27" w:rsidRDefault="00260D27" w:rsidP="00260D27">
      <w:pPr>
        <w:ind w:firstLine="0"/>
        <w:rPr>
          <w:ins w:id="619" w:author="Cortez, Angelique J." w:date="2015-02-16T10:49:00Z"/>
          <w:lang w:bidi="en-US"/>
        </w:rPr>
      </w:pPr>
      <w:ins w:id="620" w:author="Cortez, Angelique J." w:date="2015-02-16T10:49:00Z">
        <w:r>
          <w:rPr>
            <w:lang w:bidi="en-US"/>
          </w:rPr>
          <w:t xml:space="preserve">This section explains the RESTful Query Stack in detail and provides necessary implementation guidance for implementers. </w:t>
        </w:r>
      </w:ins>
    </w:p>
    <w:p w:rsidR="00260D27" w:rsidRDefault="00260D27" w:rsidP="00260D27">
      <w:pPr>
        <w:pStyle w:val="Heading2"/>
        <w:rPr>
          <w:ins w:id="621" w:author="Cortez, Angelique J." w:date="2015-02-16T10:49:00Z"/>
          <w:lang w:bidi="en-US"/>
        </w:rPr>
      </w:pPr>
      <w:ins w:id="622" w:author="Cortez, Angelique J." w:date="2015-02-16T10:49:00Z">
        <w:r>
          <w:rPr>
            <w:lang w:bidi="en-US"/>
          </w:rPr>
          <w:t>RESTful Query Stack Standards Summary</w:t>
        </w:r>
      </w:ins>
    </w:p>
    <w:p w:rsidR="00260D27" w:rsidRDefault="00260D27" w:rsidP="00260D27">
      <w:pPr>
        <w:rPr>
          <w:ins w:id="623" w:author="Cortez, Angelique J." w:date="2015-02-16T10:49:00Z"/>
          <w:lang w:bidi="en-US"/>
        </w:rPr>
      </w:pPr>
      <w:ins w:id="624" w:author="Cortez, Angelique J." w:date="2015-02-16T10:49:00Z">
        <w:r>
          <w:rPr>
            <w:lang w:bidi="en-US"/>
          </w:rPr>
          <w:t>The following standards/profiles will be used for implementation of the RESTful Query Stack.</w:t>
        </w:r>
      </w:ins>
    </w:p>
    <w:p w:rsidR="00260D27" w:rsidRDefault="00260D27" w:rsidP="00260D27">
      <w:pPr>
        <w:rPr>
          <w:ins w:id="625" w:author="Cortez, Angelique J." w:date="2015-02-16T10:49:00Z"/>
          <w:lang w:bidi="en-US"/>
        </w:rPr>
      </w:pPr>
    </w:p>
    <w:p w:rsidR="00260D27" w:rsidRDefault="00260D27" w:rsidP="00260D27">
      <w:pPr>
        <w:rPr>
          <w:ins w:id="626" w:author="Cortez, Angelique J." w:date="2015-02-16T10:49:00Z"/>
          <w:lang w:bidi="en-US"/>
        </w:rPr>
      </w:pPr>
      <w:ins w:id="627" w:author="Cortez, Angelique J." w:date="2015-02-16T10:49:00Z">
        <w:r>
          <w:rPr>
            <w:noProof/>
          </w:rPr>
          <w:lastRenderedPageBreak/>
          <w:drawing>
            <wp:inline distT="0" distB="0" distL="0" distR="0" wp14:anchorId="005B5944" wp14:editId="4B7C3AC1">
              <wp:extent cx="3619500" cy="30288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616152" cy="3026058"/>
                      </a:xfrm>
                      <a:prstGeom prst="rect">
                        <a:avLst/>
                      </a:prstGeom>
                      <a:noFill/>
                    </pic:spPr>
                  </pic:pic>
                </a:graphicData>
              </a:graphic>
            </wp:inline>
          </w:drawing>
        </w:r>
      </w:ins>
    </w:p>
    <w:p w:rsidR="00260D27" w:rsidRPr="00B5405B" w:rsidRDefault="00260D27" w:rsidP="00260D27">
      <w:pPr>
        <w:rPr>
          <w:ins w:id="628" w:author="Cortez, Angelique J." w:date="2015-02-16T10:49:00Z"/>
          <w:lang w:bidi="en-US"/>
        </w:rPr>
      </w:pPr>
      <w:ins w:id="629" w:author="Cortez, Angelique J." w:date="2015-02-16T10:49:00Z">
        <w:r w:rsidRPr="00B5405B">
          <w:rPr>
            <w:lang w:bidi="en-US"/>
          </w:rPr>
          <w:t>* - Specifying profiles for Targeted DAF only, Local DAF choices left to the organization</w:t>
        </w:r>
      </w:ins>
    </w:p>
    <w:p w:rsidR="00260D27" w:rsidRPr="00B5405B" w:rsidRDefault="00260D27" w:rsidP="00260D27">
      <w:pPr>
        <w:rPr>
          <w:ins w:id="630" w:author="Cortez, Angelique J." w:date="2015-02-16T10:49:00Z"/>
          <w:lang w:bidi="en-US"/>
        </w:rPr>
      </w:pPr>
      <w:ins w:id="631" w:author="Cortez, Angelique J." w:date="2015-02-16T10:49:00Z">
        <w:r w:rsidRPr="00B5405B">
          <w:rPr>
            <w:lang w:bidi="en-US"/>
          </w:rPr>
          <w:t>** - IHE MHDv2 aligns with FHIR and has been tested at the IHE NA 2014 New Directions Connectathon</w:t>
        </w:r>
      </w:ins>
    </w:p>
    <w:p w:rsidR="00260D27" w:rsidRDefault="00260D27" w:rsidP="00260D27">
      <w:pPr>
        <w:rPr>
          <w:ins w:id="632" w:author="Cortez, Angelique J." w:date="2015-02-16T10:49:00Z"/>
          <w:lang w:bidi="en-US"/>
        </w:rPr>
      </w:pPr>
    </w:p>
    <w:p w:rsidR="00260D27" w:rsidRDefault="00260D27" w:rsidP="00260D27">
      <w:pPr>
        <w:rPr>
          <w:ins w:id="633" w:author="Cortez, Angelique J." w:date="2015-02-16T10:49:00Z"/>
          <w:lang w:bidi="en-US"/>
        </w:rPr>
      </w:pPr>
    </w:p>
    <w:p w:rsidR="00260D27" w:rsidRDefault="00260D27" w:rsidP="00260D27">
      <w:pPr>
        <w:pStyle w:val="Heading2"/>
        <w:rPr>
          <w:ins w:id="634" w:author="Cortez, Angelique J." w:date="2015-02-16T10:49:00Z"/>
          <w:lang w:bidi="en-US"/>
        </w:rPr>
      </w:pPr>
      <w:ins w:id="635" w:author="Cortez, Angelique J." w:date="2015-02-16T10:49:00Z">
        <w:r>
          <w:rPr>
            <w:lang w:bidi="en-US"/>
          </w:rPr>
          <w:t>Transport and Application Protocol Implementation</w:t>
        </w:r>
      </w:ins>
    </w:p>
    <w:p w:rsidR="00260D27" w:rsidRDefault="00260D27" w:rsidP="00260D27">
      <w:pPr>
        <w:ind w:left="360" w:firstLine="0"/>
        <w:rPr>
          <w:ins w:id="636" w:author="Cortez, Angelique J." w:date="2015-02-16T10:49:00Z"/>
          <w:lang w:bidi="en-US"/>
        </w:rPr>
      </w:pPr>
      <w:ins w:id="637" w:author="Cortez, Angelique J." w:date="2015-02-16T10:49:00Z">
        <w:r>
          <w:rPr>
            <w:lang w:bidi="en-US"/>
          </w:rPr>
          <w:t xml:space="preserve">The RESTful Query Stack uses </w:t>
        </w:r>
        <w:r>
          <w:fldChar w:fldCharType="begin"/>
        </w:r>
        <w:r>
          <w:instrText xml:space="preserve"> HYPERLINK "http://www.ietf.org/rfc/rfc2246.txt" </w:instrText>
        </w:r>
        <w:r>
          <w:fldChar w:fldCharType="separate"/>
        </w:r>
        <w:r w:rsidRPr="006E72A1">
          <w:rPr>
            <w:rStyle w:val="Hyperlink"/>
            <w:lang w:bidi="en-US"/>
          </w:rPr>
          <w:t>Transport Layer Security</w:t>
        </w:r>
        <w:r>
          <w:rPr>
            <w:rStyle w:val="Hyperlink"/>
            <w:lang w:bidi="en-US"/>
          </w:rPr>
          <w:fldChar w:fldCharType="end"/>
        </w:r>
        <w:r>
          <w:rPr>
            <w:lang w:bidi="en-US"/>
          </w:rPr>
          <w:t xml:space="preserve"> </w:t>
        </w:r>
      </w:ins>
      <w:ins w:id="638" w:author="Glen F. Marshall" w:date="2015-02-17T11:27:00Z">
        <w:r w:rsidR="00591744">
          <w:rPr>
            <w:lang w:bidi="en-US"/>
          </w:rPr>
          <w:t>(</w:t>
        </w:r>
        <w:commentRangeStart w:id="639"/>
        <w:r w:rsidR="00591744">
          <w:rPr>
            <w:lang w:bidi="en-US"/>
          </w:rPr>
          <w:t>TLS 1.0</w:t>
        </w:r>
        <w:commentRangeEnd w:id="639"/>
        <w:r w:rsidR="00591744">
          <w:rPr>
            <w:rStyle w:val="CommentReference"/>
          </w:rPr>
          <w:commentReference w:id="639"/>
        </w:r>
        <w:r w:rsidR="00591744">
          <w:rPr>
            <w:lang w:bidi="en-US"/>
          </w:rPr>
          <w:t xml:space="preserve">) </w:t>
        </w:r>
      </w:ins>
      <w:ins w:id="640" w:author="Cortez, Angelique J." w:date="2015-02-16T10:49:00Z">
        <w:r>
          <w:rPr>
            <w:lang w:bidi="en-US"/>
          </w:rPr>
          <w:t xml:space="preserve">protocol along with </w:t>
        </w:r>
        <w:r>
          <w:fldChar w:fldCharType="begin"/>
        </w:r>
        <w:r>
          <w:instrText xml:space="preserve"> HYPERLINK "https://www.ietf.org/rfc/rfc2616.txt" </w:instrText>
        </w:r>
        <w:r>
          <w:fldChar w:fldCharType="separate"/>
        </w:r>
        <w:r w:rsidRPr="006E72A1">
          <w:rPr>
            <w:rStyle w:val="Hyperlink"/>
            <w:lang w:bidi="en-US"/>
          </w:rPr>
          <w:t>Hyper Text Transfer Protocol</w:t>
        </w:r>
        <w:r>
          <w:rPr>
            <w:rStyle w:val="Hyperlink"/>
            <w:lang w:bidi="en-US"/>
          </w:rPr>
          <w:fldChar w:fldCharType="end"/>
        </w:r>
        <w:r>
          <w:rPr>
            <w:lang w:bidi="en-US"/>
          </w:rPr>
          <w:t xml:space="preserve"> and </w:t>
        </w:r>
        <w:r>
          <w:fldChar w:fldCharType="begin"/>
        </w:r>
        <w:r>
          <w:instrText xml:space="preserve"> HYPERLINK "http://www.w3.org/TR/2007/REC-soap12-part1-20070427/" </w:instrText>
        </w:r>
        <w:r>
          <w:fldChar w:fldCharType="separate"/>
        </w:r>
        <w:r>
          <w:rPr>
            <w:rStyle w:val="Hyperlink"/>
            <w:lang w:bidi="en-US"/>
          </w:rPr>
          <w:t>RESTful</w:t>
        </w:r>
        <w:r>
          <w:rPr>
            <w:rStyle w:val="Hyperlink"/>
            <w:lang w:bidi="en-US"/>
          </w:rPr>
          <w:fldChar w:fldCharType="end"/>
        </w:r>
        <w:r>
          <w:rPr>
            <w:rStyle w:val="Hyperlink"/>
            <w:lang w:bidi="en-US"/>
          </w:rPr>
          <w:t xml:space="preserve"> resources</w:t>
        </w:r>
        <w:r>
          <w:rPr>
            <w:lang w:bidi="en-US"/>
          </w:rPr>
          <w:t xml:space="preserve">  to send queries and receive responses. The specific implementation guidance to implement these protocols for DAF Document based access is outlined in this section.</w:t>
        </w:r>
      </w:ins>
    </w:p>
    <w:p w:rsidR="00260D27" w:rsidRDefault="00260D27" w:rsidP="00260D27">
      <w:pPr>
        <w:pStyle w:val="Heading3"/>
        <w:rPr>
          <w:ins w:id="641" w:author="Cortez, Angelique J." w:date="2015-02-16T10:49:00Z"/>
        </w:rPr>
      </w:pPr>
      <w:ins w:id="642" w:author="Cortez, Angelique J." w:date="2015-02-16T10:49:00Z">
        <w:r>
          <w:t>Authentication, Message Integrity and Message Confidentiality</w:t>
        </w:r>
      </w:ins>
    </w:p>
    <w:p w:rsidR="00260D27" w:rsidRDefault="00260D27" w:rsidP="00260D27">
      <w:pPr>
        <w:ind w:left="360" w:firstLine="0"/>
        <w:rPr>
          <w:ins w:id="643" w:author="Cortez, Angelique J." w:date="2015-02-16T10:49:00Z"/>
        </w:rPr>
      </w:pPr>
      <w:ins w:id="644" w:author="Cortez, Angelique J." w:date="2015-02-16T10:49:00Z">
        <w:r>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ins>
    </w:p>
    <w:p w:rsidR="00260D27" w:rsidRDefault="00260D27" w:rsidP="00260D27">
      <w:pPr>
        <w:ind w:left="360" w:firstLine="0"/>
        <w:rPr>
          <w:ins w:id="645" w:author="Cortez, Angelique J." w:date="2015-02-16T10:49:00Z"/>
        </w:rPr>
      </w:pPr>
    </w:p>
    <w:p w:rsidR="00260D27" w:rsidRDefault="00260D27" w:rsidP="00260D27">
      <w:pPr>
        <w:pStyle w:val="ListParagraph"/>
        <w:numPr>
          <w:ilvl w:val="0"/>
          <w:numId w:val="44"/>
        </w:numPr>
        <w:rPr>
          <w:ins w:id="646" w:author="Cortez, Angelique J." w:date="2015-02-16T10:49:00Z"/>
        </w:rPr>
      </w:pPr>
      <w:commentRangeStart w:id="647"/>
      <w:commentRangeStart w:id="648"/>
      <w:ins w:id="649" w:author="Cortez, Angelique J." w:date="2015-02-16T10:49:00Z">
        <w:r>
          <w:t xml:space="preserve">DAF Query Requestors and Query Responders MUST implement requirements from the </w:t>
        </w:r>
        <w:r>
          <w:fldChar w:fldCharType="begin"/>
        </w:r>
        <w:r>
          <w:instrText xml:space="preserve"> HYPERLINK "http://wiki.ihe.net/index.php?title=Audit_Trail_and_Node_Authentication" </w:instrText>
        </w:r>
        <w:r>
          <w:fldChar w:fldCharType="separate"/>
        </w:r>
        <w:r>
          <w:rPr>
            <w:rStyle w:val="Hyperlink"/>
          </w:rPr>
          <w:t>IHE ATNA profile</w:t>
        </w:r>
        <w:r>
          <w:rPr>
            <w:rStyle w:val="Hyperlink"/>
          </w:rPr>
          <w:fldChar w:fldCharType="end"/>
        </w:r>
        <w:r>
          <w:t xml:space="preserve"> Authenticate Node Transaction (ITI-19) in section </w:t>
        </w:r>
        <w:r>
          <w:fldChar w:fldCharType="begin"/>
        </w:r>
        <w:r>
          <w:instrText xml:space="preserve"> HYPERLINK "http://www.ihe.net/uploadedFiles/Documents/ITI/IHE_ITI_TF_Vol2a.pdf" </w:instrText>
        </w:r>
        <w:r>
          <w:fldChar w:fldCharType="separate"/>
        </w:r>
        <w:r w:rsidRPr="00610C3A">
          <w:rPr>
            <w:rStyle w:val="Hyperlink"/>
          </w:rPr>
          <w:t>IHE ITI-2a: 3.19 Rev 10.0</w:t>
        </w:r>
        <w:r>
          <w:rPr>
            <w:rStyle w:val="Hyperlink"/>
          </w:rPr>
          <w:fldChar w:fldCharType="end"/>
        </w:r>
        <w:r>
          <w:t xml:space="preserve"> to secure the communication channel between each other.  (CONF: 500) ???</w:t>
        </w:r>
        <w:commentRangeEnd w:id="647"/>
        <w:r>
          <w:rPr>
            <w:rStyle w:val="CommentReference"/>
          </w:rPr>
          <w:commentReference w:id="647"/>
        </w:r>
      </w:ins>
      <w:commentRangeEnd w:id="648"/>
      <w:r w:rsidR="00591744">
        <w:rPr>
          <w:rStyle w:val="CommentReference"/>
        </w:rPr>
        <w:commentReference w:id="648"/>
      </w:r>
    </w:p>
    <w:p w:rsidR="00260D27" w:rsidRDefault="00260D27" w:rsidP="00260D27">
      <w:pPr>
        <w:pStyle w:val="Heading3"/>
        <w:rPr>
          <w:ins w:id="650" w:author="Cortez, Angelique J." w:date="2015-02-16T10:49:00Z"/>
        </w:rPr>
      </w:pPr>
      <w:ins w:id="651" w:author="Cortez, Angelique J." w:date="2015-02-16T10:49:00Z">
        <w:r>
          <w:t>Implementation Guidance for RESTful Resources for Document Access</w:t>
        </w:r>
      </w:ins>
    </w:p>
    <w:p w:rsidR="00260D27" w:rsidRDefault="00260D27" w:rsidP="00260D27">
      <w:pPr>
        <w:pStyle w:val="ListParagraph"/>
        <w:numPr>
          <w:ilvl w:val="0"/>
          <w:numId w:val="44"/>
        </w:numPr>
        <w:rPr>
          <w:ins w:id="652" w:author="Cortez, Angelique J." w:date="2015-02-16T10:49:00Z"/>
        </w:rPr>
      </w:pPr>
      <w:ins w:id="653" w:author="Cortez, Angelique J." w:date="2015-02-16T10:49:00Z">
        <w:r>
          <w:t>Discuss HL7 FHIR / MHD v2 relationship</w:t>
        </w:r>
      </w:ins>
    </w:p>
    <w:p w:rsidR="00260D27" w:rsidRDefault="00260D27" w:rsidP="00260D27">
      <w:pPr>
        <w:pStyle w:val="ListParagraph"/>
        <w:numPr>
          <w:ilvl w:val="1"/>
          <w:numId w:val="44"/>
        </w:numPr>
        <w:rPr>
          <w:ins w:id="654" w:author="Cortez, Angelique J." w:date="2015-02-16T10:49:00Z"/>
        </w:rPr>
      </w:pPr>
      <w:ins w:id="655" w:author="Cortez, Angelique J." w:date="2015-02-16T10:49:00Z">
        <w:r>
          <w:t>HL7 FHIR Document Reference resource</w:t>
        </w:r>
      </w:ins>
    </w:p>
    <w:p w:rsidR="00260D27" w:rsidRDefault="00260D27" w:rsidP="00260D27">
      <w:pPr>
        <w:pStyle w:val="ListParagraph"/>
        <w:numPr>
          <w:ilvl w:val="1"/>
          <w:numId w:val="44"/>
        </w:numPr>
        <w:rPr>
          <w:ins w:id="656" w:author="Cortez, Angelique J." w:date="2015-02-16T10:49:00Z"/>
        </w:rPr>
      </w:pPr>
      <w:ins w:id="657" w:author="Cortez, Angelique J." w:date="2015-02-16T10:49:00Z">
        <w:r>
          <w:t>HL7 FHIR Document Manifest resource</w:t>
        </w:r>
      </w:ins>
    </w:p>
    <w:p w:rsidR="00260D27" w:rsidRDefault="00260D27" w:rsidP="00260D27">
      <w:pPr>
        <w:pStyle w:val="ListParagraph"/>
        <w:numPr>
          <w:ilvl w:val="0"/>
          <w:numId w:val="44"/>
        </w:numPr>
        <w:rPr>
          <w:ins w:id="658" w:author="Cortez, Angelique J." w:date="2015-02-16T10:49:00Z"/>
        </w:rPr>
      </w:pPr>
      <w:ins w:id="659" w:author="Cortez, Angelique J." w:date="2015-02-16T10:49:00Z">
        <w:r>
          <w:t>RESTful Operators that need to be supported</w:t>
        </w:r>
      </w:ins>
    </w:p>
    <w:p w:rsidR="00260D27" w:rsidRDefault="00260D27" w:rsidP="00260D27">
      <w:pPr>
        <w:pStyle w:val="ListParagraph"/>
        <w:numPr>
          <w:ilvl w:val="1"/>
          <w:numId w:val="44"/>
        </w:numPr>
        <w:rPr>
          <w:ins w:id="660" w:author="Cortez, Angelique J." w:date="2015-02-16T10:49:00Z"/>
        </w:rPr>
      </w:pPr>
      <w:ins w:id="661" w:author="Cortez, Angelique J." w:date="2015-02-16T10:49:00Z">
        <w:r>
          <w:t xml:space="preserve">GET </w:t>
        </w:r>
      </w:ins>
    </w:p>
    <w:p w:rsidR="00260D27" w:rsidRDefault="00260D27" w:rsidP="00260D27">
      <w:pPr>
        <w:pStyle w:val="ListParagraph"/>
        <w:numPr>
          <w:ilvl w:val="0"/>
          <w:numId w:val="44"/>
        </w:numPr>
        <w:rPr>
          <w:ins w:id="662" w:author="Cortez, Angelique J." w:date="2015-02-16T10:49:00Z"/>
        </w:rPr>
      </w:pPr>
      <w:ins w:id="663" w:author="Cortez, Angelique J." w:date="2015-02-16T10:49:00Z">
        <w:r>
          <w:t>Encoding Requirements</w:t>
        </w:r>
      </w:ins>
    </w:p>
    <w:p w:rsidR="00260D27" w:rsidRDefault="00260D27" w:rsidP="00260D27">
      <w:pPr>
        <w:pStyle w:val="ListParagraph"/>
        <w:numPr>
          <w:ilvl w:val="1"/>
          <w:numId w:val="44"/>
        </w:numPr>
        <w:rPr>
          <w:ins w:id="664" w:author="Cortez, Angelique J." w:date="2015-02-16T10:49:00Z"/>
        </w:rPr>
      </w:pPr>
      <w:ins w:id="665" w:author="Cortez, Angelique J." w:date="2015-02-16T10:49:00Z">
        <w:r>
          <w:t>Minimum of JSON</w:t>
        </w:r>
      </w:ins>
    </w:p>
    <w:p w:rsidR="00260D27" w:rsidRDefault="00260D27" w:rsidP="00260D27">
      <w:pPr>
        <w:pStyle w:val="Heading2"/>
        <w:rPr>
          <w:ins w:id="666" w:author="Cortez, Angelique J." w:date="2015-02-16T10:49:00Z"/>
          <w:lang w:bidi="en-US"/>
        </w:rPr>
      </w:pPr>
      <w:ins w:id="667" w:author="Cortez, Angelique J." w:date="2015-02-16T10:49:00Z">
        <w:r>
          <w:rPr>
            <w:lang w:bidi="en-US"/>
          </w:rPr>
          <w:t>Query Implementation</w:t>
        </w:r>
      </w:ins>
    </w:p>
    <w:p w:rsidR="00260D27" w:rsidRDefault="00260D27" w:rsidP="00260D27">
      <w:pPr>
        <w:rPr>
          <w:ins w:id="668" w:author="Cortez, Angelique J." w:date="2015-02-16T10:49:00Z"/>
          <w:lang w:bidi="en-US"/>
        </w:rPr>
      </w:pPr>
      <w:ins w:id="669" w:author="Cortez, Angelique J." w:date="2015-02-16T10:49:00Z">
        <w:r>
          <w:rPr>
            <w:lang w:bidi="en-US"/>
          </w:rPr>
          <w:t xml:space="preserve">DAF Document based queries will be created using the XDS Metadata expressed as query parameters using the MHD APIs.  </w:t>
        </w:r>
      </w:ins>
    </w:p>
    <w:p w:rsidR="00260D27" w:rsidRDefault="00260D27" w:rsidP="00260D27">
      <w:pPr>
        <w:pStyle w:val="Heading3"/>
        <w:rPr>
          <w:ins w:id="670" w:author="Cortez, Angelique J." w:date="2015-02-16T10:49:00Z"/>
        </w:rPr>
      </w:pPr>
      <w:ins w:id="671" w:author="Cortez, Angelique J." w:date="2015-02-16T10:49:00Z">
        <w:r>
          <w:t>DAF Queries and XDS Metadata</w:t>
        </w:r>
      </w:ins>
    </w:p>
    <w:p w:rsidR="00260D27" w:rsidRDefault="00260D27" w:rsidP="00260D27">
      <w:pPr>
        <w:ind w:left="360" w:firstLine="0"/>
        <w:rPr>
          <w:ins w:id="672" w:author="Cortez, Angelique J." w:date="2015-02-16T10:49:00Z"/>
          <w:lang w:bidi="en-US"/>
        </w:rPr>
      </w:pPr>
      <w:ins w:id="673" w:author="Cortez, Angelique J." w:date="2015-02-16T10:49:00Z">
        <w:r>
          <w:rPr>
            <w:lang w:bidi="en-US"/>
          </w:rPr>
          <w:t>The query parameters for DAF Queries are constructed using XDS metadata. The metadata is common to multiple IHE profiles and is encoded as query parameters using the MHD API. Shared vocabulary and value sets are necessary for interoperability between Query Requestors and Query Responders. This shared vocabulary and value sets are represented in the XDS metadata.</w:t>
        </w:r>
      </w:ins>
    </w:p>
    <w:p w:rsidR="00260D27" w:rsidRDefault="00260D27" w:rsidP="00260D27">
      <w:pPr>
        <w:ind w:left="360" w:firstLine="0"/>
        <w:rPr>
          <w:ins w:id="674" w:author="Cortez, Angelique J." w:date="2015-02-16T10:49:00Z"/>
          <w:lang w:bidi="en-US"/>
        </w:rPr>
      </w:pPr>
    </w:p>
    <w:p w:rsidR="00260D27" w:rsidRDefault="00260D27" w:rsidP="00260D27">
      <w:pPr>
        <w:pStyle w:val="ListParagraph"/>
        <w:numPr>
          <w:ilvl w:val="0"/>
          <w:numId w:val="44"/>
        </w:numPr>
        <w:rPr>
          <w:ins w:id="675" w:author="Cortez, Angelique J." w:date="2015-02-16T10:49:00Z"/>
          <w:lang w:bidi="en-US"/>
        </w:rPr>
      </w:pPr>
      <w:ins w:id="676" w:author="Cortez, Angelique J." w:date="2015-02-16T10:49:00Z">
        <w:r>
          <w:rPr>
            <w:lang w:bidi="en-US"/>
          </w:rPr>
          <w:t xml:space="preserve">DAF Query Requestor and Query Responder MUST use the </w:t>
        </w:r>
        <w:r>
          <w:fldChar w:fldCharType="begin"/>
        </w:r>
        <w:r>
          <w:instrText xml:space="preserve"> HYPERLINK "http://www.ihe.net/uploadedFiles/Documents/ITI/IHE_ITI_TF_Vol3.pdf" </w:instrText>
        </w:r>
        <w:r>
          <w:fldChar w:fldCharType="separate"/>
        </w:r>
        <w:r w:rsidRPr="008C3A95">
          <w:rPr>
            <w:rStyle w:val="Hyperlink"/>
            <w:lang w:bidi="en-US"/>
          </w:rPr>
          <w:t>XDS Metadata in Section 4 from IHE ITI Volume 3 Cross Transaction specifications</w:t>
        </w:r>
        <w:r>
          <w:rPr>
            <w:rStyle w:val="Hyperlink"/>
            <w:lang w:bidi="en-US"/>
          </w:rPr>
          <w:fldChar w:fldCharType="end"/>
        </w:r>
        <w:r>
          <w:rPr>
            <w:lang w:bidi="en-US"/>
          </w:rPr>
          <w:t xml:space="preserve"> to construct the following DAF Document Metadata based queries. (CONF: 550)</w:t>
        </w:r>
      </w:ins>
    </w:p>
    <w:p w:rsidR="00260D27" w:rsidRDefault="00260D27" w:rsidP="00260D27">
      <w:pPr>
        <w:pStyle w:val="ListParagraph"/>
        <w:numPr>
          <w:ilvl w:val="1"/>
          <w:numId w:val="44"/>
        </w:numPr>
        <w:rPr>
          <w:ins w:id="677" w:author="Cortez, Angelique J." w:date="2015-02-16T10:49:00Z"/>
          <w:lang w:bidi="en-US"/>
        </w:rPr>
      </w:pPr>
      <w:ins w:id="678" w:author="Cortez, Angelique J." w:date="2015-02-16T10:49:00Z">
        <w:r>
          <w:rPr>
            <w:lang w:bidi="en-US"/>
          </w:rPr>
          <w:t>Find Documents for a single patient based on Patient Identifiers</w:t>
        </w:r>
      </w:ins>
    </w:p>
    <w:p w:rsidR="00260D27" w:rsidRDefault="00260D27" w:rsidP="00260D27">
      <w:pPr>
        <w:pStyle w:val="ListParagraph"/>
        <w:numPr>
          <w:ilvl w:val="1"/>
          <w:numId w:val="44"/>
        </w:numPr>
        <w:rPr>
          <w:ins w:id="679" w:author="Cortez, Angelique J." w:date="2015-02-16T10:49:00Z"/>
          <w:lang w:bidi="en-US"/>
        </w:rPr>
      </w:pPr>
      <w:ins w:id="680" w:author="Cortez, Angelique J." w:date="2015-02-16T10:49:00Z">
        <w:r>
          <w:rPr>
            <w:lang w:bidi="en-US"/>
          </w:rPr>
          <w:t>Get Documents based on Document Identifiers</w:t>
        </w:r>
      </w:ins>
    </w:p>
    <w:p w:rsidR="00260D27" w:rsidRDefault="00260D27" w:rsidP="00260D27">
      <w:pPr>
        <w:pStyle w:val="ListParagraph"/>
        <w:numPr>
          <w:ilvl w:val="1"/>
          <w:numId w:val="44"/>
        </w:numPr>
        <w:rPr>
          <w:ins w:id="681" w:author="Cortez, Angelique J." w:date="2015-02-16T10:49:00Z"/>
          <w:lang w:bidi="en-US"/>
        </w:rPr>
      </w:pPr>
      <w:ins w:id="682" w:author="Cortez, Angelique J." w:date="2015-02-16T10:49:00Z">
        <w:r>
          <w:rPr>
            <w:lang w:bidi="en-US"/>
          </w:rPr>
          <w:t>Find Documents for multiple patients based on Patient Identifiers</w:t>
        </w:r>
      </w:ins>
    </w:p>
    <w:p w:rsidR="00260D27" w:rsidRDefault="00260D27" w:rsidP="00260D27">
      <w:pPr>
        <w:rPr>
          <w:ins w:id="683" w:author="Cortez, Angelique J." w:date="2015-02-16T10:49:00Z"/>
          <w:lang w:bidi="en-US"/>
        </w:rPr>
      </w:pPr>
    </w:p>
    <w:p w:rsidR="00260D27" w:rsidRDefault="00260D27" w:rsidP="00260D27">
      <w:pPr>
        <w:pStyle w:val="ListParagraph"/>
        <w:numPr>
          <w:ilvl w:val="0"/>
          <w:numId w:val="44"/>
        </w:numPr>
        <w:rPr>
          <w:ins w:id="684" w:author="Cortez, Angelique J." w:date="2015-02-16T10:49:00Z"/>
          <w:lang w:bidi="en-US"/>
        </w:rPr>
      </w:pPr>
      <w:commentRangeStart w:id="685"/>
      <w:ins w:id="686" w:author="Cortez, Angelique J." w:date="2015-02-16T10:49:00Z">
        <w:r>
          <w:rPr>
            <w:lang w:bidi="en-US"/>
          </w:rPr>
          <w:t>Maybe reference PDQm profile for RESTful queries of patient identifiers</w:t>
        </w:r>
        <w:commentRangeEnd w:id="685"/>
        <w:r>
          <w:rPr>
            <w:rStyle w:val="CommentReference"/>
          </w:rPr>
          <w:commentReference w:id="685"/>
        </w:r>
      </w:ins>
    </w:p>
    <w:p w:rsidR="00260D27" w:rsidRDefault="00260D27" w:rsidP="00260D27">
      <w:pPr>
        <w:pStyle w:val="Heading3"/>
        <w:numPr>
          <w:ilvl w:val="0"/>
          <w:numId w:val="0"/>
        </w:numPr>
        <w:ind w:left="720"/>
        <w:rPr>
          <w:ins w:id="687" w:author="Cortez, Angelique J." w:date="2015-02-16T10:49:00Z"/>
        </w:rPr>
      </w:pPr>
      <w:ins w:id="688" w:author="Cortez, Angelique J." w:date="2015-02-16T10:49:00Z">
        <w:r>
          <w:t xml:space="preserve">4.3.2 Using MHD for DAF </w:t>
        </w:r>
      </w:ins>
    </w:p>
    <w:p w:rsidR="00260D27" w:rsidRPr="00BE291E" w:rsidRDefault="00260D27" w:rsidP="00260D27">
      <w:pPr>
        <w:rPr>
          <w:ins w:id="689" w:author="Cortez, Angelique J." w:date="2015-02-16T10:49:00Z"/>
        </w:rPr>
      </w:pPr>
    </w:p>
    <w:p w:rsidR="00260D27" w:rsidRDefault="00260D27" w:rsidP="00260D27">
      <w:pPr>
        <w:ind w:left="360" w:firstLine="0"/>
        <w:rPr>
          <w:ins w:id="690" w:author="Cortez, Angelique J." w:date="2015-02-16T10:49:00Z"/>
          <w:lang w:bidi="en-US"/>
        </w:rPr>
      </w:pPr>
      <w:ins w:id="691" w:author="Cortez, Angelique J." w:date="2015-02-16T10:49:00Z">
        <w:r>
          <w:rPr>
            <w:lang w:bidi="en-US"/>
          </w:rPr>
          <w:lastRenderedPageBreak/>
          <w:t xml:space="preserve">In the context of DAF </w:t>
        </w:r>
        <w:r w:rsidRPr="00923108">
          <w:rPr>
            <w:lang w:bidi="en-US"/>
          </w:rPr>
          <w:t>MHD</w:t>
        </w:r>
        <w:r>
          <w:rPr>
            <w:lang w:bidi="en-US"/>
          </w:rPr>
          <w:t xml:space="preserve"> profile is used to perform discovery of documents and retrieval of documents for a single patient both within the context of LDAF (Intra-Enterprise) and TDAF (Inter-Enterprise). </w:t>
        </w:r>
      </w:ins>
    </w:p>
    <w:p w:rsidR="00260D27" w:rsidRDefault="00260D27" w:rsidP="00260D27">
      <w:pPr>
        <w:rPr>
          <w:ins w:id="692" w:author="Cortez, Angelique J." w:date="2015-02-16T10:49:00Z"/>
          <w:lang w:bidi="en-US"/>
        </w:rPr>
      </w:pPr>
    </w:p>
    <w:p w:rsidR="00260D27" w:rsidRDefault="00260D27" w:rsidP="00260D27">
      <w:pPr>
        <w:rPr>
          <w:ins w:id="693" w:author="Cortez, Angelique J." w:date="2015-02-16T10:49:00Z"/>
          <w:lang w:bidi="en-US"/>
        </w:rPr>
      </w:pPr>
      <w:ins w:id="694" w:author="Cortez, Angelique J." w:date="2015-02-16T10:49:00Z">
        <w:r>
          <w:rPr>
            <w:lang w:bidi="en-US"/>
          </w:rPr>
          <w:t xml:space="preserve">The following is a mapping of DAF Actors/transactions to MHD Actors/transactions based on </w:t>
        </w:r>
        <w:r>
          <w:fldChar w:fldCharType="begin"/>
        </w:r>
        <w:r>
          <w:instrText xml:space="preserve"> HYPERLINK "http://www.ihe.net/Technical_Framework/upload/IHE_ITI_Suppl_XCA_Rev2-1_TI_2010-08-10.pdf" </w:instrText>
        </w:r>
        <w:r>
          <w:fldChar w:fldCharType="separate"/>
        </w:r>
        <w:r w:rsidRPr="000903CB">
          <w:rPr>
            <w:rStyle w:val="Hyperlink"/>
            <w:lang w:bidi="en-US"/>
          </w:rPr>
          <w:t xml:space="preserve">IHE </w:t>
        </w:r>
        <w:r>
          <w:rPr>
            <w:rStyle w:val="Hyperlink"/>
            <w:lang w:bidi="en-US"/>
          </w:rPr>
          <w:t>MHD</w:t>
        </w:r>
        <w:r w:rsidRPr="000903CB">
          <w:rPr>
            <w:rStyle w:val="Hyperlink"/>
            <w:lang w:bidi="en-US"/>
          </w:rPr>
          <w:t xml:space="preserve"> profile Rev </w:t>
        </w:r>
        <w:r>
          <w:rPr>
            <w:rStyle w:val="Hyperlink"/>
            <w:lang w:bidi="en-US"/>
          </w:rPr>
          <w:t>1.3</w:t>
        </w:r>
        <w:r>
          <w:rPr>
            <w:rStyle w:val="Hyperlink"/>
            <w:lang w:bidi="en-US"/>
          </w:rPr>
          <w:fldChar w:fldCharType="end"/>
        </w:r>
      </w:ins>
    </w:p>
    <w:p w:rsidR="00260D27" w:rsidRDefault="00260D27" w:rsidP="00260D27">
      <w:pPr>
        <w:rPr>
          <w:ins w:id="695" w:author="Cortez, Angelique J." w:date="2015-02-16T10:49:00Z"/>
          <w:lang w:bidi="en-US"/>
        </w:rPr>
      </w:pPr>
    </w:p>
    <w:tbl>
      <w:tblPr>
        <w:tblStyle w:val="TableGrid"/>
        <w:tblW w:w="0" w:type="auto"/>
        <w:tblInd w:w="3258" w:type="dxa"/>
        <w:tblLook w:val="04A0" w:firstRow="1" w:lastRow="0" w:firstColumn="1" w:lastColumn="0" w:noHBand="0" w:noVBand="1"/>
      </w:tblPr>
      <w:tblGrid>
        <w:gridCol w:w="3330"/>
        <w:gridCol w:w="2610"/>
      </w:tblGrid>
      <w:tr w:rsidR="00260D27" w:rsidTr="00591744">
        <w:trPr>
          <w:ins w:id="696" w:author="Cortez, Angelique J." w:date="2015-02-16T10:49:00Z"/>
        </w:trPr>
        <w:tc>
          <w:tcPr>
            <w:tcW w:w="3330" w:type="dxa"/>
            <w:shd w:val="clear" w:color="auto" w:fill="B0CAFF" w:themeFill="accent1" w:themeFillTint="33"/>
          </w:tcPr>
          <w:p w:rsidR="00260D27" w:rsidRDefault="00260D27" w:rsidP="00591744">
            <w:pPr>
              <w:ind w:firstLine="0"/>
              <w:rPr>
                <w:ins w:id="697" w:author="Cortez, Angelique J." w:date="2015-02-16T10:49:00Z"/>
                <w:lang w:bidi="en-US"/>
              </w:rPr>
            </w:pPr>
            <w:ins w:id="698" w:author="Cortez, Angelique J." w:date="2015-02-16T10:49:00Z">
              <w:r>
                <w:rPr>
                  <w:lang w:bidi="en-US"/>
                </w:rPr>
                <w:t>DAF Actor or Transaction</w:t>
              </w:r>
            </w:ins>
          </w:p>
        </w:tc>
        <w:tc>
          <w:tcPr>
            <w:tcW w:w="2610" w:type="dxa"/>
            <w:shd w:val="clear" w:color="auto" w:fill="B0CAFF" w:themeFill="accent1" w:themeFillTint="33"/>
          </w:tcPr>
          <w:p w:rsidR="00260D27" w:rsidRDefault="00260D27" w:rsidP="00591744">
            <w:pPr>
              <w:ind w:firstLine="0"/>
              <w:rPr>
                <w:ins w:id="699" w:author="Cortez, Angelique J." w:date="2015-02-16T10:49:00Z"/>
                <w:lang w:bidi="en-US"/>
              </w:rPr>
            </w:pPr>
            <w:ins w:id="700" w:author="Cortez, Angelique J." w:date="2015-02-16T10:49:00Z">
              <w:r>
                <w:rPr>
                  <w:lang w:bidi="en-US"/>
                </w:rPr>
                <w:t>MHD Actor or Transaction</w:t>
              </w:r>
            </w:ins>
          </w:p>
        </w:tc>
      </w:tr>
      <w:tr w:rsidR="00260D27" w:rsidTr="00591744">
        <w:trPr>
          <w:ins w:id="701" w:author="Cortez, Angelique J." w:date="2015-02-16T10:49:00Z"/>
        </w:trPr>
        <w:tc>
          <w:tcPr>
            <w:tcW w:w="3330" w:type="dxa"/>
          </w:tcPr>
          <w:p w:rsidR="00260D27" w:rsidRDefault="00260D27" w:rsidP="00591744">
            <w:pPr>
              <w:ind w:firstLine="0"/>
              <w:rPr>
                <w:ins w:id="702" w:author="Cortez, Angelique J." w:date="2015-02-16T10:49:00Z"/>
                <w:lang w:bidi="en-US"/>
              </w:rPr>
            </w:pPr>
            <w:ins w:id="703" w:author="Cortez, Angelique J." w:date="2015-02-16T10:49:00Z">
              <w:r>
                <w:rPr>
                  <w:lang w:bidi="en-US"/>
                </w:rPr>
                <w:t>Query Requestor</w:t>
              </w:r>
            </w:ins>
          </w:p>
        </w:tc>
        <w:tc>
          <w:tcPr>
            <w:tcW w:w="2610" w:type="dxa"/>
          </w:tcPr>
          <w:p w:rsidR="00260D27" w:rsidRDefault="00260D27" w:rsidP="00591744">
            <w:pPr>
              <w:ind w:firstLine="0"/>
              <w:rPr>
                <w:ins w:id="704" w:author="Cortez, Angelique J." w:date="2015-02-16T10:49:00Z"/>
                <w:lang w:bidi="en-US"/>
              </w:rPr>
            </w:pPr>
            <w:ins w:id="705" w:author="Cortez, Angelique J." w:date="2015-02-16T10:49:00Z">
              <w:r>
                <w:rPr>
                  <w:lang w:bidi="en-US"/>
                </w:rPr>
                <w:t>Document Consumer</w:t>
              </w:r>
            </w:ins>
          </w:p>
        </w:tc>
      </w:tr>
      <w:tr w:rsidR="00260D27" w:rsidTr="00591744">
        <w:trPr>
          <w:ins w:id="706" w:author="Cortez, Angelique J." w:date="2015-02-16T10:49:00Z"/>
        </w:trPr>
        <w:tc>
          <w:tcPr>
            <w:tcW w:w="3330" w:type="dxa"/>
          </w:tcPr>
          <w:p w:rsidR="00260D27" w:rsidRDefault="00260D27" w:rsidP="00591744">
            <w:pPr>
              <w:ind w:firstLine="0"/>
              <w:rPr>
                <w:ins w:id="707" w:author="Cortez, Angelique J." w:date="2015-02-16T10:49:00Z"/>
                <w:lang w:bidi="en-US"/>
              </w:rPr>
            </w:pPr>
            <w:ins w:id="708" w:author="Cortez, Angelique J." w:date="2015-02-16T10:49:00Z">
              <w:r>
                <w:rPr>
                  <w:lang w:bidi="en-US"/>
                </w:rPr>
                <w:t>Query Responder</w:t>
              </w:r>
            </w:ins>
          </w:p>
        </w:tc>
        <w:tc>
          <w:tcPr>
            <w:tcW w:w="2610" w:type="dxa"/>
          </w:tcPr>
          <w:p w:rsidR="00260D27" w:rsidRDefault="00260D27" w:rsidP="00591744">
            <w:pPr>
              <w:ind w:firstLine="0"/>
              <w:rPr>
                <w:ins w:id="709" w:author="Cortez, Angelique J." w:date="2015-02-16T10:49:00Z"/>
                <w:lang w:bidi="en-US"/>
              </w:rPr>
            </w:pPr>
            <w:ins w:id="710" w:author="Cortez, Angelique J." w:date="2015-02-16T10:49:00Z">
              <w:r>
                <w:rPr>
                  <w:lang w:bidi="en-US"/>
                </w:rPr>
                <w:t>Document Responder</w:t>
              </w:r>
            </w:ins>
          </w:p>
        </w:tc>
      </w:tr>
      <w:tr w:rsidR="00260D27" w:rsidTr="00591744">
        <w:trPr>
          <w:ins w:id="711" w:author="Cortez, Angelique J." w:date="2015-02-16T10:49:00Z"/>
        </w:trPr>
        <w:tc>
          <w:tcPr>
            <w:tcW w:w="3330" w:type="dxa"/>
          </w:tcPr>
          <w:p w:rsidR="00260D27" w:rsidRDefault="00260D27" w:rsidP="00591744">
            <w:pPr>
              <w:ind w:firstLine="0"/>
              <w:rPr>
                <w:ins w:id="712" w:author="Cortez, Angelique J." w:date="2015-02-16T10:49:00Z"/>
                <w:lang w:bidi="en-US"/>
              </w:rPr>
            </w:pPr>
            <w:ins w:id="713" w:author="Cortez, Angelique J." w:date="2015-02-16T10:49:00Z">
              <w:r>
                <w:rPr>
                  <w:lang w:bidi="en-US"/>
                </w:rPr>
                <w:t>Find Documents for single patient based on patient identifiers.</w:t>
              </w:r>
            </w:ins>
          </w:p>
        </w:tc>
        <w:tc>
          <w:tcPr>
            <w:tcW w:w="2610" w:type="dxa"/>
          </w:tcPr>
          <w:p w:rsidR="00260D27" w:rsidRDefault="00260D27" w:rsidP="00591744">
            <w:pPr>
              <w:ind w:firstLine="0"/>
              <w:rPr>
                <w:ins w:id="714" w:author="Cortez, Angelique J." w:date="2015-02-16T10:49:00Z"/>
                <w:lang w:bidi="en-US"/>
              </w:rPr>
            </w:pPr>
            <w:ins w:id="715" w:author="Cortez, Angelique J." w:date="2015-02-16T10:49:00Z">
              <w:r>
                <w:rPr>
                  <w:lang w:bidi="en-US"/>
                </w:rPr>
                <w:t>Find Document References (ITI-67)</w:t>
              </w:r>
            </w:ins>
          </w:p>
        </w:tc>
      </w:tr>
      <w:tr w:rsidR="00260D27" w:rsidTr="00591744">
        <w:trPr>
          <w:ins w:id="716" w:author="Cortez, Angelique J." w:date="2015-02-16T10:49:00Z"/>
        </w:trPr>
        <w:tc>
          <w:tcPr>
            <w:tcW w:w="3330" w:type="dxa"/>
          </w:tcPr>
          <w:p w:rsidR="00260D27" w:rsidRDefault="00260D27" w:rsidP="00591744">
            <w:pPr>
              <w:ind w:firstLine="0"/>
              <w:rPr>
                <w:ins w:id="717" w:author="Cortez, Angelique J." w:date="2015-02-16T10:49:00Z"/>
                <w:lang w:bidi="en-US"/>
              </w:rPr>
            </w:pPr>
            <w:ins w:id="718" w:author="Cortez, Angelique J." w:date="2015-02-16T10:49:00Z">
              <w:r>
                <w:rPr>
                  <w:lang w:bidi="en-US"/>
                </w:rPr>
                <w:t>Get Documents based on Document Identifiers</w:t>
              </w:r>
            </w:ins>
          </w:p>
        </w:tc>
        <w:tc>
          <w:tcPr>
            <w:tcW w:w="2610" w:type="dxa"/>
          </w:tcPr>
          <w:p w:rsidR="00260D27" w:rsidRDefault="00260D27" w:rsidP="00591744">
            <w:pPr>
              <w:ind w:firstLine="0"/>
              <w:rPr>
                <w:ins w:id="719" w:author="Cortez, Angelique J." w:date="2015-02-16T10:49:00Z"/>
                <w:lang w:bidi="en-US"/>
              </w:rPr>
            </w:pPr>
            <w:ins w:id="720" w:author="Cortez, Angelique J." w:date="2015-02-16T10:49:00Z">
              <w:r>
                <w:rPr>
                  <w:lang w:bidi="en-US"/>
                </w:rPr>
                <w:t>Retrieve Document (ITI-68)</w:t>
              </w:r>
            </w:ins>
          </w:p>
        </w:tc>
      </w:tr>
    </w:tbl>
    <w:p w:rsidR="00260D27" w:rsidRDefault="00260D27" w:rsidP="00260D27">
      <w:pPr>
        <w:ind w:left="360" w:firstLine="0"/>
        <w:rPr>
          <w:ins w:id="721" w:author="Cortez, Angelique J." w:date="2015-02-16T10:49:00Z"/>
          <w:lang w:bidi="en-US"/>
        </w:rPr>
      </w:pPr>
    </w:p>
    <w:p w:rsidR="00260D27" w:rsidRDefault="00260D27" w:rsidP="00260D27">
      <w:pPr>
        <w:ind w:left="360" w:firstLine="0"/>
        <w:rPr>
          <w:ins w:id="722" w:author="Cortez, Angelique J." w:date="2015-02-16T10:49:00Z"/>
          <w:lang w:bidi="en-US"/>
        </w:rPr>
      </w:pPr>
    </w:p>
    <w:p w:rsidR="00260D27" w:rsidRDefault="00260D27" w:rsidP="00260D27">
      <w:pPr>
        <w:ind w:left="360" w:firstLine="0"/>
        <w:rPr>
          <w:ins w:id="723" w:author="Cortez, Angelique J." w:date="2015-02-16T10:49:00Z"/>
          <w:lang w:bidi="en-US"/>
        </w:rPr>
      </w:pPr>
    </w:p>
    <w:p w:rsidR="00260D27" w:rsidRDefault="00260D27" w:rsidP="00260D27">
      <w:pPr>
        <w:ind w:left="360" w:firstLine="0"/>
        <w:rPr>
          <w:ins w:id="724" w:author="Cortez, Angelique J." w:date="2015-02-16T10:49:00Z"/>
          <w:lang w:bidi="en-US"/>
        </w:rPr>
      </w:pPr>
    </w:p>
    <w:p w:rsidR="00260D27" w:rsidRDefault="00260D27" w:rsidP="00260D27">
      <w:pPr>
        <w:ind w:left="360" w:firstLine="0"/>
        <w:rPr>
          <w:ins w:id="725" w:author="Cortez, Angelique J." w:date="2015-02-16T10:49:00Z"/>
          <w:lang w:bidi="en-US"/>
        </w:rPr>
      </w:pPr>
      <w:ins w:id="726" w:author="Cortez, Angelique J." w:date="2015-02-16T10:49:00Z">
        <w:r>
          <w:rPr>
            <w:lang w:bidi="en-US"/>
          </w:rPr>
          <w:t xml:space="preserve">The specific transactions and options that must be supported for DAF based on </w:t>
        </w:r>
        <w:r>
          <w:fldChar w:fldCharType="begin"/>
        </w:r>
        <w:r>
          <w:instrText xml:space="preserve"> HYPERLINK "http://www.ihe.net/Technical_Framework/upload/IHE_ITI_Suppl_XCA_Rev2-1_TI_2010-08-10.pdf" </w:instrText>
        </w:r>
        <w:r>
          <w:fldChar w:fldCharType="separate"/>
        </w:r>
        <w:r w:rsidRPr="000903CB">
          <w:rPr>
            <w:rStyle w:val="Hyperlink"/>
            <w:lang w:bidi="en-US"/>
          </w:rPr>
          <w:t xml:space="preserve">IHE </w:t>
        </w:r>
        <w:r>
          <w:rPr>
            <w:rStyle w:val="Hyperlink"/>
            <w:lang w:bidi="en-US"/>
          </w:rPr>
          <w:t>MHD</w:t>
        </w:r>
        <w:r w:rsidRPr="000903CB">
          <w:rPr>
            <w:rStyle w:val="Hyperlink"/>
            <w:lang w:bidi="en-US"/>
          </w:rPr>
          <w:t xml:space="preserve"> profile Rev </w:t>
        </w:r>
        <w:r>
          <w:rPr>
            <w:rStyle w:val="Hyperlink"/>
            <w:lang w:bidi="en-US"/>
          </w:rPr>
          <w:t>1.3</w:t>
        </w:r>
        <w:r>
          <w:rPr>
            <w:rStyle w:val="Hyperlink"/>
            <w:lang w:bidi="en-US"/>
          </w:rPr>
          <w:fldChar w:fldCharType="end"/>
        </w:r>
        <w:r>
          <w:rPr>
            <w:lang w:bidi="en-US"/>
          </w:rPr>
          <w:t xml:space="preserve"> are outlined below.</w:t>
        </w:r>
      </w:ins>
    </w:p>
    <w:p w:rsidR="00260D27" w:rsidRDefault="00260D27" w:rsidP="00260D27">
      <w:pPr>
        <w:rPr>
          <w:ins w:id="727" w:author="Cortez, Angelique J." w:date="2015-02-16T10:49:00Z"/>
          <w:lang w:bidi="en-US"/>
        </w:rPr>
      </w:pPr>
    </w:p>
    <w:p w:rsidR="00260D27" w:rsidRDefault="00260D27" w:rsidP="00260D27">
      <w:pPr>
        <w:pStyle w:val="ListParagraph"/>
        <w:numPr>
          <w:ilvl w:val="0"/>
          <w:numId w:val="45"/>
        </w:numPr>
        <w:rPr>
          <w:ins w:id="728" w:author="Cortez, Angelique J." w:date="2015-02-16T10:49:00Z"/>
          <w:lang w:bidi="en-US"/>
        </w:rPr>
      </w:pPr>
      <w:ins w:id="729" w:author="Cortez, Angelique J." w:date="2015-02-16T10:49:00Z">
        <w:r>
          <w:rPr>
            <w:lang w:bidi="en-US"/>
          </w:rPr>
          <w:t>For DAF, Query Requestor MUST implement the following MHD transactions. (CONF: 600)</w:t>
        </w:r>
      </w:ins>
    </w:p>
    <w:p w:rsidR="00260D27" w:rsidRDefault="00260D27" w:rsidP="00260D27">
      <w:pPr>
        <w:pStyle w:val="ListParagraph"/>
        <w:numPr>
          <w:ilvl w:val="1"/>
          <w:numId w:val="45"/>
        </w:numPr>
        <w:rPr>
          <w:ins w:id="730" w:author="Cortez, Angelique J." w:date="2015-02-16T10:49:00Z"/>
          <w:lang w:bidi="en-US"/>
        </w:rPr>
      </w:pPr>
      <w:ins w:id="731" w:author="Cortez, Angelique J." w:date="2015-02-16T10:49:00Z">
        <w:r>
          <w:fldChar w:fldCharType="begin"/>
        </w:r>
        <w:r>
          <w:instrText xml:space="preserve"> HYPERLINK "http://www.ihe.net/Technical_Framework/upload/IHE_ITI_Suppl_XCA_Rev2-1_TI_2010-08-10.pdf" </w:instrText>
        </w:r>
        <w:r>
          <w:fldChar w:fldCharType="separate"/>
        </w:r>
        <w:r>
          <w:rPr>
            <w:rStyle w:val="Hyperlink"/>
            <w:lang w:bidi="en-US"/>
          </w:rPr>
          <w:t>Find Document References (ITI -67</w:t>
        </w:r>
        <w:r w:rsidRPr="00B17A12">
          <w:rPr>
            <w:rStyle w:val="Hyperlink"/>
            <w:lang w:bidi="en-US"/>
          </w:rPr>
          <w:t>)</w:t>
        </w:r>
        <w:r>
          <w:rPr>
            <w:rStyle w:val="Hyperlink"/>
            <w:lang w:bidi="en-US"/>
          </w:rPr>
          <w:fldChar w:fldCharType="end"/>
        </w:r>
        <w:r>
          <w:rPr>
            <w:lang w:bidi="en-US"/>
          </w:rPr>
          <w:t xml:space="preserve"> </w:t>
        </w:r>
      </w:ins>
    </w:p>
    <w:p w:rsidR="00260D27" w:rsidRDefault="00260D27" w:rsidP="00260D27">
      <w:pPr>
        <w:pStyle w:val="ListParagraph"/>
        <w:numPr>
          <w:ilvl w:val="1"/>
          <w:numId w:val="45"/>
        </w:numPr>
        <w:rPr>
          <w:ins w:id="732" w:author="Cortez, Angelique J." w:date="2015-02-16T10:49:00Z"/>
          <w:lang w:bidi="en-US"/>
        </w:rPr>
      </w:pPr>
      <w:ins w:id="733" w:author="Cortez, Angelique J." w:date="2015-02-16T10:49:00Z">
        <w:r>
          <w:rPr>
            <w:lang w:bidi="en-US"/>
          </w:rPr>
          <w:t>Retrieve Document (ITI-68)</w:t>
        </w:r>
      </w:ins>
    </w:p>
    <w:p w:rsidR="00260D27" w:rsidRDefault="00260D27" w:rsidP="00260D27">
      <w:pPr>
        <w:pStyle w:val="ListParagraph"/>
        <w:numPr>
          <w:ilvl w:val="0"/>
          <w:numId w:val="45"/>
        </w:numPr>
        <w:rPr>
          <w:ins w:id="734" w:author="Cortez, Angelique J." w:date="2015-02-16T10:49:00Z"/>
          <w:lang w:bidi="en-US"/>
        </w:rPr>
      </w:pPr>
      <w:ins w:id="735" w:author="Cortez, Angelique J." w:date="2015-02-16T10:49:00Z">
        <w:r>
          <w:rPr>
            <w:lang w:bidi="en-US"/>
          </w:rPr>
          <w:t>For DAF, Query Responders MUST implement the following MHD transactions. (CONF: 620)</w:t>
        </w:r>
      </w:ins>
    </w:p>
    <w:p w:rsidR="00260D27" w:rsidRDefault="00260D27" w:rsidP="00260D27">
      <w:pPr>
        <w:pStyle w:val="ListParagraph"/>
        <w:numPr>
          <w:ilvl w:val="1"/>
          <w:numId w:val="45"/>
        </w:numPr>
        <w:rPr>
          <w:ins w:id="736" w:author="Cortez, Angelique J." w:date="2015-02-16T10:49:00Z"/>
          <w:lang w:bidi="en-US"/>
        </w:rPr>
      </w:pPr>
      <w:ins w:id="737" w:author="Cortez, Angelique J." w:date="2015-02-16T10:49:00Z">
        <w:r>
          <w:fldChar w:fldCharType="begin"/>
        </w:r>
        <w:r>
          <w:instrText xml:space="preserve"> HYPERLINK "http://www.ihe.net/Technical_Framework/upload/IHE_ITI_Suppl_XCA_Rev2-1_TI_2010-08-10.pdf" </w:instrText>
        </w:r>
        <w:r>
          <w:fldChar w:fldCharType="separate"/>
        </w:r>
        <w:r>
          <w:rPr>
            <w:rStyle w:val="Hyperlink"/>
            <w:lang w:bidi="en-US"/>
          </w:rPr>
          <w:t>Find Document References (ITI -67</w:t>
        </w:r>
        <w:r w:rsidRPr="00B17A12">
          <w:rPr>
            <w:rStyle w:val="Hyperlink"/>
            <w:lang w:bidi="en-US"/>
          </w:rPr>
          <w:t>)</w:t>
        </w:r>
        <w:r>
          <w:rPr>
            <w:rStyle w:val="Hyperlink"/>
            <w:lang w:bidi="en-US"/>
          </w:rPr>
          <w:fldChar w:fldCharType="end"/>
        </w:r>
        <w:r>
          <w:rPr>
            <w:lang w:bidi="en-US"/>
          </w:rPr>
          <w:t xml:space="preserve"> </w:t>
        </w:r>
      </w:ins>
    </w:p>
    <w:p w:rsidR="00260D27" w:rsidRPr="00DE555C" w:rsidRDefault="00260D27" w:rsidP="00260D27">
      <w:pPr>
        <w:pStyle w:val="ListParagraph"/>
        <w:numPr>
          <w:ilvl w:val="1"/>
          <w:numId w:val="45"/>
        </w:numPr>
        <w:rPr>
          <w:ins w:id="738" w:author="Cortez, Angelique J." w:date="2015-02-16T10:49:00Z"/>
          <w:rStyle w:val="Hyperlink"/>
          <w:color w:val="auto"/>
          <w:u w:val="none"/>
          <w:lang w:bidi="en-US"/>
        </w:rPr>
      </w:pPr>
      <w:ins w:id="739" w:author="Cortez, Angelique J." w:date="2015-02-16T10:49:00Z">
        <w:r>
          <w:rPr>
            <w:lang w:bidi="en-US"/>
          </w:rPr>
          <w:t>Retrieve Document (ITI-68)</w:t>
        </w:r>
      </w:ins>
    </w:p>
    <w:p w:rsidR="00260D27" w:rsidRDefault="00260D27" w:rsidP="00260D27">
      <w:pPr>
        <w:pStyle w:val="ListParagraph"/>
        <w:numPr>
          <w:ilvl w:val="0"/>
          <w:numId w:val="45"/>
        </w:numPr>
        <w:rPr>
          <w:ins w:id="740" w:author="Cortez, Angelique J." w:date="2015-02-16T10:49:00Z"/>
          <w:lang w:bidi="en-US"/>
        </w:rPr>
      </w:pPr>
      <w:ins w:id="741" w:author="Cortez, Angelique J." w:date="2015-02-16T10:49:00Z">
        <w:r>
          <w:rPr>
            <w:lang w:bidi="en-US"/>
          </w:rPr>
          <w:t>Currently only synchronous queries (Request/Response Behavior Model)</w:t>
        </w:r>
      </w:ins>
    </w:p>
    <w:p w:rsidR="00260D27" w:rsidRDefault="00260D27" w:rsidP="00260D27">
      <w:pPr>
        <w:rPr>
          <w:ins w:id="742" w:author="Cortez, Angelique J." w:date="2015-02-16T10:49:00Z"/>
          <w:lang w:bidi="en-US"/>
        </w:rPr>
      </w:pPr>
    </w:p>
    <w:p w:rsidR="00260D27" w:rsidRDefault="00260D27" w:rsidP="00260D27">
      <w:pPr>
        <w:pStyle w:val="Heading3"/>
        <w:numPr>
          <w:ilvl w:val="0"/>
          <w:numId w:val="0"/>
        </w:numPr>
        <w:ind w:left="1224" w:hanging="504"/>
        <w:rPr>
          <w:ins w:id="743" w:author="Cortez, Angelique J." w:date="2015-02-16T10:49:00Z"/>
        </w:rPr>
      </w:pPr>
      <w:ins w:id="744" w:author="Cortez, Angelique J." w:date="2015-02-16T10:49:00Z">
        <w:r>
          <w:t>4.3.3 Querying for Documents related to Multiple Patients</w:t>
        </w:r>
      </w:ins>
    </w:p>
    <w:p w:rsidR="00260D27" w:rsidRDefault="00260D27" w:rsidP="00260D27">
      <w:pPr>
        <w:ind w:left="360" w:firstLine="0"/>
        <w:rPr>
          <w:ins w:id="745" w:author="Cortez, Angelique J." w:date="2015-02-16T10:49:00Z"/>
          <w:lang w:bidi="en-US"/>
        </w:rPr>
      </w:pPr>
      <w:ins w:id="746" w:author="Cortez, Angelique J." w:date="2015-02-16T10:49:00Z">
        <w:r>
          <w:rPr>
            <w:lang w:bidi="en-US"/>
          </w:rPr>
          <w:t xml:space="preserve">In the context of DAF </w:t>
        </w:r>
        <w:r>
          <w:fldChar w:fldCharType="begin"/>
        </w:r>
        <w:r>
          <w:instrText xml:space="preserve"> HYPERLINK "http://www.ihe.net/uploadedFiles/Documents/ITI/IHE_ITI_TF_Vol2b.pdf" </w:instrText>
        </w:r>
        <w:r>
          <w:fldChar w:fldCharType="separate"/>
        </w:r>
        <w:r>
          <w:rPr>
            <w:rStyle w:val="Hyperlink"/>
            <w:lang w:bidi="en-US"/>
          </w:rPr>
          <w:t xml:space="preserve">MHD v2 </w:t>
        </w:r>
        <w:r>
          <w:rPr>
            <w:rStyle w:val="Hyperlink"/>
            <w:lang w:bidi="en-US"/>
          </w:rPr>
          <w:fldChar w:fldCharType="end"/>
        </w:r>
        <w:r>
          <w:rPr>
            <w:lang w:bidi="en-US"/>
          </w:rPr>
          <w:t xml:space="preserve">profile is used to find documents for each patient one at a time. In other words there is no current capability to find documents related to multiple patients in the existing IHE MHD transactions. So the Use Case requirement has to be accomplished by finding documents related to each patient one at a time. Queries for multiple patients are applicable only within the context of LDAF (Intra-Enterprise) because the necessary policies required to enable these multi-patient queries across enterprises are still evolving. </w:t>
        </w:r>
      </w:ins>
    </w:p>
    <w:p w:rsidR="00260D27" w:rsidRDefault="00260D27" w:rsidP="00260D27">
      <w:pPr>
        <w:ind w:firstLine="0"/>
        <w:rPr>
          <w:ins w:id="747" w:author="Cortez, Angelique J." w:date="2015-02-16T10:49:00Z"/>
          <w:lang w:bidi="en-US"/>
        </w:rPr>
      </w:pPr>
    </w:p>
    <w:p w:rsidR="00260D27" w:rsidRDefault="00260D27" w:rsidP="00260D27">
      <w:pPr>
        <w:pStyle w:val="Heading2"/>
        <w:rPr>
          <w:ins w:id="748" w:author="Cortez, Angelique J." w:date="2015-02-16T10:49:00Z"/>
          <w:lang w:bidi="en-US"/>
        </w:rPr>
      </w:pPr>
      <w:ins w:id="749" w:author="Cortez, Angelique J." w:date="2015-02-16T10:49:00Z">
        <w:r>
          <w:rPr>
            <w:lang w:bidi="en-US"/>
          </w:rPr>
          <w:t>Query Results Implementation</w:t>
        </w:r>
      </w:ins>
    </w:p>
    <w:p w:rsidR="00260D27" w:rsidRDefault="00260D27" w:rsidP="00260D27">
      <w:pPr>
        <w:ind w:left="360" w:firstLine="0"/>
        <w:rPr>
          <w:ins w:id="750" w:author="Cortez, Angelique J." w:date="2015-02-16T10:49:00Z"/>
          <w:lang w:bidi="en-US"/>
        </w:rPr>
      </w:pPr>
      <w:ins w:id="751" w:author="Cortez, Angelique J." w:date="2015-02-16T10:49:00Z">
        <w:r>
          <w:rPr>
            <w:lang w:bidi="en-US"/>
          </w:rPr>
          <w:t>DAF Document Metadata based Access queries are expected to return clinical documents as query results. These clinical documents may conform to different formats and hence may require additional processing by Query Requestor before they can be made available to downstream systems. To facilitate interoperability between Query Requestors and Query Responders with minimum capabilities the next few sections outline specific requirements for Query Result structures.</w:t>
        </w:r>
      </w:ins>
    </w:p>
    <w:p w:rsidR="00260D27" w:rsidRDefault="00260D27" w:rsidP="00260D27">
      <w:pPr>
        <w:pStyle w:val="Heading3"/>
        <w:rPr>
          <w:ins w:id="752" w:author="Cortez, Angelique J." w:date="2015-02-16T10:49:00Z"/>
        </w:rPr>
      </w:pPr>
      <w:ins w:id="753" w:author="Cortez, Angelique J." w:date="2015-02-16T10:49:00Z">
        <w:r>
          <w:t xml:space="preserve">Query Results </w:t>
        </w:r>
      </w:ins>
    </w:p>
    <w:p w:rsidR="00260D27" w:rsidRDefault="00260D27" w:rsidP="00260D27">
      <w:pPr>
        <w:ind w:left="360" w:firstLine="0"/>
        <w:rPr>
          <w:ins w:id="754" w:author="Cortez, Angelique J." w:date="2015-02-16T10:49:00Z"/>
        </w:rPr>
      </w:pPr>
      <w:ins w:id="755" w:author="Cortez, Angelique J." w:date="2015-02-16T10:49:00Z">
        <w:r>
          <w:t xml:space="preserve">The advancement of MU2 regulation and certification of EHR technology allows for using the certified technology and leveraging the MU2 objectives to support DAF Query Results.  </w:t>
        </w:r>
      </w:ins>
    </w:p>
    <w:p w:rsidR="00260D27" w:rsidRDefault="00260D27" w:rsidP="00260D27">
      <w:pPr>
        <w:rPr>
          <w:ins w:id="756" w:author="Cortez, Angelique J." w:date="2015-02-16T10:49:00Z"/>
          <w:color w:val="1F497D"/>
        </w:rPr>
      </w:pPr>
    </w:p>
    <w:p w:rsidR="00260D27" w:rsidRPr="004269DB" w:rsidRDefault="00260D27" w:rsidP="00260D27">
      <w:pPr>
        <w:pStyle w:val="ListParagraph"/>
        <w:numPr>
          <w:ilvl w:val="0"/>
          <w:numId w:val="46"/>
        </w:numPr>
        <w:rPr>
          <w:ins w:id="757" w:author="Cortez, Angelique J." w:date="2015-02-16T10:49:00Z"/>
        </w:rPr>
      </w:pPr>
      <w:ins w:id="758" w:author="Cortez, Angelique J." w:date="2015-02-16T10:49:00Z">
        <w:r w:rsidRPr="0043127D">
          <w:rPr>
            <w:color w:val="1F497D"/>
          </w:rPr>
          <w:t xml:space="preserve">For DAF queries </w:t>
        </w:r>
        <w:r>
          <w:rPr>
            <w:color w:val="1F497D"/>
          </w:rPr>
          <w:t xml:space="preserve">related to CDA documents, </w:t>
        </w:r>
        <w:r w:rsidRPr="0043127D">
          <w:rPr>
            <w:color w:val="1F497D"/>
          </w:rPr>
          <w:t>Query Responders MUST create a C-CDA document following t</w:t>
        </w:r>
        <w:r>
          <w:rPr>
            <w:color w:val="1F497D"/>
          </w:rPr>
          <w:t xml:space="preserve">he MU2 requirements outlined in the </w:t>
        </w:r>
        <w:r>
          <w:fldChar w:fldCharType="begin"/>
        </w:r>
        <w:r>
          <w:instrText xml:space="preserve"> HYPERLINK "file:///C:\\Business\\Drajer\\Contracts\\Ai\\SIT%20Platform%20TO\\DAF\\TechnicalWorkGroup\\Document%20Based%20WG\\Implementation%20Guide\\•%09http:\\www.hl7.org\\documentcenter\\public\\ballots\\2013SEP\\downloads\\CDA_SIFRAME_CCG2CCDA_R1_I1_2013SEP.zip" </w:instrText>
        </w:r>
        <w:r>
          <w:fldChar w:fldCharType="separate"/>
        </w:r>
        <w:r w:rsidRPr="0043127D">
          <w:rPr>
            <w:rStyle w:val="Hyperlink"/>
          </w:rPr>
          <w:t>MU2 Companion Guide</w:t>
        </w:r>
        <w:r>
          <w:rPr>
            <w:rStyle w:val="Hyperlink"/>
          </w:rPr>
          <w:fldChar w:fldCharType="end"/>
        </w:r>
        <w:r>
          <w:rPr>
            <w:color w:val="1F497D"/>
          </w:rPr>
          <w:t>. (CONF: 700)</w:t>
        </w:r>
      </w:ins>
    </w:p>
    <w:p w:rsidR="00260D27" w:rsidRPr="004269DB" w:rsidRDefault="00260D27" w:rsidP="00260D27">
      <w:pPr>
        <w:pStyle w:val="ListParagraph"/>
        <w:numPr>
          <w:ilvl w:val="1"/>
          <w:numId w:val="46"/>
        </w:numPr>
        <w:rPr>
          <w:ins w:id="759" w:author="Cortez, Angelique J." w:date="2015-02-16T10:49:00Z"/>
        </w:rPr>
      </w:pPr>
      <w:ins w:id="760" w:author="Cortez, Angelique J." w:date="2015-02-16T10:49:00Z">
        <w:r>
          <w:rPr>
            <w:color w:val="1F497D"/>
          </w:rPr>
          <w:t xml:space="preserve">NOTE: For DAF queries related to non-CDA documents, Query Responders may choose appropriate documents to provide the query results. </w:t>
        </w:r>
      </w:ins>
    </w:p>
    <w:p w:rsidR="00260D27" w:rsidRDefault="00260D27" w:rsidP="00260D27">
      <w:pPr>
        <w:pStyle w:val="ListParagraph"/>
        <w:numPr>
          <w:ilvl w:val="0"/>
          <w:numId w:val="46"/>
        </w:numPr>
        <w:rPr>
          <w:ins w:id="761" w:author="Cortez, Angelique J." w:date="2015-02-16T10:49:00Z"/>
        </w:rPr>
      </w:pPr>
      <w:ins w:id="762" w:author="Cortez, Angelique J." w:date="2015-02-16T10:49:00Z">
        <w:r>
          <w:rPr>
            <w:color w:val="1F497D"/>
          </w:rPr>
          <w:t xml:space="preserve">Query Responders MUST include metadata from </w:t>
        </w:r>
        <w:r>
          <w:fldChar w:fldCharType="begin"/>
        </w:r>
        <w:r>
          <w:instrText xml:space="preserve"> HYPERLINK "http://www.ihe.net/uploadedFiles/Documents/ITI/IHE_ITI_TF_Vol3.pdf" </w:instrText>
        </w:r>
        <w:r>
          <w:fldChar w:fldCharType="separate"/>
        </w:r>
        <w:r w:rsidRPr="008C3A95">
          <w:rPr>
            <w:rStyle w:val="Hyperlink"/>
            <w:lang w:bidi="en-US"/>
          </w:rPr>
          <w:t>XDS Metadata in Section 4 from IHE ITI Volume 3 Cross Transaction specifications</w:t>
        </w:r>
        <w:r>
          <w:rPr>
            <w:rStyle w:val="Hyperlink"/>
            <w:lang w:bidi="en-US"/>
          </w:rPr>
          <w:fldChar w:fldCharType="end"/>
        </w:r>
        <w:r>
          <w:rPr>
            <w:rStyle w:val="Hyperlink"/>
            <w:lang w:bidi="en-US"/>
          </w:rPr>
          <w:t xml:space="preserve"> </w:t>
        </w:r>
        <w:r w:rsidRPr="004269DB">
          <w:rPr>
            <w:rStyle w:val="Hyperlink"/>
            <w:color w:val="auto"/>
            <w:u w:val="none"/>
            <w:lang w:bidi="en-US"/>
          </w:rPr>
          <w:t>as</w:t>
        </w:r>
        <w:r>
          <w:rPr>
            <w:lang w:bidi="en-US"/>
          </w:rPr>
          <w:t xml:space="preserve"> part of the query results to facilitate processing by Query Requestors.</w:t>
        </w:r>
      </w:ins>
    </w:p>
    <w:p w:rsidR="00260D27" w:rsidRDefault="00260D27" w:rsidP="00260D27">
      <w:pPr>
        <w:pStyle w:val="Heading2"/>
        <w:rPr>
          <w:ins w:id="763" w:author="Cortez, Angelique J." w:date="2015-02-16T10:49:00Z"/>
          <w:lang w:bidi="en-US"/>
        </w:rPr>
      </w:pPr>
      <w:ins w:id="764" w:author="Cortez, Angelique J." w:date="2015-02-16T10:49:00Z">
        <w:r>
          <w:rPr>
            <w:lang w:bidi="en-US"/>
          </w:rPr>
          <w:t>Security Implementation</w:t>
        </w:r>
      </w:ins>
    </w:p>
    <w:p w:rsidR="003172C7" w:rsidRDefault="003172C7" w:rsidP="003172C7">
      <w:pPr>
        <w:pStyle w:val="Heading3"/>
        <w:rPr>
          <w:ins w:id="765" w:author="Glen F. Marshall" w:date="2015-02-17T11:04:00Z"/>
        </w:rPr>
      </w:pPr>
      <w:ins w:id="766" w:author="Glen F. Marshall" w:date="2015-02-17T11:04:00Z">
        <w:r>
          <w:t>Local DAF Security Requirements</w:t>
        </w:r>
      </w:ins>
    </w:p>
    <w:p w:rsidR="003172C7" w:rsidRDefault="003172C7" w:rsidP="003172C7">
      <w:pPr>
        <w:ind w:left="360" w:firstLine="0"/>
        <w:rPr>
          <w:ins w:id="767" w:author="Glen F. Marshall" w:date="2015-02-17T11:04:00Z"/>
        </w:rPr>
      </w:pPr>
      <w:ins w:id="768" w:author="Glen F. Marshall" w:date="2015-02-17T11:04:00Z">
        <w:r>
          <w:t xml:space="preserve">In the context of LDAF, enterprises may use a variety of local security controls to implement state, local, and institutional policies.  </w:t>
        </w:r>
      </w:ins>
    </w:p>
    <w:p w:rsidR="003172C7" w:rsidRDefault="003172C7" w:rsidP="003172C7">
      <w:pPr>
        <w:rPr>
          <w:ins w:id="769" w:author="Glen F. Marshall" w:date="2015-02-17T11:04:00Z"/>
        </w:rPr>
      </w:pPr>
    </w:p>
    <w:p w:rsidR="002067BE" w:rsidRDefault="003172C7" w:rsidP="003172C7">
      <w:pPr>
        <w:ind w:left="360" w:firstLine="0"/>
        <w:rPr>
          <w:ins w:id="770" w:author="Glen F. Marshall" w:date="2015-02-17T12:59:00Z"/>
        </w:rPr>
      </w:pPr>
      <w:ins w:id="771" w:author="Glen F. Marshall" w:date="2015-02-17T11:04:00Z">
        <w:r>
          <w:t xml:space="preserve">In the absence of comparable local applications, the IHE profiles cited in previous sections SHOULD be implemented.  Each IHE profile has required actor groupings for security auditing via the IHE ATNA profile.  </w:t>
        </w:r>
      </w:ins>
    </w:p>
    <w:p w:rsidR="002067BE" w:rsidRDefault="002067BE" w:rsidP="003172C7">
      <w:pPr>
        <w:ind w:left="360" w:firstLine="0"/>
        <w:rPr>
          <w:ins w:id="772" w:author="Glen F. Marshall" w:date="2015-02-17T12:59:00Z"/>
        </w:rPr>
      </w:pPr>
    </w:p>
    <w:p w:rsidR="003172C7" w:rsidRDefault="003172C7" w:rsidP="003172C7">
      <w:pPr>
        <w:pStyle w:val="Heading4"/>
        <w:numPr>
          <w:ilvl w:val="3"/>
          <w:numId w:val="21"/>
        </w:numPr>
        <w:rPr>
          <w:ins w:id="773" w:author="Glen F. Marshall" w:date="2015-02-17T11:04:00Z"/>
        </w:rPr>
      </w:pPr>
      <w:ins w:id="774" w:author="Glen F. Marshall" w:date="2015-02-17T11:04:00Z">
        <w:r>
          <w:t>Risk Management</w:t>
        </w:r>
        <w:r>
          <w:br/>
        </w:r>
      </w:ins>
    </w:p>
    <w:p w:rsidR="003172C7" w:rsidRDefault="003172C7" w:rsidP="003172C7">
      <w:pPr>
        <w:pStyle w:val="ListParagraph"/>
        <w:numPr>
          <w:ilvl w:val="0"/>
          <w:numId w:val="49"/>
        </w:numPr>
        <w:rPr>
          <w:ins w:id="775" w:author="Glen F. Marshall" w:date="2015-02-17T11:04:00Z"/>
        </w:rPr>
      </w:pPr>
      <w:ins w:id="776" w:author="Glen F. Marshall" w:date="2015-02-17T11:04:00Z">
        <w:r>
          <w:t xml:space="preserve">The </w:t>
        </w:r>
      </w:ins>
      <w:ins w:id="777" w:author="Glen F. Marshall" w:date="2015-02-17T11:14:00Z">
        <w:r w:rsidR="007B7196">
          <w:t>L</w:t>
        </w:r>
      </w:ins>
      <w:ins w:id="778" w:author="Glen F. Marshall" w:date="2015-02-17T11:04:00Z">
        <w:r>
          <w:t>DAF SHALL establish a risk  analysis and management regime that conforms with HIPAA security regulatory requirements.</w:t>
        </w:r>
      </w:ins>
    </w:p>
    <w:p w:rsidR="003172C7" w:rsidRDefault="003172C7" w:rsidP="003172C7">
      <w:pPr>
        <w:pStyle w:val="ListParagraph"/>
        <w:numPr>
          <w:ilvl w:val="1"/>
          <w:numId w:val="49"/>
        </w:numPr>
        <w:rPr>
          <w:ins w:id="779" w:author="Glen F. Marshall" w:date="2015-02-17T11:04:00Z"/>
        </w:rPr>
      </w:pPr>
      <w:ins w:id="780" w:author="Glen F. Marshall" w:date="2015-02-17T11:04:00Z">
        <w:r>
          <w:lastRenderedPageBreak/>
          <w:t>US Federal systems SHOULD conform with the risk management and mitigation requirements defined in NIST 800 series documents.  This SHOULD include security category assignment in accordance with NIST 800-60 vol. 2 Appendix D.14.</w:t>
        </w:r>
      </w:ins>
    </w:p>
    <w:p w:rsidR="003172C7" w:rsidRDefault="003172C7" w:rsidP="003172C7">
      <w:pPr>
        <w:pStyle w:val="Heading4"/>
        <w:numPr>
          <w:ilvl w:val="3"/>
          <w:numId w:val="21"/>
        </w:numPr>
        <w:rPr>
          <w:ins w:id="781" w:author="Glen F. Marshall" w:date="2015-02-17T11:04:00Z"/>
        </w:rPr>
      </w:pPr>
      <w:ins w:id="782" w:author="Glen F. Marshall" w:date="2015-02-17T11:04:00Z">
        <w:r>
          <w:t>Consistent Time</w:t>
        </w:r>
      </w:ins>
    </w:p>
    <w:p w:rsidR="003172C7" w:rsidRDefault="003172C7" w:rsidP="003172C7">
      <w:pPr>
        <w:pStyle w:val="ListParagraph"/>
        <w:numPr>
          <w:ilvl w:val="0"/>
          <w:numId w:val="50"/>
        </w:numPr>
        <w:rPr>
          <w:ins w:id="783" w:author="Glen F. Marshall" w:date="2015-02-17T11:04:00Z"/>
        </w:rPr>
      </w:pPr>
      <w:ins w:id="784" w:author="Glen F. Marshall" w:date="2015-02-17T11:04:00Z">
        <w:r>
          <w:t xml:space="preserve">All computing nodes in the </w:t>
        </w:r>
      </w:ins>
      <w:ins w:id="785" w:author="Glen F. Marshall" w:date="2015-02-17T11:14:00Z">
        <w:r w:rsidR="007B7196">
          <w:t>L</w:t>
        </w:r>
      </w:ins>
      <w:ins w:id="786" w:author="Glen F. Marshall" w:date="2015-02-17T11:04:00Z">
        <w:r>
          <w:t>DAF SHALL reference a single time source according to the IHE CT profile.  This establishes a common time base for security auditing, as well as clinical data records,  among computing systems.</w:t>
        </w:r>
      </w:ins>
    </w:p>
    <w:p w:rsidR="003172C7" w:rsidRDefault="003172C7" w:rsidP="003172C7">
      <w:pPr>
        <w:pStyle w:val="Heading4"/>
        <w:numPr>
          <w:ilvl w:val="3"/>
          <w:numId w:val="21"/>
        </w:numPr>
        <w:rPr>
          <w:ins w:id="787" w:author="Glen F. Marshall" w:date="2015-02-17T11:04:00Z"/>
        </w:rPr>
      </w:pPr>
      <w:ins w:id="788" w:author="Glen F. Marshall" w:date="2015-02-17T11:04:00Z">
        <w:r>
          <w:t>Auditing</w:t>
        </w:r>
      </w:ins>
    </w:p>
    <w:p w:rsidR="003172C7" w:rsidRDefault="003172C7" w:rsidP="003172C7">
      <w:pPr>
        <w:pStyle w:val="ListParagraph"/>
        <w:numPr>
          <w:ilvl w:val="0"/>
          <w:numId w:val="51"/>
        </w:numPr>
        <w:rPr>
          <w:ins w:id="789" w:author="Glen F. Marshall" w:date="2015-02-17T11:04:00Z"/>
        </w:rPr>
      </w:pPr>
      <w:ins w:id="790" w:author="Glen F. Marshall" w:date="2015-02-17T11:04:00Z">
        <w:r>
          <w:t>For HIPAA compliance, t</w:t>
        </w:r>
        <w:r w:rsidR="007B7196">
          <w:t xml:space="preserve">he </w:t>
        </w:r>
      </w:ins>
      <w:ins w:id="791" w:author="Glen F. Marshall" w:date="2015-02-17T11:14:00Z">
        <w:r w:rsidR="007B7196">
          <w:t>L</w:t>
        </w:r>
      </w:ins>
      <w:ins w:id="792" w:author="Glen F. Marshall" w:date="2015-02-17T11:04:00Z">
        <w:r>
          <w:t>DAF SHOULD implement security auditing for all local applications that perform functions comparable to the IHE profiles cited in previous sections, and MAY  implement an IHE ATNA repository for recording audit events.</w:t>
        </w:r>
      </w:ins>
    </w:p>
    <w:p w:rsidR="003172C7" w:rsidRDefault="003172C7" w:rsidP="003172C7">
      <w:pPr>
        <w:pStyle w:val="ListParagraph"/>
        <w:numPr>
          <w:ilvl w:val="0"/>
          <w:numId w:val="51"/>
        </w:numPr>
        <w:rPr>
          <w:ins w:id="793" w:author="Glen F. Marshall" w:date="2015-02-17T11:04:00Z"/>
        </w:rPr>
      </w:pPr>
      <w:ins w:id="794" w:author="Glen F. Marshall" w:date="2015-02-17T11:04:00Z">
        <w:r>
          <w:t xml:space="preserve">When IHE profiles are implemented, the </w:t>
        </w:r>
      </w:ins>
      <w:ins w:id="795" w:author="Glen F. Marshall" w:date="2015-02-17T11:14:00Z">
        <w:r w:rsidR="007B7196">
          <w:t>L</w:t>
        </w:r>
      </w:ins>
      <w:ins w:id="796" w:author="Glen F. Marshall" w:date="2015-02-17T11:04:00Z">
        <w:r>
          <w:t xml:space="preserve">DAF SHALL implement the required actor groupings for IHE ATNA auditing and SHALL implement an IHE ATNA repository for recording. </w:t>
        </w:r>
      </w:ins>
    </w:p>
    <w:p w:rsidR="003172C7" w:rsidRDefault="003172C7" w:rsidP="003172C7">
      <w:pPr>
        <w:pStyle w:val="ListParagraph"/>
        <w:numPr>
          <w:ilvl w:val="0"/>
          <w:numId w:val="51"/>
        </w:numPr>
        <w:rPr>
          <w:ins w:id="797" w:author="Glen F. Marshall" w:date="2015-02-17T11:04:00Z"/>
        </w:rPr>
      </w:pPr>
      <w:ins w:id="798" w:author="Glen F. Marshall" w:date="2015-02-17T11:04:00Z">
        <w:r>
          <w:t>Reviews of audit data SHOULD be performed as part of HIPAA-compliant risk management.</w:t>
        </w:r>
      </w:ins>
    </w:p>
    <w:p w:rsidR="003172C7" w:rsidRDefault="007B7196" w:rsidP="003172C7">
      <w:pPr>
        <w:pStyle w:val="ListParagraph"/>
        <w:numPr>
          <w:ilvl w:val="1"/>
          <w:numId w:val="51"/>
        </w:numPr>
        <w:rPr>
          <w:ins w:id="799" w:author="Glen F. Marshall" w:date="2015-02-17T11:04:00Z"/>
        </w:rPr>
      </w:pPr>
      <w:ins w:id="800" w:author="Glen F. Marshall" w:date="2015-02-17T11:04:00Z">
        <w:r>
          <w:t>The L</w:t>
        </w:r>
        <w:r w:rsidR="003172C7">
          <w:t>DAF MAY merge ATNA and non-ATNA audit repositories, collated by time-stamps,  prior to performing audit reviews.</w:t>
        </w:r>
      </w:ins>
    </w:p>
    <w:p w:rsidR="003172C7" w:rsidRDefault="003172C7" w:rsidP="003172C7">
      <w:pPr>
        <w:pStyle w:val="Heading4"/>
        <w:rPr>
          <w:ins w:id="801" w:author="Glen F. Marshall" w:date="2015-02-17T11:04:00Z"/>
        </w:rPr>
      </w:pPr>
      <w:ins w:id="802" w:author="Glen F. Marshall" w:date="2015-02-17T11:04:00Z">
        <w:r>
          <w:t>Authentication and Authorization</w:t>
        </w:r>
      </w:ins>
    </w:p>
    <w:p w:rsidR="003172C7" w:rsidRDefault="003172C7" w:rsidP="003172C7">
      <w:pPr>
        <w:pStyle w:val="ListParagraph"/>
        <w:numPr>
          <w:ilvl w:val="0"/>
          <w:numId w:val="47"/>
        </w:numPr>
        <w:rPr>
          <w:ins w:id="803" w:author="Glen F. Marshall" w:date="2015-02-17T11:04:00Z"/>
        </w:rPr>
      </w:pPr>
      <w:ins w:id="804" w:author="Glen F. Marshall" w:date="2015-02-17T11:04:00Z">
        <w:r>
          <w:t xml:space="preserve">In cases where the personal identity and authorities of a data source or consumer must be assured, the system SHALL perform user authentication and authorization. </w:t>
        </w:r>
      </w:ins>
    </w:p>
    <w:p w:rsidR="003172C7" w:rsidRDefault="003172C7" w:rsidP="003172C7">
      <w:pPr>
        <w:pStyle w:val="ListParagraph"/>
        <w:numPr>
          <w:ilvl w:val="1"/>
          <w:numId w:val="47"/>
        </w:numPr>
        <w:rPr>
          <w:ins w:id="805" w:author="Glen F. Marshall" w:date="2015-02-17T11:04:00Z"/>
        </w:rPr>
      </w:pPr>
      <w:ins w:id="806" w:author="Glen F. Marshall" w:date="2015-02-17T11:04:00Z">
        <w:r>
          <w:t xml:space="preserve">Query Requestors and Query Responders SHOULD support </w:t>
        </w:r>
      </w:ins>
      <w:ins w:id="807" w:author="Glen F. Marshall" w:date="2015-02-17T13:18:00Z">
        <w:r w:rsidR="00D532D7">
          <w:t xml:space="preserve">mutual </w:t>
        </w:r>
      </w:ins>
      <w:ins w:id="808" w:author="Glen F. Marshall" w:date="2015-02-17T11:04:00Z">
        <w:r>
          <w:t xml:space="preserve">authentication of the systems per the Authenticate Node transaction for HTTP connections per </w:t>
        </w:r>
        <w:r>
          <w:fldChar w:fldCharType="begin"/>
        </w:r>
        <w:r>
          <w:instrText xml:space="preserve"> HYPERLINK "http://www.ihe.net/Technical_Framework/upload/IHE_ITI_Node_Authentication_Security_2004_08-15.pdf" </w:instrText>
        </w:r>
        <w:r>
          <w:fldChar w:fldCharType="separate"/>
        </w:r>
        <w:r w:rsidRPr="009103CF">
          <w:rPr>
            <w:rStyle w:val="Hyperlink"/>
          </w:rPr>
          <w:t>IHE ATNA profile</w:t>
        </w:r>
        <w:r>
          <w:fldChar w:fldCharType="end"/>
        </w:r>
        <w:r>
          <w:t>.</w:t>
        </w:r>
      </w:ins>
    </w:p>
    <w:p w:rsidR="003172C7" w:rsidRDefault="003172C7" w:rsidP="003172C7">
      <w:pPr>
        <w:pStyle w:val="ListParagraph"/>
        <w:numPr>
          <w:ilvl w:val="2"/>
          <w:numId w:val="47"/>
        </w:numPr>
        <w:rPr>
          <w:ins w:id="809" w:author="Glen F. Marshall" w:date="2015-02-17T11:04:00Z"/>
        </w:rPr>
      </w:pPr>
      <w:ins w:id="810" w:author="Glen F. Marshall" w:date="2015-02-17T11:04:00Z">
        <w:r>
          <w:t>US Federal systems SHOULD conform with authentication and authorization control requirements, per risk management guidelines in NIST 800-series documents, with particular reference to security controls documented in NIST 800-53.</w:t>
        </w:r>
      </w:ins>
    </w:p>
    <w:p w:rsidR="003172C7" w:rsidRDefault="003172C7" w:rsidP="003172C7">
      <w:pPr>
        <w:pStyle w:val="ListParagraph"/>
        <w:numPr>
          <w:ilvl w:val="1"/>
          <w:numId w:val="47"/>
        </w:numPr>
        <w:rPr>
          <w:ins w:id="811" w:author="Glen F. Marshall" w:date="2015-02-17T11:04:00Z"/>
        </w:rPr>
      </w:pPr>
      <w:ins w:id="812" w:author="Glen F. Marshall" w:date="2015-02-17T11:04:00Z">
        <w:r>
          <w:t>User authentication and authorization SHOULD be uniformly implemented on all end-users’  computing systems via a</w:t>
        </w:r>
      </w:ins>
      <w:ins w:id="813" w:author="Glen F. Marshall" w:date="2015-02-17T11:14:00Z">
        <w:r w:rsidR="007B7196">
          <w:t>n L</w:t>
        </w:r>
      </w:ins>
      <w:ins w:id="814" w:author="Glen F. Marshall" w:date="2015-02-17T11:04:00Z">
        <w:r>
          <w:t>DAF method.</w:t>
        </w:r>
      </w:ins>
    </w:p>
    <w:p w:rsidR="00D532D7" w:rsidRDefault="003172C7" w:rsidP="00D532D7">
      <w:pPr>
        <w:pStyle w:val="ListParagraph"/>
        <w:numPr>
          <w:ilvl w:val="2"/>
          <w:numId w:val="47"/>
        </w:numPr>
        <w:rPr>
          <w:ins w:id="815" w:author="Glen F. Marshall" w:date="2015-02-17T11:04:00Z"/>
        </w:rPr>
      </w:pPr>
      <w:commentRangeStart w:id="816"/>
      <w:ins w:id="817" w:author="Glen F. Marshall" w:date="2015-02-17T11:04:00Z">
        <w:r>
          <w:t xml:space="preserve">User authentication MAY be implemented per the </w:t>
        </w:r>
      </w:ins>
      <w:ins w:id="818" w:author="Glen F. Marshall" w:date="2015-02-17T13:20:00Z">
        <w:r w:rsidR="00D532D7">
          <w:t xml:space="preserve">IHE EUA </w:t>
        </w:r>
      </w:ins>
      <w:ins w:id="819" w:author="Glen F. Marshall" w:date="2015-02-17T11:04:00Z">
        <w:r>
          <w:t>profile.</w:t>
        </w:r>
      </w:ins>
      <w:commentRangeEnd w:id="816"/>
      <w:ins w:id="820" w:author="Glen F. Marshall" w:date="2015-02-17T13:21:00Z">
        <w:r w:rsidR="00D532D7">
          <w:rPr>
            <w:rStyle w:val="CommentReference"/>
          </w:rPr>
          <w:commentReference w:id="816"/>
        </w:r>
      </w:ins>
    </w:p>
    <w:p w:rsidR="003172C7" w:rsidRDefault="003172C7" w:rsidP="003172C7">
      <w:pPr>
        <w:pStyle w:val="ListParagraph"/>
        <w:numPr>
          <w:ilvl w:val="0"/>
          <w:numId w:val="47"/>
        </w:numPr>
        <w:rPr>
          <w:ins w:id="821" w:author="Glen F. Marshall" w:date="2015-02-17T11:04:00Z"/>
        </w:rPr>
      </w:pPr>
      <w:ins w:id="822" w:author="Glen F. Marshall" w:date="2015-02-17T11:04:00Z">
        <w:r>
          <w:t>In cases where the provenance, authenticity, integrity, and accountability must be established, the user’s personal identity for concurrent or later review:</w:t>
        </w:r>
      </w:ins>
    </w:p>
    <w:p w:rsidR="003172C7" w:rsidRDefault="003172C7" w:rsidP="003172C7">
      <w:pPr>
        <w:pStyle w:val="ListParagraph"/>
        <w:numPr>
          <w:ilvl w:val="1"/>
          <w:numId w:val="47"/>
        </w:numPr>
        <w:rPr>
          <w:ins w:id="823" w:author="Glen F. Marshall" w:date="2015-02-17T11:04:00Z"/>
        </w:rPr>
      </w:pPr>
      <w:ins w:id="824" w:author="Glen F. Marshall" w:date="2015-02-17T11:04:00Z">
        <w:r>
          <w:t>SHOULD be recorded in a local audit log for locally-implemented applications that perform functions comparable to the IHE profiles cited in previous sections</w:t>
        </w:r>
      </w:ins>
    </w:p>
    <w:p w:rsidR="003172C7" w:rsidRDefault="003172C7" w:rsidP="003172C7">
      <w:pPr>
        <w:pStyle w:val="ListParagraph"/>
        <w:numPr>
          <w:ilvl w:val="1"/>
          <w:numId w:val="47"/>
        </w:numPr>
        <w:rPr>
          <w:ins w:id="825" w:author="Glen F. Marshall" w:date="2015-02-17T11:04:00Z"/>
        </w:rPr>
      </w:pPr>
      <w:ins w:id="826" w:author="Glen F. Marshall" w:date="2015-02-17T11:04:00Z">
        <w:r>
          <w:t>SHALL be recorded in an IHE ATNA conformant audit log when IHE profiles are implemented.</w:t>
        </w:r>
      </w:ins>
    </w:p>
    <w:p w:rsidR="003172C7" w:rsidRDefault="003172C7" w:rsidP="003172C7">
      <w:pPr>
        <w:pStyle w:val="ListParagraph"/>
        <w:numPr>
          <w:ilvl w:val="1"/>
          <w:numId w:val="47"/>
        </w:numPr>
        <w:rPr>
          <w:ins w:id="827" w:author="Glen F. Marshall" w:date="2015-02-17T11:04:00Z"/>
        </w:rPr>
      </w:pPr>
      <w:ins w:id="828" w:author="Glen F. Marshall" w:date="2015-02-17T11:04:00Z">
        <w:r>
          <w:t>MAY be recorded  with the associated data itself, in cases where data provenance must persist.</w:t>
        </w:r>
      </w:ins>
    </w:p>
    <w:p w:rsidR="003172C7" w:rsidRDefault="003172C7" w:rsidP="003172C7">
      <w:pPr>
        <w:pStyle w:val="ListParagraph"/>
        <w:numPr>
          <w:ilvl w:val="0"/>
          <w:numId w:val="47"/>
        </w:numPr>
        <w:rPr>
          <w:ins w:id="829" w:author="Glen F. Marshall" w:date="2015-02-17T11:04:00Z"/>
        </w:rPr>
      </w:pPr>
      <w:ins w:id="830" w:author="Glen F. Marshall" w:date="2015-02-17T11:04:00Z">
        <w:r>
          <w:lastRenderedPageBreak/>
          <w:t>Authentication or authorization failures SHALL produce a negative response to the requestor and SHALL be recorded in an audit log – system or ATNA - depending on implementation-specific capabilities.</w:t>
        </w:r>
      </w:ins>
    </w:p>
    <w:p w:rsidR="003172C7" w:rsidRDefault="003172C7" w:rsidP="003172C7">
      <w:pPr>
        <w:pStyle w:val="ListParagraph"/>
        <w:numPr>
          <w:ilvl w:val="0"/>
          <w:numId w:val="47"/>
        </w:numPr>
        <w:rPr>
          <w:ins w:id="831" w:author="Glen F. Marshall" w:date="2015-02-17T11:04:00Z"/>
        </w:rPr>
      </w:pPr>
      <w:ins w:id="832" w:author="Glen F. Marshall" w:date="2015-02-17T11:04:00Z">
        <w:r>
          <w:t>Organizations MAY implement additional authentication and authorization policies per their state, local, and institutional  requirements.</w:t>
        </w:r>
      </w:ins>
    </w:p>
    <w:p w:rsidR="004160C4" w:rsidRDefault="004160C4" w:rsidP="004160C4">
      <w:pPr>
        <w:pStyle w:val="Heading4"/>
        <w:rPr>
          <w:ins w:id="833" w:author="Glen F. Marshall" w:date="2015-02-17T13:14:00Z"/>
        </w:rPr>
      </w:pPr>
      <w:ins w:id="834" w:author="Glen F. Marshall" w:date="2015-02-17T13:14:00Z">
        <w:r>
          <w:t>Confidentiality</w:t>
        </w:r>
      </w:ins>
    </w:p>
    <w:p w:rsidR="00233C00" w:rsidRDefault="00233C00" w:rsidP="00233C00">
      <w:pPr>
        <w:pStyle w:val="ListParagraph"/>
        <w:numPr>
          <w:ilvl w:val="0"/>
          <w:numId w:val="54"/>
        </w:numPr>
        <w:rPr>
          <w:ins w:id="835" w:author="Glen F. Marshall" w:date="2015-02-17T13:28:00Z"/>
        </w:rPr>
      </w:pPr>
      <w:ins w:id="836" w:author="Glen F. Marshall" w:date="2015-02-17T13:28:00Z">
        <w:r>
          <w:t>As determined by the risk management plan, the LDAF MAY implement data encryption to:</w:t>
        </w:r>
      </w:ins>
    </w:p>
    <w:p w:rsidR="00233C00" w:rsidRDefault="00233C00" w:rsidP="00233C00">
      <w:pPr>
        <w:pStyle w:val="ListParagraph"/>
        <w:numPr>
          <w:ilvl w:val="1"/>
          <w:numId w:val="54"/>
        </w:numPr>
        <w:rPr>
          <w:ins w:id="837" w:author="Glen F. Marshall" w:date="2015-02-17T13:28:00Z"/>
        </w:rPr>
      </w:pPr>
      <w:ins w:id="838" w:author="Glen F. Marshall" w:date="2015-02-17T13:28:00Z">
        <w:r>
          <w:t>Protect the confidentiality of data in transit.  This MAY be encryption as specified in the IHE ATNA profile.</w:t>
        </w:r>
      </w:ins>
    </w:p>
    <w:p w:rsidR="00233C00" w:rsidRDefault="00233C00" w:rsidP="00233C00">
      <w:pPr>
        <w:pStyle w:val="ListParagraph"/>
        <w:numPr>
          <w:ilvl w:val="2"/>
          <w:numId w:val="54"/>
        </w:numPr>
        <w:rPr>
          <w:ins w:id="839" w:author="Glen F. Marshall" w:date="2015-02-17T13:28:00Z"/>
        </w:rPr>
      </w:pPr>
      <w:ins w:id="840" w:author="Glen F. Marshall" w:date="2015-02-17T13:28:00Z">
        <w:r>
          <w:t xml:space="preserve">US Federal systems SHOULD conform with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r w:rsidRPr="000F2478">
          <w:rPr>
            <w:rFonts w:ascii="Arial" w:hAnsi="Arial" w:cs="Arial"/>
            <w:bCs/>
            <w:color w:val="545454"/>
            <w:shd w:val="clear" w:color="auto" w:fill="FFFFFF"/>
          </w:rPr>
          <w:t>.</w:t>
        </w:r>
      </w:ins>
    </w:p>
    <w:p w:rsidR="00233C00" w:rsidRDefault="00233C00" w:rsidP="00233C00">
      <w:pPr>
        <w:pStyle w:val="ListParagraph"/>
        <w:numPr>
          <w:ilvl w:val="1"/>
          <w:numId w:val="54"/>
        </w:numPr>
        <w:rPr>
          <w:ins w:id="841" w:author="Glen F. Marshall" w:date="2015-02-17T13:28:00Z"/>
        </w:rPr>
      </w:pPr>
      <w:ins w:id="842" w:author="Glen F. Marshall" w:date="2015-02-17T13:28:00Z">
        <w:r>
          <w:t>Protect the confidentiality of data at rest.  The method used is outside the score of DAF implementation guidance.</w:t>
        </w:r>
      </w:ins>
    </w:p>
    <w:p w:rsidR="003172C7" w:rsidRDefault="003172C7" w:rsidP="004160C4">
      <w:pPr>
        <w:pStyle w:val="Heading4"/>
        <w:rPr>
          <w:ins w:id="843" w:author="Glen F. Marshall" w:date="2015-02-17T11:04:00Z"/>
        </w:rPr>
      </w:pPr>
      <w:ins w:id="844" w:author="Glen F. Marshall" w:date="2015-02-17T11:04:00Z">
        <w:r>
          <w:t>Security Metadata in Queries and Query Results</w:t>
        </w:r>
      </w:ins>
    </w:p>
    <w:p w:rsidR="003172C7" w:rsidRDefault="003172C7" w:rsidP="003172C7">
      <w:pPr>
        <w:ind w:left="720" w:firstLine="0"/>
        <w:rPr>
          <w:ins w:id="845" w:author="Glen F. Marshall" w:date="2015-02-17T11:04:00Z"/>
        </w:rPr>
      </w:pPr>
      <w:ins w:id="846" w:author="Glen F. Marshall" w:date="2015-02-17T11:04:00Z">
        <w:r>
          <w:t>The XDS metadata has security related elements which are documented in Volume 3. These data elements can be used as part of the Queries and Query Results to enable various local policies.</w:t>
        </w:r>
      </w:ins>
    </w:p>
    <w:p w:rsidR="003172C7" w:rsidRPr="00A47168" w:rsidRDefault="003172C7" w:rsidP="003172C7">
      <w:pPr>
        <w:rPr>
          <w:ins w:id="847" w:author="Glen F. Marshall" w:date="2015-02-17T11:04:00Z"/>
        </w:rPr>
      </w:pPr>
    </w:p>
    <w:p w:rsidR="003172C7" w:rsidRDefault="003172C7" w:rsidP="003172C7">
      <w:pPr>
        <w:pStyle w:val="ListParagraph"/>
        <w:numPr>
          <w:ilvl w:val="0"/>
          <w:numId w:val="46"/>
        </w:numPr>
        <w:rPr>
          <w:ins w:id="848" w:author="Glen F. Marshall" w:date="2015-02-17T11:04:00Z"/>
        </w:rPr>
      </w:pPr>
      <w:ins w:id="849" w:author="Glen F. Marshall" w:date="2015-02-17T11:04:00Z">
        <w:r>
          <w:rPr>
            <w:color w:val="1F497D"/>
          </w:rPr>
          <w:t xml:space="preserve">Query Requestors and Query Responders SHALL  support processing of security metadata elements from </w:t>
        </w:r>
        <w:r>
          <w:fldChar w:fldCharType="begin"/>
        </w:r>
        <w:r>
          <w:instrText xml:space="preserve"> HYPERLINK "http://www.ihe.net/uploadedFiles/Documents/ITI/IHE_ITI_TF_Vol3.pdf" </w:instrText>
        </w:r>
        <w:r>
          <w:fldChar w:fldCharType="separate"/>
        </w:r>
        <w:r w:rsidRPr="008C3A95">
          <w:rPr>
            <w:rStyle w:val="Hyperlink"/>
            <w:lang w:bidi="en-US"/>
          </w:rPr>
          <w:t>XDS Metadata in Section 4 from IHE ITI Volume 3 Cross Transaction specifications</w:t>
        </w:r>
        <w:r>
          <w:rPr>
            <w:rStyle w:val="Hyperlink"/>
            <w:lang w:bidi="en-US"/>
          </w:rPr>
          <w:fldChar w:fldCharType="end"/>
        </w:r>
        <w:r>
          <w:rPr>
            <w:rStyle w:val="Hyperlink"/>
            <w:lang w:bidi="en-US"/>
          </w:rPr>
          <w:t xml:space="preserve"> </w:t>
        </w:r>
        <w:r>
          <w:rPr>
            <w:rStyle w:val="Hyperlink"/>
            <w:color w:val="auto"/>
            <w:u w:val="none"/>
            <w:lang w:bidi="en-US"/>
          </w:rPr>
          <w:t>which are present as</w:t>
        </w:r>
        <w:r>
          <w:rPr>
            <w:lang w:bidi="en-US"/>
          </w:rPr>
          <w:t xml:space="preserve"> part of queries and query results.</w:t>
        </w:r>
      </w:ins>
    </w:p>
    <w:p w:rsidR="003172C7" w:rsidRDefault="003172C7" w:rsidP="003172C7">
      <w:pPr>
        <w:pStyle w:val="ListParagraph"/>
        <w:numPr>
          <w:ilvl w:val="0"/>
          <w:numId w:val="46"/>
        </w:numPr>
        <w:rPr>
          <w:ins w:id="850" w:author="Glen F. Marshall" w:date="2015-02-17T11:04:00Z"/>
        </w:rPr>
      </w:pPr>
      <w:ins w:id="851" w:author="Glen F. Marshall" w:date="2015-02-17T11:04:00Z">
        <w:r>
          <w:rPr>
            <w:color w:val="1F497D"/>
          </w:rPr>
          <w:t xml:space="preserve">Query Requestors and Query Responders SHOULD include security metadata elements from </w:t>
        </w:r>
        <w:r>
          <w:fldChar w:fldCharType="begin"/>
        </w:r>
        <w:r>
          <w:instrText xml:space="preserve"> HYPERLINK "http://www.ihe.net/uploadedFiles/Documents/ITI/IHE_ITI_TF_Vol3.pdf" </w:instrText>
        </w:r>
        <w:r>
          <w:fldChar w:fldCharType="separate"/>
        </w:r>
        <w:r w:rsidRPr="008C3A95">
          <w:rPr>
            <w:rStyle w:val="Hyperlink"/>
            <w:lang w:bidi="en-US"/>
          </w:rPr>
          <w:t>XDS Metadata in Section 4 from IHE ITI Volume 3 Cross Transaction specifications</w:t>
        </w:r>
        <w:r>
          <w:rPr>
            <w:rStyle w:val="Hyperlink"/>
            <w:lang w:bidi="en-US"/>
          </w:rPr>
          <w:fldChar w:fldCharType="end"/>
        </w:r>
        <w:r>
          <w:rPr>
            <w:rStyle w:val="Hyperlink"/>
            <w:lang w:bidi="en-US"/>
          </w:rPr>
          <w:t xml:space="preserve"> </w:t>
        </w:r>
        <w:r w:rsidRPr="004269DB">
          <w:rPr>
            <w:rStyle w:val="Hyperlink"/>
            <w:color w:val="auto"/>
            <w:u w:val="none"/>
            <w:lang w:bidi="en-US"/>
          </w:rPr>
          <w:t>as</w:t>
        </w:r>
        <w:r>
          <w:rPr>
            <w:lang w:bidi="en-US"/>
          </w:rPr>
          <w:t xml:space="preserve"> part of queries and query results as necessary for various transactions.</w:t>
        </w:r>
      </w:ins>
    </w:p>
    <w:p w:rsidR="003172C7" w:rsidRPr="000F2478" w:rsidRDefault="003172C7" w:rsidP="003172C7">
      <w:pPr>
        <w:pStyle w:val="ListParagraph"/>
        <w:numPr>
          <w:ilvl w:val="1"/>
          <w:numId w:val="46"/>
        </w:numPr>
        <w:rPr>
          <w:ins w:id="852" w:author="Glen F. Marshall" w:date="2015-02-17T11:04:00Z"/>
        </w:rPr>
      </w:pPr>
    </w:p>
    <w:p w:rsidR="003172C7" w:rsidRDefault="003172C7" w:rsidP="003172C7">
      <w:pPr>
        <w:pStyle w:val="ListParagraph"/>
        <w:numPr>
          <w:ilvl w:val="0"/>
          <w:numId w:val="46"/>
        </w:numPr>
        <w:rPr>
          <w:ins w:id="853" w:author="Glen F. Marshall" w:date="2015-02-17T11:04:00Z"/>
        </w:rPr>
      </w:pPr>
      <w:ins w:id="854" w:author="Glen F. Marshall" w:date="2015-02-17T11:04:00Z">
        <w:r w:rsidRPr="00B25B05">
          <w:rPr>
            <w:color w:val="1F497D"/>
          </w:rPr>
          <w:t>Relevant security metadata SHALL be captured in ATNA audit records</w:t>
        </w:r>
        <w:r>
          <w:rPr>
            <w:color w:val="1F497D"/>
          </w:rPr>
          <w:t xml:space="preserve">, in accordance with IHE profile requirements, </w:t>
        </w:r>
        <w:r w:rsidRPr="00B25B05">
          <w:rPr>
            <w:color w:val="1F497D"/>
          </w:rPr>
          <w:t>for queries and results.</w:t>
        </w:r>
      </w:ins>
    </w:p>
    <w:p w:rsidR="003172C7" w:rsidRPr="00233514" w:rsidRDefault="003172C7" w:rsidP="003172C7">
      <w:pPr>
        <w:pStyle w:val="Heading4"/>
        <w:rPr>
          <w:ins w:id="855" w:author="Glen F. Marshall" w:date="2015-02-17T11:04:00Z"/>
        </w:rPr>
      </w:pPr>
      <w:ins w:id="856" w:author="Glen F. Marshall" w:date="2015-02-17T11:04:00Z">
        <w:r w:rsidRPr="00233514">
          <w:t>Managing Consent in Queries</w:t>
        </w:r>
      </w:ins>
    </w:p>
    <w:p w:rsidR="002067BE" w:rsidRDefault="002067BE" w:rsidP="002067BE">
      <w:pPr>
        <w:pStyle w:val="ListParagraph"/>
        <w:numPr>
          <w:ilvl w:val="0"/>
          <w:numId w:val="47"/>
        </w:numPr>
        <w:rPr>
          <w:ins w:id="857" w:author="Glen F. Marshall" w:date="2015-02-17T13:03:00Z"/>
        </w:rPr>
      </w:pPr>
      <w:ins w:id="858" w:author="Glen F. Marshall" w:date="2015-02-17T13:03:00Z">
        <w:r>
          <w:t>Organizations SHOULD  implement consent requirements per their state, local, and institutional  policies.  However,  and there are no mandatory  requirements for consent in the LDAF context.</w:t>
        </w:r>
      </w:ins>
    </w:p>
    <w:p w:rsidR="002067BE" w:rsidRDefault="002067BE" w:rsidP="002067BE">
      <w:pPr>
        <w:pStyle w:val="ListParagraph"/>
        <w:numPr>
          <w:ilvl w:val="0"/>
          <w:numId w:val="47"/>
        </w:numPr>
        <w:rPr>
          <w:ins w:id="859" w:author="Glen F. Marshall" w:date="2015-02-17T13:03:00Z"/>
        </w:rPr>
      </w:pPr>
      <w:ins w:id="860" w:author="Glen F. Marshall" w:date="2015-02-17T13:03:00Z">
        <w:r>
          <w:t>Privacy preferences MAY be communicated per the IHE BPPC  profile and MAY be addressed via the Data Segmentation for Privacy (DS4P) USA national extension.</w:t>
        </w:r>
      </w:ins>
    </w:p>
    <w:p w:rsidR="002067BE" w:rsidRDefault="002067BE" w:rsidP="002067BE">
      <w:pPr>
        <w:pStyle w:val="ListParagraph"/>
        <w:numPr>
          <w:ilvl w:val="1"/>
          <w:numId w:val="47"/>
        </w:numPr>
        <w:rPr>
          <w:ins w:id="861" w:author="Glen F. Marshall" w:date="2015-02-17T13:03:00Z"/>
        </w:rPr>
      </w:pPr>
      <w:ins w:id="862" w:author="Glen F. Marshall" w:date="2015-02-17T13:03:00Z">
        <w:r>
          <w:t>Processing of patient consents for disclosure, per the iHE BPPC profile, SHALL be recorded in the ATNA audit log.</w:t>
        </w:r>
      </w:ins>
    </w:p>
    <w:p w:rsidR="002067BE" w:rsidRDefault="002067BE" w:rsidP="002067BE">
      <w:pPr>
        <w:pStyle w:val="ListParagraph"/>
        <w:numPr>
          <w:ilvl w:val="1"/>
          <w:numId w:val="47"/>
        </w:numPr>
        <w:rPr>
          <w:ins w:id="863" w:author="Glen F. Marshall" w:date="2015-02-17T13:03:00Z"/>
        </w:rPr>
      </w:pPr>
      <w:ins w:id="864" w:author="Glen F. Marshall" w:date="2015-02-17T13:03:00Z">
        <w:r>
          <w:t>Segmentation of data, per the DS4P profile extension, MAY be recorded in the ATNA audit log.</w:t>
        </w:r>
      </w:ins>
    </w:p>
    <w:p w:rsidR="003172C7" w:rsidRDefault="003172C7" w:rsidP="003172C7">
      <w:pPr>
        <w:pStyle w:val="Heading3"/>
        <w:rPr>
          <w:ins w:id="865" w:author="Glen F. Marshall" w:date="2015-02-17T11:04:00Z"/>
        </w:rPr>
      </w:pPr>
      <w:ins w:id="866" w:author="Glen F. Marshall" w:date="2015-02-17T11:04:00Z">
        <w:r>
          <w:t>Targeted DAF Security Requirements</w:t>
        </w:r>
      </w:ins>
    </w:p>
    <w:p w:rsidR="003172C7" w:rsidRDefault="003172C7" w:rsidP="003172C7">
      <w:pPr>
        <w:ind w:left="360" w:firstLine="0"/>
        <w:rPr>
          <w:ins w:id="867" w:author="Glen F. Marshall" w:date="2015-02-17T13:58:00Z"/>
        </w:rPr>
      </w:pPr>
      <w:ins w:id="868" w:author="Glen F. Marshall" w:date="2015-02-17T11:04:00Z">
        <w:r>
          <w:lastRenderedPageBreak/>
          <w:t xml:space="preserve">In the context of TDAF, enterprises SHALL coordinate their implementations’ mutual conformance to Federal, state, local, and institutional policies within a </w:t>
        </w:r>
        <w:r w:rsidRPr="00202B21">
          <w:t>Business Associate Agreement that conforms with HIPAA security and privacy regulatory requirements.</w:t>
        </w:r>
        <w:r>
          <w:t xml:space="preserve">    </w:t>
        </w:r>
      </w:ins>
    </w:p>
    <w:p w:rsidR="002D0C0B" w:rsidRDefault="002D0C0B">
      <w:pPr>
        <w:pStyle w:val="ListParagraph"/>
        <w:numPr>
          <w:ilvl w:val="0"/>
          <w:numId w:val="55"/>
        </w:numPr>
        <w:rPr>
          <w:ins w:id="869" w:author="Glen F. Marshall" w:date="2015-02-17T11:04:00Z"/>
        </w:rPr>
        <w:pPrChange w:id="870" w:author="Glen F. Marshall" w:date="2015-02-17T13:59:00Z">
          <w:pPr>
            <w:ind w:left="360" w:firstLine="0"/>
          </w:pPr>
        </w:pPrChange>
      </w:pPr>
      <w:ins w:id="871" w:author="Glen F. Marshall" w:date="2015-02-17T13:59:00Z">
        <w:r>
          <w:t xml:space="preserve">For RESTful implementations, the IHE IUA Authorization Server may be a third party system.  </w:t>
        </w:r>
      </w:ins>
      <w:ins w:id="872" w:author="Glen F. Marshall" w:date="2015-02-17T14:00:00Z">
        <w:r>
          <w:t>In such cases, a distinct Business Partner Agreements SHALL be established and SHALL be coordinated among Query Requestor and Query Responder organizations.</w:t>
        </w:r>
      </w:ins>
    </w:p>
    <w:p w:rsidR="003172C7" w:rsidRDefault="003172C7" w:rsidP="003172C7">
      <w:pPr>
        <w:rPr>
          <w:ins w:id="873" w:author="Glen F. Marshall" w:date="2015-02-17T11:04:00Z"/>
        </w:rPr>
      </w:pPr>
    </w:p>
    <w:p w:rsidR="003172C7" w:rsidRDefault="003172C7" w:rsidP="003172C7">
      <w:pPr>
        <w:ind w:left="360" w:firstLine="0"/>
        <w:rPr>
          <w:ins w:id="874" w:author="Glen F. Marshall" w:date="2015-02-17T11:04:00Z"/>
        </w:rPr>
      </w:pPr>
      <w:ins w:id="875" w:author="Glen F. Marshall" w:date="2015-02-17T11:04:00Z">
        <w:r>
          <w:t xml:space="preserve">The IHE profiles cited in previous sections SHALL be implemented.  Each IHE profile has required actor groupings for security auditing via the IHE ATNA profile.  </w:t>
        </w:r>
      </w:ins>
    </w:p>
    <w:p w:rsidR="003172C7" w:rsidRDefault="003172C7" w:rsidP="003172C7">
      <w:pPr>
        <w:pStyle w:val="Heading4"/>
        <w:numPr>
          <w:ilvl w:val="3"/>
          <w:numId w:val="21"/>
        </w:numPr>
        <w:rPr>
          <w:ins w:id="876" w:author="Glen F. Marshall" w:date="2015-02-17T11:04:00Z"/>
        </w:rPr>
      </w:pPr>
      <w:ins w:id="877" w:author="Glen F. Marshall" w:date="2015-02-17T11:04:00Z">
        <w:r>
          <w:t>Risk Management</w:t>
        </w:r>
      </w:ins>
    </w:p>
    <w:p w:rsidR="003172C7" w:rsidRDefault="002D0C0B" w:rsidP="003172C7">
      <w:pPr>
        <w:pStyle w:val="ListParagraph"/>
        <w:numPr>
          <w:ilvl w:val="0"/>
          <w:numId w:val="49"/>
        </w:numPr>
        <w:rPr>
          <w:ins w:id="878" w:author="Glen F. Marshall" w:date="2015-02-17T11:04:00Z"/>
        </w:rPr>
      </w:pPr>
      <w:ins w:id="879" w:author="Glen F. Marshall" w:date="2015-02-17T14:02:00Z">
        <w:r>
          <w:t>TDAF Query Requestors, Query Responders, and Authorization Servers</w:t>
        </w:r>
      </w:ins>
      <w:ins w:id="880" w:author="Glen F. Marshall" w:date="2015-02-17T11:04:00Z">
        <w:r w:rsidR="003172C7">
          <w:t xml:space="preserve"> SHALL establish a risk  analysis and management regime that conforms with HIPAA security regulatory requirements</w:t>
        </w:r>
      </w:ins>
    </w:p>
    <w:p w:rsidR="003172C7" w:rsidRDefault="003172C7" w:rsidP="003172C7">
      <w:pPr>
        <w:pStyle w:val="ListParagraph"/>
        <w:numPr>
          <w:ilvl w:val="1"/>
          <w:numId w:val="49"/>
        </w:numPr>
        <w:rPr>
          <w:ins w:id="881" w:author="Glen F. Marshall" w:date="2015-02-17T11:04:00Z"/>
        </w:rPr>
      </w:pPr>
      <w:ins w:id="882" w:author="Glen F. Marshall" w:date="2015-02-17T11:04:00Z">
        <w:r>
          <w:t>US Federal systems SHOULD conform with the risk management and mitigation requirements defined in NIST 800 series documents.  This SHOULD include security category assignment in accordance with NIST 800-60 vol. 2 Appendix D.14.</w:t>
        </w:r>
      </w:ins>
    </w:p>
    <w:p w:rsidR="003172C7" w:rsidRDefault="003172C7" w:rsidP="003172C7">
      <w:pPr>
        <w:pStyle w:val="ListParagraph"/>
        <w:numPr>
          <w:ilvl w:val="1"/>
          <w:numId w:val="49"/>
        </w:numPr>
        <w:rPr>
          <w:ins w:id="883" w:author="Glen F. Marshall" w:date="2015-02-17T11:04:00Z"/>
        </w:rPr>
      </w:pPr>
      <w:ins w:id="884" w:author="Glen F. Marshall" w:date="2015-02-17T11:04:00Z">
        <w:r>
          <w:t>Coordination of risk management and the related security and privacy controls – policies, administrative practices, and technical controls – SHALL be defined in the Business Associate Agreement</w:t>
        </w:r>
      </w:ins>
      <w:ins w:id="885" w:author="Glen F. Marshall" w:date="2015-02-17T14:02:00Z">
        <w:r w:rsidR="002D0C0B">
          <w:t>s</w:t>
        </w:r>
      </w:ins>
      <w:ins w:id="886" w:author="Glen F. Marshall" w:date="2015-02-17T11:04:00Z">
        <w:r>
          <w:t xml:space="preserve">. </w:t>
        </w:r>
      </w:ins>
    </w:p>
    <w:p w:rsidR="003172C7" w:rsidRDefault="003172C7" w:rsidP="003172C7">
      <w:pPr>
        <w:pStyle w:val="Heading4"/>
        <w:numPr>
          <w:ilvl w:val="3"/>
          <w:numId w:val="21"/>
        </w:numPr>
        <w:rPr>
          <w:ins w:id="887" w:author="Glen F. Marshall" w:date="2015-02-17T11:04:00Z"/>
        </w:rPr>
      </w:pPr>
      <w:ins w:id="888" w:author="Glen F. Marshall" w:date="2015-02-17T11:04:00Z">
        <w:r>
          <w:t>Consistent Time</w:t>
        </w:r>
      </w:ins>
    </w:p>
    <w:p w:rsidR="003172C7" w:rsidRDefault="003172C7" w:rsidP="003172C7">
      <w:pPr>
        <w:pStyle w:val="ListParagraph"/>
        <w:numPr>
          <w:ilvl w:val="0"/>
          <w:numId w:val="50"/>
        </w:numPr>
        <w:rPr>
          <w:ins w:id="889" w:author="Glen F. Marshall" w:date="2015-02-17T11:04:00Z"/>
        </w:rPr>
      </w:pPr>
      <w:ins w:id="890" w:author="Glen F. Marshall" w:date="2015-02-17T11:04:00Z">
        <w:r>
          <w:t>All computing nodes in the TDAF SHALL reference a single time source according to the IHE CT profile.  This establishes a common time base for security auditing, as well as clinical data records,  among computing systems.</w:t>
        </w:r>
      </w:ins>
    </w:p>
    <w:p w:rsidR="003172C7" w:rsidRDefault="003172C7" w:rsidP="003172C7">
      <w:pPr>
        <w:pStyle w:val="ListParagraph"/>
        <w:numPr>
          <w:ilvl w:val="1"/>
          <w:numId w:val="50"/>
        </w:numPr>
        <w:rPr>
          <w:ins w:id="891" w:author="Glen F. Marshall" w:date="2015-02-17T11:04:00Z"/>
        </w:rPr>
      </w:pPr>
      <w:ins w:id="892" w:author="Glen F. Marshall" w:date="2015-02-17T11:04:00Z">
        <w:r>
          <w:t>The selected time service SHALL be documented in the Business Associate Agreement</w:t>
        </w:r>
      </w:ins>
      <w:ins w:id="893" w:author="Glen F. Marshall" w:date="2015-02-17T14:02:00Z">
        <w:r w:rsidR="002D0C0B">
          <w:t>s</w:t>
        </w:r>
      </w:ins>
      <w:ins w:id="894" w:author="Glen F. Marshall" w:date="2015-02-17T11:04:00Z">
        <w:r>
          <w:t xml:space="preserve">.   </w:t>
        </w:r>
      </w:ins>
    </w:p>
    <w:p w:rsidR="003172C7" w:rsidRDefault="003172C7" w:rsidP="003172C7">
      <w:pPr>
        <w:pStyle w:val="Heading4"/>
        <w:numPr>
          <w:ilvl w:val="3"/>
          <w:numId w:val="21"/>
        </w:numPr>
        <w:rPr>
          <w:ins w:id="895" w:author="Glen F. Marshall" w:date="2015-02-17T11:04:00Z"/>
        </w:rPr>
      </w:pPr>
      <w:ins w:id="896" w:author="Glen F. Marshall" w:date="2015-02-17T11:04:00Z">
        <w:r>
          <w:t>Auditing</w:t>
        </w:r>
      </w:ins>
    </w:p>
    <w:p w:rsidR="003172C7" w:rsidRDefault="002D0C0B" w:rsidP="003172C7">
      <w:pPr>
        <w:pStyle w:val="ListParagraph"/>
        <w:numPr>
          <w:ilvl w:val="0"/>
          <w:numId w:val="51"/>
        </w:numPr>
        <w:rPr>
          <w:ins w:id="897" w:author="Glen F. Marshall" w:date="2015-02-17T11:04:00Z"/>
        </w:rPr>
      </w:pPr>
      <w:ins w:id="898" w:author="Glen F. Marshall" w:date="2015-02-17T14:02:00Z">
        <w:r>
          <w:t xml:space="preserve">TDAF Query Requestors, Query Responders, and Authorization Servers </w:t>
        </w:r>
      </w:ins>
      <w:ins w:id="899" w:author="Glen F. Marshall" w:date="2015-02-17T11:04:00Z">
        <w:r w:rsidR="003172C7">
          <w:t>SHALL implement local IHE ATNA repositories for recording audit events, per the required actor IHE profile actor groupings.</w:t>
        </w:r>
      </w:ins>
    </w:p>
    <w:p w:rsidR="003172C7" w:rsidRDefault="003172C7" w:rsidP="003172C7">
      <w:pPr>
        <w:pStyle w:val="ListParagraph"/>
        <w:numPr>
          <w:ilvl w:val="0"/>
          <w:numId w:val="51"/>
        </w:numPr>
        <w:rPr>
          <w:ins w:id="900" w:author="Glen F. Marshall" w:date="2015-02-17T11:04:00Z"/>
        </w:rPr>
      </w:pPr>
      <w:ins w:id="901" w:author="Glen F. Marshall" w:date="2015-02-17T11:04:00Z">
        <w:r>
          <w:t>Reviews of audit data SHOULD be performed as part of HIPAA-compliant risk management.</w:t>
        </w:r>
      </w:ins>
    </w:p>
    <w:p w:rsidR="003172C7" w:rsidRDefault="002D0C0B" w:rsidP="003172C7">
      <w:pPr>
        <w:pStyle w:val="ListParagraph"/>
        <w:numPr>
          <w:ilvl w:val="1"/>
          <w:numId w:val="51"/>
        </w:numPr>
        <w:rPr>
          <w:ins w:id="902" w:author="Glen F. Marshall" w:date="2015-02-17T11:04:00Z"/>
        </w:rPr>
      </w:pPr>
      <w:ins w:id="903" w:author="Glen F. Marshall" w:date="2015-02-17T14:03:00Z">
        <w:r>
          <w:t xml:space="preserve">TDAF Query Requestors, Query Responders, and Authorization Servers </w:t>
        </w:r>
      </w:ins>
      <w:ins w:id="904" w:author="Glen F. Marshall" w:date="2015-02-17T11:04:00Z">
        <w:r w:rsidR="003172C7">
          <w:t>MAY merge ATNA and non-ATNA audit repositories, collated by time-stamps,  prior to performing audit reviews.</w:t>
        </w:r>
      </w:ins>
    </w:p>
    <w:p w:rsidR="003172C7" w:rsidRDefault="002D0C0B" w:rsidP="003172C7">
      <w:pPr>
        <w:pStyle w:val="ListParagraph"/>
        <w:numPr>
          <w:ilvl w:val="1"/>
          <w:numId w:val="51"/>
        </w:numPr>
        <w:rPr>
          <w:ins w:id="905" w:author="Glen F. Marshall" w:date="2015-02-17T11:04:00Z"/>
        </w:rPr>
      </w:pPr>
      <w:ins w:id="906" w:author="Glen F. Marshall" w:date="2015-02-17T14:03:00Z">
        <w:r>
          <w:t xml:space="preserve">TDAF Query Requestors, Query Responders, and Authorization Servers </w:t>
        </w:r>
      </w:ins>
      <w:ins w:id="907" w:author="Glen F. Marshall" w:date="2015-02-17T11:04:00Z">
        <w:r w:rsidR="003172C7">
          <w:t xml:space="preserve">MAY perform coordinated reviews of their audit repositories, e.g., as part of assuring conformance with Business Associate Agreement provisions. </w:t>
        </w:r>
      </w:ins>
    </w:p>
    <w:p w:rsidR="003172C7" w:rsidRDefault="003172C7" w:rsidP="003172C7">
      <w:pPr>
        <w:pStyle w:val="Heading4"/>
        <w:rPr>
          <w:ins w:id="908" w:author="Glen F. Marshall" w:date="2015-02-17T11:04:00Z"/>
        </w:rPr>
      </w:pPr>
      <w:ins w:id="909" w:author="Glen F. Marshall" w:date="2015-02-17T11:04:00Z">
        <w:r>
          <w:t>User Authentication and Authorization Information</w:t>
        </w:r>
      </w:ins>
    </w:p>
    <w:p w:rsidR="003172C7" w:rsidRDefault="003172C7" w:rsidP="003172C7">
      <w:pPr>
        <w:ind w:left="360" w:firstLine="0"/>
        <w:rPr>
          <w:ins w:id="910" w:author="Glen F. Marshall" w:date="2015-02-17T11:04:00Z"/>
        </w:rPr>
      </w:pPr>
      <w:ins w:id="911" w:author="Glen F. Marshall" w:date="2015-02-17T11:04:00Z">
        <w:r>
          <w:lastRenderedPageBreak/>
          <w:t xml:space="preserve">In the context of TDAF, User Authentication and Authorization are critical before data is accessed. The following is a mapping of </w:t>
        </w:r>
        <w:r w:rsidR="00233C00">
          <w:t xml:space="preserve">DAF actors/transactions to IHE </w:t>
        </w:r>
      </w:ins>
      <w:ins w:id="912" w:author="Glen F. Marshall" w:date="2015-02-17T13:31:00Z">
        <w:r w:rsidR="00233C00">
          <w:t>I</w:t>
        </w:r>
      </w:ins>
      <w:ins w:id="913" w:author="Glen F. Marshall" w:date="2015-02-17T11:04:00Z">
        <w:r>
          <w:t>UA actors/transactions.</w:t>
        </w:r>
      </w:ins>
    </w:p>
    <w:p w:rsidR="003172C7" w:rsidRDefault="003172C7" w:rsidP="003172C7">
      <w:pPr>
        <w:ind w:left="360" w:firstLine="0"/>
        <w:rPr>
          <w:ins w:id="914" w:author="Glen F. Marshall" w:date="2015-02-17T11:04:00Z"/>
        </w:rPr>
      </w:pPr>
    </w:p>
    <w:tbl>
      <w:tblPr>
        <w:tblStyle w:val="TableGrid"/>
        <w:tblW w:w="0" w:type="auto"/>
        <w:jc w:val="center"/>
        <w:tblInd w:w="720" w:type="dxa"/>
        <w:tblLook w:val="04A0" w:firstRow="1" w:lastRow="0" w:firstColumn="1" w:lastColumn="0" w:noHBand="0" w:noVBand="1"/>
        <w:tblPrChange w:id="915" w:author="Glen F. Marshall" w:date="2015-02-17T13:38:00Z">
          <w:tblPr>
            <w:tblStyle w:val="TableGrid"/>
            <w:tblW w:w="0" w:type="auto"/>
            <w:jc w:val="center"/>
            <w:tblInd w:w="720" w:type="dxa"/>
            <w:tblLook w:val="04A0" w:firstRow="1" w:lastRow="0" w:firstColumn="1" w:lastColumn="0" w:noHBand="0" w:noVBand="1"/>
          </w:tblPr>
        </w:tblPrChange>
      </w:tblPr>
      <w:tblGrid>
        <w:gridCol w:w="3330"/>
        <w:gridCol w:w="3240"/>
        <w:tblGridChange w:id="916">
          <w:tblGrid>
            <w:gridCol w:w="3330"/>
            <w:gridCol w:w="2610"/>
          </w:tblGrid>
        </w:tblGridChange>
      </w:tblGrid>
      <w:tr w:rsidR="003172C7" w:rsidTr="00AC5B4F">
        <w:trPr>
          <w:jc w:val="center"/>
          <w:ins w:id="917" w:author="Glen F. Marshall" w:date="2015-02-17T11:04:00Z"/>
          <w:trPrChange w:id="918" w:author="Glen F. Marshall" w:date="2015-02-17T13:38:00Z">
            <w:trPr>
              <w:jc w:val="center"/>
            </w:trPr>
          </w:trPrChange>
        </w:trPr>
        <w:tc>
          <w:tcPr>
            <w:tcW w:w="3330" w:type="dxa"/>
            <w:shd w:val="clear" w:color="auto" w:fill="B0CAFF" w:themeFill="accent1" w:themeFillTint="33"/>
            <w:tcPrChange w:id="919" w:author="Glen F. Marshall" w:date="2015-02-17T13:38:00Z">
              <w:tcPr>
                <w:tcW w:w="3330" w:type="dxa"/>
                <w:shd w:val="clear" w:color="auto" w:fill="B0CAFF" w:themeFill="accent1" w:themeFillTint="33"/>
              </w:tcPr>
            </w:tcPrChange>
          </w:tcPr>
          <w:p w:rsidR="003172C7" w:rsidRDefault="003172C7" w:rsidP="00591744">
            <w:pPr>
              <w:ind w:firstLine="0"/>
              <w:rPr>
                <w:ins w:id="920" w:author="Glen F. Marshall" w:date="2015-02-17T11:04:00Z"/>
                <w:lang w:bidi="en-US"/>
              </w:rPr>
            </w:pPr>
            <w:ins w:id="921" w:author="Glen F. Marshall" w:date="2015-02-17T11:04:00Z">
              <w:r>
                <w:rPr>
                  <w:lang w:bidi="en-US"/>
                </w:rPr>
                <w:t>DAF Actor or Transaction</w:t>
              </w:r>
            </w:ins>
          </w:p>
        </w:tc>
        <w:tc>
          <w:tcPr>
            <w:tcW w:w="3240" w:type="dxa"/>
            <w:shd w:val="clear" w:color="auto" w:fill="B0CAFF" w:themeFill="accent1" w:themeFillTint="33"/>
            <w:tcPrChange w:id="922" w:author="Glen F. Marshall" w:date="2015-02-17T13:38:00Z">
              <w:tcPr>
                <w:tcW w:w="2610" w:type="dxa"/>
                <w:shd w:val="clear" w:color="auto" w:fill="B0CAFF" w:themeFill="accent1" w:themeFillTint="33"/>
              </w:tcPr>
            </w:tcPrChange>
          </w:tcPr>
          <w:p w:rsidR="003172C7" w:rsidRDefault="00AC5B4F" w:rsidP="00591744">
            <w:pPr>
              <w:ind w:firstLine="0"/>
              <w:rPr>
                <w:ins w:id="923" w:author="Glen F. Marshall" w:date="2015-02-17T11:04:00Z"/>
                <w:lang w:bidi="en-US"/>
              </w:rPr>
            </w:pPr>
            <w:ins w:id="924" w:author="Glen F. Marshall" w:date="2015-02-17T13:37:00Z">
              <w:r>
                <w:rPr>
                  <w:lang w:bidi="en-US"/>
                </w:rPr>
                <w:t>I</w:t>
              </w:r>
            </w:ins>
            <w:ins w:id="925" w:author="Glen F. Marshall" w:date="2015-02-17T11:04:00Z">
              <w:r w:rsidR="003172C7">
                <w:rPr>
                  <w:lang w:bidi="en-US"/>
                </w:rPr>
                <w:t>UA Actor or Transaction</w:t>
              </w:r>
            </w:ins>
          </w:p>
        </w:tc>
      </w:tr>
      <w:tr w:rsidR="003172C7" w:rsidTr="00AC5B4F">
        <w:trPr>
          <w:jc w:val="center"/>
          <w:ins w:id="926" w:author="Glen F. Marshall" w:date="2015-02-17T11:04:00Z"/>
          <w:trPrChange w:id="927" w:author="Glen F. Marshall" w:date="2015-02-17T13:38:00Z">
            <w:trPr>
              <w:jc w:val="center"/>
            </w:trPr>
          </w:trPrChange>
        </w:trPr>
        <w:tc>
          <w:tcPr>
            <w:tcW w:w="3330" w:type="dxa"/>
            <w:tcPrChange w:id="928" w:author="Glen F. Marshall" w:date="2015-02-17T13:38:00Z">
              <w:tcPr>
                <w:tcW w:w="3330" w:type="dxa"/>
              </w:tcPr>
            </w:tcPrChange>
          </w:tcPr>
          <w:p w:rsidR="003172C7" w:rsidRDefault="003172C7" w:rsidP="00591744">
            <w:pPr>
              <w:ind w:firstLine="0"/>
              <w:rPr>
                <w:ins w:id="929" w:author="Glen F. Marshall" w:date="2015-02-17T11:04:00Z"/>
                <w:lang w:bidi="en-US"/>
              </w:rPr>
            </w:pPr>
            <w:ins w:id="930" w:author="Glen F. Marshall" w:date="2015-02-17T11:04:00Z">
              <w:r>
                <w:rPr>
                  <w:lang w:bidi="en-US"/>
                </w:rPr>
                <w:t>Query Requestor</w:t>
              </w:r>
            </w:ins>
          </w:p>
        </w:tc>
        <w:tc>
          <w:tcPr>
            <w:tcW w:w="3240" w:type="dxa"/>
            <w:tcPrChange w:id="931" w:author="Glen F. Marshall" w:date="2015-02-17T13:38:00Z">
              <w:tcPr>
                <w:tcW w:w="2610" w:type="dxa"/>
              </w:tcPr>
            </w:tcPrChange>
          </w:tcPr>
          <w:p w:rsidR="003172C7" w:rsidRDefault="00364A4A" w:rsidP="00591744">
            <w:pPr>
              <w:ind w:firstLine="0"/>
              <w:rPr>
                <w:ins w:id="932" w:author="Glen F. Marshall" w:date="2015-02-17T13:37:00Z"/>
                <w:lang w:bidi="en-US"/>
              </w:rPr>
            </w:pPr>
            <w:ins w:id="933" w:author="Glen F. Marshall" w:date="2015-02-17T13:35:00Z">
              <w:r>
                <w:rPr>
                  <w:lang w:bidi="en-US"/>
                </w:rPr>
                <w:t>Authorization Client</w:t>
              </w:r>
            </w:ins>
          </w:p>
          <w:p w:rsidR="00AC5B4F" w:rsidRDefault="00AC5B4F" w:rsidP="00AC5B4F">
            <w:pPr>
              <w:ind w:firstLine="0"/>
              <w:rPr>
                <w:ins w:id="934" w:author="Glen F. Marshall" w:date="2015-02-17T11:04:00Z"/>
                <w:lang w:bidi="en-US"/>
              </w:rPr>
            </w:pPr>
          </w:p>
        </w:tc>
      </w:tr>
      <w:tr w:rsidR="003172C7" w:rsidTr="00AC5B4F">
        <w:trPr>
          <w:jc w:val="center"/>
          <w:ins w:id="935" w:author="Glen F. Marshall" w:date="2015-02-17T11:04:00Z"/>
          <w:trPrChange w:id="936" w:author="Glen F. Marshall" w:date="2015-02-17T13:38:00Z">
            <w:trPr>
              <w:jc w:val="center"/>
            </w:trPr>
          </w:trPrChange>
        </w:trPr>
        <w:tc>
          <w:tcPr>
            <w:tcW w:w="3330" w:type="dxa"/>
            <w:tcPrChange w:id="937" w:author="Glen F. Marshall" w:date="2015-02-17T13:38:00Z">
              <w:tcPr>
                <w:tcW w:w="3330" w:type="dxa"/>
              </w:tcPr>
            </w:tcPrChange>
          </w:tcPr>
          <w:p w:rsidR="00AC5B4F" w:rsidRDefault="003172C7" w:rsidP="00AC5B4F">
            <w:pPr>
              <w:ind w:firstLine="0"/>
              <w:rPr>
                <w:ins w:id="938" w:author="Glen F. Marshall" w:date="2015-02-17T11:04:00Z"/>
                <w:lang w:bidi="en-US"/>
              </w:rPr>
            </w:pPr>
            <w:ins w:id="939" w:author="Glen F. Marshall" w:date="2015-02-17T11:04:00Z">
              <w:r>
                <w:rPr>
                  <w:lang w:bidi="en-US"/>
                </w:rPr>
                <w:t>Query Responder</w:t>
              </w:r>
            </w:ins>
            <w:ins w:id="940" w:author="Glen F. Marshall" w:date="2015-02-17T13:36:00Z">
              <w:r w:rsidR="00AC5B4F">
                <w:rPr>
                  <w:lang w:bidi="en-US"/>
                </w:rPr>
                <w:t xml:space="preserve"> </w:t>
              </w:r>
            </w:ins>
          </w:p>
        </w:tc>
        <w:tc>
          <w:tcPr>
            <w:tcW w:w="3240" w:type="dxa"/>
            <w:tcPrChange w:id="941" w:author="Glen F. Marshall" w:date="2015-02-17T13:38:00Z">
              <w:tcPr>
                <w:tcW w:w="2610" w:type="dxa"/>
              </w:tcPr>
            </w:tcPrChange>
          </w:tcPr>
          <w:p w:rsidR="003172C7" w:rsidRDefault="00364A4A" w:rsidP="00591744">
            <w:pPr>
              <w:ind w:firstLine="0"/>
              <w:rPr>
                <w:ins w:id="942" w:author="Glen F. Marshall" w:date="2015-02-17T11:04:00Z"/>
                <w:lang w:bidi="en-US"/>
              </w:rPr>
            </w:pPr>
            <w:ins w:id="943" w:author="Glen F. Marshall" w:date="2015-02-17T13:34:00Z">
              <w:r>
                <w:rPr>
                  <w:lang w:bidi="en-US"/>
                </w:rPr>
                <w:t>Resource Server</w:t>
              </w:r>
            </w:ins>
          </w:p>
        </w:tc>
      </w:tr>
      <w:tr w:rsidR="003172C7" w:rsidTr="00AC5B4F">
        <w:trPr>
          <w:jc w:val="center"/>
          <w:ins w:id="944" w:author="Glen F. Marshall" w:date="2015-02-17T11:04:00Z"/>
          <w:trPrChange w:id="945" w:author="Glen F. Marshall" w:date="2015-02-17T13:38:00Z">
            <w:trPr>
              <w:jc w:val="center"/>
            </w:trPr>
          </w:trPrChange>
        </w:trPr>
        <w:tc>
          <w:tcPr>
            <w:tcW w:w="3330" w:type="dxa"/>
            <w:tcPrChange w:id="946" w:author="Glen F. Marshall" w:date="2015-02-17T13:38:00Z">
              <w:tcPr>
                <w:tcW w:w="3330" w:type="dxa"/>
              </w:tcPr>
            </w:tcPrChange>
          </w:tcPr>
          <w:p w:rsidR="003172C7" w:rsidRDefault="003172C7" w:rsidP="00AC5B4F">
            <w:pPr>
              <w:ind w:firstLine="0"/>
              <w:rPr>
                <w:ins w:id="947" w:author="Glen F. Marshall" w:date="2015-02-17T11:04:00Z"/>
                <w:lang w:bidi="en-US"/>
              </w:rPr>
            </w:pPr>
            <w:ins w:id="948" w:author="Glen F. Marshall" w:date="2015-02-17T11:04:00Z">
              <w:r>
                <w:rPr>
                  <w:lang w:bidi="en-US"/>
                </w:rPr>
                <w:t xml:space="preserve">Supply </w:t>
              </w:r>
            </w:ins>
            <w:ins w:id="949" w:author="Glen F. Marshall" w:date="2015-02-17T13:37:00Z">
              <w:r w:rsidR="00AC5B4F">
                <w:rPr>
                  <w:lang w:bidi="en-US"/>
                </w:rPr>
                <w:t xml:space="preserve">of </w:t>
              </w:r>
            </w:ins>
            <w:ins w:id="950" w:author="Glen F. Marshall" w:date="2015-02-17T11:04:00Z">
              <w:r>
                <w:rPr>
                  <w:lang w:bidi="en-US"/>
                </w:rPr>
                <w:t>User Assertions</w:t>
              </w:r>
            </w:ins>
          </w:p>
        </w:tc>
        <w:tc>
          <w:tcPr>
            <w:tcW w:w="3240" w:type="dxa"/>
            <w:tcPrChange w:id="951" w:author="Glen F. Marshall" w:date="2015-02-17T13:38:00Z">
              <w:tcPr>
                <w:tcW w:w="2610" w:type="dxa"/>
              </w:tcPr>
            </w:tcPrChange>
          </w:tcPr>
          <w:p w:rsidR="003172C7" w:rsidRDefault="00364A4A" w:rsidP="00591744">
            <w:pPr>
              <w:ind w:firstLine="0"/>
              <w:rPr>
                <w:ins w:id="952" w:author="Glen F. Marshall" w:date="2015-02-17T11:04:00Z"/>
                <w:lang w:bidi="en-US"/>
              </w:rPr>
            </w:pPr>
            <w:ins w:id="953" w:author="Glen F. Marshall" w:date="2015-02-17T13:35:00Z">
              <w:r>
                <w:rPr>
                  <w:lang w:bidi="en-US"/>
                </w:rPr>
                <w:t>Authorization Server</w:t>
              </w:r>
            </w:ins>
          </w:p>
        </w:tc>
      </w:tr>
    </w:tbl>
    <w:p w:rsidR="003172C7" w:rsidRDefault="003172C7" w:rsidP="003172C7">
      <w:pPr>
        <w:ind w:left="360" w:firstLine="0"/>
        <w:rPr>
          <w:ins w:id="954" w:author="Glen F. Marshall" w:date="2015-02-17T11:04:00Z"/>
        </w:rPr>
      </w:pPr>
    </w:p>
    <w:p w:rsidR="00D3581D" w:rsidRDefault="00D3581D">
      <w:pPr>
        <w:pStyle w:val="ListParagraph"/>
        <w:numPr>
          <w:ilvl w:val="0"/>
          <w:numId w:val="47"/>
        </w:numPr>
        <w:rPr>
          <w:ins w:id="955" w:author="Glen F. Marshall" w:date="2015-02-17T13:47:00Z"/>
        </w:rPr>
        <w:pPrChange w:id="956" w:author="Glen F. Marshall" w:date="2015-02-17T13:47:00Z">
          <w:pPr>
            <w:pStyle w:val="ListParagraph"/>
            <w:numPr>
              <w:ilvl w:val="1"/>
              <w:numId w:val="47"/>
            </w:numPr>
            <w:ind w:left="1800" w:hanging="360"/>
          </w:pPr>
        </w:pPrChange>
      </w:pPr>
      <w:ins w:id="957" w:author="Glen F. Marshall" w:date="2015-02-17T13:47:00Z">
        <w:r>
          <w:t>User authentication and authorization SHALL be uniformly implemented on all end-users’  computing systems via the IHE IUA profile.</w:t>
        </w:r>
      </w:ins>
    </w:p>
    <w:p w:rsidR="003172C7" w:rsidRDefault="003172C7">
      <w:pPr>
        <w:pStyle w:val="ListParagraph"/>
        <w:numPr>
          <w:ilvl w:val="1"/>
          <w:numId w:val="47"/>
        </w:numPr>
        <w:rPr>
          <w:ins w:id="958" w:author="Glen F. Marshall" w:date="2015-02-17T11:04:00Z"/>
        </w:rPr>
        <w:pPrChange w:id="959" w:author="Glen F. Marshall" w:date="2015-02-17T13:47:00Z">
          <w:pPr>
            <w:pStyle w:val="ListParagraph"/>
            <w:numPr>
              <w:numId w:val="47"/>
            </w:numPr>
            <w:ind w:left="1080" w:hanging="360"/>
          </w:pPr>
        </w:pPrChange>
      </w:pPr>
      <w:ins w:id="960" w:author="Glen F. Marshall" w:date="2015-02-17T11:04:00Z">
        <w:r>
          <w:t xml:space="preserve">Query Requestors SHALL support the </w:t>
        </w:r>
      </w:ins>
      <w:ins w:id="961" w:author="Glen F. Marshall" w:date="2015-02-17T13:40:00Z">
        <w:r w:rsidR="00AC5B4F">
          <w:rPr>
            <w:lang w:bidi="en-US"/>
          </w:rPr>
          <w:t>Get Authorization Token and Incorporate Authorization Token</w:t>
        </w:r>
        <w:r w:rsidR="00AC5B4F">
          <w:t xml:space="preserve"> conforming to the </w:t>
        </w:r>
      </w:ins>
      <w:ins w:id="962" w:author="Glen F. Marshall" w:date="2015-02-17T11:04:00Z">
        <w:r w:rsidR="00233C00">
          <w:t xml:space="preserve">IHE </w:t>
        </w:r>
      </w:ins>
      <w:ins w:id="963" w:author="Glen F. Marshall" w:date="2015-02-17T13:31:00Z">
        <w:r w:rsidR="00233C00">
          <w:t>I</w:t>
        </w:r>
      </w:ins>
      <w:ins w:id="964" w:author="Glen F. Marshall" w:date="2015-02-17T11:04:00Z">
        <w:r>
          <w:t xml:space="preserve">UA profile outlined in </w:t>
        </w:r>
        <w:commentRangeStart w:id="965"/>
        <w:r>
          <w:fldChar w:fldCharType="begin"/>
        </w:r>
        <w:r>
          <w:instrText xml:space="preserve"> HYPERLINK "http://www.ihe.net/uploadedFiles/Documents/ITI/IHE_ITI_TF_Vol2b.pdf" </w:instrText>
        </w:r>
        <w:r>
          <w:fldChar w:fldCharType="separate"/>
        </w:r>
        <w:r w:rsidR="00AC5B4F">
          <w:rPr>
            <w:rStyle w:val="Hyperlink"/>
            <w:lang w:bidi="en-US"/>
          </w:rPr>
          <w:t>IHE ITI TF Volume 2</w:t>
        </w:r>
      </w:ins>
      <w:ins w:id="966" w:author="Glen F. Marshall" w:date="2015-02-17T13:40:00Z">
        <w:r w:rsidR="00AC5B4F">
          <w:rPr>
            <w:rStyle w:val="Hyperlink"/>
            <w:lang w:bidi="en-US"/>
          </w:rPr>
          <w:t>c</w:t>
        </w:r>
      </w:ins>
      <w:ins w:id="967" w:author="Glen F. Marshall" w:date="2015-02-17T11:04:00Z">
        <w:r w:rsidRPr="007C4386">
          <w:rPr>
            <w:rStyle w:val="Hyperlink"/>
            <w:lang w:bidi="en-US"/>
          </w:rPr>
          <w:t xml:space="preserve"> Rev </w:t>
        </w:r>
      </w:ins>
      <w:ins w:id="968" w:author="Glen F. Marshall" w:date="2015-02-17T13:41:00Z">
        <w:r w:rsidR="00AC5B4F">
          <w:rPr>
            <w:rStyle w:val="Hyperlink"/>
            <w:lang w:bidi="en-US"/>
          </w:rPr>
          <w:t>12</w:t>
        </w:r>
      </w:ins>
      <w:ins w:id="969" w:author="Glen F. Marshall" w:date="2015-02-17T11:04:00Z">
        <w:r w:rsidRPr="007C4386">
          <w:rPr>
            <w:rStyle w:val="Hyperlink"/>
            <w:lang w:bidi="en-US"/>
          </w:rPr>
          <w:t>.0</w:t>
        </w:r>
        <w:r>
          <w:rPr>
            <w:rStyle w:val="Hyperlink"/>
            <w:lang w:bidi="en-US"/>
          </w:rPr>
          <w:fldChar w:fldCharType="end"/>
        </w:r>
      </w:ins>
      <w:commentRangeEnd w:id="965"/>
      <w:ins w:id="970" w:author="Glen F. Marshall" w:date="2015-02-17T13:42:00Z">
        <w:r w:rsidR="00AC5B4F">
          <w:rPr>
            <w:rStyle w:val="CommentReference"/>
          </w:rPr>
          <w:commentReference w:id="965"/>
        </w:r>
      </w:ins>
    </w:p>
    <w:p w:rsidR="003172C7" w:rsidRDefault="003172C7">
      <w:pPr>
        <w:pStyle w:val="ListParagraph"/>
        <w:numPr>
          <w:ilvl w:val="1"/>
          <w:numId w:val="47"/>
        </w:numPr>
        <w:rPr>
          <w:ins w:id="971" w:author="Glen F. Marshall" w:date="2015-02-17T13:43:00Z"/>
        </w:rPr>
        <w:pPrChange w:id="972" w:author="Glen F. Marshall" w:date="2015-02-17T13:47:00Z">
          <w:pPr>
            <w:pStyle w:val="ListParagraph"/>
            <w:numPr>
              <w:numId w:val="47"/>
            </w:numPr>
            <w:ind w:left="1080" w:hanging="360"/>
          </w:pPr>
        </w:pPrChange>
      </w:pPr>
      <w:ins w:id="973" w:author="Glen F. Marshall" w:date="2015-02-17T11:04:00Z">
        <w:r>
          <w:t xml:space="preserve">Query Responders SHALL support all the </w:t>
        </w:r>
        <w:r>
          <w:fldChar w:fldCharType="begin"/>
        </w:r>
        <w:r>
          <w:instrText xml:space="preserve"> HYPERLINK "http://www.ihe.net/Technical_Framework/upload/IHE_ITI_Suppl_XUA-_Rev1-1_TI_2010-08-10.pdf" </w:instrText>
        </w:r>
        <w:r>
          <w:fldChar w:fldCharType="separate"/>
        </w:r>
        <w:r w:rsidRPr="004F239B">
          <w:rPr>
            <w:rStyle w:val="Hyperlink"/>
          </w:rPr>
          <w:t xml:space="preserve">IHE </w:t>
        </w:r>
        <w:r>
          <w:rPr>
            <w:rStyle w:val="Hyperlink"/>
          </w:rPr>
          <w:fldChar w:fldCharType="end"/>
        </w:r>
      </w:ins>
      <w:ins w:id="974" w:author="Glen F. Marshall" w:date="2015-02-17T13:39:00Z">
        <w:r w:rsidR="00AC5B4F">
          <w:rPr>
            <w:rStyle w:val="Hyperlink"/>
          </w:rPr>
          <w:t xml:space="preserve">IUA </w:t>
        </w:r>
      </w:ins>
      <w:ins w:id="975" w:author="Glen F. Marshall" w:date="2015-02-17T11:04:00Z">
        <w:r w:rsidR="00AC5B4F">
          <w:t>profile options.</w:t>
        </w:r>
      </w:ins>
    </w:p>
    <w:p w:rsidR="00AC5B4F" w:rsidRDefault="00AC5B4F">
      <w:pPr>
        <w:pStyle w:val="ListParagraph"/>
        <w:numPr>
          <w:ilvl w:val="1"/>
          <w:numId w:val="47"/>
        </w:numPr>
        <w:rPr>
          <w:ins w:id="976" w:author="Glen F. Marshall" w:date="2015-02-17T11:04:00Z"/>
        </w:rPr>
        <w:pPrChange w:id="977" w:author="Glen F. Marshall" w:date="2015-02-17T13:47:00Z">
          <w:pPr>
            <w:pStyle w:val="ListParagraph"/>
            <w:numPr>
              <w:numId w:val="47"/>
            </w:numPr>
            <w:ind w:left="1080" w:hanging="360"/>
          </w:pPr>
        </w:pPrChange>
      </w:pPr>
      <w:ins w:id="978" w:author="Glen F. Marshall" w:date="2015-02-17T13:44:00Z">
        <w:r>
          <w:t>Identification of Authorization Servers and associated administrative requirements SHALL be documented in the Business Associate Agreement</w:t>
        </w:r>
      </w:ins>
      <w:ins w:id="979" w:author="Glen F. Marshall" w:date="2015-02-17T13:52:00Z">
        <w:r w:rsidR="006B0A05">
          <w:t xml:space="preserve">.  </w:t>
        </w:r>
      </w:ins>
    </w:p>
    <w:p w:rsidR="003172C7" w:rsidRDefault="003172C7">
      <w:pPr>
        <w:pStyle w:val="ListParagraph"/>
        <w:numPr>
          <w:ilvl w:val="0"/>
          <w:numId w:val="47"/>
        </w:numPr>
        <w:rPr>
          <w:ins w:id="980" w:author="Glen F. Marshall" w:date="2015-02-17T11:04:00Z"/>
        </w:rPr>
        <w:pPrChange w:id="981" w:author="Glen F. Marshall" w:date="2015-02-17T13:48:00Z">
          <w:pPr>
            <w:pStyle w:val="ListParagraph"/>
            <w:numPr>
              <w:ilvl w:val="1"/>
              <w:numId w:val="47"/>
            </w:numPr>
            <w:ind w:left="1800" w:hanging="360"/>
          </w:pPr>
        </w:pPrChange>
      </w:pPr>
      <w:ins w:id="982" w:author="Glen F. Marshall" w:date="2015-02-17T11:04:00Z">
        <w:r>
          <w:t>Query Requestors</w:t>
        </w:r>
      </w:ins>
      <w:ins w:id="983" w:author="Glen F. Marshall" w:date="2015-02-17T13:54:00Z">
        <w:r w:rsidR="006B0A05">
          <w:t>,</w:t>
        </w:r>
      </w:ins>
      <w:ins w:id="984" w:author="Glen F. Marshall" w:date="2015-02-17T11:04:00Z">
        <w:r>
          <w:t xml:space="preserve"> Query Responders</w:t>
        </w:r>
      </w:ins>
      <w:ins w:id="985" w:author="Glen F. Marshall" w:date="2015-02-17T13:54:00Z">
        <w:r w:rsidR="006B0A05">
          <w:t>, and Authorization Servers</w:t>
        </w:r>
      </w:ins>
      <w:ins w:id="986" w:author="Glen F. Marshall" w:date="2015-02-17T11:04:00Z">
        <w:r>
          <w:t xml:space="preserve"> SHALL support authentication of the systems per the Authenticate Node transaction for HTTP connections per </w:t>
        </w:r>
        <w:r>
          <w:fldChar w:fldCharType="begin"/>
        </w:r>
        <w:r>
          <w:instrText xml:space="preserve"> HYPERLINK "http://www.ihe.net/Technical_Framework/upload/IHE_ITI_Node_Authentication_Security_2004_08-15.pdf" </w:instrText>
        </w:r>
        <w:r>
          <w:fldChar w:fldCharType="separate"/>
        </w:r>
        <w:r w:rsidRPr="009103CF">
          <w:rPr>
            <w:rStyle w:val="Hyperlink"/>
          </w:rPr>
          <w:t>IHE ATNA profile</w:t>
        </w:r>
        <w:r>
          <w:fldChar w:fldCharType="end"/>
        </w:r>
        <w:r>
          <w:t>.</w:t>
        </w:r>
      </w:ins>
    </w:p>
    <w:p w:rsidR="003172C7" w:rsidRDefault="003172C7">
      <w:pPr>
        <w:pStyle w:val="ListParagraph"/>
        <w:numPr>
          <w:ilvl w:val="1"/>
          <w:numId w:val="47"/>
        </w:numPr>
        <w:rPr>
          <w:ins w:id="987" w:author="Glen F. Marshall" w:date="2015-02-17T11:04:00Z"/>
        </w:rPr>
        <w:pPrChange w:id="988" w:author="Glen F. Marshall" w:date="2015-02-17T13:48:00Z">
          <w:pPr>
            <w:pStyle w:val="ListParagraph"/>
            <w:numPr>
              <w:ilvl w:val="2"/>
              <w:numId w:val="47"/>
            </w:numPr>
            <w:ind w:left="2520" w:hanging="360"/>
          </w:pPr>
        </w:pPrChange>
      </w:pPr>
      <w:ins w:id="989" w:author="Glen F. Marshall" w:date="2015-02-17T11:04:00Z">
        <w:r>
          <w:t>US Federal systems SHOULD conform with authentication and authorizations control requirements, per risk management guidelines in NIST 800-series documents, with particular reference to security controls documented in NIST 800-53.</w:t>
        </w:r>
      </w:ins>
    </w:p>
    <w:p w:rsidR="003172C7" w:rsidRDefault="003172C7" w:rsidP="003172C7">
      <w:pPr>
        <w:pStyle w:val="ListParagraph"/>
        <w:numPr>
          <w:ilvl w:val="1"/>
          <w:numId w:val="47"/>
        </w:numPr>
        <w:rPr>
          <w:ins w:id="990" w:author="Glen F. Marshall" w:date="2015-02-17T11:04:00Z"/>
        </w:rPr>
      </w:pPr>
      <w:ins w:id="991" w:author="Glen F. Marshall" w:date="2015-02-17T11:04:00Z">
        <w:r>
          <w:t>The Business Associate Agreement SHALL name mutually-trusted certificate authorities from which digital certificates will be obtained for the purposes of IHE ATNA node authentication.</w:t>
        </w:r>
      </w:ins>
    </w:p>
    <w:p w:rsidR="003172C7" w:rsidRDefault="003172C7" w:rsidP="003172C7">
      <w:pPr>
        <w:pStyle w:val="ListParagraph"/>
        <w:numPr>
          <w:ilvl w:val="2"/>
          <w:numId w:val="47"/>
        </w:numPr>
        <w:rPr>
          <w:ins w:id="992" w:author="Glen F. Marshall" w:date="2015-02-17T11:04:00Z"/>
        </w:rPr>
      </w:pPr>
      <w:ins w:id="993" w:author="Glen F. Marshall" w:date="2015-02-17T11:04:00Z">
        <w:r>
          <w:t>Digital certificate management and provisioning MAY be a mutual activity for the TDAF partners</w:t>
        </w:r>
      </w:ins>
      <w:ins w:id="994" w:author="Glen F. Marshall" w:date="2015-02-17T13:54:00Z">
        <w:r w:rsidR="006B0A05">
          <w:t xml:space="preserve"> and the Authorization Servers</w:t>
        </w:r>
      </w:ins>
      <w:ins w:id="995" w:author="Glen F. Marshall" w:date="2015-02-17T11:04:00Z">
        <w:r>
          <w:t>.</w:t>
        </w:r>
      </w:ins>
    </w:p>
    <w:p w:rsidR="003172C7" w:rsidRDefault="003172C7" w:rsidP="003172C7">
      <w:pPr>
        <w:pStyle w:val="ListParagraph"/>
        <w:numPr>
          <w:ilvl w:val="0"/>
          <w:numId w:val="47"/>
        </w:numPr>
        <w:rPr>
          <w:ins w:id="996" w:author="Glen F. Marshall" w:date="2015-02-17T11:04:00Z"/>
        </w:rPr>
      </w:pPr>
      <w:ins w:id="997" w:author="Glen F. Marshall" w:date="2015-02-17T11:04:00Z">
        <w:r>
          <w:t>In cases where the provenance, authenticity, integrity, and accountability must be established, the user’s personal identity for concurrent or later review:</w:t>
        </w:r>
      </w:ins>
    </w:p>
    <w:p w:rsidR="003172C7" w:rsidRDefault="003172C7" w:rsidP="003172C7">
      <w:pPr>
        <w:pStyle w:val="ListParagraph"/>
        <w:numPr>
          <w:ilvl w:val="1"/>
          <w:numId w:val="47"/>
        </w:numPr>
        <w:rPr>
          <w:ins w:id="998" w:author="Glen F. Marshall" w:date="2015-02-17T11:04:00Z"/>
        </w:rPr>
      </w:pPr>
      <w:ins w:id="999" w:author="Glen F. Marshall" w:date="2015-02-17T11:04:00Z">
        <w:r>
          <w:t xml:space="preserve">SHALL be recorded in </w:t>
        </w:r>
      </w:ins>
      <w:ins w:id="1000" w:author="Glen F. Marshall" w:date="2015-02-17T13:56:00Z">
        <w:r w:rsidR="006B0A05">
          <w:t>Query Requestor’s and Query Responder’s</w:t>
        </w:r>
      </w:ins>
      <w:ins w:id="1001" w:author="Glen F. Marshall" w:date="2015-02-17T11:04:00Z">
        <w:r>
          <w:t xml:space="preserve"> IHE ATNA conformant audit log.</w:t>
        </w:r>
      </w:ins>
    </w:p>
    <w:p w:rsidR="003172C7" w:rsidRDefault="003172C7" w:rsidP="003172C7">
      <w:pPr>
        <w:pStyle w:val="ListParagraph"/>
        <w:numPr>
          <w:ilvl w:val="1"/>
          <w:numId w:val="47"/>
        </w:numPr>
        <w:rPr>
          <w:ins w:id="1002" w:author="Glen F. Marshall" w:date="2015-02-17T11:04:00Z"/>
        </w:rPr>
      </w:pPr>
      <w:ins w:id="1003" w:author="Glen F. Marshall" w:date="2015-02-17T11:04:00Z">
        <w:r>
          <w:t>MAY be recorded  with the associated data itself, in cases where data provenance must persist.</w:t>
        </w:r>
      </w:ins>
    </w:p>
    <w:p w:rsidR="003172C7" w:rsidRDefault="003172C7" w:rsidP="003172C7">
      <w:pPr>
        <w:pStyle w:val="ListParagraph"/>
        <w:numPr>
          <w:ilvl w:val="0"/>
          <w:numId w:val="47"/>
        </w:numPr>
        <w:rPr>
          <w:ins w:id="1004" w:author="Glen F. Marshall" w:date="2015-02-17T11:04:00Z"/>
        </w:rPr>
      </w:pPr>
      <w:ins w:id="1005" w:author="Glen F. Marshall" w:date="2015-02-17T11:04:00Z">
        <w:r>
          <w:t xml:space="preserve">Authentication or authorization failures SHALL produce a negative response to the requestor and SHALL be recorded in the local </w:t>
        </w:r>
      </w:ins>
      <w:ins w:id="1006" w:author="Glen F. Marshall" w:date="2015-02-17T13:55:00Z">
        <w:r w:rsidR="006B0A05">
          <w:t>Query Requestor and Authorization Server</w:t>
        </w:r>
      </w:ins>
      <w:ins w:id="1007" w:author="Glen F. Marshall" w:date="2015-02-17T13:56:00Z">
        <w:r w:rsidR="006B0A05">
          <w:t xml:space="preserve">’s </w:t>
        </w:r>
      </w:ins>
      <w:ins w:id="1008" w:author="Glen F. Marshall" w:date="2015-02-17T11:04:00Z">
        <w:r>
          <w:t xml:space="preserve"> ATNA audit log</w:t>
        </w:r>
      </w:ins>
      <w:ins w:id="1009" w:author="Glen F. Marshall" w:date="2015-02-17T13:56:00Z">
        <w:r w:rsidR="006B0A05">
          <w:t>s</w:t>
        </w:r>
      </w:ins>
      <w:ins w:id="1010" w:author="Glen F. Marshall" w:date="2015-02-17T11:04:00Z">
        <w:r>
          <w:t>.</w:t>
        </w:r>
      </w:ins>
    </w:p>
    <w:p w:rsidR="003172C7" w:rsidRPr="00B4509E" w:rsidRDefault="003172C7" w:rsidP="004160C4">
      <w:pPr>
        <w:pStyle w:val="ListParagraph"/>
        <w:numPr>
          <w:ilvl w:val="0"/>
          <w:numId w:val="47"/>
        </w:numPr>
        <w:rPr>
          <w:ins w:id="1011" w:author="Glen F. Marshall" w:date="2015-02-17T11:04:00Z"/>
        </w:rPr>
      </w:pPr>
      <w:ins w:id="1012" w:author="Glen F. Marshall" w:date="2015-02-17T11:04:00Z">
        <w:r>
          <w:t>Organizations MAY implement additional authentication and authorization policies per their state, local, and institutional  requirements.</w:t>
        </w:r>
      </w:ins>
    </w:p>
    <w:p w:rsidR="004160C4" w:rsidRDefault="004160C4" w:rsidP="004160C4">
      <w:pPr>
        <w:pStyle w:val="Heading4"/>
        <w:rPr>
          <w:ins w:id="1013" w:author="Glen F. Marshall" w:date="2015-02-17T13:13:00Z"/>
        </w:rPr>
      </w:pPr>
      <w:ins w:id="1014" w:author="Glen F. Marshall" w:date="2015-02-17T13:13:00Z">
        <w:r>
          <w:lastRenderedPageBreak/>
          <w:t>Confidentiality</w:t>
        </w:r>
      </w:ins>
    </w:p>
    <w:p w:rsidR="00233C00" w:rsidRDefault="00233C00" w:rsidP="00233C00">
      <w:pPr>
        <w:pStyle w:val="ListParagraph"/>
        <w:numPr>
          <w:ilvl w:val="0"/>
          <w:numId w:val="54"/>
        </w:numPr>
        <w:rPr>
          <w:ins w:id="1015" w:author="Glen F. Marshall" w:date="2015-02-17T13:29:00Z"/>
        </w:rPr>
      </w:pPr>
      <w:ins w:id="1016" w:author="Glen F. Marshall" w:date="2015-02-17T13:29:00Z">
        <w:r>
          <w:t>The TDAF SHALL implement data encryption to protect the confidentiality of data in transit.  This SHALL be encryption as specified in the IHE ATNA profile.</w:t>
        </w:r>
      </w:ins>
    </w:p>
    <w:p w:rsidR="00233C00" w:rsidRDefault="00233C00" w:rsidP="00233C00">
      <w:pPr>
        <w:pStyle w:val="ListParagraph"/>
        <w:numPr>
          <w:ilvl w:val="1"/>
          <w:numId w:val="54"/>
        </w:numPr>
        <w:rPr>
          <w:ins w:id="1017" w:author="Glen F. Marshall" w:date="2015-02-17T13:29:00Z"/>
        </w:rPr>
      </w:pPr>
      <w:ins w:id="1018" w:author="Glen F. Marshall" w:date="2015-02-17T13:29:00Z">
        <w:r>
          <w:t xml:space="preserve">US Federal systems SHOULD conform with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ins>
    </w:p>
    <w:p w:rsidR="00233C00" w:rsidRDefault="002D0C0B" w:rsidP="00233C00">
      <w:pPr>
        <w:pStyle w:val="ListParagraph"/>
        <w:numPr>
          <w:ilvl w:val="0"/>
          <w:numId w:val="54"/>
        </w:numPr>
        <w:rPr>
          <w:ins w:id="1019" w:author="Glen F. Marshall" w:date="2015-02-17T13:29:00Z"/>
        </w:rPr>
      </w:pPr>
      <w:ins w:id="1020" w:author="Glen F. Marshall" w:date="2015-02-17T14:03:00Z">
        <w:r>
          <w:t xml:space="preserve">TDAF Query Requestors, Query Responders, and Authorization Servers </w:t>
        </w:r>
      </w:ins>
      <w:ins w:id="1021" w:author="Glen F. Marshall" w:date="2015-02-17T13:29:00Z">
        <w:r w:rsidR="00233C00">
          <w:t>MAY protect the confidentiality of data at rest.  The method used is outside the score of DAF implementation guidance.</w:t>
        </w:r>
      </w:ins>
    </w:p>
    <w:p w:rsidR="003172C7" w:rsidRDefault="003172C7" w:rsidP="003172C7">
      <w:pPr>
        <w:pStyle w:val="Heading4"/>
        <w:rPr>
          <w:ins w:id="1022" w:author="Glen F. Marshall" w:date="2015-02-17T11:04:00Z"/>
        </w:rPr>
      </w:pPr>
      <w:ins w:id="1023" w:author="Glen F. Marshall" w:date="2015-02-17T11:04:00Z">
        <w:r>
          <w:t>Security Metadata in Queries and Query Results</w:t>
        </w:r>
      </w:ins>
    </w:p>
    <w:p w:rsidR="003172C7" w:rsidRDefault="003172C7" w:rsidP="003172C7">
      <w:pPr>
        <w:rPr>
          <w:ins w:id="1024" w:author="Glen F. Marshall" w:date="2015-02-17T11:04:00Z"/>
        </w:rPr>
      </w:pPr>
      <w:ins w:id="1025" w:author="Glen F. Marshall" w:date="2015-02-17T11:04:00Z">
        <w:r>
          <w:t>The XDS metadata has security related elements which are documented in Volume 3. These data elements can be used as part of the Queries and Query Results to enable various organization specific policies.</w:t>
        </w:r>
      </w:ins>
    </w:p>
    <w:p w:rsidR="003172C7" w:rsidRPr="004E6BAB" w:rsidRDefault="003172C7" w:rsidP="003172C7">
      <w:pPr>
        <w:rPr>
          <w:ins w:id="1026" w:author="Glen F. Marshall" w:date="2015-02-17T11:04:00Z"/>
        </w:rPr>
      </w:pPr>
    </w:p>
    <w:p w:rsidR="003172C7" w:rsidRDefault="003172C7" w:rsidP="003172C7">
      <w:pPr>
        <w:pStyle w:val="ListParagraph"/>
        <w:numPr>
          <w:ilvl w:val="0"/>
          <w:numId w:val="46"/>
        </w:numPr>
        <w:rPr>
          <w:ins w:id="1027" w:author="Glen F. Marshall" w:date="2015-02-17T11:04:00Z"/>
        </w:rPr>
      </w:pPr>
      <w:ins w:id="1028" w:author="Glen F. Marshall" w:date="2015-02-17T11:04:00Z">
        <w:r>
          <w:rPr>
            <w:color w:val="1F497D"/>
          </w:rPr>
          <w:t xml:space="preserve">Query Requestors and Query Responders SHALL support processing of security metadata elements from </w:t>
        </w:r>
        <w:r>
          <w:fldChar w:fldCharType="begin"/>
        </w:r>
        <w:r>
          <w:instrText xml:space="preserve"> HYPERLINK "http://www.ihe.net/uploadedFiles/Documents/ITI/IHE_ITI_TF_Vol3.pdf" </w:instrText>
        </w:r>
        <w:r>
          <w:fldChar w:fldCharType="separate"/>
        </w:r>
        <w:r w:rsidRPr="008C3A95">
          <w:rPr>
            <w:rStyle w:val="Hyperlink"/>
            <w:lang w:bidi="en-US"/>
          </w:rPr>
          <w:t>XDS Metadata in Section 4 from IHE ITI Volume 3 Cross Transaction specifications</w:t>
        </w:r>
        <w:r>
          <w:rPr>
            <w:rStyle w:val="Hyperlink"/>
            <w:lang w:bidi="en-US"/>
          </w:rPr>
          <w:fldChar w:fldCharType="end"/>
        </w:r>
        <w:r>
          <w:rPr>
            <w:rStyle w:val="Hyperlink"/>
            <w:lang w:bidi="en-US"/>
          </w:rPr>
          <w:t xml:space="preserve"> </w:t>
        </w:r>
        <w:r>
          <w:rPr>
            <w:rStyle w:val="Hyperlink"/>
            <w:color w:val="auto"/>
            <w:u w:val="none"/>
            <w:lang w:bidi="en-US"/>
          </w:rPr>
          <w:t>which are present as</w:t>
        </w:r>
        <w:r>
          <w:rPr>
            <w:lang w:bidi="en-US"/>
          </w:rPr>
          <w:t xml:space="preserve"> part of queries and query results.</w:t>
        </w:r>
      </w:ins>
    </w:p>
    <w:p w:rsidR="003172C7" w:rsidRPr="000F2478" w:rsidRDefault="003172C7">
      <w:pPr>
        <w:pStyle w:val="ListParagraph"/>
        <w:numPr>
          <w:ilvl w:val="0"/>
          <w:numId w:val="46"/>
        </w:numPr>
        <w:rPr>
          <w:ins w:id="1029" w:author="Glen F. Marshall" w:date="2015-02-17T11:04:00Z"/>
        </w:rPr>
        <w:pPrChange w:id="1030" w:author="Glen F. Marshall" w:date="2015-02-17T13:52:00Z">
          <w:pPr>
            <w:pStyle w:val="ListParagraph"/>
            <w:numPr>
              <w:ilvl w:val="1"/>
              <w:numId w:val="46"/>
            </w:numPr>
            <w:ind w:left="1800" w:hanging="360"/>
          </w:pPr>
        </w:pPrChange>
      </w:pPr>
      <w:commentRangeStart w:id="1031"/>
      <w:ins w:id="1032" w:author="Glen F. Marshall" w:date="2015-02-17T11:04:00Z">
        <w:r w:rsidRPr="006B0A05">
          <w:rPr>
            <w:color w:val="1F497D"/>
          </w:rPr>
          <w:t xml:space="preserve">Query Requestors and Query Responders SHOULD include security metadata elements from </w:t>
        </w:r>
        <w:r>
          <w:fldChar w:fldCharType="begin"/>
        </w:r>
        <w:r>
          <w:instrText xml:space="preserve"> HYPERLINK "http://www.ihe.net/uploadedFiles/Documents/ITI/IHE_ITI_TF_Vol3.pdf" </w:instrText>
        </w:r>
        <w:r>
          <w:fldChar w:fldCharType="separate"/>
        </w:r>
        <w:r w:rsidRPr="008C3A95">
          <w:rPr>
            <w:rStyle w:val="Hyperlink"/>
            <w:lang w:bidi="en-US"/>
          </w:rPr>
          <w:t>XDS Metadata in Section 4 from IHE ITI Volume 3 Cross Transaction specifications</w:t>
        </w:r>
        <w:r>
          <w:rPr>
            <w:rStyle w:val="Hyperlink"/>
            <w:lang w:bidi="en-US"/>
          </w:rPr>
          <w:fldChar w:fldCharType="end"/>
        </w:r>
        <w:r>
          <w:rPr>
            <w:rStyle w:val="Hyperlink"/>
            <w:lang w:bidi="en-US"/>
          </w:rPr>
          <w:t xml:space="preserve"> </w:t>
        </w:r>
        <w:r w:rsidRPr="006B0A05">
          <w:rPr>
            <w:rStyle w:val="Hyperlink"/>
            <w:color w:val="auto"/>
            <w:u w:val="none"/>
            <w:lang w:bidi="en-US"/>
          </w:rPr>
          <w:t>as</w:t>
        </w:r>
        <w:r>
          <w:rPr>
            <w:lang w:bidi="en-US"/>
          </w:rPr>
          <w:t xml:space="preserve"> part of queries and query results as necessary for various transactions.</w:t>
        </w:r>
        <w:commentRangeEnd w:id="1031"/>
        <w:r>
          <w:rPr>
            <w:rStyle w:val="CommentReference"/>
          </w:rPr>
          <w:commentReference w:id="1031"/>
        </w:r>
        <w:r w:rsidRPr="006B0A05">
          <w:rPr>
            <w:color w:val="1F497D"/>
          </w:rPr>
          <w:t>?</w:t>
        </w:r>
      </w:ins>
    </w:p>
    <w:p w:rsidR="003172C7" w:rsidRDefault="003172C7" w:rsidP="003172C7">
      <w:pPr>
        <w:pStyle w:val="ListParagraph"/>
        <w:numPr>
          <w:ilvl w:val="0"/>
          <w:numId w:val="46"/>
        </w:numPr>
        <w:rPr>
          <w:ins w:id="1033" w:author="Glen F. Marshall" w:date="2015-02-17T11:04:00Z"/>
        </w:rPr>
      </w:pPr>
      <w:ins w:id="1034" w:author="Glen F. Marshall" w:date="2015-02-17T11:04:00Z">
        <w:r w:rsidRPr="00877C77">
          <w:rPr>
            <w:color w:val="1F497D"/>
          </w:rPr>
          <w:t xml:space="preserve">Relevant security metadata SHALL be captured in </w:t>
        </w:r>
        <w:r>
          <w:rPr>
            <w:color w:val="1F497D"/>
          </w:rPr>
          <w:t xml:space="preserve">each partner’s local </w:t>
        </w:r>
        <w:r w:rsidRPr="00877C77">
          <w:rPr>
            <w:color w:val="1F497D"/>
          </w:rPr>
          <w:t xml:space="preserve">ATNA audit records, in accordance with IHE profile requirements, for queries and results. </w:t>
        </w:r>
      </w:ins>
    </w:p>
    <w:p w:rsidR="007B7196" w:rsidRDefault="007B7196" w:rsidP="007B7196">
      <w:pPr>
        <w:pStyle w:val="Heading4"/>
        <w:rPr>
          <w:ins w:id="1035" w:author="Glen F. Marshall" w:date="2015-02-17T11:16:00Z"/>
        </w:rPr>
      </w:pPr>
      <w:ins w:id="1036" w:author="Glen F. Marshall" w:date="2015-02-17T11:16:00Z">
        <w:r>
          <w:t>Managing Consent in Queries</w:t>
        </w:r>
      </w:ins>
    </w:p>
    <w:bookmarkEnd w:id="617"/>
    <w:p w:rsidR="002067BE" w:rsidRDefault="006A3679" w:rsidP="002067BE">
      <w:pPr>
        <w:pStyle w:val="ListParagraph"/>
        <w:numPr>
          <w:ilvl w:val="0"/>
          <w:numId w:val="47"/>
        </w:numPr>
        <w:rPr>
          <w:ins w:id="1037" w:author="Glen F. Marshall" w:date="2015-02-17T13:02:00Z"/>
        </w:rPr>
      </w:pPr>
      <w:ins w:id="1038" w:author="Glen F. Marshall" w:date="2015-02-17T13:57:00Z">
        <w:r>
          <w:t xml:space="preserve">Query Requestors and Query Responders </w:t>
        </w:r>
      </w:ins>
      <w:ins w:id="1039" w:author="Glen F. Marshall" w:date="2015-02-17T13:02:00Z">
        <w:r w:rsidR="002067BE">
          <w:t>SHALL implement coordinated consent requirements per their state, local, and institutional  policies.</w:t>
        </w:r>
      </w:ins>
    </w:p>
    <w:p w:rsidR="002067BE" w:rsidRDefault="002067BE" w:rsidP="002067BE">
      <w:pPr>
        <w:pStyle w:val="ListParagraph"/>
        <w:numPr>
          <w:ilvl w:val="1"/>
          <w:numId w:val="47"/>
        </w:numPr>
        <w:rPr>
          <w:ins w:id="1040" w:author="Glen F. Marshall" w:date="2015-02-17T13:02:00Z"/>
        </w:rPr>
      </w:pPr>
      <w:ins w:id="1041" w:author="Glen F. Marshall" w:date="2015-02-17T13:02:00Z">
        <w:r>
          <w:t xml:space="preserve">The Business Associate Agreement SHALL document the mutual consent requirements.  </w:t>
        </w:r>
      </w:ins>
    </w:p>
    <w:p w:rsidR="002067BE" w:rsidRDefault="002067BE" w:rsidP="002067BE">
      <w:pPr>
        <w:pStyle w:val="ListParagraph"/>
        <w:numPr>
          <w:ilvl w:val="0"/>
          <w:numId w:val="47"/>
        </w:numPr>
        <w:rPr>
          <w:ins w:id="1042" w:author="Glen F. Marshall" w:date="2015-02-17T13:02:00Z"/>
        </w:rPr>
      </w:pPr>
      <w:ins w:id="1043" w:author="Glen F. Marshall" w:date="2015-02-17T13:02:00Z">
        <w:r>
          <w:t>Privacy preferences SHOULD be communicated per the IHE BPPC  profile and SHOULD be addressed via the Data Segmentation for Privacy (DS4P) USA national extension.</w:t>
        </w:r>
      </w:ins>
    </w:p>
    <w:p w:rsidR="002067BE" w:rsidRDefault="002067BE" w:rsidP="002067BE">
      <w:pPr>
        <w:pStyle w:val="ListParagraph"/>
        <w:numPr>
          <w:ilvl w:val="1"/>
          <w:numId w:val="47"/>
        </w:numPr>
        <w:rPr>
          <w:ins w:id="1044" w:author="Glen F. Marshall" w:date="2015-02-17T13:02:00Z"/>
        </w:rPr>
      </w:pPr>
      <w:ins w:id="1045" w:author="Glen F. Marshall" w:date="2015-02-17T13:02:00Z">
        <w:r>
          <w:t>Processing of patient consents for disclosure, per the iHE BPPC profile, SHALL be recorded in the ATNA audit log.</w:t>
        </w:r>
      </w:ins>
    </w:p>
    <w:p w:rsidR="002067BE" w:rsidRDefault="002067BE" w:rsidP="002067BE">
      <w:pPr>
        <w:pStyle w:val="ListParagraph"/>
        <w:numPr>
          <w:ilvl w:val="1"/>
          <w:numId w:val="47"/>
        </w:numPr>
        <w:rPr>
          <w:ins w:id="1046" w:author="Glen F. Marshall" w:date="2015-02-17T13:02:00Z"/>
        </w:rPr>
      </w:pPr>
      <w:ins w:id="1047" w:author="Glen F. Marshall" w:date="2015-02-17T13:02:00Z">
        <w:r>
          <w:t>Segmentation of data, per the DS4P profile extension, MAY be recorded in the ATNA audit log.</w:t>
        </w:r>
      </w:ins>
    </w:p>
    <w:p w:rsidR="007B7196" w:rsidRDefault="007B7196" w:rsidP="007B7196">
      <w:pPr>
        <w:pStyle w:val="Heading2"/>
        <w:rPr>
          <w:ins w:id="1048" w:author="Glen F. Marshall" w:date="2015-02-17T11:19:00Z"/>
          <w:lang w:bidi="en-US"/>
        </w:rPr>
      </w:pPr>
      <w:ins w:id="1049" w:author="Glen F. Marshall" w:date="2015-02-17T11:19:00Z">
        <w:r>
          <w:rPr>
            <w:lang w:bidi="en-US"/>
          </w:rPr>
          <w:t xml:space="preserve">RESTful Query Examples </w:t>
        </w:r>
      </w:ins>
    </w:p>
    <w:p w:rsidR="007B7196" w:rsidRDefault="007B7196" w:rsidP="007B7196">
      <w:pPr>
        <w:rPr>
          <w:ins w:id="1050" w:author="Glen F. Marshall" w:date="2015-02-17T11:19:00Z"/>
          <w:lang w:bidi="en-US"/>
        </w:rPr>
      </w:pPr>
      <w:ins w:id="1051" w:author="Glen F. Marshall" w:date="2015-02-17T11:19:00Z">
        <w:r>
          <w:rPr>
            <w:lang w:bidi="en-US"/>
          </w:rPr>
          <w:t>Give complete examples of how to use the various standards together in combinations to help implementers</w:t>
        </w:r>
      </w:ins>
    </w:p>
    <w:p w:rsidR="00B71CBB" w:rsidRPr="00B71CBB" w:rsidRDefault="00B71CBB" w:rsidP="007B7196">
      <w:pPr>
        <w:pStyle w:val="Heading1"/>
        <w:numPr>
          <w:ilvl w:val="0"/>
          <w:numId w:val="0"/>
        </w:numPr>
        <w:rPr>
          <w:lang w:bidi="en-US"/>
        </w:rPr>
      </w:pPr>
    </w:p>
    <w:p w:rsidR="00152FC2" w:rsidRPr="00C4668B" w:rsidRDefault="00152FC2" w:rsidP="00152FC2">
      <w:pPr>
        <w:ind w:left="360" w:firstLine="0"/>
      </w:pPr>
    </w:p>
    <w:p w:rsidR="00152FC2" w:rsidRDefault="00152FC2" w:rsidP="00152FC2">
      <w:pPr>
        <w:ind w:firstLine="0"/>
        <w:rPr>
          <w:b/>
          <w:i/>
        </w:rPr>
      </w:pPr>
    </w:p>
    <w:p w:rsidR="00152FC2" w:rsidDel="004B719A" w:rsidRDefault="00152FC2" w:rsidP="00152FC2">
      <w:pPr>
        <w:pStyle w:val="Heading1"/>
        <w:rPr>
          <w:del w:id="1052" w:author="nbashyam" w:date="2015-01-19T05:11:00Z"/>
          <w:lang w:bidi="en-US"/>
        </w:rPr>
      </w:pPr>
      <w:del w:id="1053" w:author="nbashyam" w:date="2015-01-19T05:11:00Z">
        <w:r w:rsidDel="004B719A">
          <w:rPr>
            <w:lang w:bidi="en-US"/>
          </w:rPr>
          <w:delText xml:space="preserve">Appendix A </w:delText>
        </w:r>
        <w:r w:rsidR="00E122E8" w:rsidDel="004B719A">
          <w:rPr>
            <w:lang w:bidi="en-US"/>
          </w:rPr>
          <w:delText>–</w:delText>
        </w:r>
        <w:bookmarkStart w:id="1054" w:name="_Toc325660402"/>
        <w:r w:rsidDel="004B719A">
          <w:rPr>
            <w:lang w:bidi="en-US"/>
          </w:rPr>
          <w:delText xml:space="preserve"> </w:delText>
        </w:r>
        <w:bookmarkStart w:id="1055" w:name="_Toc386620822"/>
        <w:bookmarkEnd w:id="1054"/>
        <w:r w:rsidR="00E122E8" w:rsidDel="004B719A">
          <w:rPr>
            <w:lang w:bidi="en-US"/>
          </w:rPr>
          <w:delText>Candidate Standards Matrix</w:delText>
        </w:r>
        <w:bookmarkEnd w:id="1055"/>
      </w:del>
    </w:p>
    <w:p w:rsidR="00152FC2" w:rsidDel="004B719A" w:rsidRDefault="009E63FE" w:rsidP="00152FC2">
      <w:pPr>
        <w:ind w:left="360" w:firstLine="0"/>
        <w:rPr>
          <w:del w:id="1056" w:author="nbashyam" w:date="2015-01-19T05:11:00Z"/>
        </w:rPr>
      </w:pPr>
      <w:del w:id="1057" w:author="nbashyam" w:date="2015-01-19T05:11:00Z">
        <w:r w:rsidDel="004B719A">
          <w:delText xml:space="preserve">Describe the candidate standards </w:delText>
        </w:r>
      </w:del>
    </w:p>
    <w:p w:rsidR="00152FC2" w:rsidDel="004B719A" w:rsidRDefault="00152FC2" w:rsidP="00152FC2">
      <w:pPr>
        <w:pStyle w:val="Caption"/>
        <w:rPr>
          <w:del w:id="1058" w:author="nbashyam" w:date="2015-01-19T05:11:00Z"/>
        </w:rPr>
      </w:pPr>
      <w:bookmarkStart w:id="1059" w:name="_Toc316726696"/>
      <w:bookmarkStart w:id="1060" w:name="_Toc316727134"/>
      <w:bookmarkStart w:id="1061" w:name="_Toc325656945"/>
      <w:bookmarkStart w:id="1062" w:name="_Toc386017913"/>
      <w:bookmarkEnd w:id="1059"/>
      <w:bookmarkEnd w:id="1060"/>
      <w:del w:id="1063" w:author="nbashyam" w:date="2015-01-19T05:11:00Z">
        <w:r w:rsidDel="004B719A">
          <w:delText xml:space="preserve">Table </w:delText>
        </w:r>
        <w:r w:rsidR="00E06CE4" w:rsidDel="004B719A">
          <w:rPr>
            <w:b w:val="0"/>
            <w:bCs w:val="0"/>
          </w:rPr>
          <w:fldChar w:fldCharType="begin"/>
        </w:r>
        <w:r w:rsidR="00E06CE4" w:rsidDel="004B719A">
          <w:delInstrText xml:space="preserve"> SEQ Table \* ARABIC </w:delInstrText>
        </w:r>
        <w:r w:rsidR="00E06CE4" w:rsidDel="004B719A">
          <w:rPr>
            <w:b w:val="0"/>
            <w:bCs w:val="0"/>
          </w:rPr>
          <w:fldChar w:fldCharType="separate"/>
        </w:r>
        <w:r w:rsidR="009C638C" w:rsidDel="004B719A">
          <w:rPr>
            <w:noProof/>
          </w:rPr>
          <w:delText>79</w:delText>
        </w:r>
        <w:r w:rsidR="00E06CE4" w:rsidDel="004B719A">
          <w:rPr>
            <w:b w:val="0"/>
            <w:bCs w:val="0"/>
            <w:noProof/>
          </w:rPr>
          <w:fldChar w:fldCharType="end"/>
        </w:r>
        <w:r w:rsidDel="004B719A">
          <w:delText xml:space="preserve"> – Summary of Proposed CDA Consent Directive Enhancements</w:delText>
        </w:r>
        <w:bookmarkEnd w:id="1061"/>
        <w:bookmarkEnd w:id="1062"/>
      </w:del>
    </w:p>
    <w:p w:rsidR="00152FC2" w:rsidDel="004B719A" w:rsidRDefault="00152FC2" w:rsidP="00152FC2">
      <w:pPr>
        <w:rPr>
          <w:del w:id="1064" w:author="nbashyam" w:date="2015-01-19T05:11:00Z"/>
        </w:rPr>
      </w:pPr>
    </w:p>
    <w:p w:rsidR="00152FC2" w:rsidRPr="00FB567D" w:rsidDel="004B719A" w:rsidRDefault="00152FC2" w:rsidP="00152FC2">
      <w:pPr>
        <w:ind w:left="360" w:firstLine="0"/>
        <w:rPr>
          <w:del w:id="1065" w:author="nbashyam" w:date="2015-01-19T05:11:00Z"/>
        </w:rPr>
        <w:sectPr w:rsidR="00152FC2" w:rsidRPr="00FB567D" w:rsidDel="004B719A" w:rsidSect="002C4232">
          <w:headerReference w:type="default" r:id="rId60"/>
          <w:footerReference w:type="default" r:id="rId61"/>
          <w:pgSz w:w="15840" w:h="12240" w:orient="landscape"/>
          <w:pgMar w:top="1440" w:right="1440" w:bottom="1440" w:left="1440" w:header="720" w:footer="720" w:gutter="0"/>
          <w:cols w:space="720"/>
          <w:docGrid w:linePitch="360"/>
        </w:sectPr>
      </w:pPr>
    </w:p>
    <w:p w:rsidR="00152FC2" w:rsidRDefault="009E63FE" w:rsidP="00152FC2">
      <w:pPr>
        <w:pStyle w:val="Heading1"/>
        <w:rPr>
          <w:lang w:bidi="en-US"/>
        </w:rPr>
      </w:pPr>
      <w:bookmarkStart w:id="1066" w:name="_Toc386620823"/>
      <w:bookmarkStart w:id="1067" w:name="_Toc325660405"/>
      <w:r>
        <w:rPr>
          <w:lang w:bidi="en-US"/>
        </w:rPr>
        <w:lastRenderedPageBreak/>
        <w:t>Appendix B</w:t>
      </w:r>
      <w:r w:rsidR="00152FC2">
        <w:rPr>
          <w:lang w:bidi="en-US"/>
        </w:rPr>
        <w:t xml:space="preserve"> - Acronyms</w:t>
      </w:r>
      <w:bookmarkEnd w:id="1066"/>
      <w:r w:rsidR="00152FC2">
        <w:rPr>
          <w:lang w:bidi="en-US"/>
        </w:rPr>
        <w:t xml:space="preserve"> </w:t>
      </w:r>
      <w:bookmarkEnd w:id="1067"/>
    </w:p>
    <w:p w:rsidR="00152FC2" w:rsidRDefault="00152FC2" w:rsidP="00152FC2">
      <w:pPr>
        <w:ind w:firstLine="0"/>
      </w:pPr>
      <w:r w:rsidRPr="00FB567D">
        <w:t>The following table summarizes the acronyms used in this implementation guidance.</w:t>
      </w:r>
      <w:r>
        <w:t xml:space="preserve"> Implementers should familiarize themselves with the </w:t>
      </w:r>
      <w:r w:rsidR="008408DB">
        <w:t>definitions below</w:t>
      </w:r>
      <w:r w:rsidR="00E51A9B">
        <w:t>,</w:t>
      </w:r>
      <w:r>
        <w:t xml:space="preserve"> </w:t>
      </w:r>
      <w:r w:rsidR="008408DB">
        <w:t>to ensure</w:t>
      </w:r>
      <w:r>
        <w:t xml:space="preserve"> that examples and conformance statements, </w:t>
      </w:r>
      <w:r w:rsidR="008408DB">
        <w:t>as well as the</w:t>
      </w:r>
      <w:r>
        <w:t xml:space="preserve"> transactions and the standards/profiles used to represent them</w:t>
      </w:r>
      <w:r w:rsidR="008408DB">
        <w:t>,</w:t>
      </w:r>
      <w:r>
        <w:t xml:space="preserve"> are </w:t>
      </w:r>
      <w:r w:rsidR="008408DB">
        <w:t>clearly understood</w:t>
      </w:r>
      <w:r>
        <w:t>.</w:t>
      </w:r>
    </w:p>
    <w:p w:rsidR="00152FC2" w:rsidRDefault="00152FC2" w:rsidP="00152FC2">
      <w:pPr>
        <w:ind w:firstLine="0"/>
      </w:pPr>
    </w:p>
    <w:tbl>
      <w:tblPr>
        <w:tblStyle w:val="TableGrid"/>
        <w:tblW w:w="0" w:type="auto"/>
        <w:tblLook w:val="04A0" w:firstRow="1" w:lastRow="0" w:firstColumn="1" w:lastColumn="0" w:noHBand="0" w:noVBand="1"/>
      </w:tblPr>
      <w:tblGrid>
        <w:gridCol w:w="2808"/>
        <w:gridCol w:w="6768"/>
      </w:tblGrid>
      <w:tr w:rsidR="00152FC2" w:rsidRPr="00D7507C" w:rsidTr="002C4232">
        <w:tc>
          <w:tcPr>
            <w:tcW w:w="2808" w:type="dxa"/>
            <w:shd w:val="clear" w:color="auto" w:fill="A1A1A1" w:themeFill="background1" w:themeFillShade="BF"/>
          </w:tcPr>
          <w:p w:rsidR="00152FC2" w:rsidRPr="00DC18EC" w:rsidRDefault="00152FC2">
            <w:pPr>
              <w:ind w:left="360" w:firstLine="0"/>
              <w:jc w:val="center"/>
              <w:rPr>
                <w:b/>
              </w:rPr>
            </w:pPr>
            <w:r w:rsidRPr="00DC18EC">
              <w:rPr>
                <w:b/>
              </w:rPr>
              <w:t xml:space="preserve">Acronym </w:t>
            </w:r>
          </w:p>
        </w:tc>
        <w:tc>
          <w:tcPr>
            <w:tcW w:w="6768" w:type="dxa"/>
            <w:shd w:val="clear" w:color="auto" w:fill="A1A1A1" w:themeFill="background1" w:themeFillShade="BF"/>
          </w:tcPr>
          <w:p w:rsidR="00152FC2" w:rsidRPr="00DC18EC" w:rsidRDefault="00152FC2" w:rsidP="002C4232">
            <w:pPr>
              <w:ind w:left="360" w:firstLine="0"/>
              <w:jc w:val="center"/>
              <w:rPr>
                <w:b/>
              </w:rPr>
            </w:pPr>
            <w:r w:rsidRPr="00DC18EC">
              <w:rPr>
                <w:b/>
              </w:rPr>
              <w:t>Definition</w:t>
            </w:r>
          </w:p>
        </w:tc>
      </w:tr>
      <w:tr w:rsidR="00152FC2" w:rsidRPr="00D7507C" w:rsidTr="002C4232">
        <w:tc>
          <w:tcPr>
            <w:tcW w:w="2808" w:type="dxa"/>
          </w:tcPr>
          <w:p w:rsidR="00152FC2" w:rsidRPr="004453F6" w:rsidRDefault="00152FC2" w:rsidP="002C4232">
            <w:pPr>
              <w:ind w:left="360" w:firstLine="0"/>
            </w:pPr>
            <w:r w:rsidRPr="004453F6">
              <w:t>42 CFR Part 2</w:t>
            </w:r>
          </w:p>
        </w:tc>
        <w:tc>
          <w:tcPr>
            <w:tcW w:w="6768" w:type="dxa"/>
          </w:tcPr>
          <w:p w:rsidR="00152FC2" w:rsidRPr="004453F6" w:rsidRDefault="00152FC2" w:rsidP="002C4232">
            <w:pPr>
              <w:ind w:left="360" w:firstLine="0"/>
            </w:pPr>
            <w:r w:rsidRPr="004453F6">
              <w:t>Federal regulation that mandates the confidentiality of alcohol and drug abuse patient records</w:t>
            </w:r>
          </w:p>
        </w:tc>
      </w:tr>
      <w:tr w:rsidR="00152FC2" w:rsidRPr="00D7507C" w:rsidTr="002C4232">
        <w:tc>
          <w:tcPr>
            <w:tcW w:w="2808" w:type="dxa"/>
          </w:tcPr>
          <w:p w:rsidR="00152FC2" w:rsidRPr="004453F6" w:rsidRDefault="00152FC2" w:rsidP="002C4232">
            <w:pPr>
              <w:ind w:left="360" w:firstLine="0"/>
            </w:pPr>
            <w:r w:rsidRPr="004453F6">
              <w:t>ADATP</w:t>
            </w:r>
          </w:p>
        </w:tc>
        <w:tc>
          <w:tcPr>
            <w:tcW w:w="6768" w:type="dxa"/>
          </w:tcPr>
          <w:p w:rsidR="00152FC2" w:rsidRPr="004453F6" w:rsidRDefault="00152FC2" w:rsidP="002C4232">
            <w:pPr>
              <w:ind w:left="360" w:firstLine="0"/>
            </w:pPr>
            <w:r w:rsidRPr="004453F6">
              <w:t>Alcohol and Drug Abuse Treatment Program</w:t>
            </w:r>
          </w:p>
        </w:tc>
      </w:tr>
      <w:tr w:rsidR="00152FC2" w:rsidRPr="00D7507C" w:rsidTr="002C4232">
        <w:tc>
          <w:tcPr>
            <w:tcW w:w="2808" w:type="dxa"/>
          </w:tcPr>
          <w:p w:rsidR="00152FC2" w:rsidRPr="004453F6" w:rsidRDefault="00152FC2" w:rsidP="002C4232">
            <w:pPr>
              <w:ind w:left="360" w:firstLine="0"/>
            </w:pPr>
            <w:r w:rsidRPr="004453F6">
              <w:t>Annotate</w:t>
            </w:r>
          </w:p>
        </w:tc>
        <w:tc>
          <w:tcPr>
            <w:tcW w:w="6768" w:type="dxa"/>
          </w:tcPr>
          <w:p w:rsidR="00152FC2" w:rsidRPr="004453F6" w:rsidRDefault="00152FC2" w:rsidP="002C4232">
            <w:pPr>
              <w:ind w:left="360" w:firstLine="0"/>
            </w:pPr>
            <w:r w:rsidRPr="004453F6">
              <w:t>To associate a data element with additional information needed to make information handling decisions based on applicable policy</w:t>
            </w:r>
          </w:p>
        </w:tc>
      </w:tr>
      <w:tr w:rsidR="00152FC2" w:rsidRPr="00D7507C" w:rsidTr="002C4232">
        <w:tc>
          <w:tcPr>
            <w:tcW w:w="2808" w:type="dxa"/>
          </w:tcPr>
          <w:p w:rsidR="00152FC2" w:rsidRPr="004453F6" w:rsidRDefault="00152FC2" w:rsidP="002C4232">
            <w:pPr>
              <w:ind w:left="360" w:firstLine="0"/>
            </w:pPr>
            <w:r w:rsidRPr="004453F6">
              <w:t>ARRA</w:t>
            </w:r>
          </w:p>
        </w:tc>
        <w:tc>
          <w:tcPr>
            <w:tcW w:w="6768" w:type="dxa"/>
          </w:tcPr>
          <w:p w:rsidR="00152FC2" w:rsidRPr="004453F6" w:rsidRDefault="00152FC2" w:rsidP="002C4232">
            <w:pPr>
              <w:ind w:left="360" w:firstLine="0"/>
            </w:pPr>
            <w:r w:rsidRPr="004453F6">
              <w:t>American Recovery and Reinvestment Act of 2009</w:t>
            </w:r>
          </w:p>
        </w:tc>
      </w:tr>
      <w:tr w:rsidR="00152FC2" w:rsidRPr="00D7507C" w:rsidTr="002C4232">
        <w:tc>
          <w:tcPr>
            <w:tcW w:w="2808" w:type="dxa"/>
          </w:tcPr>
          <w:p w:rsidR="00152FC2" w:rsidRPr="004453F6" w:rsidRDefault="00152FC2" w:rsidP="002C4232">
            <w:pPr>
              <w:ind w:left="360" w:firstLine="0"/>
            </w:pPr>
            <w:r w:rsidRPr="004453F6">
              <w:t>ASCII</w:t>
            </w:r>
          </w:p>
        </w:tc>
        <w:tc>
          <w:tcPr>
            <w:tcW w:w="6768" w:type="dxa"/>
          </w:tcPr>
          <w:p w:rsidR="00152FC2" w:rsidRPr="004453F6" w:rsidRDefault="00152FC2" w:rsidP="002C4232">
            <w:pPr>
              <w:ind w:left="360" w:firstLine="0"/>
            </w:pPr>
            <w:r w:rsidRPr="004453F6">
              <w:t>American Standard Code for Information Interchange</w:t>
            </w:r>
          </w:p>
        </w:tc>
      </w:tr>
      <w:tr w:rsidR="00152FC2" w:rsidRPr="00D7507C" w:rsidTr="002C4232">
        <w:tc>
          <w:tcPr>
            <w:tcW w:w="2808" w:type="dxa"/>
          </w:tcPr>
          <w:p w:rsidR="00152FC2" w:rsidRPr="004453F6" w:rsidRDefault="00152FC2" w:rsidP="002C4232">
            <w:pPr>
              <w:ind w:left="360" w:firstLine="0"/>
            </w:pPr>
            <w:r w:rsidRPr="004453F6">
              <w:t>ASTM E2147</w:t>
            </w:r>
          </w:p>
        </w:tc>
        <w:tc>
          <w:tcPr>
            <w:tcW w:w="6768" w:type="dxa"/>
          </w:tcPr>
          <w:p w:rsidR="00152FC2" w:rsidRPr="004453F6" w:rsidRDefault="00152FC2" w:rsidP="002C4232">
            <w:pPr>
              <w:ind w:left="360" w:firstLine="0"/>
            </w:pPr>
            <w:r w:rsidRPr="004453F6">
              <w:t>Standard specification for audit and disclosure logs for use in health information systems developed by the American Society for Testing and Materials (ASTM)</w:t>
            </w:r>
          </w:p>
        </w:tc>
      </w:tr>
      <w:tr w:rsidR="00152FC2" w:rsidRPr="00D7507C" w:rsidTr="002C4232">
        <w:tc>
          <w:tcPr>
            <w:tcW w:w="2808" w:type="dxa"/>
          </w:tcPr>
          <w:p w:rsidR="00152FC2" w:rsidRPr="004453F6" w:rsidRDefault="00152FC2" w:rsidP="002C4232">
            <w:pPr>
              <w:ind w:left="360" w:firstLine="0"/>
            </w:pPr>
            <w:r w:rsidRPr="004453F6">
              <w:t>ATNA</w:t>
            </w:r>
          </w:p>
        </w:tc>
        <w:tc>
          <w:tcPr>
            <w:tcW w:w="6768" w:type="dxa"/>
          </w:tcPr>
          <w:p w:rsidR="00152FC2" w:rsidRPr="004453F6" w:rsidRDefault="00152FC2" w:rsidP="002C4232">
            <w:pPr>
              <w:ind w:left="360" w:firstLine="0"/>
            </w:pPr>
            <w:r w:rsidRPr="004453F6">
              <w:t>Audit Trail and Node Authentication</w:t>
            </w:r>
          </w:p>
        </w:tc>
      </w:tr>
      <w:tr w:rsidR="00152FC2" w:rsidRPr="00D7507C" w:rsidTr="002C4232">
        <w:tc>
          <w:tcPr>
            <w:tcW w:w="2808" w:type="dxa"/>
          </w:tcPr>
          <w:p w:rsidR="00152FC2" w:rsidRPr="004453F6" w:rsidRDefault="00152FC2" w:rsidP="002C4232">
            <w:pPr>
              <w:ind w:left="360" w:firstLine="0"/>
            </w:pPr>
            <w:r w:rsidRPr="004453F6">
              <w:t>BPPC</w:t>
            </w:r>
          </w:p>
        </w:tc>
        <w:tc>
          <w:tcPr>
            <w:tcW w:w="6768" w:type="dxa"/>
          </w:tcPr>
          <w:p w:rsidR="00152FC2" w:rsidRPr="004453F6" w:rsidRDefault="00152FC2" w:rsidP="002C4232">
            <w:pPr>
              <w:ind w:left="360" w:firstLine="0"/>
            </w:pPr>
            <w:r w:rsidRPr="004453F6">
              <w:t>Basic Patient Privacy Consent</w:t>
            </w:r>
          </w:p>
        </w:tc>
      </w:tr>
      <w:tr w:rsidR="00152FC2" w:rsidRPr="00D7507C" w:rsidTr="002C4232">
        <w:tc>
          <w:tcPr>
            <w:tcW w:w="2808" w:type="dxa"/>
          </w:tcPr>
          <w:p w:rsidR="00152FC2" w:rsidRPr="004453F6" w:rsidRDefault="00152FC2" w:rsidP="002C4232">
            <w:pPr>
              <w:ind w:left="360" w:firstLine="0"/>
            </w:pPr>
            <w:r w:rsidRPr="004453F6">
              <w:t>CCR</w:t>
            </w:r>
          </w:p>
        </w:tc>
        <w:tc>
          <w:tcPr>
            <w:tcW w:w="6768" w:type="dxa"/>
          </w:tcPr>
          <w:p w:rsidR="00152FC2" w:rsidRPr="004453F6" w:rsidRDefault="00152FC2" w:rsidP="002C4232">
            <w:pPr>
              <w:ind w:left="360" w:firstLine="0"/>
            </w:pPr>
            <w:r w:rsidRPr="004453F6">
              <w:t>Continuity of Care Record</w:t>
            </w:r>
          </w:p>
        </w:tc>
      </w:tr>
      <w:tr w:rsidR="00152FC2" w:rsidRPr="00D7507C" w:rsidTr="002C4232">
        <w:tc>
          <w:tcPr>
            <w:tcW w:w="2808" w:type="dxa"/>
          </w:tcPr>
          <w:p w:rsidR="00152FC2" w:rsidRPr="004453F6" w:rsidRDefault="00152FC2" w:rsidP="002C4232">
            <w:pPr>
              <w:ind w:left="360" w:firstLine="0"/>
            </w:pPr>
            <w:r w:rsidRPr="004453F6">
              <w:t>CDA</w:t>
            </w:r>
          </w:p>
        </w:tc>
        <w:tc>
          <w:tcPr>
            <w:tcW w:w="6768" w:type="dxa"/>
          </w:tcPr>
          <w:p w:rsidR="00152FC2" w:rsidRPr="004453F6" w:rsidRDefault="00152FC2" w:rsidP="002C4232">
            <w:pPr>
              <w:ind w:left="360" w:firstLine="0"/>
            </w:pPr>
            <w:r w:rsidRPr="004453F6">
              <w:t>Clinical Document Architecture</w:t>
            </w:r>
          </w:p>
        </w:tc>
      </w:tr>
      <w:tr w:rsidR="00152FC2" w:rsidRPr="00D7507C" w:rsidTr="002C4232">
        <w:tc>
          <w:tcPr>
            <w:tcW w:w="2808" w:type="dxa"/>
          </w:tcPr>
          <w:p w:rsidR="00152FC2" w:rsidRPr="004453F6" w:rsidRDefault="00152FC2" w:rsidP="002C4232">
            <w:pPr>
              <w:ind w:left="360" w:firstLine="0"/>
            </w:pPr>
            <w:r w:rsidRPr="004453F6">
              <w:t>CDA R2</w:t>
            </w:r>
          </w:p>
        </w:tc>
        <w:tc>
          <w:tcPr>
            <w:tcW w:w="6768" w:type="dxa"/>
          </w:tcPr>
          <w:p w:rsidR="00152FC2" w:rsidRPr="004453F6" w:rsidRDefault="00152FC2" w:rsidP="002C4232">
            <w:pPr>
              <w:ind w:left="360" w:firstLine="0"/>
            </w:pPr>
            <w:r w:rsidRPr="004453F6">
              <w:t>Clinical Document Architecture Release 2</w:t>
            </w:r>
          </w:p>
        </w:tc>
      </w:tr>
      <w:tr w:rsidR="00152FC2" w:rsidRPr="00D7507C" w:rsidTr="002C4232">
        <w:tc>
          <w:tcPr>
            <w:tcW w:w="2808" w:type="dxa"/>
          </w:tcPr>
          <w:p w:rsidR="00152FC2" w:rsidRPr="004453F6" w:rsidRDefault="00152FC2" w:rsidP="002C4232">
            <w:pPr>
              <w:ind w:left="360" w:firstLine="0"/>
            </w:pPr>
            <w:r w:rsidRPr="004453F6">
              <w:t>CDA R3</w:t>
            </w:r>
          </w:p>
        </w:tc>
        <w:tc>
          <w:tcPr>
            <w:tcW w:w="6768" w:type="dxa"/>
          </w:tcPr>
          <w:p w:rsidR="00152FC2" w:rsidRPr="004453F6" w:rsidRDefault="00152FC2" w:rsidP="002C4232">
            <w:pPr>
              <w:ind w:left="360" w:firstLine="0"/>
            </w:pPr>
            <w:r w:rsidRPr="004453F6">
              <w:t>Clinical Document Architecture Release 3 (in development)</w:t>
            </w:r>
          </w:p>
        </w:tc>
      </w:tr>
      <w:tr w:rsidR="00152FC2" w:rsidRPr="00D7507C" w:rsidTr="002C4232">
        <w:tc>
          <w:tcPr>
            <w:tcW w:w="2808" w:type="dxa"/>
          </w:tcPr>
          <w:p w:rsidR="00152FC2" w:rsidRPr="004453F6" w:rsidRDefault="00152FC2" w:rsidP="002C4232">
            <w:pPr>
              <w:ind w:left="360" w:firstLine="0"/>
            </w:pPr>
            <w:r w:rsidRPr="004453F6">
              <w:t>CE</w:t>
            </w:r>
          </w:p>
        </w:tc>
        <w:tc>
          <w:tcPr>
            <w:tcW w:w="6768" w:type="dxa"/>
          </w:tcPr>
          <w:p w:rsidR="00152FC2" w:rsidRPr="004453F6" w:rsidRDefault="00152FC2" w:rsidP="002C4232">
            <w:pPr>
              <w:ind w:left="360" w:firstLine="0"/>
            </w:pPr>
            <w:r w:rsidRPr="004453F6">
              <w:t>Coded Element</w:t>
            </w:r>
          </w:p>
        </w:tc>
      </w:tr>
      <w:tr w:rsidR="00152FC2" w:rsidRPr="00D7507C" w:rsidTr="002C4232">
        <w:tc>
          <w:tcPr>
            <w:tcW w:w="2808" w:type="dxa"/>
          </w:tcPr>
          <w:p w:rsidR="00152FC2" w:rsidRPr="004453F6" w:rsidRDefault="00152FC2" w:rsidP="002C4232">
            <w:pPr>
              <w:ind w:left="360" w:firstLine="0"/>
            </w:pPr>
            <w:r w:rsidRPr="004453F6">
              <w:t>Consent Directive</w:t>
            </w:r>
          </w:p>
        </w:tc>
        <w:tc>
          <w:tcPr>
            <w:tcW w:w="6768" w:type="dxa"/>
          </w:tcPr>
          <w:p w:rsidR="00152FC2" w:rsidRPr="004453F6" w:rsidRDefault="00152FC2" w:rsidP="002C4232">
            <w:pPr>
              <w:ind w:left="360" w:firstLine="0"/>
            </w:pPr>
            <w:r w:rsidRPr="004453F6">
              <w:t>Official preference by the consumer regarding the release of personal health record and personally/individually identifiable information to providers, payors, or others that may have access to patient health information</w:t>
            </w:r>
          </w:p>
        </w:tc>
      </w:tr>
      <w:tr w:rsidR="00152FC2" w:rsidRPr="00D7507C" w:rsidTr="002C4232">
        <w:tc>
          <w:tcPr>
            <w:tcW w:w="2808" w:type="dxa"/>
          </w:tcPr>
          <w:p w:rsidR="00152FC2" w:rsidRPr="004453F6" w:rsidRDefault="00152FC2" w:rsidP="002C4232">
            <w:pPr>
              <w:ind w:left="360" w:firstLine="0"/>
            </w:pPr>
            <w:r w:rsidRPr="004453F6">
              <w:t>DEN</w:t>
            </w:r>
          </w:p>
        </w:tc>
        <w:tc>
          <w:tcPr>
            <w:tcW w:w="6768" w:type="dxa"/>
          </w:tcPr>
          <w:p w:rsidR="00152FC2" w:rsidRPr="004453F6" w:rsidRDefault="00152FC2" w:rsidP="002C4232">
            <w:pPr>
              <w:ind w:left="360" w:firstLine="0"/>
            </w:pPr>
            <w:r w:rsidRPr="004453F6">
              <w:t>Document Encryption</w:t>
            </w:r>
          </w:p>
        </w:tc>
      </w:tr>
      <w:tr w:rsidR="00152FC2" w:rsidRPr="00D7507C" w:rsidTr="002C4232">
        <w:tc>
          <w:tcPr>
            <w:tcW w:w="2808" w:type="dxa"/>
          </w:tcPr>
          <w:p w:rsidR="00152FC2" w:rsidRPr="004453F6" w:rsidRDefault="00152FC2" w:rsidP="002C4232">
            <w:pPr>
              <w:ind w:left="360" w:firstLine="0"/>
            </w:pPr>
            <w:r w:rsidRPr="004453F6">
              <w:t>DICOM</w:t>
            </w:r>
          </w:p>
        </w:tc>
        <w:tc>
          <w:tcPr>
            <w:tcW w:w="6768" w:type="dxa"/>
          </w:tcPr>
          <w:p w:rsidR="00152FC2" w:rsidRPr="004453F6" w:rsidRDefault="00152FC2" w:rsidP="002C4232">
            <w:pPr>
              <w:ind w:left="360" w:firstLine="0"/>
            </w:pPr>
            <w:r w:rsidRPr="004453F6">
              <w:t>Digital Imaging and Communications in Medicine: a standard for handling, storing, printing, and transmitting information in medical imaging</w:t>
            </w:r>
          </w:p>
        </w:tc>
      </w:tr>
      <w:tr w:rsidR="004F75E1" w:rsidRPr="00D7507C" w:rsidTr="002C4232">
        <w:tc>
          <w:tcPr>
            <w:tcW w:w="2808" w:type="dxa"/>
          </w:tcPr>
          <w:p w:rsidR="004F75E1" w:rsidRPr="004453F6" w:rsidRDefault="004F75E1" w:rsidP="002C4232">
            <w:pPr>
              <w:ind w:left="360" w:firstLine="0"/>
            </w:pPr>
            <w:r>
              <w:t>Document Entry Metadata</w:t>
            </w:r>
          </w:p>
        </w:tc>
        <w:tc>
          <w:tcPr>
            <w:tcW w:w="6768" w:type="dxa"/>
          </w:tcPr>
          <w:p w:rsidR="004F75E1" w:rsidRPr="004F75E1" w:rsidRDefault="004F75E1" w:rsidP="004F75E1">
            <w:pPr>
              <w:ind w:left="360" w:firstLine="0"/>
            </w:pPr>
            <w:r w:rsidRPr="004F75E1">
              <w:t xml:space="preserve">The document entry contains the metadata describing the principal characteristics of a document stored in the document repository. </w:t>
            </w:r>
            <w:r w:rsidR="00824238">
              <w:t>T</w:t>
            </w:r>
            <w:r w:rsidRPr="004F75E1">
              <w:t>he metadata includes a uniqueId data element that</w:t>
            </w:r>
          </w:p>
          <w:p w:rsidR="004F75E1" w:rsidRPr="004F75E1" w:rsidRDefault="004F75E1" w:rsidP="004F75E1">
            <w:pPr>
              <w:ind w:left="360" w:firstLine="0"/>
              <w:rPr>
                <w:spacing w:val="-5"/>
                <w:w w:val="105"/>
              </w:rPr>
            </w:pPr>
            <w:r w:rsidRPr="004F75E1">
              <w:t>enables the document to be retrieved</w:t>
            </w:r>
            <w:r>
              <w:rPr>
                <w:spacing w:val="-5"/>
                <w:w w:val="105"/>
              </w:rPr>
              <w:t>.</w:t>
            </w:r>
          </w:p>
        </w:tc>
      </w:tr>
      <w:tr w:rsidR="00152FC2" w:rsidRPr="00D7507C" w:rsidTr="002C4232">
        <w:tc>
          <w:tcPr>
            <w:tcW w:w="2808" w:type="dxa"/>
          </w:tcPr>
          <w:p w:rsidR="00152FC2" w:rsidRPr="004453F6" w:rsidRDefault="00152FC2" w:rsidP="002C4232">
            <w:pPr>
              <w:ind w:left="360" w:firstLine="0"/>
            </w:pPr>
            <w:r w:rsidRPr="004453F6">
              <w:t>DSTU</w:t>
            </w:r>
          </w:p>
        </w:tc>
        <w:tc>
          <w:tcPr>
            <w:tcW w:w="6768" w:type="dxa"/>
          </w:tcPr>
          <w:p w:rsidR="00152FC2" w:rsidRPr="004453F6" w:rsidRDefault="00152FC2" w:rsidP="002C4232">
            <w:pPr>
              <w:ind w:left="360" w:firstLine="0"/>
            </w:pPr>
            <w:r w:rsidRPr="004453F6">
              <w:t>Draft Standard for Trial Use</w:t>
            </w:r>
          </w:p>
        </w:tc>
      </w:tr>
      <w:tr w:rsidR="00152FC2" w:rsidRPr="00D7507C" w:rsidTr="002C4232">
        <w:tc>
          <w:tcPr>
            <w:tcW w:w="2808" w:type="dxa"/>
          </w:tcPr>
          <w:p w:rsidR="00152FC2" w:rsidRPr="004453F6" w:rsidRDefault="00152FC2" w:rsidP="002C4232">
            <w:pPr>
              <w:ind w:left="360" w:firstLine="0"/>
            </w:pPr>
            <w:r w:rsidRPr="004453F6">
              <w:t>DURSA</w:t>
            </w:r>
          </w:p>
        </w:tc>
        <w:tc>
          <w:tcPr>
            <w:tcW w:w="6768" w:type="dxa"/>
          </w:tcPr>
          <w:p w:rsidR="00152FC2" w:rsidRPr="004453F6" w:rsidRDefault="00152FC2" w:rsidP="002C4232">
            <w:pPr>
              <w:ind w:left="360" w:firstLine="0"/>
            </w:pPr>
            <w:r w:rsidRPr="004453F6">
              <w:t>Data Use and Reciprocal Support Agreement</w:t>
            </w:r>
          </w:p>
        </w:tc>
      </w:tr>
      <w:tr w:rsidR="00152FC2" w:rsidRPr="00D7507C" w:rsidTr="002C4232">
        <w:tc>
          <w:tcPr>
            <w:tcW w:w="2808" w:type="dxa"/>
          </w:tcPr>
          <w:p w:rsidR="00152FC2" w:rsidRPr="004453F6" w:rsidRDefault="00152FC2" w:rsidP="002C4232">
            <w:pPr>
              <w:ind w:left="360" w:firstLine="0"/>
            </w:pPr>
            <w:r w:rsidRPr="004453F6">
              <w:t>ED</w:t>
            </w:r>
          </w:p>
        </w:tc>
        <w:tc>
          <w:tcPr>
            <w:tcW w:w="6768" w:type="dxa"/>
          </w:tcPr>
          <w:p w:rsidR="00152FC2" w:rsidRPr="004453F6" w:rsidRDefault="00152FC2" w:rsidP="002C4232">
            <w:pPr>
              <w:ind w:left="360" w:firstLine="0"/>
            </w:pPr>
            <w:r w:rsidRPr="004453F6">
              <w:t>Emergency Department</w:t>
            </w:r>
          </w:p>
        </w:tc>
      </w:tr>
      <w:tr w:rsidR="00152FC2" w:rsidRPr="00D7507C" w:rsidTr="002C4232">
        <w:tc>
          <w:tcPr>
            <w:tcW w:w="2808" w:type="dxa"/>
          </w:tcPr>
          <w:p w:rsidR="00152FC2" w:rsidRPr="004453F6" w:rsidRDefault="00152FC2" w:rsidP="002C4232">
            <w:pPr>
              <w:ind w:left="360" w:firstLine="0"/>
            </w:pPr>
            <w:r w:rsidRPr="004453F6">
              <w:t>EN</w:t>
            </w:r>
          </w:p>
        </w:tc>
        <w:tc>
          <w:tcPr>
            <w:tcW w:w="6768" w:type="dxa"/>
          </w:tcPr>
          <w:p w:rsidR="00152FC2" w:rsidRPr="004453F6" w:rsidRDefault="00152FC2" w:rsidP="002C4232">
            <w:pPr>
              <w:ind w:left="360" w:firstLine="0"/>
            </w:pPr>
            <w:r w:rsidRPr="004453F6">
              <w:t>Entity Name</w:t>
            </w:r>
          </w:p>
        </w:tc>
      </w:tr>
      <w:tr w:rsidR="002862BD" w:rsidRPr="00D7507C" w:rsidTr="002C4232">
        <w:tc>
          <w:tcPr>
            <w:tcW w:w="2808" w:type="dxa"/>
          </w:tcPr>
          <w:p w:rsidR="002862BD" w:rsidRPr="004453F6" w:rsidRDefault="002862BD" w:rsidP="002C4232">
            <w:pPr>
              <w:ind w:left="360" w:firstLine="0"/>
            </w:pPr>
            <w:r>
              <w:t>Envelope</w:t>
            </w:r>
          </w:p>
        </w:tc>
        <w:tc>
          <w:tcPr>
            <w:tcW w:w="6768" w:type="dxa"/>
          </w:tcPr>
          <w:p w:rsidR="002862BD" w:rsidRPr="004453F6" w:rsidRDefault="002862BD" w:rsidP="004F75E1">
            <w:pPr>
              <w:ind w:left="360" w:firstLine="0"/>
            </w:pPr>
            <w:r>
              <w:t xml:space="preserve">Envelope </w:t>
            </w:r>
            <w:r w:rsidR="004F75E1">
              <w:t>is</w:t>
            </w:r>
            <w:r>
              <w:t xml:space="preserve"> used to define </w:t>
            </w:r>
            <w:r w:rsidR="004F75E1">
              <w:t>the transport mechanism that transports patient data</w:t>
            </w:r>
          </w:p>
        </w:tc>
      </w:tr>
      <w:tr w:rsidR="00152FC2" w:rsidRPr="00D7507C" w:rsidTr="002C4232">
        <w:tc>
          <w:tcPr>
            <w:tcW w:w="2808" w:type="dxa"/>
          </w:tcPr>
          <w:p w:rsidR="00152FC2" w:rsidRPr="004453F6" w:rsidRDefault="00152FC2" w:rsidP="002C4232">
            <w:pPr>
              <w:ind w:left="360" w:firstLine="0"/>
            </w:pPr>
            <w:r w:rsidRPr="004453F6">
              <w:lastRenderedPageBreak/>
              <w:t>esMD</w:t>
            </w:r>
          </w:p>
        </w:tc>
        <w:tc>
          <w:tcPr>
            <w:tcW w:w="6768" w:type="dxa"/>
          </w:tcPr>
          <w:p w:rsidR="00152FC2" w:rsidRPr="004453F6" w:rsidRDefault="00152FC2" w:rsidP="002C4232">
            <w:pPr>
              <w:ind w:left="360" w:firstLine="0"/>
            </w:pPr>
            <w:r w:rsidRPr="004453F6">
              <w:t>Electronic Submission of Medical Records</w:t>
            </w:r>
          </w:p>
        </w:tc>
      </w:tr>
      <w:tr w:rsidR="00152FC2" w:rsidRPr="00D7507C" w:rsidTr="002C4232">
        <w:tc>
          <w:tcPr>
            <w:tcW w:w="2808" w:type="dxa"/>
          </w:tcPr>
          <w:p w:rsidR="00152FC2" w:rsidRPr="004453F6" w:rsidRDefault="00152FC2" w:rsidP="002C4232">
            <w:pPr>
              <w:ind w:left="360" w:firstLine="0"/>
            </w:pPr>
            <w:r w:rsidRPr="004453F6">
              <w:t>EHR</w:t>
            </w:r>
          </w:p>
        </w:tc>
        <w:tc>
          <w:tcPr>
            <w:tcW w:w="6768" w:type="dxa"/>
          </w:tcPr>
          <w:p w:rsidR="00152FC2" w:rsidRPr="004453F6" w:rsidRDefault="00152FC2" w:rsidP="002C4232">
            <w:pPr>
              <w:ind w:left="360" w:firstLine="0"/>
            </w:pPr>
            <w:r w:rsidRPr="004453F6">
              <w:t>Electronic Health Record</w:t>
            </w:r>
          </w:p>
        </w:tc>
      </w:tr>
      <w:tr w:rsidR="00152FC2" w:rsidRPr="00D7507C" w:rsidTr="002C4232">
        <w:tc>
          <w:tcPr>
            <w:tcW w:w="2808" w:type="dxa"/>
          </w:tcPr>
          <w:p w:rsidR="00152FC2" w:rsidRPr="004453F6" w:rsidRDefault="00152FC2" w:rsidP="002C4232">
            <w:pPr>
              <w:ind w:left="360" w:firstLine="0"/>
            </w:pPr>
            <w:r w:rsidRPr="004453F6">
              <w:t>HIE</w:t>
            </w:r>
          </w:p>
        </w:tc>
        <w:tc>
          <w:tcPr>
            <w:tcW w:w="6768" w:type="dxa"/>
          </w:tcPr>
          <w:p w:rsidR="00152FC2" w:rsidRPr="004453F6" w:rsidRDefault="00152FC2" w:rsidP="002C4232">
            <w:pPr>
              <w:ind w:left="360" w:firstLine="0"/>
            </w:pPr>
            <w:r w:rsidRPr="004453F6">
              <w:t>Health Information Exchange</w:t>
            </w:r>
          </w:p>
        </w:tc>
      </w:tr>
      <w:tr w:rsidR="00152FC2" w:rsidRPr="00D7507C" w:rsidTr="002C4232">
        <w:tc>
          <w:tcPr>
            <w:tcW w:w="2808" w:type="dxa"/>
          </w:tcPr>
          <w:p w:rsidR="00152FC2" w:rsidRPr="004453F6" w:rsidRDefault="00152FC2" w:rsidP="002C4232">
            <w:pPr>
              <w:ind w:left="360" w:firstLine="0"/>
            </w:pPr>
            <w:r w:rsidRPr="004453F6">
              <w:t>HITECH</w:t>
            </w:r>
          </w:p>
        </w:tc>
        <w:tc>
          <w:tcPr>
            <w:tcW w:w="6768" w:type="dxa"/>
          </w:tcPr>
          <w:p w:rsidR="00152FC2" w:rsidRPr="004453F6" w:rsidRDefault="00152FC2" w:rsidP="002C4232">
            <w:pPr>
              <w:ind w:left="360" w:firstLine="0"/>
            </w:pPr>
            <w:r w:rsidRPr="004453F6">
              <w:t>Health Information Technology for Economic Clinical Health Act</w:t>
            </w:r>
          </w:p>
        </w:tc>
      </w:tr>
      <w:tr w:rsidR="00152FC2" w:rsidRPr="00D7507C" w:rsidTr="002C4232">
        <w:tc>
          <w:tcPr>
            <w:tcW w:w="2808" w:type="dxa"/>
          </w:tcPr>
          <w:p w:rsidR="00152FC2" w:rsidRPr="004453F6" w:rsidRDefault="00152FC2" w:rsidP="002C4232">
            <w:pPr>
              <w:ind w:left="360" w:firstLine="0"/>
            </w:pPr>
            <w:r w:rsidRPr="004453F6">
              <w:t>HL7</w:t>
            </w:r>
          </w:p>
        </w:tc>
        <w:tc>
          <w:tcPr>
            <w:tcW w:w="6768" w:type="dxa"/>
          </w:tcPr>
          <w:p w:rsidR="00152FC2" w:rsidRPr="004453F6" w:rsidRDefault="00152FC2" w:rsidP="002C4232">
            <w:pPr>
              <w:ind w:left="360" w:firstLine="0"/>
            </w:pPr>
            <w:r w:rsidRPr="004453F6">
              <w:t>Health Level 7 International is a non-profit organization involved in development of international healthcare informatics interoperability standards</w:t>
            </w:r>
          </w:p>
        </w:tc>
      </w:tr>
      <w:tr w:rsidR="00152FC2" w:rsidRPr="00D7507C" w:rsidTr="002C4232">
        <w:tc>
          <w:tcPr>
            <w:tcW w:w="2808" w:type="dxa"/>
          </w:tcPr>
          <w:p w:rsidR="00152FC2" w:rsidRPr="004453F6" w:rsidRDefault="00152FC2" w:rsidP="002C4232">
            <w:pPr>
              <w:ind w:left="360" w:firstLine="0"/>
            </w:pPr>
            <w:r w:rsidRPr="004453F6">
              <w:t>HL7 CDA Consent Directive DSTU</w:t>
            </w:r>
          </w:p>
        </w:tc>
        <w:tc>
          <w:tcPr>
            <w:tcW w:w="6768" w:type="dxa"/>
          </w:tcPr>
          <w:p w:rsidR="00152FC2" w:rsidRPr="004453F6" w:rsidRDefault="00152FC2" w:rsidP="002C4232">
            <w:pPr>
              <w:ind w:left="360" w:firstLine="0"/>
            </w:pPr>
            <w:r w:rsidRPr="004453F6">
              <w:t>Provides support for alternative representations for expressing health information privacy consent directives in a standard form for the exchange of privacy policies that can be enforced by consuming systems</w:t>
            </w:r>
          </w:p>
        </w:tc>
      </w:tr>
      <w:tr w:rsidR="00152FC2" w:rsidRPr="00D7507C" w:rsidTr="002C4232">
        <w:tc>
          <w:tcPr>
            <w:tcW w:w="2808" w:type="dxa"/>
          </w:tcPr>
          <w:p w:rsidR="00152FC2" w:rsidRPr="004453F6" w:rsidRDefault="00152FC2" w:rsidP="002C4232">
            <w:pPr>
              <w:ind w:left="360" w:firstLine="0"/>
            </w:pPr>
            <w:r w:rsidRPr="004453F6">
              <w:t>HIO</w:t>
            </w:r>
          </w:p>
        </w:tc>
        <w:tc>
          <w:tcPr>
            <w:tcW w:w="6768" w:type="dxa"/>
          </w:tcPr>
          <w:p w:rsidR="00152FC2" w:rsidRPr="004453F6" w:rsidRDefault="00152FC2" w:rsidP="002C4232">
            <w:pPr>
              <w:ind w:left="360" w:firstLine="0"/>
            </w:pPr>
            <w:r w:rsidRPr="004453F6">
              <w:t>Health information Organization</w:t>
            </w:r>
          </w:p>
        </w:tc>
      </w:tr>
      <w:tr w:rsidR="00152FC2" w:rsidRPr="00D7507C" w:rsidTr="002C4232">
        <w:tc>
          <w:tcPr>
            <w:tcW w:w="2808" w:type="dxa"/>
          </w:tcPr>
          <w:p w:rsidR="00152FC2" w:rsidRPr="004453F6" w:rsidRDefault="00152FC2" w:rsidP="002C4232">
            <w:pPr>
              <w:ind w:left="360" w:firstLine="0"/>
            </w:pPr>
            <w:r w:rsidRPr="004453F6">
              <w:t>HIPAA</w:t>
            </w:r>
          </w:p>
        </w:tc>
        <w:tc>
          <w:tcPr>
            <w:tcW w:w="6768" w:type="dxa"/>
          </w:tcPr>
          <w:p w:rsidR="00152FC2" w:rsidRPr="004453F6" w:rsidRDefault="00152FC2" w:rsidP="002C4232">
            <w:pPr>
              <w:ind w:left="360" w:firstLine="0"/>
            </w:pPr>
            <w:r w:rsidRPr="004453F6">
              <w:t>Health Insurance Portability and Accountability: act that protects health insurance coverage for workers and their families when they change or lose their jobs</w:t>
            </w:r>
          </w:p>
        </w:tc>
      </w:tr>
      <w:tr w:rsidR="00152FC2" w:rsidRPr="00D7507C" w:rsidTr="002C4232">
        <w:tc>
          <w:tcPr>
            <w:tcW w:w="2808" w:type="dxa"/>
          </w:tcPr>
          <w:p w:rsidR="00152FC2" w:rsidRPr="004453F6" w:rsidRDefault="00152FC2" w:rsidP="002C4232">
            <w:pPr>
              <w:ind w:left="360" w:firstLine="0"/>
            </w:pPr>
            <w:r w:rsidRPr="004453F6">
              <w:t>HITSC</w:t>
            </w:r>
          </w:p>
        </w:tc>
        <w:tc>
          <w:tcPr>
            <w:tcW w:w="6768" w:type="dxa"/>
          </w:tcPr>
          <w:p w:rsidR="00152FC2" w:rsidRPr="004453F6" w:rsidRDefault="00152FC2" w:rsidP="002C4232">
            <w:pPr>
              <w:ind w:left="360" w:firstLine="0"/>
            </w:pPr>
            <w:r w:rsidRPr="004453F6">
              <w:t>Health Information Technology Standards Committee</w:t>
            </w:r>
          </w:p>
        </w:tc>
      </w:tr>
      <w:tr w:rsidR="00152FC2" w:rsidRPr="00D7507C" w:rsidTr="002C4232">
        <w:tc>
          <w:tcPr>
            <w:tcW w:w="2808" w:type="dxa"/>
          </w:tcPr>
          <w:p w:rsidR="00152FC2" w:rsidRPr="004453F6" w:rsidRDefault="00152FC2" w:rsidP="002C4232">
            <w:pPr>
              <w:ind w:left="360" w:firstLine="0"/>
            </w:pPr>
            <w:r w:rsidRPr="004453F6">
              <w:t>HTTP</w:t>
            </w:r>
          </w:p>
        </w:tc>
        <w:tc>
          <w:tcPr>
            <w:tcW w:w="6768" w:type="dxa"/>
          </w:tcPr>
          <w:p w:rsidR="00152FC2" w:rsidRPr="004453F6" w:rsidRDefault="00152FC2" w:rsidP="002C4232">
            <w:pPr>
              <w:ind w:left="360" w:firstLine="0"/>
            </w:pPr>
            <w:r w:rsidRPr="004453F6">
              <w:t>Hypertext Transfer Protocol</w:t>
            </w:r>
          </w:p>
        </w:tc>
      </w:tr>
      <w:tr w:rsidR="00152FC2" w:rsidRPr="00D7507C" w:rsidTr="002C4232">
        <w:tc>
          <w:tcPr>
            <w:tcW w:w="2808" w:type="dxa"/>
          </w:tcPr>
          <w:p w:rsidR="00152FC2" w:rsidRPr="004453F6" w:rsidRDefault="00152FC2" w:rsidP="002C4232">
            <w:pPr>
              <w:ind w:left="360" w:firstLine="0"/>
            </w:pPr>
            <w:r w:rsidRPr="004453F6">
              <w:t>ICD</w:t>
            </w:r>
          </w:p>
        </w:tc>
        <w:tc>
          <w:tcPr>
            <w:tcW w:w="6768" w:type="dxa"/>
          </w:tcPr>
          <w:p w:rsidR="00152FC2" w:rsidRPr="004453F6" w:rsidRDefault="00152FC2" w:rsidP="002C4232">
            <w:pPr>
              <w:ind w:left="360" w:firstLine="0"/>
            </w:pPr>
            <w:r w:rsidRPr="004453F6">
              <w:t>International Classification of Diseases: standard diagnostic tool for epidemiology, health management, and clinical purposes</w:t>
            </w:r>
          </w:p>
        </w:tc>
      </w:tr>
      <w:tr w:rsidR="00152FC2" w:rsidRPr="00D7507C" w:rsidTr="002C4232">
        <w:tc>
          <w:tcPr>
            <w:tcW w:w="2808" w:type="dxa"/>
          </w:tcPr>
          <w:p w:rsidR="00152FC2" w:rsidRPr="004453F6" w:rsidRDefault="00152FC2" w:rsidP="002C4232">
            <w:pPr>
              <w:ind w:left="360" w:firstLine="0"/>
            </w:pPr>
            <w:r w:rsidRPr="004453F6">
              <w:t>IHE</w:t>
            </w:r>
          </w:p>
        </w:tc>
        <w:tc>
          <w:tcPr>
            <w:tcW w:w="6768" w:type="dxa"/>
          </w:tcPr>
          <w:p w:rsidR="00152FC2" w:rsidRPr="004453F6" w:rsidRDefault="00152FC2" w:rsidP="002C4232">
            <w:pPr>
              <w:ind w:left="360" w:firstLine="0"/>
            </w:pPr>
            <w:r w:rsidRPr="004453F6">
              <w:t>Integrating the Healthcare Enterprise (IHE) is an initiative by healthcare professionals and industry to improve the information sharing and interoperability of healthcare systems</w:t>
            </w:r>
          </w:p>
        </w:tc>
      </w:tr>
      <w:tr w:rsidR="00152FC2" w:rsidRPr="00D7507C" w:rsidTr="002C4232">
        <w:tc>
          <w:tcPr>
            <w:tcW w:w="2808" w:type="dxa"/>
          </w:tcPr>
          <w:p w:rsidR="00152FC2" w:rsidRPr="004453F6" w:rsidRDefault="00152FC2" w:rsidP="002C4232">
            <w:pPr>
              <w:ind w:left="360" w:firstLine="0"/>
            </w:pPr>
            <w:r w:rsidRPr="004453F6">
              <w:t>II</w:t>
            </w:r>
          </w:p>
        </w:tc>
        <w:tc>
          <w:tcPr>
            <w:tcW w:w="6768" w:type="dxa"/>
          </w:tcPr>
          <w:p w:rsidR="00152FC2" w:rsidRPr="004453F6" w:rsidRDefault="00152FC2" w:rsidP="002C4232">
            <w:pPr>
              <w:ind w:left="360" w:firstLine="0"/>
            </w:pPr>
            <w:r w:rsidRPr="004453F6">
              <w:t>Instance Identifier</w:t>
            </w:r>
          </w:p>
        </w:tc>
      </w:tr>
      <w:tr w:rsidR="00152FC2" w:rsidRPr="00D7507C" w:rsidTr="002C4232">
        <w:tc>
          <w:tcPr>
            <w:tcW w:w="2808" w:type="dxa"/>
          </w:tcPr>
          <w:p w:rsidR="00152FC2" w:rsidRPr="004453F6" w:rsidRDefault="00152FC2" w:rsidP="002C4232">
            <w:pPr>
              <w:ind w:left="360" w:firstLine="0"/>
            </w:pPr>
            <w:r w:rsidRPr="004453F6">
              <w:t>ITI-TF</w:t>
            </w:r>
          </w:p>
        </w:tc>
        <w:tc>
          <w:tcPr>
            <w:tcW w:w="6768" w:type="dxa"/>
          </w:tcPr>
          <w:p w:rsidR="00152FC2" w:rsidRPr="004453F6" w:rsidRDefault="00152FC2" w:rsidP="002C4232">
            <w:pPr>
              <w:ind w:left="360" w:firstLine="0"/>
            </w:pPr>
            <w:r w:rsidRPr="004453F6">
              <w:t>IT Infrastructure Technical Framework: a resource for users, developers and implementers of healthcare imaging and information systems</w:t>
            </w:r>
          </w:p>
        </w:tc>
      </w:tr>
      <w:tr w:rsidR="00152FC2" w:rsidRPr="00D7507C" w:rsidTr="002C4232">
        <w:tc>
          <w:tcPr>
            <w:tcW w:w="2808" w:type="dxa"/>
          </w:tcPr>
          <w:p w:rsidR="00152FC2" w:rsidRPr="004453F6" w:rsidRDefault="00152FC2" w:rsidP="002C4232">
            <w:pPr>
              <w:ind w:left="360" w:firstLine="0"/>
            </w:pPr>
            <w:r w:rsidRPr="004453F6">
              <w:t>NwHIN</w:t>
            </w:r>
          </w:p>
        </w:tc>
        <w:tc>
          <w:tcPr>
            <w:tcW w:w="6768" w:type="dxa"/>
          </w:tcPr>
          <w:p w:rsidR="00152FC2" w:rsidRPr="004453F6" w:rsidRDefault="00152FC2" w:rsidP="002C4232">
            <w:pPr>
              <w:ind w:left="360" w:firstLine="0"/>
            </w:pPr>
            <w:r w:rsidRPr="004453F6">
              <w:t>Nationwide Health Information Network</w:t>
            </w:r>
          </w:p>
        </w:tc>
      </w:tr>
      <w:tr w:rsidR="00152FC2" w:rsidRPr="00D7507C" w:rsidTr="002C4232">
        <w:tc>
          <w:tcPr>
            <w:tcW w:w="2808" w:type="dxa"/>
          </w:tcPr>
          <w:p w:rsidR="00152FC2" w:rsidRPr="004453F6" w:rsidRDefault="00152FC2" w:rsidP="002C4232">
            <w:pPr>
              <w:ind w:left="360" w:firstLine="0"/>
            </w:pPr>
            <w:r w:rsidRPr="004453F6">
              <w:t>OASIS</w:t>
            </w:r>
          </w:p>
        </w:tc>
        <w:tc>
          <w:tcPr>
            <w:tcW w:w="6768" w:type="dxa"/>
          </w:tcPr>
          <w:p w:rsidR="00152FC2" w:rsidRPr="004453F6" w:rsidRDefault="00152FC2" w:rsidP="002C4232">
            <w:pPr>
              <w:ind w:left="360" w:firstLine="0"/>
            </w:pPr>
            <w:r w:rsidRPr="004453F6">
              <w:t>Organization for the Advancement of Structured Information Standards (OASIS): a not-for-profit consortium that drives the development, convergence and adoption of open standards for the global information society</w:t>
            </w:r>
          </w:p>
        </w:tc>
      </w:tr>
      <w:tr w:rsidR="00152FC2" w:rsidRPr="00D7507C" w:rsidTr="002C4232">
        <w:tc>
          <w:tcPr>
            <w:tcW w:w="2808" w:type="dxa"/>
          </w:tcPr>
          <w:p w:rsidR="00152FC2" w:rsidRPr="004453F6" w:rsidRDefault="00152FC2" w:rsidP="002C4232">
            <w:pPr>
              <w:ind w:left="360" w:firstLine="0"/>
            </w:pPr>
            <w:r w:rsidRPr="004453F6">
              <w:t>ONC</w:t>
            </w:r>
          </w:p>
        </w:tc>
        <w:tc>
          <w:tcPr>
            <w:tcW w:w="6768" w:type="dxa"/>
          </w:tcPr>
          <w:p w:rsidR="00152FC2" w:rsidRPr="004453F6" w:rsidRDefault="00152FC2" w:rsidP="002C4232">
            <w:pPr>
              <w:ind w:left="360" w:firstLine="0"/>
            </w:pPr>
            <w:r w:rsidRPr="004453F6">
              <w:t>Office of the National Coordinator</w:t>
            </w:r>
          </w:p>
        </w:tc>
      </w:tr>
      <w:tr w:rsidR="00152FC2" w:rsidRPr="00D7507C" w:rsidTr="002C4232">
        <w:tc>
          <w:tcPr>
            <w:tcW w:w="2808" w:type="dxa"/>
          </w:tcPr>
          <w:p w:rsidR="00152FC2" w:rsidRPr="004453F6" w:rsidRDefault="00152FC2" w:rsidP="002C4232">
            <w:pPr>
              <w:ind w:left="360" w:firstLine="0"/>
            </w:pPr>
            <w:r w:rsidRPr="004453F6">
              <w:t>PCP</w:t>
            </w:r>
          </w:p>
        </w:tc>
        <w:tc>
          <w:tcPr>
            <w:tcW w:w="6768" w:type="dxa"/>
          </w:tcPr>
          <w:p w:rsidR="00152FC2" w:rsidRPr="004453F6" w:rsidRDefault="00152FC2" w:rsidP="002C4232">
            <w:pPr>
              <w:ind w:left="360" w:firstLine="0"/>
            </w:pPr>
            <w:r w:rsidRPr="004453F6">
              <w:t>Primary Care Provider</w:t>
            </w:r>
          </w:p>
        </w:tc>
      </w:tr>
      <w:tr w:rsidR="00152FC2" w:rsidRPr="00D7507C" w:rsidTr="002C4232">
        <w:tc>
          <w:tcPr>
            <w:tcW w:w="2808" w:type="dxa"/>
          </w:tcPr>
          <w:p w:rsidR="00152FC2" w:rsidRPr="004453F6" w:rsidRDefault="00152FC2" w:rsidP="002C4232">
            <w:pPr>
              <w:ind w:left="360" w:firstLine="0"/>
            </w:pPr>
            <w:r w:rsidRPr="004453F6">
              <w:t>PDQ</w:t>
            </w:r>
          </w:p>
        </w:tc>
        <w:tc>
          <w:tcPr>
            <w:tcW w:w="6768" w:type="dxa"/>
          </w:tcPr>
          <w:p w:rsidR="00152FC2" w:rsidRPr="004453F6" w:rsidRDefault="00152FC2" w:rsidP="002C4232">
            <w:pPr>
              <w:ind w:left="360" w:firstLine="0"/>
            </w:pPr>
            <w:r w:rsidRPr="004453F6">
              <w:t>Patient Demographics Query</w:t>
            </w:r>
          </w:p>
        </w:tc>
      </w:tr>
      <w:tr w:rsidR="00152FC2" w:rsidRPr="00D7507C" w:rsidTr="002C4232">
        <w:tc>
          <w:tcPr>
            <w:tcW w:w="2808" w:type="dxa"/>
          </w:tcPr>
          <w:p w:rsidR="00152FC2" w:rsidRPr="004453F6" w:rsidRDefault="00152FC2" w:rsidP="002C4232">
            <w:pPr>
              <w:ind w:left="360" w:firstLine="0"/>
            </w:pPr>
            <w:r w:rsidRPr="004453F6">
              <w:t>PHR</w:t>
            </w:r>
          </w:p>
        </w:tc>
        <w:tc>
          <w:tcPr>
            <w:tcW w:w="6768" w:type="dxa"/>
          </w:tcPr>
          <w:p w:rsidR="00152FC2" w:rsidRPr="004453F6" w:rsidRDefault="00152FC2" w:rsidP="002C4232">
            <w:pPr>
              <w:ind w:left="360" w:firstLine="0"/>
            </w:pPr>
            <w:r w:rsidRPr="004453F6">
              <w:t>Personal Health Record</w:t>
            </w:r>
          </w:p>
        </w:tc>
      </w:tr>
      <w:tr w:rsidR="00152FC2" w:rsidRPr="00D7507C" w:rsidTr="002C4232">
        <w:tc>
          <w:tcPr>
            <w:tcW w:w="2808" w:type="dxa"/>
          </w:tcPr>
          <w:p w:rsidR="00152FC2" w:rsidRPr="004453F6" w:rsidRDefault="00152FC2" w:rsidP="002C4232">
            <w:pPr>
              <w:ind w:left="360" w:firstLine="0"/>
            </w:pPr>
            <w:r w:rsidRPr="004453F6">
              <w:t>PIX</w:t>
            </w:r>
          </w:p>
        </w:tc>
        <w:tc>
          <w:tcPr>
            <w:tcW w:w="6768" w:type="dxa"/>
          </w:tcPr>
          <w:p w:rsidR="00152FC2" w:rsidRPr="004453F6" w:rsidRDefault="00152FC2" w:rsidP="002C4232">
            <w:pPr>
              <w:ind w:left="360" w:firstLine="0"/>
            </w:pPr>
            <w:r w:rsidRPr="004453F6">
              <w:t>Patient Identifier Cross Referencing</w:t>
            </w:r>
          </w:p>
        </w:tc>
      </w:tr>
      <w:tr w:rsidR="00152FC2" w:rsidRPr="00D7507C" w:rsidTr="002C4232">
        <w:tc>
          <w:tcPr>
            <w:tcW w:w="2808" w:type="dxa"/>
          </w:tcPr>
          <w:p w:rsidR="00152FC2" w:rsidRPr="004453F6" w:rsidRDefault="00152FC2" w:rsidP="002C4232">
            <w:pPr>
              <w:ind w:left="360" w:firstLine="0"/>
            </w:pPr>
            <w:r w:rsidRPr="004453F6">
              <w:t>S&amp;I</w:t>
            </w:r>
          </w:p>
        </w:tc>
        <w:tc>
          <w:tcPr>
            <w:tcW w:w="6768" w:type="dxa"/>
          </w:tcPr>
          <w:p w:rsidR="00152FC2" w:rsidRPr="004453F6" w:rsidRDefault="00152FC2" w:rsidP="002C4232">
            <w:pPr>
              <w:ind w:left="360" w:firstLine="0"/>
            </w:pPr>
            <w:r w:rsidRPr="004453F6">
              <w:t>Standards and Interoperability (S&amp;I) Framework upon which the Data Segmentation Use Case was developed</w:t>
            </w:r>
          </w:p>
        </w:tc>
      </w:tr>
      <w:tr w:rsidR="00152FC2" w:rsidRPr="00D7507C" w:rsidTr="002C4232">
        <w:tc>
          <w:tcPr>
            <w:tcW w:w="2808" w:type="dxa"/>
          </w:tcPr>
          <w:p w:rsidR="00152FC2" w:rsidRPr="004453F6" w:rsidRDefault="00152FC2" w:rsidP="002C4232">
            <w:pPr>
              <w:ind w:left="360" w:firstLine="0"/>
            </w:pPr>
            <w:r w:rsidRPr="004453F6">
              <w:t>S/MIME</w:t>
            </w:r>
          </w:p>
        </w:tc>
        <w:tc>
          <w:tcPr>
            <w:tcW w:w="6768" w:type="dxa"/>
          </w:tcPr>
          <w:p w:rsidR="00152FC2" w:rsidRPr="004453F6" w:rsidRDefault="00152FC2" w:rsidP="002C4232">
            <w:pPr>
              <w:ind w:left="360" w:firstLine="0"/>
            </w:pPr>
            <w:r w:rsidRPr="004453F6">
              <w:t>Secure/Multipurpose Internet Mail Extension</w:t>
            </w:r>
          </w:p>
        </w:tc>
      </w:tr>
      <w:tr w:rsidR="00152FC2" w:rsidRPr="00D7507C" w:rsidTr="002C4232">
        <w:tc>
          <w:tcPr>
            <w:tcW w:w="2808" w:type="dxa"/>
          </w:tcPr>
          <w:p w:rsidR="00152FC2" w:rsidRPr="004453F6" w:rsidRDefault="00152FC2" w:rsidP="002C4232">
            <w:pPr>
              <w:ind w:left="360" w:firstLine="0"/>
            </w:pPr>
            <w:r w:rsidRPr="004453F6">
              <w:t>SAML</w:t>
            </w:r>
          </w:p>
        </w:tc>
        <w:tc>
          <w:tcPr>
            <w:tcW w:w="6768" w:type="dxa"/>
          </w:tcPr>
          <w:p w:rsidR="00152FC2" w:rsidRPr="004453F6" w:rsidRDefault="00152FC2" w:rsidP="002C4232">
            <w:pPr>
              <w:ind w:left="360" w:firstLine="0"/>
            </w:pPr>
            <w:r w:rsidRPr="004453F6">
              <w:t>Security Assertion Markup Language: an XML-based open standard for exchanging authentication and authorization data between security domains, that is, between an identity provider (a producer of assertions) and a service provider (a consumer of assertions).</w:t>
            </w:r>
          </w:p>
        </w:tc>
      </w:tr>
      <w:tr w:rsidR="00152FC2" w:rsidRPr="00D7507C" w:rsidTr="002C4232">
        <w:tc>
          <w:tcPr>
            <w:tcW w:w="2808" w:type="dxa"/>
          </w:tcPr>
          <w:p w:rsidR="00152FC2" w:rsidRPr="004453F6" w:rsidRDefault="00152FC2" w:rsidP="002C4232">
            <w:pPr>
              <w:ind w:left="360" w:firstLine="0"/>
            </w:pPr>
            <w:r w:rsidRPr="004453F6">
              <w:t>SDO</w:t>
            </w:r>
          </w:p>
        </w:tc>
        <w:tc>
          <w:tcPr>
            <w:tcW w:w="6768" w:type="dxa"/>
          </w:tcPr>
          <w:p w:rsidR="00152FC2" w:rsidRPr="004453F6" w:rsidRDefault="00152FC2" w:rsidP="002C4232">
            <w:pPr>
              <w:ind w:left="360" w:firstLine="0"/>
            </w:pPr>
            <w:r w:rsidRPr="004453F6">
              <w:t>Standards Development Organization</w:t>
            </w:r>
          </w:p>
        </w:tc>
      </w:tr>
      <w:tr w:rsidR="00152FC2" w:rsidRPr="00D7507C" w:rsidTr="002C4232">
        <w:tc>
          <w:tcPr>
            <w:tcW w:w="2808" w:type="dxa"/>
          </w:tcPr>
          <w:p w:rsidR="00152FC2" w:rsidRPr="004453F6" w:rsidRDefault="00152FC2" w:rsidP="002C4232">
            <w:pPr>
              <w:ind w:left="360" w:firstLine="0"/>
            </w:pPr>
            <w:r w:rsidRPr="004453F6">
              <w:t>Segmentation</w:t>
            </w:r>
          </w:p>
        </w:tc>
        <w:tc>
          <w:tcPr>
            <w:tcW w:w="6768" w:type="dxa"/>
          </w:tcPr>
          <w:p w:rsidR="00152FC2" w:rsidRPr="004453F6" w:rsidRDefault="00152FC2" w:rsidP="002C4232">
            <w:pPr>
              <w:ind w:left="360" w:firstLine="0"/>
            </w:pPr>
          </w:p>
        </w:tc>
      </w:tr>
      <w:tr w:rsidR="00152FC2" w:rsidRPr="00D7507C" w:rsidTr="002C4232">
        <w:tc>
          <w:tcPr>
            <w:tcW w:w="2808" w:type="dxa"/>
          </w:tcPr>
          <w:p w:rsidR="00152FC2" w:rsidRPr="004453F6" w:rsidRDefault="00152FC2" w:rsidP="002C4232">
            <w:pPr>
              <w:ind w:left="360" w:firstLine="0"/>
            </w:pPr>
            <w:r w:rsidRPr="004453F6">
              <w:lastRenderedPageBreak/>
              <w:t>SNOMED-CT</w:t>
            </w:r>
          </w:p>
        </w:tc>
        <w:tc>
          <w:tcPr>
            <w:tcW w:w="6768" w:type="dxa"/>
          </w:tcPr>
          <w:p w:rsidR="00152FC2" w:rsidRPr="004453F6" w:rsidRDefault="00152FC2" w:rsidP="002C4232">
            <w:pPr>
              <w:ind w:left="360" w:firstLine="0"/>
            </w:pPr>
            <w:r w:rsidRPr="004453F6">
              <w:t>Systematized Nomenclature of Medicine - Clinical Terms: a systematically organized computer processable collection of medical terms providing codes, terms, synonyms and definitions covering diseases, findings, procedures, microorganisms, substances, etc., that allows a consistent way to index, store, retrieve, and aggregate clinical data across specialties and sites of care</w:t>
            </w:r>
          </w:p>
        </w:tc>
      </w:tr>
      <w:tr w:rsidR="00152FC2" w:rsidRPr="00D7507C" w:rsidTr="002C4232">
        <w:tc>
          <w:tcPr>
            <w:tcW w:w="2808" w:type="dxa"/>
          </w:tcPr>
          <w:p w:rsidR="00152FC2" w:rsidRPr="004453F6" w:rsidRDefault="00152FC2" w:rsidP="002C4232">
            <w:pPr>
              <w:ind w:left="360" w:firstLine="0"/>
            </w:pPr>
            <w:r w:rsidRPr="004453F6">
              <w:t>SOAP</w:t>
            </w:r>
          </w:p>
        </w:tc>
        <w:tc>
          <w:tcPr>
            <w:tcW w:w="6768" w:type="dxa"/>
          </w:tcPr>
          <w:p w:rsidR="00152FC2" w:rsidRPr="004453F6" w:rsidRDefault="00152FC2" w:rsidP="002C4232">
            <w:pPr>
              <w:ind w:left="360" w:firstLine="0"/>
            </w:pPr>
            <w:r w:rsidRPr="004453F6">
              <w:t>Simple Object Access Protocol: A protocol specification for exchanging structured information in the implementation of Web Services in computer networks. It relies on Extensible Markup Language (XML) for its message format, and usually relies on other Application Layer protocols, most notably Hypertext Transfer Protocol (HTTP) and Simple Mail Transfer Protocol (SMTP), for message negotiation and transmission.</w:t>
            </w:r>
          </w:p>
        </w:tc>
      </w:tr>
      <w:tr w:rsidR="00152FC2" w:rsidRPr="00D7507C" w:rsidTr="002C4232">
        <w:tc>
          <w:tcPr>
            <w:tcW w:w="2808" w:type="dxa"/>
          </w:tcPr>
          <w:p w:rsidR="00152FC2" w:rsidRPr="004453F6" w:rsidRDefault="00152FC2" w:rsidP="002C4232">
            <w:pPr>
              <w:ind w:left="360" w:firstLine="0"/>
            </w:pPr>
            <w:r w:rsidRPr="004453F6">
              <w:t>SSL</w:t>
            </w:r>
          </w:p>
        </w:tc>
        <w:tc>
          <w:tcPr>
            <w:tcW w:w="6768" w:type="dxa"/>
          </w:tcPr>
          <w:p w:rsidR="00152FC2" w:rsidRPr="004453F6" w:rsidRDefault="00152FC2" w:rsidP="002C4232">
            <w:pPr>
              <w:ind w:left="360" w:firstLine="0"/>
            </w:pPr>
            <w:r w:rsidRPr="004453F6">
              <w:t>Secure Socket Layer: a protocol for encrypting information over the internet</w:t>
            </w:r>
          </w:p>
        </w:tc>
      </w:tr>
      <w:tr w:rsidR="00152FC2" w:rsidRPr="00D7507C" w:rsidTr="002C4232">
        <w:tc>
          <w:tcPr>
            <w:tcW w:w="2808" w:type="dxa"/>
          </w:tcPr>
          <w:p w:rsidR="00152FC2" w:rsidRPr="004453F6" w:rsidRDefault="00152FC2" w:rsidP="002C4232">
            <w:pPr>
              <w:ind w:left="360" w:firstLine="0"/>
            </w:pPr>
            <w:r w:rsidRPr="004453F6">
              <w:t>Title 38</w:t>
            </w:r>
          </w:p>
        </w:tc>
        <w:tc>
          <w:tcPr>
            <w:tcW w:w="6768" w:type="dxa"/>
          </w:tcPr>
          <w:p w:rsidR="00152FC2" w:rsidRPr="004453F6" w:rsidRDefault="00152FC2" w:rsidP="002C4232">
            <w:pPr>
              <w:ind w:left="360" w:firstLine="0"/>
            </w:pPr>
            <w:r w:rsidRPr="004453F6">
              <w:t>Federal regulation that mandates pensions, bonuses, and veterans’ relief, including the confidentiality of alcohol and drug abuse patient information</w:t>
            </w:r>
          </w:p>
        </w:tc>
      </w:tr>
      <w:tr w:rsidR="00152FC2" w:rsidRPr="00D7507C" w:rsidTr="002C4232">
        <w:tc>
          <w:tcPr>
            <w:tcW w:w="2808" w:type="dxa"/>
          </w:tcPr>
          <w:p w:rsidR="00152FC2" w:rsidRPr="004453F6" w:rsidRDefault="00152FC2" w:rsidP="002C4232">
            <w:pPr>
              <w:ind w:left="360" w:firstLine="0"/>
            </w:pPr>
            <w:r w:rsidRPr="004453F6">
              <w:t>TLS</w:t>
            </w:r>
          </w:p>
        </w:tc>
        <w:tc>
          <w:tcPr>
            <w:tcW w:w="6768" w:type="dxa"/>
          </w:tcPr>
          <w:p w:rsidR="00152FC2" w:rsidRPr="004453F6" w:rsidRDefault="00152FC2" w:rsidP="002C4232">
            <w:pPr>
              <w:ind w:left="360" w:firstLine="0"/>
            </w:pPr>
            <w:r w:rsidRPr="004453F6">
              <w:t>Transport Layer Security: cryptographic protocols that provide communication security over the internet</w:t>
            </w:r>
          </w:p>
        </w:tc>
      </w:tr>
      <w:tr w:rsidR="00152FC2" w:rsidRPr="00D7507C" w:rsidTr="002C4232">
        <w:tc>
          <w:tcPr>
            <w:tcW w:w="2808" w:type="dxa"/>
          </w:tcPr>
          <w:p w:rsidR="00152FC2" w:rsidRPr="004453F6" w:rsidRDefault="00152FC2" w:rsidP="002C4232">
            <w:pPr>
              <w:ind w:left="360" w:firstLine="0"/>
            </w:pPr>
            <w:r w:rsidRPr="004453F6">
              <w:t>TN</w:t>
            </w:r>
          </w:p>
        </w:tc>
        <w:tc>
          <w:tcPr>
            <w:tcW w:w="6768" w:type="dxa"/>
          </w:tcPr>
          <w:p w:rsidR="00152FC2" w:rsidRPr="004453F6" w:rsidRDefault="00152FC2" w:rsidP="002C4232">
            <w:pPr>
              <w:ind w:left="360" w:firstLine="0"/>
            </w:pPr>
            <w:r w:rsidRPr="004453F6">
              <w:t>Telephone Number</w:t>
            </w:r>
          </w:p>
        </w:tc>
      </w:tr>
      <w:tr w:rsidR="00152FC2" w:rsidRPr="00D7507C" w:rsidTr="002C4232">
        <w:tc>
          <w:tcPr>
            <w:tcW w:w="2808" w:type="dxa"/>
          </w:tcPr>
          <w:p w:rsidR="00152FC2" w:rsidRPr="004453F6" w:rsidRDefault="00152FC2" w:rsidP="002C4232">
            <w:pPr>
              <w:ind w:left="360" w:firstLine="0"/>
            </w:pPr>
            <w:r w:rsidRPr="004453F6">
              <w:t>UML</w:t>
            </w:r>
          </w:p>
        </w:tc>
        <w:tc>
          <w:tcPr>
            <w:tcW w:w="6768" w:type="dxa"/>
          </w:tcPr>
          <w:p w:rsidR="00152FC2" w:rsidRPr="004453F6" w:rsidRDefault="00152FC2" w:rsidP="002C4232">
            <w:pPr>
              <w:ind w:left="360" w:firstLine="0"/>
            </w:pPr>
            <w:r w:rsidRPr="004453F6">
              <w:t>Unified Modeling Language: a standardized general-purpose modeling language for object-oriented software engineering</w:t>
            </w:r>
          </w:p>
        </w:tc>
      </w:tr>
      <w:tr w:rsidR="00152FC2" w:rsidRPr="00D7507C" w:rsidTr="002C4232">
        <w:tc>
          <w:tcPr>
            <w:tcW w:w="2808" w:type="dxa"/>
          </w:tcPr>
          <w:p w:rsidR="00152FC2" w:rsidRPr="004453F6" w:rsidRDefault="00152FC2" w:rsidP="002C4232">
            <w:pPr>
              <w:ind w:left="360" w:firstLine="0"/>
            </w:pPr>
            <w:r w:rsidRPr="004453F6">
              <w:t>URI</w:t>
            </w:r>
          </w:p>
        </w:tc>
        <w:tc>
          <w:tcPr>
            <w:tcW w:w="6768" w:type="dxa"/>
          </w:tcPr>
          <w:p w:rsidR="00152FC2" w:rsidRPr="004453F6" w:rsidRDefault="00152FC2" w:rsidP="002C4232">
            <w:pPr>
              <w:ind w:left="360" w:firstLine="0"/>
            </w:pPr>
            <w:r w:rsidRPr="004453F6">
              <w:t>Uniform Resource Identifier: a string of characters used to identify a name or a resource that enables interaction with representations of the resource over  a network using specific protocols</w:t>
            </w:r>
          </w:p>
        </w:tc>
      </w:tr>
      <w:tr w:rsidR="00152FC2" w:rsidRPr="00D7507C" w:rsidTr="002C4232">
        <w:tc>
          <w:tcPr>
            <w:tcW w:w="2808" w:type="dxa"/>
          </w:tcPr>
          <w:p w:rsidR="00152FC2" w:rsidRPr="004453F6" w:rsidRDefault="00152FC2" w:rsidP="002C4232">
            <w:pPr>
              <w:ind w:left="360" w:firstLine="0"/>
            </w:pPr>
            <w:r w:rsidRPr="004453F6">
              <w:t>URL</w:t>
            </w:r>
          </w:p>
        </w:tc>
        <w:tc>
          <w:tcPr>
            <w:tcW w:w="6768" w:type="dxa"/>
          </w:tcPr>
          <w:p w:rsidR="00152FC2" w:rsidRPr="004453F6" w:rsidRDefault="00152FC2" w:rsidP="002C4232">
            <w:pPr>
              <w:ind w:left="360" w:firstLine="0"/>
            </w:pPr>
            <w:r w:rsidRPr="004453F6">
              <w:t>Uniform Resource Locator: specific character string that constitutes a reference to an Internet resource</w:t>
            </w:r>
          </w:p>
        </w:tc>
      </w:tr>
      <w:tr w:rsidR="00152FC2" w:rsidRPr="00D7507C" w:rsidTr="002C4232">
        <w:tc>
          <w:tcPr>
            <w:tcW w:w="2808" w:type="dxa"/>
          </w:tcPr>
          <w:p w:rsidR="00152FC2" w:rsidRPr="004453F6" w:rsidRDefault="00152FC2" w:rsidP="002C4232">
            <w:pPr>
              <w:ind w:left="360" w:firstLine="0"/>
            </w:pPr>
            <w:r w:rsidRPr="004453F6">
              <w:t>VA</w:t>
            </w:r>
          </w:p>
        </w:tc>
        <w:tc>
          <w:tcPr>
            <w:tcW w:w="6768" w:type="dxa"/>
          </w:tcPr>
          <w:p w:rsidR="00152FC2" w:rsidRPr="004453F6" w:rsidRDefault="00152FC2" w:rsidP="002C4232">
            <w:pPr>
              <w:ind w:left="360" w:firstLine="0"/>
            </w:pPr>
            <w:r w:rsidRPr="004453F6">
              <w:t>Department of Veterans Affairs</w:t>
            </w:r>
          </w:p>
        </w:tc>
      </w:tr>
      <w:tr w:rsidR="00152FC2" w:rsidRPr="00D7507C" w:rsidTr="002C4232">
        <w:tc>
          <w:tcPr>
            <w:tcW w:w="2808" w:type="dxa"/>
          </w:tcPr>
          <w:p w:rsidR="00152FC2" w:rsidRPr="004453F6" w:rsidRDefault="00152FC2" w:rsidP="002C4232">
            <w:pPr>
              <w:ind w:left="360" w:firstLine="0"/>
            </w:pPr>
            <w:r w:rsidRPr="004453F6">
              <w:t>X12</w:t>
            </w:r>
          </w:p>
        </w:tc>
        <w:tc>
          <w:tcPr>
            <w:tcW w:w="6768" w:type="dxa"/>
          </w:tcPr>
          <w:p w:rsidR="00152FC2" w:rsidRPr="004453F6" w:rsidRDefault="00152FC2" w:rsidP="002C4232">
            <w:pPr>
              <w:ind w:left="360" w:firstLine="0"/>
            </w:pPr>
            <w:r w:rsidRPr="004453F6">
              <w:t>Accredited Standards Committee X12: chartered by the American National Standards Institute, develops and maintains electronic data interchange and context inspired component architecture standards along with XML schemas which drive business processes</w:t>
            </w:r>
          </w:p>
        </w:tc>
      </w:tr>
      <w:tr w:rsidR="00152FC2" w:rsidRPr="00D7507C" w:rsidTr="002C4232">
        <w:tc>
          <w:tcPr>
            <w:tcW w:w="2808" w:type="dxa"/>
          </w:tcPr>
          <w:p w:rsidR="00152FC2" w:rsidRPr="004453F6" w:rsidRDefault="00152FC2" w:rsidP="002C4232">
            <w:pPr>
              <w:ind w:left="360" w:firstLine="0"/>
            </w:pPr>
            <w:r w:rsidRPr="004453F6">
              <w:t>XACML</w:t>
            </w:r>
          </w:p>
        </w:tc>
        <w:tc>
          <w:tcPr>
            <w:tcW w:w="6768" w:type="dxa"/>
          </w:tcPr>
          <w:p w:rsidR="00152FC2" w:rsidRPr="004453F6" w:rsidRDefault="00152FC2" w:rsidP="002C4232">
            <w:pPr>
              <w:ind w:left="360" w:firstLine="0"/>
            </w:pPr>
            <w:r w:rsidRPr="004453F6">
              <w:t>eXtensible Access Control Markup Language: standard that defines a declarative access control policy language implemented in XML and a process model describing how to evaluate authorization requests</w:t>
            </w:r>
          </w:p>
        </w:tc>
      </w:tr>
      <w:tr w:rsidR="00152FC2" w:rsidRPr="00D7507C" w:rsidTr="002C4232">
        <w:tc>
          <w:tcPr>
            <w:tcW w:w="2808" w:type="dxa"/>
          </w:tcPr>
          <w:p w:rsidR="00152FC2" w:rsidRPr="004453F6" w:rsidRDefault="00152FC2" w:rsidP="002C4232">
            <w:pPr>
              <w:ind w:left="360" w:firstLine="0"/>
            </w:pPr>
            <w:r w:rsidRPr="004453F6">
              <w:t>XAD</w:t>
            </w:r>
          </w:p>
        </w:tc>
        <w:tc>
          <w:tcPr>
            <w:tcW w:w="6768" w:type="dxa"/>
          </w:tcPr>
          <w:p w:rsidR="00152FC2" w:rsidRPr="004453F6" w:rsidRDefault="00152FC2" w:rsidP="002C4232">
            <w:pPr>
              <w:ind w:left="360" w:firstLine="0"/>
            </w:pPr>
            <w:r w:rsidRPr="004453F6">
              <w:t>Extended Address</w:t>
            </w:r>
          </w:p>
        </w:tc>
      </w:tr>
      <w:tr w:rsidR="00152FC2" w:rsidRPr="00D7507C" w:rsidTr="002C4232">
        <w:tc>
          <w:tcPr>
            <w:tcW w:w="2808" w:type="dxa"/>
          </w:tcPr>
          <w:p w:rsidR="00152FC2" w:rsidRPr="004453F6" w:rsidRDefault="00152FC2" w:rsidP="002C4232">
            <w:pPr>
              <w:ind w:left="360" w:firstLine="0"/>
            </w:pPr>
            <w:r w:rsidRPr="004453F6">
              <w:t>XCA</w:t>
            </w:r>
          </w:p>
        </w:tc>
        <w:tc>
          <w:tcPr>
            <w:tcW w:w="6768" w:type="dxa"/>
          </w:tcPr>
          <w:p w:rsidR="00152FC2" w:rsidRPr="004453F6" w:rsidRDefault="00152FC2" w:rsidP="002C4232">
            <w:pPr>
              <w:ind w:left="360" w:firstLine="0"/>
            </w:pPr>
            <w:r w:rsidRPr="004453F6">
              <w:t>Cross-Community Access</w:t>
            </w:r>
          </w:p>
        </w:tc>
      </w:tr>
      <w:tr w:rsidR="00152FC2" w:rsidRPr="00D7507C" w:rsidTr="002C4232">
        <w:tc>
          <w:tcPr>
            <w:tcW w:w="2808" w:type="dxa"/>
          </w:tcPr>
          <w:p w:rsidR="00152FC2" w:rsidRPr="004453F6" w:rsidRDefault="00152FC2" w:rsidP="002C4232">
            <w:pPr>
              <w:ind w:left="360" w:firstLine="0"/>
            </w:pPr>
            <w:r w:rsidRPr="004453F6">
              <w:t>XDS</w:t>
            </w:r>
          </w:p>
        </w:tc>
        <w:tc>
          <w:tcPr>
            <w:tcW w:w="6768" w:type="dxa"/>
          </w:tcPr>
          <w:p w:rsidR="00152FC2" w:rsidRPr="004453F6" w:rsidRDefault="00152FC2" w:rsidP="002C4232">
            <w:pPr>
              <w:ind w:left="360" w:firstLine="0"/>
            </w:pPr>
            <w:r w:rsidRPr="004453F6">
              <w:t>A profile created to facilitate cross-enterprise document sharing between institutions</w:t>
            </w:r>
          </w:p>
        </w:tc>
      </w:tr>
      <w:tr w:rsidR="00152FC2" w:rsidRPr="00D7507C" w:rsidTr="002C4232">
        <w:tc>
          <w:tcPr>
            <w:tcW w:w="2808" w:type="dxa"/>
          </w:tcPr>
          <w:p w:rsidR="00152FC2" w:rsidRPr="004453F6" w:rsidRDefault="00152FC2" w:rsidP="002C4232">
            <w:pPr>
              <w:ind w:left="360" w:firstLine="0"/>
            </w:pPr>
            <w:r w:rsidRPr="004453F6">
              <w:t>XDS.b</w:t>
            </w:r>
          </w:p>
        </w:tc>
        <w:tc>
          <w:tcPr>
            <w:tcW w:w="6768" w:type="dxa"/>
          </w:tcPr>
          <w:p w:rsidR="00152FC2" w:rsidRPr="004453F6" w:rsidRDefault="002862BD" w:rsidP="002C4232">
            <w:pPr>
              <w:ind w:left="360" w:firstLine="0"/>
            </w:pPr>
            <w:r>
              <w:t>Cross-Enterprise Document Sharing.b</w:t>
            </w:r>
          </w:p>
        </w:tc>
      </w:tr>
      <w:tr w:rsidR="00152FC2" w:rsidRPr="00D7507C" w:rsidTr="002C4232">
        <w:tc>
          <w:tcPr>
            <w:tcW w:w="2808" w:type="dxa"/>
          </w:tcPr>
          <w:p w:rsidR="00152FC2" w:rsidRPr="004453F6" w:rsidRDefault="00152FC2" w:rsidP="002C4232">
            <w:pPr>
              <w:ind w:left="360" w:firstLine="0"/>
            </w:pPr>
            <w:r w:rsidRPr="004453F6">
              <w:t>XDR</w:t>
            </w:r>
          </w:p>
        </w:tc>
        <w:tc>
          <w:tcPr>
            <w:tcW w:w="6768" w:type="dxa"/>
          </w:tcPr>
          <w:p w:rsidR="00152FC2" w:rsidRPr="004453F6" w:rsidRDefault="00152FC2" w:rsidP="002C4232">
            <w:pPr>
              <w:ind w:left="360" w:firstLine="0"/>
            </w:pPr>
            <w:r w:rsidRPr="004453F6">
              <w:t>An IHE-developed standard that enables a number of healthcare delivery organizations belonging to an XDS Affinity Domain (e.g. a community of care) to cooperate in the care of a 730 patient by sharing clinical records in the form of documents as they proceed with their patients’ care delivery activities.</w:t>
            </w:r>
          </w:p>
        </w:tc>
      </w:tr>
      <w:tr w:rsidR="00152FC2" w:rsidRPr="00D7507C" w:rsidTr="002C4232">
        <w:tc>
          <w:tcPr>
            <w:tcW w:w="2808" w:type="dxa"/>
          </w:tcPr>
          <w:p w:rsidR="00152FC2" w:rsidRPr="004453F6" w:rsidRDefault="00152FC2" w:rsidP="002C4232">
            <w:pPr>
              <w:ind w:left="360" w:firstLine="0"/>
            </w:pPr>
            <w:r w:rsidRPr="004453F6">
              <w:lastRenderedPageBreak/>
              <w:t>XML</w:t>
            </w:r>
          </w:p>
        </w:tc>
        <w:tc>
          <w:tcPr>
            <w:tcW w:w="6768" w:type="dxa"/>
          </w:tcPr>
          <w:p w:rsidR="00152FC2" w:rsidRPr="004453F6" w:rsidRDefault="00152FC2" w:rsidP="002C4232">
            <w:pPr>
              <w:ind w:left="360" w:firstLine="0"/>
            </w:pPr>
            <w:r w:rsidRPr="004453F6">
              <w:t>Extensible Markup Language: a markup language that defines a set of rules for encoding documents in a  format that is both human-readable and machine-readable</w:t>
            </w:r>
          </w:p>
        </w:tc>
      </w:tr>
      <w:tr w:rsidR="00152FC2" w:rsidRPr="00D7507C" w:rsidTr="002C4232">
        <w:tc>
          <w:tcPr>
            <w:tcW w:w="2808" w:type="dxa"/>
          </w:tcPr>
          <w:p w:rsidR="00152FC2" w:rsidRPr="004453F6" w:rsidRDefault="00152FC2" w:rsidP="002C4232">
            <w:pPr>
              <w:ind w:left="360" w:firstLine="0"/>
            </w:pPr>
            <w:r w:rsidRPr="004453F6">
              <w:t>XPN</w:t>
            </w:r>
          </w:p>
        </w:tc>
        <w:tc>
          <w:tcPr>
            <w:tcW w:w="6768" w:type="dxa"/>
          </w:tcPr>
          <w:p w:rsidR="00152FC2" w:rsidRPr="004453F6" w:rsidRDefault="00152FC2" w:rsidP="002C4232">
            <w:pPr>
              <w:ind w:left="360" w:firstLine="0"/>
            </w:pPr>
            <w:r w:rsidRPr="004453F6">
              <w:t>Extended Person Name</w:t>
            </w:r>
          </w:p>
        </w:tc>
      </w:tr>
      <w:tr w:rsidR="00152FC2" w:rsidRPr="00D7507C" w:rsidTr="002C4232">
        <w:tc>
          <w:tcPr>
            <w:tcW w:w="2808" w:type="dxa"/>
          </w:tcPr>
          <w:p w:rsidR="00152FC2" w:rsidRPr="004453F6" w:rsidRDefault="00152FC2" w:rsidP="002C4232">
            <w:pPr>
              <w:ind w:left="360" w:firstLine="0"/>
            </w:pPr>
            <w:r w:rsidRPr="004453F6">
              <w:t>XSPA</w:t>
            </w:r>
          </w:p>
        </w:tc>
        <w:tc>
          <w:tcPr>
            <w:tcW w:w="6768" w:type="dxa"/>
          </w:tcPr>
          <w:p w:rsidR="00152FC2" w:rsidRPr="004453F6" w:rsidRDefault="00152FC2" w:rsidP="002C4232">
            <w:pPr>
              <w:ind w:left="360" w:firstLine="0"/>
            </w:pPr>
            <w:r w:rsidRPr="004453F6">
              <w:t>Cross-Enterprise Security and Privacy Authorization</w:t>
            </w:r>
          </w:p>
        </w:tc>
      </w:tr>
      <w:tr w:rsidR="00152FC2" w:rsidRPr="00D7507C" w:rsidTr="002C4232">
        <w:tc>
          <w:tcPr>
            <w:tcW w:w="2808" w:type="dxa"/>
          </w:tcPr>
          <w:p w:rsidR="00152FC2" w:rsidRPr="004453F6" w:rsidRDefault="00152FC2" w:rsidP="002C4232">
            <w:pPr>
              <w:ind w:left="360" w:firstLine="0"/>
            </w:pPr>
            <w:r w:rsidRPr="004453F6">
              <w:t>XSLT</w:t>
            </w:r>
          </w:p>
        </w:tc>
        <w:tc>
          <w:tcPr>
            <w:tcW w:w="6768" w:type="dxa"/>
          </w:tcPr>
          <w:p w:rsidR="00152FC2" w:rsidRPr="004453F6" w:rsidRDefault="00152FC2" w:rsidP="002C4232">
            <w:pPr>
              <w:ind w:left="360" w:firstLine="0"/>
            </w:pPr>
            <w:r w:rsidRPr="004453F6">
              <w:t>Extensible Stylesheet Language Transformation: a declarative, XML-based language used for the transformation of XML documents</w:t>
            </w:r>
          </w:p>
        </w:tc>
      </w:tr>
      <w:tr w:rsidR="00152FC2" w:rsidRPr="00D7507C" w:rsidTr="002C4232">
        <w:tc>
          <w:tcPr>
            <w:tcW w:w="2808" w:type="dxa"/>
          </w:tcPr>
          <w:p w:rsidR="00152FC2" w:rsidRPr="004453F6" w:rsidRDefault="00152FC2" w:rsidP="002C4232">
            <w:pPr>
              <w:ind w:left="360" w:firstLine="0"/>
            </w:pPr>
            <w:r w:rsidRPr="004453F6">
              <w:t>XUA</w:t>
            </w:r>
          </w:p>
        </w:tc>
        <w:tc>
          <w:tcPr>
            <w:tcW w:w="6768" w:type="dxa"/>
          </w:tcPr>
          <w:p w:rsidR="00152FC2" w:rsidRPr="004453F6" w:rsidRDefault="00152FC2" w:rsidP="002C4232">
            <w:pPr>
              <w:ind w:left="360" w:firstLine="0"/>
            </w:pPr>
            <w:r w:rsidRPr="004453F6">
              <w:t>Cross-Enterprise User Assertion: An IHE-developed standard that provides a means to communicate claims about the identity of an authenticated principal (user, application, system, etc.) in transactions that cross enterprise boundaries</w:t>
            </w:r>
          </w:p>
        </w:tc>
      </w:tr>
    </w:tbl>
    <w:p w:rsidR="00152FC2" w:rsidRDefault="00152FC2" w:rsidP="00152FC2">
      <w:pPr>
        <w:pStyle w:val="Caption"/>
      </w:pPr>
      <w:bookmarkStart w:id="1068" w:name="_Toc325656948"/>
      <w:bookmarkStart w:id="1069" w:name="_Toc386017914"/>
      <w:r>
        <w:t xml:space="preserve">Table </w:t>
      </w:r>
      <w:r w:rsidR="00414F56">
        <w:fldChar w:fldCharType="begin"/>
      </w:r>
      <w:r w:rsidR="00414F56">
        <w:instrText xml:space="preserve"> SEQ Table \* ARABIC </w:instrText>
      </w:r>
      <w:r w:rsidR="00414F56">
        <w:fldChar w:fldCharType="separate"/>
      </w:r>
      <w:r w:rsidR="009C638C">
        <w:rPr>
          <w:noProof/>
        </w:rPr>
        <w:t>82</w:t>
      </w:r>
      <w:r w:rsidR="00414F56">
        <w:rPr>
          <w:noProof/>
        </w:rPr>
        <w:fldChar w:fldCharType="end"/>
      </w:r>
      <w:r w:rsidR="00BB3AB4">
        <w:t xml:space="preserve"> – </w:t>
      </w:r>
      <w:r w:rsidRPr="004C6D32">
        <w:t>Key Acronyms and Definitions</w:t>
      </w:r>
      <w:bookmarkEnd w:id="1068"/>
      <w:bookmarkEnd w:id="1069"/>
      <w:r w:rsidRPr="004C6D32">
        <w:t xml:space="preserve"> </w:t>
      </w:r>
    </w:p>
    <w:p w:rsidR="00152FC2" w:rsidRDefault="00152FC2" w:rsidP="00152FC2">
      <w:pPr>
        <w:pStyle w:val="Caption"/>
        <w:rPr>
          <w:lang w:bidi="en-US"/>
        </w:rPr>
        <w:sectPr w:rsidR="00152FC2" w:rsidSect="002C4232">
          <w:pgSz w:w="12240" w:h="15840"/>
          <w:pgMar w:top="1440" w:right="1440" w:bottom="1440" w:left="1440" w:header="720" w:footer="720" w:gutter="0"/>
          <w:cols w:space="720"/>
          <w:docGrid w:linePitch="360"/>
        </w:sectPr>
      </w:pPr>
    </w:p>
    <w:p w:rsidR="0048195F" w:rsidDel="004B719A" w:rsidRDefault="00061671" w:rsidP="00152FC2">
      <w:pPr>
        <w:pStyle w:val="Heading1"/>
        <w:pBdr>
          <w:bottom w:val="single" w:sz="12" w:space="4" w:color="1361FF" w:themeColor="text1" w:themeTint="99"/>
        </w:pBdr>
        <w:rPr>
          <w:del w:id="1070" w:author="nbashyam" w:date="2015-01-19T05:12:00Z"/>
          <w:lang w:bidi="en-US"/>
        </w:rPr>
      </w:pPr>
      <w:bookmarkStart w:id="1071" w:name="_Toc386620824"/>
      <w:bookmarkStart w:id="1072" w:name="_Toc325660406"/>
      <w:del w:id="1073" w:author="nbashyam" w:date="2015-01-19T05:12:00Z">
        <w:r w:rsidDel="004B719A">
          <w:rPr>
            <w:lang w:bidi="en-US"/>
          </w:rPr>
          <w:lastRenderedPageBreak/>
          <w:delText>Appendix</w:delText>
        </w:r>
        <w:r w:rsidR="009E63FE" w:rsidDel="004B719A">
          <w:rPr>
            <w:lang w:bidi="en-US"/>
          </w:rPr>
          <w:delText xml:space="preserve"> C</w:delText>
        </w:r>
        <w:r w:rsidR="0048195F" w:rsidDel="004B719A">
          <w:rPr>
            <w:lang w:bidi="en-US"/>
          </w:rPr>
          <w:delText>– Definitions</w:delText>
        </w:r>
        <w:bookmarkEnd w:id="1071"/>
      </w:del>
    </w:p>
    <w:p w:rsidR="0048195F" w:rsidDel="004B719A" w:rsidRDefault="0048195F" w:rsidP="00DF00AC">
      <w:pPr>
        <w:rPr>
          <w:del w:id="1074" w:author="nbashyam" w:date="2015-01-19T05:12:00Z"/>
          <w:lang w:bidi="en-US"/>
        </w:rPr>
      </w:pPr>
    </w:p>
    <w:tbl>
      <w:tblPr>
        <w:tblStyle w:val="TableGrid"/>
        <w:tblW w:w="0" w:type="auto"/>
        <w:tblLook w:val="04A0" w:firstRow="1" w:lastRow="0" w:firstColumn="1" w:lastColumn="0" w:noHBand="0" w:noVBand="1"/>
      </w:tblPr>
      <w:tblGrid>
        <w:gridCol w:w="2808"/>
        <w:gridCol w:w="6768"/>
      </w:tblGrid>
      <w:tr w:rsidR="0048195F" w:rsidRPr="00D7507C" w:rsidDel="004B719A" w:rsidTr="00CC395F">
        <w:trPr>
          <w:del w:id="1075" w:author="nbashyam" w:date="2015-01-19T05:12:00Z"/>
        </w:trPr>
        <w:tc>
          <w:tcPr>
            <w:tcW w:w="2808" w:type="dxa"/>
            <w:shd w:val="clear" w:color="auto" w:fill="A1A1A1" w:themeFill="background1" w:themeFillShade="BF"/>
          </w:tcPr>
          <w:p w:rsidR="0048195F" w:rsidRPr="00DC18EC" w:rsidDel="004B719A" w:rsidRDefault="0048195F" w:rsidP="00CC395F">
            <w:pPr>
              <w:ind w:left="360" w:firstLine="0"/>
              <w:jc w:val="center"/>
              <w:rPr>
                <w:del w:id="1076" w:author="nbashyam" w:date="2015-01-19T05:12:00Z"/>
                <w:b/>
              </w:rPr>
            </w:pPr>
            <w:del w:id="1077" w:author="nbashyam" w:date="2015-01-19T05:12:00Z">
              <w:r w:rsidRPr="00DC18EC" w:rsidDel="004B719A">
                <w:rPr>
                  <w:b/>
                </w:rPr>
                <w:delText>Acronym or Term</w:delText>
              </w:r>
            </w:del>
          </w:p>
        </w:tc>
        <w:tc>
          <w:tcPr>
            <w:tcW w:w="6768" w:type="dxa"/>
            <w:shd w:val="clear" w:color="auto" w:fill="A1A1A1" w:themeFill="background1" w:themeFillShade="BF"/>
          </w:tcPr>
          <w:p w:rsidR="0048195F" w:rsidRPr="00DC18EC" w:rsidDel="004B719A" w:rsidRDefault="0048195F" w:rsidP="00CC395F">
            <w:pPr>
              <w:ind w:left="360" w:firstLine="0"/>
              <w:jc w:val="center"/>
              <w:rPr>
                <w:del w:id="1078" w:author="nbashyam" w:date="2015-01-19T05:12:00Z"/>
                <w:b/>
              </w:rPr>
            </w:pPr>
            <w:del w:id="1079" w:author="nbashyam" w:date="2015-01-19T05:12:00Z">
              <w:r w:rsidRPr="00DC18EC" w:rsidDel="004B719A">
                <w:rPr>
                  <w:b/>
                </w:rPr>
                <w:delText>Definition</w:delText>
              </w:r>
            </w:del>
          </w:p>
        </w:tc>
      </w:tr>
      <w:tr w:rsidR="0048195F" w:rsidRPr="00D7507C" w:rsidDel="004B719A" w:rsidTr="00CC395F">
        <w:trPr>
          <w:del w:id="1080" w:author="nbashyam" w:date="2015-01-19T05:12:00Z"/>
        </w:trPr>
        <w:tc>
          <w:tcPr>
            <w:tcW w:w="2808" w:type="dxa"/>
          </w:tcPr>
          <w:p w:rsidR="0048195F" w:rsidRPr="004453F6" w:rsidDel="004B719A" w:rsidRDefault="0048195F" w:rsidP="00CC395F">
            <w:pPr>
              <w:ind w:left="360" w:firstLine="0"/>
              <w:rPr>
                <w:del w:id="1081" w:author="nbashyam" w:date="2015-01-19T05:12:00Z"/>
              </w:rPr>
            </w:pPr>
            <w:del w:id="1082" w:author="nbashyam" w:date="2015-01-19T05:12:00Z">
              <w:r w:rsidRPr="004453F6" w:rsidDel="004B719A">
                <w:delText>42 CFR Part 2</w:delText>
              </w:r>
            </w:del>
          </w:p>
        </w:tc>
        <w:tc>
          <w:tcPr>
            <w:tcW w:w="6768" w:type="dxa"/>
          </w:tcPr>
          <w:p w:rsidR="0048195F" w:rsidRPr="004453F6" w:rsidDel="004B719A" w:rsidRDefault="0048195F" w:rsidP="00DF00AC">
            <w:pPr>
              <w:ind w:firstLine="0"/>
              <w:rPr>
                <w:del w:id="1083" w:author="nbashyam" w:date="2015-01-19T05:12:00Z"/>
                <w:rFonts w:ascii="Arial Narrow" w:hAnsi="Arial Narrow" w:cs="Arial"/>
                <w:sz w:val="32"/>
                <w:szCs w:val="32"/>
                <w:lang w:val="pt-BR"/>
              </w:rPr>
            </w:pPr>
            <w:del w:id="1084" w:author="nbashyam" w:date="2015-01-19T05:12:00Z">
              <w:r w:rsidRPr="004453F6" w:rsidDel="004B719A">
                <w:delText>Federal regulation that mandates the confidentiality of alcohol and drug abuse patient records</w:delText>
              </w:r>
            </w:del>
          </w:p>
        </w:tc>
      </w:tr>
      <w:tr w:rsidR="0048195F" w:rsidRPr="00D7507C" w:rsidDel="004B719A" w:rsidTr="00CC395F">
        <w:trPr>
          <w:del w:id="1085" w:author="nbashyam" w:date="2015-01-19T05:12:00Z"/>
        </w:trPr>
        <w:tc>
          <w:tcPr>
            <w:tcW w:w="2808" w:type="dxa"/>
          </w:tcPr>
          <w:p w:rsidR="0048195F" w:rsidRPr="004453F6" w:rsidDel="004B719A" w:rsidRDefault="0048195F" w:rsidP="00CC395F">
            <w:pPr>
              <w:ind w:left="360" w:firstLine="0"/>
              <w:rPr>
                <w:del w:id="1086" w:author="nbashyam" w:date="2015-01-19T05:12:00Z"/>
              </w:rPr>
            </w:pPr>
            <w:del w:id="1087" w:author="nbashyam" w:date="2015-01-19T05:12:00Z">
              <w:r w:rsidRPr="004453F6" w:rsidDel="004B719A">
                <w:delText>Annotate</w:delText>
              </w:r>
            </w:del>
          </w:p>
        </w:tc>
        <w:tc>
          <w:tcPr>
            <w:tcW w:w="6768" w:type="dxa"/>
          </w:tcPr>
          <w:p w:rsidR="0048195F" w:rsidRPr="004453F6" w:rsidDel="004B719A" w:rsidRDefault="0048195F" w:rsidP="00DF00AC">
            <w:pPr>
              <w:ind w:firstLine="0"/>
              <w:rPr>
                <w:del w:id="1088" w:author="nbashyam" w:date="2015-01-19T05:12:00Z"/>
                <w:rFonts w:ascii="Arial Narrow" w:hAnsi="Arial Narrow" w:cs="Arial"/>
                <w:sz w:val="32"/>
                <w:szCs w:val="32"/>
                <w:lang w:val="pt-BR"/>
              </w:rPr>
            </w:pPr>
            <w:del w:id="1089" w:author="nbashyam" w:date="2015-01-19T05:12:00Z">
              <w:r w:rsidRPr="004453F6" w:rsidDel="004B719A">
                <w:delText>To associate a data element with additional information needed to make information handling decisions based on applicable policy</w:delText>
              </w:r>
            </w:del>
          </w:p>
        </w:tc>
      </w:tr>
      <w:tr w:rsidR="0048195F" w:rsidRPr="00D7507C" w:rsidDel="004B719A" w:rsidTr="00CC395F">
        <w:trPr>
          <w:del w:id="1090" w:author="nbashyam" w:date="2015-01-19T05:12:00Z"/>
        </w:trPr>
        <w:tc>
          <w:tcPr>
            <w:tcW w:w="2808" w:type="dxa"/>
          </w:tcPr>
          <w:p w:rsidR="0048195F" w:rsidRPr="004453F6" w:rsidDel="004B719A" w:rsidRDefault="0048195F" w:rsidP="00CC395F">
            <w:pPr>
              <w:ind w:left="360" w:firstLine="0"/>
              <w:rPr>
                <w:del w:id="1091" w:author="nbashyam" w:date="2015-01-19T05:12:00Z"/>
              </w:rPr>
            </w:pPr>
            <w:del w:id="1092" w:author="nbashyam" w:date="2015-01-19T05:12:00Z">
              <w:r w:rsidRPr="004453F6" w:rsidDel="004B719A">
                <w:delText>Consent Directive</w:delText>
              </w:r>
            </w:del>
          </w:p>
        </w:tc>
        <w:tc>
          <w:tcPr>
            <w:tcW w:w="6768" w:type="dxa"/>
          </w:tcPr>
          <w:p w:rsidR="0048195F" w:rsidRPr="004453F6" w:rsidDel="004B719A" w:rsidRDefault="0048195F" w:rsidP="00DF00AC">
            <w:pPr>
              <w:ind w:firstLine="0"/>
              <w:rPr>
                <w:del w:id="1093" w:author="nbashyam" w:date="2015-01-19T05:12:00Z"/>
                <w:rFonts w:ascii="Arial Narrow" w:hAnsi="Arial Narrow" w:cs="Arial"/>
                <w:sz w:val="32"/>
                <w:szCs w:val="32"/>
                <w:lang w:val="pt-BR"/>
              </w:rPr>
            </w:pPr>
            <w:del w:id="1094" w:author="nbashyam" w:date="2015-01-19T05:12:00Z">
              <w:r w:rsidRPr="004453F6" w:rsidDel="004B719A">
                <w:delText>Official preference by the consumer regarding the release of personal health record and personally/individually identifiable information to providers, payors, or others that may have access to patient health information</w:delText>
              </w:r>
            </w:del>
          </w:p>
        </w:tc>
      </w:tr>
      <w:tr w:rsidR="0048195F" w:rsidRPr="00D7507C" w:rsidDel="004B719A" w:rsidTr="00CC395F">
        <w:trPr>
          <w:del w:id="1095" w:author="nbashyam" w:date="2015-01-19T05:12:00Z"/>
        </w:trPr>
        <w:tc>
          <w:tcPr>
            <w:tcW w:w="2808" w:type="dxa"/>
          </w:tcPr>
          <w:p w:rsidR="0048195F" w:rsidRPr="004453F6" w:rsidDel="004B719A" w:rsidRDefault="0048195F" w:rsidP="00CC395F">
            <w:pPr>
              <w:ind w:left="360" w:firstLine="0"/>
              <w:rPr>
                <w:del w:id="1096" w:author="nbashyam" w:date="2015-01-19T05:12:00Z"/>
              </w:rPr>
            </w:pPr>
            <w:del w:id="1097" w:author="nbashyam" w:date="2015-01-19T05:12:00Z">
              <w:r w:rsidDel="004B719A">
                <w:delText>Document Entry Metadata</w:delText>
              </w:r>
            </w:del>
          </w:p>
        </w:tc>
        <w:tc>
          <w:tcPr>
            <w:tcW w:w="6768" w:type="dxa"/>
          </w:tcPr>
          <w:p w:rsidR="0048195F" w:rsidRPr="004F75E1" w:rsidDel="004B719A" w:rsidRDefault="0048195F" w:rsidP="00DF00AC">
            <w:pPr>
              <w:ind w:firstLine="0"/>
              <w:rPr>
                <w:del w:id="1098" w:author="nbashyam" w:date="2015-01-19T05:12:00Z"/>
                <w:rFonts w:ascii="Arial Narrow" w:hAnsi="Arial Narrow" w:cs="Arial"/>
                <w:spacing w:val="-5"/>
                <w:w w:val="105"/>
                <w:sz w:val="32"/>
                <w:szCs w:val="32"/>
                <w:lang w:val="pt-BR"/>
              </w:rPr>
            </w:pPr>
            <w:del w:id="1099" w:author="nbashyam" w:date="2015-01-19T05:12:00Z">
              <w:r w:rsidRPr="004F75E1" w:rsidDel="004B719A">
                <w:delText xml:space="preserve">The document entry contains the metadata describing the principal characteristics of a document stored in the document repository. </w:delText>
              </w:r>
              <w:r w:rsidDel="004B719A">
                <w:delText xml:space="preserve"> T</w:delText>
              </w:r>
              <w:r w:rsidRPr="004F75E1" w:rsidDel="004B719A">
                <w:delText>he metadata includes a uniqueId data element that</w:delText>
              </w:r>
              <w:r w:rsidDel="004B719A">
                <w:delText xml:space="preserve"> </w:delText>
              </w:r>
              <w:r w:rsidRPr="004F75E1" w:rsidDel="004B719A">
                <w:delText>enables the document to be retrieved</w:delText>
              </w:r>
              <w:r w:rsidDel="004B719A">
                <w:rPr>
                  <w:spacing w:val="-5"/>
                  <w:w w:val="105"/>
                </w:rPr>
                <w:delText>.</w:delText>
              </w:r>
            </w:del>
          </w:p>
        </w:tc>
      </w:tr>
      <w:tr w:rsidR="0048195F" w:rsidRPr="00D7507C" w:rsidDel="004B719A" w:rsidTr="00CC395F">
        <w:trPr>
          <w:del w:id="1100" w:author="nbashyam" w:date="2015-01-19T05:12:00Z"/>
        </w:trPr>
        <w:tc>
          <w:tcPr>
            <w:tcW w:w="2808" w:type="dxa"/>
          </w:tcPr>
          <w:p w:rsidR="0048195F" w:rsidRPr="004453F6" w:rsidDel="004B719A" w:rsidRDefault="0048195F" w:rsidP="00CC395F">
            <w:pPr>
              <w:ind w:left="360" w:firstLine="0"/>
              <w:rPr>
                <w:del w:id="1101" w:author="nbashyam" w:date="2015-01-19T05:12:00Z"/>
              </w:rPr>
            </w:pPr>
            <w:del w:id="1102" w:author="nbashyam" w:date="2015-01-19T05:12:00Z">
              <w:r w:rsidDel="004B719A">
                <w:delText>Envelope</w:delText>
              </w:r>
            </w:del>
          </w:p>
        </w:tc>
        <w:tc>
          <w:tcPr>
            <w:tcW w:w="6768" w:type="dxa"/>
          </w:tcPr>
          <w:p w:rsidR="0048195F" w:rsidRPr="004453F6" w:rsidDel="004B719A" w:rsidRDefault="0048195F" w:rsidP="00DF00AC">
            <w:pPr>
              <w:ind w:firstLine="0"/>
              <w:rPr>
                <w:del w:id="1103" w:author="nbashyam" w:date="2015-01-19T05:12:00Z"/>
                <w:rFonts w:ascii="Arial Narrow" w:hAnsi="Arial Narrow" w:cs="Arial"/>
                <w:sz w:val="32"/>
                <w:szCs w:val="32"/>
                <w:lang w:val="pt-BR"/>
              </w:rPr>
            </w:pPr>
            <w:del w:id="1104" w:author="nbashyam" w:date="2015-01-19T05:12:00Z">
              <w:r w:rsidDel="004B719A">
                <w:delText>Envelope is used to define the transport mechanism that transports patient data</w:delText>
              </w:r>
            </w:del>
          </w:p>
        </w:tc>
      </w:tr>
      <w:tr w:rsidR="0048195F" w:rsidRPr="00D7507C" w:rsidDel="004B719A" w:rsidTr="00CC395F">
        <w:trPr>
          <w:del w:id="1105" w:author="nbashyam" w:date="2015-01-19T05:12:00Z"/>
        </w:trPr>
        <w:tc>
          <w:tcPr>
            <w:tcW w:w="2808" w:type="dxa"/>
          </w:tcPr>
          <w:p w:rsidR="0048195F" w:rsidRPr="004453F6" w:rsidDel="004B719A" w:rsidRDefault="0048195F" w:rsidP="00CC395F">
            <w:pPr>
              <w:ind w:left="360" w:firstLine="0"/>
              <w:rPr>
                <w:del w:id="1106" w:author="nbashyam" w:date="2015-01-19T05:12:00Z"/>
              </w:rPr>
            </w:pPr>
            <w:del w:id="1107" w:author="nbashyam" w:date="2015-01-19T05:12:00Z">
              <w:r w:rsidRPr="004453F6" w:rsidDel="004B719A">
                <w:delText>Segmentation</w:delText>
              </w:r>
            </w:del>
          </w:p>
        </w:tc>
        <w:tc>
          <w:tcPr>
            <w:tcW w:w="6768" w:type="dxa"/>
          </w:tcPr>
          <w:p w:rsidR="0048195F" w:rsidRPr="004453F6" w:rsidDel="004B719A" w:rsidRDefault="0048195F" w:rsidP="00DF00AC">
            <w:pPr>
              <w:ind w:firstLine="0"/>
              <w:rPr>
                <w:del w:id="1108" w:author="nbashyam" w:date="2015-01-19T05:12:00Z"/>
                <w:rFonts w:ascii="Arial Narrow" w:hAnsi="Arial Narrow" w:cs="Arial"/>
                <w:sz w:val="32"/>
                <w:szCs w:val="32"/>
                <w:lang w:val="pt-BR"/>
              </w:rPr>
            </w:pPr>
            <w:del w:id="1109" w:author="nbashyam" w:date="2015-01-19T05:12:00Z">
              <w:r w:rsidDel="004B719A">
                <w:delText>P</w:delText>
              </w:r>
              <w:r w:rsidRPr="0048195F" w:rsidDel="004B719A">
                <w:delText>rocess of sequestering from capture, access or view certain data elements that are perceived by a legal entity, institution, organization or individual as being undesirable to share. For this guide, this definition explicitly refers to the end-to-end process from patient data annotation to processing of those annotations by a receiving system.</w:delText>
              </w:r>
            </w:del>
          </w:p>
        </w:tc>
      </w:tr>
      <w:tr w:rsidR="0048195F" w:rsidRPr="00D7507C" w:rsidDel="004B719A" w:rsidTr="00CC395F">
        <w:trPr>
          <w:del w:id="1110" w:author="nbashyam" w:date="2015-01-19T05:12:00Z"/>
        </w:trPr>
        <w:tc>
          <w:tcPr>
            <w:tcW w:w="2808" w:type="dxa"/>
          </w:tcPr>
          <w:p w:rsidR="0048195F" w:rsidRPr="004453F6" w:rsidDel="004B719A" w:rsidRDefault="0048195F" w:rsidP="00CC395F">
            <w:pPr>
              <w:ind w:left="360" w:firstLine="0"/>
              <w:rPr>
                <w:del w:id="1111" w:author="nbashyam" w:date="2015-01-19T05:12:00Z"/>
              </w:rPr>
            </w:pPr>
            <w:del w:id="1112" w:author="nbashyam" w:date="2015-01-19T05:12:00Z">
              <w:r w:rsidRPr="004453F6" w:rsidDel="004B719A">
                <w:delText>Title 38</w:delText>
              </w:r>
            </w:del>
          </w:p>
        </w:tc>
        <w:tc>
          <w:tcPr>
            <w:tcW w:w="6768" w:type="dxa"/>
          </w:tcPr>
          <w:p w:rsidR="0048195F" w:rsidRPr="004453F6" w:rsidDel="004B719A" w:rsidRDefault="0048195F" w:rsidP="00DF00AC">
            <w:pPr>
              <w:ind w:firstLine="0"/>
              <w:rPr>
                <w:del w:id="1113" w:author="nbashyam" w:date="2015-01-19T05:12:00Z"/>
                <w:rFonts w:ascii="Arial Narrow" w:hAnsi="Arial Narrow" w:cs="Arial"/>
                <w:sz w:val="32"/>
                <w:szCs w:val="32"/>
                <w:lang w:val="pt-BR"/>
              </w:rPr>
            </w:pPr>
            <w:del w:id="1114" w:author="nbashyam" w:date="2015-01-19T05:12:00Z">
              <w:r w:rsidRPr="004453F6" w:rsidDel="004B719A">
                <w:delText>Federal regulation that mandates pensions, bonuses, and veterans’ relief, including the confidentiality of alcohol and drug abuse patient information</w:delText>
              </w:r>
            </w:del>
          </w:p>
        </w:tc>
      </w:tr>
    </w:tbl>
    <w:p w:rsidR="004A2DBC" w:rsidDel="004B719A" w:rsidRDefault="004A2DBC" w:rsidP="004A2DBC">
      <w:pPr>
        <w:pStyle w:val="Caption"/>
        <w:rPr>
          <w:del w:id="1115" w:author="nbashyam" w:date="2015-01-19T05:12:00Z"/>
        </w:rPr>
      </w:pPr>
      <w:bookmarkStart w:id="1116" w:name="_Toc386017915"/>
      <w:del w:id="1117" w:author="nbashyam" w:date="2015-01-19T05:12:00Z">
        <w:r w:rsidDel="004B719A">
          <w:delText xml:space="preserve">Table </w:delText>
        </w:r>
        <w:r w:rsidR="00E06CE4" w:rsidDel="004B719A">
          <w:rPr>
            <w:b w:val="0"/>
            <w:bCs w:val="0"/>
          </w:rPr>
          <w:fldChar w:fldCharType="begin"/>
        </w:r>
        <w:r w:rsidR="00E06CE4" w:rsidDel="004B719A">
          <w:delInstrText xml:space="preserve"> SEQ Table \* ARABIC </w:delInstrText>
        </w:r>
        <w:r w:rsidR="00E06CE4" w:rsidDel="004B719A">
          <w:rPr>
            <w:b w:val="0"/>
            <w:bCs w:val="0"/>
          </w:rPr>
          <w:fldChar w:fldCharType="separate"/>
        </w:r>
        <w:r w:rsidR="009C638C" w:rsidDel="004B719A">
          <w:rPr>
            <w:noProof/>
          </w:rPr>
          <w:delText>83</w:delText>
        </w:r>
        <w:r w:rsidR="00E06CE4" w:rsidDel="004B719A">
          <w:rPr>
            <w:b w:val="0"/>
            <w:bCs w:val="0"/>
            <w:noProof/>
          </w:rPr>
          <w:fldChar w:fldCharType="end"/>
        </w:r>
        <w:r w:rsidR="00BB3AB4" w:rsidDel="004B719A">
          <w:delText xml:space="preserve"> – </w:delText>
        </w:r>
        <w:r w:rsidDel="004B719A">
          <w:delText>Definitions</w:delText>
        </w:r>
        <w:bookmarkEnd w:id="1116"/>
      </w:del>
    </w:p>
    <w:p w:rsidR="00152FC2" w:rsidDel="004B719A" w:rsidRDefault="00152FC2" w:rsidP="00152FC2">
      <w:pPr>
        <w:pStyle w:val="Heading1"/>
        <w:pBdr>
          <w:bottom w:val="single" w:sz="12" w:space="4" w:color="1361FF" w:themeColor="text1" w:themeTint="99"/>
        </w:pBdr>
        <w:rPr>
          <w:del w:id="1118" w:author="nbashyam" w:date="2015-01-19T05:12:00Z"/>
          <w:lang w:bidi="en-US"/>
        </w:rPr>
      </w:pPr>
      <w:bookmarkStart w:id="1119" w:name="_Toc386620825"/>
      <w:del w:id="1120" w:author="nbashyam" w:date="2015-01-19T05:12:00Z">
        <w:r w:rsidDel="004B719A">
          <w:rPr>
            <w:lang w:bidi="en-US"/>
          </w:rPr>
          <w:delText xml:space="preserve">Appendix </w:delText>
        </w:r>
        <w:r w:rsidR="009E63FE" w:rsidDel="004B719A">
          <w:rPr>
            <w:lang w:bidi="en-US"/>
          </w:rPr>
          <w:delText>D</w:delText>
        </w:r>
        <w:r w:rsidDel="004B719A">
          <w:rPr>
            <w:lang w:bidi="en-US"/>
          </w:rPr>
          <w:delText xml:space="preserve"> – Working Examples</w:delText>
        </w:r>
        <w:bookmarkEnd w:id="1072"/>
        <w:bookmarkEnd w:id="1119"/>
      </w:del>
    </w:p>
    <w:p w:rsidR="00152FC2" w:rsidDel="004B719A" w:rsidRDefault="00152FC2" w:rsidP="00152FC2">
      <w:pPr>
        <w:ind w:firstLine="0"/>
        <w:rPr>
          <w:del w:id="1121" w:author="nbashyam" w:date="2015-01-19T05:12:00Z"/>
        </w:rPr>
      </w:pPr>
      <w:del w:id="1122" w:author="nbashyam" w:date="2015-01-19T05:12:00Z">
        <w:r w:rsidRPr="00FB567D" w:rsidDel="004B719A">
          <w:delText>The following table summarizes the list of examples that are provided in this document. Any use of XML or other metadata is documented here in a list format.</w:delText>
        </w:r>
      </w:del>
    </w:p>
    <w:p w:rsidR="00152FC2" w:rsidDel="004B719A" w:rsidRDefault="00152FC2" w:rsidP="00152FC2">
      <w:pPr>
        <w:ind w:firstLine="0"/>
        <w:rPr>
          <w:del w:id="1123" w:author="nbashyam" w:date="2015-01-19T05:12:00Z"/>
        </w:rPr>
      </w:pPr>
    </w:p>
    <w:tbl>
      <w:tblPr>
        <w:tblStyle w:val="TableGrid"/>
        <w:tblW w:w="0" w:type="auto"/>
        <w:tblLook w:val="04A0" w:firstRow="1" w:lastRow="0" w:firstColumn="1" w:lastColumn="0" w:noHBand="0" w:noVBand="1"/>
      </w:tblPr>
      <w:tblGrid>
        <w:gridCol w:w="5598"/>
        <w:gridCol w:w="3978"/>
      </w:tblGrid>
      <w:tr w:rsidR="00152FC2" w:rsidDel="004B719A" w:rsidTr="002C4232">
        <w:trPr>
          <w:del w:id="1124" w:author="nbashyam" w:date="2015-01-19T05:12:00Z"/>
        </w:trPr>
        <w:tc>
          <w:tcPr>
            <w:tcW w:w="5598" w:type="dxa"/>
            <w:shd w:val="clear" w:color="auto" w:fill="A1A1A1" w:themeFill="background1" w:themeFillShade="BF"/>
          </w:tcPr>
          <w:p w:rsidR="00152FC2" w:rsidRPr="002233C5" w:rsidDel="004B719A" w:rsidRDefault="00152FC2" w:rsidP="002C4232">
            <w:pPr>
              <w:ind w:firstLine="0"/>
              <w:jc w:val="center"/>
              <w:rPr>
                <w:del w:id="1125" w:author="nbashyam" w:date="2015-01-19T05:12:00Z"/>
                <w:b/>
                <w:lang w:bidi="en-US"/>
              </w:rPr>
            </w:pPr>
            <w:del w:id="1126" w:author="nbashyam" w:date="2015-01-19T05:12:00Z">
              <w:r w:rsidDel="004B719A">
                <w:rPr>
                  <w:b/>
                  <w:lang w:bidi="en-US"/>
                </w:rPr>
                <w:delText>XML Example</w:delText>
              </w:r>
            </w:del>
          </w:p>
        </w:tc>
        <w:tc>
          <w:tcPr>
            <w:tcW w:w="3978" w:type="dxa"/>
            <w:shd w:val="clear" w:color="auto" w:fill="A1A1A1" w:themeFill="background1" w:themeFillShade="BF"/>
          </w:tcPr>
          <w:p w:rsidR="00152FC2" w:rsidRPr="002233C5" w:rsidDel="004B719A" w:rsidRDefault="00152FC2" w:rsidP="002C4232">
            <w:pPr>
              <w:ind w:firstLine="0"/>
              <w:jc w:val="center"/>
              <w:rPr>
                <w:del w:id="1127" w:author="nbashyam" w:date="2015-01-19T05:12:00Z"/>
                <w:b/>
                <w:lang w:bidi="en-US"/>
              </w:rPr>
            </w:pPr>
            <w:del w:id="1128" w:author="nbashyam" w:date="2015-01-19T05:12:00Z">
              <w:r w:rsidDel="004B719A">
                <w:rPr>
                  <w:b/>
                  <w:lang w:bidi="en-US"/>
                </w:rPr>
                <w:delText>Link to Section in Implementation Guide</w:delText>
              </w:r>
            </w:del>
          </w:p>
        </w:tc>
      </w:tr>
      <w:tr w:rsidR="00152FC2" w:rsidRPr="000453BD" w:rsidDel="004B719A" w:rsidTr="002C4232">
        <w:trPr>
          <w:trHeight w:val="300"/>
          <w:del w:id="1129" w:author="nbashyam" w:date="2015-01-19T05:12:00Z"/>
        </w:trPr>
        <w:tc>
          <w:tcPr>
            <w:tcW w:w="5598" w:type="dxa"/>
            <w:noWrap/>
            <w:hideMark/>
          </w:tcPr>
          <w:p w:rsidR="00152FC2" w:rsidRPr="000453BD" w:rsidDel="004B719A" w:rsidRDefault="00152FC2" w:rsidP="002C4232">
            <w:pPr>
              <w:ind w:firstLine="0"/>
              <w:rPr>
                <w:del w:id="1130" w:author="nbashyam" w:date="2015-01-19T05:12:00Z"/>
                <w:rFonts w:ascii="Calibri" w:eastAsia="Times New Roman" w:hAnsi="Calibri" w:cs="Calibri"/>
                <w:color w:val="000000"/>
              </w:rPr>
            </w:pPr>
            <w:del w:id="1131" w:author="nbashyam" w:date="2015-01-19T05:12:00Z">
              <w:r w:rsidRPr="000453BD" w:rsidDel="004B719A">
                <w:rPr>
                  <w:rFonts w:ascii="Calibri" w:eastAsia="Times New Roman" w:hAnsi="Calibri" w:cs="Calibri"/>
                  <w:color w:val="000000"/>
                </w:rPr>
                <w:delText>SOAP Envelope</w:delText>
              </w:r>
            </w:del>
          </w:p>
        </w:tc>
        <w:tc>
          <w:tcPr>
            <w:tcW w:w="3978" w:type="dxa"/>
            <w:noWrap/>
            <w:hideMark/>
          </w:tcPr>
          <w:p w:rsidR="00152FC2" w:rsidRPr="000453BD" w:rsidDel="004B719A" w:rsidRDefault="00E06CE4" w:rsidP="002C4232">
            <w:pPr>
              <w:ind w:firstLine="0"/>
              <w:jc w:val="center"/>
              <w:rPr>
                <w:del w:id="1132" w:author="nbashyam" w:date="2015-01-19T05:12:00Z"/>
                <w:rFonts w:ascii="Calibri" w:eastAsia="Times New Roman" w:hAnsi="Calibri" w:cs="Calibri"/>
                <w:color w:val="000000"/>
              </w:rPr>
            </w:pPr>
            <w:del w:id="1133" w:author="nbashyam" w:date="2015-01-19T05:12:00Z">
              <w:r w:rsidDel="004B719A">
                <w:fldChar w:fldCharType="begin"/>
              </w:r>
              <w:r w:rsidDel="004B719A">
                <w:delInstrText xml:space="preserve"> HYPERLINK \l "_Transport_Mechanism" </w:delInstrText>
              </w:r>
              <w:r w:rsidDel="004B719A">
                <w:fldChar w:fldCharType="separate"/>
              </w:r>
              <w:r w:rsidR="00FA5B34" w:rsidDel="004B719A">
                <w:rPr>
                  <w:rStyle w:val="Hyperlink"/>
                  <w:rFonts w:ascii="Calibri" w:eastAsia="Times New Roman" w:hAnsi="Calibri" w:cs="Calibri"/>
                </w:rPr>
                <w:delText>27</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34" w:author="nbashyam" w:date="2015-01-19T05:12:00Z"/>
        </w:trPr>
        <w:tc>
          <w:tcPr>
            <w:tcW w:w="5598" w:type="dxa"/>
            <w:noWrap/>
            <w:hideMark/>
          </w:tcPr>
          <w:p w:rsidR="00152FC2" w:rsidRPr="000453BD" w:rsidDel="004B719A" w:rsidRDefault="00152FC2" w:rsidP="002C4232">
            <w:pPr>
              <w:ind w:firstLine="0"/>
              <w:rPr>
                <w:del w:id="1135" w:author="nbashyam" w:date="2015-01-19T05:12:00Z"/>
                <w:rFonts w:ascii="Calibri" w:eastAsia="Times New Roman" w:hAnsi="Calibri" w:cs="Calibri"/>
                <w:color w:val="000000"/>
              </w:rPr>
            </w:pPr>
            <w:del w:id="1136" w:author="nbashyam" w:date="2015-01-19T05:12:00Z">
              <w:r w:rsidRPr="000453BD" w:rsidDel="004B719A">
                <w:rPr>
                  <w:rFonts w:ascii="Calibri" w:eastAsia="Times New Roman" w:hAnsi="Calibri" w:cs="Calibri"/>
                  <w:color w:val="000000"/>
                </w:rPr>
                <w:delText>Binding XDS and XDR metadata to the SOAP Envelope</w:delText>
              </w:r>
            </w:del>
          </w:p>
        </w:tc>
        <w:tc>
          <w:tcPr>
            <w:tcW w:w="3978" w:type="dxa"/>
            <w:noWrap/>
            <w:hideMark/>
          </w:tcPr>
          <w:p w:rsidR="00152FC2" w:rsidRPr="000453BD" w:rsidDel="004B719A" w:rsidRDefault="00E06CE4" w:rsidP="002C4232">
            <w:pPr>
              <w:ind w:firstLine="0"/>
              <w:jc w:val="center"/>
              <w:rPr>
                <w:del w:id="1137" w:author="nbashyam" w:date="2015-01-19T05:12:00Z"/>
                <w:rFonts w:ascii="Calibri" w:eastAsia="Times New Roman" w:hAnsi="Calibri" w:cs="Calibri"/>
                <w:color w:val="000000"/>
              </w:rPr>
            </w:pPr>
            <w:del w:id="1138" w:author="nbashyam" w:date="2015-01-19T05:12:00Z">
              <w:r w:rsidDel="004B719A">
                <w:fldChar w:fldCharType="begin"/>
              </w:r>
              <w:r w:rsidDel="004B719A">
                <w:delInstrText xml:space="preserve"> HYPERLINK \l "_Toc323654344" </w:delInstrText>
              </w:r>
              <w:r w:rsidDel="004B719A">
                <w:fldChar w:fldCharType="separate"/>
              </w:r>
              <w:r w:rsidR="00FA5B34" w:rsidDel="004B719A">
                <w:rPr>
                  <w:rStyle w:val="Hyperlink"/>
                  <w:rFonts w:ascii="Calibri" w:eastAsia="Times New Roman" w:hAnsi="Calibri" w:cs="Calibri"/>
                </w:rPr>
                <w:delText>28</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39" w:author="nbashyam" w:date="2015-01-19T05:12:00Z"/>
        </w:trPr>
        <w:tc>
          <w:tcPr>
            <w:tcW w:w="5598" w:type="dxa"/>
            <w:noWrap/>
            <w:hideMark/>
          </w:tcPr>
          <w:p w:rsidR="00152FC2" w:rsidRPr="000453BD" w:rsidDel="004B719A" w:rsidRDefault="00152FC2" w:rsidP="002C4232">
            <w:pPr>
              <w:ind w:firstLine="0"/>
              <w:rPr>
                <w:del w:id="1140" w:author="nbashyam" w:date="2015-01-19T05:12:00Z"/>
                <w:rFonts w:ascii="Calibri" w:eastAsia="Times New Roman" w:hAnsi="Calibri" w:cs="Calibri"/>
                <w:color w:val="000000"/>
              </w:rPr>
            </w:pPr>
            <w:del w:id="1141" w:author="nbashyam" w:date="2015-01-19T05:12:00Z">
              <w:r w:rsidRPr="000453BD" w:rsidDel="004B719A">
                <w:rPr>
                  <w:rFonts w:ascii="Calibri" w:eastAsia="Times New Roman" w:hAnsi="Calibri" w:cs="Calibri"/>
                  <w:color w:val="000000"/>
                </w:rPr>
                <w:delText>SOAP Header</w:delText>
              </w:r>
            </w:del>
          </w:p>
        </w:tc>
        <w:tc>
          <w:tcPr>
            <w:tcW w:w="3978" w:type="dxa"/>
            <w:noWrap/>
            <w:hideMark/>
          </w:tcPr>
          <w:p w:rsidR="00152FC2" w:rsidRPr="000453BD" w:rsidDel="004B719A" w:rsidRDefault="00E06CE4" w:rsidP="002C4232">
            <w:pPr>
              <w:ind w:firstLine="0"/>
              <w:jc w:val="center"/>
              <w:rPr>
                <w:del w:id="1142" w:author="nbashyam" w:date="2015-01-19T05:12:00Z"/>
                <w:rFonts w:ascii="Calibri" w:eastAsia="Times New Roman" w:hAnsi="Calibri" w:cs="Calibri"/>
                <w:color w:val="000000"/>
              </w:rPr>
            </w:pPr>
            <w:del w:id="1143" w:author="nbashyam" w:date="2015-01-19T05:12:00Z">
              <w:r w:rsidDel="004B719A">
                <w:fldChar w:fldCharType="begin"/>
              </w:r>
              <w:r w:rsidDel="004B719A">
                <w:delInstrText xml:space="preserve"> HYPERLINK \l "_Toc323654344" </w:delInstrText>
              </w:r>
              <w:r w:rsidDel="004B719A">
                <w:fldChar w:fldCharType="separate"/>
              </w:r>
              <w:r w:rsidR="00FA5B34" w:rsidDel="004B719A">
                <w:rPr>
                  <w:rStyle w:val="Hyperlink"/>
                  <w:rFonts w:ascii="Calibri" w:eastAsia="Times New Roman" w:hAnsi="Calibri" w:cs="Calibri"/>
                </w:rPr>
                <w:delText>28</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44" w:author="nbashyam" w:date="2015-01-19T05:12:00Z"/>
        </w:trPr>
        <w:tc>
          <w:tcPr>
            <w:tcW w:w="5598" w:type="dxa"/>
            <w:noWrap/>
            <w:hideMark/>
          </w:tcPr>
          <w:p w:rsidR="00152FC2" w:rsidRPr="000453BD" w:rsidDel="004B719A" w:rsidRDefault="00152FC2" w:rsidP="002C4232">
            <w:pPr>
              <w:ind w:firstLine="0"/>
              <w:rPr>
                <w:del w:id="1145" w:author="nbashyam" w:date="2015-01-19T05:12:00Z"/>
                <w:rFonts w:ascii="Calibri" w:eastAsia="Times New Roman" w:hAnsi="Calibri" w:cs="Calibri"/>
                <w:color w:val="000000"/>
              </w:rPr>
            </w:pPr>
            <w:del w:id="1146" w:author="nbashyam" w:date="2015-01-19T05:12:00Z">
              <w:r w:rsidRPr="000453BD" w:rsidDel="004B719A">
                <w:rPr>
                  <w:rFonts w:ascii="Calibri" w:eastAsia="Times New Roman" w:hAnsi="Calibri" w:cs="Calibri"/>
                  <w:color w:val="000000"/>
                </w:rPr>
                <w:delText>SAML Assertion in SOAP Header</w:delText>
              </w:r>
            </w:del>
          </w:p>
        </w:tc>
        <w:tc>
          <w:tcPr>
            <w:tcW w:w="3978" w:type="dxa"/>
            <w:noWrap/>
            <w:hideMark/>
          </w:tcPr>
          <w:p w:rsidR="00152FC2" w:rsidRPr="000453BD" w:rsidDel="004B719A" w:rsidRDefault="00E06CE4" w:rsidP="002C4232">
            <w:pPr>
              <w:ind w:firstLine="0"/>
              <w:jc w:val="center"/>
              <w:rPr>
                <w:del w:id="1147" w:author="nbashyam" w:date="2015-01-19T05:12:00Z"/>
                <w:rFonts w:ascii="Calibri" w:eastAsia="Times New Roman" w:hAnsi="Calibri" w:cs="Calibri"/>
                <w:color w:val="000000"/>
              </w:rPr>
            </w:pPr>
            <w:del w:id="1148" w:author="nbashyam" w:date="2015-01-19T05:12:00Z">
              <w:r w:rsidDel="004B719A">
                <w:fldChar w:fldCharType="begin"/>
              </w:r>
              <w:r w:rsidDel="004B719A">
                <w:delInstrText xml:space="preserve"> HYPERLINK \l "_SAML_Assertion" </w:delInstrText>
              </w:r>
              <w:r w:rsidDel="004B719A">
                <w:fldChar w:fldCharType="separate"/>
              </w:r>
              <w:r w:rsidR="00FA5B34" w:rsidDel="004B719A">
                <w:rPr>
                  <w:rStyle w:val="Hyperlink"/>
                  <w:rFonts w:ascii="Calibri" w:eastAsia="Times New Roman" w:hAnsi="Calibri" w:cs="Calibri"/>
                </w:rPr>
                <w:delText>31</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49" w:author="nbashyam" w:date="2015-01-19T05:12:00Z"/>
        </w:trPr>
        <w:tc>
          <w:tcPr>
            <w:tcW w:w="5598" w:type="dxa"/>
            <w:noWrap/>
            <w:hideMark/>
          </w:tcPr>
          <w:p w:rsidR="00152FC2" w:rsidRPr="000453BD" w:rsidDel="004B719A" w:rsidRDefault="00152FC2" w:rsidP="002C4232">
            <w:pPr>
              <w:ind w:firstLine="0"/>
              <w:rPr>
                <w:del w:id="1150" w:author="nbashyam" w:date="2015-01-19T05:12:00Z"/>
                <w:rFonts w:ascii="Calibri" w:eastAsia="Times New Roman" w:hAnsi="Calibri" w:cs="Calibri"/>
                <w:color w:val="000000"/>
              </w:rPr>
            </w:pPr>
            <w:del w:id="1151" w:author="nbashyam" w:date="2015-01-19T05:12:00Z">
              <w:r w:rsidRPr="000453BD" w:rsidDel="004B719A">
                <w:rPr>
                  <w:rFonts w:ascii="Calibri" w:eastAsia="Times New Roman" w:hAnsi="Calibri" w:cs="Calibri"/>
                  <w:color w:val="000000"/>
                </w:rPr>
                <w:delText>SOAP Body</w:delText>
              </w:r>
            </w:del>
          </w:p>
        </w:tc>
        <w:tc>
          <w:tcPr>
            <w:tcW w:w="3978" w:type="dxa"/>
            <w:noWrap/>
            <w:hideMark/>
          </w:tcPr>
          <w:p w:rsidR="00152FC2" w:rsidRPr="000453BD" w:rsidDel="004B719A" w:rsidRDefault="00E06CE4" w:rsidP="002C4232">
            <w:pPr>
              <w:ind w:firstLine="0"/>
              <w:jc w:val="center"/>
              <w:rPr>
                <w:del w:id="1152" w:author="nbashyam" w:date="2015-01-19T05:12:00Z"/>
                <w:rFonts w:ascii="Calibri" w:eastAsia="Times New Roman" w:hAnsi="Calibri" w:cs="Calibri"/>
                <w:color w:val="000000"/>
              </w:rPr>
            </w:pPr>
            <w:del w:id="1153" w:author="nbashyam" w:date="2015-01-19T05:12:00Z">
              <w:r w:rsidDel="004B719A">
                <w:fldChar w:fldCharType="begin"/>
              </w:r>
              <w:r w:rsidDel="004B719A">
                <w:delInstrText xml:space="preserve"> HYPERLINK \l "_SOAP_Body" </w:delInstrText>
              </w:r>
              <w:r w:rsidDel="004B719A">
                <w:fldChar w:fldCharType="separate"/>
              </w:r>
              <w:r w:rsidR="00FA5B34" w:rsidDel="004B719A">
                <w:rPr>
                  <w:rStyle w:val="Hyperlink"/>
                  <w:rFonts w:ascii="Calibri" w:eastAsia="Times New Roman" w:hAnsi="Calibri" w:cs="Calibri"/>
                </w:rPr>
                <w:delText>31</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54" w:author="nbashyam" w:date="2015-01-19T05:12:00Z"/>
        </w:trPr>
        <w:tc>
          <w:tcPr>
            <w:tcW w:w="5598" w:type="dxa"/>
            <w:noWrap/>
            <w:hideMark/>
          </w:tcPr>
          <w:p w:rsidR="00152FC2" w:rsidRPr="000453BD" w:rsidDel="004B719A" w:rsidRDefault="00152FC2" w:rsidP="002C4232">
            <w:pPr>
              <w:ind w:firstLine="0"/>
              <w:rPr>
                <w:del w:id="1155" w:author="nbashyam" w:date="2015-01-19T05:12:00Z"/>
                <w:rFonts w:ascii="Calibri" w:eastAsia="Times New Roman" w:hAnsi="Calibri" w:cs="Calibri"/>
                <w:color w:val="000000"/>
              </w:rPr>
            </w:pPr>
            <w:del w:id="1156" w:author="nbashyam" w:date="2015-01-19T05:12:00Z">
              <w:r w:rsidRPr="000453BD" w:rsidDel="004B719A">
                <w:rPr>
                  <w:rFonts w:ascii="Calibri" w:eastAsia="Times New Roman" w:hAnsi="Calibri" w:cs="Calibri"/>
                  <w:color w:val="000000"/>
                </w:rPr>
                <w:delText>XDR/XDS Metadata</w:delText>
              </w:r>
            </w:del>
          </w:p>
        </w:tc>
        <w:tc>
          <w:tcPr>
            <w:tcW w:w="3978" w:type="dxa"/>
            <w:noWrap/>
            <w:hideMark/>
          </w:tcPr>
          <w:p w:rsidR="00152FC2" w:rsidRPr="000453BD" w:rsidDel="004B719A" w:rsidRDefault="00E06CE4" w:rsidP="002C4232">
            <w:pPr>
              <w:ind w:firstLine="0"/>
              <w:jc w:val="center"/>
              <w:rPr>
                <w:del w:id="1157" w:author="nbashyam" w:date="2015-01-19T05:12:00Z"/>
                <w:rFonts w:ascii="Calibri" w:eastAsia="Times New Roman" w:hAnsi="Calibri" w:cs="Calibri"/>
                <w:color w:val="000000"/>
              </w:rPr>
            </w:pPr>
            <w:del w:id="1158" w:author="nbashyam" w:date="2015-01-19T05:12:00Z">
              <w:r w:rsidDel="004B719A">
                <w:fldChar w:fldCharType="begin"/>
              </w:r>
              <w:r w:rsidDel="004B719A">
                <w:delInstrText xml:space="preserve"> HYPERLINK \l "_XDR/XDS_Metadata_1" </w:delInstrText>
              </w:r>
              <w:r w:rsidDel="004B719A">
                <w:fldChar w:fldCharType="separate"/>
              </w:r>
              <w:r w:rsidR="00FA5B34" w:rsidDel="004B719A">
                <w:rPr>
                  <w:rStyle w:val="Hyperlink"/>
                  <w:rFonts w:ascii="Calibri" w:eastAsia="Times New Roman" w:hAnsi="Calibri" w:cs="Calibri"/>
                </w:rPr>
                <w:delText>35</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59" w:author="nbashyam" w:date="2015-01-19T05:12:00Z"/>
        </w:trPr>
        <w:tc>
          <w:tcPr>
            <w:tcW w:w="5598" w:type="dxa"/>
            <w:noWrap/>
            <w:hideMark/>
          </w:tcPr>
          <w:p w:rsidR="00152FC2" w:rsidRPr="000453BD" w:rsidDel="004B719A" w:rsidRDefault="00152FC2" w:rsidP="002C4232">
            <w:pPr>
              <w:ind w:firstLine="0"/>
              <w:rPr>
                <w:del w:id="1160" w:author="nbashyam" w:date="2015-01-19T05:12:00Z"/>
                <w:rFonts w:ascii="Calibri" w:eastAsia="Times New Roman" w:hAnsi="Calibri" w:cs="Calibri"/>
                <w:color w:val="000000"/>
              </w:rPr>
            </w:pPr>
            <w:del w:id="1161" w:author="nbashyam" w:date="2015-01-19T05:12:00Z">
              <w:r w:rsidRPr="000453BD" w:rsidDel="004B719A">
                <w:rPr>
                  <w:rFonts w:ascii="Calibri" w:eastAsia="Times New Roman" w:hAnsi="Calibri" w:cs="Calibri"/>
                  <w:color w:val="000000"/>
                </w:rPr>
                <w:lastRenderedPageBreak/>
                <w:delText>CDA R2 Header</w:delText>
              </w:r>
            </w:del>
          </w:p>
        </w:tc>
        <w:tc>
          <w:tcPr>
            <w:tcW w:w="3978" w:type="dxa"/>
            <w:noWrap/>
            <w:hideMark/>
          </w:tcPr>
          <w:p w:rsidR="00152FC2" w:rsidRPr="000453BD" w:rsidDel="004B719A" w:rsidRDefault="00E06CE4" w:rsidP="002C4232">
            <w:pPr>
              <w:ind w:firstLine="0"/>
              <w:jc w:val="center"/>
              <w:rPr>
                <w:del w:id="1162" w:author="nbashyam" w:date="2015-01-19T05:12:00Z"/>
                <w:rFonts w:ascii="Calibri" w:eastAsia="Times New Roman" w:hAnsi="Calibri" w:cs="Calibri"/>
                <w:color w:val="000000"/>
              </w:rPr>
            </w:pPr>
            <w:del w:id="1163" w:author="nbashyam" w:date="2015-01-19T05:12:00Z">
              <w:r w:rsidDel="004B719A">
                <w:fldChar w:fldCharType="begin"/>
              </w:r>
              <w:r w:rsidDel="004B719A">
                <w:delInstrText xml:space="preserve"> HYPERLINK \l "_CDA_R2_Header" </w:delInstrText>
              </w:r>
              <w:r w:rsidDel="004B719A">
                <w:fldChar w:fldCharType="separate"/>
              </w:r>
              <w:r w:rsidR="00FA5B34" w:rsidDel="004B719A">
                <w:rPr>
                  <w:rStyle w:val="Hyperlink"/>
                  <w:rFonts w:ascii="Calibri" w:eastAsia="Times New Roman" w:hAnsi="Calibri" w:cs="Calibri"/>
                </w:rPr>
                <w:delText>36</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64" w:author="nbashyam" w:date="2015-01-19T05:12:00Z"/>
        </w:trPr>
        <w:tc>
          <w:tcPr>
            <w:tcW w:w="5598" w:type="dxa"/>
            <w:noWrap/>
            <w:hideMark/>
          </w:tcPr>
          <w:p w:rsidR="00152FC2" w:rsidRPr="000453BD" w:rsidDel="004B719A" w:rsidRDefault="00152FC2" w:rsidP="002C4232">
            <w:pPr>
              <w:ind w:firstLine="0"/>
              <w:rPr>
                <w:del w:id="1165" w:author="nbashyam" w:date="2015-01-19T05:12:00Z"/>
                <w:rFonts w:ascii="Calibri" w:eastAsia="Times New Roman" w:hAnsi="Calibri" w:cs="Calibri"/>
                <w:color w:val="000000"/>
              </w:rPr>
            </w:pPr>
            <w:del w:id="1166" w:author="nbashyam" w:date="2015-01-19T05:12:00Z">
              <w:r w:rsidRPr="000453BD" w:rsidDel="004B719A">
                <w:rPr>
                  <w:rFonts w:ascii="Calibri" w:eastAsia="Times New Roman" w:hAnsi="Calibri" w:cs="Calibri"/>
                  <w:color w:val="000000"/>
                </w:rPr>
                <w:delText>CDA R2 Section</w:delText>
              </w:r>
            </w:del>
          </w:p>
        </w:tc>
        <w:tc>
          <w:tcPr>
            <w:tcW w:w="3978" w:type="dxa"/>
            <w:noWrap/>
            <w:hideMark/>
          </w:tcPr>
          <w:p w:rsidR="00152FC2" w:rsidRPr="000453BD" w:rsidDel="004B719A" w:rsidRDefault="00E06CE4" w:rsidP="002C4232">
            <w:pPr>
              <w:ind w:firstLine="0"/>
              <w:jc w:val="center"/>
              <w:rPr>
                <w:del w:id="1167" w:author="nbashyam" w:date="2015-01-19T05:12:00Z"/>
                <w:rFonts w:ascii="Calibri" w:eastAsia="Times New Roman" w:hAnsi="Calibri" w:cs="Calibri"/>
                <w:color w:val="000000"/>
              </w:rPr>
            </w:pPr>
            <w:del w:id="1168" w:author="nbashyam" w:date="2015-01-19T05:12:00Z">
              <w:r w:rsidDel="004B719A">
                <w:fldChar w:fldCharType="begin"/>
              </w:r>
              <w:r w:rsidDel="004B719A">
                <w:delInstrText xml:space="preserve"> HYPERLINK \l "_CDA_R2_Section" </w:delInstrText>
              </w:r>
              <w:r w:rsidDel="004B719A">
                <w:fldChar w:fldCharType="separate"/>
              </w:r>
              <w:r w:rsidR="00FA5B34" w:rsidDel="004B719A">
                <w:rPr>
                  <w:rStyle w:val="Hyperlink"/>
                  <w:rFonts w:ascii="Calibri" w:eastAsia="Times New Roman" w:hAnsi="Calibri" w:cs="Calibri"/>
                </w:rPr>
                <w:delText>37</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69" w:author="nbashyam" w:date="2015-01-19T05:12:00Z"/>
        </w:trPr>
        <w:tc>
          <w:tcPr>
            <w:tcW w:w="5598" w:type="dxa"/>
            <w:noWrap/>
            <w:hideMark/>
          </w:tcPr>
          <w:p w:rsidR="00152FC2" w:rsidRPr="000453BD" w:rsidDel="004B719A" w:rsidRDefault="00152FC2" w:rsidP="002C4232">
            <w:pPr>
              <w:ind w:firstLine="0"/>
              <w:rPr>
                <w:del w:id="1170" w:author="nbashyam" w:date="2015-01-19T05:12:00Z"/>
                <w:rFonts w:ascii="Calibri" w:eastAsia="Times New Roman" w:hAnsi="Calibri" w:cs="Calibri"/>
                <w:color w:val="000000"/>
              </w:rPr>
            </w:pPr>
            <w:del w:id="1171" w:author="nbashyam" w:date="2015-01-19T05:12:00Z">
              <w:r w:rsidRPr="000453BD" w:rsidDel="004B719A">
                <w:rPr>
                  <w:rFonts w:ascii="Calibri" w:eastAsia="Times New Roman" w:hAnsi="Calibri" w:cs="Calibri"/>
                  <w:color w:val="000000"/>
                </w:rPr>
                <w:delText>CDA R2 Entry</w:delText>
              </w:r>
            </w:del>
          </w:p>
        </w:tc>
        <w:tc>
          <w:tcPr>
            <w:tcW w:w="3978" w:type="dxa"/>
            <w:noWrap/>
            <w:hideMark/>
          </w:tcPr>
          <w:p w:rsidR="00152FC2" w:rsidRPr="000453BD" w:rsidDel="004B719A" w:rsidRDefault="00E06CE4" w:rsidP="002C4232">
            <w:pPr>
              <w:ind w:firstLine="0"/>
              <w:jc w:val="center"/>
              <w:rPr>
                <w:del w:id="1172" w:author="nbashyam" w:date="2015-01-19T05:12:00Z"/>
                <w:rFonts w:ascii="Calibri" w:eastAsia="Times New Roman" w:hAnsi="Calibri" w:cs="Calibri"/>
                <w:color w:val="000000"/>
              </w:rPr>
            </w:pPr>
            <w:del w:id="1173" w:author="nbashyam" w:date="2015-01-19T05:12:00Z">
              <w:r w:rsidDel="004B719A">
                <w:fldChar w:fldCharType="begin"/>
              </w:r>
              <w:r w:rsidDel="004B719A">
                <w:delInstrText xml:space="preserve"> HYPERLINK \l "_CDA_R2_Entry" </w:delInstrText>
              </w:r>
              <w:r w:rsidDel="004B719A">
                <w:fldChar w:fldCharType="separate"/>
              </w:r>
              <w:r w:rsidR="00FA5B34" w:rsidDel="004B719A">
                <w:rPr>
                  <w:rStyle w:val="Hyperlink"/>
                  <w:rFonts w:ascii="Calibri" w:eastAsia="Times New Roman" w:hAnsi="Calibri" w:cs="Calibri"/>
                </w:rPr>
                <w:delText>38</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74" w:author="nbashyam" w:date="2015-01-19T05:12:00Z"/>
        </w:trPr>
        <w:tc>
          <w:tcPr>
            <w:tcW w:w="5598" w:type="dxa"/>
            <w:noWrap/>
            <w:hideMark/>
          </w:tcPr>
          <w:p w:rsidR="00152FC2" w:rsidRPr="000453BD" w:rsidDel="004B719A" w:rsidRDefault="00152FC2" w:rsidP="002C4232">
            <w:pPr>
              <w:ind w:firstLine="0"/>
              <w:rPr>
                <w:del w:id="1175" w:author="nbashyam" w:date="2015-01-19T05:12:00Z"/>
                <w:rFonts w:ascii="Calibri" w:eastAsia="Times New Roman" w:hAnsi="Calibri" w:cs="Calibri"/>
                <w:color w:val="000000"/>
              </w:rPr>
            </w:pPr>
            <w:del w:id="1176" w:author="nbashyam" w:date="2015-01-19T05:12:00Z">
              <w:r w:rsidRPr="000453BD" w:rsidDel="004B719A">
                <w:rPr>
                  <w:rFonts w:ascii="Calibri" w:eastAsia="Times New Roman" w:hAnsi="Calibri" w:cs="Calibri"/>
                  <w:color w:val="000000"/>
                </w:rPr>
                <w:delText>SAML Assertion - Request</w:delText>
              </w:r>
            </w:del>
          </w:p>
        </w:tc>
        <w:tc>
          <w:tcPr>
            <w:tcW w:w="3978" w:type="dxa"/>
            <w:noWrap/>
            <w:hideMark/>
          </w:tcPr>
          <w:p w:rsidR="00152FC2" w:rsidRPr="000453BD" w:rsidDel="004B719A" w:rsidRDefault="00E06CE4" w:rsidP="002C4232">
            <w:pPr>
              <w:ind w:firstLine="0"/>
              <w:jc w:val="center"/>
              <w:rPr>
                <w:del w:id="1177" w:author="nbashyam" w:date="2015-01-19T05:12:00Z"/>
                <w:rFonts w:ascii="Calibri" w:eastAsia="Times New Roman" w:hAnsi="Calibri" w:cs="Calibri"/>
                <w:color w:val="000000"/>
              </w:rPr>
            </w:pPr>
            <w:del w:id="1178" w:author="nbashyam" w:date="2015-01-19T05:12:00Z">
              <w:r w:rsidDel="004B719A">
                <w:fldChar w:fldCharType="begin"/>
              </w:r>
              <w:r w:rsidDel="004B719A">
                <w:delInstrText xml:space="preserve"> HYPERLINK \l "SAML_Assertion1" </w:delInstrText>
              </w:r>
              <w:r w:rsidDel="004B719A">
                <w:fldChar w:fldCharType="separate"/>
              </w:r>
              <w:r w:rsidR="00FA5B34" w:rsidDel="004B719A">
                <w:rPr>
                  <w:rStyle w:val="Hyperlink"/>
                  <w:rFonts w:ascii="Calibri" w:eastAsia="Times New Roman" w:hAnsi="Calibri" w:cs="Calibri"/>
                </w:rPr>
                <w:delText>44</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79" w:author="nbashyam" w:date="2015-01-19T05:12:00Z"/>
        </w:trPr>
        <w:tc>
          <w:tcPr>
            <w:tcW w:w="5598" w:type="dxa"/>
            <w:noWrap/>
            <w:hideMark/>
          </w:tcPr>
          <w:p w:rsidR="00152FC2" w:rsidRPr="000453BD" w:rsidDel="004B719A" w:rsidRDefault="00152FC2" w:rsidP="002C4232">
            <w:pPr>
              <w:ind w:firstLine="0"/>
              <w:rPr>
                <w:del w:id="1180" w:author="nbashyam" w:date="2015-01-19T05:12:00Z"/>
                <w:rFonts w:ascii="Calibri" w:eastAsia="Times New Roman" w:hAnsi="Calibri" w:cs="Calibri"/>
                <w:color w:val="000000"/>
              </w:rPr>
            </w:pPr>
            <w:del w:id="1181" w:author="nbashyam" w:date="2015-01-19T05:12:00Z">
              <w:r w:rsidRPr="000453BD" w:rsidDel="004B719A">
                <w:rPr>
                  <w:rFonts w:ascii="Calibri" w:eastAsia="Times New Roman" w:hAnsi="Calibri" w:cs="Calibri"/>
                  <w:color w:val="000000"/>
                </w:rPr>
                <w:delText>SAML Assertion - Response</w:delText>
              </w:r>
            </w:del>
          </w:p>
        </w:tc>
        <w:tc>
          <w:tcPr>
            <w:tcW w:w="3978" w:type="dxa"/>
            <w:noWrap/>
            <w:hideMark/>
          </w:tcPr>
          <w:p w:rsidR="00152FC2" w:rsidRPr="000453BD" w:rsidDel="004B719A" w:rsidRDefault="00E06CE4" w:rsidP="002C4232">
            <w:pPr>
              <w:ind w:firstLine="0"/>
              <w:jc w:val="center"/>
              <w:rPr>
                <w:del w:id="1182" w:author="nbashyam" w:date="2015-01-19T05:12:00Z"/>
                <w:rFonts w:ascii="Calibri" w:eastAsia="Times New Roman" w:hAnsi="Calibri" w:cs="Calibri"/>
                <w:color w:val="000000"/>
              </w:rPr>
            </w:pPr>
            <w:del w:id="1183" w:author="nbashyam" w:date="2015-01-19T05:12:00Z">
              <w:r w:rsidDel="004B719A">
                <w:fldChar w:fldCharType="begin"/>
              </w:r>
              <w:r w:rsidDel="004B719A">
                <w:delInstrText xml:space="preserve"> HYPERLINK \l "SAML_Assertion2" </w:delInstrText>
              </w:r>
              <w:r w:rsidDel="004B719A">
                <w:fldChar w:fldCharType="separate"/>
              </w:r>
              <w:r w:rsidR="00FA5B34" w:rsidDel="004B719A">
                <w:rPr>
                  <w:rStyle w:val="Hyperlink"/>
                  <w:rFonts w:ascii="Calibri" w:eastAsia="Times New Roman" w:hAnsi="Calibri" w:cs="Calibri"/>
                </w:rPr>
                <w:delText>44</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84" w:author="nbashyam" w:date="2015-01-19T05:12:00Z"/>
        </w:trPr>
        <w:tc>
          <w:tcPr>
            <w:tcW w:w="5598" w:type="dxa"/>
            <w:noWrap/>
            <w:hideMark/>
          </w:tcPr>
          <w:p w:rsidR="00152FC2" w:rsidRPr="000453BD" w:rsidDel="004B719A" w:rsidRDefault="00152FC2" w:rsidP="002C4232">
            <w:pPr>
              <w:ind w:firstLine="0"/>
              <w:rPr>
                <w:del w:id="1185" w:author="nbashyam" w:date="2015-01-19T05:12:00Z"/>
                <w:rFonts w:ascii="Calibri" w:eastAsia="Times New Roman" w:hAnsi="Calibri" w:cs="Calibri"/>
                <w:color w:val="000000"/>
              </w:rPr>
            </w:pPr>
            <w:del w:id="1186" w:author="nbashyam" w:date="2015-01-19T05:12:00Z">
              <w:r w:rsidRPr="000453BD" w:rsidDel="004B719A">
                <w:rPr>
                  <w:rFonts w:ascii="Calibri" w:eastAsia="Times New Roman" w:hAnsi="Calibri" w:cs="Calibri"/>
                  <w:color w:val="000000"/>
                </w:rPr>
                <w:delText>SAML Assertion - Allowed Purpose</w:delText>
              </w:r>
            </w:del>
          </w:p>
        </w:tc>
        <w:tc>
          <w:tcPr>
            <w:tcW w:w="3978" w:type="dxa"/>
            <w:noWrap/>
            <w:hideMark/>
          </w:tcPr>
          <w:p w:rsidR="00152FC2" w:rsidRPr="000453BD" w:rsidDel="004B719A" w:rsidRDefault="00E06CE4" w:rsidP="002C4232">
            <w:pPr>
              <w:ind w:firstLine="0"/>
              <w:jc w:val="center"/>
              <w:rPr>
                <w:del w:id="1187" w:author="nbashyam" w:date="2015-01-19T05:12:00Z"/>
                <w:rFonts w:ascii="Calibri" w:eastAsia="Times New Roman" w:hAnsi="Calibri" w:cs="Calibri"/>
                <w:color w:val="000000"/>
              </w:rPr>
            </w:pPr>
            <w:del w:id="1188" w:author="nbashyam" w:date="2015-01-19T05:12:00Z">
              <w:r w:rsidDel="004B719A">
                <w:fldChar w:fldCharType="begin"/>
              </w:r>
              <w:r w:rsidDel="004B719A">
                <w:delInstrText xml:space="preserve"> HYPERLINK \l "_Defining_Allowed_Purposes" </w:delInstrText>
              </w:r>
              <w:r w:rsidDel="004B719A">
                <w:fldChar w:fldCharType="separate"/>
              </w:r>
              <w:r w:rsidR="00FA5B34" w:rsidDel="004B719A">
                <w:rPr>
                  <w:rStyle w:val="Hyperlink"/>
                  <w:rFonts w:ascii="Calibri" w:eastAsia="Times New Roman" w:hAnsi="Calibri" w:cs="Calibri"/>
                </w:rPr>
                <w:delText>44</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89" w:author="nbashyam" w:date="2015-01-19T05:12:00Z"/>
        </w:trPr>
        <w:tc>
          <w:tcPr>
            <w:tcW w:w="5598" w:type="dxa"/>
            <w:noWrap/>
            <w:hideMark/>
          </w:tcPr>
          <w:p w:rsidR="00152FC2" w:rsidRPr="000453BD" w:rsidDel="004B719A" w:rsidRDefault="00152FC2" w:rsidP="002C4232">
            <w:pPr>
              <w:ind w:firstLine="0"/>
              <w:rPr>
                <w:del w:id="1190" w:author="nbashyam" w:date="2015-01-19T05:12:00Z"/>
                <w:rFonts w:ascii="Calibri" w:eastAsia="Times New Roman" w:hAnsi="Calibri" w:cs="Calibri"/>
                <w:color w:val="000000"/>
              </w:rPr>
            </w:pPr>
            <w:del w:id="1191" w:author="nbashyam" w:date="2015-01-19T05:12:00Z">
              <w:r w:rsidRPr="000453BD" w:rsidDel="004B719A">
                <w:rPr>
                  <w:rFonts w:ascii="Calibri" w:eastAsia="Times New Roman" w:hAnsi="Calibri" w:cs="Calibri"/>
                  <w:color w:val="000000"/>
                </w:rPr>
                <w:delText>CDA Consent Directive - Body Data Elements</w:delText>
              </w:r>
            </w:del>
          </w:p>
        </w:tc>
        <w:tc>
          <w:tcPr>
            <w:tcW w:w="3978" w:type="dxa"/>
            <w:noWrap/>
            <w:hideMark/>
          </w:tcPr>
          <w:p w:rsidR="00152FC2" w:rsidRPr="000453BD" w:rsidDel="004B719A" w:rsidRDefault="00E06CE4" w:rsidP="002C4232">
            <w:pPr>
              <w:ind w:firstLine="0"/>
              <w:jc w:val="center"/>
              <w:rPr>
                <w:del w:id="1192" w:author="nbashyam" w:date="2015-01-19T05:12:00Z"/>
                <w:rFonts w:ascii="Calibri" w:eastAsia="Times New Roman" w:hAnsi="Calibri" w:cs="Calibri"/>
                <w:color w:val="000000"/>
              </w:rPr>
            </w:pPr>
            <w:del w:id="1193" w:author="nbashyam" w:date="2015-01-19T05:12:00Z">
              <w:r w:rsidDel="004B719A">
                <w:fldChar w:fldCharType="begin"/>
              </w:r>
              <w:r w:rsidDel="004B719A">
                <w:delInstrText xml:space="preserve"> HYPERLINK \l "_CDA_Consent_Directive" </w:delInstrText>
              </w:r>
              <w:r w:rsidDel="004B719A">
                <w:fldChar w:fldCharType="separate"/>
              </w:r>
              <w:r w:rsidR="00FA5B34" w:rsidDel="004B719A">
                <w:rPr>
                  <w:rStyle w:val="Hyperlink"/>
                  <w:rFonts w:ascii="Calibri" w:eastAsia="Times New Roman" w:hAnsi="Calibri" w:cs="Calibri"/>
                </w:rPr>
                <w:delText>46</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94" w:author="nbashyam" w:date="2015-01-19T05:12:00Z"/>
        </w:trPr>
        <w:tc>
          <w:tcPr>
            <w:tcW w:w="5598" w:type="dxa"/>
            <w:noWrap/>
            <w:hideMark/>
          </w:tcPr>
          <w:p w:rsidR="00152FC2" w:rsidRPr="000453BD" w:rsidDel="004B719A" w:rsidRDefault="00152FC2" w:rsidP="002C4232">
            <w:pPr>
              <w:ind w:firstLine="0"/>
              <w:rPr>
                <w:del w:id="1195" w:author="nbashyam" w:date="2015-01-19T05:12:00Z"/>
                <w:rFonts w:ascii="Calibri" w:eastAsia="Times New Roman" w:hAnsi="Calibri" w:cs="Calibri"/>
                <w:color w:val="000000"/>
              </w:rPr>
            </w:pPr>
            <w:del w:id="1196" w:author="nbashyam" w:date="2015-01-19T05:12:00Z">
              <w:r w:rsidRPr="000453BD" w:rsidDel="004B719A">
                <w:rPr>
                  <w:rFonts w:ascii="Calibri" w:eastAsia="Times New Roman" w:hAnsi="Calibri" w:cs="Calibri"/>
                  <w:color w:val="000000"/>
                </w:rPr>
                <w:delText>Document-Level Tagging</w:delText>
              </w:r>
            </w:del>
          </w:p>
        </w:tc>
        <w:tc>
          <w:tcPr>
            <w:tcW w:w="3978" w:type="dxa"/>
            <w:noWrap/>
            <w:hideMark/>
          </w:tcPr>
          <w:p w:rsidR="00152FC2" w:rsidRPr="003240A4" w:rsidDel="004B719A" w:rsidRDefault="00E06CE4" w:rsidP="002C4232">
            <w:pPr>
              <w:ind w:firstLine="0"/>
              <w:jc w:val="center"/>
              <w:rPr>
                <w:del w:id="1197" w:author="nbashyam" w:date="2015-01-19T05:12:00Z"/>
                <w:rStyle w:val="Hyperlink"/>
              </w:rPr>
            </w:pPr>
            <w:del w:id="1198" w:author="nbashyam" w:date="2015-01-19T05:12:00Z">
              <w:r w:rsidDel="004B719A">
                <w:fldChar w:fldCharType="begin"/>
              </w:r>
              <w:r w:rsidDel="004B719A">
                <w:delInstrText xml:space="preserve"> HYPERLINK \l "Doc_Tagging" </w:delInstrText>
              </w:r>
              <w:r w:rsidDel="004B719A">
                <w:fldChar w:fldCharType="separate"/>
              </w:r>
              <w:r w:rsidR="00FA5B34" w:rsidDel="004B719A">
                <w:rPr>
                  <w:rStyle w:val="Hyperlink"/>
                  <w:rFonts w:ascii="Calibri" w:eastAsia="Times New Roman" w:hAnsi="Calibri" w:cs="Calibri"/>
                </w:rPr>
                <w:delText>85</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199" w:author="nbashyam" w:date="2015-01-19T05:12:00Z"/>
        </w:trPr>
        <w:tc>
          <w:tcPr>
            <w:tcW w:w="5598" w:type="dxa"/>
            <w:noWrap/>
            <w:hideMark/>
          </w:tcPr>
          <w:p w:rsidR="00152FC2" w:rsidRPr="000453BD" w:rsidDel="004B719A" w:rsidRDefault="00152FC2" w:rsidP="002C4232">
            <w:pPr>
              <w:ind w:firstLine="0"/>
              <w:rPr>
                <w:del w:id="1200" w:author="nbashyam" w:date="2015-01-19T05:12:00Z"/>
                <w:rFonts w:ascii="Calibri" w:eastAsia="Times New Roman" w:hAnsi="Calibri" w:cs="Calibri"/>
                <w:color w:val="000000"/>
              </w:rPr>
            </w:pPr>
            <w:del w:id="1201" w:author="nbashyam" w:date="2015-01-19T05:12:00Z">
              <w:r w:rsidRPr="000453BD" w:rsidDel="004B719A">
                <w:rPr>
                  <w:rFonts w:ascii="Calibri" w:eastAsia="Times New Roman" w:hAnsi="Calibri" w:cs="Calibri"/>
                  <w:color w:val="000000"/>
                </w:rPr>
                <w:delText>Section-Level Tagging</w:delText>
              </w:r>
            </w:del>
          </w:p>
        </w:tc>
        <w:tc>
          <w:tcPr>
            <w:tcW w:w="3978" w:type="dxa"/>
            <w:noWrap/>
            <w:hideMark/>
          </w:tcPr>
          <w:p w:rsidR="00152FC2" w:rsidRPr="003240A4" w:rsidDel="004B719A" w:rsidRDefault="00E06CE4" w:rsidP="002C4232">
            <w:pPr>
              <w:ind w:firstLine="0"/>
              <w:jc w:val="center"/>
              <w:rPr>
                <w:del w:id="1202" w:author="nbashyam" w:date="2015-01-19T05:12:00Z"/>
                <w:rStyle w:val="Hyperlink"/>
              </w:rPr>
            </w:pPr>
            <w:del w:id="1203" w:author="nbashyam" w:date="2015-01-19T05:12:00Z">
              <w:r w:rsidDel="004B719A">
                <w:fldChar w:fldCharType="begin"/>
              </w:r>
              <w:r w:rsidDel="004B719A">
                <w:delInstrText xml:space="preserve"> HYPERLINK \l "Sec_Tagging" </w:delInstrText>
              </w:r>
              <w:r w:rsidDel="004B719A">
                <w:fldChar w:fldCharType="separate"/>
              </w:r>
              <w:r w:rsidR="00FA5B34" w:rsidDel="004B719A">
                <w:rPr>
                  <w:rStyle w:val="Hyperlink"/>
                </w:rPr>
                <w:delText>89</w:delText>
              </w:r>
              <w:r w:rsidDel="004B719A">
                <w:rPr>
                  <w:rStyle w:val="Hyperlink"/>
                </w:rPr>
                <w:fldChar w:fldCharType="end"/>
              </w:r>
            </w:del>
          </w:p>
        </w:tc>
      </w:tr>
      <w:tr w:rsidR="00152FC2" w:rsidRPr="000453BD" w:rsidDel="004B719A" w:rsidTr="002C4232">
        <w:trPr>
          <w:trHeight w:val="300"/>
          <w:del w:id="1204" w:author="nbashyam" w:date="2015-01-19T05:12:00Z"/>
        </w:trPr>
        <w:tc>
          <w:tcPr>
            <w:tcW w:w="5598" w:type="dxa"/>
            <w:noWrap/>
            <w:hideMark/>
          </w:tcPr>
          <w:p w:rsidR="00152FC2" w:rsidRPr="000453BD" w:rsidDel="004B719A" w:rsidRDefault="00152FC2" w:rsidP="002C4232">
            <w:pPr>
              <w:ind w:firstLine="0"/>
              <w:rPr>
                <w:del w:id="1205" w:author="nbashyam" w:date="2015-01-19T05:12:00Z"/>
                <w:rFonts w:ascii="Calibri" w:eastAsia="Times New Roman" w:hAnsi="Calibri" w:cs="Calibri"/>
                <w:color w:val="000000"/>
              </w:rPr>
            </w:pPr>
            <w:del w:id="1206" w:author="nbashyam" w:date="2015-01-19T05:12:00Z">
              <w:r w:rsidRPr="000453BD" w:rsidDel="004B719A">
                <w:rPr>
                  <w:rFonts w:ascii="Calibri" w:eastAsia="Times New Roman" w:hAnsi="Calibri" w:cs="Calibri"/>
                  <w:color w:val="000000"/>
                </w:rPr>
                <w:delText>Section-Level Tagging - CDA Entry</w:delText>
              </w:r>
            </w:del>
          </w:p>
        </w:tc>
        <w:tc>
          <w:tcPr>
            <w:tcW w:w="3978" w:type="dxa"/>
            <w:noWrap/>
            <w:hideMark/>
          </w:tcPr>
          <w:p w:rsidR="00152FC2" w:rsidRPr="003240A4" w:rsidDel="004B719A" w:rsidRDefault="00E06CE4" w:rsidP="002C4232">
            <w:pPr>
              <w:ind w:firstLine="0"/>
              <w:jc w:val="center"/>
              <w:rPr>
                <w:del w:id="1207" w:author="nbashyam" w:date="2015-01-19T05:12:00Z"/>
                <w:rStyle w:val="Hyperlink"/>
              </w:rPr>
            </w:pPr>
            <w:del w:id="1208" w:author="nbashyam" w:date="2015-01-19T05:12:00Z">
              <w:r w:rsidDel="004B719A">
                <w:fldChar w:fldCharType="begin"/>
              </w:r>
              <w:r w:rsidDel="004B719A">
                <w:delInstrText xml:space="preserve"> HYPERLINK \l "Sec_Tagging2" </w:delInstrText>
              </w:r>
              <w:r w:rsidDel="004B719A">
                <w:fldChar w:fldCharType="separate"/>
              </w:r>
              <w:r w:rsidR="00FA5B34" w:rsidDel="004B719A">
                <w:rPr>
                  <w:rStyle w:val="Hyperlink"/>
                  <w:rFonts w:ascii="Calibri" w:eastAsia="Times New Roman" w:hAnsi="Calibri" w:cs="Calibri"/>
                </w:rPr>
                <w:delText>90</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209" w:author="nbashyam" w:date="2015-01-19T05:12:00Z"/>
        </w:trPr>
        <w:tc>
          <w:tcPr>
            <w:tcW w:w="5598" w:type="dxa"/>
            <w:noWrap/>
            <w:hideMark/>
          </w:tcPr>
          <w:p w:rsidR="00152FC2" w:rsidRPr="000453BD" w:rsidDel="004B719A" w:rsidRDefault="00152FC2" w:rsidP="002C4232">
            <w:pPr>
              <w:ind w:firstLine="0"/>
              <w:rPr>
                <w:del w:id="1210" w:author="nbashyam" w:date="2015-01-19T05:12:00Z"/>
                <w:rFonts w:ascii="Calibri" w:eastAsia="Times New Roman" w:hAnsi="Calibri" w:cs="Calibri"/>
                <w:color w:val="000000"/>
              </w:rPr>
            </w:pPr>
            <w:del w:id="1211" w:author="nbashyam" w:date="2015-01-19T05:12:00Z">
              <w:r w:rsidRPr="000453BD" w:rsidDel="004B719A">
                <w:rPr>
                  <w:rFonts w:ascii="Calibri" w:eastAsia="Times New Roman" w:hAnsi="Calibri" w:cs="Calibri"/>
                  <w:color w:val="000000"/>
                </w:rPr>
                <w:delText>Entry-Level Tagging - externalDocument</w:delText>
              </w:r>
            </w:del>
          </w:p>
        </w:tc>
        <w:tc>
          <w:tcPr>
            <w:tcW w:w="3978" w:type="dxa"/>
            <w:noWrap/>
            <w:hideMark/>
          </w:tcPr>
          <w:p w:rsidR="00152FC2" w:rsidRPr="003240A4" w:rsidDel="004B719A" w:rsidRDefault="00E06CE4" w:rsidP="002C4232">
            <w:pPr>
              <w:ind w:firstLine="0"/>
              <w:jc w:val="center"/>
              <w:rPr>
                <w:del w:id="1212" w:author="nbashyam" w:date="2015-01-19T05:12:00Z"/>
                <w:rStyle w:val="Hyperlink"/>
              </w:rPr>
            </w:pPr>
            <w:del w:id="1213" w:author="nbashyam" w:date="2015-01-19T05:12:00Z">
              <w:r w:rsidDel="004B719A">
                <w:fldChar w:fldCharType="begin"/>
              </w:r>
              <w:r w:rsidDel="004B719A">
                <w:delInstrText xml:space="preserve"> HYPERLINK \l "Entry_Tagging" </w:delInstrText>
              </w:r>
              <w:r w:rsidDel="004B719A">
                <w:fldChar w:fldCharType="separate"/>
              </w:r>
              <w:r w:rsidR="00FA5B34" w:rsidDel="004B719A">
                <w:rPr>
                  <w:rStyle w:val="Hyperlink"/>
                  <w:rFonts w:ascii="Calibri" w:eastAsia="Times New Roman" w:hAnsi="Calibri" w:cs="Calibri"/>
                </w:rPr>
                <w:delText>93</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214" w:author="nbashyam" w:date="2015-01-19T05:12:00Z"/>
        </w:trPr>
        <w:tc>
          <w:tcPr>
            <w:tcW w:w="5598" w:type="dxa"/>
            <w:noWrap/>
            <w:hideMark/>
          </w:tcPr>
          <w:p w:rsidR="00152FC2" w:rsidRPr="000453BD" w:rsidDel="004B719A" w:rsidRDefault="00152FC2" w:rsidP="002C4232">
            <w:pPr>
              <w:ind w:firstLine="0"/>
              <w:rPr>
                <w:del w:id="1215" w:author="nbashyam" w:date="2015-01-19T05:12:00Z"/>
                <w:rFonts w:ascii="Calibri" w:eastAsia="Times New Roman" w:hAnsi="Calibri" w:cs="Calibri"/>
                <w:color w:val="000000"/>
              </w:rPr>
            </w:pPr>
            <w:del w:id="1216" w:author="nbashyam" w:date="2015-01-19T05:12:00Z">
              <w:r w:rsidRPr="000453BD" w:rsidDel="004B719A">
                <w:rPr>
                  <w:rFonts w:ascii="Calibri" w:eastAsia="Times New Roman" w:hAnsi="Calibri" w:cs="Calibri"/>
                  <w:color w:val="000000"/>
                </w:rPr>
                <w:delText>Entry-Level Tagging - XACML rule</w:delText>
              </w:r>
            </w:del>
          </w:p>
        </w:tc>
        <w:tc>
          <w:tcPr>
            <w:tcW w:w="3978" w:type="dxa"/>
            <w:noWrap/>
            <w:hideMark/>
          </w:tcPr>
          <w:p w:rsidR="00152FC2" w:rsidRPr="003240A4" w:rsidDel="004B719A" w:rsidRDefault="00E06CE4" w:rsidP="002C4232">
            <w:pPr>
              <w:ind w:firstLine="0"/>
              <w:jc w:val="center"/>
              <w:rPr>
                <w:del w:id="1217" w:author="nbashyam" w:date="2015-01-19T05:12:00Z"/>
                <w:rStyle w:val="Hyperlink"/>
              </w:rPr>
            </w:pPr>
            <w:del w:id="1218" w:author="nbashyam" w:date="2015-01-19T05:12:00Z">
              <w:r w:rsidDel="004B719A">
                <w:fldChar w:fldCharType="begin"/>
              </w:r>
              <w:r w:rsidDel="004B719A">
                <w:delInstrText xml:space="preserve"> HYPERLINK \l "Entry_Tagging_XACML" </w:delInstrText>
              </w:r>
              <w:r w:rsidDel="004B719A">
                <w:fldChar w:fldCharType="separate"/>
              </w:r>
              <w:r w:rsidR="00FA5B34" w:rsidDel="004B719A">
                <w:rPr>
                  <w:rStyle w:val="Hyperlink"/>
                  <w:rFonts w:ascii="Calibri" w:eastAsia="Times New Roman" w:hAnsi="Calibri" w:cs="Calibri"/>
                </w:rPr>
                <w:delText>97</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219" w:author="nbashyam" w:date="2015-01-19T05:12:00Z"/>
        </w:trPr>
        <w:tc>
          <w:tcPr>
            <w:tcW w:w="5598" w:type="dxa"/>
            <w:noWrap/>
            <w:hideMark/>
          </w:tcPr>
          <w:p w:rsidR="00152FC2" w:rsidRPr="000453BD" w:rsidDel="004B719A" w:rsidRDefault="00152FC2" w:rsidP="002C4232">
            <w:pPr>
              <w:ind w:firstLine="0"/>
              <w:rPr>
                <w:del w:id="1220" w:author="nbashyam" w:date="2015-01-19T05:12:00Z"/>
                <w:rFonts w:ascii="Calibri" w:eastAsia="Times New Roman" w:hAnsi="Calibri" w:cs="Calibri"/>
                <w:color w:val="000000"/>
              </w:rPr>
            </w:pPr>
            <w:del w:id="1221" w:author="nbashyam" w:date="2015-01-19T05:12:00Z">
              <w:r w:rsidRPr="000453BD" w:rsidDel="004B719A">
                <w:rPr>
                  <w:rFonts w:ascii="Calibri" w:eastAsia="Times New Roman" w:hAnsi="Calibri" w:cs="Calibri"/>
                  <w:color w:val="000000"/>
                </w:rPr>
                <w:delText>Query for Consent Directive Location</w:delText>
              </w:r>
            </w:del>
          </w:p>
        </w:tc>
        <w:tc>
          <w:tcPr>
            <w:tcW w:w="3978" w:type="dxa"/>
            <w:noWrap/>
            <w:hideMark/>
          </w:tcPr>
          <w:p w:rsidR="00152FC2" w:rsidRPr="003240A4" w:rsidDel="004B719A" w:rsidRDefault="00E06CE4" w:rsidP="002C4232">
            <w:pPr>
              <w:ind w:firstLine="0"/>
              <w:jc w:val="center"/>
              <w:rPr>
                <w:del w:id="1222" w:author="nbashyam" w:date="2015-01-19T05:12:00Z"/>
                <w:rStyle w:val="Hyperlink"/>
              </w:rPr>
            </w:pPr>
            <w:del w:id="1223" w:author="nbashyam" w:date="2015-01-19T05:12:00Z">
              <w:r w:rsidDel="004B719A">
                <w:fldChar w:fldCharType="begin"/>
              </w:r>
              <w:r w:rsidDel="004B719A">
                <w:delInstrText xml:space="preserve"> HYPERLINK \l "_Example_of_Query" </w:delInstrText>
              </w:r>
              <w:r w:rsidDel="004B719A">
                <w:fldChar w:fldCharType="separate"/>
              </w:r>
              <w:r w:rsidR="00FA5B34" w:rsidDel="004B719A">
                <w:rPr>
                  <w:rStyle w:val="Hyperlink"/>
                </w:rPr>
                <w:delText>124</w:delText>
              </w:r>
              <w:r w:rsidDel="004B719A">
                <w:rPr>
                  <w:rStyle w:val="Hyperlink"/>
                </w:rPr>
                <w:fldChar w:fldCharType="end"/>
              </w:r>
            </w:del>
          </w:p>
        </w:tc>
      </w:tr>
      <w:tr w:rsidR="00152FC2" w:rsidRPr="000453BD" w:rsidDel="004B719A" w:rsidTr="002C4232">
        <w:trPr>
          <w:trHeight w:val="300"/>
          <w:del w:id="1224" w:author="nbashyam" w:date="2015-01-19T05:12:00Z"/>
        </w:trPr>
        <w:tc>
          <w:tcPr>
            <w:tcW w:w="5598" w:type="dxa"/>
            <w:noWrap/>
            <w:hideMark/>
          </w:tcPr>
          <w:p w:rsidR="00152FC2" w:rsidRPr="000453BD" w:rsidDel="004B719A" w:rsidRDefault="00152FC2" w:rsidP="002C4232">
            <w:pPr>
              <w:ind w:firstLine="0"/>
              <w:rPr>
                <w:del w:id="1225" w:author="nbashyam" w:date="2015-01-19T05:12:00Z"/>
                <w:rFonts w:ascii="Calibri" w:eastAsia="Times New Roman" w:hAnsi="Calibri" w:cs="Calibri"/>
                <w:color w:val="000000"/>
              </w:rPr>
            </w:pPr>
            <w:del w:id="1226" w:author="nbashyam" w:date="2015-01-19T05:12:00Z">
              <w:r w:rsidDel="004B719A">
                <w:rPr>
                  <w:rFonts w:ascii="Calibri" w:eastAsia="Times New Roman" w:hAnsi="Calibri" w:cs="Calibri"/>
                  <w:color w:val="000000"/>
                </w:rPr>
                <w:delText>Response with Consent Directive Location</w:delText>
              </w:r>
            </w:del>
          </w:p>
        </w:tc>
        <w:tc>
          <w:tcPr>
            <w:tcW w:w="3978" w:type="dxa"/>
            <w:noWrap/>
            <w:hideMark/>
          </w:tcPr>
          <w:p w:rsidR="00152FC2" w:rsidRPr="003240A4" w:rsidDel="004B719A" w:rsidRDefault="00E06CE4" w:rsidP="002C4232">
            <w:pPr>
              <w:ind w:firstLine="0"/>
              <w:jc w:val="center"/>
              <w:rPr>
                <w:del w:id="1227" w:author="nbashyam" w:date="2015-01-19T05:12:00Z"/>
                <w:rStyle w:val="Hyperlink"/>
              </w:rPr>
            </w:pPr>
            <w:del w:id="1228" w:author="nbashyam" w:date="2015-01-19T05:12:00Z">
              <w:r w:rsidDel="004B719A">
                <w:fldChar w:fldCharType="begin"/>
              </w:r>
              <w:r w:rsidDel="004B719A">
                <w:delInstrText xml:space="preserve"> HYPERLINK \l "_Example_of_Consent" </w:delInstrText>
              </w:r>
              <w:r w:rsidDel="004B719A">
                <w:fldChar w:fldCharType="separate"/>
              </w:r>
              <w:r w:rsidR="00FA5B34" w:rsidDel="004B719A">
                <w:rPr>
                  <w:rStyle w:val="Hyperlink"/>
                  <w:rFonts w:ascii="Calibri" w:eastAsia="Times New Roman" w:hAnsi="Calibri" w:cs="Calibri"/>
                </w:rPr>
                <w:delText>125</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229" w:author="nbashyam" w:date="2015-01-19T05:12:00Z"/>
        </w:trPr>
        <w:tc>
          <w:tcPr>
            <w:tcW w:w="5598" w:type="dxa"/>
            <w:noWrap/>
            <w:hideMark/>
          </w:tcPr>
          <w:p w:rsidR="00152FC2" w:rsidRPr="000453BD" w:rsidDel="004B719A" w:rsidRDefault="00152FC2" w:rsidP="002C4232">
            <w:pPr>
              <w:ind w:firstLine="0"/>
              <w:rPr>
                <w:del w:id="1230" w:author="nbashyam" w:date="2015-01-19T05:12:00Z"/>
                <w:rFonts w:ascii="Calibri" w:eastAsia="Times New Roman" w:hAnsi="Calibri" w:cs="Calibri"/>
                <w:color w:val="000000"/>
              </w:rPr>
            </w:pPr>
            <w:del w:id="1231" w:author="nbashyam" w:date="2015-01-19T05:12:00Z">
              <w:r w:rsidRPr="000453BD" w:rsidDel="004B719A">
                <w:rPr>
                  <w:rFonts w:ascii="Calibri" w:eastAsia="Times New Roman" w:hAnsi="Calibri" w:cs="Calibri"/>
                  <w:color w:val="000000"/>
                </w:rPr>
                <w:delText>Query for Consent Directive</w:delText>
              </w:r>
            </w:del>
          </w:p>
        </w:tc>
        <w:tc>
          <w:tcPr>
            <w:tcW w:w="3978" w:type="dxa"/>
            <w:noWrap/>
            <w:hideMark/>
          </w:tcPr>
          <w:p w:rsidR="00152FC2" w:rsidRPr="003240A4" w:rsidDel="004B719A" w:rsidRDefault="00E06CE4" w:rsidP="002C4232">
            <w:pPr>
              <w:ind w:firstLine="0"/>
              <w:jc w:val="center"/>
              <w:rPr>
                <w:del w:id="1232" w:author="nbashyam" w:date="2015-01-19T05:12:00Z"/>
                <w:rStyle w:val="Hyperlink"/>
              </w:rPr>
            </w:pPr>
            <w:del w:id="1233" w:author="nbashyam" w:date="2015-01-19T05:12:00Z">
              <w:r w:rsidDel="004B719A">
                <w:fldChar w:fldCharType="begin"/>
              </w:r>
              <w:r w:rsidDel="004B719A">
                <w:delInstrText xml:space="preserve"> HYPERLINK \l "_Example_of_Query_1" </w:delInstrText>
              </w:r>
              <w:r w:rsidDel="004B719A">
                <w:fldChar w:fldCharType="separate"/>
              </w:r>
              <w:r w:rsidR="00FA5B34" w:rsidDel="004B719A">
                <w:rPr>
                  <w:rStyle w:val="Hyperlink"/>
                </w:rPr>
                <w:delText>129</w:delText>
              </w:r>
              <w:r w:rsidDel="004B719A">
                <w:rPr>
                  <w:rStyle w:val="Hyperlink"/>
                </w:rPr>
                <w:fldChar w:fldCharType="end"/>
              </w:r>
            </w:del>
          </w:p>
        </w:tc>
      </w:tr>
      <w:tr w:rsidR="00152FC2" w:rsidRPr="000453BD" w:rsidDel="004B719A" w:rsidTr="002C4232">
        <w:trPr>
          <w:trHeight w:val="300"/>
          <w:del w:id="1234" w:author="nbashyam" w:date="2015-01-19T05:12:00Z"/>
        </w:trPr>
        <w:tc>
          <w:tcPr>
            <w:tcW w:w="5598" w:type="dxa"/>
            <w:noWrap/>
            <w:hideMark/>
          </w:tcPr>
          <w:p w:rsidR="00152FC2" w:rsidRPr="000453BD" w:rsidDel="004B719A" w:rsidRDefault="00152FC2" w:rsidP="002C4232">
            <w:pPr>
              <w:ind w:firstLine="0"/>
              <w:rPr>
                <w:del w:id="1235" w:author="nbashyam" w:date="2015-01-19T05:12:00Z"/>
                <w:rFonts w:ascii="Calibri" w:eastAsia="Times New Roman" w:hAnsi="Calibri" w:cs="Calibri"/>
                <w:color w:val="000000"/>
              </w:rPr>
            </w:pPr>
            <w:del w:id="1236" w:author="nbashyam" w:date="2015-01-19T05:12:00Z">
              <w:r w:rsidRPr="000453BD" w:rsidDel="004B719A">
                <w:rPr>
                  <w:rFonts w:ascii="Calibri" w:eastAsia="Times New Roman" w:hAnsi="Calibri" w:cs="Calibri"/>
                  <w:color w:val="000000"/>
                </w:rPr>
                <w:delText>Response with Consent Directive</w:delText>
              </w:r>
            </w:del>
          </w:p>
        </w:tc>
        <w:tc>
          <w:tcPr>
            <w:tcW w:w="3978" w:type="dxa"/>
            <w:noWrap/>
            <w:hideMark/>
          </w:tcPr>
          <w:p w:rsidR="00152FC2" w:rsidRPr="003240A4" w:rsidDel="004B719A" w:rsidRDefault="00E06CE4" w:rsidP="002C4232">
            <w:pPr>
              <w:ind w:firstLine="0"/>
              <w:jc w:val="center"/>
              <w:rPr>
                <w:del w:id="1237" w:author="nbashyam" w:date="2015-01-19T05:12:00Z"/>
                <w:rStyle w:val="Hyperlink"/>
              </w:rPr>
            </w:pPr>
            <w:del w:id="1238" w:author="nbashyam" w:date="2015-01-19T05:12:00Z">
              <w:r w:rsidDel="004B719A">
                <w:fldChar w:fldCharType="begin"/>
              </w:r>
              <w:r w:rsidDel="004B719A">
                <w:delInstrText xml:space="preserve"> HYPERLINK \l "_Example_of_Response" </w:delInstrText>
              </w:r>
              <w:r w:rsidDel="004B719A">
                <w:fldChar w:fldCharType="separate"/>
              </w:r>
              <w:r w:rsidR="00FA5B34" w:rsidDel="004B719A">
                <w:rPr>
                  <w:rStyle w:val="Hyperlink"/>
                  <w:rFonts w:ascii="Calibri" w:eastAsia="Times New Roman" w:hAnsi="Calibri" w:cs="Calibri"/>
                </w:rPr>
                <w:delText>135</w:delText>
              </w:r>
              <w:r w:rsidDel="004B719A">
                <w:rPr>
                  <w:rStyle w:val="Hyperlink"/>
                  <w:rFonts w:ascii="Calibri" w:eastAsia="Times New Roman" w:hAnsi="Calibri" w:cs="Calibri"/>
                </w:rPr>
                <w:fldChar w:fldCharType="end"/>
              </w:r>
            </w:del>
          </w:p>
        </w:tc>
      </w:tr>
      <w:tr w:rsidR="00152FC2" w:rsidRPr="000453BD" w:rsidDel="004B719A" w:rsidTr="002C4232">
        <w:trPr>
          <w:trHeight w:val="300"/>
          <w:del w:id="1239" w:author="nbashyam" w:date="2015-01-19T05:12:00Z"/>
        </w:trPr>
        <w:tc>
          <w:tcPr>
            <w:tcW w:w="5598" w:type="dxa"/>
            <w:noWrap/>
            <w:hideMark/>
          </w:tcPr>
          <w:p w:rsidR="00152FC2" w:rsidRPr="000453BD" w:rsidDel="004B719A" w:rsidRDefault="00152FC2" w:rsidP="002C4232">
            <w:pPr>
              <w:ind w:firstLine="0"/>
              <w:rPr>
                <w:del w:id="1240" w:author="nbashyam" w:date="2015-01-19T05:12:00Z"/>
                <w:rFonts w:ascii="Calibri" w:eastAsia="Times New Roman" w:hAnsi="Calibri" w:cs="Calibri"/>
                <w:color w:val="000000"/>
              </w:rPr>
            </w:pPr>
            <w:del w:id="1241" w:author="nbashyam" w:date="2015-01-19T05:12:00Z">
              <w:r w:rsidRPr="000453BD" w:rsidDel="004B719A">
                <w:rPr>
                  <w:rFonts w:ascii="Calibri" w:eastAsia="Times New Roman" w:hAnsi="Calibri" w:cs="Calibri"/>
                  <w:color w:val="000000"/>
                </w:rPr>
                <w:delText>Query for Patient Data</w:delText>
              </w:r>
              <w:r w:rsidR="008A4060" w:rsidDel="004B719A">
                <w:rPr>
                  <w:rFonts w:ascii="Calibri" w:eastAsia="Times New Roman" w:hAnsi="Calibri" w:cs="Calibri"/>
                  <w:color w:val="000000"/>
                </w:rPr>
                <w:delText xml:space="preserve"> Location</w:delText>
              </w:r>
            </w:del>
          </w:p>
        </w:tc>
        <w:tc>
          <w:tcPr>
            <w:tcW w:w="3978" w:type="dxa"/>
            <w:noWrap/>
            <w:hideMark/>
          </w:tcPr>
          <w:p w:rsidR="00152FC2" w:rsidRPr="003240A4" w:rsidDel="004B719A" w:rsidRDefault="00E06CE4" w:rsidP="002C4232">
            <w:pPr>
              <w:ind w:firstLine="0"/>
              <w:jc w:val="center"/>
              <w:rPr>
                <w:del w:id="1242" w:author="nbashyam" w:date="2015-01-19T05:12:00Z"/>
                <w:rStyle w:val="Hyperlink"/>
              </w:rPr>
            </w:pPr>
            <w:del w:id="1243" w:author="nbashyam" w:date="2015-01-19T05:12:00Z">
              <w:r w:rsidDel="004B719A">
                <w:fldChar w:fldCharType="begin"/>
              </w:r>
              <w:r w:rsidDel="004B719A">
                <w:delInstrText xml:space="preserve"> HYPERLINK \l "_Example_of_XDS" </w:delInstrText>
              </w:r>
              <w:r w:rsidDel="004B719A">
                <w:fldChar w:fldCharType="separate"/>
              </w:r>
              <w:r w:rsidR="00FA5B34" w:rsidDel="004B719A">
                <w:rPr>
                  <w:rStyle w:val="Hyperlink"/>
                </w:rPr>
                <w:delText>138</w:delText>
              </w:r>
              <w:r w:rsidDel="004B719A">
                <w:rPr>
                  <w:rStyle w:val="Hyperlink"/>
                </w:rPr>
                <w:fldChar w:fldCharType="end"/>
              </w:r>
            </w:del>
          </w:p>
        </w:tc>
      </w:tr>
    </w:tbl>
    <w:p w:rsidR="00E264A3" w:rsidDel="004B719A" w:rsidRDefault="00E264A3">
      <w:pPr>
        <w:pStyle w:val="Caption"/>
        <w:rPr>
          <w:del w:id="1244" w:author="nbashyam" w:date="2015-01-19T05:12:00Z"/>
        </w:rPr>
      </w:pPr>
      <w:bookmarkStart w:id="1245" w:name="_Toc316726699"/>
      <w:bookmarkStart w:id="1246" w:name="_Toc316727137"/>
      <w:bookmarkStart w:id="1247" w:name="_Toc386017916"/>
      <w:bookmarkStart w:id="1248" w:name="_Toc325660407"/>
      <w:bookmarkEnd w:id="1245"/>
      <w:bookmarkEnd w:id="1246"/>
      <w:del w:id="1249" w:author="nbashyam" w:date="2015-01-19T05:12:00Z">
        <w:r w:rsidDel="004B719A">
          <w:delText xml:space="preserve">Table </w:delText>
        </w:r>
        <w:r w:rsidR="00E06CE4" w:rsidDel="004B719A">
          <w:rPr>
            <w:b w:val="0"/>
            <w:bCs w:val="0"/>
          </w:rPr>
          <w:fldChar w:fldCharType="begin"/>
        </w:r>
        <w:r w:rsidR="00E06CE4" w:rsidDel="004B719A">
          <w:delInstrText xml:space="preserve"> SEQ Table \* ARABIC </w:delInstrText>
        </w:r>
        <w:r w:rsidR="00E06CE4" w:rsidDel="004B719A">
          <w:rPr>
            <w:b w:val="0"/>
            <w:bCs w:val="0"/>
          </w:rPr>
          <w:fldChar w:fldCharType="separate"/>
        </w:r>
        <w:r w:rsidR="009C638C" w:rsidDel="004B719A">
          <w:rPr>
            <w:noProof/>
          </w:rPr>
          <w:delText>84</w:delText>
        </w:r>
        <w:r w:rsidR="00E06CE4" w:rsidDel="004B719A">
          <w:rPr>
            <w:b w:val="0"/>
            <w:bCs w:val="0"/>
            <w:noProof/>
          </w:rPr>
          <w:fldChar w:fldCharType="end"/>
        </w:r>
        <w:r w:rsidR="00BB3AB4" w:rsidDel="004B719A">
          <w:delText xml:space="preserve"> – </w:delText>
        </w:r>
        <w:r w:rsidDel="004B719A">
          <w:delText>XML Examples and Links to Document Section</w:delText>
        </w:r>
        <w:bookmarkEnd w:id="1247"/>
      </w:del>
    </w:p>
    <w:p w:rsidR="00152FC2" w:rsidDel="004B719A" w:rsidRDefault="00152FC2" w:rsidP="00152FC2">
      <w:pPr>
        <w:pStyle w:val="Heading1"/>
        <w:rPr>
          <w:del w:id="1250" w:author="nbashyam" w:date="2015-01-19T05:12:00Z"/>
        </w:rPr>
      </w:pPr>
      <w:bookmarkStart w:id="1251" w:name="_Toc386620826"/>
      <w:del w:id="1252" w:author="nbashyam" w:date="2015-01-19T05:12:00Z">
        <w:r w:rsidDel="004B719A">
          <w:delText xml:space="preserve">Appendix </w:delText>
        </w:r>
        <w:r w:rsidR="009E63FE" w:rsidDel="004B719A">
          <w:delText>E</w:delText>
        </w:r>
        <w:r w:rsidDel="004B719A">
          <w:delText xml:space="preserve"> – Conformance Statement Review</w:delText>
        </w:r>
        <w:bookmarkEnd w:id="1248"/>
        <w:bookmarkEnd w:id="1251"/>
      </w:del>
    </w:p>
    <w:p w:rsidR="00C75070" w:rsidDel="004B719A" w:rsidRDefault="00C75070" w:rsidP="00C75070">
      <w:pPr>
        <w:ind w:firstLine="0"/>
        <w:rPr>
          <w:del w:id="1253" w:author="nbashyam" w:date="2015-01-19T05:12:00Z"/>
        </w:rPr>
      </w:pPr>
      <w:bookmarkStart w:id="1254" w:name="_Toc325660408"/>
      <w:del w:id="1255" w:author="nbashyam" w:date="2015-01-19T05:12:00Z">
        <w:r w:rsidDel="004B719A">
          <w:delText>The following table summarizes all conformance statements that are made in this implementation guide:</w:delText>
        </w:r>
      </w:del>
    </w:p>
    <w:p w:rsidR="00C75070" w:rsidDel="004B719A" w:rsidRDefault="00C75070" w:rsidP="00C75070">
      <w:pPr>
        <w:ind w:firstLine="0"/>
        <w:rPr>
          <w:del w:id="1256" w:author="nbashyam" w:date="2015-01-19T05:12:00Z"/>
        </w:rPr>
      </w:pPr>
    </w:p>
    <w:tbl>
      <w:tblPr>
        <w:tblStyle w:val="TableGrid"/>
        <w:tblW w:w="0" w:type="auto"/>
        <w:tblLook w:val="04A0" w:firstRow="1" w:lastRow="0" w:firstColumn="1" w:lastColumn="0" w:noHBand="0" w:noVBand="1"/>
      </w:tblPr>
      <w:tblGrid>
        <w:gridCol w:w="7938"/>
        <w:gridCol w:w="1530"/>
      </w:tblGrid>
      <w:tr w:rsidR="00746AF5" w:rsidDel="004B719A" w:rsidTr="00746AF5">
        <w:trPr>
          <w:del w:id="1257" w:author="nbashyam" w:date="2015-01-19T05:12:00Z"/>
        </w:trPr>
        <w:tc>
          <w:tcPr>
            <w:tcW w:w="7938" w:type="dxa"/>
            <w:shd w:val="clear" w:color="auto" w:fill="A1A1A1" w:themeFill="background1" w:themeFillShade="BF"/>
          </w:tcPr>
          <w:p w:rsidR="00746AF5" w:rsidRPr="002233C5" w:rsidDel="004B719A" w:rsidRDefault="00746AF5" w:rsidP="00746AF5">
            <w:pPr>
              <w:ind w:firstLine="0"/>
              <w:jc w:val="center"/>
              <w:rPr>
                <w:del w:id="1258" w:author="nbashyam" w:date="2015-01-19T05:12:00Z"/>
                <w:b/>
                <w:lang w:bidi="en-US"/>
              </w:rPr>
            </w:pPr>
            <w:del w:id="1259" w:author="nbashyam" w:date="2015-01-19T05:12:00Z">
              <w:r w:rsidDel="004B719A">
                <w:rPr>
                  <w:b/>
                  <w:lang w:bidi="en-US"/>
                </w:rPr>
                <w:delText>Conformance Statement</w:delText>
              </w:r>
            </w:del>
          </w:p>
        </w:tc>
        <w:tc>
          <w:tcPr>
            <w:tcW w:w="1530" w:type="dxa"/>
            <w:shd w:val="clear" w:color="auto" w:fill="A1A1A1" w:themeFill="background1" w:themeFillShade="BF"/>
          </w:tcPr>
          <w:p w:rsidR="00746AF5" w:rsidRPr="002233C5" w:rsidDel="004B719A" w:rsidRDefault="00746AF5" w:rsidP="00746AF5">
            <w:pPr>
              <w:ind w:firstLine="0"/>
              <w:jc w:val="center"/>
              <w:rPr>
                <w:del w:id="1260" w:author="nbashyam" w:date="2015-01-19T05:12:00Z"/>
                <w:b/>
                <w:lang w:bidi="en-US"/>
              </w:rPr>
            </w:pPr>
            <w:del w:id="1261" w:author="nbashyam" w:date="2015-01-19T05:12:00Z">
              <w:r w:rsidDel="004B719A">
                <w:rPr>
                  <w:b/>
                  <w:lang w:bidi="en-US"/>
                </w:rPr>
                <w:delText>Section</w:delText>
              </w:r>
            </w:del>
          </w:p>
        </w:tc>
      </w:tr>
      <w:tr w:rsidR="00746AF5" w:rsidDel="004B719A" w:rsidTr="00746AF5">
        <w:trPr>
          <w:del w:id="1262" w:author="nbashyam" w:date="2015-01-19T05:12:00Z"/>
        </w:trPr>
        <w:tc>
          <w:tcPr>
            <w:tcW w:w="7938" w:type="dxa"/>
          </w:tcPr>
          <w:p w:rsidR="00746AF5" w:rsidDel="004B719A" w:rsidRDefault="00746AF5" w:rsidP="00773C08">
            <w:pPr>
              <w:spacing w:after="200" w:line="276" w:lineRule="auto"/>
              <w:ind w:firstLine="0"/>
              <w:rPr>
                <w:del w:id="1263" w:author="nbashyam" w:date="2015-01-19T05:12:00Z"/>
              </w:rPr>
            </w:pPr>
            <w:del w:id="1264" w:author="nbashyam" w:date="2015-01-19T05:12:00Z">
              <w:r w:rsidRPr="00156C81" w:rsidDel="004B719A">
                <w:delText xml:space="preserve">The SOAP Header </w:delText>
              </w:r>
              <w:r w:rsidR="00773C08" w:rsidDel="004B719A">
                <w:rPr>
                  <w:b/>
                </w:rPr>
                <w:delText>SHALL</w:delText>
              </w:r>
              <w:r w:rsidRPr="00AC0F74" w:rsidDel="004B719A">
                <w:rPr>
                  <w:b/>
                </w:rPr>
                <w:delText xml:space="preserve"> NOT</w:delText>
              </w:r>
              <w:r w:rsidRPr="00156C81" w:rsidDel="004B719A">
                <w:delText xml:space="preserve"> contain any specific PHI within the specific header elements itself. This meets the use case requirement to NOT expose data in the header of a response to a data query that might indirectly expose additionally protected patient data to an intermediary</w:delText>
              </w:r>
              <w:r w:rsidDel="004B719A">
                <w:delText xml:space="preserve">, and only exposing the </w:delText>
              </w:r>
              <w:r w:rsidRPr="008D10D2" w:rsidDel="004B719A">
                <w:delText>information necessary to achieve the mechanism</w:delText>
              </w:r>
              <w:r w:rsidDel="004B719A">
                <w:delText>.</w:delText>
              </w:r>
            </w:del>
          </w:p>
        </w:tc>
        <w:tc>
          <w:tcPr>
            <w:tcW w:w="1530" w:type="dxa"/>
          </w:tcPr>
          <w:p w:rsidR="00746AF5" w:rsidDel="004B719A" w:rsidRDefault="00746AF5" w:rsidP="00746AF5">
            <w:pPr>
              <w:ind w:firstLine="0"/>
              <w:rPr>
                <w:del w:id="1265" w:author="nbashyam" w:date="2015-01-19T05:12:00Z"/>
                <w:lang w:bidi="en-US"/>
              </w:rPr>
            </w:pPr>
            <w:del w:id="1266" w:author="nbashyam" w:date="2015-01-19T05:12:00Z">
              <w:r w:rsidDel="004B719A">
                <w:rPr>
                  <w:lang w:bidi="en-US"/>
                </w:rPr>
                <w:delText>2.2.1</w:delText>
              </w:r>
            </w:del>
          </w:p>
        </w:tc>
      </w:tr>
      <w:tr w:rsidR="00746AF5" w:rsidDel="004B719A" w:rsidTr="00746AF5">
        <w:trPr>
          <w:del w:id="1267" w:author="nbashyam" w:date="2015-01-19T05:12:00Z"/>
        </w:trPr>
        <w:tc>
          <w:tcPr>
            <w:tcW w:w="7938" w:type="dxa"/>
          </w:tcPr>
          <w:p w:rsidR="00746AF5" w:rsidDel="004B719A" w:rsidRDefault="00746AF5" w:rsidP="009560AB">
            <w:pPr>
              <w:spacing w:after="200" w:line="276" w:lineRule="auto"/>
              <w:ind w:firstLine="0"/>
              <w:rPr>
                <w:del w:id="1268" w:author="nbashyam" w:date="2015-01-19T05:12:00Z"/>
              </w:rPr>
            </w:pPr>
            <w:del w:id="1269" w:author="nbashyam" w:date="2015-01-19T05:12:00Z">
              <w:r w:rsidRPr="00156C81" w:rsidDel="004B719A">
                <w:delText xml:space="preserve">The SOAP Header </w:delText>
              </w:r>
              <w:r w:rsidDel="004B719A">
                <w:rPr>
                  <w:b/>
                </w:rPr>
                <w:delText>SHALL</w:delText>
              </w:r>
              <w:r w:rsidRPr="00156C81" w:rsidDel="004B719A">
                <w:delText xml:space="preserve"> contain a SAML assertion. </w:delText>
              </w:r>
              <w:r w:rsidDel="004B719A">
                <w:delText xml:space="preserve">The implementer </w:delText>
              </w:r>
              <w:r w:rsidR="009560AB" w:rsidRPr="009560AB" w:rsidDel="004B719A">
                <w:rPr>
                  <w:b/>
                </w:rPr>
                <w:delText>SHOULD</w:delText>
              </w:r>
              <w:r w:rsidDel="004B719A">
                <w:delText xml:space="preserve"> r</w:delText>
              </w:r>
              <w:r w:rsidRPr="00156C81" w:rsidDel="004B719A">
                <w:delText>efer to</w:delText>
              </w:r>
              <w:r w:rsidDel="004B719A">
                <w:delText xml:space="preserve"> the</w:delText>
              </w:r>
              <w:r w:rsidRPr="00156C81" w:rsidDel="004B719A">
                <w:delText xml:space="preserve"> IHE XUA </w:delText>
              </w:r>
              <w:r w:rsidDel="004B719A">
                <w:delText xml:space="preserve">profile for a complete set </w:delText>
              </w:r>
              <w:r w:rsidRPr="00156C81" w:rsidDel="004B719A">
                <w:delText>of SAML attributes</w:delText>
              </w:r>
              <w:r w:rsidDel="004B719A">
                <w:delText>.</w:delText>
              </w:r>
            </w:del>
          </w:p>
        </w:tc>
        <w:tc>
          <w:tcPr>
            <w:tcW w:w="1530" w:type="dxa"/>
          </w:tcPr>
          <w:p w:rsidR="00746AF5" w:rsidDel="004B719A" w:rsidRDefault="00746AF5" w:rsidP="00746AF5">
            <w:pPr>
              <w:ind w:firstLine="0"/>
              <w:rPr>
                <w:del w:id="1270" w:author="nbashyam" w:date="2015-01-19T05:12:00Z"/>
                <w:lang w:bidi="en-US"/>
              </w:rPr>
            </w:pPr>
            <w:del w:id="1271" w:author="nbashyam" w:date="2015-01-19T05:12:00Z">
              <w:r w:rsidDel="004B719A">
                <w:rPr>
                  <w:lang w:bidi="en-US"/>
                </w:rPr>
                <w:delText>2.2.1</w:delText>
              </w:r>
            </w:del>
          </w:p>
        </w:tc>
      </w:tr>
      <w:tr w:rsidR="00746AF5" w:rsidDel="004B719A" w:rsidTr="00746AF5">
        <w:trPr>
          <w:del w:id="1272" w:author="nbashyam" w:date="2015-01-19T05:12:00Z"/>
        </w:trPr>
        <w:tc>
          <w:tcPr>
            <w:tcW w:w="7938" w:type="dxa"/>
          </w:tcPr>
          <w:p w:rsidR="00746AF5" w:rsidRPr="00873C85" w:rsidDel="004B719A" w:rsidRDefault="00746AF5" w:rsidP="00746AF5">
            <w:pPr>
              <w:spacing w:after="200" w:line="276" w:lineRule="auto"/>
              <w:ind w:firstLine="0"/>
              <w:rPr>
                <w:del w:id="1273" w:author="nbashyam" w:date="2015-01-19T05:12:00Z"/>
                <w:rFonts w:ascii="Arial Narrow" w:hAnsi="Arial Narrow" w:cs="Arial"/>
                <w:sz w:val="32"/>
                <w:szCs w:val="32"/>
                <w:lang w:val="pt-BR"/>
              </w:rPr>
            </w:pPr>
            <w:del w:id="1274" w:author="nbashyam" w:date="2015-01-19T05:12:00Z">
              <w:r w:rsidDel="004B719A">
                <w:delText xml:space="preserve">Implementers </w:delText>
              </w:r>
              <w:r w:rsidRPr="007C2504" w:rsidDel="004B719A">
                <w:rPr>
                  <w:b/>
                </w:rPr>
                <w:delText>MUST</w:delText>
              </w:r>
              <w:r w:rsidDel="004B719A">
                <w:delText xml:space="preserve"> include a ConfidentialityCode value when using S/MIME and XDM.</w:delText>
              </w:r>
            </w:del>
          </w:p>
        </w:tc>
        <w:tc>
          <w:tcPr>
            <w:tcW w:w="1530" w:type="dxa"/>
          </w:tcPr>
          <w:p w:rsidR="00746AF5" w:rsidDel="004B719A" w:rsidRDefault="00746AF5" w:rsidP="00746AF5">
            <w:pPr>
              <w:ind w:firstLine="0"/>
              <w:rPr>
                <w:del w:id="1275" w:author="nbashyam" w:date="2015-01-19T05:12:00Z"/>
                <w:lang w:bidi="en-US"/>
              </w:rPr>
            </w:pPr>
            <w:del w:id="1276" w:author="nbashyam" w:date="2015-01-19T05:12:00Z">
              <w:r w:rsidDel="004B719A">
                <w:rPr>
                  <w:lang w:bidi="en-US"/>
                </w:rPr>
                <w:delText>2.2.3.</w:delText>
              </w:r>
            </w:del>
          </w:p>
        </w:tc>
      </w:tr>
      <w:tr w:rsidR="00746AF5" w:rsidDel="004B719A" w:rsidTr="00746AF5">
        <w:trPr>
          <w:del w:id="1277" w:author="nbashyam" w:date="2015-01-19T05:12:00Z"/>
        </w:trPr>
        <w:tc>
          <w:tcPr>
            <w:tcW w:w="7938" w:type="dxa"/>
          </w:tcPr>
          <w:p w:rsidR="00746AF5" w:rsidRPr="00873C85" w:rsidDel="004B719A" w:rsidRDefault="004E1369" w:rsidP="004E1369">
            <w:pPr>
              <w:ind w:firstLine="0"/>
              <w:rPr>
                <w:del w:id="1278" w:author="nbashyam" w:date="2015-01-19T05:12:00Z"/>
              </w:rPr>
            </w:pPr>
            <w:del w:id="1279" w:author="nbashyam" w:date="2015-01-19T05:12:00Z">
              <w:r w:rsidRPr="004E1369" w:rsidDel="004B719A">
                <w:delText xml:space="preserve">The purpose of use </w:delText>
              </w:r>
              <w:r w:rsidRPr="004E1369" w:rsidDel="004B719A">
                <w:rPr>
                  <w:b/>
                </w:rPr>
                <w:delText>MAY</w:delText>
              </w:r>
              <w:r w:rsidRPr="004E1369" w:rsidDel="004B719A">
                <w:delText xml:space="preserve"> be included in the XDM metadata if a pushed-based approach is used (Direct/XDR approach)</w:delText>
              </w:r>
            </w:del>
          </w:p>
        </w:tc>
        <w:tc>
          <w:tcPr>
            <w:tcW w:w="1530" w:type="dxa"/>
          </w:tcPr>
          <w:p w:rsidR="00746AF5" w:rsidDel="004B719A" w:rsidRDefault="00746AF5" w:rsidP="00746AF5">
            <w:pPr>
              <w:ind w:firstLine="0"/>
              <w:rPr>
                <w:del w:id="1280" w:author="nbashyam" w:date="2015-01-19T05:12:00Z"/>
                <w:lang w:bidi="en-US"/>
              </w:rPr>
            </w:pPr>
            <w:del w:id="1281" w:author="nbashyam" w:date="2015-01-19T05:12:00Z">
              <w:r w:rsidDel="004B719A">
                <w:rPr>
                  <w:lang w:bidi="en-US"/>
                </w:rPr>
                <w:delText>2.2.1.3</w:delText>
              </w:r>
            </w:del>
          </w:p>
        </w:tc>
      </w:tr>
      <w:tr w:rsidR="00746AF5" w:rsidDel="004B719A" w:rsidTr="00746AF5">
        <w:trPr>
          <w:del w:id="1282" w:author="nbashyam" w:date="2015-01-19T05:12:00Z"/>
        </w:trPr>
        <w:tc>
          <w:tcPr>
            <w:tcW w:w="7938" w:type="dxa"/>
          </w:tcPr>
          <w:p w:rsidR="00746AF5" w:rsidRPr="00873C85" w:rsidDel="004B719A" w:rsidRDefault="00746AF5" w:rsidP="00746AF5">
            <w:pPr>
              <w:ind w:firstLine="0"/>
              <w:rPr>
                <w:del w:id="1283" w:author="nbashyam" w:date="2015-01-19T05:12:00Z"/>
              </w:rPr>
            </w:pPr>
            <w:del w:id="1284" w:author="nbashyam" w:date="2015-01-19T05:12:00Z">
              <w:r w:rsidRPr="00DF00AC" w:rsidDel="004B719A">
                <w:rPr>
                  <w:u w:val="single"/>
                </w:rPr>
                <w:delText>For a push-based implementation approach</w:delText>
              </w:r>
              <w:r w:rsidDel="004B719A">
                <w:delText xml:space="preserve">, SAML is not used and X.509 digital </w:delText>
              </w:r>
              <w:r w:rsidDel="004B719A">
                <w:lastRenderedPageBreak/>
                <w:delText xml:space="preserve">certificates are supported. </w:delText>
              </w:r>
              <w:r w:rsidRPr="00DF00AC" w:rsidDel="004B719A">
                <w:rPr>
                  <w:u w:val="single"/>
                </w:rPr>
                <w:delText>For a pull-based implementation approach</w:delText>
              </w:r>
              <w:r w:rsidDel="004B719A">
                <w:delText xml:space="preserve">, the SAML request/response mechanism </w:delText>
              </w:r>
              <w:r w:rsidRPr="00DF00AC" w:rsidDel="004B719A">
                <w:rPr>
                  <w:b/>
                </w:rPr>
                <w:delText>MAY</w:delText>
              </w:r>
              <w:r w:rsidDel="004B719A">
                <w:delText xml:space="preserve"> be used</w:delText>
              </w:r>
            </w:del>
          </w:p>
        </w:tc>
        <w:tc>
          <w:tcPr>
            <w:tcW w:w="1530" w:type="dxa"/>
          </w:tcPr>
          <w:p w:rsidR="00746AF5" w:rsidDel="004B719A" w:rsidRDefault="00746AF5" w:rsidP="00746AF5">
            <w:pPr>
              <w:ind w:firstLine="0"/>
              <w:rPr>
                <w:del w:id="1285" w:author="nbashyam" w:date="2015-01-19T05:12:00Z"/>
                <w:lang w:bidi="en-US"/>
              </w:rPr>
            </w:pPr>
            <w:del w:id="1286" w:author="nbashyam" w:date="2015-01-19T05:12:00Z">
              <w:r w:rsidDel="004B719A">
                <w:rPr>
                  <w:lang w:bidi="en-US"/>
                </w:rPr>
                <w:lastRenderedPageBreak/>
                <w:delText>2.2.1.3</w:delText>
              </w:r>
            </w:del>
          </w:p>
        </w:tc>
      </w:tr>
      <w:tr w:rsidR="00746AF5" w:rsidDel="004B719A" w:rsidTr="00746AF5">
        <w:trPr>
          <w:del w:id="1287" w:author="nbashyam" w:date="2015-01-19T05:12:00Z"/>
        </w:trPr>
        <w:tc>
          <w:tcPr>
            <w:tcW w:w="7938" w:type="dxa"/>
          </w:tcPr>
          <w:p w:rsidR="00746AF5" w:rsidRPr="00873C85" w:rsidDel="004B719A" w:rsidRDefault="00746AF5" w:rsidP="00746AF5">
            <w:pPr>
              <w:ind w:firstLine="0"/>
              <w:rPr>
                <w:del w:id="1288" w:author="nbashyam" w:date="2015-01-19T05:12:00Z"/>
              </w:rPr>
            </w:pPr>
            <w:del w:id="1289" w:author="nbashyam" w:date="2015-01-19T05:12:00Z">
              <w:r w:rsidRPr="004064B9" w:rsidDel="004B719A">
                <w:lastRenderedPageBreak/>
                <w:delText xml:space="preserve">XDM </w:delText>
              </w:r>
              <w:r w:rsidDel="004B719A">
                <w:delText xml:space="preserve">metadata </w:delText>
              </w:r>
              <w:r w:rsidRPr="00DF00AC" w:rsidDel="004B719A">
                <w:rPr>
                  <w:b/>
                </w:rPr>
                <w:delText>SHALL</w:delText>
              </w:r>
              <w:r w:rsidDel="004B719A">
                <w:delText xml:space="preserve"> be used</w:delText>
              </w:r>
              <w:r w:rsidRPr="004064B9" w:rsidDel="004B719A">
                <w:delText xml:space="preserve"> in coordination with S/MIME </w:delText>
              </w:r>
              <w:r w:rsidDel="004B719A">
                <w:delText>to support Direct environments</w:delText>
              </w:r>
              <w:r w:rsidRPr="004064B9" w:rsidDel="004B719A">
                <w:delText>.</w:delText>
              </w:r>
            </w:del>
          </w:p>
        </w:tc>
        <w:tc>
          <w:tcPr>
            <w:tcW w:w="1530" w:type="dxa"/>
          </w:tcPr>
          <w:p w:rsidR="00746AF5" w:rsidDel="004B719A" w:rsidRDefault="00746AF5" w:rsidP="00746AF5">
            <w:pPr>
              <w:ind w:firstLine="0"/>
              <w:rPr>
                <w:del w:id="1290" w:author="nbashyam" w:date="2015-01-19T05:12:00Z"/>
                <w:lang w:bidi="en-US"/>
              </w:rPr>
            </w:pPr>
            <w:del w:id="1291" w:author="nbashyam" w:date="2015-01-19T05:12:00Z">
              <w:r w:rsidDel="004B719A">
                <w:rPr>
                  <w:lang w:bidi="en-US"/>
                </w:rPr>
                <w:delText>2.2.2</w:delText>
              </w:r>
            </w:del>
          </w:p>
        </w:tc>
      </w:tr>
      <w:tr w:rsidR="00746AF5" w:rsidDel="004B719A" w:rsidTr="00746AF5">
        <w:trPr>
          <w:del w:id="1292" w:author="nbashyam" w:date="2015-01-19T05:12:00Z"/>
        </w:trPr>
        <w:tc>
          <w:tcPr>
            <w:tcW w:w="7938" w:type="dxa"/>
          </w:tcPr>
          <w:p w:rsidR="00746AF5" w:rsidRPr="00873C85" w:rsidDel="004B719A" w:rsidRDefault="00746AF5" w:rsidP="00746AF5">
            <w:pPr>
              <w:ind w:firstLine="0"/>
              <w:rPr>
                <w:del w:id="1293" w:author="nbashyam" w:date="2015-01-19T05:12:00Z"/>
              </w:rPr>
            </w:pPr>
            <w:del w:id="1294" w:author="nbashyam" w:date="2015-01-19T05:12:00Z">
              <w:r w:rsidDel="004B719A">
                <w:delText xml:space="preserve">Implementers </w:delText>
              </w:r>
              <w:r w:rsidRPr="00DF00AC" w:rsidDel="004B719A">
                <w:rPr>
                  <w:b/>
                </w:rPr>
                <w:delText>MUST</w:delText>
              </w:r>
              <w:r w:rsidDel="004B719A">
                <w:delText xml:space="preserve"> implement all of the constraints outlined in the </w:delText>
              </w:r>
              <w:r w:rsidRPr="00DF00AC" w:rsidDel="004B719A">
                <w:rPr>
                  <w:b/>
                  <w:i/>
                </w:rPr>
                <w:delText>Direct Applicability Statement for Health Transport</w:delText>
              </w:r>
              <w:r w:rsidDel="004B719A">
                <w:rPr>
                  <w:b/>
                  <w:i/>
                </w:rPr>
                <w:delText>.</w:delText>
              </w:r>
            </w:del>
          </w:p>
        </w:tc>
        <w:tc>
          <w:tcPr>
            <w:tcW w:w="1530" w:type="dxa"/>
          </w:tcPr>
          <w:p w:rsidR="00746AF5" w:rsidDel="004B719A" w:rsidRDefault="00746AF5" w:rsidP="00746AF5">
            <w:pPr>
              <w:ind w:firstLine="0"/>
              <w:rPr>
                <w:del w:id="1295" w:author="nbashyam" w:date="2015-01-19T05:12:00Z"/>
                <w:lang w:bidi="en-US"/>
              </w:rPr>
            </w:pPr>
            <w:del w:id="1296" w:author="nbashyam" w:date="2015-01-19T05:12:00Z">
              <w:r w:rsidDel="004B719A">
                <w:rPr>
                  <w:lang w:bidi="en-US"/>
                </w:rPr>
                <w:delText>2.2.2</w:delText>
              </w:r>
            </w:del>
          </w:p>
        </w:tc>
      </w:tr>
      <w:tr w:rsidR="00746AF5" w:rsidDel="004B719A" w:rsidTr="00746AF5">
        <w:trPr>
          <w:del w:id="1297" w:author="nbashyam" w:date="2015-01-19T05:12:00Z"/>
        </w:trPr>
        <w:tc>
          <w:tcPr>
            <w:tcW w:w="7938" w:type="dxa"/>
          </w:tcPr>
          <w:p w:rsidR="00746AF5" w:rsidRPr="00873C85" w:rsidDel="004B719A" w:rsidRDefault="00746AF5" w:rsidP="00746AF5">
            <w:pPr>
              <w:ind w:firstLine="0"/>
              <w:rPr>
                <w:del w:id="1298" w:author="nbashyam" w:date="2015-01-19T05:12:00Z"/>
              </w:rPr>
            </w:pPr>
            <w:del w:id="1299" w:author="nbashyam" w:date="2015-01-19T05:12:00Z">
              <w:r w:rsidRPr="00DF00AC" w:rsidDel="004B719A">
                <w:delText xml:space="preserve">The XDM attachment specified in the </w:delText>
              </w:r>
              <w:r w:rsidRPr="000D06C0" w:rsidDel="004B719A">
                <w:rPr>
                  <w:b/>
                  <w:i/>
                </w:rPr>
                <w:delText>Direct Applicability Statement for Health Transport</w:delText>
              </w:r>
              <w:r w:rsidDel="004B719A">
                <w:rPr>
                  <w:b/>
                  <w:i/>
                </w:rPr>
                <w:delText xml:space="preserve"> </w:delText>
              </w:r>
              <w:r w:rsidRPr="00DF00AC" w:rsidDel="004B719A">
                <w:rPr>
                  <w:b/>
                </w:rPr>
                <w:delText>SHALL</w:delText>
              </w:r>
              <w:r w:rsidRPr="00DF00AC" w:rsidDel="004B719A">
                <w:delText xml:space="preserve"> be used when sending segmented data</w:delText>
              </w:r>
              <w:r w:rsidDel="004B719A">
                <w:delText>.</w:delText>
              </w:r>
            </w:del>
          </w:p>
        </w:tc>
        <w:tc>
          <w:tcPr>
            <w:tcW w:w="1530" w:type="dxa"/>
          </w:tcPr>
          <w:p w:rsidR="00746AF5" w:rsidDel="004B719A" w:rsidRDefault="00746AF5" w:rsidP="00746AF5">
            <w:pPr>
              <w:ind w:firstLine="0"/>
              <w:rPr>
                <w:del w:id="1300" w:author="nbashyam" w:date="2015-01-19T05:12:00Z"/>
                <w:lang w:bidi="en-US"/>
              </w:rPr>
            </w:pPr>
            <w:del w:id="1301" w:author="nbashyam" w:date="2015-01-19T05:12:00Z">
              <w:r w:rsidDel="004B719A">
                <w:rPr>
                  <w:lang w:bidi="en-US"/>
                </w:rPr>
                <w:delText>2.2.2</w:delText>
              </w:r>
            </w:del>
          </w:p>
        </w:tc>
      </w:tr>
      <w:tr w:rsidR="00746AF5" w:rsidDel="004B719A" w:rsidTr="00746AF5">
        <w:trPr>
          <w:del w:id="1302" w:author="nbashyam" w:date="2015-01-19T05:12:00Z"/>
        </w:trPr>
        <w:tc>
          <w:tcPr>
            <w:tcW w:w="7938" w:type="dxa"/>
          </w:tcPr>
          <w:p w:rsidR="00746AF5" w:rsidRPr="00873C85" w:rsidDel="004B719A" w:rsidRDefault="00746AF5" w:rsidP="00746AF5">
            <w:pPr>
              <w:ind w:firstLine="0"/>
              <w:rPr>
                <w:del w:id="1303" w:author="nbashyam" w:date="2015-01-19T05:12:00Z"/>
              </w:rPr>
            </w:pPr>
            <w:del w:id="1304" w:author="nbashyam" w:date="2015-01-19T05:12:00Z">
              <w:r w:rsidDel="004B719A">
                <w:delText xml:space="preserve">Implementers </w:delText>
              </w:r>
              <w:r w:rsidRPr="00DF00AC" w:rsidDel="004B719A">
                <w:rPr>
                  <w:b/>
                </w:rPr>
                <w:delText>MUST</w:delText>
              </w:r>
              <w:r w:rsidDel="004B719A">
                <w:delText xml:space="preserve"> include a ConfidentialityCode value when using S/MIME and XDM.</w:delText>
              </w:r>
            </w:del>
          </w:p>
        </w:tc>
        <w:tc>
          <w:tcPr>
            <w:tcW w:w="1530" w:type="dxa"/>
          </w:tcPr>
          <w:p w:rsidR="00746AF5" w:rsidDel="004B719A" w:rsidRDefault="00746AF5" w:rsidP="00746AF5">
            <w:pPr>
              <w:ind w:firstLine="0"/>
              <w:rPr>
                <w:del w:id="1305" w:author="nbashyam" w:date="2015-01-19T05:12:00Z"/>
                <w:lang w:bidi="en-US"/>
              </w:rPr>
            </w:pPr>
            <w:del w:id="1306" w:author="nbashyam" w:date="2015-01-19T05:12:00Z">
              <w:r w:rsidDel="004B719A">
                <w:rPr>
                  <w:lang w:bidi="en-US"/>
                </w:rPr>
                <w:delText>2.2.2</w:delText>
              </w:r>
            </w:del>
          </w:p>
        </w:tc>
      </w:tr>
      <w:tr w:rsidR="00746AF5" w:rsidDel="004B719A" w:rsidTr="00746AF5">
        <w:trPr>
          <w:del w:id="1307" w:author="nbashyam" w:date="2015-01-19T05:12:00Z"/>
        </w:trPr>
        <w:tc>
          <w:tcPr>
            <w:tcW w:w="7938" w:type="dxa"/>
          </w:tcPr>
          <w:p w:rsidR="00746AF5" w:rsidDel="004B719A" w:rsidRDefault="00746AF5" w:rsidP="00746AF5">
            <w:pPr>
              <w:ind w:firstLine="0"/>
              <w:rPr>
                <w:del w:id="1308" w:author="nbashyam" w:date="2015-01-19T05:12:00Z"/>
                <w:rFonts w:ascii="Arial Narrow" w:hAnsi="Arial Narrow" w:cs="Arial"/>
                <w:sz w:val="32"/>
                <w:szCs w:val="32"/>
                <w:lang w:val="pt-BR"/>
              </w:rPr>
            </w:pPr>
            <w:del w:id="1309" w:author="nbashyam" w:date="2015-01-19T05:12:00Z">
              <w:r w:rsidRPr="00873C85" w:rsidDel="004B719A">
                <w:delText xml:space="preserve">The SOAP Envelope </w:delText>
              </w:r>
              <w:r w:rsidRPr="00EE387E" w:rsidDel="004B719A">
                <w:rPr>
                  <w:b/>
                </w:rPr>
                <w:delText>SHALL</w:delText>
              </w:r>
              <w:r w:rsidRPr="00873C85" w:rsidDel="004B719A">
                <w:delText xml:space="preserve"> use TLS 1.0 or higher for transport-level security</w:delText>
              </w:r>
            </w:del>
          </w:p>
          <w:p w:rsidR="00746AF5" w:rsidDel="004B719A" w:rsidRDefault="00746AF5" w:rsidP="00746AF5">
            <w:pPr>
              <w:ind w:firstLine="0"/>
              <w:rPr>
                <w:del w:id="1310" w:author="nbashyam" w:date="2015-01-19T05:12:00Z"/>
              </w:rPr>
            </w:pPr>
          </w:p>
        </w:tc>
        <w:tc>
          <w:tcPr>
            <w:tcW w:w="1530" w:type="dxa"/>
          </w:tcPr>
          <w:p w:rsidR="00746AF5" w:rsidDel="004B719A" w:rsidRDefault="00746AF5" w:rsidP="00746AF5">
            <w:pPr>
              <w:ind w:firstLine="0"/>
              <w:rPr>
                <w:del w:id="1311" w:author="nbashyam" w:date="2015-01-19T05:12:00Z"/>
                <w:lang w:bidi="en-US"/>
              </w:rPr>
            </w:pPr>
            <w:del w:id="1312" w:author="nbashyam" w:date="2015-01-19T05:12:00Z">
              <w:r w:rsidDel="004B719A">
                <w:rPr>
                  <w:lang w:bidi="en-US"/>
                </w:rPr>
                <w:delText>2.5</w:delText>
              </w:r>
            </w:del>
          </w:p>
        </w:tc>
      </w:tr>
      <w:tr w:rsidR="00746AF5" w:rsidDel="004B719A" w:rsidTr="00746AF5">
        <w:trPr>
          <w:del w:id="1313" w:author="nbashyam" w:date="2015-01-19T05:12:00Z"/>
        </w:trPr>
        <w:tc>
          <w:tcPr>
            <w:tcW w:w="7938" w:type="dxa"/>
          </w:tcPr>
          <w:p w:rsidR="00746AF5" w:rsidDel="004B719A" w:rsidRDefault="001C79FD" w:rsidP="00746AF5">
            <w:pPr>
              <w:ind w:firstLine="0"/>
              <w:rPr>
                <w:del w:id="1314" w:author="nbashyam" w:date="2015-01-19T05:12:00Z"/>
              </w:rPr>
            </w:pPr>
            <w:del w:id="1315" w:author="nbashyam" w:date="2015-01-19T05:12:00Z">
              <w:r w:rsidDel="004B719A">
                <w:delText xml:space="preserve">Any metadata </w:delText>
              </w:r>
              <w:r w:rsidR="00746AF5" w:rsidDel="004B719A">
                <w:delText xml:space="preserve">used to express specific patient preferences or privacy policies </w:delText>
              </w:r>
              <w:r w:rsidR="00746AF5" w:rsidRPr="00CB22E2" w:rsidDel="004B719A">
                <w:rPr>
                  <w:b/>
                </w:rPr>
                <w:delText>MUST</w:delText>
              </w:r>
              <w:r w:rsidR="00746AF5" w:rsidDel="004B719A">
                <w:delText xml:space="preserve"> be encrypted. XDS, ATNA, and XUA all require the use of mutually authenticated TLS. </w:delText>
              </w:r>
            </w:del>
          </w:p>
          <w:p w:rsidR="00746AF5" w:rsidDel="004B719A" w:rsidRDefault="00746AF5" w:rsidP="00746AF5">
            <w:pPr>
              <w:ind w:firstLine="0"/>
              <w:rPr>
                <w:del w:id="1316" w:author="nbashyam" w:date="2015-01-19T05:12:00Z"/>
              </w:rPr>
            </w:pPr>
          </w:p>
        </w:tc>
        <w:tc>
          <w:tcPr>
            <w:tcW w:w="1530" w:type="dxa"/>
          </w:tcPr>
          <w:p w:rsidR="00746AF5" w:rsidDel="004B719A" w:rsidRDefault="00746AF5" w:rsidP="00746AF5">
            <w:pPr>
              <w:ind w:firstLine="0"/>
              <w:rPr>
                <w:del w:id="1317" w:author="nbashyam" w:date="2015-01-19T05:12:00Z"/>
                <w:lang w:bidi="en-US"/>
              </w:rPr>
            </w:pPr>
            <w:del w:id="1318" w:author="nbashyam" w:date="2015-01-19T05:12:00Z">
              <w:r w:rsidDel="004B719A">
                <w:rPr>
                  <w:lang w:bidi="en-US"/>
                </w:rPr>
                <w:delText>2.5</w:delText>
              </w:r>
            </w:del>
          </w:p>
        </w:tc>
      </w:tr>
      <w:tr w:rsidR="00746AF5" w:rsidDel="004B719A" w:rsidTr="00746AF5">
        <w:trPr>
          <w:trHeight w:val="368"/>
          <w:del w:id="1319" w:author="nbashyam" w:date="2015-01-19T05:12:00Z"/>
        </w:trPr>
        <w:tc>
          <w:tcPr>
            <w:tcW w:w="7938" w:type="dxa"/>
          </w:tcPr>
          <w:p w:rsidR="00746AF5" w:rsidDel="004B719A" w:rsidRDefault="00746AF5" w:rsidP="00746AF5">
            <w:pPr>
              <w:spacing w:after="200" w:line="276" w:lineRule="auto"/>
              <w:ind w:firstLine="0"/>
              <w:rPr>
                <w:del w:id="1320" w:author="nbashyam" w:date="2015-01-19T05:12:00Z"/>
                <w:lang w:bidi="en-US"/>
              </w:rPr>
            </w:pPr>
            <w:del w:id="1321" w:author="nbashyam" w:date="2015-01-19T05:12:00Z">
              <w:r w:rsidRPr="00873C85" w:rsidDel="004B719A">
                <w:delText xml:space="preserve">When the identity assertion </w:delText>
              </w:r>
              <w:r w:rsidDel="004B719A">
                <w:delText>is sent</w:delText>
              </w:r>
              <w:r w:rsidRPr="00873C85" w:rsidDel="004B719A">
                <w:delText xml:space="preserve"> over</w:delText>
              </w:r>
              <w:r w:rsidDel="004B719A">
                <w:delText xml:space="preserve"> HTTP</w:delText>
              </w:r>
              <w:r w:rsidRPr="00873C85" w:rsidDel="004B719A">
                <w:delText xml:space="preserve"> TLS 1.0 </w:delText>
              </w:r>
              <w:r w:rsidDel="004B719A">
                <w:delText xml:space="preserve">or higher </w:delText>
              </w:r>
              <w:r w:rsidRPr="009E466A" w:rsidDel="004B719A">
                <w:rPr>
                  <w:b/>
                </w:rPr>
                <w:delText>MUST</w:delText>
              </w:r>
              <w:r w:rsidRPr="00873C85" w:rsidDel="004B719A">
                <w:delText xml:space="preserve"> be used</w:delText>
              </w:r>
            </w:del>
          </w:p>
        </w:tc>
        <w:tc>
          <w:tcPr>
            <w:tcW w:w="1530" w:type="dxa"/>
          </w:tcPr>
          <w:p w:rsidR="00746AF5" w:rsidDel="004B719A" w:rsidRDefault="00746AF5" w:rsidP="00746AF5">
            <w:pPr>
              <w:ind w:firstLine="0"/>
              <w:rPr>
                <w:del w:id="1322" w:author="nbashyam" w:date="2015-01-19T05:12:00Z"/>
                <w:lang w:bidi="en-US"/>
              </w:rPr>
            </w:pPr>
            <w:del w:id="1323" w:author="nbashyam" w:date="2015-01-19T05:12:00Z">
              <w:r w:rsidDel="004B719A">
                <w:rPr>
                  <w:lang w:bidi="en-US"/>
                </w:rPr>
                <w:delText xml:space="preserve">2.5 </w:delText>
              </w:r>
            </w:del>
          </w:p>
        </w:tc>
      </w:tr>
      <w:tr w:rsidR="00746AF5" w:rsidDel="004B719A" w:rsidTr="00746AF5">
        <w:trPr>
          <w:del w:id="1324" w:author="nbashyam" w:date="2015-01-19T05:12:00Z"/>
        </w:trPr>
        <w:tc>
          <w:tcPr>
            <w:tcW w:w="7938" w:type="dxa"/>
          </w:tcPr>
          <w:p w:rsidR="00746AF5" w:rsidDel="004B719A" w:rsidRDefault="00746AF5" w:rsidP="00746AF5">
            <w:pPr>
              <w:ind w:firstLine="0"/>
              <w:rPr>
                <w:del w:id="1325" w:author="nbashyam" w:date="2015-01-19T05:12:00Z"/>
                <w:lang w:bidi="en-US"/>
              </w:rPr>
            </w:pPr>
            <w:del w:id="1326" w:author="nbashyam" w:date="2015-01-19T05:12:00Z">
              <w:r w:rsidDel="004B719A">
                <w:delText xml:space="preserve">Implementers </w:delText>
              </w:r>
              <w:r w:rsidRPr="00746AF5" w:rsidDel="004B719A">
                <w:rPr>
                  <w:b/>
                </w:rPr>
                <w:delText>SHOULD</w:delText>
              </w:r>
              <w:r w:rsidDel="004B719A">
                <w:delText xml:space="preserve"> refer to the IHE ATNA profile for specific implementation guidance </w:delText>
              </w:r>
              <w:r w:rsidR="003E6294" w:rsidDel="004B719A">
                <w:delText>and conformance criteria</w:delText>
              </w:r>
            </w:del>
          </w:p>
        </w:tc>
        <w:tc>
          <w:tcPr>
            <w:tcW w:w="1530" w:type="dxa"/>
          </w:tcPr>
          <w:p w:rsidR="00746AF5" w:rsidDel="004B719A" w:rsidRDefault="00746AF5" w:rsidP="00746AF5">
            <w:pPr>
              <w:ind w:firstLine="0"/>
              <w:rPr>
                <w:del w:id="1327" w:author="nbashyam" w:date="2015-01-19T05:12:00Z"/>
                <w:lang w:bidi="en-US"/>
              </w:rPr>
            </w:pPr>
            <w:del w:id="1328" w:author="nbashyam" w:date="2015-01-19T05:12:00Z">
              <w:r w:rsidDel="004B719A">
                <w:rPr>
                  <w:lang w:bidi="en-US"/>
                </w:rPr>
                <w:delText>2.6</w:delText>
              </w:r>
            </w:del>
          </w:p>
        </w:tc>
      </w:tr>
      <w:tr w:rsidR="00FF0459" w:rsidDel="004B719A" w:rsidTr="00746AF5">
        <w:trPr>
          <w:del w:id="1329" w:author="nbashyam" w:date="2015-01-19T05:12:00Z"/>
        </w:trPr>
        <w:tc>
          <w:tcPr>
            <w:tcW w:w="7938" w:type="dxa"/>
          </w:tcPr>
          <w:p w:rsidR="00FF0459" w:rsidDel="004B719A" w:rsidRDefault="00FF0459" w:rsidP="00746AF5">
            <w:pPr>
              <w:ind w:firstLine="0"/>
              <w:rPr>
                <w:del w:id="1330" w:author="nbashyam" w:date="2015-01-19T05:12:00Z"/>
              </w:rPr>
            </w:pPr>
            <w:del w:id="1331" w:author="nbashyam" w:date="2015-01-19T05:12:00Z">
              <w:r w:rsidRPr="00F539CA" w:rsidDel="004B719A">
                <w:delText xml:space="preserve">Each </w:delText>
              </w:r>
              <w:r w:rsidDel="004B719A">
                <w:delText>transaction in a pull-based implementation approach</w:delText>
              </w:r>
              <w:r w:rsidRPr="00F539CA" w:rsidDel="004B719A">
                <w:delText xml:space="preserve"> </w:delText>
              </w:r>
              <w:r w:rsidRPr="00FF0459" w:rsidDel="004B719A">
                <w:rPr>
                  <w:b/>
                </w:rPr>
                <w:delText>MUST</w:delText>
              </w:r>
              <w:r w:rsidRPr="00F539CA" w:rsidDel="004B719A">
                <w:delText xml:space="preserve"> convey information regarding end user attributes and authentication using SAML 2.0 assertions</w:delText>
              </w:r>
            </w:del>
          </w:p>
        </w:tc>
        <w:tc>
          <w:tcPr>
            <w:tcW w:w="1530" w:type="dxa"/>
          </w:tcPr>
          <w:p w:rsidR="00FF0459" w:rsidDel="004B719A" w:rsidRDefault="00FF0459" w:rsidP="00746AF5">
            <w:pPr>
              <w:keepNext/>
              <w:ind w:firstLine="0"/>
              <w:rPr>
                <w:del w:id="1332" w:author="nbashyam" w:date="2015-01-19T05:12:00Z"/>
                <w:lang w:bidi="en-US"/>
              </w:rPr>
            </w:pPr>
            <w:del w:id="1333" w:author="nbashyam" w:date="2015-01-19T05:12:00Z">
              <w:r w:rsidDel="004B719A">
                <w:rPr>
                  <w:lang w:bidi="en-US"/>
                </w:rPr>
                <w:delText>2.7</w:delText>
              </w:r>
            </w:del>
          </w:p>
        </w:tc>
      </w:tr>
      <w:tr w:rsidR="00746AF5" w:rsidDel="004B719A" w:rsidTr="00746AF5">
        <w:trPr>
          <w:del w:id="1334" w:author="nbashyam" w:date="2015-01-19T05:12:00Z"/>
        </w:trPr>
        <w:tc>
          <w:tcPr>
            <w:tcW w:w="7938" w:type="dxa"/>
          </w:tcPr>
          <w:p w:rsidR="00746AF5" w:rsidDel="004B719A" w:rsidRDefault="00746AF5" w:rsidP="00746AF5">
            <w:pPr>
              <w:ind w:firstLine="0"/>
              <w:rPr>
                <w:del w:id="1335" w:author="nbashyam" w:date="2015-01-19T05:12:00Z"/>
                <w:lang w:bidi="en-US"/>
              </w:rPr>
            </w:pPr>
            <w:del w:id="1336" w:author="nbashyam" w:date="2015-01-19T05:12:00Z">
              <w:r w:rsidDel="004B719A">
                <w:delText xml:space="preserve">The Consent Directive Consumer </w:delText>
              </w:r>
              <w:r w:rsidRPr="00746AF5" w:rsidDel="004B719A">
                <w:rPr>
                  <w:b/>
                </w:rPr>
                <w:delText>MUST</w:delText>
              </w:r>
              <w:r w:rsidDel="004B719A">
                <w:delText xml:space="preserve"> provide an identity assertion that asserts their identity to the Document Registry.</w:delText>
              </w:r>
            </w:del>
          </w:p>
        </w:tc>
        <w:tc>
          <w:tcPr>
            <w:tcW w:w="1530" w:type="dxa"/>
          </w:tcPr>
          <w:p w:rsidR="00746AF5" w:rsidDel="004B719A" w:rsidRDefault="00746AF5" w:rsidP="00746AF5">
            <w:pPr>
              <w:keepNext/>
              <w:ind w:firstLine="0"/>
              <w:rPr>
                <w:del w:id="1337" w:author="nbashyam" w:date="2015-01-19T05:12:00Z"/>
                <w:lang w:bidi="en-US"/>
              </w:rPr>
            </w:pPr>
            <w:del w:id="1338" w:author="nbashyam" w:date="2015-01-19T05:12:00Z">
              <w:r w:rsidDel="004B719A">
                <w:rPr>
                  <w:lang w:bidi="en-US"/>
                </w:rPr>
                <w:delText>2.7</w:delText>
              </w:r>
            </w:del>
          </w:p>
        </w:tc>
      </w:tr>
      <w:tr w:rsidR="00746AF5" w:rsidDel="004B719A" w:rsidTr="00746AF5">
        <w:trPr>
          <w:del w:id="1339" w:author="nbashyam" w:date="2015-01-19T05:12:00Z"/>
        </w:trPr>
        <w:tc>
          <w:tcPr>
            <w:tcW w:w="7938" w:type="dxa"/>
          </w:tcPr>
          <w:p w:rsidR="00746AF5" w:rsidDel="004B719A" w:rsidRDefault="00746AF5" w:rsidP="0044449A">
            <w:pPr>
              <w:ind w:firstLine="0"/>
              <w:rPr>
                <w:del w:id="1340" w:author="nbashyam" w:date="2015-01-19T05:12:00Z"/>
                <w:lang w:bidi="en-US"/>
              </w:rPr>
            </w:pPr>
            <w:del w:id="1341" w:author="nbashyam" w:date="2015-01-19T05:12:00Z">
              <w:r w:rsidRPr="0023431E" w:rsidDel="004B719A">
                <w:delText xml:space="preserve">The </w:delText>
              </w:r>
              <w:r w:rsidDel="004B719A">
                <w:delText xml:space="preserve">SAML Assertion </w:delText>
              </w:r>
              <w:r w:rsidDel="004B719A">
                <w:rPr>
                  <w:b/>
                </w:rPr>
                <w:delText>MUST</w:delText>
              </w:r>
              <w:r w:rsidDel="004B719A">
                <w:delText xml:space="preserve"> contain a Purpose of Use element if this element is available. Inclusion of this element </w:delText>
              </w:r>
              <w:r w:rsidR="0044449A" w:rsidRPr="0044449A" w:rsidDel="004B719A">
                <w:rPr>
                  <w:b/>
                </w:rPr>
                <w:delText>SHOULD</w:delText>
              </w:r>
              <w:r w:rsidDel="004B719A">
                <w:delText xml:space="preserve"> follow implementation guidance specified in the </w:delText>
              </w:r>
              <w:r w:rsidRPr="00814B43" w:rsidDel="004B719A">
                <w:rPr>
                  <w:b/>
                  <w:i/>
                </w:rPr>
                <w:delText>IHE XUA++ Extension</w:delText>
              </w:r>
              <w:r w:rsidRPr="00F539CA" w:rsidDel="004B719A">
                <w:delText>.</w:delText>
              </w:r>
            </w:del>
          </w:p>
        </w:tc>
        <w:tc>
          <w:tcPr>
            <w:tcW w:w="1530" w:type="dxa"/>
          </w:tcPr>
          <w:p w:rsidR="00746AF5" w:rsidDel="004B719A" w:rsidRDefault="00746AF5" w:rsidP="00746AF5">
            <w:pPr>
              <w:keepNext/>
              <w:ind w:firstLine="0"/>
              <w:rPr>
                <w:del w:id="1342" w:author="nbashyam" w:date="2015-01-19T05:12:00Z"/>
                <w:lang w:bidi="en-US"/>
              </w:rPr>
            </w:pPr>
            <w:del w:id="1343" w:author="nbashyam" w:date="2015-01-19T05:12:00Z">
              <w:r w:rsidDel="004B719A">
                <w:rPr>
                  <w:lang w:bidi="en-US"/>
                </w:rPr>
                <w:delText>2.7</w:delText>
              </w:r>
            </w:del>
          </w:p>
        </w:tc>
      </w:tr>
      <w:tr w:rsidR="00746AF5" w:rsidDel="004B719A" w:rsidTr="00746AF5">
        <w:trPr>
          <w:del w:id="1344" w:author="nbashyam" w:date="2015-01-19T05:12:00Z"/>
        </w:trPr>
        <w:tc>
          <w:tcPr>
            <w:tcW w:w="7938" w:type="dxa"/>
          </w:tcPr>
          <w:p w:rsidR="00746AF5" w:rsidDel="004B719A" w:rsidRDefault="00746AF5" w:rsidP="00746AF5">
            <w:pPr>
              <w:ind w:firstLine="0"/>
              <w:rPr>
                <w:del w:id="1345" w:author="nbashyam" w:date="2015-01-19T05:12:00Z"/>
              </w:rPr>
            </w:pPr>
            <w:del w:id="1346" w:author="nbashyam" w:date="2015-01-19T05:12:00Z">
              <w:r w:rsidRPr="00BC1DDE" w:rsidDel="004B719A">
                <w:delText xml:space="preserve">The value of the </w:delText>
              </w:r>
              <w:r w:rsidDel="004B719A">
                <w:delText>PurposeOfUse</w:delText>
              </w:r>
              <w:r w:rsidRPr="00BC1DDE" w:rsidDel="004B719A">
                <w:delText xml:space="preserve"> attribute </w:delText>
              </w:r>
              <w:r w:rsidRPr="002F6DC1" w:rsidDel="004B719A">
                <w:rPr>
                  <w:b/>
                </w:rPr>
                <w:delText>MUST</w:delText>
              </w:r>
              <w:r w:rsidRPr="00BC1DDE" w:rsidDel="004B719A">
                <w:delText xml:space="preserve"> be a urn:hl7-org:v3:CE element, specifying the coded value representing the user's purpose in issuing the request, choosing from the</w:delText>
              </w:r>
              <w:r w:rsidDel="004B719A">
                <w:delText xml:space="preserve"> HL7 Purpose of Use value set</w:delText>
              </w:r>
            </w:del>
          </w:p>
        </w:tc>
        <w:tc>
          <w:tcPr>
            <w:tcW w:w="1530" w:type="dxa"/>
          </w:tcPr>
          <w:p w:rsidR="00746AF5" w:rsidDel="004B719A" w:rsidRDefault="00746AF5" w:rsidP="00746AF5">
            <w:pPr>
              <w:keepNext/>
              <w:ind w:firstLine="0"/>
              <w:rPr>
                <w:del w:id="1347" w:author="nbashyam" w:date="2015-01-19T05:12:00Z"/>
                <w:lang w:bidi="en-US"/>
              </w:rPr>
            </w:pPr>
            <w:del w:id="1348" w:author="nbashyam" w:date="2015-01-19T05:12:00Z">
              <w:r w:rsidDel="004B719A">
                <w:rPr>
                  <w:lang w:bidi="en-US"/>
                </w:rPr>
                <w:delText>2.7.1</w:delText>
              </w:r>
            </w:del>
          </w:p>
        </w:tc>
      </w:tr>
      <w:tr w:rsidR="00746AF5" w:rsidDel="004B719A" w:rsidTr="00746AF5">
        <w:trPr>
          <w:del w:id="1349" w:author="nbashyam" w:date="2015-01-19T05:12:00Z"/>
        </w:trPr>
        <w:tc>
          <w:tcPr>
            <w:tcW w:w="7938" w:type="dxa"/>
          </w:tcPr>
          <w:p w:rsidR="00746AF5" w:rsidRPr="00BC1DDE" w:rsidDel="004B719A" w:rsidRDefault="00746AF5" w:rsidP="00746AF5">
            <w:pPr>
              <w:ind w:firstLine="0"/>
              <w:rPr>
                <w:del w:id="1350" w:author="nbashyam" w:date="2015-01-19T05:12:00Z"/>
              </w:rPr>
            </w:pPr>
            <w:del w:id="1351" w:author="nbashyam" w:date="2015-01-19T05:12:00Z">
              <w:r w:rsidDel="004B719A">
                <w:delText xml:space="preserve">Implementers </w:delText>
              </w:r>
              <w:r w:rsidDel="004B719A">
                <w:rPr>
                  <w:b/>
                </w:rPr>
                <w:delText>MUST</w:delText>
              </w:r>
              <w:r w:rsidDel="004B719A">
                <w:delText xml:space="preserve"> use the HL7 Purpose of Use Value Set</w:delText>
              </w:r>
            </w:del>
          </w:p>
        </w:tc>
        <w:tc>
          <w:tcPr>
            <w:tcW w:w="1530" w:type="dxa"/>
          </w:tcPr>
          <w:p w:rsidR="00746AF5" w:rsidDel="004B719A" w:rsidRDefault="00746AF5" w:rsidP="00746AF5">
            <w:pPr>
              <w:keepNext/>
              <w:ind w:firstLine="0"/>
              <w:rPr>
                <w:del w:id="1352" w:author="nbashyam" w:date="2015-01-19T05:12:00Z"/>
                <w:lang w:bidi="en-US"/>
              </w:rPr>
            </w:pPr>
            <w:del w:id="1353" w:author="nbashyam" w:date="2015-01-19T05:12:00Z">
              <w:r w:rsidDel="004B719A">
                <w:rPr>
                  <w:lang w:bidi="en-US"/>
                </w:rPr>
                <w:delText>2.7.1</w:delText>
              </w:r>
            </w:del>
          </w:p>
        </w:tc>
      </w:tr>
      <w:tr w:rsidR="00746AF5" w:rsidDel="004B719A" w:rsidTr="00746AF5">
        <w:trPr>
          <w:del w:id="1354" w:author="nbashyam" w:date="2015-01-19T05:12:00Z"/>
        </w:trPr>
        <w:tc>
          <w:tcPr>
            <w:tcW w:w="7938" w:type="dxa"/>
          </w:tcPr>
          <w:p w:rsidR="00746AF5" w:rsidRPr="00BC1DDE" w:rsidDel="004B719A" w:rsidRDefault="00746AF5" w:rsidP="00746AF5">
            <w:pPr>
              <w:ind w:firstLine="0"/>
              <w:rPr>
                <w:del w:id="1355" w:author="nbashyam" w:date="2015-01-19T05:12:00Z"/>
              </w:rPr>
            </w:pPr>
            <w:del w:id="1356" w:author="nbashyam" w:date="2015-01-19T05:12:00Z">
              <w:r w:rsidDel="004B719A">
                <w:delText xml:space="preserve">The realmCode for this implementation guide </w:delText>
              </w:r>
              <w:r w:rsidRPr="00E12632" w:rsidDel="004B719A">
                <w:rPr>
                  <w:b/>
                </w:rPr>
                <w:delText>MUST</w:delText>
              </w:r>
              <w:r w:rsidDel="004B719A">
                <w:delText xml:space="preserve"> be the US Realm.</w:delText>
              </w:r>
            </w:del>
          </w:p>
        </w:tc>
        <w:tc>
          <w:tcPr>
            <w:tcW w:w="1530" w:type="dxa"/>
          </w:tcPr>
          <w:p w:rsidR="00746AF5" w:rsidDel="004B719A" w:rsidRDefault="00746AF5" w:rsidP="00746AF5">
            <w:pPr>
              <w:keepNext/>
              <w:ind w:firstLine="0"/>
              <w:rPr>
                <w:del w:id="1357" w:author="nbashyam" w:date="2015-01-19T05:12:00Z"/>
                <w:lang w:bidi="en-US"/>
              </w:rPr>
            </w:pPr>
            <w:del w:id="1358" w:author="nbashyam" w:date="2015-01-19T05:12:00Z">
              <w:r w:rsidDel="004B719A">
                <w:rPr>
                  <w:lang w:bidi="en-US"/>
                </w:rPr>
                <w:delText>2.8.1</w:delText>
              </w:r>
            </w:del>
          </w:p>
        </w:tc>
      </w:tr>
      <w:tr w:rsidR="00746AF5" w:rsidDel="004B719A" w:rsidTr="00746AF5">
        <w:trPr>
          <w:del w:id="1359" w:author="nbashyam" w:date="2015-01-19T05:12:00Z"/>
        </w:trPr>
        <w:tc>
          <w:tcPr>
            <w:tcW w:w="7938" w:type="dxa"/>
          </w:tcPr>
          <w:p w:rsidR="00746AF5" w:rsidDel="004B719A" w:rsidRDefault="00746AF5" w:rsidP="00746AF5">
            <w:pPr>
              <w:ind w:firstLine="0"/>
              <w:rPr>
                <w:del w:id="1360" w:author="nbashyam" w:date="2015-01-19T05:12:00Z"/>
              </w:rPr>
            </w:pPr>
            <w:del w:id="1361" w:author="nbashyam" w:date="2015-01-19T05:12:00Z">
              <w:r w:rsidDel="004B719A">
                <w:delText xml:space="preserve">The ID </w:delText>
              </w:r>
              <w:r w:rsidRPr="00E12632" w:rsidDel="004B719A">
                <w:rPr>
                  <w:b/>
                </w:rPr>
                <w:delText>MUST</w:delText>
              </w:r>
              <w:r w:rsidDel="004B719A">
                <w:delText xml:space="preserve"> be included to establish that this document is a consent directive.</w:delText>
              </w:r>
            </w:del>
          </w:p>
        </w:tc>
        <w:tc>
          <w:tcPr>
            <w:tcW w:w="1530" w:type="dxa"/>
          </w:tcPr>
          <w:p w:rsidR="00746AF5" w:rsidDel="004B719A" w:rsidRDefault="00746AF5" w:rsidP="00746AF5">
            <w:pPr>
              <w:keepNext/>
              <w:ind w:firstLine="0"/>
              <w:rPr>
                <w:del w:id="1362" w:author="nbashyam" w:date="2015-01-19T05:12:00Z"/>
                <w:lang w:bidi="en-US"/>
              </w:rPr>
            </w:pPr>
            <w:del w:id="1363" w:author="nbashyam" w:date="2015-01-19T05:12:00Z">
              <w:r w:rsidDel="004B719A">
                <w:rPr>
                  <w:lang w:bidi="en-US"/>
                </w:rPr>
                <w:delText>2.8.1</w:delText>
              </w:r>
            </w:del>
          </w:p>
        </w:tc>
      </w:tr>
      <w:tr w:rsidR="00746AF5" w:rsidDel="004B719A" w:rsidTr="00746AF5">
        <w:trPr>
          <w:del w:id="1364" w:author="nbashyam" w:date="2015-01-19T05:12:00Z"/>
        </w:trPr>
        <w:tc>
          <w:tcPr>
            <w:tcW w:w="7938" w:type="dxa"/>
          </w:tcPr>
          <w:p w:rsidR="00746AF5" w:rsidDel="004B719A" w:rsidRDefault="00746AF5" w:rsidP="00746AF5">
            <w:pPr>
              <w:ind w:firstLine="0"/>
              <w:rPr>
                <w:del w:id="1365" w:author="nbashyam" w:date="2015-01-19T05:12:00Z"/>
              </w:rPr>
            </w:pPr>
            <w:del w:id="1366" w:author="nbashyam" w:date="2015-01-19T05:12:00Z">
              <w:r w:rsidDel="004B719A">
                <w:delText xml:space="preserve">The code </w:delText>
              </w:r>
              <w:r w:rsidRPr="00E12632" w:rsidDel="004B719A">
                <w:rPr>
                  <w:b/>
                </w:rPr>
                <w:delText>MUST</w:delText>
              </w:r>
              <w:r w:rsidDel="004B719A">
                <w:delText xml:space="preserve"> be used to establish what type of consent directive document this is.</w:delText>
              </w:r>
            </w:del>
          </w:p>
        </w:tc>
        <w:tc>
          <w:tcPr>
            <w:tcW w:w="1530" w:type="dxa"/>
          </w:tcPr>
          <w:p w:rsidR="00746AF5" w:rsidDel="004B719A" w:rsidRDefault="00746AF5" w:rsidP="00746AF5">
            <w:pPr>
              <w:keepNext/>
              <w:ind w:firstLine="0"/>
              <w:rPr>
                <w:del w:id="1367" w:author="nbashyam" w:date="2015-01-19T05:12:00Z"/>
                <w:lang w:bidi="en-US"/>
              </w:rPr>
            </w:pPr>
            <w:del w:id="1368" w:author="nbashyam" w:date="2015-01-19T05:12:00Z">
              <w:r w:rsidDel="004B719A">
                <w:rPr>
                  <w:lang w:bidi="en-US"/>
                </w:rPr>
                <w:delText>2.8.1</w:delText>
              </w:r>
            </w:del>
          </w:p>
        </w:tc>
      </w:tr>
      <w:tr w:rsidR="00746AF5" w:rsidDel="004B719A" w:rsidTr="00746AF5">
        <w:trPr>
          <w:del w:id="1369" w:author="nbashyam" w:date="2015-01-19T05:12:00Z"/>
        </w:trPr>
        <w:tc>
          <w:tcPr>
            <w:tcW w:w="7938" w:type="dxa"/>
          </w:tcPr>
          <w:p w:rsidR="00746AF5" w:rsidDel="004B719A" w:rsidRDefault="00746AF5" w:rsidP="00746AF5">
            <w:pPr>
              <w:ind w:firstLine="0"/>
              <w:rPr>
                <w:del w:id="1370" w:author="nbashyam" w:date="2015-01-19T05:12:00Z"/>
              </w:rPr>
            </w:pPr>
            <w:del w:id="1371" w:author="nbashyam" w:date="2015-01-19T05:12:00Z">
              <w:r w:rsidDel="004B719A">
                <w:delText xml:space="preserve">The consent directive </w:delText>
              </w:r>
              <w:r w:rsidRPr="00E12632" w:rsidDel="004B719A">
                <w:rPr>
                  <w:b/>
                </w:rPr>
                <w:delText>MUST</w:delText>
              </w:r>
              <w:r w:rsidDel="004B719A">
                <w:delText xml:space="preserve"> also be identified using a title.</w:delText>
              </w:r>
            </w:del>
          </w:p>
        </w:tc>
        <w:tc>
          <w:tcPr>
            <w:tcW w:w="1530" w:type="dxa"/>
          </w:tcPr>
          <w:p w:rsidR="00746AF5" w:rsidDel="004B719A" w:rsidRDefault="00746AF5" w:rsidP="00746AF5">
            <w:pPr>
              <w:keepNext/>
              <w:ind w:firstLine="0"/>
              <w:rPr>
                <w:del w:id="1372" w:author="nbashyam" w:date="2015-01-19T05:12:00Z"/>
                <w:lang w:bidi="en-US"/>
              </w:rPr>
            </w:pPr>
            <w:del w:id="1373" w:author="nbashyam" w:date="2015-01-19T05:12:00Z">
              <w:r w:rsidDel="004B719A">
                <w:rPr>
                  <w:lang w:bidi="en-US"/>
                </w:rPr>
                <w:delText>2.8.1</w:delText>
              </w:r>
            </w:del>
          </w:p>
        </w:tc>
      </w:tr>
      <w:tr w:rsidR="00746AF5" w:rsidDel="004B719A" w:rsidTr="00746AF5">
        <w:trPr>
          <w:del w:id="1374" w:author="nbashyam" w:date="2015-01-19T05:12:00Z"/>
        </w:trPr>
        <w:tc>
          <w:tcPr>
            <w:tcW w:w="7938" w:type="dxa"/>
          </w:tcPr>
          <w:p w:rsidR="00746AF5" w:rsidRPr="00BC1DDE" w:rsidDel="004B719A" w:rsidRDefault="00746AF5" w:rsidP="00746AF5">
            <w:pPr>
              <w:ind w:firstLine="0"/>
              <w:rPr>
                <w:del w:id="1375" w:author="nbashyam" w:date="2015-01-19T05:12:00Z"/>
              </w:rPr>
            </w:pPr>
            <w:del w:id="1376" w:author="nbashyam" w:date="2015-01-19T05:12:00Z">
              <w:r w:rsidDel="004B719A">
                <w:delText xml:space="preserve">The consent directive </w:delText>
              </w:r>
              <w:r w:rsidRPr="003E6294" w:rsidDel="004B719A">
                <w:rPr>
                  <w:b/>
                </w:rPr>
                <w:delText>MUST</w:delText>
              </w:r>
              <w:r w:rsidDel="004B719A">
                <w:delText xml:space="preserve"> have a confidentialityCode element defined in the CDA R2 Header</w:delText>
              </w:r>
            </w:del>
          </w:p>
        </w:tc>
        <w:tc>
          <w:tcPr>
            <w:tcW w:w="1530" w:type="dxa"/>
          </w:tcPr>
          <w:p w:rsidR="00746AF5" w:rsidDel="004B719A" w:rsidRDefault="00746AF5" w:rsidP="00746AF5">
            <w:pPr>
              <w:keepNext/>
              <w:ind w:firstLine="0"/>
              <w:rPr>
                <w:del w:id="1377" w:author="nbashyam" w:date="2015-01-19T05:12:00Z"/>
                <w:lang w:bidi="en-US"/>
              </w:rPr>
            </w:pPr>
            <w:del w:id="1378" w:author="nbashyam" w:date="2015-01-19T05:12:00Z">
              <w:r w:rsidDel="004B719A">
                <w:rPr>
                  <w:lang w:bidi="en-US"/>
                </w:rPr>
                <w:delText>2.8.1</w:delText>
              </w:r>
            </w:del>
          </w:p>
        </w:tc>
      </w:tr>
      <w:tr w:rsidR="00746AF5" w:rsidDel="004B719A" w:rsidTr="00746AF5">
        <w:trPr>
          <w:del w:id="1379" w:author="nbashyam" w:date="2015-01-19T05:12:00Z"/>
        </w:trPr>
        <w:tc>
          <w:tcPr>
            <w:tcW w:w="7938" w:type="dxa"/>
          </w:tcPr>
          <w:p w:rsidR="00746AF5" w:rsidDel="004B719A" w:rsidRDefault="00746AF5" w:rsidP="00746AF5">
            <w:pPr>
              <w:ind w:firstLine="0"/>
              <w:rPr>
                <w:del w:id="1380" w:author="nbashyam" w:date="2015-01-19T05:12:00Z"/>
              </w:rPr>
            </w:pPr>
            <w:del w:id="1381" w:author="nbashyam" w:date="2015-01-19T05:12:00Z">
              <w:r w:rsidDel="004B719A">
                <w:delText xml:space="preserve">Every consent directive document </w:delText>
              </w:r>
              <w:r w:rsidRPr="00E12632" w:rsidDel="004B719A">
                <w:rPr>
                  <w:b/>
                </w:rPr>
                <w:delText>MUST</w:delText>
              </w:r>
              <w:r w:rsidDel="004B719A">
                <w:delText xml:space="preserve"> have a recordTarget element defined. </w:delText>
              </w:r>
              <w:r w:rsidRPr="00E12632" w:rsidDel="004B719A">
                <w:delText>The attributes Patient and patientRole refer to the healthcare client whose data is referenced in document.</w:delText>
              </w:r>
              <w:r w:rsidDel="004B719A">
                <w:delText xml:space="preserve"> For purposes of this implementation, more than one patient or patientRole element </w:delText>
              </w:r>
              <w:r w:rsidRPr="00E12632" w:rsidDel="004B719A">
                <w:rPr>
                  <w:b/>
                </w:rPr>
                <w:delText>MAY</w:delText>
              </w:r>
              <w:r w:rsidDel="004B719A">
                <w:delText xml:space="preserve"> be supported.</w:delText>
              </w:r>
            </w:del>
          </w:p>
        </w:tc>
        <w:tc>
          <w:tcPr>
            <w:tcW w:w="1530" w:type="dxa"/>
          </w:tcPr>
          <w:p w:rsidR="00746AF5" w:rsidDel="004B719A" w:rsidRDefault="00746AF5" w:rsidP="00746AF5">
            <w:pPr>
              <w:keepNext/>
              <w:ind w:firstLine="0"/>
              <w:rPr>
                <w:del w:id="1382" w:author="nbashyam" w:date="2015-01-19T05:12:00Z"/>
                <w:lang w:bidi="en-US"/>
              </w:rPr>
            </w:pPr>
            <w:del w:id="1383" w:author="nbashyam" w:date="2015-01-19T05:12:00Z">
              <w:r w:rsidDel="004B719A">
                <w:rPr>
                  <w:lang w:bidi="en-US"/>
                </w:rPr>
                <w:delText>2.8.1</w:delText>
              </w:r>
            </w:del>
          </w:p>
        </w:tc>
      </w:tr>
      <w:tr w:rsidR="00746AF5" w:rsidDel="004B719A" w:rsidTr="00746AF5">
        <w:trPr>
          <w:del w:id="1384" w:author="nbashyam" w:date="2015-01-19T05:12:00Z"/>
        </w:trPr>
        <w:tc>
          <w:tcPr>
            <w:tcW w:w="7938" w:type="dxa"/>
          </w:tcPr>
          <w:p w:rsidR="00746AF5" w:rsidDel="004B719A" w:rsidRDefault="00746AF5" w:rsidP="00746AF5">
            <w:pPr>
              <w:ind w:firstLine="0"/>
              <w:rPr>
                <w:del w:id="1385" w:author="nbashyam" w:date="2015-01-19T05:12:00Z"/>
              </w:rPr>
            </w:pPr>
            <w:del w:id="1386" w:author="nbashyam" w:date="2015-01-19T05:12:00Z">
              <w:r w:rsidDel="004B719A">
                <w:delText xml:space="preserve">An author element </w:delText>
              </w:r>
              <w:r w:rsidRPr="00740A40" w:rsidDel="004B719A">
                <w:rPr>
                  <w:b/>
                </w:rPr>
                <w:delText>MUST</w:delText>
              </w:r>
              <w:r w:rsidDel="004B719A">
                <w:delText xml:space="preserve"> be included to support provenance of the patient consent directive. Implementers </w:delText>
              </w:r>
              <w:r w:rsidRPr="00740A40" w:rsidDel="004B719A">
                <w:rPr>
                  <w:b/>
                </w:rPr>
                <w:delText>MUST</w:delText>
              </w:r>
              <w:r w:rsidDel="004B719A">
                <w:delText xml:space="preserve"> follow the conformance requirements as stated in the HL7 CDA Consent Directive DSTU.</w:delText>
              </w:r>
            </w:del>
          </w:p>
        </w:tc>
        <w:tc>
          <w:tcPr>
            <w:tcW w:w="1530" w:type="dxa"/>
          </w:tcPr>
          <w:p w:rsidR="00746AF5" w:rsidDel="004B719A" w:rsidRDefault="00746AF5" w:rsidP="00746AF5">
            <w:pPr>
              <w:keepNext/>
              <w:ind w:firstLine="0"/>
              <w:rPr>
                <w:del w:id="1387" w:author="nbashyam" w:date="2015-01-19T05:12:00Z"/>
                <w:lang w:bidi="en-US"/>
              </w:rPr>
            </w:pPr>
            <w:del w:id="1388" w:author="nbashyam" w:date="2015-01-19T05:12:00Z">
              <w:r w:rsidDel="004B719A">
                <w:rPr>
                  <w:lang w:bidi="en-US"/>
                </w:rPr>
                <w:delText>2.8.1</w:delText>
              </w:r>
            </w:del>
          </w:p>
        </w:tc>
      </w:tr>
      <w:tr w:rsidR="00746AF5" w:rsidDel="004B719A" w:rsidTr="00746AF5">
        <w:trPr>
          <w:del w:id="1389" w:author="nbashyam" w:date="2015-01-19T05:12:00Z"/>
        </w:trPr>
        <w:tc>
          <w:tcPr>
            <w:tcW w:w="7938" w:type="dxa"/>
          </w:tcPr>
          <w:p w:rsidR="00746AF5" w:rsidDel="004B719A" w:rsidRDefault="00746AF5" w:rsidP="00746AF5">
            <w:pPr>
              <w:ind w:firstLine="0"/>
              <w:rPr>
                <w:del w:id="1390" w:author="nbashyam" w:date="2015-01-19T05:12:00Z"/>
              </w:rPr>
            </w:pPr>
            <w:del w:id="1391" w:author="nbashyam" w:date="2015-01-19T05:12:00Z">
              <w:r w:rsidDel="004B719A">
                <w:delText xml:space="preserve">A custodian element </w:delText>
              </w:r>
              <w:r w:rsidRPr="00B31061" w:rsidDel="004B719A">
                <w:rPr>
                  <w:b/>
                </w:rPr>
                <w:delText>MUST</w:delText>
              </w:r>
              <w:r w:rsidDel="004B719A">
                <w:delText xml:space="preserve"> be included to support provenance of the patient consent </w:delText>
              </w:r>
              <w:r w:rsidDel="004B719A">
                <w:lastRenderedPageBreak/>
                <w:delText>directive.</w:delText>
              </w:r>
            </w:del>
          </w:p>
        </w:tc>
        <w:tc>
          <w:tcPr>
            <w:tcW w:w="1530" w:type="dxa"/>
          </w:tcPr>
          <w:p w:rsidR="00746AF5" w:rsidDel="004B719A" w:rsidRDefault="00746AF5" w:rsidP="00746AF5">
            <w:pPr>
              <w:keepNext/>
              <w:ind w:firstLine="0"/>
              <w:rPr>
                <w:del w:id="1392" w:author="nbashyam" w:date="2015-01-19T05:12:00Z"/>
                <w:lang w:bidi="en-US"/>
              </w:rPr>
            </w:pPr>
            <w:del w:id="1393" w:author="nbashyam" w:date="2015-01-19T05:12:00Z">
              <w:r w:rsidDel="004B719A">
                <w:rPr>
                  <w:lang w:bidi="en-US"/>
                </w:rPr>
                <w:lastRenderedPageBreak/>
                <w:delText>2.8.1</w:delText>
              </w:r>
            </w:del>
          </w:p>
        </w:tc>
      </w:tr>
      <w:tr w:rsidR="00746AF5" w:rsidDel="004B719A" w:rsidTr="00746AF5">
        <w:trPr>
          <w:del w:id="1394" w:author="nbashyam" w:date="2015-01-19T05:12:00Z"/>
        </w:trPr>
        <w:tc>
          <w:tcPr>
            <w:tcW w:w="7938" w:type="dxa"/>
          </w:tcPr>
          <w:p w:rsidR="00746AF5" w:rsidRPr="00BC1DDE" w:rsidDel="004B719A" w:rsidRDefault="00746AF5" w:rsidP="00746AF5">
            <w:pPr>
              <w:ind w:firstLine="0"/>
              <w:rPr>
                <w:del w:id="1395" w:author="nbashyam" w:date="2015-01-19T05:12:00Z"/>
              </w:rPr>
            </w:pPr>
            <w:del w:id="1396" w:author="nbashyam" w:date="2015-01-19T05:12:00Z">
              <w:r w:rsidDel="004B719A">
                <w:lastRenderedPageBreak/>
                <w:delText xml:space="preserve">The consent directive </w:delText>
              </w:r>
              <w:r w:rsidRPr="00B31061" w:rsidDel="004B719A">
                <w:rPr>
                  <w:b/>
                </w:rPr>
                <w:delText>MUST</w:delText>
              </w:r>
              <w:r w:rsidDel="004B719A">
                <w:delText xml:space="preserve"> have a legalAuthenticator element defined.</w:delText>
              </w:r>
            </w:del>
          </w:p>
        </w:tc>
        <w:tc>
          <w:tcPr>
            <w:tcW w:w="1530" w:type="dxa"/>
          </w:tcPr>
          <w:p w:rsidR="00746AF5" w:rsidDel="004B719A" w:rsidRDefault="00746AF5" w:rsidP="00746AF5">
            <w:pPr>
              <w:keepNext/>
              <w:ind w:firstLine="0"/>
              <w:rPr>
                <w:del w:id="1397" w:author="nbashyam" w:date="2015-01-19T05:12:00Z"/>
                <w:lang w:bidi="en-US"/>
              </w:rPr>
            </w:pPr>
            <w:del w:id="1398" w:author="nbashyam" w:date="2015-01-19T05:12:00Z">
              <w:r w:rsidDel="004B719A">
                <w:rPr>
                  <w:lang w:bidi="en-US"/>
                </w:rPr>
                <w:delText>2.8.1</w:delText>
              </w:r>
            </w:del>
          </w:p>
        </w:tc>
      </w:tr>
      <w:tr w:rsidR="00746AF5" w:rsidDel="004B719A" w:rsidTr="00746AF5">
        <w:trPr>
          <w:del w:id="1399" w:author="nbashyam" w:date="2015-01-19T05:12:00Z"/>
        </w:trPr>
        <w:tc>
          <w:tcPr>
            <w:tcW w:w="7938" w:type="dxa"/>
          </w:tcPr>
          <w:p w:rsidR="00746AF5" w:rsidRPr="00BC1DDE" w:rsidDel="004B719A" w:rsidRDefault="00746AF5" w:rsidP="00746AF5">
            <w:pPr>
              <w:ind w:firstLine="0"/>
              <w:rPr>
                <w:del w:id="1400" w:author="nbashyam" w:date="2015-01-19T05:12:00Z"/>
              </w:rPr>
            </w:pPr>
            <w:del w:id="1401" w:author="nbashyam" w:date="2015-01-19T05:12:00Z">
              <w:r w:rsidDel="004B719A">
                <w:delText xml:space="preserve">The consent directive </w:delText>
              </w:r>
              <w:r w:rsidRPr="003E6294" w:rsidDel="004B719A">
                <w:rPr>
                  <w:b/>
                </w:rPr>
                <w:delText>MUST</w:delText>
              </w:r>
              <w:r w:rsidDel="004B719A">
                <w:delText xml:space="preserve"> include a documentationOf/serviceEvent element to support the use of both an effectiveTime/low and effectiveTime/high value, for creation and expiration time on the patient consent directive.</w:delText>
              </w:r>
            </w:del>
          </w:p>
        </w:tc>
        <w:tc>
          <w:tcPr>
            <w:tcW w:w="1530" w:type="dxa"/>
          </w:tcPr>
          <w:p w:rsidR="00746AF5" w:rsidDel="004B719A" w:rsidRDefault="00746AF5" w:rsidP="00746AF5">
            <w:pPr>
              <w:keepNext/>
              <w:ind w:firstLine="0"/>
              <w:rPr>
                <w:del w:id="1402" w:author="nbashyam" w:date="2015-01-19T05:12:00Z"/>
                <w:lang w:bidi="en-US"/>
              </w:rPr>
            </w:pPr>
            <w:del w:id="1403" w:author="nbashyam" w:date="2015-01-19T05:12:00Z">
              <w:r w:rsidDel="004B719A">
                <w:rPr>
                  <w:lang w:bidi="en-US"/>
                </w:rPr>
                <w:delText>2.8.1</w:delText>
              </w:r>
            </w:del>
          </w:p>
        </w:tc>
      </w:tr>
      <w:tr w:rsidR="00746AF5" w:rsidDel="004B719A" w:rsidTr="00746AF5">
        <w:trPr>
          <w:del w:id="1404" w:author="nbashyam" w:date="2015-01-19T05:12:00Z"/>
        </w:trPr>
        <w:tc>
          <w:tcPr>
            <w:tcW w:w="7938" w:type="dxa"/>
          </w:tcPr>
          <w:p w:rsidR="00746AF5" w:rsidRPr="00BC1DDE" w:rsidDel="004B719A" w:rsidRDefault="00746AF5" w:rsidP="00746AF5">
            <w:pPr>
              <w:ind w:firstLine="0"/>
              <w:rPr>
                <w:del w:id="1405" w:author="nbashyam" w:date="2015-01-19T05:12:00Z"/>
              </w:rPr>
            </w:pPr>
            <w:del w:id="1406" w:author="nbashyam" w:date="2015-01-19T05:12:00Z">
              <w:r w:rsidDel="004B719A">
                <w:delText xml:space="preserve">The consent directive </w:delText>
              </w:r>
              <w:r w:rsidRPr="003E6294" w:rsidDel="004B719A">
                <w:rPr>
                  <w:b/>
                </w:rPr>
                <w:delText>MAY</w:delText>
              </w:r>
              <w:r w:rsidDel="004B719A">
                <w:delText xml:space="preserve"> include a relatedDocument element that is provided to the receiving system if that receiving system has a previous version of the patient consent directive.</w:delText>
              </w:r>
            </w:del>
          </w:p>
        </w:tc>
        <w:tc>
          <w:tcPr>
            <w:tcW w:w="1530" w:type="dxa"/>
          </w:tcPr>
          <w:p w:rsidR="00746AF5" w:rsidDel="004B719A" w:rsidRDefault="00746AF5" w:rsidP="00746AF5">
            <w:pPr>
              <w:keepNext/>
              <w:ind w:firstLine="0"/>
              <w:rPr>
                <w:del w:id="1407" w:author="nbashyam" w:date="2015-01-19T05:12:00Z"/>
                <w:lang w:bidi="en-US"/>
              </w:rPr>
            </w:pPr>
            <w:del w:id="1408" w:author="nbashyam" w:date="2015-01-19T05:12:00Z">
              <w:r w:rsidDel="004B719A">
                <w:rPr>
                  <w:lang w:bidi="en-US"/>
                </w:rPr>
                <w:delText>2.8.1</w:delText>
              </w:r>
            </w:del>
          </w:p>
        </w:tc>
      </w:tr>
      <w:tr w:rsidR="00746AF5" w:rsidDel="004B719A" w:rsidTr="00746AF5">
        <w:trPr>
          <w:del w:id="1409" w:author="nbashyam" w:date="2015-01-19T05:12:00Z"/>
        </w:trPr>
        <w:tc>
          <w:tcPr>
            <w:tcW w:w="7938" w:type="dxa"/>
          </w:tcPr>
          <w:p w:rsidR="00746AF5" w:rsidRPr="00BC1DDE" w:rsidDel="004B719A" w:rsidRDefault="00746AF5" w:rsidP="00746AF5">
            <w:pPr>
              <w:ind w:firstLine="0"/>
              <w:rPr>
                <w:del w:id="1410" w:author="nbashyam" w:date="2015-01-19T05:12:00Z"/>
              </w:rPr>
            </w:pPr>
            <w:del w:id="1411" w:author="nbashyam" w:date="2015-01-19T05:12:00Z">
              <w:r w:rsidDel="004B719A">
                <w:delText xml:space="preserve">Every CDA Consent Directive </w:delText>
              </w:r>
              <w:r w:rsidRPr="0089422F" w:rsidDel="004B719A">
                <w:rPr>
                  <w:b/>
                </w:rPr>
                <w:delText>MUST</w:delText>
              </w:r>
              <w:r w:rsidDel="004B719A">
                <w:delText xml:space="preserve"> define a structured body that represents the patient consent in a machine-readable format.</w:delText>
              </w:r>
            </w:del>
          </w:p>
        </w:tc>
        <w:tc>
          <w:tcPr>
            <w:tcW w:w="1530" w:type="dxa"/>
          </w:tcPr>
          <w:p w:rsidR="00746AF5" w:rsidDel="004B719A" w:rsidRDefault="00746AF5" w:rsidP="00746AF5">
            <w:pPr>
              <w:keepNext/>
              <w:ind w:firstLine="0"/>
              <w:rPr>
                <w:del w:id="1412" w:author="nbashyam" w:date="2015-01-19T05:12:00Z"/>
                <w:lang w:bidi="en-US"/>
              </w:rPr>
            </w:pPr>
            <w:del w:id="1413" w:author="nbashyam" w:date="2015-01-19T05:12:00Z">
              <w:r w:rsidDel="004B719A">
                <w:rPr>
                  <w:lang w:bidi="en-US"/>
                </w:rPr>
                <w:delText>2.8.2</w:delText>
              </w:r>
            </w:del>
          </w:p>
        </w:tc>
      </w:tr>
      <w:tr w:rsidR="00746AF5" w:rsidDel="004B719A" w:rsidTr="00746AF5">
        <w:trPr>
          <w:del w:id="1414" w:author="nbashyam" w:date="2015-01-19T05:12:00Z"/>
        </w:trPr>
        <w:tc>
          <w:tcPr>
            <w:tcW w:w="7938" w:type="dxa"/>
          </w:tcPr>
          <w:p w:rsidR="00746AF5" w:rsidDel="004B719A" w:rsidRDefault="00746AF5" w:rsidP="00746AF5">
            <w:pPr>
              <w:ind w:firstLine="0"/>
              <w:rPr>
                <w:del w:id="1415" w:author="nbashyam" w:date="2015-01-19T05:12:00Z"/>
              </w:rPr>
            </w:pPr>
            <w:del w:id="1416" w:author="nbashyam" w:date="2015-01-19T05:12:00Z">
              <w:r w:rsidDel="004B719A">
                <w:delText>Refer to section 3.2.1.1 – Consent Directive Entry in the HL7 CDA Consent Directive DSTU</w:delText>
              </w:r>
            </w:del>
          </w:p>
          <w:p w:rsidR="00746AF5" w:rsidDel="004B719A" w:rsidRDefault="00746AF5" w:rsidP="00746AF5">
            <w:pPr>
              <w:ind w:firstLine="0"/>
              <w:rPr>
                <w:del w:id="1417" w:author="nbashyam" w:date="2015-01-19T05:12:00Z"/>
              </w:rPr>
            </w:pPr>
          </w:p>
          <w:p w:rsidR="00746AF5" w:rsidDel="004B719A" w:rsidRDefault="00746AF5" w:rsidP="00746AF5">
            <w:pPr>
              <w:ind w:firstLine="0"/>
              <w:rPr>
                <w:del w:id="1418" w:author="nbashyam" w:date="2015-01-19T05:12:00Z"/>
              </w:rPr>
            </w:pPr>
            <w:del w:id="1419" w:author="nbashyam" w:date="2015-01-19T05:12:00Z">
              <w:r w:rsidDel="004B719A">
                <w:delText>This implementation guide adopts CONF-CD-19 as conformance criteria for this section of the consent directive. (Informant)</w:delText>
              </w:r>
            </w:del>
          </w:p>
        </w:tc>
        <w:tc>
          <w:tcPr>
            <w:tcW w:w="1530" w:type="dxa"/>
          </w:tcPr>
          <w:p w:rsidR="00746AF5" w:rsidDel="004B719A" w:rsidRDefault="00746AF5" w:rsidP="00746AF5">
            <w:pPr>
              <w:keepNext/>
              <w:ind w:firstLine="0"/>
              <w:rPr>
                <w:del w:id="1420" w:author="nbashyam" w:date="2015-01-19T05:12:00Z"/>
                <w:lang w:bidi="en-US"/>
              </w:rPr>
            </w:pPr>
            <w:del w:id="1421" w:author="nbashyam" w:date="2015-01-19T05:12:00Z">
              <w:r w:rsidDel="004B719A">
                <w:rPr>
                  <w:lang w:bidi="en-US"/>
                </w:rPr>
                <w:delText>2.8.2</w:delText>
              </w:r>
            </w:del>
          </w:p>
        </w:tc>
      </w:tr>
      <w:tr w:rsidR="00746AF5" w:rsidDel="004B719A" w:rsidTr="00746AF5">
        <w:trPr>
          <w:del w:id="1422" w:author="nbashyam" w:date="2015-01-19T05:12:00Z"/>
        </w:trPr>
        <w:tc>
          <w:tcPr>
            <w:tcW w:w="7938" w:type="dxa"/>
          </w:tcPr>
          <w:p w:rsidR="00746AF5" w:rsidDel="004B719A" w:rsidRDefault="00746AF5" w:rsidP="00746AF5">
            <w:pPr>
              <w:ind w:firstLine="0"/>
              <w:rPr>
                <w:del w:id="1423" w:author="nbashyam" w:date="2015-01-19T05:12:00Z"/>
              </w:rPr>
            </w:pPr>
            <w:del w:id="1424" w:author="nbashyam" w:date="2015-01-19T05:12:00Z">
              <w:r w:rsidDel="004B719A">
                <w:delText>Refer to section 3.2.1.1 – Consent Directive Entry in the HL7 CDA Consent Directive DSTU</w:delText>
              </w:r>
            </w:del>
          </w:p>
          <w:p w:rsidR="00746AF5" w:rsidDel="004B719A" w:rsidRDefault="00746AF5" w:rsidP="00746AF5">
            <w:pPr>
              <w:ind w:firstLine="0"/>
              <w:rPr>
                <w:del w:id="1425" w:author="nbashyam" w:date="2015-01-19T05:12:00Z"/>
              </w:rPr>
            </w:pPr>
          </w:p>
          <w:p w:rsidR="00746AF5" w:rsidDel="004B719A" w:rsidRDefault="00746AF5" w:rsidP="00746AF5">
            <w:pPr>
              <w:ind w:firstLine="0"/>
              <w:rPr>
                <w:del w:id="1426" w:author="nbashyam" w:date="2015-01-19T05:12:00Z"/>
              </w:rPr>
            </w:pPr>
            <w:del w:id="1427" w:author="nbashyam" w:date="2015-01-19T05:12:00Z">
              <w:r w:rsidDel="004B719A">
                <w:delText>This implementation guide adopts CONF-CD-20, CONF-CD-21, CONF-CD-22, and CONF-CD-23 as conformance criteria for this section of the consent directive.</w:delText>
              </w:r>
            </w:del>
          </w:p>
          <w:p w:rsidR="00746AF5" w:rsidDel="004B719A" w:rsidRDefault="00746AF5" w:rsidP="00746AF5">
            <w:pPr>
              <w:ind w:firstLine="0"/>
              <w:rPr>
                <w:del w:id="1428" w:author="nbashyam" w:date="2015-01-19T05:12:00Z"/>
              </w:rPr>
            </w:pPr>
          </w:p>
          <w:p w:rsidR="00746AF5" w:rsidDel="004B719A" w:rsidRDefault="00746AF5" w:rsidP="00746AF5">
            <w:pPr>
              <w:ind w:firstLine="0"/>
              <w:rPr>
                <w:del w:id="1429" w:author="nbashyam" w:date="2015-01-19T05:12:00Z"/>
              </w:rPr>
            </w:pPr>
            <w:del w:id="1430" w:author="nbashyam" w:date="2015-01-19T05:12:00Z">
              <w:r w:rsidDel="004B719A">
                <w:delText xml:space="preserve">The role code that is used in this section </w:delText>
              </w:r>
              <w:r w:rsidRPr="0089422F" w:rsidDel="004B719A">
                <w:rPr>
                  <w:b/>
                </w:rPr>
                <w:delText>MUST</w:delText>
              </w:r>
              <w:r w:rsidRPr="0089422F" w:rsidDel="004B719A">
                <w:delText xml:space="preserve"> be the same as the role code used in the IHE XUA++.</w:delText>
              </w:r>
              <w:r w:rsidDel="004B719A">
                <w:delText>(Participant)</w:delText>
              </w:r>
            </w:del>
          </w:p>
        </w:tc>
        <w:tc>
          <w:tcPr>
            <w:tcW w:w="1530" w:type="dxa"/>
          </w:tcPr>
          <w:p w:rsidR="00746AF5" w:rsidDel="004B719A" w:rsidRDefault="00746AF5" w:rsidP="00746AF5">
            <w:pPr>
              <w:keepNext/>
              <w:ind w:firstLine="0"/>
              <w:rPr>
                <w:del w:id="1431" w:author="nbashyam" w:date="2015-01-19T05:12:00Z"/>
                <w:lang w:bidi="en-US"/>
              </w:rPr>
            </w:pPr>
            <w:del w:id="1432" w:author="nbashyam" w:date="2015-01-19T05:12:00Z">
              <w:r w:rsidDel="004B719A">
                <w:rPr>
                  <w:lang w:bidi="en-US"/>
                </w:rPr>
                <w:delText>2.8.2</w:delText>
              </w:r>
            </w:del>
          </w:p>
        </w:tc>
      </w:tr>
      <w:tr w:rsidR="00746AF5" w:rsidDel="004B719A" w:rsidTr="00746AF5">
        <w:trPr>
          <w:del w:id="1433" w:author="nbashyam" w:date="2015-01-19T05:12:00Z"/>
        </w:trPr>
        <w:tc>
          <w:tcPr>
            <w:tcW w:w="7938" w:type="dxa"/>
          </w:tcPr>
          <w:p w:rsidR="00746AF5" w:rsidDel="004B719A" w:rsidRDefault="00746AF5" w:rsidP="00746AF5">
            <w:pPr>
              <w:ind w:firstLine="0"/>
              <w:rPr>
                <w:del w:id="1434" w:author="nbashyam" w:date="2015-01-19T05:12:00Z"/>
              </w:rPr>
            </w:pPr>
            <w:del w:id="1435" w:author="nbashyam" w:date="2015-01-19T05:12:00Z">
              <w:r w:rsidDel="004B719A">
                <w:delText>Refer to section 3.2.1.1 – Consent Directive Entry in the HL7 CDA Consent Directive DSTU</w:delText>
              </w:r>
            </w:del>
          </w:p>
          <w:p w:rsidR="00746AF5" w:rsidDel="004B719A" w:rsidRDefault="00746AF5" w:rsidP="00746AF5">
            <w:pPr>
              <w:ind w:firstLine="0"/>
              <w:rPr>
                <w:del w:id="1436" w:author="nbashyam" w:date="2015-01-19T05:12:00Z"/>
              </w:rPr>
            </w:pPr>
          </w:p>
          <w:p w:rsidR="00746AF5" w:rsidDel="004B719A" w:rsidRDefault="00746AF5" w:rsidP="00746AF5">
            <w:pPr>
              <w:ind w:firstLine="0"/>
              <w:rPr>
                <w:del w:id="1437" w:author="nbashyam" w:date="2015-01-19T05:12:00Z"/>
              </w:rPr>
            </w:pPr>
            <w:del w:id="1438" w:author="nbashyam" w:date="2015-01-19T05:12:00Z">
              <w:r w:rsidDel="004B719A">
                <w:delText>This implementation guide adopts CONF-CD-24, CONF-CD-25, CONF-CD-26, and CONF-CD-27 as conformance criteria for this section of the consent directive. (Action/Operation EntryRelationship)</w:delText>
              </w:r>
            </w:del>
          </w:p>
        </w:tc>
        <w:tc>
          <w:tcPr>
            <w:tcW w:w="1530" w:type="dxa"/>
          </w:tcPr>
          <w:p w:rsidR="00746AF5" w:rsidDel="004B719A" w:rsidRDefault="00746AF5" w:rsidP="00746AF5">
            <w:pPr>
              <w:keepNext/>
              <w:ind w:firstLine="0"/>
              <w:rPr>
                <w:del w:id="1439" w:author="nbashyam" w:date="2015-01-19T05:12:00Z"/>
                <w:lang w:bidi="en-US"/>
              </w:rPr>
            </w:pPr>
            <w:del w:id="1440" w:author="nbashyam" w:date="2015-01-19T05:12:00Z">
              <w:r w:rsidDel="004B719A">
                <w:rPr>
                  <w:lang w:bidi="en-US"/>
                </w:rPr>
                <w:delText>2.8.2</w:delText>
              </w:r>
            </w:del>
          </w:p>
        </w:tc>
      </w:tr>
      <w:tr w:rsidR="00746AF5" w:rsidDel="004B719A" w:rsidTr="00746AF5">
        <w:trPr>
          <w:del w:id="1441" w:author="nbashyam" w:date="2015-01-19T05:12:00Z"/>
        </w:trPr>
        <w:tc>
          <w:tcPr>
            <w:tcW w:w="7938" w:type="dxa"/>
          </w:tcPr>
          <w:p w:rsidR="00746AF5" w:rsidDel="004B719A" w:rsidRDefault="00746AF5" w:rsidP="00746AF5">
            <w:pPr>
              <w:ind w:firstLine="0"/>
              <w:rPr>
                <w:del w:id="1442" w:author="nbashyam" w:date="2015-01-19T05:12:00Z"/>
              </w:rPr>
            </w:pPr>
            <w:del w:id="1443" w:author="nbashyam" w:date="2015-01-19T05:12:00Z">
              <w:r w:rsidDel="004B719A">
                <w:delText>Refer to section 3.2.1.1 – Consent Directive Entry in the HL7 CDA Consent Directive DSTU</w:delText>
              </w:r>
            </w:del>
          </w:p>
          <w:p w:rsidR="00746AF5" w:rsidDel="004B719A" w:rsidRDefault="00746AF5" w:rsidP="00746AF5">
            <w:pPr>
              <w:ind w:firstLine="0"/>
              <w:rPr>
                <w:del w:id="1444" w:author="nbashyam" w:date="2015-01-19T05:12:00Z"/>
              </w:rPr>
            </w:pPr>
          </w:p>
          <w:p w:rsidR="00746AF5" w:rsidDel="004B719A" w:rsidRDefault="00746AF5" w:rsidP="00746AF5">
            <w:pPr>
              <w:ind w:firstLine="0"/>
              <w:rPr>
                <w:del w:id="1445" w:author="nbashyam" w:date="2015-01-19T05:12:00Z"/>
              </w:rPr>
            </w:pPr>
            <w:del w:id="1446" w:author="nbashyam" w:date="2015-01-19T05:12:00Z">
              <w:r w:rsidDel="004B719A">
                <w:delText>This implementation guide adopts CONF-CD-28, CONF-CD-29, CONF-CD-30, CONF-CD-31, and CONF-CD-32 as conformance criteria for this section of the consent directive. (Information Type and Sensitivity Entry Relationship)</w:delText>
              </w:r>
            </w:del>
          </w:p>
        </w:tc>
        <w:tc>
          <w:tcPr>
            <w:tcW w:w="1530" w:type="dxa"/>
          </w:tcPr>
          <w:p w:rsidR="00746AF5" w:rsidDel="004B719A" w:rsidRDefault="00746AF5" w:rsidP="00746AF5">
            <w:pPr>
              <w:keepNext/>
              <w:ind w:firstLine="0"/>
              <w:rPr>
                <w:del w:id="1447" w:author="nbashyam" w:date="2015-01-19T05:12:00Z"/>
                <w:lang w:bidi="en-US"/>
              </w:rPr>
            </w:pPr>
            <w:del w:id="1448" w:author="nbashyam" w:date="2015-01-19T05:12:00Z">
              <w:r w:rsidDel="004B719A">
                <w:rPr>
                  <w:lang w:bidi="en-US"/>
                </w:rPr>
                <w:delText>2.8.2</w:delText>
              </w:r>
            </w:del>
          </w:p>
        </w:tc>
      </w:tr>
      <w:tr w:rsidR="00746AF5" w:rsidDel="004B719A" w:rsidTr="00746AF5">
        <w:trPr>
          <w:del w:id="1449" w:author="nbashyam" w:date="2015-01-19T05:12:00Z"/>
        </w:trPr>
        <w:tc>
          <w:tcPr>
            <w:tcW w:w="7938" w:type="dxa"/>
          </w:tcPr>
          <w:p w:rsidR="00746AF5" w:rsidDel="004B719A" w:rsidRDefault="00746AF5" w:rsidP="00746AF5">
            <w:pPr>
              <w:ind w:firstLine="0"/>
              <w:rPr>
                <w:del w:id="1450" w:author="nbashyam" w:date="2015-01-19T05:12:00Z"/>
              </w:rPr>
            </w:pPr>
            <w:del w:id="1451" w:author="nbashyam" w:date="2015-01-19T05:12:00Z">
              <w:r w:rsidDel="004B719A">
                <w:delText>Refer to section 3.2.1.1 – Consent Directive Entry in the HL7 CDA Consent Directive DSTU</w:delText>
              </w:r>
            </w:del>
          </w:p>
          <w:p w:rsidR="00746AF5" w:rsidDel="004B719A" w:rsidRDefault="00746AF5" w:rsidP="00746AF5">
            <w:pPr>
              <w:ind w:firstLine="0"/>
              <w:rPr>
                <w:del w:id="1452" w:author="nbashyam" w:date="2015-01-19T05:12:00Z"/>
              </w:rPr>
            </w:pPr>
          </w:p>
          <w:p w:rsidR="00746AF5" w:rsidDel="004B719A" w:rsidRDefault="00746AF5" w:rsidP="00746AF5">
            <w:pPr>
              <w:ind w:firstLine="0"/>
              <w:rPr>
                <w:del w:id="1453" w:author="nbashyam" w:date="2015-01-19T05:12:00Z"/>
              </w:rPr>
            </w:pPr>
            <w:del w:id="1454" w:author="nbashyam" w:date="2015-01-19T05:12:00Z">
              <w:r w:rsidDel="004B719A">
                <w:delText>This implementation guide adopts CONF-CD-33, CONF-CD-34, CONF-CD-35, and CONF-CD-36 as conformance criteria for this section. (Privacy Policy Reference and Obligation Component)</w:delText>
              </w:r>
            </w:del>
          </w:p>
        </w:tc>
        <w:tc>
          <w:tcPr>
            <w:tcW w:w="1530" w:type="dxa"/>
          </w:tcPr>
          <w:p w:rsidR="00746AF5" w:rsidDel="004B719A" w:rsidRDefault="00746AF5" w:rsidP="00746AF5">
            <w:pPr>
              <w:keepNext/>
              <w:ind w:firstLine="0"/>
              <w:rPr>
                <w:del w:id="1455" w:author="nbashyam" w:date="2015-01-19T05:12:00Z"/>
                <w:lang w:bidi="en-US"/>
              </w:rPr>
            </w:pPr>
            <w:del w:id="1456" w:author="nbashyam" w:date="2015-01-19T05:12:00Z">
              <w:r w:rsidDel="004B719A">
                <w:rPr>
                  <w:lang w:bidi="en-US"/>
                </w:rPr>
                <w:delText>2.8.2</w:delText>
              </w:r>
            </w:del>
          </w:p>
        </w:tc>
      </w:tr>
      <w:tr w:rsidR="00746AF5" w:rsidDel="004B719A" w:rsidTr="00746AF5">
        <w:trPr>
          <w:del w:id="1457" w:author="nbashyam" w:date="2015-01-19T05:12:00Z"/>
        </w:trPr>
        <w:tc>
          <w:tcPr>
            <w:tcW w:w="7938" w:type="dxa"/>
          </w:tcPr>
          <w:p w:rsidR="00746AF5" w:rsidDel="004B719A" w:rsidRDefault="00746AF5" w:rsidP="00746AF5">
            <w:pPr>
              <w:ind w:firstLine="0"/>
              <w:rPr>
                <w:del w:id="1458" w:author="nbashyam" w:date="2015-01-19T05:12:00Z"/>
              </w:rPr>
            </w:pPr>
            <w:del w:id="1459" w:author="nbashyam" w:date="2015-01-19T05:12:00Z">
              <w:r w:rsidDel="004B719A">
                <w:delText xml:space="preserve">A signature element </w:delText>
              </w:r>
              <w:r w:rsidRPr="003E6294" w:rsidDel="004B719A">
                <w:rPr>
                  <w:b/>
                </w:rPr>
                <w:delText>MAY</w:delText>
              </w:r>
              <w:r w:rsidDel="004B719A">
                <w:delText xml:space="preserve"> be included within the consent directive, consistent with current HL7 CDA Consent Directive DSTU conformance criteria</w:delText>
              </w:r>
            </w:del>
          </w:p>
        </w:tc>
        <w:tc>
          <w:tcPr>
            <w:tcW w:w="1530" w:type="dxa"/>
          </w:tcPr>
          <w:p w:rsidR="00746AF5" w:rsidDel="004B719A" w:rsidRDefault="00746AF5" w:rsidP="00746AF5">
            <w:pPr>
              <w:keepNext/>
              <w:ind w:firstLine="0"/>
              <w:rPr>
                <w:del w:id="1460" w:author="nbashyam" w:date="2015-01-19T05:12:00Z"/>
                <w:lang w:bidi="en-US"/>
              </w:rPr>
            </w:pPr>
            <w:del w:id="1461" w:author="nbashyam" w:date="2015-01-19T05:12:00Z">
              <w:r w:rsidDel="004B719A">
                <w:rPr>
                  <w:lang w:bidi="en-US"/>
                </w:rPr>
                <w:delText>2.8.2</w:delText>
              </w:r>
            </w:del>
          </w:p>
        </w:tc>
      </w:tr>
      <w:tr w:rsidR="00746AF5" w:rsidDel="004B719A" w:rsidTr="00746AF5">
        <w:trPr>
          <w:del w:id="1462" w:author="nbashyam" w:date="2015-01-19T05:12:00Z"/>
        </w:trPr>
        <w:tc>
          <w:tcPr>
            <w:tcW w:w="7938" w:type="dxa"/>
          </w:tcPr>
          <w:p w:rsidR="00746AF5" w:rsidDel="004B719A" w:rsidRDefault="00746AF5" w:rsidP="00746AF5">
            <w:pPr>
              <w:ind w:firstLine="0"/>
              <w:rPr>
                <w:del w:id="1463" w:author="nbashyam" w:date="2015-01-19T05:12:00Z"/>
              </w:rPr>
            </w:pPr>
            <w:del w:id="1464" w:author="nbashyam" w:date="2015-01-19T05:12:00Z">
              <w:r w:rsidDel="004B719A">
                <w:delText xml:space="preserve">Any specific conformance requirements specific to the HL7 CDA Consent Directive not </w:delText>
              </w:r>
              <w:r w:rsidDel="004B719A">
                <w:lastRenderedPageBreak/>
                <w:delText xml:space="preserve">listed in this implementation guide </w:delText>
              </w:r>
              <w:r w:rsidRPr="00FB567D" w:rsidDel="004B719A">
                <w:rPr>
                  <w:b/>
                </w:rPr>
                <w:delText>MUST</w:delText>
              </w:r>
              <w:r w:rsidDel="004B719A">
                <w:delText xml:space="preserve"> be met. These conformance requirements are documented as part of the HL7 CDA Consent Directive DSTU.</w:delText>
              </w:r>
            </w:del>
          </w:p>
        </w:tc>
        <w:tc>
          <w:tcPr>
            <w:tcW w:w="1530" w:type="dxa"/>
          </w:tcPr>
          <w:p w:rsidR="00746AF5" w:rsidDel="004B719A" w:rsidRDefault="00746AF5" w:rsidP="00746AF5">
            <w:pPr>
              <w:keepNext/>
              <w:ind w:firstLine="0"/>
              <w:rPr>
                <w:del w:id="1465" w:author="nbashyam" w:date="2015-01-19T05:12:00Z"/>
                <w:lang w:bidi="en-US"/>
              </w:rPr>
            </w:pPr>
            <w:del w:id="1466" w:author="nbashyam" w:date="2015-01-19T05:12:00Z">
              <w:r w:rsidDel="004B719A">
                <w:rPr>
                  <w:lang w:bidi="en-US"/>
                </w:rPr>
                <w:lastRenderedPageBreak/>
                <w:delText>2.8.2</w:delText>
              </w:r>
            </w:del>
          </w:p>
        </w:tc>
      </w:tr>
      <w:tr w:rsidR="00FF0459" w:rsidDel="004B719A" w:rsidTr="00746AF5">
        <w:trPr>
          <w:del w:id="1467" w:author="nbashyam" w:date="2015-01-19T05:12:00Z"/>
        </w:trPr>
        <w:tc>
          <w:tcPr>
            <w:tcW w:w="7938" w:type="dxa"/>
          </w:tcPr>
          <w:p w:rsidR="00FF0459" w:rsidDel="004B719A" w:rsidRDefault="00FF0459" w:rsidP="00746AF5">
            <w:pPr>
              <w:ind w:firstLine="0"/>
              <w:rPr>
                <w:del w:id="1468" w:author="nbashyam" w:date="2015-01-19T05:12:00Z"/>
              </w:rPr>
            </w:pPr>
            <w:del w:id="1469" w:author="nbashyam" w:date="2015-01-19T05:12:00Z">
              <w:r w:rsidDel="004B719A">
                <w:lastRenderedPageBreak/>
                <w:delText xml:space="preserve">The specific attributes inside the document </w:delText>
              </w:r>
              <w:r w:rsidRPr="00FF0459" w:rsidDel="004B719A">
                <w:rPr>
                  <w:b/>
                </w:rPr>
                <w:delText>MUST</w:delText>
              </w:r>
              <w:r w:rsidDel="004B719A">
                <w:delText xml:space="preserve"> show their own provenance in the context of that document.</w:delText>
              </w:r>
            </w:del>
          </w:p>
        </w:tc>
        <w:tc>
          <w:tcPr>
            <w:tcW w:w="1530" w:type="dxa"/>
          </w:tcPr>
          <w:p w:rsidR="00FF0459" w:rsidDel="004B719A" w:rsidRDefault="00FF0459" w:rsidP="00746AF5">
            <w:pPr>
              <w:keepNext/>
              <w:ind w:firstLine="0"/>
              <w:rPr>
                <w:del w:id="1470" w:author="nbashyam" w:date="2015-01-19T05:12:00Z"/>
                <w:lang w:bidi="en-US"/>
              </w:rPr>
            </w:pPr>
            <w:del w:id="1471" w:author="nbashyam" w:date="2015-01-19T05:12:00Z">
              <w:r w:rsidDel="004B719A">
                <w:rPr>
                  <w:lang w:bidi="en-US"/>
                </w:rPr>
                <w:delText>2.9</w:delText>
              </w:r>
            </w:del>
          </w:p>
        </w:tc>
      </w:tr>
      <w:tr w:rsidR="00746AF5" w:rsidDel="004B719A" w:rsidTr="00746AF5">
        <w:trPr>
          <w:del w:id="1472" w:author="nbashyam" w:date="2015-01-19T05:12:00Z"/>
        </w:trPr>
        <w:tc>
          <w:tcPr>
            <w:tcW w:w="7938" w:type="dxa"/>
          </w:tcPr>
          <w:p w:rsidR="00746AF5" w:rsidRPr="00A479DF" w:rsidDel="004B719A" w:rsidRDefault="00746AF5" w:rsidP="0044449A">
            <w:pPr>
              <w:ind w:firstLine="0"/>
              <w:rPr>
                <w:del w:id="1473" w:author="nbashyam" w:date="2015-01-19T05:12:00Z"/>
              </w:rPr>
            </w:pPr>
            <w:del w:id="1474" w:author="nbashyam" w:date="2015-01-19T05:12:00Z">
              <w:r w:rsidDel="004B719A">
                <w:delText xml:space="preserve">The recommendation of this implementation guide is that metadata that defines provenance is established at the level of the patient data (the document/payload). Thus, provenance </w:delText>
              </w:r>
              <w:r w:rsidR="0044449A" w:rsidRPr="0044449A" w:rsidDel="004B719A">
                <w:rPr>
                  <w:b/>
                </w:rPr>
                <w:delText>SHOULD</w:delText>
              </w:r>
              <w:r w:rsidDel="004B719A">
                <w:delText xml:space="preserve"> be primarily established through the use of XD * metadata, with secondary support through the use of the CDA R2 Header (if a CDA R2 document is used).</w:delText>
              </w:r>
            </w:del>
          </w:p>
        </w:tc>
        <w:tc>
          <w:tcPr>
            <w:tcW w:w="1530" w:type="dxa"/>
          </w:tcPr>
          <w:p w:rsidR="00746AF5" w:rsidDel="004B719A" w:rsidRDefault="00746AF5" w:rsidP="00746AF5">
            <w:pPr>
              <w:keepNext/>
              <w:ind w:firstLine="0"/>
              <w:rPr>
                <w:del w:id="1475" w:author="nbashyam" w:date="2015-01-19T05:12:00Z"/>
                <w:lang w:bidi="en-US"/>
              </w:rPr>
            </w:pPr>
            <w:del w:id="1476" w:author="nbashyam" w:date="2015-01-19T05:12:00Z">
              <w:r w:rsidDel="004B719A">
                <w:rPr>
                  <w:lang w:bidi="en-US"/>
                </w:rPr>
                <w:delText>2.9</w:delText>
              </w:r>
            </w:del>
          </w:p>
        </w:tc>
      </w:tr>
      <w:tr w:rsidR="00746AF5" w:rsidDel="004B719A" w:rsidTr="00746AF5">
        <w:trPr>
          <w:del w:id="1477" w:author="nbashyam" w:date="2015-01-19T05:12:00Z"/>
        </w:trPr>
        <w:tc>
          <w:tcPr>
            <w:tcW w:w="7938" w:type="dxa"/>
          </w:tcPr>
          <w:p w:rsidR="00746AF5" w:rsidRPr="00A479DF" w:rsidDel="004B719A" w:rsidRDefault="00746AF5" w:rsidP="00746AF5">
            <w:pPr>
              <w:ind w:firstLine="0"/>
              <w:rPr>
                <w:del w:id="1478" w:author="nbashyam" w:date="2015-01-19T05:12:00Z"/>
              </w:rPr>
            </w:pPr>
            <w:del w:id="1479" w:author="nbashyam" w:date="2015-01-19T05:12:00Z">
              <w:r w:rsidDel="004B719A">
                <w:delText>The recommendation of the S&amp;I Framework Data Segmentation initiative is to focus on use of XD* Metadata attributes to provide initial segmentation at a high level.</w:delText>
              </w:r>
            </w:del>
          </w:p>
        </w:tc>
        <w:tc>
          <w:tcPr>
            <w:tcW w:w="1530" w:type="dxa"/>
          </w:tcPr>
          <w:p w:rsidR="00746AF5" w:rsidDel="004B719A" w:rsidRDefault="00746AF5" w:rsidP="00746AF5">
            <w:pPr>
              <w:keepNext/>
              <w:ind w:firstLine="0"/>
              <w:rPr>
                <w:del w:id="1480" w:author="nbashyam" w:date="2015-01-19T05:12:00Z"/>
                <w:lang w:bidi="en-US"/>
              </w:rPr>
            </w:pPr>
            <w:del w:id="1481" w:author="nbashyam" w:date="2015-01-19T05:12:00Z">
              <w:r w:rsidDel="004B719A">
                <w:rPr>
                  <w:lang w:bidi="en-US"/>
                </w:rPr>
                <w:delText>3</w:delText>
              </w:r>
            </w:del>
          </w:p>
        </w:tc>
      </w:tr>
      <w:tr w:rsidR="00746AF5" w:rsidDel="004B719A" w:rsidTr="00746AF5">
        <w:trPr>
          <w:del w:id="1482" w:author="nbashyam" w:date="2015-01-19T05:12:00Z"/>
        </w:trPr>
        <w:tc>
          <w:tcPr>
            <w:tcW w:w="7938" w:type="dxa"/>
          </w:tcPr>
          <w:p w:rsidR="00746AF5" w:rsidDel="004B719A" w:rsidRDefault="00746AF5" w:rsidP="00746AF5">
            <w:pPr>
              <w:ind w:firstLine="0"/>
              <w:rPr>
                <w:del w:id="1483" w:author="nbashyam" w:date="2015-01-19T05:12:00Z"/>
              </w:rPr>
            </w:pPr>
            <w:del w:id="1484" w:author="nbashyam" w:date="2015-01-19T05:12:00Z">
              <w:r w:rsidDel="004B719A">
                <w:delText>T</w:delText>
              </w:r>
              <w:r w:rsidRPr="00F37518" w:rsidDel="004B719A">
                <w:delText>o support 42 CFR Part 2 exchanges, entry level tagging</w:delText>
              </w:r>
              <w:r w:rsidDel="004B719A">
                <w:delText xml:space="preserve"> </w:delText>
              </w:r>
              <w:r w:rsidRPr="00DF00AC" w:rsidDel="004B719A">
                <w:rPr>
                  <w:b/>
                </w:rPr>
                <w:delText>MAY</w:delText>
              </w:r>
              <w:r w:rsidDel="004B719A">
                <w:delText xml:space="preserve"> be used to provide more granular annotation of patient data, and to specifically identify where data may not be re-disclosed. </w:delText>
              </w:r>
            </w:del>
          </w:p>
          <w:p w:rsidR="00746AF5" w:rsidRPr="00A479DF" w:rsidDel="004B719A" w:rsidRDefault="00746AF5" w:rsidP="00746AF5">
            <w:pPr>
              <w:ind w:firstLine="0"/>
              <w:rPr>
                <w:del w:id="1485" w:author="nbashyam" w:date="2015-01-19T05:12:00Z"/>
              </w:rPr>
            </w:pPr>
          </w:p>
        </w:tc>
        <w:tc>
          <w:tcPr>
            <w:tcW w:w="1530" w:type="dxa"/>
          </w:tcPr>
          <w:p w:rsidR="00746AF5" w:rsidDel="004B719A" w:rsidRDefault="00746AF5" w:rsidP="00746AF5">
            <w:pPr>
              <w:keepNext/>
              <w:ind w:firstLine="0"/>
              <w:rPr>
                <w:del w:id="1486" w:author="nbashyam" w:date="2015-01-19T05:12:00Z"/>
                <w:lang w:bidi="en-US"/>
              </w:rPr>
            </w:pPr>
            <w:del w:id="1487" w:author="nbashyam" w:date="2015-01-19T05:12:00Z">
              <w:r w:rsidDel="004B719A">
                <w:rPr>
                  <w:lang w:bidi="en-US"/>
                </w:rPr>
                <w:delText>3.1</w:delText>
              </w:r>
            </w:del>
          </w:p>
        </w:tc>
      </w:tr>
      <w:tr w:rsidR="00746AF5" w:rsidDel="004B719A" w:rsidTr="00746AF5">
        <w:trPr>
          <w:del w:id="1488" w:author="nbashyam" w:date="2015-01-19T05:12:00Z"/>
        </w:trPr>
        <w:tc>
          <w:tcPr>
            <w:tcW w:w="7938" w:type="dxa"/>
          </w:tcPr>
          <w:p w:rsidR="00746AF5" w:rsidRPr="0081665C" w:rsidDel="004B719A" w:rsidRDefault="00746AF5" w:rsidP="00746AF5">
            <w:pPr>
              <w:ind w:firstLine="0"/>
              <w:rPr>
                <w:del w:id="1489" w:author="nbashyam" w:date="2015-01-19T05:12:00Z"/>
              </w:rPr>
            </w:pPr>
            <w:del w:id="1490" w:author="nbashyam" w:date="2015-01-19T05:12:00Z">
              <w:r w:rsidRPr="00A479DF" w:rsidDel="004B719A">
                <w:delText xml:space="preserve">Upon receiving a request to disclose identifiable health information of a client, the </w:delText>
              </w:r>
              <w:r w:rsidDel="004B719A">
                <w:delText>sending</w:delText>
              </w:r>
              <w:r w:rsidRPr="00A479DF" w:rsidDel="004B719A">
                <w:delText xml:space="preserve"> system </w:delText>
              </w:r>
              <w:r w:rsidRPr="003E6294" w:rsidDel="004B719A">
                <w:rPr>
                  <w:b/>
                </w:rPr>
                <w:delText>MUST</w:delText>
              </w:r>
              <w:r w:rsidRPr="00A479DF" w:rsidDel="004B719A">
                <w:delText xml:space="preserve"> analyze the client's records to determine whether any of the information requested is protected according to applicable jurisdictional (e.g. 42 CFR Part 2) or organizational privacy policies.</w:delText>
              </w:r>
            </w:del>
          </w:p>
        </w:tc>
        <w:tc>
          <w:tcPr>
            <w:tcW w:w="1530" w:type="dxa"/>
          </w:tcPr>
          <w:p w:rsidR="00746AF5" w:rsidDel="004B719A" w:rsidRDefault="00746AF5" w:rsidP="00746AF5">
            <w:pPr>
              <w:keepNext/>
              <w:ind w:firstLine="0"/>
              <w:rPr>
                <w:del w:id="1491" w:author="nbashyam" w:date="2015-01-19T05:12:00Z"/>
                <w:lang w:bidi="en-US"/>
              </w:rPr>
            </w:pPr>
            <w:del w:id="1492" w:author="nbashyam" w:date="2015-01-19T05:12:00Z">
              <w:r w:rsidDel="004B719A">
                <w:rPr>
                  <w:lang w:bidi="en-US"/>
                </w:rPr>
                <w:delText>3.1.1.1.1</w:delText>
              </w:r>
            </w:del>
          </w:p>
        </w:tc>
      </w:tr>
      <w:tr w:rsidR="00746AF5" w:rsidDel="004B719A" w:rsidTr="00746AF5">
        <w:trPr>
          <w:del w:id="1493" w:author="nbashyam" w:date="2015-01-19T05:12:00Z"/>
        </w:trPr>
        <w:tc>
          <w:tcPr>
            <w:tcW w:w="7938" w:type="dxa"/>
          </w:tcPr>
          <w:p w:rsidR="00746AF5" w:rsidDel="004B719A" w:rsidRDefault="00746AF5" w:rsidP="00746AF5">
            <w:pPr>
              <w:ind w:firstLine="0"/>
              <w:rPr>
                <w:del w:id="1494" w:author="nbashyam" w:date="2015-01-19T05:12:00Z"/>
              </w:rPr>
            </w:pPr>
            <w:del w:id="1495" w:author="nbashyam" w:date="2015-01-19T05:12:00Z">
              <w:r w:rsidRPr="00A479DF" w:rsidDel="004B719A">
                <w:delText xml:space="preserve">The sending system </w:delText>
              </w:r>
              <w:r w:rsidRPr="003E6294" w:rsidDel="004B719A">
                <w:rPr>
                  <w:b/>
                </w:rPr>
                <w:delText>SHALL</w:delText>
              </w:r>
              <w:r w:rsidRPr="00A479DF" w:rsidDel="004B719A">
                <w:delText xml:space="preserve"> use intrinsic information in the health record to determine if any protected information based one or more of the following criteria:</w:delText>
              </w:r>
            </w:del>
          </w:p>
          <w:p w:rsidR="00746AF5" w:rsidDel="004B719A" w:rsidRDefault="00746AF5" w:rsidP="00822484">
            <w:pPr>
              <w:pStyle w:val="ListParagraph"/>
              <w:numPr>
                <w:ilvl w:val="0"/>
                <w:numId w:val="11"/>
              </w:numPr>
              <w:rPr>
                <w:del w:id="1496" w:author="nbashyam" w:date="2015-01-19T05:12:00Z"/>
                <w:rFonts w:ascii="Arial Narrow" w:hAnsi="Arial Narrow" w:cs="Arial"/>
                <w:sz w:val="32"/>
                <w:szCs w:val="32"/>
                <w:lang w:val="pt-BR"/>
              </w:rPr>
            </w:pPr>
            <w:del w:id="1497" w:author="nbashyam" w:date="2015-01-19T05:12:00Z">
              <w:r w:rsidRPr="00A479DF" w:rsidDel="004B719A">
                <w:delText>the type of provider who created the information (e.g. substance abuse 42 CFR Part 2 provider)</w:delText>
              </w:r>
            </w:del>
          </w:p>
          <w:p w:rsidR="00746AF5" w:rsidDel="004B719A" w:rsidRDefault="00746AF5" w:rsidP="00822484">
            <w:pPr>
              <w:pStyle w:val="ListParagraph"/>
              <w:numPr>
                <w:ilvl w:val="0"/>
                <w:numId w:val="11"/>
              </w:numPr>
              <w:rPr>
                <w:del w:id="1498" w:author="nbashyam" w:date="2015-01-19T05:12:00Z"/>
                <w:rFonts w:ascii="Arial Narrow" w:hAnsi="Arial Narrow" w:cs="Arial"/>
                <w:sz w:val="32"/>
                <w:szCs w:val="32"/>
                <w:lang w:val="pt-BR"/>
              </w:rPr>
            </w:pPr>
            <w:del w:id="1499" w:author="nbashyam" w:date="2015-01-19T05:12:00Z">
              <w:r w:rsidRPr="00A479DF" w:rsidDel="004B719A">
                <w:delText>the related condition (e.g. sickle cell anemia, HIV, substance abuse, mental health)</w:delText>
              </w:r>
            </w:del>
          </w:p>
          <w:p w:rsidR="00746AF5" w:rsidDel="004B719A" w:rsidRDefault="00746AF5" w:rsidP="00822484">
            <w:pPr>
              <w:pStyle w:val="ListParagraph"/>
              <w:numPr>
                <w:ilvl w:val="0"/>
                <w:numId w:val="11"/>
              </w:numPr>
              <w:rPr>
                <w:del w:id="1500" w:author="nbashyam" w:date="2015-01-19T05:12:00Z"/>
                <w:rFonts w:ascii="Arial Narrow" w:hAnsi="Arial Narrow" w:cs="Arial"/>
                <w:sz w:val="32"/>
                <w:szCs w:val="32"/>
                <w:lang w:val="pt-BR"/>
              </w:rPr>
            </w:pPr>
            <w:del w:id="1501" w:author="nbashyam" w:date="2015-01-19T05:12:00Z">
              <w:r w:rsidRPr="00A479DF" w:rsidDel="004B719A">
                <w:delText>the payment for encounter or services (e.g. out-of-pocket)</w:delText>
              </w:r>
            </w:del>
          </w:p>
          <w:p w:rsidR="00746AF5" w:rsidRPr="0081665C" w:rsidDel="004B719A" w:rsidRDefault="00746AF5" w:rsidP="00746AF5">
            <w:pPr>
              <w:ind w:firstLine="0"/>
              <w:rPr>
                <w:del w:id="1502" w:author="nbashyam" w:date="2015-01-19T05:12:00Z"/>
              </w:rPr>
            </w:pPr>
            <w:del w:id="1503" w:author="nbashyam" w:date="2015-01-19T05:12:00Z">
              <w:r w:rsidRPr="00A479DF" w:rsidDel="004B719A">
                <w:delText>the type of information requested (e.g. results, medications, summary behavioral health reports, assessments) , the time interval (30 days, last year), etc.</w:delText>
              </w:r>
            </w:del>
          </w:p>
        </w:tc>
        <w:tc>
          <w:tcPr>
            <w:tcW w:w="1530" w:type="dxa"/>
          </w:tcPr>
          <w:p w:rsidR="00746AF5" w:rsidDel="004B719A" w:rsidRDefault="00746AF5" w:rsidP="00746AF5">
            <w:pPr>
              <w:keepNext/>
              <w:ind w:firstLine="0"/>
              <w:rPr>
                <w:del w:id="1504" w:author="nbashyam" w:date="2015-01-19T05:12:00Z"/>
                <w:lang w:bidi="en-US"/>
              </w:rPr>
            </w:pPr>
            <w:del w:id="1505" w:author="nbashyam" w:date="2015-01-19T05:12:00Z">
              <w:r w:rsidDel="004B719A">
                <w:rPr>
                  <w:lang w:bidi="en-US"/>
                </w:rPr>
                <w:delText>3.1.1.1.1</w:delText>
              </w:r>
            </w:del>
          </w:p>
        </w:tc>
      </w:tr>
      <w:tr w:rsidR="00746AF5" w:rsidDel="004B719A" w:rsidTr="00746AF5">
        <w:trPr>
          <w:del w:id="1506" w:author="nbashyam" w:date="2015-01-19T05:12:00Z"/>
        </w:trPr>
        <w:tc>
          <w:tcPr>
            <w:tcW w:w="7938" w:type="dxa"/>
          </w:tcPr>
          <w:p w:rsidR="00746AF5" w:rsidRPr="0081665C" w:rsidDel="004B719A" w:rsidRDefault="00746AF5" w:rsidP="00746AF5">
            <w:pPr>
              <w:ind w:firstLine="0"/>
              <w:rPr>
                <w:del w:id="1507" w:author="nbashyam" w:date="2015-01-19T05:12:00Z"/>
              </w:rPr>
            </w:pPr>
            <w:del w:id="1508" w:author="nbashyam" w:date="2015-01-19T05:12:00Z">
              <w:r w:rsidDel="004B719A">
                <w:delText xml:space="preserve">The sending system </w:delText>
              </w:r>
              <w:r w:rsidRPr="003E6294" w:rsidDel="004B719A">
                <w:rPr>
                  <w:b/>
                </w:rPr>
                <w:delText>MUST</w:delText>
              </w:r>
              <w:r w:rsidRPr="00A479DF" w:rsidDel="004B719A">
                <w:delText xml:space="preserve"> use applicable privacy policies as well as the criteria asserted in the request (e.g. purpose of use, intended recipients) to determine whether the information intended for disclosure to a third-party is protected.</w:delText>
              </w:r>
            </w:del>
          </w:p>
        </w:tc>
        <w:tc>
          <w:tcPr>
            <w:tcW w:w="1530" w:type="dxa"/>
          </w:tcPr>
          <w:p w:rsidR="00746AF5" w:rsidDel="004B719A" w:rsidRDefault="00746AF5" w:rsidP="00746AF5">
            <w:pPr>
              <w:keepNext/>
              <w:ind w:firstLine="0"/>
              <w:rPr>
                <w:del w:id="1509" w:author="nbashyam" w:date="2015-01-19T05:12:00Z"/>
                <w:lang w:bidi="en-US"/>
              </w:rPr>
            </w:pPr>
            <w:del w:id="1510" w:author="nbashyam" w:date="2015-01-19T05:12:00Z">
              <w:r w:rsidDel="004B719A">
                <w:rPr>
                  <w:lang w:bidi="en-US"/>
                </w:rPr>
                <w:delText>3.1.1.1.1</w:delText>
              </w:r>
            </w:del>
          </w:p>
        </w:tc>
      </w:tr>
      <w:tr w:rsidR="008347DA" w:rsidDel="004B719A" w:rsidTr="00746AF5">
        <w:trPr>
          <w:del w:id="1511" w:author="nbashyam" w:date="2015-01-19T05:12:00Z"/>
        </w:trPr>
        <w:tc>
          <w:tcPr>
            <w:tcW w:w="7938" w:type="dxa"/>
          </w:tcPr>
          <w:p w:rsidR="008347DA" w:rsidDel="004B719A" w:rsidRDefault="008347DA" w:rsidP="001A19A5">
            <w:pPr>
              <w:keepNext/>
              <w:ind w:firstLine="0"/>
              <w:rPr>
                <w:del w:id="1512" w:author="nbashyam" w:date="2015-01-19T05:12:00Z"/>
              </w:rPr>
            </w:pPr>
            <w:del w:id="1513" w:author="nbashyam" w:date="2015-01-19T05:12:00Z">
              <w:r w:rsidDel="004B719A">
                <w:delText xml:space="preserve">The sending system </w:delText>
              </w:r>
              <w:r w:rsidRPr="00CF0BE7" w:rsidDel="004B719A">
                <w:rPr>
                  <w:b/>
                </w:rPr>
                <w:delText>MUST</w:delText>
              </w:r>
              <w:r w:rsidDel="004B719A">
                <w:delText xml:space="preserve"> also evaluate the level of trust currently in place with the receiving system to determine if the intended recipients that were originally conveyed in the identity assertion are parties that can receive the patient data.</w:delText>
              </w:r>
            </w:del>
          </w:p>
        </w:tc>
        <w:tc>
          <w:tcPr>
            <w:tcW w:w="1530" w:type="dxa"/>
          </w:tcPr>
          <w:p w:rsidR="008347DA" w:rsidDel="004B719A" w:rsidRDefault="008347DA" w:rsidP="001A19A5">
            <w:pPr>
              <w:keepNext/>
              <w:ind w:firstLine="0"/>
              <w:rPr>
                <w:del w:id="1514" w:author="nbashyam" w:date="2015-01-19T05:12:00Z"/>
                <w:lang w:bidi="en-US"/>
              </w:rPr>
            </w:pPr>
            <w:del w:id="1515" w:author="nbashyam" w:date="2015-01-19T05:12:00Z">
              <w:r w:rsidDel="004B719A">
                <w:rPr>
                  <w:lang w:bidi="en-US"/>
                </w:rPr>
                <w:delText>3.1.1.1.1</w:delText>
              </w:r>
            </w:del>
          </w:p>
        </w:tc>
      </w:tr>
      <w:tr w:rsidR="00746AF5" w:rsidDel="004B719A" w:rsidTr="00746AF5">
        <w:trPr>
          <w:del w:id="1516" w:author="nbashyam" w:date="2015-01-19T05:12:00Z"/>
        </w:trPr>
        <w:tc>
          <w:tcPr>
            <w:tcW w:w="7938" w:type="dxa"/>
          </w:tcPr>
          <w:p w:rsidR="00746AF5" w:rsidRPr="0081665C" w:rsidDel="004B719A" w:rsidRDefault="00746AF5" w:rsidP="00746AF5">
            <w:pPr>
              <w:ind w:firstLine="0"/>
              <w:rPr>
                <w:del w:id="1517" w:author="nbashyam" w:date="2015-01-19T05:12:00Z"/>
              </w:rPr>
            </w:pPr>
            <w:del w:id="1518" w:author="nbashyam" w:date="2015-01-19T05:12:00Z">
              <w:r w:rsidDel="004B719A">
                <w:delText>The sending</w:delText>
              </w:r>
              <w:r w:rsidRPr="00EB3ADC" w:rsidDel="004B719A">
                <w:delText xml:space="preserve"> system </w:delText>
              </w:r>
              <w:r w:rsidRPr="003E6294" w:rsidDel="004B719A">
                <w:rPr>
                  <w:b/>
                </w:rPr>
                <w:delText>MUST</w:delText>
              </w:r>
              <w:r w:rsidRPr="00EB3ADC" w:rsidDel="004B719A">
                <w:delText xml:space="preserve"> verify whether a privacy consent that allows the disclosure exists and it identifies the requester of the information as its intended recipient</w:delText>
              </w:r>
            </w:del>
          </w:p>
        </w:tc>
        <w:tc>
          <w:tcPr>
            <w:tcW w:w="1530" w:type="dxa"/>
          </w:tcPr>
          <w:p w:rsidR="00746AF5" w:rsidDel="004B719A" w:rsidRDefault="00746AF5" w:rsidP="00746AF5">
            <w:pPr>
              <w:keepNext/>
              <w:ind w:firstLine="0"/>
              <w:rPr>
                <w:del w:id="1519" w:author="nbashyam" w:date="2015-01-19T05:12:00Z"/>
                <w:lang w:bidi="en-US"/>
              </w:rPr>
            </w:pPr>
            <w:del w:id="1520" w:author="nbashyam" w:date="2015-01-19T05:12:00Z">
              <w:r w:rsidDel="004B719A">
                <w:rPr>
                  <w:lang w:bidi="en-US"/>
                </w:rPr>
                <w:delText>3.1.1.1.2</w:delText>
              </w:r>
            </w:del>
          </w:p>
        </w:tc>
      </w:tr>
      <w:tr w:rsidR="00746AF5" w:rsidDel="004B719A" w:rsidTr="00746AF5">
        <w:trPr>
          <w:del w:id="1521" w:author="nbashyam" w:date="2015-01-19T05:12:00Z"/>
        </w:trPr>
        <w:tc>
          <w:tcPr>
            <w:tcW w:w="7938" w:type="dxa"/>
          </w:tcPr>
          <w:p w:rsidR="00746AF5" w:rsidRPr="0081665C" w:rsidDel="004B719A" w:rsidRDefault="00746AF5" w:rsidP="00746AF5">
            <w:pPr>
              <w:ind w:firstLine="0"/>
              <w:rPr>
                <w:del w:id="1522" w:author="nbashyam" w:date="2015-01-19T05:12:00Z"/>
              </w:rPr>
            </w:pPr>
            <w:del w:id="1523" w:author="nbashyam" w:date="2015-01-19T05:12:00Z">
              <w:r w:rsidRPr="00EB3ADC" w:rsidDel="004B719A">
                <w:delText xml:space="preserve">If the </w:delText>
              </w:r>
              <w:r w:rsidDel="004B719A">
                <w:delText>sending</w:delText>
              </w:r>
              <w:r w:rsidRPr="00EB3ADC" w:rsidDel="004B719A">
                <w:delText xml:space="preserve"> system does not already have a privacy consent available  (e.g. on file, in a remote repository, etc.) for the intended recipient</w:delText>
              </w:r>
              <w:r w:rsidDel="004B719A">
                <w:delText xml:space="preserve">, the sending system </w:delText>
              </w:r>
              <w:r w:rsidRPr="003E6294" w:rsidDel="004B719A">
                <w:rPr>
                  <w:b/>
                </w:rPr>
                <w:delText>MUST</w:delText>
              </w:r>
              <w:r w:rsidDel="004B719A">
                <w:delText xml:space="preserve"> </w:delText>
              </w:r>
              <w:r w:rsidRPr="00EB3ADC" w:rsidDel="004B719A">
                <w:delText>prompt the end-user to ask the client for a privacy consent  to authorize the disclosure of protected information for the purpose asserted by the requesto</w:delText>
              </w:r>
              <w:r w:rsidDel="004B719A">
                <w:delText>r.</w:delText>
              </w:r>
            </w:del>
          </w:p>
        </w:tc>
        <w:tc>
          <w:tcPr>
            <w:tcW w:w="1530" w:type="dxa"/>
          </w:tcPr>
          <w:p w:rsidR="00746AF5" w:rsidDel="004B719A" w:rsidRDefault="00746AF5" w:rsidP="00746AF5">
            <w:pPr>
              <w:keepNext/>
              <w:ind w:firstLine="0"/>
              <w:rPr>
                <w:del w:id="1524" w:author="nbashyam" w:date="2015-01-19T05:12:00Z"/>
                <w:lang w:bidi="en-US"/>
              </w:rPr>
            </w:pPr>
            <w:del w:id="1525" w:author="nbashyam" w:date="2015-01-19T05:12:00Z">
              <w:r w:rsidDel="004B719A">
                <w:rPr>
                  <w:lang w:bidi="en-US"/>
                </w:rPr>
                <w:delText>3.1.1.1.2</w:delText>
              </w:r>
            </w:del>
          </w:p>
        </w:tc>
      </w:tr>
      <w:tr w:rsidR="00746AF5" w:rsidDel="004B719A" w:rsidTr="00746AF5">
        <w:trPr>
          <w:del w:id="1526" w:author="nbashyam" w:date="2015-01-19T05:12:00Z"/>
        </w:trPr>
        <w:tc>
          <w:tcPr>
            <w:tcW w:w="7938" w:type="dxa"/>
          </w:tcPr>
          <w:p w:rsidR="00746AF5" w:rsidRPr="0081665C" w:rsidDel="004B719A" w:rsidRDefault="00746AF5" w:rsidP="00746AF5">
            <w:pPr>
              <w:ind w:firstLine="0"/>
              <w:rPr>
                <w:del w:id="1527" w:author="nbashyam" w:date="2015-01-19T05:12:00Z"/>
              </w:rPr>
            </w:pPr>
            <w:del w:id="1528" w:author="nbashyam" w:date="2015-01-19T05:12:00Z">
              <w:r w:rsidRPr="00EB3ADC" w:rsidDel="004B719A">
                <w:delText xml:space="preserve">If the client does not grant the privacy consent then all or some of the </w:delText>
              </w:r>
              <w:r w:rsidDel="004B719A">
                <w:delText>patient data</w:delText>
              </w:r>
              <w:r w:rsidRPr="00EB3ADC" w:rsidDel="004B719A">
                <w:delText xml:space="preserve"> </w:delText>
              </w:r>
              <w:r w:rsidRPr="003E6294" w:rsidDel="004B719A">
                <w:rPr>
                  <w:b/>
                </w:rPr>
                <w:delText>SHALL</w:delText>
              </w:r>
              <w:r w:rsidRPr="00EB3ADC" w:rsidDel="004B719A">
                <w:delText xml:space="preserve"> not be disclosed.</w:delText>
              </w:r>
            </w:del>
          </w:p>
        </w:tc>
        <w:tc>
          <w:tcPr>
            <w:tcW w:w="1530" w:type="dxa"/>
          </w:tcPr>
          <w:p w:rsidR="00746AF5" w:rsidDel="004B719A" w:rsidRDefault="00746AF5" w:rsidP="00746AF5">
            <w:pPr>
              <w:keepNext/>
              <w:ind w:firstLine="0"/>
              <w:rPr>
                <w:del w:id="1529" w:author="nbashyam" w:date="2015-01-19T05:12:00Z"/>
                <w:lang w:bidi="en-US"/>
              </w:rPr>
            </w:pPr>
            <w:del w:id="1530" w:author="nbashyam" w:date="2015-01-19T05:12:00Z">
              <w:r w:rsidDel="004B719A">
                <w:rPr>
                  <w:lang w:bidi="en-US"/>
                </w:rPr>
                <w:delText>3.1.1.1.2</w:delText>
              </w:r>
            </w:del>
          </w:p>
        </w:tc>
      </w:tr>
      <w:tr w:rsidR="00746AF5" w:rsidDel="004B719A" w:rsidTr="00746AF5">
        <w:trPr>
          <w:del w:id="1531" w:author="nbashyam" w:date="2015-01-19T05:12:00Z"/>
        </w:trPr>
        <w:tc>
          <w:tcPr>
            <w:tcW w:w="7938" w:type="dxa"/>
          </w:tcPr>
          <w:p w:rsidR="00746AF5" w:rsidRPr="0081665C" w:rsidDel="004B719A" w:rsidRDefault="00746AF5" w:rsidP="00746AF5">
            <w:pPr>
              <w:ind w:firstLine="0"/>
              <w:rPr>
                <w:del w:id="1532" w:author="nbashyam" w:date="2015-01-19T05:12:00Z"/>
              </w:rPr>
            </w:pPr>
            <w:del w:id="1533" w:author="nbashyam" w:date="2015-01-19T05:12:00Z">
              <w:r w:rsidRPr="00577F87" w:rsidDel="004B719A">
                <w:delText xml:space="preserve">If the </w:delText>
              </w:r>
              <w:r w:rsidDel="004B719A">
                <w:delText>sending</w:delText>
              </w:r>
              <w:r w:rsidRPr="00577F87" w:rsidDel="004B719A">
                <w:delText xml:space="preserve"> system can verify that the consent allows the disclosure requested, </w:delText>
              </w:r>
              <w:r w:rsidRPr="00577F87" w:rsidDel="004B719A">
                <w:lastRenderedPageBreak/>
                <w:delText xml:space="preserve">then the disclosure </w:delText>
              </w:r>
              <w:r w:rsidRPr="003E6294" w:rsidDel="004B719A">
                <w:rPr>
                  <w:b/>
                </w:rPr>
                <w:delText>MAY</w:delText>
              </w:r>
              <w:r w:rsidDel="004B719A">
                <w:delText xml:space="preserve"> proceed.</w:delText>
              </w:r>
            </w:del>
          </w:p>
        </w:tc>
        <w:tc>
          <w:tcPr>
            <w:tcW w:w="1530" w:type="dxa"/>
          </w:tcPr>
          <w:p w:rsidR="00746AF5" w:rsidDel="004B719A" w:rsidRDefault="00746AF5" w:rsidP="00746AF5">
            <w:pPr>
              <w:keepNext/>
              <w:ind w:firstLine="0"/>
              <w:rPr>
                <w:del w:id="1534" w:author="nbashyam" w:date="2015-01-19T05:12:00Z"/>
                <w:lang w:bidi="en-US"/>
              </w:rPr>
            </w:pPr>
            <w:del w:id="1535" w:author="nbashyam" w:date="2015-01-19T05:12:00Z">
              <w:r w:rsidDel="004B719A">
                <w:rPr>
                  <w:lang w:bidi="en-US"/>
                </w:rPr>
                <w:lastRenderedPageBreak/>
                <w:delText>3.1.1.1.2</w:delText>
              </w:r>
            </w:del>
          </w:p>
        </w:tc>
      </w:tr>
      <w:tr w:rsidR="00746AF5" w:rsidDel="004B719A" w:rsidTr="00746AF5">
        <w:trPr>
          <w:del w:id="1536" w:author="nbashyam" w:date="2015-01-19T05:12:00Z"/>
        </w:trPr>
        <w:tc>
          <w:tcPr>
            <w:tcW w:w="7938" w:type="dxa"/>
          </w:tcPr>
          <w:p w:rsidR="00746AF5" w:rsidRPr="0081665C" w:rsidDel="004B719A" w:rsidRDefault="00746AF5" w:rsidP="00746AF5">
            <w:pPr>
              <w:ind w:firstLine="0"/>
              <w:rPr>
                <w:del w:id="1537" w:author="nbashyam" w:date="2015-01-19T05:12:00Z"/>
              </w:rPr>
            </w:pPr>
            <w:del w:id="1538" w:author="nbashyam" w:date="2015-01-19T05:12:00Z">
              <w:r w:rsidRPr="00577F87" w:rsidDel="004B719A">
                <w:lastRenderedPageBreak/>
                <w:delText xml:space="preserve">The patient consent directive </w:delText>
              </w:r>
              <w:r w:rsidRPr="003E6294" w:rsidDel="004B719A">
                <w:rPr>
                  <w:b/>
                </w:rPr>
                <w:delText>MAY</w:delText>
              </w:r>
              <w:r w:rsidRPr="00577F87" w:rsidDel="004B719A">
                <w:delText xml:space="preserve"> be conveyed to the receiving system – for example, as an explicit transaction where the</w:delText>
              </w:r>
              <w:r w:rsidRPr="00FB567D" w:rsidDel="004B719A">
                <w:delText xml:space="preserve"> sending system sends the receiving system the patient consent directive or a reference to a privacy consent registry available to both sender and receiver systems.</w:delText>
              </w:r>
            </w:del>
          </w:p>
        </w:tc>
        <w:tc>
          <w:tcPr>
            <w:tcW w:w="1530" w:type="dxa"/>
          </w:tcPr>
          <w:p w:rsidR="00746AF5" w:rsidDel="004B719A" w:rsidRDefault="00746AF5" w:rsidP="00746AF5">
            <w:pPr>
              <w:keepNext/>
              <w:ind w:firstLine="0"/>
              <w:rPr>
                <w:del w:id="1539" w:author="nbashyam" w:date="2015-01-19T05:12:00Z"/>
                <w:lang w:bidi="en-US"/>
              </w:rPr>
            </w:pPr>
            <w:del w:id="1540" w:author="nbashyam" w:date="2015-01-19T05:12:00Z">
              <w:r w:rsidDel="004B719A">
                <w:rPr>
                  <w:lang w:bidi="en-US"/>
                </w:rPr>
                <w:delText>3.1.1.1.2</w:delText>
              </w:r>
            </w:del>
          </w:p>
        </w:tc>
      </w:tr>
      <w:tr w:rsidR="00746AF5" w:rsidDel="004B719A" w:rsidTr="00746AF5">
        <w:trPr>
          <w:del w:id="1541" w:author="nbashyam" w:date="2015-01-19T05:12:00Z"/>
        </w:trPr>
        <w:tc>
          <w:tcPr>
            <w:tcW w:w="7938" w:type="dxa"/>
          </w:tcPr>
          <w:p w:rsidR="00746AF5" w:rsidRPr="0081665C" w:rsidDel="004B719A" w:rsidRDefault="00746AF5" w:rsidP="00746AF5">
            <w:pPr>
              <w:ind w:firstLine="0"/>
              <w:rPr>
                <w:del w:id="1542" w:author="nbashyam" w:date="2015-01-19T05:12:00Z"/>
              </w:rPr>
            </w:pPr>
            <w:del w:id="1543" w:author="nbashyam" w:date="2015-01-19T05:12:00Z">
              <w:r w:rsidRPr="00577F87" w:rsidDel="004B719A">
                <w:delText>If the request for information is asserting an emergency from a trusted system, then the</w:delText>
              </w:r>
              <w:r w:rsidRPr="00FB567D" w:rsidDel="004B719A">
                <w:delText xml:space="preserve"> consent </w:delText>
              </w:r>
              <w:r w:rsidRPr="003E6294" w:rsidDel="004B719A">
                <w:rPr>
                  <w:b/>
                </w:rPr>
                <w:delText>SHALL NOT</w:delText>
              </w:r>
              <w:r w:rsidDel="004B719A">
                <w:delText xml:space="preserve"> be required</w:delText>
              </w:r>
              <w:r w:rsidRPr="00577F87" w:rsidDel="004B719A">
                <w:delText xml:space="preserve"> to send substance abuse information (i.e. 42 CFR Part 2).</w:delText>
              </w:r>
            </w:del>
          </w:p>
        </w:tc>
        <w:tc>
          <w:tcPr>
            <w:tcW w:w="1530" w:type="dxa"/>
          </w:tcPr>
          <w:p w:rsidR="00746AF5" w:rsidDel="004B719A" w:rsidRDefault="00746AF5" w:rsidP="00746AF5">
            <w:pPr>
              <w:keepNext/>
              <w:ind w:firstLine="0"/>
              <w:rPr>
                <w:del w:id="1544" w:author="nbashyam" w:date="2015-01-19T05:12:00Z"/>
                <w:lang w:bidi="en-US"/>
              </w:rPr>
            </w:pPr>
            <w:del w:id="1545" w:author="nbashyam" w:date="2015-01-19T05:12:00Z">
              <w:r w:rsidDel="004B719A">
                <w:rPr>
                  <w:lang w:bidi="en-US"/>
                </w:rPr>
                <w:delText>3.1.1.1.2</w:delText>
              </w:r>
            </w:del>
          </w:p>
        </w:tc>
      </w:tr>
      <w:tr w:rsidR="00746AF5" w:rsidDel="004B719A" w:rsidTr="00746AF5">
        <w:trPr>
          <w:del w:id="1546" w:author="nbashyam" w:date="2015-01-19T05:12:00Z"/>
        </w:trPr>
        <w:tc>
          <w:tcPr>
            <w:tcW w:w="7938" w:type="dxa"/>
          </w:tcPr>
          <w:p w:rsidR="00746AF5" w:rsidRPr="0081665C" w:rsidDel="004B719A" w:rsidRDefault="00746AF5" w:rsidP="00746AF5">
            <w:pPr>
              <w:ind w:firstLine="0"/>
              <w:rPr>
                <w:del w:id="1547" w:author="nbashyam" w:date="2015-01-19T05:12:00Z"/>
              </w:rPr>
            </w:pPr>
            <w:del w:id="1548" w:author="nbashyam" w:date="2015-01-19T05:12:00Z">
              <w:r w:rsidRPr="00577F87" w:rsidDel="004B719A">
                <w:delText xml:space="preserve">If an exchange of patient data contains no protected information, the sending system </w:delText>
              </w:r>
              <w:r w:rsidRPr="003E6294" w:rsidDel="004B719A">
                <w:rPr>
                  <w:b/>
                </w:rPr>
                <w:delText>DOES NOT</w:delText>
              </w:r>
              <w:r w:rsidRPr="00577F87" w:rsidDel="004B719A">
                <w:delText xml:space="preserve"> have to provide any additional metadata.</w:delText>
              </w:r>
            </w:del>
          </w:p>
        </w:tc>
        <w:tc>
          <w:tcPr>
            <w:tcW w:w="1530" w:type="dxa"/>
          </w:tcPr>
          <w:p w:rsidR="00746AF5" w:rsidDel="004B719A" w:rsidRDefault="00746AF5" w:rsidP="00746AF5">
            <w:pPr>
              <w:keepNext/>
              <w:ind w:firstLine="0"/>
              <w:rPr>
                <w:del w:id="1549" w:author="nbashyam" w:date="2015-01-19T05:12:00Z"/>
                <w:lang w:bidi="en-US"/>
              </w:rPr>
            </w:pPr>
            <w:del w:id="1550" w:author="nbashyam" w:date="2015-01-19T05:12:00Z">
              <w:r w:rsidDel="004B719A">
                <w:rPr>
                  <w:lang w:bidi="en-US"/>
                </w:rPr>
                <w:delText>3.1.1.1.2</w:delText>
              </w:r>
            </w:del>
          </w:p>
        </w:tc>
      </w:tr>
      <w:tr w:rsidR="00746AF5" w:rsidDel="004B719A" w:rsidTr="00746AF5">
        <w:trPr>
          <w:del w:id="1551" w:author="nbashyam" w:date="2015-01-19T05:12:00Z"/>
        </w:trPr>
        <w:tc>
          <w:tcPr>
            <w:tcW w:w="7938" w:type="dxa"/>
          </w:tcPr>
          <w:p w:rsidR="00746AF5" w:rsidRPr="0081665C" w:rsidDel="004B719A" w:rsidRDefault="00746AF5" w:rsidP="00746AF5">
            <w:pPr>
              <w:ind w:firstLine="0"/>
              <w:rPr>
                <w:del w:id="1552" w:author="nbashyam" w:date="2015-01-19T05:12:00Z"/>
              </w:rPr>
            </w:pPr>
            <w:del w:id="1553" w:author="nbashyam" w:date="2015-01-19T05:12:00Z">
              <w:r w:rsidRPr="00071BB2" w:rsidDel="004B719A">
                <w:delText xml:space="preserve">The sending EHR system </w:delText>
              </w:r>
              <w:r w:rsidRPr="003E6294" w:rsidDel="004B719A">
                <w:rPr>
                  <w:b/>
                </w:rPr>
                <w:delText>MUST</w:delText>
              </w:r>
              <w:r w:rsidRPr="00071BB2" w:rsidDel="004B719A">
                <w:delText xml:space="preserve"> add privacy metadata (i.e. annotations) to identify protected health information at the envelope and in specific sections of documents and messages exchanged.</w:delText>
              </w:r>
            </w:del>
          </w:p>
        </w:tc>
        <w:tc>
          <w:tcPr>
            <w:tcW w:w="1530" w:type="dxa"/>
          </w:tcPr>
          <w:p w:rsidR="00746AF5" w:rsidDel="004B719A" w:rsidRDefault="00746AF5" w:rsidP="00746AF5">
            <w:pPr>
              <w:keepNext/>
              <w:ind w:firstLine="0"/>
              <w:rPr>
                <w:del w:id="1554" w:author="nbashyam" w:date="2015-01-19T05:12:00Z"/>
                <w:lang w:bidi="en-US"/>
              </w:rPr>
            </w:pPr>
            <w:del w:id="1555" w:author="nbashyam" w:date="2015-01-19T05:12:00Z">
              <w:r w:rsidDel="004B719A">
                <w:rPr>
                  <w:lang w:bidi="en-US"/>
                </w:rPr>
                <w:delText>3.1.1.1.3</w:delText>
              </w:r>
            </w:del>
          </w:p>
        </w:tc>
      </w:tr>
      <w:tr w:rsidR="00746AF5" w:rsidDel="004B719A" w:rsidTr="00746AF5">
        <w:trPr>
          <w:del w:id="1556" w:author="nbashyam" w:date="2015-01-19T05:12:00Z"/>
        </w:trPr>
        <w:tc>
          <w:tcPr>
            <w:tcW w:w="7938" w:type="dxa"/>
          </w:tcPr>
          <w:p w:rsidR="00746AF5" w:rsidRPr="00071BB2" w:rsidDel="004B719A" w:rsidRDefault="00746AF5" w:rsidP="00746AF5">
            <w:pPr>
              <w:ind w:firstLine="0"/>
              <w:rPr>
                <w:del w:id="1557" w:author="nbashyam" w:date="2015-01-19T05:12:00Z"/>
              </w:rPr>
            </w:pPr>
            <w:del w:id="1558" w:author="nbashyam" w:date="2015-01-19T05:12:00Z">
              <w:r w:rsidRPr="00071BB2" w:rsidDel="004B719A">
                <w:delText xml:space="preserve">The privacy metadata/annotation </w:delText>
              </w:r>
              <w:r w:rsidRPr="003E6294" w:rsidDel="004B719A">
                <w:rPr>
                  <w:b/>
                </w:rPr>
                <w:delText>MUST</w:delText>
              </w:r>
              <w:r w:rsidRPr="00071BB2" w:rsidDel="004B719A">
                <w:delText xml:space="preserve"> include the qualifiers specified in the data set (e.g. confidentiality code, purpose of data, obligations on receivers of data).</w:delText>
              </w:r>
            </w:del>
          </w:p>
        </w:tc>
        <w:tc>
          <w:tcPr>
            <w:tcW w:w="1530" w:type="dxa"/>
          </w:tcPr>
          <w:p w:rsidR="00746AF5" w:rsidDel="004B719A" w:rsidRDefault="00746AF5" w:rsidP="00746AF5">
            <w:pPr>
              <w:keepNext/>
              <w:ind w:firstLine="0"/>
              <w:rPr>
                <w:del w:id="1559" w:author="nbashyam" w:date="2015-01-19T05:12:00Z"/>
                <w:lang w:bidi="en-US"/>
              </w:rPr>
            </w:pPr>
            <w:del w:id="1560" w:author="nbashyam" w:date="2015-01-19T05:12:00Z">
              <w:r w:rsidDel="004B719A">
                <w:rPr>
                  <w:lang w:bidi="en-US"/>
                </w:rPr>
                <w:delText>3.1.1.1.3</w:delText>
              </w:r>
            </w:del>
          </w:p>
        </w:tc>
      </w:tr>
      <w:tr w:rsidR="00746AF5" w:rsidDel="004B719A" w:rsidTr="00746AF5">
        <w:trPr>
          <w:del w:id="1561" w:author="nbashyam" w:date="2015-01-19T05:12:00Z"/>
        </w:trPr>
        <w:tc>
          <w:tcPr>
            <w:tcW w:w="7938" w:type="dxa"/>
          </w:tcPr>
          <w:p w:rsidR="00746AF5" w:rsidRPr="00071BB2" w:rsidDel="004B719A" w:rsidRDefault="00746AF5" w:rsidP="00746AF5">
            <w:pPr>
              <w:ind w:firstLine="0"/>
              <w:rPr>
                <w:del w:id="1562" w:author="nbashyam" w:date="2015-01-19T05:12:00Z"/>
              </w:rPr>
            </w:pPr>
            <w:del w:id="1563" w:author="nbashyam" w:date="2015-01-19T05:12:00Z">
              <w:r w:rsidRPr="00071BB2" w:rsidDel="004B719A">
                <w:delText xml:space="preserve">The sending system </w:delText>
              </w:r>
              <w:r w:rsidRPr="003E6294" w:rsidDel="004B719A">
                <w:rPr>
                  <w:b/>
                </w:rPr>
                <w:delText>MUST</w:delText>
              </w:r>
              <w:r w:rsidRPr="00071BB2" w:rsidDel="004B719A">
                <w:delText xml:space="preserve"> send the information only to trusted systems able enforce the privacy metadata/annotations.</w:delText>
              </w:r>
            </w:del>
          </w:p>
        </w:tc>
        <w:tc>
          <w:tcPr>
            <w:tcW w:w="1530" w:type="dxa"/>
          </w:tcPr>
          <w:p w:rsidR="00746AF5" w:rsidDel="004B719A" w:rsidRDefault="00746AF5" w:rsidP="00746AF5">
            <w:pPr>
              <w:keepNext/>
              <w:ind w:firstLine="0"/>
              <w:rPr>
                <w:del w:id="1564" w:author="nbashyam" w:date="2015-01-19T05:12:00Z"/>
                <w:lang w:bidi="en-US"/>
              </w:rPr>
            </w:pPr>
            <w:del w:id="1565" w:author="nbashyam" w:date="2015-01-19T05:12:00Z">
              <w:r w:rsidDel="004B719A">
                <w:rPr>
                  <w:lang w:bidi="en-US"/>
                </w:rPr>
                <w:delText>3.1.1.1.3</w:delText>
              </w:r>
            </w:del>
          </w:p>
        </w:tc>
      </w:tr>
      <w:tr w:rsidR="00746AF5" w:rsidDel="004B719A" w:rsidTr="00746AF5">
        <w:trPr>
          <w:del w:id="1566" w:author="nbashyam" w:date="2015-01-19T05:12:00Z"/>
        </w:trPr>
        <w:tc>
          <w:tcPr>
            <w:tcW w:w="7938" w:type="dxa"/>
          </w:tcPr>
          <w:p w:rsidR="00746AF5" w:rsidRPr="00071BB2" w:rsidDel="004B719A" w:rsidRDefault="00746AF5" w:rsidP="00746AF5">
            <w:pPr>
              <w:ind w:firstLine="0"/>
              <w:rPr>
                <w:del w:id="1567" w:author="nbashyam" w:date="2015-01-19T05:12:00Z"/>
              </w:rPr>
            </w:pPr>
            <w:del w:id="1568" w:author="nbashyam" w:date="2015-01-19T05:12:00Z">
              <w:r w:rsidRPr="00EB3ADC" w:rsidDel="004B719A">
                <w:delText xml:space="preserve">The receiving </w:delText>
              </w:r>
              <w:r w:rsidDel="004B719A">
                <w:delText xml:space="preserve">system </w:delText>
              </w:r>
              <w:r w:rsidRPr="003E6294" w:rsidDel="004B719A">
                <w:rPr>
                  <w:b/>
                </w:rPr>
                <w:delText>MUST</w:delText>
              </w:r>
              <w:r w:rsidDel="004B719A">
                <w:delText xml:space="preserve"> </w:delText>
              </w:r>
              <w:r w:rsidRPr="00EB3ADC" w:rsidDel="004B719A">
                <w:delText xml:space="preserve">process the privacy metadata (e.g. annotations) sent along with the health information from the </w:delText>
              </w:r>
              <w:r w:rsidDel="004B719A">
                <w:delText>sending</w:delText>
              </w:r>
              <w:r w:rsidRPr="00EB3ADC" w:rsidDel="004B719A">
                <w:delText xml:space="preserve"> system.</w:delText>
              </w:r>
            </w:del>
          </w:p>
        </w:tc>
        <w:tc>
          <w:tcPr>
            <w:tcW w:w="1530" w:type="dxa"/>
          </w:tcPr>
          <w:p w:rsidR="00746AF5" w:rsidDel="004B719A" w:rsidRDefault="00746AF5" w:rsidP="00746AF5">
            <w:pPr>
              <w:keepNext/>
              <w:ind w:firstLine="0"/>
              <w:rPr>
                <w:del w:id="1569" w:author="nbashyam" w:date="2015-01-19T05:12:00Z"/>
                <w:lang w:bidi="en-US"/>
              </w:rPr>
            </w:pPr>
            <w:del w:id="1570" w:author="nbashyam" w:date="2015-01-19T05:12:00Z">
              <w:r w:rsidDel="004B719A">
                <w:rPr>
                  <w:lang w:bidi="en-US"/>
                </w:rPr>
                <w:delText>3.1.1.2.1</w:delText>
              </w:r>
            </w:del>
          </w:p>
        </w:tc>
      </w:tr>
      <w:tr w:rsidR="00746AF5" w:rsidDel="004B719A" w:rsidTr="00746AF5">
        <w:trPr>
          <w:del w:id="1571" w:author="nbashyam" w:date="2015-01-19T05:12:00Z"/>
        </w:trPr>
        <w:tc>
          <w:tcPr>
            <w:tcW w:w="7938" w:type="dxa"/>
          </w:tcPr>
          <w:p w:rsidR="00746AF5" w:rsidDel="004B719A" w:rsidRDefault="00746AF5" w:rsidP="00746AF5">
            <w:pPr>
              <w:ind w:firstLine="0"/>
              <w:rPr>
                <w:del w:id="1572" w:author="nbashyam" w:date="2015-01-19T05:12:00Z"/>
              </w:rPr>
            </w:pPr>
            <w:del w:id="1573" w:author="nbashyam" w:date="2015-01-19T05:12:00Z">
              <w:r w:rsidRPr="00EB3ADC" w:rsidDel="004B719A">
                <w:delText xml:space="preserve">The metadata/annotation </w:delText>
              </w:r>
              <w:r w:rsidRPr="003E6294" w:rsidDel="004B719A">
                <w:rPr>
                  <w:b/>
                </w:rPr>
                <w:delText>SHALL</w:delText>
              </w:r>
              <w:r w:rsidRPr="00EB3ADC" w:rsidDel="004B719A">
                <w:delText xml:space="preserve"> include:</w:delText>
              </w:r>
            </w:del>
          </w:p>
          <w:p w:rsidR="00746AF5" w:rsidRPr="00577F87" w:rsidDel="004B719A" w:rsidRDefault="00746AF5" w:rsidP="00746AF5">
            <w:pPr>
              <w:ind w:firstLine="0"/>
              <w:rPr>
                <w:del w:id="1574" w:author="nbashyam" w:date="2015-01-19T05:12:00Z"/>
              </w:rPr>
            </w:pPr>
          </w:p>
          <w:p w:rsidR="00746AF5" w:rsidRPr="00577F87" w:rsidDel="004B719A" w:rsidRDefault="00746AF5" w:rsidP="00822484">
            <w:pPr>
              <w:pStyle w:val="ListParagraph"/>
              <w:numPr>
                <w:ilvl w:val="0"/>
                <w:numId w:val="12"/>
              </w:numPr>
              <w:rPr>
                <w:del w:id="1575" w:author="nbashyam" w:date="2015-01-19T05:12:00Z"/>
                <w:rFonts w:ascii="Arial Narrow" w:hAnsi="Arial Narrow" w:cs="Arial"/>
                <w:sz w:val="32"/>
                <w:szCs w:val="32"/>
                <w:lang w:val="pt-BR"/>
              </w:rPr>
            </w:pPr>
            <w:del w:id="1576" w:author="nbashyam" w:date="2015-01-19T05:12:00Z">
              <w:r w:rsidRPr="00FB567D" w:rsidDel="004B719A">
                <w:delText>A confidentiality indicator</w:delText>
              </w:r>
              <w:r w:rsidDel="004B719A">
                <w:delText xml:space="preserve"> (</w:delText>
              </w:r>
              <w:r w:rsidRPr="003E6294" w:rsidDel="004B719A">
                <w:rPr>
                  <w:b/>
                </w:rPr>
                <w:delText>MUST</w:delText>
              </w:r>
              <w:r w:rsidDel="004B719A">
                <w:delText xml:space="preserve"> be represented as a confidentialityCode if the patient data is formatted as a CDA R2 document)</w:delText>
              </w:r>
            </w:del>
          </w:p>
          <w:p w:rsidR="00746AF5" w:rsidRPr="00577F87" w:rsidDel="004B719A" w:rsidRDefault="00746AF5" w:rsidP="00822484">
            <w:pPr>
              <w:pStyle w:val="ListParagraph"/>
              <w:numPr>
                <w:ilvl w:val="0"/>
                <w:numId w:val="12"/>
              </w:numPr>
              <w:rPr>
                <w:del w:id="1577" w:author="nbashyam" w:date="2015-01-19T05:12:00Z"/>
                <w:rFonts w:ascii="Arial Narrow" w:hAnsi="Arial Narrow" w:cs="Arial"/>
                <w:sz w:val="32"/>
                <w:szCs w:val="32"/>
                <w:lang w:val="pt-BR"/>
              </w:rPr>
            </w:pPr>
            <w:del w:id="1578" w:author="nbashyam" w:date="2015-01-19T05:12:00Z">
              <w:r w:rsidRPr="00FB567D" w:rsidDel="004B719A">
                <w:delText>An obligation policy (e.g. prohibition on re-disclosure without consent)</w:delText>
              </w:r>
              <w:r w:rsidDel="004B719A">
                <w:delText xml:space="preserve"> – known as an obligation code</w:delText>
              </w:r>
            </w:del>
          </w:p>
          <w:p w:rsidR="00746AF5" w:rsidRPr="00071BB2" w:rsidDel="004B719A" w:rsidRDefault="00746AF5" w:rsidP="00746AF5">
            <w:pPr>
              <w:ind w:firstLine="0"/>
              <w:rPr>
                <w:del w:id="1579" w:author="nbashyam" w:date="2015-01-19T05:12:00Z"/>
              </w:rPr>
            </w:pPr>
            <w:del w:id="1580" w:author="nbashyam" w:date="2015-01-19T05:12:00Z">
              <w:r w:rsidRPr="00FB567D" w:rsidDel="004B719A">
                <w:delText xml:space="preserve">The purpose for the information disclosure (e.g. support treatment, payment, </w:delText>
              </w:r>
              <w:r w:rsidDel="004B719A">
                <w:delText>o</w:delText>
              </w:r>
              <w:r w:rsidRPr="00577F87" w:rsidDel="004B719A">
                <w:delText>perations, research, etc.)</w:delText>
              </w:r>
              <w:r w:rsidDel="004B719A">
                <w:delText xml:space="preserve"> – known as the purpose of use</w:delText>
              </w:r>
            </w:del>
          </w:p>
        </w:tc>
        <w:tc>
          <w:tcPr>
            <w:tcW w:w="1530" w:type="dxa"/>
          </w:tcPr>
          <w:p w:rsidR="00746AF5" w:rsidDel="004B719A" w:rsidRDefault="00746AF5" w:rsidP="00746AF5">
            <w:pPr>
              <w:keepNext/>
              <w:ind w:firstLine="0"/>
              <w:rPr>
                <w:del w:id="1581" w:author="nbashyam" w:date="2015-01-19T05:12:00Z"/>
                <w:lang w:bidi="en-US"/>
              </w:rPr>
            </w:pPr>
            <w:del w:id="1582" w:author="nbashyam" w:date="2015-01-19T05:12:00Z">
              <w:r w:rsidDel="004B719A">
                <w:rPr>
                  <w:lang w:bidi="en-US"/>
                </w:rPr>
                <w:delText>3.1.1.2.1</w:delText>
              </w:r>
            </w:del>
          </w:p>
        </w:tc>
      </w:tr>
      <w:tr w:rsidR="00746AF5" w:rsidDel="004B719A" w:rsidTr="00746AF5">
        <w:trPr>
          <w:del w:id="1583" w:author="nbashyam" w:date="2015-01-19T05:12:00Z"/>
        </w:trPr>
        <w:tc>
          <w:tcPr>
            <w:tcW w:w="7938" w:type="dxa"/>
          </w:tcPr>
          <w:p w:rsidR="00746AF5" w:rsidRPr="00071BB2" w:rsidDel="004B719A" w:rsidRDefault="00746AF5" w:rsidP="00746AF5">
            <w:pPr>
              <w:ind w:firstLine="0"/>
              <w:rPr>
                <w:del w:id="1584" w:author="nbashyam" w:date="2015-01-19T05:12:00Z"/>
              </w:rPr>
            </w:pPr>
            <w:del w:id="1585" w:author="nbashyam" w:date="2015-01-19T05:12:00Z">
              <w:r w:rsidRPr="00EB3ADC" w:rsidDel="004B719A">
                <w:delText xml:space="preserve">These annotations </w:delText>
              </w:r>
              <w:r w:rsidRPr="003E6294" w:rsidDel="004B719A">
                <w:rPr>
                  <w:b/>
                </w:rPr>
                <w:delText>MUST</w:delText>
              </w:r>
              <w:r w:rsidRPr="00EB3ADC" w:rsidDel="004B719A">
                <w:delText xml:space="preserve"> be validated and persisted by the EHR system along with the provenance of the information and other clinical context (e.g. a referral, consult</w:delText>
              </w:r>
              <w:r w:rsidDel="004B719A">
                <w:delText>).</w:delText>
              </w:r>
            </w:del>
          </w:p>
        </w:tc>
        <w:tc>
          <w:tcPr>
            <w:tcW w:w="1530" w:type="dxa"/>
          </w:tcPr>
          <w:p w:rsidR="00746AF5" w:rsidDel="004B719A" w:rsidRDefault="00746AF5" w:rsidP="00746AF5">
            <w:pPr>
              <w:keepNext/>
              <w:ind w:firstLine="0"/>
              <w:rPr>
                <w:del w:id="1586" w:author="nbashyam" w:date="2015-01-19T05:12:00Z"/>
                <w:lang w:bidi="en-US"/>
              </w:rPr>
            </w:pPr>
            <w:del w:id="1587" w:author="nbashyam" w:date="2015-01-19T05:12:00Z">
              <w:r w:rsidDel="004B719A">
                <w:rPr>
                  <w:lang w:bidi="en-US"/>
                </w:rPr>
                <w:delText>3.1.1.2.1</w:delText>
              </w:r>
            </w:del>
          </w:p>
        </w:tc>
      </w:tr>
      <w:tr w:rsidR="00746AF5" w:rsidDel="004B719A" w:rsidTr="00746AF5">
        <w:trPr>
          <w:del w:id="1588" w:author="nbashyam" w:date="2015-01-19T05:12:00Z"/>
        </w:trPr>
        <w:tc>
          <w:tcPr>
            <w:tcW w:w="7938" w:type="dxa"/>
          </w:tcPr>
          <w:p w:rsidR="00746AF5" w:rsidRPr="00071BB2" w:rsidDel="004B719A" w:rsidRDefault="00746AF5" w:rsidP="00746AF5">
            <w:pPr>
              <w:ind w:firstLine="0"/>
              <w:rPr>
                <w:del w:id="1589" w:author="nbashyam" w:date="2015-01-19T05:12:00Z"/>
              </w:rPr>
            </w:pPr>
            <w:del w:id="1590" w:author="nbashyam" w:date="2015-01-19T05:12:00Z">
              <w:r w:rsidRPr="00EB3ADC" w:rsidDel="004B719A">
                <w:delText>If the annotations cannot be validated (e.g. confidentiality code is not valid</w:delText>
              </w:r>
              <w:r w:rsidDel="004B719A">
                <w:delText xml:space="preserve">) then the receiving system </w:delText>
              </w:r>
              <w:r w:rsidRPr="003E6294" w:rsidDel="004B719A">
                <w:rPr>
                  <w:b/>
                </w:rPr>
                <w:delText>MUST</w:delText>
              </w:r>
              <w:r w:rsidDel="004B719A">
                <w:delText xml:space="preserve"> notify the sending system that the annotations provided CANNOT be validated.</w:delText>
              </w:r>
            </w:del>
          </w:p>
        </w:tc>
        <w:tc>
          <w:tcPr>
            <w:tcW w:w="1530" w:type="dxa"/>
          </w:tcPr>
          <w:p w:rsidR="00746AF5" w:rsidDel="004B719A" w:rsidRDefault="00746AF5" w:rsidP="00746AF5">
            <w:pPr>
              <w:keepNext/>
              <w:ind w:firstLine="0"/>
              <w:rPr>
                <w:del w:id="1591" w:author="nbashyam" w:date="2015-01-19T05:12:00Z"/>
                <w:lang w:bidi="en-US"/>
              </w:rPr>
            </w:pPr>
            <w:del w:id="1592" w:author="nbashyam" w:date="2015-01-19T05:12:00Z">
              <w:r w:rsidDel="004B719A">
                <w:rPr>
                  <w:lang w:bidi="en-US"/>
                </w:rPr>
                <w:delText>3.1.1.2.1</w:delText>
              </w:r>
            </w:del>
          </w:p>
        </w:tc>
      </w:tr>
      <w:tr w:rsidR="00746AF5" w:rsidDel="004B719A" w:rsidTr="00746AF5">
        <w:trPr>
          <w:del w:id="1593" w:author="nbashyam" w:date="2015-01-19T05:12:00Z"/>
        </w:trPr>
        <w:tc>
          <w:tcPr>
            <w:tcW w:w="7938" w:type="dxa"/>
          </w:tcPr>
          <w:p w:rsidR="00746AF5" w:rsidRPr="00071BB2" w:rsidDel="004B719A" w:rsidRDefault="00746AF5" w:rsidP="00746AF5">
            <w:pPr>
              <w:ind w:firstLine="0"/>
              <w:rPr>
                <w:del w:id="1594" w:author="nbashyam" w:date="2015-01-19T05:12:00Z"/>
              </w:rPr>
            </w:pPr>
            <w:del w:id="1595" w:author="nbashyam" w:date="2015-01-19T05:12:00Z">
              <w:r w:rsidRPr="00577F87" w:rsidDel="004B719A">
                <w:delText xml:space="preserve">The receiving system </w:delText>
              </w:r>
              <w:r w:rsidRPr="003E6294" w:rsidDel="004B719A">
                <w:rPr>
                  <w:b/>
                </w:rPr>
                <w:delText>MUST</w:delText>
              </w:r>
              <w:r w:rsidRPr="00FB567D" w:rsidDel="004B719A">
                <w:delText xml:space="preserve"> ensure that the provenance of patient data is tracked.</w:delText>
              </w:r>
            </w:del>
          </w:p>
        </w:tc>
        <w:tc>
          <w:tcPr>
            <w:tcW w:w="1530" w:type="dxa"/>
          </w:tcPr>
          <w:p w:rsidR="00746AF5" w:rsidDel="004B719A" w:rsidRDefault="00746AF5" w:rsidP="00746AF5">
            <w:pPr>
              <w:keepNext/>
              <w:ind w:firstLine="0"/>
              <w:rPr>
                <w:del w:id="1596" w:author="nbashyam" w:date="2015-01-19T05:12:00Z"/>
                <w:lang w:bidi="en-US"/>
              </w:rPr>
            </w:pPr>
            <w:del w:id="1597" w:author="nbashyam" w:date="2015-01-19T05:12:00Z">
              <w:r w:rsidDel="004B719A">
                <w:rPr>
                  <w:lang w:bidi="en-US"/>
                </w:rPr>
                <w:delText>3.1.1.2.2</w:delText>
              </w:r>
            </w:del>
          </w:p>
        </w:tc>
      </w:tr>
      <w:tr w:rsidR="00746AF5" w:rsidDel="004B719A" w:rsidTr="00746AF5">
        <w:trPr>
          <w:del w:id="1598" w:author="nbashyam" w:date="2015-01-19T05:12:00Z"/>
        </w:trPr>
        <w:tc>
          <w:tcPr>
            <w:tcW w:w="7938" w:type="dxa"/>
          </w:tcPr>
          <w:p w:rsidR="00746AF5" w:rsidRPr="00071BB2" w:rsidDel="004B719A" w:rsidRDefault="00746AF5" w:rsidP="00746AF5">
            <w:pPr>
              <w:ind w:firstLine="0"/>
              <w:rPr>
                <w:del w:id="1599" w:author="nbashyam" w:date="2015-01-19T05:12:00Z"/>
              </w:rPr>
            </w:pPr>
            <w:del w:id="1600" w:author="nbashyam" w:date="2015-01-19T05:12:00Z">
              <w:r w:rsidRPr="00EB3ADC" w:rsidDel="004B719A">
                <w:delText xml:space="preserve">The receiving system </w:delText>
              </w:r>
              <w:r w:rsidRPr="003E6294" w:rsidDel="004B719A">
                <w:rPr>
                  <w:b/>
                </w:rPr>
                <w:delText>MUST</w:delText>
              </w:r>
              <w:r w:rsidDel="004B719A">
                <w:delText xml:space="preserve"> enforce</w:delText>
              </w:r>
              <w:r w:rsidRPr="00EB3ADC" w:rsidDel="004B719A">
                <w:delText xml:space="preserve"> the annotations related </w:delText>
              </w:r>
              <w:r w:rsidDel="004B719A">
                <w:delText xml:space="preserve">to </w:delText>
              </w:r>
              <w:r w:rsidRPr="00EB3ADC" w:rsidDel="004B719A">
                <w:delText xml:space="preserve">confidentiality, obligations, and purpose associated with health information received from other organizations in order to prevent unauthorized disclosures.  </w:delText>
              </w:r>
            </w:del>
          </w:p>
        </w:tc>
        <w:tc>
          <w:tcPr>
            <w:tcW w:w="1530" w:type="dxa"/>
          </w:tcPr>
          <w:p w:rsidR="00746AF5" w:rsidDel="004B719A" w:rsidRDefault="00746AF5" w:rsidP="00746AF5">
            <w:pPr>
              <w:keepNext/>
              <w:ind w:firstLine="0"/>
              <w:rPr>
                <w:del w:id="1601" w:author="nbashyam" w:date="2015-01-19T05:12:00Z"/>
                <w:lang w:bidi="en-US"/>
              </w:rPr>
            </w:pPr>
            <w:del w:id="1602" w:author="nbashyam" w:date="2015-01-19T05:12:00Z">
              <w:r w:rsidDel="004B719A">
                <w:rPr>
                  <w:lang w:bidi="en-US"/>
                </w:rPr>
                <w:delText>3.1.1.2.2</w:delText>
              </w:r>
            </w:del>
          </w:p>
        </w:tc>
      </w:tr>
      <w:tr w:rsidR="00746AF5" w:rsidDel="004B719A" w:rsidTr="00746AF5">
        <w:trPr>
          <w:del w:id="1603" w:author="nbashyam" w:date="2015-01-19T05:12:00Z"/>
        </w:trPr>
        <w:tc>
          <w:tcPr>
            <w:tcW w:w="7938" w:type="dxa"/>
          </w:tcPr>
          <w:p w:rsidR="00746AF5" w:rsidRPr="00071BB2" w:rsidDel="004B719A" w:rsidRDefault="00746AF5" w:rsidP="00746AF5">
            <w:pPr>
              <w:ind w:firstLine="0"/>
              <w:rPr>
                <w:del w:id="1604" w:author="nbashyam" w:date="2015-01-19T05:12:00Z"/>
              </w:rPr>
            </w:pPr>
            <w:del w:id="1605" w:author="nbashyam" w:date="2015-01-19T05:12:00Z">
              <w:r w:rsidRPr="00EB3ADC" w:rsidDel="004B719A">
                <w:delText xml:space="preserve">In the event the clinicians need to re-disclose health information originally disclosed by another organization, the </w:delText>
              </w:r>
              <w:r w:rsidDel="004B719A">
                <w:delText>receiving</w:delText>
              </w:r>
              <w:r w:rsidRPr="00EB3ADC" w:rsidDel="004B719A">
                <w:delText xml:space="preserve"> system </w:delText>
              </w:r>
              <w:r w:rsidRPr="003E6294" w:rsidDel="004B719A">
                <w:rPr>
                  <w:b/>
                </w:rPr>
                <w:delText>MUST</w:delText>
              </w:r>
              <w:r w:rsidRPr="00EB3ADC" w:rsidDel="004B719A">
                <w:delText xml:space="preserve"> make use of the provenance of the information and associated privacy annotations to determine whether a privacy consent is needed or available.  </w:delText>
              </w:r>
            </w:del>
          </w:p>
        </w:tc>
        <w:tc>
          <w:tcPr>
            <w:tcW w:w="1530" w:type="dxa"/>
          </w:tcPr>
          <w:p w:rsidR="00746AF5" w:rsidDel="004B719A" w:rsidRDefault="00746AF5" w:rsidP="00746AF5">
            <w:pPr>
              <w:keepNext/>
              <w:ind w:firstLine="0"/>
              <w:rPr>
                <w:del w:id="1606" w:author="nbashyam" w:date="2015-01-19T05:12:00Z"/>
                <w:lang w:bidi="en-US"/>
              </w:rPr>
            </w:pPr>
            <w:del w:id="1607" w:author="nbashyam" w:date="2015-01-19T05:12:00Z">
              <w:r w:rsidDel="004B719A">
                <w:rPr>
                  <w:lang w:bidi="en-US"/>
                </w:rPr>
                <w:delText>3.1.1.2.3</w:delText>
              </w:r>
            </w:del>
          </w:p>
        </w:tc>
      </w:tr>
      <w:tr w:rsidR="00746AF5" w:rsidDel="004B719A" w:rsidTr="00746AF5">
        <w:trPr>
          <w:del w:id="1608" w:author="nbashyam" w:date="2015-01-19T05:12:00Z"/>
        </w:trPr>
        <w:tc>
          <w:tcPr>
            <w:tcW w:w="7938" w:type="dxa"/>
          </w:tcPr>
          <w:p w:rsidR="00746AF5" w:rsidRPr="00EB3ADC" w:rsidDel="004B719A" w:rsidRDefault="00746AF5" w:rsidP="00746AF5">
            <w:pPr>
              <w:ind w:firstLine="0"/>
              <w:rPr>
                <w:del w:id="1609" w:author="nbashyam" w:date="2015-01-19T05:12:00Z"/>
              </w:rPr>
            </w:pPr>
            <w:del w:id="1610" w:author="nbashyam" w:date="2015-01-19T05:12:00Z">
              <w:r w:rsidDel="004B719A">
                <w:delText xml:space="preserve">The receiving system </w:delText>
              </w:r>
              <w:r w:rsidRPr="003E6294" w:rsidDel="004B719A">
                <w:rPr>
                  <w:b/>
                </w:rPr>
                <w:delText>MUST</w:delText>
              </w:r>
              <w:r w:rsidDel="004B719A">
                <w:delText xml:space="preserve"> verify</w:delText>
              </w:r>
              <w:r w:rsidRPr="0088237A" w:rsidDel="004B719A">
                <w:delText xml:space="preserve"> </w:delText>
              </w:r>
              <w:r w:rsidDel="004B719A">
                <w:delText>whether</w:delText>
              </w:r>
              <w:r w:rsidRPr="0088237A" w:rsidDel="004B719A">
                <w:delText xml:space="preserve"> the </w:delText>
              </w:r>
              <w:r w:rsidDel="004B719A">
                <w:delText>patient’s</w:delText>
              </w:r>
              <w:r w:rsidRPr="0088237A" w:rsidDel="004B719A">
                <w:delText xml:space="preserve"> privacy consent allows the disclosure of protected health information</w:delText>
              </w:r>
            </w:del>
          </w:p>
        </w:tc>
        <w:tc>
          <w:tcPr>
            <w:tcW w:w="1530" w:type="dxa"/>
          </w:tcPr>
          <w:p w:rsidR="00746AF5" w:rsidDel="004B719A" w:rsidRDefault="00746AF5" w:rsidP="00746AF5">
            <w:pPr>
              <w:keepNext/>
              <w:ind w:firstLine="0"/>
              <w:rPr>
                <w:del w:id="1611" w:author="nbashyam" w:date="2015-01-19T05:12:00Z"/>
                <w:lang w:bidi="en-US"/>
              </w:rPr>
            </w:pPr>
            <w:del w:id="1612" w:author="nbashyam" w:date="2015-01-19T05:12:00Z">
              <w:r w:rsidDel="004B719A">
                <w:rPr>
                  <w:lang w:bidi="en-US"/>
                </w:rPr>
                <w:delText>3.1.1.2.3</w:delText>
              </w:r>
            </w:del>
          </w:p>
        </w:tc>
      </w:tr>
      <w:tr w:rsidR="00746AF5" w:rsidDel="004B719A" w:rsidTr="00746AF5">
        <w:trPr>
          <w:del w:id="1613" w:author="nbashyam" w:date="2015-01-19T05:12:00Z"/>
        </w:trPr>
        <w:tc>
          <w:tcPr>
            <w:tcW w:w="7938" w:type="dxa"/>
          </w:tcPr>
          <w:p w:rsidR="00746AF5" w:rsidRPr="00EB3ADC" w:rsidDel="004B719A" w:rsidRDefault="00746AF5" w:rsidP="00746AF5">
            <w:pPr>
              <w:ind w:firstLine="0"/>
              <w:rPr>
                <w:del w:id="1614" w:author="nbashyam" w:date="2015-01-19T05:12:00Z"/>
              </w:rPr>
            </w:pPr>
            <w:del w:id="1615" w:author="nbashyam" w:date="2015-01-19T05:12:00Z">
              <w:r w:rsidRPr="00EB3ADC" w:rsidDel="004B719A">
                <w:delText xml:space="preserve">The receiving </w:delText>
              </w:r>
              <w:r w:rsidDel="004B719A">
                <w:delText>system</w:delText>
              </w:r>
              <w:r w:rsidRPr="00EB3ADC" w:rsidDel="004B719A">
                <w:delText xml:space="preserve"> </w:delText>
              </w:r>
              <w:r w:rsidRPr="003E6294" w:rsidDel="004B719A">
                <w:rPr>
                  <w:b/>
                </w:rPr>
                <w:delText>MUST</w:delText>
              </w:r>
              <w:r w:rsidRPr="00EB3ADC" w:rsidDel="004B719A">
                <w:delText xml:space="preserve"> be able to use the privacy metadata/annotations received </w:delText>
              </w:r>
              <w:r w:rsidRPr="00EB3ADC" w:rsidDel="004B719A">
                <w:lastRenderedPageBreak/>
                <w:delText>along with the protected health information</w:delText>
              </w:r>
              <w:r w:rsidDel="004B719A">
                <w:delText>,</w:delText>
              </w:r>
              <w:r w:rsidRPr="00EB3ADC" w:rsidDel="004B719A">
                <w:delText xml:space="preserve"> to ensure downstream re-disclosures are performed in conformance with the obligations specified by the source provider.   </w:delText>
              </w:r>
            </w:del>
          </w:p>
        </w:tc>
        <w:tc>
          <w:tcPr>
            <w:tcW w:w="1530" w:type="dxa"/>
          </w:tcPr>
          <w:p w:rsidR="00746AF5" w:rsidDel="004B719A" w:rsidRDefault="00746AF5" w:rsidP="00746AF5">
            <w:pPr>
              <w:keepNext/>
              <w:ind w:firstLine="0"/>
              <w:rPr>
                <w:del w:id="1616" w:author="nbashyam" w:date="2015-01-19T05:12:00Z"/>
                <w:lang w:bidi="en-US"/>
              </w:rPr>
            </w:pPr>
            <w:del w:id="1617" w:author="nbashyam" w:date="2015-01-19T05:12:00Z">
              <w:r w:rsidDel="004B719A">
                <w:rPr>
                  <w:lang w:bidi="en-US"/>
                </w:rPr>
                <w:lastRenderedPageBreak/>
                <w:delText>3.1.1.2.3</w:delText>
              </w:r>
            </w:del>
          </w:p>
        </w:tc>
      </w:tr>
      <w:tr w:rsidR="00746AF5" w:rsidDel="004B719A" w:rsidTr="00746AF5">
        <w:trPr>
          <w:del w:id="1618" w:author="nbashyam" w:date="2015-01-19T05:12:00Z"/>
        </w:trPr>
        <w:tc>
          <w:tcPr>
            <w:tcW w:w="7938" w:type="dxa"/>
          </w:tcPr>
          <w:p w:rsidR="00746AF5" w:rsidRPr="00EB3ADC" w:rsidDel="004B719A" w:rsidRDefault="00746AF5" w:rsidP="00746AF5">
            <w:pPr>
              <w:ind w:firstLine="0"/>
              <w:rPr>
                <w:del w:id="1619" w:author="nbashyam" w:date="2015-01-19T05:12:00Z"/>
              </w:rPr>
            </w:pPr>
            <w:del w:id="1620" w:author="nbashyam" w:date="2015-01-19T05:12:00Z">
              <w:r w:rsidDel="004B719A">
                <w:lastRenderedPageBreak/>
                <w:delText xml:space="preserve">The data </w:delText>
              </w:r>
              <w:r w:rsidRPr="00FB567D" w:rsidDel="004B719A">
                <w:rPr>
                  <w:b/>
                </w:rPr>
                <w:delText>MAY</w:delText>
              </w:r>
              <w:r w:rsidDel="004B719A">
                <w:delText xml:space="preserve"> be any patient data that the sending system deems necessary to disclose, such as a summary document, query, clinical-initiated referral, etc…</w:delText>
              </w:r>
            </w:del>
          </w:p>
        </w:tc>
        <w:tc>
          <w:tcPr>
            <w:tcW w:w="1530" w:type="dxa"/>
          </w:tcPr>
          <w:p w:rsidR="00746AF5" w:rsidDel="004B719A" w:rsidRDefault="00746AF5" w:rsidP="00746AF5">
            <w:pPr>
              <w:keepNext/>
              <w:ind w:firstLine="0"/>
              <w:rPr>
                <w:del w:id="1621" w:author="nbashyam" w:date="2015-01-19T05:12:00Z"/>
                <w:lang w:bidi="en-US"/>
              </w:rPr>
            </w:pPr>
            <w:del w:id="1622" w:author="nbashyam" w:date="2015-01-19T05:12:00Z">
              <w:r w:rsidDel="004B719A">
                <w:rPr>
                  <w:lang w:bidi="en-US"/>
                </w:rPr>
                <w:delText>3.1.2.1.1</w:delText>
              </w:r>
            </w:del>
          </w:p>
        </w:tc>
      </w:tr>
      <w:tr w:rsidR="00746AF5" w:rsidDel="004B719A" w:rsidTr="00746AF5">
        <w:trPr>
          <w:del w:id="1623" w:author="nbashyam" w:date="2015-01-19T05:12:00Z"/>
        </w:trPr>
        <w:tc>
          <w:tcPr>
            <w:tcW w:w="7938" w:type="dxa"/>
          </w:tcPr>
          <w:p w:rsidR="00746AF5" w:rsidRPr="00EB3ADC" w:rsidDel="004B719A" w:rsidRDefault="00836CD5" w:rsidP="00746AF5">
            <w:pPr>
              <w:ind w:firstLine="0"/>
              <w:rPr>
                <w:del w:id="1624" w:author="nbashyam" w:date="2015-01-19T05:12:00Z"/>
              </w:rPr>
            </w:pPr>
            <w:del w:id="1625" w:author="nbashyam" w:date="2015-01-19T05:12:00Z">
              <w:r w:rsidRPr="00836CD5" w:rsidDel="004B719A">
                <w:delText xml:space="preserve">The trigger for disclosure </w:delText>
              </w:r>
              <w:r w:rsidRPr="00836CD5" w:rsidDel="004B719A">
                <w:rPr>
                  <w:b/>
                </w:rPr>
                <w:delText>MAY</w:delText>
              </w:r>
              <w:r w:rsidRPr="00836CD5" w:rsidDel="004B719A">
                <w:delText xml:space="preserve"> be a user action ("pushing" data to another provider) or in response to a request from another provider ("pull").   </w:delText>
              </w:r>
            </w:del>
          </w:p>
        </w:tc>
        <w:tc>
          <w:tcPr>
            <w:tcW w:w="1530" w:type="dxa"/>
          </w:tcPr>
          <w:p w:rsidR="00746AF5" w:rsidDel="004B719A" w:rsidRDefault="00746AF5" w:rsidP="00746AF5">
            <w:pPr>
              <w:keepNext/>
              <w:ind w:firstLine="0"/>
              <w:rPr>
                <w:del w:id="1626" w:author="nbashyam" w:date="2015-01-19T05:12:00Z"/>
                <w:lang w:bidi="en-US"/>
              </w:rPr>
            </w:pPr>
            <w:del w:id="1627" w:author="nbashyam" w:date="2015-01-19T05:12:00Z">
              <w:r w:rsidDel="004B719A">
                <w:rPr>
                  <w:lang w:bidi="en-US"/>
                </w:rPr>
                <w:delText>3.1.2.1.1</w:delText>
              </w:r>
            </w:del>
          </w:p>
        </w:tc>
      </w:tr>
      <w:tr w:rsidR="00746AF5" w:rsidDel="004B719A" w:rsidTr="00746AF5">
        <w:trPr>
          <w:del w:id="1628" w:author="nbashyam" w:date="2015-01-19T05:12:00Z"/>
        </w:trPr>
        <w:tc>
          <w:tcPr>
            <w:tcW w:w="7938" w:type="dxa"/>
          </w:tcPr>
          <w:p w:rsidR="00746AF5" w:rsidDel="004B719A" w:rsidRDefault="00746AF5" w:rsidP="00746AF5">
            <w:pPr>
              <w:ind w:firstLine="0"/>
              <w:rPr>
                <w:del w:id="1629" w:author="nbashyam" w:date="2015-01-19T05:12:00Z"/>
              </w:rPr>
            </w:pPr>
            <w:del w:id="1630" w:author="nbashyam" w:date="2015-01-19T05:12:00Z">
              <w:r w:rsidDel="004B719A">
                <w:delText xml:space="preserve">The sending system </w:delText>
              </w:r>
              <w:r w:rsidRPr="00FB567D" w:rsidDel="004B719A">
                <w:rPr>
                  <w:b/>
                </w:rPr>
                <w:delText>SHOULD</w:delText>
              </w:r>
              <w:r w:rsidDel="004B719A">
                <w:delText xml:space="preserve"> use the following criteria in determining the data selected for disclosure:</w:delText>
              </w:r>
            </w:del>
          </w:p>
          <w:p w:rsidR="00746AF5" w:rsidDel="004B719A" w:rsidRDefault="00746AF5" w:rsidP="00746AF5">
            <w:pPr>
              <w:ind w:firstLine="0"/>
              <w:rPr>
                <w:del w:id="1631" w:author="nbashyam" w:date="2015-01-19T05:12:00Z"/>
              </w:rPr>
            </w:pPr>
          </w:p>
          <w:p w:rsidR="00746AF5" w:rsidRPr="003802B1" w:rsidDel="004B719A" w:rsidRDefault="00746AF5" w:rsidP="00822484">
            <w:pPr>
              <w:pStyle w:val="ListParagraph"/>
              <w:numPr>
                <w:ilvl w:val="0"/>
                <w:numId w:val="10"/>
              </w:numPr>
              <w:rPr>
                <w:del w:id="1632" w:author="nbashyam" w:date="2015-01-19T05:12:00Z"/>
                <w:rFonts w:ascii="Arial Narrow" w:hAnsi="Arial Narrow" w:cs="Arial"/>
                <w:sz w:val="32"/>
                <w:szCs w:val="32"/>
                <w:lang w:val="pt-BR"/>
              </w:rPr>
            </w:pPr>
            <w:del w:id="1633" w:author="nbashyam" w:date="2015-01-19T05:12:00Z">
              <w:r w:rsidDel="004B719A">
                <w:delText>P</w:delText>
              </w:r>
              <w:r w:rsidRPr="003802B1" w:rsidDel="004B719A">
                <w:delText xml:space="preserve">rivacy policies that identify protected </w:delText>
              </w:r>
              <w:r w:rsidDel="004B719A">
                <w:delText>information</w:delText>
              </w:r>
            </w:del>
          </w:p>
          <w:p w:rsidR="00746AF5" w:rsidRPr="003802B1" w:rsidDel="004B719A" w:rsidRDefault="00746AF5" w:rsidP="00822484">
            <w:pPr>
              <w:pStyle w:val="ListParagraph"/>
              <w:numPr>
                <w:ilvl w:val="0"/>
                <w:numId w:val="10"/>
              </w:numPr>
              <w:rPr>
                <w:del w:id="1634" w:author="nbashyam" w:date="2015-01-19T05:12:00Z"/>
                <w:rFonts w:ascii="Arial Narrow" w:hAnsi="Arial Narrow" w:cs="Arial"/>
                <w:sz w:val="32"/>
                <w:szCs w:val="32"/>
                <w:lang w:val="pt-BR"/>
              </w:rPr>
            </w:pPr>
            <w:del w:id="1635" w:author="nbashyam" w:date="2015-01-19T05:12:00Z">
              <w:r w:rsidDel="004B719A">
                <w:delText>S</w:delText>
              </w:r>
              <w:r w:rsidRPr="003802B1" w:rsidDel="004B719A">
                <w:delText>ender's local privacy policies  based on intended recipient</w:delText>
              </w:r>
            </w:del>
          </w:p>
          <w:p w:rsidR="00746AF5" w:rsidRPr="003802B1" w:rsidDel="004B719A" w:rsidRDefault="00746AF5" w:rsidP="00822484">
            <w:pPr>
              <w:pStyle w:val="ListParagraph"/>
              <w:numPr>
                <w:ilvl w:val="0"/>
                <w:numId w:val="10"/>
              </w:numPr>
              <w:rPr>
                <w:del w:id="1636" w:author="nbashyam" w:date="2015-01-19T05:12:00Z"/>
                <w:rFonts w:ascii="Arial Narrow" w:hAnsi="Arial Narrow" w:cs="Arial"/>
                <w:sz w:val="32"/>
                <w:szCs w:val="32"/>
                <w:lang w:val="pt-BR"/>
              </w:rPr>
            </w:pPr>
            <w:del w:id="1637" w:author="nbashyam" w:date="2015-01-19T05:12:00Z">
              <w:r w:rsidDel="004B719A">
                <w:delText>S</w:delText>
              </w:r>
              <w:r w:rsidRPr="003802B1" w:rsidDel="004B719A">
                <w:delText xml:space="preserve">ender's data use agreements </w:delText>
              </w:r>
            </w:del>
          </w:p>
          <w:p w:rsidR="00746AF5" w:rsidDel="004B719A" w:rsidRDefault="00746AF5" w:rsidP="00822484">
            <w:pPr>
              <w:pStyle w:val="ListParagraph"/>
              <w:numPr>
                <w:ilvl w:val="0"/>
                <w:numId w:val="10"/>
              </w:numPr>
              <w:rPr>
                <w:del w:id="1638" w:author="nbashyam" w:date="2015-01-19T05:12:00Z"/>
                <w:rFonts w:ascii="Arial Narrow" w:hAnsi="Arial Narrow" w:cs="Arial"/>
                <w:sz w:val="32"/>
                <w:szCs w:val="32"/>
                <w:lang w:val="pt-BR"/>
              </w:rPr>
            </w:pPr>
            <w:del w:id="1639" w:author="nbashyam" w:date="2015-01-19T05:12:00Z">
              <w:r w:rsidDel="004B719A">
                <w:delText>P</w:delText>
              </w:r>
              <w:r w:rsidRPr="003802B1" w:rsidDel="004B719A">
                <w:delText xml:space="preserve">rior consumer preference was invoked to restrict disclosure to some data (e.g. VIP) </w:delText>
              </w:r>
            </w:del>
          </w:p>
          <w:p w:rsidR="00746AF5" w:rsidDel="004B719A" w:rsidRDefault="00746AF5" w:rsidP="00822484">
            <w:pPr>
              <w:pStyle w:val="ListParagraph"/>
              <w:numPr>
                <w:ilvl w:val="0"/>
                <w:numId w:val="10"/>
              </w:numPr>
              <w:rPr>
                <w:del w:id="1640" w:author="nbashyam" w:date="2015-01-19T05:12:00Z"/>
                <w:rFonts w:ascii="Arial Narrow" w:hAnsi="Arial Narrow" w:cs="Arial"/>
                <w:sz w:val="32"/>
                <w:szCs w:val="32"/>
                <w:lang w:val="pt-BR"/>
              </w:rPr>
            </w:pPr>
            <w:del w:id="1641" w:author="nbashyam" w:date="2015-01-19T05:12:00Z">
              <w:r w:rsidDel="004B719A">
                <w:delText>The</w:delText>
              </w:r>
              <w:r w:rsidRPr="00A6583A" w:rsidDel="004B719A">
                <w:delText xml:space="preserve"> i</w:delText>
              </w:r>
              <w:r w:rsidDel="004B719A">
                <w:delText>dentity of the receiving system</w:delText>
              </w:r>
            </w:del>
          </w:p>
          <w:p w:rsidR="00746AF5" w:rsidDel="004B719A" w:rsidRDefault="00746AF5" w:rsidP="00822484">
            <w:pPr>
              <w:pStyle w:val="ListParagraph"/>
              <w:numPr>
                <w:ilvl w:val="0"/>
                <w:numId w:val="10"/>
              </w:numPr>
              <w:rPr>
                <w:del w:id="1642" w:author="nbashyam" w:date="2015-01-19T05:12:00Z"/>
                <w:rFonts w:ascii="Arial Narrow" w:hAnsi="Arial Narrow" w:cs="Arial"/>
                <w:sz w:val="32"/>
                <w:szCs w:val="32"/>
                <w:lang w:val="pt-BR"/>
              </w:rPr>
            </w:pPr>
            <w:del w:id="1643" w:author="nbashyam" w:date="2015-01-19T05:12:00Z">
              <w:r w:rsidDel="004B719A">
                <w:delText>The identity of the receiving user</w:delText>
              </w:r>
            </w:del>
          </w:p>
          <w:p w:rsidR="00746AF5" w:rsidRPr="00234B26" w:rsidDel="004B719A" w:rsidRDefault="00746AF5" w:rsidP="00822484">
            <w:pPr>
              <w:pStyle w:val="ListParagraph"/>
              <w:numPr>
                <w:ilvl w:val="0"/>
                <w:numId w:val="10"/>
              </w:numPr>
              <w:rPr>
                <w:del w:id="1644" w:author="nbashyam" w:date="2015-01-19T05:12:00Z"/>
                <w:rFonts w:ascii="Arial Narrow" w:hAnsi="Arial Narrow" w:cs="Arial"/>
                <w:sz w:val="32"/>
                <w:szCs w:val="32"/>
                <w:lang w:val="pt-BR"/>
              </w:rPr>
            </w:pPr>
            <w:del w:id="1645" w:author="nbashyam" w:date="2015-01-19T05:12:00Z">
              <w:r w:rsidRPr="00234B26" w:rsidDel="004B719A">
                <w:delText>The security context of the receiving system/user</w:delText>
              </w:r>
            </w:del>
          </w:p>
          <w:p w:rsidR="00746AF5" w:rsidRPr="00234B26" w:rsidDel="004B719A" w:rsidRDefault="00746AF5" w:rsidP="00822484">
            <w:pPr>
              <w:pStyle w:val="ListParagraph"/>
              <w:numPr>
                <w:ilvl w:val="0"/>
                <w:numId w:val="10"/>
              </w:numPr>
              <w:rPr>
                <w:del w:id="1646" w:author="nbashyam" w:date="2015-01-19T05:12:00Z"/>
                <w:rFonts w:ascii="Arial Narrow" w:hAnsi="Arial Narrow" w:cs="Arial"/>
                <w:sz w:val="32"/>
                <w:szCs w:val="32"/>
                <w:lang w:val="pt-BR"/>
              </w:rPr>
            </w:pPr>
            <w:del w:id="1647" w:author="nbashyam" w:date="2015-01-19T05:12:00Z">
              <w:r w:rsidRPr="00234B26" w:rsidDel="004B719A">
                <w:delText>The current consent directive available for the patient</w:delText>
              </w:r>
            </w:del>
          </w:p>
          <w:p w:rsidR="00746AF5" w:rsidRPr="00EB3ADC" w:rsidDel="004B719A" w:rsidRDefault="00746AF5" w:rsidP="00746AF5">
            <w:pPr>
              <w:ind w:firstLine="0"/>
              <w:rPr>
                <w:del w:id="1648" w:author="nbashyam" w:date="2015-01-19T05:12:00Z"/>
              </w:rPr>
            </w:pPr>
          </w:p>
        </w:tc>
        <w:tc>
          <w:tcPr>
            <w:tcW w:w="1530" w:type="dxa"/>
          </w:tcPr>
          <w:p w:rsidR="00746AF5" w:rsidDel="004B719A" w:rsidRDefault="00746AF5" w:rsidP="00746AF5">
            <w:pPr>
              <w:keepNext/>
              <w:ind w:firstLine="0"/>
              <w:rPr>
                <w:del w:id="1649" w:author="nbashyam" w:date="2015-01-19T05:12:00Z"/>
                <w:lang w:bidi="en-US"/>
              </w:rPr>
            </w:pPr>
            <w:del w:id="1650" w:author="nbashyam" w:date="2015-01-19T05:12:00Z">
              <w:r w:rsidDel="004B719A">
                <w:rPr>
                  <w:lang w:bidi="en-US"/>
                </w:rPr>
                <w:delText>3.1.2.1.1</w:delText>
              </w:r>
            </w:del>
          </w:p>
        </w:tc>
      </w:tr>
      <w:tr w:rsidR="00746AF5" w:rsidDel="004B719A" w:rsidTr="00746AF5">
        <w:trPr>
          <w:del w:id="1651" w:author="nbashyam" w:date="2015-01-19T05:12:00Z"/>
        </w:trPr>
        <w:tc>
          <w:tcPr>
            <w:tcW w:w="7938" w:type="dxa"/>
          </w:tcPr>
          <w:p w:rsidR="00746AF5" w:rsidDel="004B719A" w:rsidRDefault="00836CD5" w:rsidP="00746AF5">
            <w:pPr>
              <w:ind w:firstLine="0"/>
              <w:rPr>
                <w:del w:id="1652" w:author="nbashyam" w:date="2015-01-19T05:12:00Z"/>
              </w:rPr>
            </w:pPr>
            <w:del w:id="1653" w:author="nbashyam" w:date="2015-01-19T05:12:00Z">
              <w:r w:rsidRPr="00836CD5" w:rsidDel="004B719A">
                <w:delText xml:space="preserve">Patient data that is classified as V (Very Restricted) </w:delText>
              </w:r>
              <w:r w:rsidRPr="00836CD5" w:rsidDel="004B719A">
                <w:rPr>
                  <w:b/>
                </w:rPr>
                <w:delText>MUST</w:delText>
              </w:r>
              <w:r w:rsidRPr="00836CD5" w:rsidDel="004B719A">
                <w:delText xml:space="preserve"> be segmented and excluded. Very Restricted (V) patient data </w:delText>
              </w:r>
              <w:r w:rsidRPr="00836CD5" w:rsidDel="004B719A">
                <w:rPr>
                  <w:b/>
                </w:rPr>
                <w:delText>MAY</w:delText>
              </w:r>
              <w:r w:rsidRPr="00836CD5" w:rsidDel="004B719A">
                <w:delText xml:space="preserve"> require explicit approval from the Chief Privacy Officer to disclose this type of information. </w:delText>
              </w:r>
            </w:del>
          </w:p>
        </w:tc>
        <w:tc>
          <w:tcPr>
            <w:tcW w:w="1530" w:type="dxa"/>
          </w:tcPr>
          <w:p w:rsidR="00746AF5" w:rsidDel="004B719A" w:rsidRDefault="00746AF5" w:rsidP="00746AF5">
            <w:pPr>
              <w:keepNext/>
              <w:ind w:firstLine="0"/>
              <w:rPr>
                <w:del w:id="1654" w:author="nbashyam" w:date="2015-01-19T05:12:00Z"/>
                <w:lang w:bidi="en-US"/>
              </w:rPr>
            </w:pPr>
            <w:del w:id="1655" w:author="nbashyam" w:date="2015-01-19T05:12:00Z">
              <w:r w:rsidDel="004B719A">
                <w:rPr>
                  <w:lang w:bidi="en-US"/>
                </w:rPr>
                <w:delText>3.1.2.1.1</w:delText>
              </w:r>
            </w:del>
          </w:p>
        </w:tc>
      </w:tr>
      <w:tr w:rsidR="00746AF5" w:rsidDel="004B719A" w:rsidTr="00746AF5">
        <w:trPr>
          <w:del w:id="1656" w:author="nbashyam" w:date="2015-01-19T05:12:00Z"/>
        </w:trPr>
        <w:tc>
          <w:tcPr>
            <w:tcW w:w="7938" w:type="dxa"/>
          </w:tcPr>
          <w:p w:rsidR="00746AF5" w:rsidDel="004B719A" w:rsidRDefault="00836CD5" w:rsidP="00746AF5">
            <w:pPr>
              <w:ind w:firstLine="0"/>
              <w:rPr>
                <w:del w:id="1657" w:author="nbashyam" w:date="2015-01-19T05:12:00Z"/>
              </w:rPr>
            </w:pPr>
            <w:del w:id="1658" w:author="nbashyam" w:date="2015-01-19T05:12:00Z">
              <w:r w:rsidRPr="00836CD5" w:rsidDel="004B719A">
                <w:delText xml:space="preserve">Some protected data (e.g. substance abuse) </w:delText>
              </w:r>
              <w:r w:rsidRPr="00836CD5" w:rsidDel="004B719A">
                <w:rPr>
                  <w:b/>
                </w:rPr>
                <w:delText>MUST</w:delText>
              </w:r>
              <w:r w:rsidRPr="00836CD5" w:rsidDel="004B719A">
                <w:delText xml:space="preserve"> be associated with an explicit privacy consent from the patient. The consent </w:delText>
              </w:r>
              <w:r w:rsidRPr="00836CD5" w:rsidDel="004B719A">
                <w:rPr>
                  <w:b/>
                </w:rPr>
                <w:delText>MUST</w:delText>
              </w:r>
              <w:r w:rsidRPr="00836CD5" w:rsidDel="004B719A">
                <w:delText xml:space="preserve"> be already on file or MUST be collected and recorded.</w:delText>
              </w:r>
            </w:del>
          </w:p>
        </w:tc>
        <w:tc>
          <w:tcPr>
            <w:tcW w:w="1530" w:type="dxa"/>
          </w:tcPr>
          <w:p w:rsidR="00746AF5" w:rsidDel="004B719A" w:rsidRDefault="00746AF5" w:rsidP="00746AF5">
            <w:pPr>
              <w:keepNext/>
              <w:ind w:firstLine="0"/>
              <w:rPr>
                <w:del w:id="1659" w:author="nbashyam" w:date="2015-01-19T05:12:00Z"/>
                <w:lang w:bidi="en-US"/>
              </w:rPr>
            </w:pPr>
            <w:del w:id="1660" w:author="nbashyam" w:date="2015-01-19T05:12:00Z">
              <w:r w:rsidDel="004B719A">
                <w:rPr>
                  <w:lang w:bidi="en-US"/>
                </w:rPr>
                <w:delText>3.1.2.1.1</w:delText>
              </w:r>
            </w:del>
          </w:p>
        </w:tc>
      </w:tr>
      <w:tr w:rsidR="00746AF5" w:rsidDel="004B719A" w:rsidTr="00746AF5">
        <w:trPr>
          <w:del w:id="1661" w:author="nbashyam" w:date="2015-01-19T05:12:00Z"/>
        </w:trPr>
        <w:tc>
          <w:tcPr>
            <w:tcW w:w="7938" w:type="dxa"/>
          </w:tcPr>
          <w:p w:rsidR="00746AF5" w:rsidDel="004B719A" w:rsidRDefault="00836CD5" w:rsidP="00746AF5">
            <w:pPr>
              <w:ind w:firstLine="0"/>
              <w:rPr>
                <w:del w:id="1662" w:author="nbashyam" w:date="2015-01-19T05:12:00Z"/>
              </w:rPr>
            </w:pPr>
            <w:del w:id="1663" w:author="nbashyam" w:date="2015-01-19T05:12:00Z">
              <w:r w:rsidRPr="00836CD5" w:rsidDel="004B719A">
                <w:delText xml:space="preserve">Any restricted data as defined in the privacy consent from the patient </w:delText>
              </w:r>
              <w:r w:rsidRPr="00836CD5" w:rsidDel="004B719A">
                <w:rPr>
                  <w:b/>
                </w:rPr>
                <w:delText>MUST</w:delText>
              </w:r>
              <w:r w:rsidRPr="00836CD5" w:rsidDel="004B719A">
                <w:delText xml:space="preserve"> be segmented and excluded from disclosure.</w:delText>
              </w:r>
            </w:del>
          </w:p>
        </w:tc>
        <w:tc>
          <w:tcPr>
            <w:tcW w:w="1530" w:type="dxa"/>
          </w:tcPr>
          <w:p w:rsidR="00746AF5" w:rsidDel="004B719A" w:rsidRDefault="00746AF5" w:rsidP="00746AF5">
            <w:pPr>
              <w:keepNext/>
              <w:ind w:firstLine="0"/>
              <w:rPr>
                <w:del w:id="1664" w:author="nbashyam" w:date="2015-01-19T05:12:00Z"/>
                <w:lang w:bidi="en-US"/>
              </w:rPr>
            </w:pPr>
            <w:del w:id="1665" w:author="nbashyam" w:date="2015-01-19T05:12:00Z">
              <w:r w:rsidDel="004B719A">
                <w:rPr>
                  <w:lang w:bidi="en-US"/>
                </w:rPr>
                <w:delText>3.1.2.1.1</w:delText>
              </w:r>
            </w:del>
          </w:p>
        </w:tc>
      </w:tr>
      <w:tr w:rsidR="00746AF5" w:rsidDel="004B719A" w:rsidTr="00746AF5">
        <w:trPr>
          <w:del w:id="1666" w:author="nbashyam" w:date="2015-01-19T05:12:00Z"/>
        </w:trPr>
        <w:tc>
          <w:tcPr>
            <w:tcW w:w="7938" w:type="dxa"/>
          </w:tcPr>
          <w:p w:rsidR="00746AF5" w:rsidDel="004B719A" w:rsidRDefault="00836CD5" w:rsidP="00746AF5">
            <w:pPr>
              <w:ind w:firstLine="0"/>
              <w:rPr>
                <w:del w:id="1667" w:author="nbashyam" w:date="2015-01-19T05:12:00Z"/>
              </w:rPr>
            </w:pPr>
            <w:del w:id="1668" w:author="nbashyam" w:date="2015-01-19T05:12:00Z">
              <w:r w:rsidRPr="00836CD5" w:rsidDel="004B719A">
                <w:delText xml:space="preserve">Patient data for disclosure </w:delText>
              </w:r>
              <w:r w:rsidRPr="00836CD5" w:rsidDel="004B719A">
                <w:rPr>
                  <w:b/>
                </w:rPr>
                <w:delText>MUST</w:delText>
              </w:r>
              <w:r w:rsidRPr="00836CD5" w:rsidDel="004B719A">
                <w:delText xml:space="preserve"> be segmented into specific sensitivity levels (e.g. low through restricted). </w:delText>
              </w:r>
            </w:del>
          </w:p>
        </w:tc>
        <w:tc>
          <w:tcPr>
            <w:tcW w:w="1530" w:type="dxa"/>
          </w:tcPr>
          <w:p w:rsidR="00746AF5" w:rsidDel="004B719A" w:rsidRDefault="00746AF5" w:rsidP="00746AF5">
            <w:pPr>
              <w:keepNext/>
              <w:ind w:firstLine="0"/>
              <w:rPr>
                <w:del w:id="1669" w:author="nbashyam" w:date="2015-01-19T05:12:00Z"/>
                <w:lang w:bidi="en-US"/>
              </w:rPr>
            </w:pPr>
            <w:del w:id="1670" w:author="nbashyam" w:date="2015-01-19T05:12:00Z">
              <w:r w:rsidDel="004B719A">
                <w:rPr>
                  <w:lang w:bidi="en-US"/>
                </w:rPr>
                <w:delText>3.1.2.1.2</w:delText>
              </w:r>
            </w:del>
          </w:p>
        </w:tc>
      </w:tr>
      <w:tr w:rsidR="00746AF5" w:rsidDel="004B719A" w:rsidTr="00746AF5">
        <w:trPr>
          <w:del w:id="1671" w:author="nbashyam" w:date="2015-01-19T05:12:00Z"/>
        </w:trPr>
        <w:tc>
          <w:tcPr>
            <w:tcW w:w="7938" w:type="dxa"/>
          </w:tcPr>
          <w:p w:rsidR="00746AF5" w:rsidDel="004B719A" w:rsidRDefault="00836CD5" w:rsidP="00746AF5">
            <w:pPr>
              <w:ind w:firstLine="0"/>
              <w:rPr>
                <w:del w:id="1672" w:author="nbashyam" w:date="2015-01-19T05:12:00Z"/>
              </w:rPr>
            </w:pPr>
            <w:del w:id="1673" w:author="nbashyam" w:date="2015-01-19T05:12:00Z">
              <w:r w:rsidRPr="00836CD5" w:rsidDel="004B719A">
                <w:delText xml:space="preserve">In order to assign privacy metadata to information that must be disclosed, consent </w:delText>
              </w:r>
              <w:r w:rsidRPr="00B0465C" w:rsidDel="004B719A">
                <w:rPr>
                  <w:b/>
                </w:rPr>
                <w:delText>MUST</w:delText>
              </w:r>
              <w:r w:rsidRPr="00836CD5" w:rsidDel="004B719A">
                <w:delText xml:space="preserve"> be granted and the receiving system </w:delText>
              </w:r>
              <w:r w:rsidRPr="00B0465C" w:rsidDel="004B719A">
                <w:rPr>
                  <w:b/>
                </w:rPr>
                <w:delText>MUST</w:delText>
              </w:r>
              <w:r w:rsidRPr="00836CD5" w:rsidDel="004B719A">
                <w:delText xml:space="preserve"> be made aware that it needs to fulfill some conditions regarding its re-disclosure.</w:delText>
              </w:r>
            </w:del>
          </w:p>
        </w:tc>
        <w:tc>
          <w:tcPr>
            <w:tcW w:w="1530" w:type="dxa"/>
          </w:tcPr>
          <w:p w:rsidR="00746AF5" w:rsidDel="004B719A" w:rsidRDefault="00746AF5" w:rsidP="00746AF5">
            <w:pPr>
              <w:keepNext/>
              <w:ind w:firstLine="0"/>
              <w:rPr>
                <w:del w:id="1674" w:author="nbashyam" w:date="2015-01-19T05:12:00Z"/>
                <w:lang w:bidi="en-US"/>
              </w:rPr>
            </w:pPr>
            <w:del w:id="1675" w:author="nbashyam" w:date="2015-01-19T05:12:00Z">
              <w:r w:rsidDel="004B719A">
                <w:rPr>
                  <w:lang w:bidi="en-US"/>
                </w:rPr>
                <w:delText>3.1.2.1.2</w:delText>
              </w:r>
            </w:del>
          </w:p>
        </w:tc>
      </w:tr>
      <w:tr w:rsidR="00746AF5" w:rsidDel="004B719A" w:rsidTr="00746AF5">
        <w:trPr>
          <w:del w:id="1676" w:author="nbashyam" w:date="2015-01-19T05:12:00Z"/>
        </w:trPr>
        <w:tc>
          <w:tcPr>
            <w:tcW w:w="7938" w:type="dxa"/>
          </w:tcPr>
          <w:p w:rsidR="00746AF5" w:rsidDel="004B719A" w:rsidRDefault="00F10323" w:rsidP="00746AF5">
            <w:pPr>
              <w:ind w:firstLine="0"/>
              <w:rPr>
                <w:del w:id="1677" w:author="nbashyam" w:date="2015-01-19T05:12:00Z"/>
              </w:rPr>
            </w:pPr>
            <w:del w:id="1678" w:author="nbashyam" w:date="2015-01-19T05:12:00Z">
              <w:r w:rsidRPr="009A3E95" w:rsidDel="004B719A">
                <w:fldChar w:fldCharType="begin" w:fldLock="1"/>
              </w:r>
              <w:r w:rsidR="00746AF5" w:rsidRPr="009A3E95" w:rsidDel="004B719A">
                <w:delInstrText>MERGEFIELD Element.Notes</w:delInstrText>
              </w:r>
              <w:r w:rsidRPr="009A3E95" w:rsidDel="004B719A">
                <w:fldChar w:fldCharType="end"/>
              </w:r>
              <w:r w:rsidR="00746AF5" w:rsidRPr="009A3E95" w:rsidDel="004B719A">
                <w:delText>To support HIPAA Privacy Rule "Accounting of</w:delText>
              </w:r>
              <w:r w:rsidR="00746AF5" w:rsidDel="004B719A">
                <w:delText xml:space="preserve"> disclosures" rule, the sending system </w:delText>
              </w:r>
              <w:r w:rsidR="00746AF5" w:rsidRPr="00FB567D" w:rsidDel="004B719A">
                <w:rPr>
                  <w:b/>
                </w:rPr>
                <w:delText>SHALL</w:delText>
              </w:r>
              <w:r w:rsidR="00746AF5" w:rsidDel="004B719A">
                <w:delText xml:space="preserve"> record: </w:delText>
              </w:r>
            </w:del>
          </w:p>
          <w:p w:rsidR="00746AF5" w:rsidDel="004B719A" w:rsidRDefault="00746AF5" w:rsidP="00746AF5">
            <w:pPr>
              <w:ind w:firstLine="0"/>
              <w:rPr>
                <w:del w:id="1679" w:author="nbashyam" w:date="2015-01-19T05:12:00Z"/>
              </w:rPr>
            </w:pPr>
          </w:p>
          <w:p w:rsidR="00746AF5" w:rsidRPr="009A3E95" w:rsidDel="004B719A" w:rsidRDefault="00746AF5" w:rsidP="00822484">
            <w:pPr>
              <w:pStyle w:val="ListParagraph"/>
              <w:numPr>
                <w:ilvl w:val="0"/>
                <w:numId w:val="10"/>
              </w:numPr>
              <w:rPr>
                <w:del w:id="1680" w:author="nbashyam" w:date="2015-01-19T05:12:00Z"/>
              </w:rPr>
            </w:pPr>
            <w:del w:id="1681" w:author="nbashyam" w:date="2015-01-19T05:12:00Z">
              <w:r w:rsidDel="004B719A">
                <w:delText>The disclosure event:</w:delText>
              </w:r>
            </w:del>
          </w:p>
          <w:p w:rsidR="00746AF5" w:rsidRPr="009A3E95" w:rsidDel="004B719A" w:rsidRDefault="00746AF5" w:rsidP="00822484">
            <w:pPr>
              <w:pStyle w:val="ListParagraph"/>
              <w:numPr>
                <w:ilvl w:val="0"/>
                <w:numId w:val="10"/>
              </w:numPr>
              <w:rPr>
                <w:del w:id="1682" w:author="nbashyam" w:date="2015-01-19T05:12:00Z"/>
              </w:rPr>
            </w:pPr>
            <w:del w:id="1683" w:author="nbashyam" w:date="2015-01-19T05:12:00Z">
              <w:r w:rsidDel="004B719A">
                <w:delText>D</w:delText>
              </w:r>
              <w:r w:rsidRPr="009A3E95" w:rsidDel="004B719A">
                <w:delText>ata disclosed</w:delText>
              </w:r>
            </w:del>
          </w:p>
          <w:p w:rsidR="00746AF5" w:rsidRPr="009A3E95" w:rsidDel="004B719A" w:rsidRDefault="00746AF5" w:rsidP="00822484">
            <w:pPr>
              <w:pStyle w:val="ListParagraph"/>
              <w:numPr>
                <w:ilvl w:val="0"/>
                <w:numId w:val="10"/>
              </w:numPr>
              <w:rPr>
                <w:del w:id="1684" w:author="nbashyam" w:date="2015-01-19T05:12:00Z"/>
              </w:rPr>
            </w:pPr>
            <w:del w:id="1685" w:author="nbashyam" w:date="2015-01-19T05:12:00Z">
              <w:r w:rsidDel="004B719A">
                <w:delText>A</w:delText>
              </w:r>
              <w:r w:rsidRPr="009A3E95" w:rsidDel="004B719A">
                <w:delText>pproximate day/time or interval of disclosure</w:delText>
              </w:r>
            </w:del>
          </w:p>
          <w:p w:rsidR="00746AF5" w:rsidDel="004B719A" w:rsidRDefault="00746AF5" w:rsidP="00822484">
            <w:pPr>
              <w:pStyle w:val="ListParagraph"/>
              <w:numPr>
                <w:ilvl w:val="0"/>
                <w:numId w:val="10"/>
              </w:numPr>
              <w:rPr>
                <w:del w:id="1686" w:author="nbashyam" w:date="2015-01-19T05:12:00Z"/>
              </w:rPr>
            </w:pPr>
            <w:del w:id="1687" w:author="nbashyam" w:date="2015-01-19T05:12:00Z">
              <w:r w:rsidDel="004B719A">
                <w:delText>P</w:delText>
              </w:r>
              <w:r w:rsidRPr="009A3E95" w:rsidDel="004B719A">
                <w:delText xml:space="preserve">urpose of disclosure/use </w:delText>
              </w:r>
            </w:del>
          </w:p>
          <w:p w:rsidR="00746AF5" w:rsidRPr="00577F87" w:rsidDel="004B719A" w:rsidRDefault="00746AF5" w:rsidP="00822484">
            <w:pPr>
              <w:pStyle w:val="ListParagraph"/>
              <w:numPr>
                <w:ilvl w:val="0"/>
                <w:numId w:val="10"/>
              </w:numPr>
              <w:rPr>
                <w:del w:id="1688" w:author="nbashyam" w:date="2015-01-19T05:12:00Z"/>
              </w:rPr>
            </w:pPr>
            <w:del w:id="1689" w:author="nbashyam" w:date="2015-01-19T05:12:00Z">
              <w:r w:rsidDel="004B719A">
                <w:delText>R</w:delText>
              </w:r>
              <w:r w:rsidRPr="009A3E95" w:rsidDel="004B719A">
                <w:delText>ecipient identity (organization, individual provider)</w:delText>
              </w:r>
            </w:del>
          </w:p>
        </w:tc>
        <w:tc>
          <w:tcPr>
            <w:tcW w:w="1530" w:type="dxa"/>
          </w:tcPr>
          <w:p w:rsidR="00746AF5" w:rsidDel="004B719A" w:rsidRDefault="00746AF5" w:rsidP="00746AF5">
            <w:pPr>
              <w:keepNext/>
              <w:ind w:firstLine="0"/>
              <w:rPr>
                <w:del w:id="1690" w:author="nbashyam" w:date="2015-01-19T05:12:00Z"/>
                <w:lang w:bidi="en-US"/>
              </w:rPr>
            </w:pPr>
            <w:del w:id="1691" w:author="nbashyam" w:date="2015-01-19T05:12:00Z">
              <w:r w:rsidDel="004B719A">
                <w:rPr>
                  <w:lang w:bidi="en-US"/>
                </w:rPr>
                <w:delText>3.1.2.1.3</w:delText>
              </w:r>
            </w:del>
          </w:p>
        </w:tc>
      </w:tr>
      <w:tr w:rsidR="00746AF5" w:rsidDel="004B719A" w:rsidTr="00746AF5">
        <w:trPr>
          <w:del w:id="1692" w:author="nbashyam" w:date="2015-01-19T05:12:00Z"/>
        </w:trPr>
        <w:tc>
          <w:tcPr>
            <w:tcW w:w="7938" w:type="dxa"/>
          </w:tcPr>
          <w:p w:rsidR="00746AF5" w:rsidRPr="00577F87" w:rsidDel="004B719A" w:rsidRDefault="00746AF5" w:rsidP="00746AF5">
            <w:pPr>
              <w:ind w:firstLine="0"/>
              <w:rPr>
                <w:del w:id="1693" w:author="nbashyam" w:date="2015-01-19T05:12:00Z"/>
              </w:rPr>
            </w:pPr>
            <w:del w:id="1694" w:author="nbashyam" w:date="2015-01-19T05:12:00Z">
              <w:r w:rsidRPr="009A3E95" w:rsidDel="004B719A">
                <w:delText>A</w:delText>
              </w:r>
              <w:r w:rsidDel="004B719A">
                <w:delText>n</w:delText>
              </w:r>
              <w:r w:rsidRPr="009A3E95" w:rsidDel="004B719A">
                <w:delText xml:space="preserve"> </w:delText>
              </w:r>
              <w:r w:rsidDel="004B719A">
                <w:delText xml:space="preserve">out-of-band policy negotiation </w:delText>
              </w:r>
              <w:r w:rsidRPr="00FB567D" w:rsidDel="004B719A">
                <w:rPr>
                  <w:b/>
                </w:rPr>
                <w:delText>MAY</w:delText>
              </w:r>
              <w:r w:rsidRPr="009A3E95" w:rsidDel="004B719A">
                <w:delText xml:space="preserve"> be needed to complete this disclosure. </w:delText>
              </w:r>
              <w:r w:rsidDel="004B719A">
                <w:delText xml:space="preserve">If the </w:delText>
              </w:r>
              <w:r w:rsidDel="004B719A">
                <w:lastRenderedPageBreak/>
                <w:delText>receiving system i</w:delText>
              </w:r>
              <w:r w:rsidRPr="009A3E95" w:rsidDel="004B719A">
                <w:delText>s not capable to protect electronic health data</w:delText>
              </w:r>
              <w:r w:rsidDel="004B719A">
                <w:delText xml:space="preserve"> (through the processing of disclosure metadata), then the </w:delText>
              </w:r>
              <w:r w:rsidRPr="009A3E95" w:rsidDel="004B719A">
                <w:delText xml:space="preserve">providers </w:delText>
              </w:r>
              <w:r w:rsidRPr="00FB567D" w:rsidDel="004B719A">
                <w:rPr>
                  <w:b/>
                </w:rPr>
                <w:delText>MUST</w:delText>
              </w:r>
              <w:r w:rsidRPr="009A3E95" w:rsidDel="004B719A">
                <w:delText xml:space="preserve"> use other means (e.g. paper) to communicate.   </w:delText>
              </w:r>
            </w:del>
          </w:p>
        </w:tc>
        <w:tc>
          <w:tcPr>
            <w:tcW w:w="1530" w:type="dxa"/>
          </w:tcPr>
          <w:p w:rsidR="00746AF5" w:rsidDel="004B719A" w:rsidRDefault="00746AF5" w:rsidP="00746AF5">
            <w:pPr>
              <w:keepNext/>
              <w:ind w:firstLine="0"/>
              <w:rPr>
                <w:del w:id="1695" w:author="nbashyam" w:date="2015-01-19T05:12:00Z"/>
                <w:lang w:bidi="en-US"/>
              </w:rPr>
            </w:pPr>
            <w:del w:id="1696" w:author="nbashyam" w:date="2015-01-19T05:12:00Z">
              <w:r w:rsidDel="004B719A">
                <w:rPr>
                  <w:lang w:bidi="en-US"/>
                </w:rPr>
                <w:lastRenderedPageBreak/>
                <w:delText>3.1.2.1.4</w:delText>
              </w:r>
            </w:del>
          </w:p>
        </w:tc>
      </w:tr>
      <w:tr w:rsidR="00746AF5" w:rsidDel="004B719A" w:rsidTr="00746AF5">
        <w:trPr>
          <w:del w:id="1697" w:author="nbashyam" w:date="2015-01-19T05:12:00Z"/>
        </w:trPr>
        <w:tc>
          <w:tcPr>
            <w:tcW w:w="7938" w:type="dxa"/>
          </w:tcPr>
          <w:p w:rsidR="00746AF5" w:rsidDel="004B719A" w:rsidRDefault="00F10323" w:rsidP="00746AF5">
            <w:pPr>
              <w:ind w:firstLine="0"/>
              <w:rPr>
                <w:del w:id="1698" w:author="nbashyam" w:date="2015-01-19T05:12:00Z"/>
              </w:rPr>
            </w:pPr>
            <w:del w:id="1699" w:author="nbashyam" w:date="2015-01-19T05:12:00Z">
              <w:r w:rsidRPr="003802B1" w:rsidDel="004B719A">
                <w:lastRenderedPageBreak/>
                <w:fldChar w:fldCharType="begin" w:fldLock="1"/>
              </w:r>
              <w:r w:rsidR="00746AF5" w:rsidRPr="003802B1" w:rsidDel="004B719A">
                <w:delInstrText>MERGEFIELD Element.Notes</w:delInstrText>
              </w:r>
              <w:r w:rsidRPr="003802B1" w:rsidDel="004B719A">
                <w:fldChar w:fldCharType="end"/>
              </w:r>
              <w:r w:rsidR="00746AF5" w:rsidDel="004B719A">
                <w:delText xml:space="preserve">Prior to sending any patient data, the sending system </w:delText>
              </w:r>
              <w:r w:rsidR="00746AF5" w:rsidRPr="00FB567D" w:rsidDel="004B719A">
                <w:rPr>
                  <w:b/>
                </w:rPr>
                <w:delText>MUST</w:delText>
              </w:r>
              <w:r w:rsidR="00746AF5" w:rsidDel="004B719A">
                <w:delText xml:space="preserve"> verify that the following exists:</w:delText>
              </w:r>
            </w:del>
          </w:p>
          <w:p w:rsidR="00746AF5" w:rsidRPr="003802B1" w:rsidDel="004B719A" w:rsidRDefault="00746AF5" w:rsidP="00746AF5">
            <w:pPr>
              <w:ind w:firstLine="0"/>
              <w:rPr>
                <w:del w:id="1700" w:author="nbashyam" w:date="2015-01-19T05:12:00Z"/>
              </w:rPr>
            </w:pPr>
          </w:p>
          <w:p w:rsidR="00746AF5" w:rsidRPr="00FB567D" w:rsidDel="004B719A" w:rsidRDefault="00746AF5" w:rsidP="00822484">
            <w:pPr>
              <w:pStyle w:val="ListParagraph"/>
              <w:numPr>
                <w:ilvl w:val="0"/>
                <w:numId w:val="14"/>
              </w:numPr>
              <w:rPr>
                <w:del w:id="1701" w:author="nbashyam" w:date="2015-01-19T05:12:00Z"/>
              </w:rPr>
            </w:pPr>
            <w:del w:id="1702" w:author="nbashyam" w:date="2015-01-19T05:12:00Z">
              <w:r w:rsidRPr="00577F87" w:rsidDel="004B719A">
                <w:delText>Provenance</w:delText>
              </w:r>
              <w:r w:rsidRPr="00FB567D" w:rsidDel="004B719A">
                <w:delText xml:space="preserve"> metadata (authorship) has been established</w:delText>
              </w:r>
            </w:del>
          </w:p>
          <w:p w:rsidR="00746AF5" w:rsidRPr="00FB567D" w:rsidDel="004B719A" w:rsidRDefault="00746AF5" w:rsidP="00822484">
            <w:pPr>
              <w:pStyle w:val="ListParagraph"/>
              <w:numPr>
                <w:ilvl w:val="0"/>
                <w:numId w:val="14"/>
              </w:numPr>
              <w:rPr>
                <w:del w:id="1703" w:author="nbashyam" w:date="2015-01-19T05:12:00Z"/>
              </w:rPr>
            </w:pPr>
            <w:del w:id="1704" w:author="nbashyam" w:date="2015-01-19T05:12:00Z">
              <w:r w:rsidRPr="00FB567D" w:rsidDel="004B719A">
                <w:delText>Destination metadata (information recipient) has been defined</w:delText>
              </w:r>
            </w:del>
          </w:p>
          <w:p w:rsidR="00746AF5" w:rsidDel="004B719A" w:rsidRDefault="00746AF5" w:rsidP="00822484">
            <w:pPr>
              <w:pStyle w:val="ListParagraph"/>
              <w:numPr>
                <w:ilvl w:val="0"/>
                <w:numId w:val="14"/>
              </w:numPr>
              <w:rPr>
                <w:del w:id="1705" w:author="nbashyam" w:date="2015-01-19T05:12:00Z"/>
              </w:rPr>
            </w:pPr>
            <w:del w:id="1706" w:author="nbashyam" w:date="2015-01-19T05:12:00Z">
              <w:r w:rsidRPr="00FB567D" w:rsidDel="004B719A">
                <w:delText>Privacy metadata (e.g. confidentiality code, receiver obligations, purpose for disclosure, and - optionally -  a privacy consent document) has been defined</w:delText>
              </w:r>
            </w:del>
          </w:p>
          <w:p w:rsidR="00746AF5" w:rsidRPr="00577F87" w:rsidDel="004B719A" w:rsidRDefault="00746AF5" w:rsidP="00822484">
            <w:pPr>
              <w:pStyle w:val="ListParagraph"/>
              <w:numPr>
                <w:ilvl w:val="0"/>
                <w:numId w:val="14"/>
              </w:numPr>
              <w:rPr>
                <w:del w:id="1707" w:author="nbashyam" w:date="2015-01-19T05:12:00Z"/>
              </w:rPr>
            </w:pPr>
            <w:del w:id="1708" w:author="nbashyam" w:date="2015-01-19T05:12:00Z">
              <w:r w:rsidRPr="00FB567D" w:rsidDel="004B719A">
                <w:delText>Content metadata (e.g. type of information disclosed) has been defined</w:delText>
              </w:r>
            </w:del>
          </w:p>
        </w:tc>
        <w:tc>
          <w:tcPr>
            <w:tcW w:w="1530" w:type="dxa"/>
          </w:tcPr>
          <w:p w:rsidR="00746AF5" w:rsidDel="004B719A" w:rsidRDefault="00746AF5" w:rsidP="00746AF5">
            <w:pPr>
              <w:keepNext/>
              <w:ind w:firstLine="0"/>
              <w:rPr>
                <w:del w:id="1709" w:author="nbashyam" w:date="2015-01-19T05:12:00Z"/>
                <w:lang w:bidi="en-US"/>
              </w:rPr>
            </w:pPr>
            <w:del w:id="1710" w:author="nbashyam" w:date="2015-01-19T05:12:00Z">
              <w:r w:rsidDel="004B719A">
                <w:rPr>
                  <w:lang w:bidi="en-US"/>
                </w:rPr>
                <w:delText>3.1.2.1.4</w:delText>
              </w:r>
            </w:del>
          </w:p>
        </w:tc>
      </w:tr>
      <w:tr w:rsidR="00746AF5" w:rsidDel="004B719A" w:rsidTr="00746AF5">
        <w:trPr>
          <w:del w:id="1711" w:author="nbashyam" w:date="2015-01-19T05:12:00Z"/>
        </w:trPr>
        <w:tc>
          <w:tcPr>
            <w:tcW w:w="7938" w:type="dxa"/>
          </w:tcPr>
          <w:p w:rsidR="00746AF5" w:rsidDel="004B719A" w:rsidRDefault="00B0465C" w:rsidP="00746AF5">
            <w:pPr>
              <w:ind w:firstLine="0"/>
              <w:rPr>
                <w:del w:id="1712" w:author="nbashyam" w:date="2015-01-19T05:12:00Z"/>
              </w:rPr>
            </w:pPr>
            <w:del w:id="1713" w:author="nbashyam" w:date="2015-01-19T05:12:00Z">
              <w:r w:rsidRPr="00B0465C" w:rsidDel="004B719A">
                <w:delText xml:space="preserve">The receiving system </w:delText>
              </w:r>
              <w:r w:rsidRPr="00B0465C" w:rsidDel="004B719A">
                <w:rPr>
                  <w:b/>
                </w:rPr>
                <w:delText>MUST</w:delText>
              </w:r>
              <w:r w:rsidRPr="00B0465C" w:rsidDel="004B719A">
                <w:delText xml:space="preserve"> parse the patient data disclosure from the outside in (e.g. secure mail attachments, XDS document package).</w:delText>
              </w:r>
            </w:del>
          </w:p>
          <w:p w:rsidR="00B0465C" w:rsidDel="004B719A" w:rsidRDefault="00B0465C" w:rsidP="00746AF5">
            <w:pPr>
              <w:ind w:firstLine="0"/>
              <w:rPr>
                <w:del w:id="1714" w:author="nbashyam" w:date="2015-01-19T05:12:00Z"/>
              </w:rPr>
            </w:pPr>
          </w:p>
          <w:p w:rsidR="00746AF5" w:rsidRPr="00577F87" w:rsidDel="004B719A" w:rsidRDefault="00746AF5" w:rsidP="00822484">
            <w:pPr>
              <w:pStyle w:val="ListParagraph"/>
              <w:numPr>
                <w:ilvl w:val="0"/>
                <w:numId w:val="20"/>
              </w:numPr>
              <w:rPr>
                <w:del w:id="1715" w:author="nbashyam" w:date="2015-01-19T05:12:00Z"/>
                <w:rFonts w:ascii="Arial Narrow" w:hAnsi="Arial Narrow" w:cs="Arial"/>
                <w:sz w:val="32"/>
                <w:szCs w:val="32"/>
                <w:lang w:val="pt-BR"/>
              </w:rPr>
            </w:pPr>
            <w:del w:id="1716" w:author="nbashyam" w:date="2015-01-19T05:12:00Z">
              <w:r w:rsidDel="004B719A">
                <w:delText>The assumption is that the receiving system would start with SOAP metadata, then evaluate XDS/XDR metadata, then evaluate payload</w:delText>
              </w:r>
            </w:del>
          </w:p>
        </w:tc>
        <w:tc>
          <w:tcPr>
            <w:tcW w:w="1530" w:type="dxa"/>
          </w:tcPr>
          <w:p w:rsidR="00746AF5" w:rsidDel="004B719A" w:rsidRDefault="00746AF5" w:rsidP="00746AF5">
            <w:pPr>
              <w:keepNext/>
              <w:ind w:firstLine="0"/>
              <w:rPr>
                <w:del w:id="1717" w:author="nbashyam" w:date="2015-01-19T05:12:00Z"/>
                <w:lang w:bidi="en-US"/>
              </w:rPr>
            </w:pPr>
            <w:del w:id="1718" w:author="nbashyam" w:date="2015-01-19T05:12:00Z">
              <w:r w:rsidDel="004B719A">
                <w:rPr>
                  <w:lang w:bidi="en-US"/>
                </w:rPr>
                <w:delText>3.1.2.2.1</w:delText>
              </w:r>
            </w:del>
          </w:p>
        </w:tc>
      </w:tr>
      <w:tr w:rsidR="00746AF5" w:rsidDel="004B719A" w:rsidTr="00746AF5">
        <w:trPr>
          <w:del w:id="1719" w:author="nbashyam" w:date="2015-01-19T05:12:00Z"/>
        </w:trPr>
        <w:tc>
          <w:tcPr>
            <w:tcW w:w="7938" w:type="dxa"/>
          </w:tcPr>
          <w:p w:rsidR="00746AF5" w:rsidRPr="00577F87" w:rsidDel="004B719A" w:rsidRDefault="00746AF5" w:rsidP="00746AF5">
            <w:pPr>
              <w:ind w:firstLine="0"/>
              <w:rPr>
                <w:del w:id="1720" w:author="nbashyam" w:date="2015-01-19T05:12:00Z"/>
              </w:rPr>
            </w:pPr>
            <w:del w:id="1721" w:author="nbashyam" w:date="2015-01-19T05:12:00Z">
              <w:r w:rsidRPr="000C3C1D" w:rsidDel="004B719A">
                <w:delText xml:space="preserve">In addition to the confidentiality indicator, the </w:delText>
              </w:r>
              <w:r w:rsidDel="004B719A">
                <w:delText>receiving system</w:delText>
              </w:r>
              <w:r w:rsidRPr="000C3C1D" w:rsidDel="004B719A">
                <w:delText xml:space="preserve"> </w:delText>
              </w:r>
              <w:r w:rsidDel="004B719A">
                <w:rPr>
                  <w:b/>
                </w:rPr>
                <w:delText>SHALL</w:delText>
              </w:r>
              <w:r w:rsidRPr="000C3C1D" w:rsidDel="004B719A">
                <w:delText xml:space="preserve"> use other privacy metadata (e.g. purpose of use, obligations, privacy consent) to determine how to segment and handle the health data received from another organization or affinity domain.</w:delText>
              </w:r>
            </w:del>
          </w:p>
        </w:tc>
        <w:tc>
          <w:tcPr>
            <w:tcW w:w="1530" w:type="dxa"/>
          </w:tcPr>
          <w:p w:rsidR="00746AF5" w:rsidDel="004B719A" w:rsidRDefault="00746AF5" w:rsidP="00746AF5">
            <w:pPr>
              <w:keepNext/>
              <w:ind w:firstLine="0"/>
              <w:rPr>
                <w:del w:id="1722" w:author="nbashyam" w:date="2015-01-19T05:12:00Z"/>
                <w:lang w:bidi="en-US"/>
              </w:rPr>
            </w:pPr>
            <w:del w:id="1723" w:author="nbashyam" w:date="2015-01-19T05:12:00Z">
              <w:r w:rsidDel="004B719A">
                <w:rPr>
                  <w:lang w:bidi="en-US"/>
                </w:rPr>
                <w:delText>3.1.2.2.1</w:delText>
              </w:r>
            </w:del>
          </w:p>
        </w:tc>
      </w:tr>
      <w:tr w:rsidR="00746AF5" w:rsidDel="004B719A" w:rsidTr="00746AF5">
        <w:trPr>
          <w:del w:id="1724" w:author="nbashyam" w:date="2015-01-19T05:12:00Z"/>
        </w:trPr>
        <w:tc>
          <w:tcPr>
            <w:tcW w:w="7938" w:type="dxa"/>
          </w:tcPr>
          <w:p w:rsidR="00746AF5" w:rsidRPr="000C3C1D" w:rsidDel="004B719A" w:rsidRDefault="00B0465C" w:rsidP="00746AF5">
            <w:pPr>
              <w:ind w:firstLine="0"/>
              <w:rPr>
                <w:del w:id="1725" w:author="nbashyam" w:date="2015-01-19T05:12:00Z"/>
              </w:rPr>
            </w:pPr>
            <w:del w:id="1726" w:author="nbashyam" w:date="2015-01-19T05:12:00Z">
              <w:r w:rsidRPr="00B0465C" w:rsidDel="004B719A">
                <w:delText xml:space="preserve">The receiving system </w:delText>
              </w:r>
              <w:r w:rsidRPr="00B0465C" w:rsidDel="004B719A">
                <w:rPr>
                  <w:b/>
                </w:rPr>
                <w:delText>MAY</w:delText>
              </w:r>
              <w:r w:rsidRPr="00B0465C" w:rsidDel="004B719A">
                <w:delText xml:space="preserve"> accepts the disclosed data and persists it for permanent storage using the metadata provided by the sender for retrieval and to control further access or re-disclosure.</w:delText>
              </w:r>
            </w:del>
          </w:p>
        </w:tc>
        <w:tc>
          <w:tcPr>
            <w:tcW w:w="1530" w:type="dxa"/>
          </w:tcPr>
          <w:p w:rsidR="00746AF5" w:rsidDel="004B719A" w:rsidRDefault="00746AF5" w:rsidP="00746AF5">
            <w:pPr>
              <w:keepNext/>
              <w:ind w:firstLine="0"/>
              <w:rPr>
                <w:del w:id="1727" w:author="nbashyam" w:date="2015-01-19T05:12:00Z"/>
                <w:lang w:bidi="en-US"/>
              </w:rPr>
            </w:pPr>
            <w:del w:id="1728" w:author="nbashyam" w:date="2015-01-19T05:12:00Z">
              <w:r w:rsidDel="004B719A">
                <w:rPr>
                  <w:lang w:bidi="en-US"/>
                </w:rPr>
                <w:delText>3.1.2.2.2</w:delText>
              </w:r>
            </w:del>
          </w:p>
        </w:tc>
      </w:tr>
      <w:tr w:rsidR="00746AF5" w:rsidDel="004B719A" w:rsidTr="00746AF5">
        <w:trPr>
          <w:del w:id="1729" w:author="nbashyam" w:date="2015-01-19T05:12:00Z"/>
        </w:trPr>
        <w:tc>
          <w:tcPr>
            <w:tcW w:w="7938" w:type="dxa"/>
          </w:tcPr>
          <w:p w:rsidR="00746AF5" w:rsidRPr="000C3C1D" w:rsidDel="004B719A" w:rsidRDefault="00F10323" w:rsidP="00746AF5">
            <w:pPr>
              <w:ind w:firstLine="0"/>
              <w:rPr>
                <w:del w:id="1730" w:author="nbashyam" w:date="2015-01-19T05:12:00Z"/>
              </w:rPr>
            </w:pPr>
            <w:del w:id="1731" w:author="nbashyam" w:date="2015-01-19T05:12:00Z">
              <w:r w:rsidRPr="000C3C1D" w:rsidDel="004B719A">
                <w:fldChar w:fldCharType="begin" w:fldLock="1"/>
              </w:r>
              <w:r w:rsidR="00746AF5" w:rsidRPr="000C3C1D" w:rsidDel="004B719A">
                <w:delInstrText>MERGEFIELD Element.Notes</w:delInstrText>
              </w:r>
              <w:r w:rsidRPr="000C3C1D" w:rsidDel="004B719A">
                <w:fldChar w:fldCharType="end"/>
              </w:r>
              <w:r w:rsidR="00746AF5" w:rsidRPr="000C3C1D" w:rsidDel="004B719A">
                <w:delText xml:space="preserve">The receiving system </w:delText>
              </w:r>
              <w:r w:rsidR="00746AF5" w:rsidRPr="00FB567D" w:rsidDel="004B719A">
                <w:rPr>
                  <w:b/>
                </w:rPr>
                <w:delText>MUST</w:delText>
              </w:r>
              <w:r w:rsidR="00746AF5" w:rsidRPr="000C3C1D" w:rsidDel="004B719A">
                <w:delText xml:space="preserve"> reconcile the privacy metadata of the data received, the obligations associated by the sender, and privacy consent provisions with its own local policy.</w:delText>
              </w:r>
            </w:del>
          </w:p>
          <w:p w:rsidR="00746AF5" w:rsidRPr="000C3C1D" w:rsidDel="004B719A" w:rsidRDefault="00746AF5" w:rsidP="00746AF5">
            <w:pPr>
              <w:ind w:firstLine="0"/>
              <w:rPr>
                <w:del w:id="1732" w:author="nbashyam" w:date="2015-01-19T05:12:00Z"/>
              </w:rPr>
            </w:pPr>
          </w:p>
        </w:tc>
        <w:tc>
          <w:tcPr>
            <w:tcW w:w="1530" w:type="dxa"/>
          </w:tcPr>
          <w:p w:rsidR="00746AF5" w:rsidDel="004B719A" w:rsidRDefault="00746AF5" w:rsidP="00746AF5">
            <w:pPr>
              <w:keepNext/>
              <w:ind w:firstLine="0"/>
              <w:rPr>
                <w:del w:id="1733" w:author="nbashyam" w:date="2015-01-19T05:12:00Z"/>
                <w:lang w:bidi="en-US"/>
              </w:rPr>
            </w:pPr>
            <w:del w:id="1734" w:author="nbashyam" w:date="2015-01-19T05:12:00Z">
              <w:r w:rsidDel="004B719A">
                <w:rPr>
                  <w:lang w:bidi="en-US"/>
                </w:rPr>
                <w:delText>3.1.2.2.3</w:delText>
              </w:r>
            </w:del>
          </w:p>
        </w:tc>
      </w:tr>
      <w:tr w:rsidR="00746AF5" w:rsidDel="004B719A" w:rsidTr="00746AF5">
        <w:trPr>
          <w:del w:id="1735" w:author="nbashyam" w:date="2015-01-19T05:12:00Z"/>
        </w:trPr>
        <w:tc>
          <w:tcPr>
            <w:tcW w:w="7938" w:type="dxa"/>
          </w:tcPr>
          <w:p w:rsidR="00746AF5" w:rsidRPr="000C3C1D" w:rsidDel="004B719A" w:rsidRDefault="00B0465C" w:rsidP="00746AF5">
            <w:pPr>
              <w:ind w:firstLine="0"/>
              <w:rPr>
                <w:del w:id="1736" w:author="nbashyam" w:date="2015-01-19T05:12:00Z"/>
              </w:rPr>
            </w:pPr>
            <w:del w:id="1737" w:author="nbashyam" w:date="2015-01-19T05:12:00Z">
              <w:r w:rsidRPr="00B0465C" w:rsidDel="004B719A">
                <w:delText xml:space="preserve">The receiving system </w:delText>
              </w:r>
              <w:r w:rsidRPr="00B0465C" w:rsidDel="004B719A">
                <w:rPr>
                  <w:b/>
                </w:rPr>
                <w:delText>MUST</w:delText>
              </w:r>
              <w:r w:rsidRPr="00B0465C" w:rsidDel="004B719A">
                <w:delText xml:space="preserve"> validate the patient disclosed data and its own ability to persist the contents.</w:delText>
              </w:r>
            </w:del>
          </w:p>
        </w:tc>
        <w:tc>
          <w:tcPr>
            <w:tcW w:w="1530" w:type="dxa"/>
          </w:tcPr>
          <w:p w:rsidR="00746AF5" w:rsidDel="004B719A" w:rsidRDefault="00746AF5" w:rsidP="00746AF5">
            <w:pPr>
              <w:keepNext/>
              <w:ind w:firstLine="0"/>
              <w:rPr>
                <w:del w:id="1738" w:author="nbashyam" w:date="2015-01-19T05:12:00Z"/>
                <w:lang w:bidi="en-US"/>
              </w:rPr>
            </w:pPr>
            <w:del w:id="1739" w:author="nbashyam" w:date="2015-01-19T05:12:00Z">
              <w:r w:rsidDel="004B719A">
                <w:rPr>
                  <w:lang w:bidi="en-US"/>
                </w:rPr>
                <w:delText>3.1.2.2.3</w:delText>
              </w:r>
            </w:del>
          </w:p>
        </w:tc>
      </w:tr>
      <w:tr w:rsidR="00746AF5" w:rsidDel="004B719A" w:rsidTr="00746AF5">
        <w:trPr>
          <w:del w:id="1740" w:author="nbashyam" w:date="2015-01-19T05:12:00Z"/>
        </w:trPr>
        <w:tc>
          <w:tcPr>
            <w:tcW w:w="7938" w:type="dxa"/>
          </w:tcPr>
          <w:p w:rsidR="00746AF5" w:rsidRPr="000C3C1D" w:rsidDel="004B719A" w:rsidRDefault="00B0465C" w:rsidP="00746AF5">
            <w:pPr>
              <w:ind w:firstLine="0"/>
              <w:rPr>
                <w:del w:id="1741" w:author="nbashyam" w:date="2015-01-19T05:12:00Z"/>
              </w:rPr>
            </w:pPr>
            <w:del w:id="1742" w:author="nbashyam" w:date="2015-01-19T05:12:00Z">
              <w:r w:rsidRPr="00B0465C" w:rsidDel="004B719A">
                <w:delText xml:space="preserve">If the receiving system cannot persist or decode the patient disclosed data, it </w:delText>
              </w:r>
              <w:r w:rsidRPr="00B0465C" w:rsidDel="004B719A">
                <w:rPr>
                  <w:b/>
                </w:rPr>
                <w:delText>MUST</w:delText>
              </w:r>
              <w:r w:rsidDel="004B719A">
                <w:delText xml:space="preserve"> </w:delText>
              </w:r>
              <w:r w:rsidRPr="00B0465C" w:rsidDel="004B719A">
                <w:delText>return an error or reject status to the sending system.</w:delText>
              </w:r>
            </w:del>
          </w:p>
        </w:tc>
        <w:tc>
          <w:tcPr>
            <w:tcW w:w="1530" w:type="dxa"/>
          </w:tcPr>
          <w:p w:rsidR="00746AF5" w:rsidDel="004B719A" w:rsidRDefault="00746AF5" w:rsidP="00746AF5">
            <w:pPr>
              <w:keepNext/>
              <w:ind w:firstLine="0"/>
              <w:rPr>
                <w:del w:id="1743" w:author="nbashyam" w:date="2015-01-19T05:12:00Z"/>
                <w:lang w:bidi="en-US"/>
              </w:rPr>
            </w:pPr>
            <w:del w:id="1744" w:author="nbashyam" w:date="2015-01-19T05:12:00Z">
              <w:r w:rsidDel="004B719A">
                <w:rPr>
                  <w:lang w:bidi="en-US"/>
                </w:rPr>
                <w:delText>3.1.2.2.3</w:delText>
              </w:r>
            </w:del>
          </w:p>
        </w:tc>
      </w:tr>
      <w:tr w:rsidR="00746AF5" w:rsidDel="004B719A" w:rsidTr="00746AF5">
        <w:trPr>
          <w:del w:id="1745" w:author="nbashyam" w:date="2015-01-19T05:12:00Z"/>
        </w:trPr>
        <w:tc>
          <w:tcPr>
            <w:tcW w:w="7938" w:type="dxa"/>
          </w:tcPr>
          <w:p w:rsidR="00746AF5" w:rsidDel="004B719A" w:rsidRDefault="00746AF5" w:rsidP="00746AF5">
            <w:pPr>
              <w:ind w:firstLine="0"/>
              <w:rPr>
                <w:del w:id="1746" w:author="nbashyam" w:date="2015-01-19T05:12:00Z"/>
              </w:rPr>
            </w:pPr>
            <w:del w:id="1747" w:author="nbashyam" w:date="2015-01-19T05:12:00Z">
              <w:r w:rsidRPr="00F8771D" w:rsidDel="004B719A">
                <w:delText xml:space="preserve">There </w:delText>
              </w:r>
              <w:r w:rsidRPr="00554FB2" w:rsidDel="004B719A">
                <w:rPr>
                  <w:b/>
                </w:rPr>
                <w:delText>MAY</w:delText>
              </w:r>
              <w:r w:rsidRPr="00F8771D" w:rsidDel="004B719A">
                <w:delText xml:space="preserve"> be a need for some level of policy catalog to dictate the combinations of data that would be affected by specific, pre-defined policies. This </w:delText>
              </w:r>
              <w:r w:rsidRPr="00554FB2" w:rsidDel="004B719A">
                <w:rPr>
                  <w:b/>
                </w:rPr>
                <w:delText>MAY</w:delText>
              </w:r>
              <w:r w:rsidRPr="00F8771D" w:rsidDel="004B719A">
                <w:delText xml:space="preserve"> be drawn from the state and local policy landscape (Connecticut is an example where several pre-defined policies are available to draw from). Use of confidentialityCodes must be used in a way to ensure semantic interoperability. Ensure that additionally protected data elements are referenced accordingly in the use case document.</w:delText>
              </w:r>
            </w:del>
          </w:p>
        </w:tc>
        <w:tc>
          <w:tcPr>
            <w:tcW w:w="1530" w:type="dxa"/>
          </w:tcPr>
          <w:p w:rsidR="00746AF5" w:rsidDel="004B719A" w:rsidRDefault="00746AF5" w:rsidP="00746AF5">
            <w:pPr>
              <w:keepNext/>
              <w:ind w:firstLine="0"/>
              <w:rPr>
                <w:del w:id="1748" w:author="nbashyam" w:date="2015-01-19T05:12:00Z"/>
                <w:lang w:bidi="en-US"/>
              </w:rPr>
            </w:pPr>
            <w:del w:id="1749" w:author="nbashyam" w:date="2015-01-19T05:12:00Z">
              <w:r w:rsidDel="004B719A">
                <w:rPr>
                  <w:lang w:bidi="en-US"/>
                </w:rPr>
                <w:delText>3.1.3</w:delText>
              </w:r>
            </w:del>
          </w:p>
        </w:tc>
      </w:tr>
      <w:tr w:rsidR="00746AF5" w:rsidDel="004B719A" w:rsidTr="00746AF5">
        <w:trPr>
          <w:del w:id="1750" w:author="nbashyam" w:date="2015-01-19T05:12:00Z"/>
        </w:trPr>
        <w:tc>
          <w:tcPr>
            <w:tcW w:w="7938" w:type="dxa"/>
          </w:tcPr>
          <w:p w:rsidR="00746AF5" w:rsidDel="004B719A" w:rsidRDefault="00746AF5" w:rsidP="00746AF5">
            <w:pPr>
              <w:ind w:firstLine="0"/>
              <w:rPr>
                <w:del w:id="1751" w:author="nbashyam" w:date="2015-01-19T05:12:00Z"/>
              </w:rPr>
            </w:pPr>
            <w:del w:id="1752" w:author="nbashyam" w:date="2015-01-19T05:12:00Z">
              <w:r w:rsidDel="004B719A">
                <w:delText xml:space="preserve">For all scenarios defined in the Data Segmentation Use Case, the transport mechanism metadata </w:delText>
              </w:r>
              <w:r w:rsidRPr="005D1C71" w:rsidDel="004B719A">
                <w:rPr>
                  <w:b/>
                </w:rPr>
                <w:delText>MUST</w:delText>
              </w:r>
              <w:r w:rsidDel="004B719A">
                <w:delText xml:space="preserve"> be the MOST restrictive confidentialityCode (i.e. the “high water mark”). </w:delText>
              </w:r>
            </w:del>
          </w:p>
          <w:p w:rsidR="00746AF5" w:rsidRPr="00FB567D" w:rsidDel="004B719A" w:rsidRDefault="00746AF5" w:rsidP="00746AF5">
            <w:pPr>
              <w:ind w:firstLine="0"/>
              <w:rPr>
                <w:del w:id="1753" w:author="nbashyam" w:date="2015-01-19T05:12:00Z"/>
              </w:rPr>
            </w:pPr>
          </w:p>
        </w:tc>
        <w:tc>
          <w:tcPr>
            <w:tcW w:w="1530" w:type="dxa"/>
          </w:tcPr>
          <w:p w:rsidR="00746AF5" w:rsidDel="004B719A" w:rsidRDefault="00746AF5" w:rsidP="00746AF5">
            <w:pPr>
              <w:keepNext/>
              <w:ind w:firstLine="0"/>
              <w:rPr>
                <w:del w:id="1754" w:author="nbashyam" w:date="2015-01-19T05:12:00Z"/>
                <w:lang w:bidi="en-US"/>
              </w:rPr>
            </w:pPr>
            <w:del w:id="1755" w:author="nbashyam" w:date="2015-01-19T05:12:00Z">
              <w:r w:rsidDel="004B719A">
                <w:rPr>
                  <w:lang w:bidi="en-US"/>
                </w:rPr>
                <w:delText>3.1.3</w:delText>
              </w:r>
            </w:del>
          </w:p>
        </w:tc>
      </w:tr>
      <w:tr w:rsidR="00746AF5" w:rsidDel="004B719A" w:rsidTr="00746AF5">
        <w:trPr>
          <w:del w:id="1756" w:author="nbashyam" w:date="2015-01-19T05:12:00Z"/>
        </w:trPr>
        <w:tc>
          <w:tcPr>
            <w:tcW w:w="7938" w:type="dxa"/>
          </w:tcPr>
          <w:p w:rsidR="00746AF5" w:rsidRPr="00FB567D" w:rsidDel="004B719A" w:rsidRDefault="00746AF5" w:rsidP="00746AF5">
            <w:pPr>
              <w:spacing w:after="200" w:line="276" w:lineRule="auto"/>
              <w:ind w:firstLine="0"/>
              <w:rPr>
                <w:del w:id="1757" w:author="nbashyam" w:date="2015-01-19T05:12:00Z"/>
              </w:rPr>
            </w:pPr>
            <w:del w:id="1758" w:author="nbashyam" w:date="2015-01-19T05:12:00Z">
              <w:r w:rsidDel="004B719A">
                <w:delText xml:space="preserve">The ClinicalDocument/confidentialityCode </w:delText>
              </w:r>
              <w:r w:rsidRPr="00245766" w:rsidDel="004B719A">
                <w:rPr>
                  <w:b/>
                </w:rPr>
                <w:delText>SHALL</w:delText>
              </w:r>
              <w:r w:rsidDel="004B719A">
                <w:delText xml:space="preserve"> be assigned by the provider or </w:delText>
              </w:r>
              <w:r w:rsidDel="004B719A">
                <w:lastRenderedPageBreak/>
                <w:delText>system in accordance with jurisdictional or organizational policy and any applicable consent directive</w:delText>
              </w:r>
            </w:del>
          </w:p>
        </w:tc>
        <w:tc>
          <w:tcPr>
            <w:tcW w:w="1530" w:type="dxa"/>
          </w:tcPr>
          <w:p w:rsidR="00746AF5" w:rsidDel="004B719A" w:rsidRDefault="00746AF5" w:rsidP="00746AF5">
            <w:pPr>
              <w:keepNext/>
              <w:ind w:firstLine="0"/>
              <w:rPr>
                <w:del w:id="1759" w:author="nbashyam" w:date="2015-01-19T05:12:00Z"/>
                <w:lang w:bidi="en-US"/>
              </w:rPr>
            </w:pPr>
            <w:del w:id="1760" w:author="nbashyam" w:date="2015-01-19T05:12:00Z">
              <w:r w:rsidDel="004B719A">
                <w:rPr>
                  <w:lang w:bidi="en-US"/>
                </w:rPr>
                <w:lastRenderedPageBreak/>
                <w:delText>3.1.3.1</w:delText>
              </w:r>
            </w:del>
          </w:p>
        </w:tc>
      </w:tr>
      <w:tr w:rsidR="00746AF5" w:rsidDel="004B719A" w:rsidTr="00746AF5">
        <w:trPr>
          <w:del w:id="1761" w:author="nbashyam" w:date="2015-01-19T05:12:00Z"/>
        </w:trPr>
        <w:tc>
          <w:tcPr>
            <w:tcW w:w="7938" w:type="dxa"/>
          </w:tcPr>
          <w:p w:rsidR="00746AF5" w:rsidRPr="00FB567D" w:rsidDel="004B719A" w:rsidRDefault="00746AF5" w:rsidP="00746AF5">
            <w:pPr>
              <w:spacing w:after="200" w:line="276" w:lineRule="auto"/>
              <w:ind w:firstLine="0"/>
              <w:rPr>
                <w:del w:id="1762" w:author="nbashyam" w:date="2015-01-19T05:12:00Z"/>
              </w:rPr>
            </w:pPr>
            <w:del w:id="1763" w:author="nbashyam" w:date="2015-01-19T05:12:00Z">
              <w:r w:rsidDel="004B719A">
                <w:lastRenderedPageBreak/>
                <w:delText xml:space="preserve">confidentialityCode@code </w:delText>
              </w:r>
              <w:r w:rsidRPr="00245766" w:rsidDel="004B719A">
                <w:rPr>
                  <w:b/>
                </w:rPr>
                <w:delText>SHALL</w:delText>
              </w:r>
              <w:r w:rsidDel="004B719A">
                <w:delText xml:space="preserve"> be present in the XD* metadata</w:delText>
              </w:r>
            </w:del>
          </w:p>
        </w:tc>
        <w:tc>
          <w:tcPr>
            <w:tcW w:w="1530" w:type="dxa"/>
          </w:tcPr>
          <w:p w:rsidR="00746AF5" w:rsidDel="004B719A" w:rsidRDefault="00746AF5" w:rsidP="00746AF5">
            <w:pPr>
              <w:keepNext/>
              <w:ind w:firstLine="0"/>
              <w:rPr>
                <w:del w:id="1764" w:author="nbashyam" w:date="2015-01-19T05:12:00Z"/>
                <w:lang w:bidi="en-US"/>
              </w:rPr>
            </w:pPr>
            <w:del w:id="1765" w:author="nbashyam" w:date="2015-01-19T05:12:00Z">
              <w:r w:rsidDel="004B719A">
                <w:rPr>
                  <w:lang w:bidi="en-US"/>
                </w:rPr>
                <w:delText>3.1.3.1</w:delText>
              </w:r>
            </w:del>
          </w:p>
        </w:tc>
      </w:tr>
      <w:tr w:rsidR="00746AF5" w:rsidDel="004B719A" w:rsidTr="00746AF5">
        <w:trPr>
          <w:del w:id="1766" w:author="nbashyam" w:date="2015-01-19T05:12:00Z"/>
        </w:trPr>
        <w:tc>
          <w:tcPr>
            <w:tcW w:w="7938" w:type="dxa"/>
          </w:tcPr>
          <w:p w:rsidR="00746AF5" w:rsidDel="004B719A" w:rsidRDefault="00746AF5" w:rsidP="00746AF5">
            <w:pPr>
              <w:spacing w:after="200" w:line="276" w:lineRule="auto"/>
              <w:ind w:firstLine="0"/>
              <w:rPr>
                <w:del w:id="1767" w:author="nbashyam" w:date="2015-01-19T05:12:00Z"/>
                <w:rFonts w:ascii="Arial Narrow" w:hAnsi="Arial Narrow" w:cs="Arial"/>
                <w:sz w:val="32"/>
                <w:szCs w:val="32"/>
                <w:lang w:val="pt-BR"/>
              </w:rPr>
            </w:pPr>
            <w:del w:id="1768" w:author="nbashyam" w:date="2015-01-19T05:12:00Z">
              <w:r w:rsidDel="004B719A">
                <w:delText xml:space="preserve">The confidentialityCode defined in the XD* metadata </w:delText>
              </w:r>
              <w:r w:rsidRPr="006B536B" w:rsidDel="004B719A">
                <w:rPr>
                  <w:b/>
                </w:rPr>
                <w:delText>SHALL</w:delText>
              </w:r>
              <w:r w:rsidDel="004B719A">
                <w:delText xml:space="preserve"> align to the confidentialityCode defined in a CDA R2 Header, IF a CDA R2 document is used to exchange patient data.</w:delText>
              </w:r>
            </w:del>
          </w:p>
          <w:p w:rsidR="00746AF5" w:rsidRPr="00FB567D" w:rsidDel="004B719A" w:rsidRDefault="00746AF5" w:rsidP="00746AF5">
            <w:pPr>
              <w:spacing w:after="200" w:line="276" w:lineRule="auto"/>
              <w:ind w:firstLine="0"/>
              <w:rPr>
                <w:del w:id="1769" w:author="nbashyam" w:date="2015-01-19T05:12:00Z"/>
              </w:rPr>
            </w:pPr>
          </w:p>
        </w:tc>
        <w:tc>
          <w:tcPr>
            <w:tcW w:w="1530" w:type="dxa"/>
          </w:tcPr>
          <w:p w:rsidR="00746AF5" w:rsidDel="004B719A" w:rsidRDefault="00746AF5" w:rsidP="00746AF5">
            <w:pPr>
              <w:keepNext/>
              <w:ind w:firstLine="0"/>
              <w:rPr>
                <w:del w:id="1770" w:author="nbashyam" w:date="2015-01-19T05:12:00Z"/>
                <w:lang w:bidi="en-US"/>
              </w:rPr>
            </w:pPr>
            <w:del w:id="1771" w:author="nbashyam" w:date="2015-01-19T05:12:00Z">
              <w:r w:rsidDel="004B719A">
                <w:rPr>
                  <w:lang w:bidi="en-US"/>
                </w:rPr>
                <w:delText>3.1.3.1</w:delText>
              </w:r>
            </w:del>
          </w:p>
        </w:tc>
      </w:tr>
      <w:tr w:rsidR="00746AF5" w:rsidDel="004B719A" w:rsidTr="00746AF5">
        <w:trPr>
          <w:del w:id="1772" w:author="nbashyam" w:date="2015-01-19T05:12:00Z"/>
        </w:trPr>
        <w:tc>
          <w:tcPr>
            <w:tcW w:w="7938" w:type="dxa"/>
          </w:tcPr>
          <w:p w:rsidR="00746AF5" w:rsidRPr="00FB567D" w:rsidDel="004B719A" w:rsidRDefault="00746AF5" w:rsidP="00746AF5">
            <w:pPr>
              <w:spacing w:after="200" w:line="276" w:lineRule="auto"/>
              <w:ind w:firstLine="0"/>
              <w:rPr>
                <w:del w:id="1773" w:author="nbashyam" w:date="2015-01-19T05:12:00Z"/>
              </w:rPr>
            </w:pPr>
            <w:del w:id="1774" w:author="nbashyam" w:date="2015-01-19T05:12:00Z">
              <w:r w:rsidDel="004B719A">
                <w:delText>The HL7 ConfidentialityCode defined in the CDA R2 Header</w:delText>
              </w:r>
              <w:r w:rsidRPr="00810A3C" w:rsidDel="004B719A">
                <w:delText xml:space="preserve"> </w:delText>
              </w:r>
              <w:r w:rsidRPr="00245766" w:rsidDel="004B719A">
                <w:rPr>
                  <w:b/>
                </w:rPr>
                <w:delText>SHALL</w:delText>
              </w:r>
              <w:r w:rsidDel="004B719A">
                <w:delText xml:space="preserve"> govern the entire CDA R2 clinical d</w:delText>
              </w:r>
              <w:r w:rsidRPr="00810A3C" w:rsidDel="004B719A">
                <w:delText xml:space="preserve">ocument unless overridden by Confidentiality Code </w:delText>
              </w:r>
              <w:r w:rsidDel="004B719A">
                <w:delText>elements at the CDA R2</w:delText>
              </w:r>
              <w:r w:rsidRPr="00810A3C" w:rsidDel="004B719A">
                <w:delText xml:space="preserve"> Section </w:delText>
              </w:r>
              <w:r w:rsidDel="004B719A">
                <w:delText>level</w:delText>
              </w:r>
            </w:del>
          </w:p>
        </w:tc>
        <w:tc>
          <w:tcPr>
            <w:tcW w:w="1530" w:type="dxa"/>
          </w:tcPr>
          <w:p w:rsidR="00746AF5" w:rsidDel="004B719A" w:rsidRDefault="00746AF5" w:rsidP="00746AF5">
            <w:pPr>
              <w:keepNext/>
              <w:ind w:firstLine="0"/>
              <w:rPr>
                <w:del w:id="1775" w:author="nbashyam" w:date="2015-01-19T05:12:00Z"/>
                <w:lang w:bidi="en-US"/>
              </w:rPr>
            </w:pPr>
            <w:del w:id="1776" w:author="nbashyam" w:date="2015-01-19T05:12:00Z">
              <w:r w:rsidDel="004B719A">
                <w:rPr>
                  <w:lang w:bidi="en-US"/>
                </w:rPr>
                <w:delText>3.1.3.1</w:delText>
              </w:r>
            </w:del>
          </w:p>
        </w:tc>
      </w:tr>
      <w:tr w:rsidR="00746AF5" w:rsidDel="004B719A" w:rsidTr="00746AF5">
        <w:trPr>
          <w:del w:id="1777" w:author="nbashyam" w:date="2015-01-19T05:12:00Z"/>
        </w:trPr>
        <w:tc>
          <w:tcPr>
            <w:tcW w:w="7938" w:type="dxa"/>
          </w:tcPr>
          <w:p w:rsidR="00746AF5" w:rsidRPr="00FB567D" w:rsidDel="004B719A" w:rsidRDefault="00746AF5" w:rsidP="00746AF5">
            <w:pPr>
              <w:spacing w:after="200" w:line="276" w:lineRule="auto"/>
              <w:ind w:firstLine="0"/>
              <w:rPr>
                <w:del w:id="1778" w:author="nbashyam" w:date="2015-01-19T05:12:00Z"/>
              </w:rPr>
            </w:pPr>
            <w:del w:id="1779" w:author="nbashyam" w:date="2015-01-19T05:12:00Z">
              <w:r w:rsidDel="004B719A">
                <w:delText>The HL7 ConfidentialityCode defined in the CDA R2 Header</w:delText>
              </w:r>
              <w:r w:rsidRPr="00810A3C" w:rsidDel="004B719A">
                <w:delText xml:space="preserve"> </w:delText>
              </w:r>
              <w:r w:rsidRPr="00245766" w:rsidDel="004B719A">
                <w:rPr>
                  <w:b/>
                </w:rPr>
                <w:delText>SHALL</w:delText>
              </w:r>
              <w:r w:rsidDel="004B719A">
                <w:delText xml:space="preserve"> govern the entire clinical d</w:delText>
              </w:r>
              <w:r w:rsidRPr="00810A3C" w:rsidDel="004B719A">
                <w:delText xml:space="preserve">ocument unless overridden by </w:delText>
              </w:r>
              <w:r w:rsidDel="004B719A">
                <w:delText>a specific ExternalDocument reference (which is referred to as entry-level tagging)</w:delText>
              </w:r>
            </w:del>
          </w:p>
        </w:tc>
        <w:tc>
          <w:tcPr>
            <w:tcW w:w="1530" w:type="dxa"/>
          </w:tcPr>
          <w:p w:rsidR="00746AF5" w:rsidDel="004B719A" w:rsidRDefault="00746AF5" w:rsidP="00746AF5">
            <w:pPr>
              <w:keepNext/>
              <w:ind w:firstLine="0"/>
              <w:rPr>
                <w:del w:id="1780" w:author="nbashyam" w:date="2015-01-19T05:12:00Z"/>
                <w:lang w:bidi="en-US"/>
              </w:rPr>
            </w:pPr>
            <w:del w:id="1781" w:author="nbashyam" w:date="2015-01-19T05:12:00Z">
              <w:r w:rsidDel="004B719A">
                <w:rPr>
                  <w:lang w:bidi="en-US"/>
                </w:rPr>
                <w:delText>3.1.3.1</w:delText>
              </w:r>
            </w:del>
          </w:p>
        </w:tc>
      </w:tr>
      <w:tr w:rsidR="00746AF5" w:rsidDel="004B719A" w:rsidTr="00746AF5">
        <w:trPr>
          <w:del w:id="1782" w:author="nbashyam" w:date="2015-01-19T05:12:00Z"/>
        </w:trPr>
        <w:tc>
          <w:tcPr>
            <w:tcW w:w="7938" w:type="dxa"/>
          </w:tcPr>
          <w:p w:rsidR="00746AF5" w:rsidDel="004B719A" w:rsidRDefault="00746AF5" w:rsidP="00746AF5">
            <w:pPr>
              <w:ind w:firstLine="0"/>
              <w:rPr>
                <w:del w:id="1783" w:author="nbashyam" w:date="2015-01-19T05:12:00Z"/>
              </w:rPr>
            </w:pPr>
            <w:del w:id="1784" w:author="nbashyam" w:date="2015-01-19T05:12:00Z">
              <w:r w:rsidDel="004B719A">
                <w:delText xml:space="preserve">As recommended by the Health IT Standards Committee, result codes </w:delText>
              </w:r>
              <w:r w:rsidRPr="00F76632" w:rsidDel="004B719A">
                <w:rPr>
                  <w:b/>
                </w:rPr>
                <w:delText>SHOULD</w:delText>
              </w:r>
              <w:r w:rsidDel="004B719A">
                <w:delText xml:space="preserve"> be defined using LOINC. Sending and receiving systems </w:delText>
              </w:r>
              <w:r w:rsidRPr="00F76632" w:rsidDel="004B719A">
                <w:rPr>
                  <w:b/>
                </w:rPr>
                <w:delText>MUST</w:delText>
              </w:r>
              <w:r w:rsidDel="004B719A">
                <w:delText xml:space="preserve"> be able to validate and evaluate LOINC values as defined in a CDA R2 document type to be able to implement this guide.</w:delText>
              </w:r>
            </w:del>
          </w:p>
          <w:p w:rsidR="00746AF5" w:rsidDel="004B719A" w:rsidRDefault="00746AF5" w:rsidP="00746AF5">
            <w:pPr>
              <w:ind w:firstLine="0"/>
              <w:rPr>
                <w:del w:id="1785" w:author="nbashyam" w:date="2015-01-19T05:12:00Z"/>
              </w:rPr>
            </w:pPr>
          </w:p>
          <w:p w:rsidR="00746AF5" w:rsidDel="004B719A" w:rsidRDefault="00746AF5" w:rsidP="00746AF5">
            <w:pPr>
              <w:ind w:firstLine="0"/>
              <w:rPr>
                <w:del w:id="1786" w:author="nbashyam" w:date="2015-01-19T05:12:00Z"/>
              </w:rPr>
            </w:pPr>
            <w:del w:id="1787" w:author="nbashyam" w:date="2015-01-19T05:12:00Z">
              <w:r w:rsidDel="004B719A">
                <w:delText xml:space="preserve">Specifically, sending and receiving systems </w:delText>
              </w:r>
              <w:r w:rsidRPr="00F76632" w:rsidDel="004B719A">
                <w:rPr>
                  <w:b/>
                </w:rPr>
                <w:delText>SHOULD</w:delText>
              </w:r>
              <w:r w:rsidDel="004B719A">
                <w:delText xml:space="preserve"> evaluate result codes and result types for their level of sensitivity prior to the disclosure of patient data.</w:delText>
              </w:r>
            </w:del>
          </w:p>
        </w:tc>
        <w:tc>
          <w:tcPr>
            <w:tcW w:w="1530" w:type="dxa"/>
          </w:tcPr>
          <w:p w:rsidR="00746AF5" w:rsidDel="004B719A" w:rsidRDefault="00746AF5" w:rsidP="00746AF5">
            <w:pPr>
              <w:keepNext/>
              <w:ind w:firstLine="0"/>
              <w:rPr>
                <w:del w:id="1788" w:author="nbashyam" w:date="2015-01-19T05:12:00Z"/>
                <w:lang w:bidi="en-US"/>
              </w:rPr>
            </w:pPr>
            <w:del w:id="1789" w:author="nbashyam" w:date="2015-01-19T05:12:00Z">
              <w:r w:rsidDel="004B719A">
                <w:rPr>
                  <w:lang w:bidi="en-US"/>
                </w:rPr>
                <w:delText>3.2</w:delText>
              </w:r>
            </w:del>
          </w:p>
        </w:tc>
      </w:tr>
      <w:tr w:rsidR="00746AF5" w:rsidDel="004B719A" w:rsidTr="00746AF5">
        <w:trPr>
          <w:del w:id="1790" w:author="nbashyam" w:date="2015-01-19T05:12:00Z"/>
        </w:trPr>
        <w:tc>
          <w:tcPr>
            <w:tcW w:w="7938" w:type="dxa"/>
          </w:tcPr>
          <w:p w:rsidR="00746AF5" w:rsidDel="004B719A" w:rsidRDefault="00746AF5" w:rsidP="00746AF5">
            <w:pPr>
              <w:ind w:firstLine="0"/>
              <w:rPr>
                <w:del w:id="1791" w:author="nbashyam" w:date="2015-01-19T05:12:00Z"/>
              </w:rPr>
            </w:pPr>
            <w:del w:id="1792" w:author="nbashyam" w:date="2015-01-19T05:12:00Z">
              <w:r w:rsidDel="004B719A">
                <w:delText xml:space="preserve">As recommended by the Health IT Standards Committee, procedure codes </w:delText>
              </w:r>
              <w:r w:rsidRPr="00F76632" w:rsidDel="004B719A">
                <w:rPr>
                  <w:b/>
                </w:rPr>
                <w:delText>SHOULD</w:delText>
              </w:r>
              <w:r w:rsidDel="004B719A">
                <w:delText xml:space="preserve"> be defined using ICD-9 (and ICD-10 as of 2014). Support </w:delText>
              </w:r>
              <w:r w:rsidRPr="0044449A" w:rsidDel="004B719A">
                <w:rPr>
                  <w:b/>
                </w:rPr>
                <w:delText>SHOULD</w:delText>
              </w:r>
              <w:r w:rsidDel="004B719A">
                <w:delText xml:space="preserve"> also be in place </w:delText>
              </w:r>
            </w:del>
          </w:p>
          <w:p w:rsidR="00746AF5" w:rsidDel="004B719A" w:rsidRDefault="00746AF5" w:rsidP="00746AF5">
            <w:pPr>
              <w:ind w:firstLine="0"/>
              <w:rPr>
                <w:del w:id="1793" w:author="nbashyam" w:date="2015-01-19T05:12:00Z"/>
              </w:rPr>
            </w:pPr>
          </w:p>
          <w:p w:rsidR="00746AF5" w:rsidDel="004B719A" w:rsidRDefault="00746AF5" w:rsidP="00746AF5">
            <w:pPr>
              <w:ind w:firstLine="0"/>
              <w:rPr>
                <w:del w:id="1794" w:author="nbashyam" w:date="2015-01-19T05:12:00Z"/>
              </w:rPr>
            </w:pPr>
            <w:del w:id="1795" w:author="nbashyam" w:date="2015-01-19T05:12:00Z">
              <w:r w:rsidDel="004B719A">
                <w:delText xml:space="preserve">Sending and receiving systems </w:delText>
              </w:r>
              <w:r w:rsidDel="004B719A">
                <w:rPr>
                  <w:b/>
                </w:rPr>
                <w:delText>SHOULD</w:delText>
              </w:r>
              <w:r w:rsidDel="004B719A">
                <w:delText xml:space="preserve"> be able to validate and evaluate ICD-9 and/or ICD-10 values as defined in a CDA R2 document type when applied to inpatient procedures to be able to implement this guide. Sending and receiving systems </w:delText>
              </w:r>
              <w:r w:rsidR="0044449A" w:rsidRPr="0044449A" w:rsidDel="004B719A">
                <w:rPr>
                  <w:b/>
                </w:rPr>
                <w:delText>SHOULD</w:delText>
              </w:r>
              <w:r w:rsidDel="004B719A">
                <w:delText xml:space="preserve"> also be able to support CPT-4 and HCPCS terminologies when applied to outpatient, ED, or physician office procedures.</w:delText>
              </w:r>
            </w:del>
          </w:p>
          <w:p w:rsidR="00746AF5" w:rsidDel="004B719A" w:rsidRDefault="00746AF5" w:rsidP="00746AF5">
            <w:pPr>
              <w:ind w:firstLine="0"/>
              <w:rPr>
                <w:del w:id="1796" w:author="nbashyam" w:date="2015-01-19T05:12:00Z"/>
              </w:rPr>
            </w:pPr>
          </w:p>
          <w:p w:rsidR="00746AF5" w:rsidDel="004B719A" w:rsidRDefault="00746AF5" w:rsidP="00746AF5">
            <w:pPr>
              <w:ind w:firstLine="0"/>
              <w:rPr>
                <w:del w:id="1797" w:author="nbashyam" w:date="2015-01-19T05:12:00Z"/>
              </w:rPr>
            </w:pPr>
            <w:del w:id="1798" w:author="nbashyam" w:date="2015-01-19T05:12:00Z">
              <w:r w:rsidDel="004B719A">
                <w:delText xml:space="preserve">Specifically, sending and receiving systems </w:delText>
              </w:r>
              <w:r w:rsidRPr="00F76632" w:rsidDel="004B719A">
                <w:rPr>
                  <w:b/>
                </w:rPr>
                <w:delText>SHOULD</w:delText>
              </w:r>
              <w:r w:rsidDel="004B719A">
                <w:delText xml:space="preserve"> evaluate procedure codes for their level of sensitivity prior to the disclosure of patient data.</w:delText>
              </w:r>
            </w:del>
          </w:p>
        </w:tc>
        <w:tc>
          <w:tcPr>
            <w:tcW w:w="1530" w:type="dxa"/>
          </w:tcPr>
          <w:p w:rsidR="00746AF5" w:rsidDel="004B719A" w:rsidRDefault="00746AF5" w:rsidP="00746AF5">
            <w:pPr>
              <w:keepNext/>
              <w:ind w:firstLine="0"/>
              <w:rPr>
                <w:del w:id="1799" w:author="nbashyam" w:date="2015-01-19T05:12:00Z"/>
                <w:lang w:bidi="en-US"/>
              </w:rPr>
            </w:pPr>
            <w:del w:id="1800" w:author="nbashyam" w:date="2015-01-19T05:12:00Z">
              <w:r w:rsidDel="004B719A">
                <w:rPr>
                  <w:lang w:bidi="en-US"/>
                </w:rPr>
                <w:delText>3.2</w:delText>
              </w:r>
            </w:del>
          </w:p>
        </w:tc>
      </w:tr>
      <w:tr w:rsidR="00746AF5" w:rsidDel="004B719A" w:rsidTr="00746AF5">
        <w:trPr>
          <w:del w:id="1801" w:author="nbashyam" w:date="2015-01-19T05:12:00Z"/>
        </w:trPr>
        <w:tc>
          <w:tcPr>
            <w:tcW w:w="7938" w:type="dxa"/>
          </w:tcPr>
          <w:p w:rsidR="00746AF5" w:rsidDel="004B719A" w:rsidRDefault="00746AF5" w:rsidP="00746AF5">
            <w:pPr>
              <w:ind w:firstLine="0"/>
              <w:rPr>
                <w:del w:id="1802" w:author="nbashyam" w:date="2015-01-19T05:12:00Z"/>
              </w:rPr>
            </w:pPr>
            <w:del w:id="1803" w:author="nbashyam" w:date="2015-01-19T05:12:00Z">
              <w:r w:rsidDel="004B719A">
                <w:delText xml:space="preserve">As recommended by the Health IT Standards Committee, medication codes </w:delText>
              </w:r>
              <w:r w:rsidRPr="00F76632" w:rsidDel="004B719A">
                <w:rPr>
                  <w:b/>
                </w:rPr>
                <w:delText>SHOULD</w:delText>
              </w:r>
              <w:r w:rsidDel="004B719A">
                <w:delText xml:space="preserve"> be defined using RxNORM. Sending and receiving systems </w:delText>
              </w:r>
              <w:r w:rsidRPr="00F76632" w:rsidDel="004B719A">
                <w:rPr>
                  <w:b/>
                </w:rPr>
                <w:delText>MUST</w:delText>
              </w:r>
              <w:r w:rsidDel="004B719A">
                <w:delText xml:space="preserve"> be able to validate and evaluate RxNORM values as defined in a CDA R2 document type to be able to implement this guide.</w:delText>
              </w:r>
            </w:del>
          </w:p>
          <w:p w:rsidR="00746AF5" w:rsidDel="004B719A" w:rsidRDefault="00746AF5" w:rsidP="00746AF5">
            <w:pPr>
              <w:ind w:firstLine="0"/>
              <w:rPr>
                <w:del w:id="1804" w:author="nbashyam" w:date="2015-01-19T05:12:00Z"/>
              </w:rPr>
            </w:pPr>
          </w:p>
          <w:p w:rsidR="00746AF5" w:rsidDel="004B719A" w:rsidRDefault="00746AF5" w:rsidP="00746AF5">
            <w:pPr>
              <w:ind w:firstLine="0"/>
              <w:rPr>
                <w:del w:id="1805" w:author="nbashyam" w:date="2015-01-19T05:12:00Z"/>
              </w:rPr>
            </w:pPr>
            <w:del w:id="1806" w:author="nbashyam" w:date="2015-01-19T05:12:00Z">
              <w:r w:rsidDel="004B719A">
                <w:delText xml:space="preserve">Specifically, sending and receiving systems </w:delText>
              </w:r>
              <w:r w:rsidRPr="00F76632" w:rsidDel="004B719A">
                <w:rPr>
                  <w:b/>
                </w:rPr>
                <w:delText>SHOULD</w:delText>
              </w:r>
              <w:r w:rsidDel="004B719A">
                <w:delText xml:space="preserve"> evaluate medication codes for their level of sensitivity prior to the disclosure of patient data.</w:delText>
              </w:r>
            </w:del>
          </w:p>
        </w:tc>
        <w:tc>
          <w:tcPr>
            <w:tcW w:w="1530" w:type="dxa"/>
          </w:tcPr>
          <w:p w:rsidR="00746AF5" w:rsidDel="004B719A" w:rsidRDefault="00746AF5" w:rsidP="00746AF5">
            <w:pPr>
              <w:keepNext/>
              <w:ind w:firstLine="0"/>
              <w:rPr>
                <w:del w:id="1807" w:author="nbashyam" w:date="2015-01-19T05:12:00Z"/>
                <w:lang w:bidi="en-US"/>
              </w:rPr>
            </w:pPr>
            <w:del w:id="1808" w:author="nbashyam" w:date="2015-01-19T05:12:00Z">
              <w:r w:rsidDel="004B719A">
                <w:rPr>
                  <w:lang w:bidi="en-US"/>
                </w:rPr>
                <w:delText>3.2</w:delText>
              </w:r>
            </w:del>
          </w:p>
        </w:tc>
      </w:tr>
      <w:tr w:rsidR="00746AF5" w:rsidDel="004B719A" w:rsidTr="00746AF5">
        <w:trPr>
          <w:del w:id="1809" w:author="nbashyam" w:date="2015-01-19T05:12:00Z"/>
        </w:trPr>
        <w:tc>
          <w:tcPr>
            <w:tcW w:w="7938" w:type="dxa"/>
          </w:tcPr>
          <w:p w:rsidR="00746AF5" w:rsidDel="004B719A" w:rsidRDefault="00F10323" w:rsidP="00746AF5">
            <w:pPr>
              <w:ind w:firstLine="0"/>
              <w:rPr>
                <w:del w:id="1810" w:author="nbashyam" w:date="2015-01-19T05:12:00Z"/>
              </w:rPr>
            </w:pPr>
            <w:del w:id="1811" w:author="nbashyam" w:date="2015-01-19T05:12:00Z">
              <w:r w:rsidRPr="00CB7F79" w:rsidDel="004B719A">
                <w:lastRenderedPageBreak/>
                <w:fldChar w:fldCharType="begin" w:fldLock="1"/>
              </w:r>
              <w:r w:rsidR="00746AF5" w:rsidRPr="00CB7F79" w:rsidDel="004B719A">
                <w:delInstrText>MERGEFIELD Att.Notes</w:delInstrText>
              </w:r>
              <w:r w:rsidRPr="00CB7F79" w:rsidDel="004B719A">
                <w:fldChar w:fldCharType="end"/>
              </w:r>
              <w:r w:rsidR="00746AF5" w:rsidDel="004B719A">
                <w:delText xml:space="preserve">As recommended by the Health IT Standards Committee, diagnosis codes </w:delText>
              </w:r>
              <w:r w:rsidR="00746AF5" w:rsidRPr="00F76632" w:rsidDel="004B719A">
                <w:rPr>
                  <w:b/>
                </w:rPr>
                <w:delText>SHOULD</w:delText>
              </w:r>
              <w:r w:rsidR="00746AF5" w:rsidDel="004B719A">
                <w:delText xml:space="preserve"> be defined using SNOMED-CT. Sending and receiving systems </w:delText>
              </w:r>
              <w:r w:rsidR="00746AF5" w:rsidRPr="00F76632" w:rsidDel="004B719A">
                <w:rPr>
                  <w:b/>
                </w:rPr>
                <w:delText>MUST</w:delText>
              </w:r>
              <w:r w:rsidR="00746AF5" w:rsidDel="004B719A">
                <w:delText xml:space="preserve"> be able to validate and evaluate SNOMED-CT codes as defined in a CDA R2 document type to be able to implement this guide.</w:delText>
              </w:r>
            </w:del>
          </w:p>
          <w:p w:rsidR="00746AF5" w:rsidDel="004B719A" w:rsidRDefault="00746AF5" w:rsidP="00746AF5">
            <w:pPr>
              <w:ind w:firstLine="0"/>
              <w:rPr>
                <w:del w:id="1812" w:author="nbashyam" w:date="2015-01-19T05:12:00Z"/>
              </w:rPr>
            </w:pPr>
          </w:p>
          <w:p w:rsidR="00746AF5" w:rsidDel="004B719A" w:rsidRDefault="00746AF5" w:rsidP="00746AF5">
            <w:pPr>
              <w:ind w:firstLine="0"/>
              <w:rPr>
                <w:del w:id="1813" w:author="nbashyam" w:date="2015-01-19T05:12:00Z"/>
              </w:rPr>
            </w:pPr>
            <w:del w:id="1814" w:author="nbashyam" w:date="2015-01-19T05:12:00Z">
              <w:r w:rsidDel="004B719A">
                <w:delText xml:space="preserve">Specifically, sending and receiving systems </w:delText>
              </w:r>
              <w:r w:rsidRPr="00F76632" w:rsidDel="004B719A">
                <w:rPr>
                  <w:b/>
                </w:rPr>
                <w:delText>SHOULD</w:delText>
              </w:r>
              <w:r w:rsidDel="004B719A">
                <w:delText xml:space="preserve"> evaluate diagnosis codes for their level of sensitivity prior to the disclosure of patient data.</w:delText>
              </w:r>
            </w:del>
          </w:p>
        </w:tc>
        <w:tc>
          <w:tcPr>
            <w:tcW w:w="1530" w:type="dxa"/>
          </w:tcPr>
          <w:p w:rsidR="00746AF5" w:rsidDel="004B719A" w:rsidRDefault="00746AF5" w:rsidP="00746AF5">
            <w:pPr>
              <w:keepNext/>
              <w:ind w:firstLine="0"/>
              <w:rPr>
                <w:del w:id="1815" w:author="nbashyam" w:date="2015-01-19T05:12:00Z"/>
                <w:lang w:bidi="en-US"/>
              </w:rPr>
            </w:pPr>
            <w:del w:id="1816" w:author="nbashyam" w:date="2015-01-19T05:12:00Z">
              <w:r w:rsidDel="004B719A">
                <w:rPr>
                  <w:lang w:bidi="en-US"/>
                </w:rPr>
                <w:delText>3.2</w:delText>
              </w:r>
            </w:del>
          </w:p>
        </w:tc>
      </w:tr>
      <w:tr w:rsidR="00746AF5" w:rsidDel="004B719A" w:rsidTr="00746AF5">
        <w:trPr>
          <w:del w:id="1817" w:author="nbashyam" w:date="2015-01-19T05:12:00Z"/>
        </w:trPr>
        <w:tc>
          <w:tcPr>
            <w:tcW w:w="7938" w:type="dxa"/>
          </w:tcPr>
          <w:p w:rsidR="00746AF5" w:rsidDel="004B719A" w:rsidRDefault="00B0465C" w:rsidP="00397CF3">
            <w:pPr>
              <w:ind w:firstLine="0"/>
              <w:rPr>
                <w:del w:id="1818" w:author="nbashyam" w:date="2015-01-19T05:12:00Z"/>
              </w:rPr>
            </w:pPr>
            <w:del w:id="1819" w:author="nbashyam" w:date="2015-01-19T05:12:00Z">
              <w:r w:rsidRPr="00B0465C" w:rsidDel="004B719A">
                <w:rPr>
                  <w:rFonts w:cstheme="minorHAnsi"/>
                </w:rPr>
                <w:delText xml:space="preserve">The privacy consent </w:delText>
              </w:r>
              <w:r w:rsidRPr="00B0465C" w:rsidDel="004B719A">
                <w:rPr>
                  <w:rFonts w:cstheme="minorHAnsi"/>
                  <w:b/>
                </w:rPr>
                <w:delText>MAY</w:delText>
              </w:r>
              <w:r w:rsidRPr="00B0465C" w:rsidDel="004B719A">
                <w:rPr>
                  <w:rFonts w:cstheme="minorHAnsi"/>
                </w:rPr>
                <w:delText xml:space="preserve"> specify that specific protected information is not to be disclosed (e.g. heroin addiction is filtered but alcohol addiction is not to be disclosed).</w:delText>
              </w:r>
            </w:del>
          </w:p>
        </w:tc>
        <w:tc>
          <w:tcPr>
            <w:tcW w:w="1530" w:type="dxa"/>
          </w:tcPr>
          <w:p w:rsidR="00746AF5" w:rsidDel="004B719A" w:rsidRDefault="00746AF5" w:rsidP="00746AF5">
            <w:pPr>
              <w:keepNext/>
              <w:ind w:firstLine="0"/>
              <w:rPr>
                <w:del w:id="1820" w:author="nbashyam" w:date="2015-01-19T05:12:00Z"/>
                <w:lang w:bidi="en-US"/>
              </w:rPr>
            </w:pPr>
            <w:del w:id="1821" w:author="nbashyam" w:date="2015-01-19T05:12:00Z">
              <w:r w:rsidDel="004B719A">
                <w:rPr>
                  <w:lang w:bidi="en-US"/>
                </w:rPr>
                <w:delText>3.2.1</w:delText>
              </w:r>
            </w:del>
          </w:p>
        </w:tc>
      </w:tr>
      <w:tr w:rsidR="00746AF5" w:rsidDel="004B719A" w:rsidTr="00746AF5">
        <w:trPr>
          <w:del w:id="1822" w:author="nbashyam" w:date="2015-01-19T05:12:00Z"/>
        </w:trPr>
        <w:tc>
          <w:tcPr>
            <w:tcW w:w="7938" w:type="dxa"/>
          </w:tcPr>
          <w:p w:rsidR="00746AF5" w:rsidDel="004B719A" w:rsidRDefault="00B0465C" w:rsidP="00244084">
            <w:pPr>
              <w:ind w:firstLine="0"/>
              <w:rPr>
                <w:del w:id="1823" w:author="nbashyam" w:date="2015-01-19T05:12:00Z"/>
              </w:rPr>
            </w:pPr>
            <w:del w:id="1824" w:author="nbashyam" w:date="2015-01-19T05:12:00Z">
              <w:r w:rsidRPr="00B0465C" w:rsidDel="004B719A">
                <w:rPr>
                  <w:rFonts w:cstheme="minorHAnsi"/>
                </w:rPr>
                <w:delText xml:space="preserve">The sending system </w:delText>
              </w:r>
              <w:r w:rsidRPr="00B0465C" w:rsidDel="004B719A">
                <w:rPr>
                  <w:rFonts w:cstheme="minorHAnsi"/>
                  <w:b/>
                </w:rPr>
                <w:delText>MUST</w:delText>
              </w:r>
              <w:r w:rsidRPr="00B0465C" w:rsidDel="004B719A">
                <w:rPr>
                  <w:rFonts w:cstheme="minorHAnsi"/>
                </w:rPr>
                <w:delText xml:space="preserve"> specify whether the document is a new/original, replacement, or amendment to an existing document.</w:delText>
              </w:r>
            </w:del>
          </w:p>
        </w:tc>
        <w:tc>
          <w:tcPr>
            <w:tcW w:w="1530" w:type="dxa"/>
          </w:tcPr>
          <w:p w:rsidR="00746AF5" w:rsidDel="004B719A" w:rsidRDefault="00746AF5" w:rsidP="00746AF5">
            <w:pPr>
              <w:keepNext/>
              <w:ind w:firstLine="0"/>
              <w:rPr>
                <w:del w:id="1825" w:author="nbashyam" w:date="2015-01-19T05:12:00Z"/>
                <w:lang w:bidi="en-US"/>
              </w:rPr>
            </w:pPr>
            <w:del w:id="1826" w:author="nbashyam" w:date="2015-01-19T05:12:00Z">
              <w:r w:rsidDel="004B719A">
                <w:rPr>
                  <w:lang w:bidi="en-US"/>
                </w:rPr>
                <w:delText>3.2.2.1</w:delText>
              </w:r>
            </w:del>
          </w:p>
        </w:tc>
      </w:tr>
      <w:tr w:rsidR="00746AF5" w:rsidDel="004B719A" w:rsidTr="00746AF5">
        <w:trPr>
          <w:del w:id="1827" w:author="nbashyam" w:date="2015-01-19T05:12:00Z"/>
        </w:trPr>
        <w:tc>
          <w:tcPr>
            <w:tcW w:w="7938" w:type="dxa"/>
          </w:tcPr>
          <w:p w:rsidR="00746AF5" w:rsidDel="004B719A" w:rsidRDefault="00B0465C" w:rsidP="00244084">
            <w:pPr>
              <w:ind w:firstLine="0"/>
              <w:rPr>
                <w:del w:id="1828" w:author="nbashyam" w:date="2015-01-19T05:12:00Z"/>
              </w:rPr>
            </w:pPr>
            <w:del w:id="1829" w:author="nbashyam" w:date="2015-01-19T05:12:00Z">
              <w:r w:rsidRPr="00B0465C" w:rsidDel="004B719A">
                <w:rPr>
                  <w:rFonts w:cstheme="minorHAnsi"/>
                </w:rPr>
                <w:delText xml:space="preserve">The HIE provides access to the Healthcare Provider Directory where the sender's identity </w:delText>
              </w:r>
              <w:r w:rsidRPr="00B0465C" w:rsidDel="004B719A">
                <w:rPr>
                  <w:rFonts w:cstheme="minorHAnsi"/>
                  <w:b/>
                </w:rPr>
                <w:delText>SHOULD</w:delText>
              </w:r>
              <w:r w:rsidRPr="00B0465C" w:rsidDel="004B719A">
                <w:rPr>
                  <w:rFonts w:cstheme="minorHAnsi"/>
                </w:rPr>
                <w:delText xml:space="preserve"> be available. </w:delText>
              </w:r>
            </w:del>
          </w:p>
        </w:tc>
        <w:tc>
          <w:tcPr>
            <w:tcW w:w="1530" w:type="dxa"/>
          </w:tcPr>
          <w:p w:rsidR="00746AF5" w:rsidDel="004B719A" w:rsidRDefault="00746AF5" w:rsidP="00746AF5">
            <w:pPr>
              <w:keepNext/>
              <w:ind w:firstLine="0"/>
              <w:rPr>
                <w:del w:id="1830" w:author="nbashyam" w:date="2015-01-19T05:12:00Z"/>
                <w:lang w:bidi="en-US"/>
              </w:rPr>
            </w:pPr>
            <w:del w:id="1831" w:author="nbashyam" w:date="2015-01-19T05:12:00Z">
              <w:r w:rsidDel="004B719A">
                <w:rPr>
                  <w:lang w:bidi="en-US"/>
                </w:rPr>
                <w:delText>3.2.2.2</w:delText>
              </w:r>
            </w:del>
          </w:p>
        </w:tc>
      </w:tr>
      <w:tr w:rsidR="00746AF5" w:rsidDel="004B719A" w:rsidTr="00746AF5">
        <w:trPr>
          <w:del w:id="1832" w:author="nbashyam" w:date="2015-01-19T05:12:00Z"/>
        </w:trPr>
        <w:tc>
          <w:tcPr>
            <w:tcW w:w="7938" w:type="dxa"/>
          </w:tcPr>
          <w:p w:rsidR="00746AF5" w:rsidDel="004B719A" w:rsidRDefault="00B0465C" w:rsidP="00244084">
            <w:pPr>
              <w:ind w:firstLine="0"/>
              <w:rPr>
                <w:del w:id="1833" w:author="nbashyam" w:date="2015-01-19T05:12:00Z"/>
              </w:rPr>
            </w:pPr>
            <w:del w:id="1834" w:author="nbashyam" w:date="2015-01-19T05:12:00Z">
              <w:r w:rsidRPr="00B0465C" w:rsidDel="004B719A">
                <w:rPr>
                  <w:rFonts w:cstheme="minorHAnsi"/>
                </w:rPr>
                <w:delText xml:space="preserve">The receiving system </w:delText>
              </w:r>
              <w:r w:rsidRPr="00B0465C" w:rsidDel="004B719A">
                <w:rPr>
                  <w:rFonts w:cstheme="minorHAnsi"/>
                  <w:b/>
                </w:rPr>
                <w:delText>MAY</w:delText>
              </w:r>
              <w:r w:rsidRPr="00B0465C" w:rsidDel="004B719A">
                <w:rPr>
                  <w:rFonts w:cstheme="minorHAnsi"/>
                </w:rPr>
                <w:delText xml:space="preserve"> handle "Provide and Register" ITI-41 supported by XDR and XDS or "Distribute Document Set" ITI-32 supported by XDM to receive the disclosure.</w:delText>
              </w:r>
            </w:del>
          </w:p>
        </w:tc>
        <w:tc>
          <w:tcPr>
            <w:tcW w:w="1530" w:type="dxa"/>
          </w:tcPr>
          <w:p w:rsidR="00746AF5" w:rsidDel="004B719A" w:rsidRDefault="00746AF5" w:rsidP="00746AF5">
            <w:pPr>
              <w:keepNext/>
              <w:ind w:firstLine="0"/>
              <w:rPr>
                <w:del w:id="1835" w:author="nbashyam" w:date="2015-01-19T05:12:00Z"/>
                <w:lang w:bidi="en-US"/>
              </w:rPr>
            </w:pPr>
            <w:del w:id="1836" w:author="nbashyam" w:date="2015-01-19T05:12:00Z">
              <w:r w:rsidDel="004B719A">
                <w:rPr>
                  <w:lang w:bidi="en-US"/>
                </w:rPr>
                <w:delText>3.2.2.3</w:delText>
              </w:r>
            </w:del>
          </w:p>
        </w:tc>
      </w:tr>
      <w:tr w:rsidR="00746AF5" w:rsidDel="004B719A" w:rsidTr="00746AF5">
        <w:trPr>
          <w:del w:id="1837" w:author="nbashyam" w:date="2015-01-19T05:12:00Z"/>
        </w:trPr>
        <w:tc>
          <w:tcPr>
            <w:tcW w:w="7938" w:type="dxa"/>
          </w:tcPr>
          <w:p w:rsidR="00746AF5" w:rsidDel="004B719A" w:rsidRDefault="00746AF5" w:rsidP="00244084">
            <w:pPr>
              <w:ind w:firstLine="0"/>
              <w:rPr>
                <w:del w:id="1838" w:author="nbashyam" w:date="2015-01-19T05:12:00Z"/>
              </w:rPr>
            </w:pPr>
            <w:del w:id="1839" w:author="nbashyam" w:date="2015-01-19T05:12:00Z">
              <w:r w:rsidRPr="00766F44" w:rsidDel="004B719A">
                <w:rPr>
                  <w:rFonts w:eastAsia="Times New Roman" w:cstheme="minorHAnsi"/>
                </w:rPr>
                <w:delText xml:space="preserve">The receiving system </w:delText>
              </w:r>
              <w:r w:rsidR="00244084" w:rsidRPr="00244084" w:rsidDel="004B719A">
                <w:rPr>
                  <w:rFonts w:eastAsia="Times New Roman" w:cstheme="minorHAnsi"/>
                  <w:b/>
                </w:rPr>
                <w:delText>SHOULD</w:delText>
              </w:r>
              <w:r w:rsidRPr="00766F44" w:rsidDel="004B719A">
                <w:rPr>
                  <w:rFonts w:eastAsia="Times New Roman" w:cstheme="minorHAnsi"/>
                </w:rPr>
                <w:delText xml:space="preserve"> persist the associated metadata with the document</w:delText>
              </w:r>
              <w:r w:rsidDel="004B719A">
                <w:rPr>
                  <w:rFonts w:eastAsia="Times New Roman" w:cstheme="minorHAnsi"/>
                </w:rPr>
                <w:delText xml:space="preserve"> if the receiving organization intends to re-disclose this patient data at a future date.</w:delText>
              </w:r>
              <w:r w:rsidRPr="00766F44" w:rsidDel="004B719A">
                <w:rPr>
                  <w:rFonts w:eastAsia="Times New Roman" w:cstheme="minorHAnsi"/>
                </w:rPr>
                <w:delText xml:space="preserve"> I</w:delText>
              </w:r>
              <w:r w:rsidDel="004B719A">
                <w:rPr>
                  <w:rFonts w:eastAsia="Times New Roman" w:cstheme="minorHAnsi"/>
                </w:rPr>
                <w:delText>n the event the documents are re-</w:delText>
              </w:r>
              <w:r w:rsidRPr="00766F44" w:rsidDel="004B719A">
                <w:rPr>
                  <w:rFonts w:eastAsia="Times New Roman" w:cstheme="minorHAnsi"/>
                </w:rPr>
                <w:delText xml:space="preserve">disclosed, this </w:delText>
              </w:r>
              <w:r w:rsidDel="004B719A">
                <w:rPr>
                  <w:rFonts w:eastAsia="Times New Roman" w:cstheme="minorHAnsi"/>
                </w:rPr>
                <w:delText>receiving system</w:delText>
              </w:r>
              <w:r w:rsidRPr="00766F44" w:rsidDel="004B719A">
                <w:rPr>
                  <w:rFonts w:eastAsia="Times New Roman" w:cstheme="minorHAnsi"/>
                </w:rPr>
                <w:delText xml:space="preserve"> will enforce the conditions, purpose, and convey the confidentiality level to the next </w:delText>
              </w:r>
              <w:r w:rsidDel="004B719A">
                <w:rPr>
                  <w:rFonts w:eastAsia="Times New Roman" w:cstheme="minorHAnsi"/>
                </w:rPr>
                <w:delText xml:space="preserve">receiving </w:delText>
              </w:r>
              <w:r w:rsidRPr="00766F44" w:rsidDel="004B719A">
                <w:rPr>
                  <w:rFonts w:eastAsia="Times New Roman" w:cstheme="minorHAnsi"/>
                </w:rPr>
                <w:delText>system. The receiving system returns success if the exchange was completed successfully.</w:delText>
              </w:r>
              <w:r w:rsidDel="004B719A">
                <w:rPr>
                  <w:rFonts w:eastAsia="Times New Roman" w:cstheme="minorHAnsi"/>
                </w:rPr>
                <w:delText xml:space="preserve">  </w:delText>
              </w:r>
              <w:r w:rsidRPr="00766F44" w:rsidDel="004B719A">
                <w:rPr>
                  <w:rFonts w:eastAsia="Times New Roman" w:cstheme="minorHAnsi"/>
                </w:rPr>
                <w:delText>If the information is processed correctly, it is reflected in the return status (e.g. AA - application accept).</w:delText>
              </w:r>
            </w:del>
          </w:p>
        </w:tc>
        <w:tc>
          <w:tcPr>
            <w:tcW w:w="1530" w:type="dxa"/>
          </w:tcPr>
          <w:p w:rsidR="00746AF5" w:rsidDel="004B719A" w:rsidRDefault="00746AF5" w:rsidP="00746AF5">
            <w:pPr>
              <w:keepNext/>
              <w:ind w:firstLine="0"/>
              <w:rPr>
                <w:del w:id="1840" w:author="nbashyam" w:date="2015-01-19T05:12:00Z"/>
                <w:lang w:bidi="en-US"/>
              </w:rPr>
            </w:pPr>
            <w:del w:id="1841" w:author="nbashyam" w:date="2015-01-19T05:12:00Z">
              <w:r w:rsidDel="004B719A">
                <w:rPr>
                  <w:lang w:bidi="en-US"/>
                </w:rPr>
                <w:delText>3.2.2.3</w:delText>
              </w:r>
            </w:del>
          </w:p>
        </w:tc>
      </w:tr>
      <w:tr w:rsidR="00746AF5" w:rsidDel="004B719A" w:rsidTr="00746AF5">
        <w:trPr>
          <w:del w:id="1842" w:author="nbashyam" w:date="2015-01-19T05:12:00Z"/>
        </w:trPr>
        <w:tc>
          <w:tcPr>
            <w:tcW w:w="7938" w:type="dxa"/>
          </w:tcPr>
          <w:p w:rsidR="00746AF5" w:rsidRPr="005756AF" w:rsidDel="004B719A" w:rsidRDefault="00746AF5" w:rsidP="00746AF5">
            <w:pPr>
              <w:autoSpaceDE w:val="0"/>
              <w:autoSpaceDN w:val="0"/>
              <w:adjustRightInd w:val="0"/>
              <w:ind w:firstLine="0"/>
              <w:rPr>
                <w:del w:id="1843" w:author="nbashyam" w:date="2015-01-19T05:12:00Z"/>
                <w:rFonts w:ascii="Calibri" w:eastAsiaTheme="minorHAnsi" w:hAnsi="Calibri" w:cs="Calibri"/>
                <w:color w:val="000000"/>
              </w:rPr>
            </w:pPr>
            <w:del w:id="1844" w:author="nbashyam" w:date="2015-01-19T05:12:00Z">
              <w:r w:rsidRPr="005756AF" w:rsidDel="004B719A">
                <w:rPr>
                  <w:rFonts w:ascii="Calibri" w:eastAsiaTheme="minorHAnsi" w:hAnsi="Calibri" w:cs="Calibri"/>
                  <w:color w:val="000000"/>
                </w:rPr>
                <w:delText xml:space="preserve">To support segmentation, a sending system </w:delText>
              </w:r>
              <w:r w:rsidR="00244084" w:rsidRPr="00244084" w:rsidDel="004B719A">
                <w:rPr>
                  <w:rFonts w:ascii="Calibri" w:eastAsiaTheme="minorHAnsi" w:hAnsi="Calibri" w:cs="Calibri"/>
                  <w:b/>
                  <w:color w:val="000000"/>
                </w:rPr>
                <w:delText>MAY</w:delText>
              </w:r>
              <w:r w:rsidRPr="005756AF" w:rsidDel="004B719A">
                <w:rPr>
                  <w:rFonts w:ascii="Calibri" w:eastAsiaTheme="minorHAnsi" w:hAnsi="Calibri" w:cs="Calibri"/>
                  <w:color w:val="000000"/>
                </w:rPr>
                <w:delText xml:space="preserve"> choose to remove patient data it deems sensitive from the payload that it plans to send to the receiving system. Different methods of this approach include: </w:delText>
              </w:r>
            </w:del>
          </w:p>
          <w:p w:rsidR="00746AF5" w:rsidRPr="003C061D" w:rsidDel="004B719A" w:rsidRDefault="00746AF5" w:rsidP="00822484">
            <w:pPr>
              <w:pStyle w:val="ListParagraph"/>
              <w:numPr>
                <w:ilvl w:val="0"/>
                <w:numId w:val="20"/>
              </w:numPr>
              <w:autoSpaceDE w:val="0"/>
              <w:autoSpaceDN w:val="0"/>
              <w:adjustRightInd w:val="0"/>
              <w:spacing w:after="27"/>
              <w:rPr>
                <w:del w:id="1845" w:author="nbashyam" w:date="2015-01-19T05:12:00Z"/>
                <w:rFonts w:ascii="Calibri" w:eastAsiaTheme="minorHAnsi" w:hAnsi="Calibri" w:cs="Calibri"/>
                <w:color w:val="000000"/>
                <w:sz w:val="32"/>
                <w:szCs w:val="32"/>
                <w:lang w:val="pt-BR"/>
              </w:rPr>
            </w:pPr>
            <w:del w:id="1846" w:author="nbashyam" w:date="2015-01-19T05:12:00Z">
              <w:r w:rsidRPr="003C061D" w:rsidDel="004B719A">
                <w:rPr>
                  <w:rFonts w:ascii="Calibri" w:eastAsiaTheme="minorHAnsi" w:hAnsi="Calibri" w:cs="Calibri"/>
                  <w:color w:val="000000"/>
                </w:rPr>
                <w:delText xml:space="preserve">Removal by not including the patient data in a transaction from the sending system to the receiving system -this involves not including the patient data within the content (such as a CDA R2 Document). This approach is recommended where a CDA R2 document used to hold patient data has not yet been created. </w:delText>
              </w:r>
            </w:del>
          </w:p>
          <w:p w:rsidR="00746AF5" w:rsidRPr="003C061D" w:rsidDel="004B719A" w:rsidRDefault="00746AF5" w:rsidP="00822484">
            <w:pPr>
              <w:pStyle w:val="ListParagraph"/>
              <w:numPr>
                <w:ilvl w:val="0"/>
                <w:numId w:val="20"/>
              </w:numPr>
              <w:autoSpaceDE w:val="0"/>
              <w:autoSpaceDN w:val="0"/>
              <w:adjustRightInd w:val="0"/>
              <w:spacing w:after="27"/>
              <w:rPr>
                <w:del w:id="1847" w:author="nbashyam" w:date="2015-01-19T05:12:00Z"/>
                <w:rFonts w:ascii="Calibri" w:eastAsiaTheme="minorHAnsi" w:hAnsi="Calibri" w:cs="Calibri"/>
                <w:color w:val="000000"/>
                <w:sz w:val="32"/>
                <w:szCs w:val="32"/>
                <w:lang w:val="pt-BR"/>
              </w:rPr>
            </w:pPr>
            <w:del w:id="1848" w:author="nbashyam" w:date="2015-01-19T05:12:00Z">
              <w:r w:rsidRPr="003C061D" w:rsidDel="004B719A">
                <w:rPr>
                  <w:rFonts w:ascii="Calibri" w:eastAsiaTheme="minorHAnsi" w:hAnsi="Calibri" w:cs="Calibri"/>
                  <w:color w:val="000000"/>
                </w:rPr>
                <w:delText xml:space="preserve">Removal by stripping out the patient data directly from the content, with the drawback being that this approach presents several risks, including violating the original intent of the content, such as a CDA R2 Document which has been used to store patient data. </w:delText>
              </w:r>
            </w:del>
          </w:p>
          <w:p w:rsidR="00746AF5" w:rsidRPr="003C061D" w:rsidDel="004B719A" w:rsidRDefault="00746AF5" w:rsidP="00822484">
            <w:pPr>
              <w:pStyle w:val="ListParagraph"/>
              <w:numPr>
                <w:ilvl w:val="0"/>
                <w:numId w:val="20"/>
              </w:numPr>
              <w:autoSpaceDE w:val="0"/>
              <w:autoSpaceDN w:val="0"/>
              <w:adjustRightInd w:val="0"/>
              <w:rPr>
                <w:del w:id="1849" w:author="nbashyam" w:date="2015-01-19T05:12:00Z"/>
                <w:rFonts w:ascii="Calibri" w:eastAsiaTheme="minorHAnsi" w:hAnsi="Calibri" w:cs="Calibri"/>
                <w:color w:val="000000"/>
                <w:sz w:val="32"/>
                <w:szCs w:val="32"/>
                <w:lang w:val="pt-BR"/>
              </w:rPr>
            </w:pPr>
            <w:del w:id="1850" w:author="nbashyam" w:date="2015-01-19T05:12:00Z">
              <w:r w:rsidRPr="003C061D" w:rsidDel="004B719A">
                <w:rPr>
                  <w:rFonts w:ascii="Calibri" w:eastAsiaTheme="minorHAnsi" w:hAnsi="Calibri" w:cs="Calibri"/>
                  <w:color w:val="000000"/>
                </w:rPr>
                <w:delText xml:space="preserve">Publish multiple CDA R2 documents or other content types as transforms. In this scenario, the full data might be Restricted, yet an authored transform might be classified as Normal. It is this third method that would maintain the legal medical record longitudinally. </w:delText>
              </w:r>
            </w:del>
          </w:p>
          <w:p w:rsidR="00746AF5" w:rsidDel="004B719A" w:rsidRDefault="00746AF5" w:rsidP="00746AF5">
            <w:pPr>
              <w:ind w:firstLine="0"/>
              <w:rPr>
                <w:del w:id="1851" w:author="nbashyam" w:date="2015-01-19T05:12:00Z"/>
              </w:rPr>
            </w:pPr>
          </w:p>
        </w:tc>
        <w:tc>
          <w:tcPr>
            <w:tcW w:w="1530" w:type="dxa"/>
          </w:tcPr>
          <w:p w:rsidR="00746AF5" w:rsidDel="004B719A" w:rsidRDefault="00746AF5" w:rsidP="00746AF5">
            <w:pPr>
              <w:keepNext/>
              <w:ind w:firstLine="0"/>
              <w:rPr>
                <w:del w:id="1852" w:author="nbashyam" w:date="2015-01-19T05:12:00Z"/>
                <w:lang w:bidi="en-US"/>
              </w:rPr>
            </w:pPr>
            <w:del w:id="1853" w:author="nbashyam" w:date="2015-01-19T05:12:00Z">
              <w:r w:rsidDel="004B719A">
                <w:rPr>
                  <w:lang w:bidi="en-US"/>
                </w:rPr>
                <w:delText>3.3</w:delText>
              </w:r>
            </w:del>
          </w:p>
        </w:tc>
      </w:tr>
      <w:tr w:rsidR="00746AF5" w:rsidRPr="00AC6E16" w:rsidDel="004B719A" w:rsidTr="00746AF5">
        <w:trPr>
          <w:del w:id="1854" w:author="nbashyam" w:date="2015-01-19T05:12:00Z"/>
        </w:trPr>
        <w:tc>
          <w:tcPr>
            <w:tcW w:w="7938" w:type="dxa"/>
          </w:tcPr>
          <w:p w:rsidR="00746AF5" w:rsidRPr="004E1369" w:rsidDel="004B719A" w:rsidRDefault="00746AF5" w:rsidP="004E1369">
            <w:pPr>
              <w:ind w:firstLine="0"/>
              <w:rPr>
                <w:del w:id="1855" w:author="nbashyam" w:date="2015-01-19T05:12:00Z"/>
              </w:rPr>
            </w:pPr>
            <w:del w:id="1856" w:author="nbashyam" w:date="2015-01-19T05:12:00Z">
              <w:r w:rsidRPr="00136D4D" w:rsidDel="004B719A">
                <w:delText xml:space="preserve">If the confidentialityCode in the XD* metadata is set to V (Very Restricted) </w:delText>
              </w:r>
            </w:del>
          </w:p>
          <w:p w:rsidR="00746AF5" w:rsidRPr="00136D4D" w:rsidDel="004B719A" w:rsidRDefault="00746AF5" w:rsidP="00136D4D">
            <w:pPr>
              <w:ind w:firstLine="0"/>
              <w:rPr>
                <w:del w:id="1857" w:author="nbashyam" w:date="2015-01-19T05:12:00Z"/>
              </w:rPr>
            </w:pPr>
            <w:del w:id="1858" w:author="nbashyam" w:date="2015-01-19T05:12:00Z">
              <w:r w:rsidRPr="00136D4D" w:rsidDel="004B719A">
                <w:delText xml:space="preserve">CDA R2 Header </w:delText>
              </w:r>
              <w:r w:rsidRPr="00136D4D" w:rsidDel="004B719A">
                <w:rPr>
                  <w:b/>
                </w:rPr>
                <w:delText>MUST</w:delText>
              </w:r>
              <w:r w:rsidRPr="00136D4D" w:rsidDel="004B719A">
                <w:delText xml:space="preserve"> be set to Very Restricted</w:delText>
              </w:r>
            </w:del>
          </w:p>
        </w:tc>
        <w:tc>
          <w:tcPr>
            <w:tcW w:w="1530" w:type="dxa"/>
          </w:tcPr>
          <w:p w:rsidR="00746AF5" w:rsidRPr="004E1369" w:rsidDel="004B719A" w:rsidRDefault="00746AF5" w:rsidP="00746AF5">
            <w:pPr>
              <w:keepNext/>
              <w:ind w:firstLine="0"/>
              <w:jc w:val="right"/>
              <w:rPr>
                <w:del w:id="1859" w:author="nbashyam" w:date="2015-01-19T05:12:00Z"/>
                <w:strike/>
                <w:lang w:bidi="en-US"/>
              </w:rPr>
            </w:pPr>
            <w:del w:id="1860" w:author="nbashyam" w:date="2015-01-19T05:12:00Z">
              <w:r w:rsidRPr="004E1369" w:rsidDel="004B719A">
                <w:rPr>
                  <w:strike/>
                  <w:lang w:bidi="en-US"/>
                </w:rPr>
                <w:delText>3.5.1</w:delText>
              </w:r>
            </w:del>
          </w:p>
        </w:tc>
      </w:tr>
      <w:tr w:rsidR="00746AF5" w:rsidDel="004B719A" w:rsidTr="00746AF5">
        <w:trPr>
          <w:del w:id="1861" w:author="nbashyam" w:date="2015-01-19T05:12:00Z"/>
        </w:trPr>
        <w:tc>
          <w:tcPr>
            <w:tcW w:w="7938" w:type="dxa"/>
          </w:tcPr>
          <w:p w:rsidR="00746AF5" w:rsidDel="004B719A" w:rsidRDefault="00746AF5" w:rsidP="00746AF5">
            <w:pPr>
              <w:ind w:firstLine="0"/>
              <w:rPr>
                <w:del w:id="1862" w:author="nbashyam" w:date="2015-01-19T05:12:00Z"/>
              </w:rPr>
            </w:pPr>
            <w:del w:id="1863" w:author="nbashyam" w:date="2015-01-19T05:12:00Z">
              <w:r w:rsidDel="004B719A">
                <w:delText>If the confidentialityCode in the XD* metadata is set to R (Restricted)</w:delText>
              </w:r>
            </w:del>
          </w:p>
          <w:p w:rsidR="00746AF5" w:rsidDel="004B719A" w:rsidRDefault="00746AF5" w:rsidP="00746AF5">
            <w:pPr>
              <w:ind w:firstLine="0"/>
              <w:rPr>
                <w:del w:id="1864" w:author="nbashyam" w:date="2015-01-19T05:12:00Z"/>
              </w:rPr>
            </w:pPr>
            <w:del w:id="1865" w:author="nbashyam" w:date="2015-01-19T05:12:00Z">
              <w:r w:rsidDel="004B719A">
                <w:delText xml:space="preserve">CDA R2 Header </w:delText>
              </w:r>
              <w:r w:rsidRPr="00FB567D" w:rsidDel="004B719A">
                <w:rPr>
                  <w:b/>
                </w:rPr>
                <w:delText>MUST</w:delText>
              </w:r>
              <w:r w:rsidDel="004B719A">
                <w:delText xml:space="preserve"> be Restricted</w:delText>
              </w:r>
            </w:del>
          </w:p>
        </w:tc>
        <w:tc>
          <w:tcPr>
            <w:tcW w:w="1530" w:type="dxa"/>
          </w:tcPr>
          <w:p w:rsidR="00746AF5" w:rsidDel="004B719A" w:rsidRDefault="00746AF5" w:rsidP="00746AF5">
            <w:pPr>
              <w:keepNext/>
              <w:ind w:firstLine="0"/>
              <w:rPr>
                <w:del w:id="1866" w:author="nbashyam" w:date="2015-01-19T05:12:00Z"/>
                <w:lang w:bidi="en-US"/>
              </w:rPr>
            </w:pPr>
            <w:del w:id="1867" w:author="nbashyam" w:date="2015-01-19T05:12:00Z">
              <w:r w:rsidDel="004B719A">
                <w:rPr>
                  <w:lang w:bidi="en-US"/>
                </w:rPr>
                <w:delText>3.5.1</w:delText>
              </w:r>
            </w:del>
          </w:p>
        </w:tc>
      </w:tr>
      <w:tr w:rsidR="00746AF5" w:rsidDel="004B719A" w:rsidTr="00746AF5">
        <w:trPr>
          <w:del w:id="1868" w:author="nbashyam" w:date="2015-01-19T05:12:00Z"/>
        </w:trPr>
        <w:tc>
          <w:tcPr>
            <w:tcW w:w="7938" w:type="dxa"/>
          </w:tcPr>
          <w:p w:rsidR="00746AF5" w:rsidDel="004B719A" w:rsidRDefault="00746AF5" w:rsidP="00746AF5">
            <w:pPr>
              <w:ind w:firstLine="0"/>
              <w:rPr>
                <w:del w:id="1869" w:author="nbashyam" w:date="2015-01-19T05:12:00Z"/>
              </w:rPr>
            </w:pPr>
            <w:del w:id="1870" w:author="nbashyam" w:date="2015-01-19T05:12:00Z">
              <w:r w:rsidDel="004B719A">
                <w:lastRenderedPageBreak/>
                <w:delText>If the confidentialityCode in the XD* metadata is set to N (Normal)</w:delText>
              </w:r>
            </w:del>
          </w:p>
          <w:p w:rsidR="00746AF5" w:rsidDel="004B719A" w:rsidRDefault="00746AF5" w:rsidP="00746AF5">
            <w:pPr>
              <w:ind w:firstLine="0"/>
              <w:rPr>
                <w:del w:id="1871" w:author="nbashyam" w:date="2015-01-19T05:12:00Z"/>
              </w:rPr>
            </w:pPr>
            <w:del w:id="1872" w:author="nbashyam" w:date="2015-01-19T05:12:00Z">
              <w:r w:rsidDel="004B719A">
                <w:delText xml:space="preserve">The </w:delText>
              </w:r>
              <w:r w:rsidRPr="00D729CF" w:rsidDel="004B719A">
                <w:delText xml:space="preserve">XDSDocumentEntry </w:delText>
              </w:r>
              <w:r w:rsidRPr="00D729CF" w:rsidDel="004B719A">
                <w:rPr>
                  <w:b/>
                </w:rPr>
                <w:delText>MUST</w:delText>
              </w:r>
              <w:r w:rsidRPr="00D729CF" w:rsidDel="004B719A">
                <w:delText xml:space="preserve"> match the highest confidentiality level</w:delText>
              </w:r>
            </w:del>
          </w:p>
        </w:tc>
        <w:tc>
          <w:tcPr>
            <w:tcW w:w="1530" w:type="dxa"/>
          </w:tcPr>
          <w:p w:rsidR="00746AF5" w:rsidDel="004B719A" w:rsidRDefault="00746AF5" w:rsidP="00746AF5">
            <w:pPr>
              <w:keepNext/>
              <w:ind w:firstLine="0"/>
              <w:rPr>
                <w:del w:id="1873" w:author="nbashyam" w:date="2015-01-19T05:12:00Z"/>
                <w:lang w:bidi="en-US"/>
              </w:rPr>
            </w:pPr>
            <w:del w:id="1874" w:author="nbashyam" w:date="2015-01-19T05:12:00Z">
              <w:r w:rsidDel="004B719A">
                <w:rPr>
                  <w:lang w:bidi="en-US"/>
                </w:rPr>
                <w:delText>3.5.1</w:delText>
              </w:r>
            </w:del>
          </w:p>
        </w:tc>
      </w:tr>
      <w:tr w:rsidR="00746AF5" w:rsidDel="004B719A" w:rsidTr="00746AF5">
        <w:trPr>
          <w:del w:id="1875" w:author="nbashyam" w:date="2015-01-19T05:12:00Z"/>
        </w:trPr>
        <w:tc>
          <w:tcPr>
            <w:tcW w:w="7938" w:type="dxa"/>
          </w:tcPr>
          <w:p w:rsidR="00746AF5" w:rsidRPr="00A06636" w:rsidDel="004B719A" w:rsidRDefault="00746AF5" w:rsidP="00746AF5">
            <w:pPr>
              <w:ind w:firstLine="0"/>
              <w:rPr>
                <w:del w:id="1876" w:author="nbashyam" w:date="2015-01-19T05:12:00Z"/>
              </w:rPr>
            </w:pPr>
            <w:del w:id="1877" w:author="nbashyam" w:date="2015-01-19T05:12:00Z">
              <w:r w:rsidRPr="00A06636" w:rsidDel="004B719A">
                <w:delText xml:space="preserve">The document-level confidentialityCode </w:delText>
              </w:r>
              <w:r w:rsidRPr="002557E6" w:rsidDel="004B719A">
                <w:rPr>
                  <w:b/>
                </w:rPr>
                <w:delText>SHALL</w:delText>
              </w:r>
              <w:r w:rsidRPr="00A06636" w:rsidDel="004B719A">
                <w:delText xml:space="preserve"> be N if any level of segmentation is not required.</w:delText>
              </w:r>
            </w:del>
          </w:p>
          <w:p w:rsidR="00746AF5" w:rsidDel="004B719A" w:rsidRDefault="00746AF5" w:rsidP="00746AF5">
            <w:pPr>
              <w:ind w:firstLine="0"/>
              <w:rPr>
                <w:del w:id="1878" w:author="nbashyam" w:date="2015-01-19T05:12:00Z"/>
              </w:rPr>
            </w:pPr>
          </w:p>
        </w:tc>
        <w:tc>
          <w:tcPr>
            <w:tcW w:w="1530" w:type="dxa"/>
          </w:tcPr>
          <w:p w:rsidR="00746AF5" w:rsidDel="004B719A" w:rsidRDefault="00746AF5" w:rsidP="00746AF5">
            <w:pPr>
              <w:keepNext/>
              <w:ind w:firstLine="0"/>
              <w:rPr>
                <w:del w:id="1879" w:author="nbashyam" w:date="2015-01-19T05:12:00Z"/>
                <w:lang w:bidi="en-US"/>
              </w:rPr>
            </w:pPr>
            <w:del w:id="1880" w:author="nbashyam" w:date="2015-01-19T05:12:00Z">
              <w:r w:rsidDel="004B719A">
                <w:rPr>
                  <w:lang w:bidi="en-US"/>
                </w:rPr>
                <w:delText>3.5.2</w:delText>
              </w:r>
            </w:del>
          </w:p>
        </w:tc>
      </w:tr>
      <w:tr w:rsidR="00746AF5" w:rsidDel="004B719A" w:rsidTr="00746AF5">
        <w:trPr>
          <w:del w:id="1881" w:author="nbashyam" w:date="2015-01-19T05:12:00Z"/>
        </w:trPr>
        <w:tc>
          <w:tcPr>
            <w:tcW w:w="7938" w:type="dxa"/>
          </w:tcPr>
          <w:p w:rsidR="00746AF5" w:rsidRPr="00A06636" w:rsidDel="004B719A" w:rsidRDefault="00746AF5" w:rsidP="00746AF5">
            <w:pPr>
              <w:ind w:firstLine="0"/>
              <w:rPr>
                <w:del w:id="1882" w:author="nbashyam" w:date="2015-01-19T05:12:00Z"/>
              </w:rPr>
            </w:pPr>
            <w:del w:id="1883" w:author="nbashyam" w:date="2015-01-19T05:12:00Z">
              <w:r w:rsidRPr="00A06636" w:rsidDel="004B719A">
                <w:delText xml:space="preserve">The sending system </w:delText>
              </w:r>
              <w:r w:rsidRPr="002557E6" w:rsidDel="004B719A">
                <w:rPr>
                  <w:b/>
                </w:rPr>
                <w:delText>MUST</w:delText>
              </w:r>
              <w:r w:rsidRPr="00A06636" w:rsidDel="004B719A">
                <w:delText xml:space="preserve"> assign a confidentialityCode to a CDA document by using the &lt;confidentialityCode&gt; element in the CDA R2 Header, prior to sending patient data to a receiving system. </w:delText>
              </w:r>
            </w:del>
          </w:p>
          <w:p w:rsidR="00746AF5" w:rsidDel="004B719A" w:rsidRDefault="00746AF5" w:rsidP="00746AF5">
            <w:pPr>
              <w:ind w:firstLine="0"/>
              <w:rPr>
                <w:del w:id="1884" w:author="nbashyam" w:date="2015-01-19T05:12:00Z"/>
              </w:rPr>
            </w:pPr>
          </w:p>
        </w:tc>
        <w:tc>
          <w:tcPr>
            <w:tcW w:w="1530" w:type="dxa"/>
          </w:tcPr>
          <w:p w:rsidR="00746AF5" w:rsidDel="004B719A" w:rsidRDefault="00746AF5" w:rsidP="00746AF5">
            <w:pPr>
              <w:keepNext/>
              <w:ind w:firstLine="0"/>
              <w:rPr>
                <w:del w:id="1885" w:author="nbashyam" w:date="2015-01-19T05:12:00Z"/>
                <w:lang w:bidi="en-US"/>
              </w:rPr>
            </w:pPr>
            <w:del w:id="1886" w:author="nbashyam" w:date="2015-01-19T05:12:00Z">
              <w:r w:rsidDel="004B719A">
                <w:rPr>
                  <w:lang w:bidi="en-US"/>
                </w:rPr>
                <w:delText>3.5.2</w:delText>
              </w:r>
            </w:del>
          </w:p>
        </w:tc>
      </w:tr>
      <w:tr w:rsidR="00746AF5" w:rsidDel="004B719A" w:rsidTr="00746AF5">
        <w:trPr>
          <w:del w:id="1887" w:author="nbashyam" w:date="2015-01-19T05:12:00Z"/>
        </w:trPr>
        <w:tc>
          <w:tcPr>
            <w:tcW w:w="7938" w:type="dxa"/>
          </w:tcPr>
          <w:p w:rsidR="00746AF5" w:rsidRPr="00A06636" w:rsidDel="004B719A" w:rsidRDefault="00746AF5" w:rsidP="00746AF5">
            <w:pPr>
              <w:ind w:firstLine="0"/>
              <w:rPr>
                <w:del w:id="1888" w:author="nbashyam" w:date="2015-01-19T05:12:00Z"/>
              </w:rPr>
            </w:pPr>
            <w:del w:id="1889" w:author="nbashyam" w:date="2015-01-19T05:12:00Z">
              <w:r w:rsidRPr="00A06636" w:rsidDel="004B719A">
                <w:delText xml:space="preserve">The confidentialityCode used within the CDA R2 Header </w:delText>
              </w:r>
              <w:r w:rsidRPr="002557E6" w:rsidDel="004B719A">
                <w:rPr>
                  <w:b/>
                </w:rPr>
                <w:delText>MUST</w:delText>
              </w:r>
              <w:r w:rsidRPr="00A06636" w:rsidDel="004B719A">
                <w:delText xml:space="preserve"> be from the HL7 </w:delText>
              </w:r>
              <w:r w:rsidR="00046185" w:rsidDel="004B719A">
                <w:delText>BasicConfidentialityKind</w:delText>
              </w:r>
              <w:r w:rsidRPr="00A06636" w:rsidDel="004B719A">
                <w:delText xml:space="preserve"> value set. </w:delText>
              </w:r>
            </w:del>
          </w:p>
          <w:p w:rsidR="00746AF5" w:rsidDel="004B719A" w:rsidRDefault="00746AF5" w:rsidP="00746AF5">
            <w:pPr>
              <w:ind w:firstLine="0"/>
              <w:rPr>
                <w:del w:id="1890" w:author="nbashyam" w:date="2015-01-19T05:12:00Z"/>
              </w:rPr>
            </w:pPr>
          </w:p>
        </w:tc>
        <w:tc>
          <w:tcPr>
            <w:tcW w:w="1530" w:type="dxa"/>
          </w:tcPr>
          <w:p w:rsidR="00746AF5" w:rsidDel="004B719A" w:rsidRDefault="00746AF5" w:rsidP="00746AF5">
            <w:pPr>
              <w:keepNext/>
              <w:ind w:firstLine="0"/>
              <w:rPr>
                <w:del w:id="1891" w:author="nbashyam" w:date="2015-01-19T05:12:00Z"/>
                <w:lang w:bidi="en-US"/>
              </w:rPr>
            </w:pPr>
            <w:del w:id="1892" w:author="nbashyam" w:date="2015-01-19T05:12:00Z">
              <w:r w:rsidDel="004B719A">
                <w:rPr>
                  <w:lang w:bidi="en-US"/>
                </w:rPr>
                <w:delText>3.5.2</w:delText>
              </w:r>
            </w:del>
          </w:p>
        </w:tc>
      </w:tr>
      <w:tr w:rsidR="00746AF5" w:rsidDel="004B719A" w:rsidTr="00746AF5">
        <w:trPr>
          <w:del w:id="1893" w:author="nbashyam" w:date="2015-01-19T05:12:00Z"/>
        </w:trPr>
        <w:tc>
          <w:tcPr>
            <w:tcW w:w="7938" w:type="dxa"/>
          </w:tcPr>
          <w:p w:rsidR="00746AF5" w:rsidRPr="00A06636" w:rsidDel="004B719A" w:rsidRDefault="00746AF5" w:rsidP="00746AF5">
            <w:pPr>
              <w:ind w:firstLine="0"/>
              <w:rPr>
                <w:del w:id="1894" w:author="nbashyam" w:date="2015-01-19T05:12:00Z"/>
              </w:rPr>
            </w:pPr>
            <w:del w:id="1895" w:author="nbashyam" w:date="2015-01-19T05:12:00Z">
              <w:r w:rsidRPr="00A06636" w:rsidDel="004B719A">
                <w:delText xml:space="preserve">A sending system </w:delText>
              </w:r>
              <w:r w:rsidRPr="002557E6" w:rsidDel="004B719A">
                <w:rPr>
                  <w:b/>
                </w:rPr>
                <w:delText>MUST</w:delText>
              </w:r>
              <w:r w:rsidRPr="00A06636" w:rsidDel="004B719A">
                <w:delText xml:space="preserve"> assign a confidentiality code within the XDR/XDS metadata even if they have also assigned a &lt;confidentialityCode&gt; element at the level of the CDA R2 Header.</w:delText>
              </w:r>
            </w:del>
          </w:p>
          <w:p w:rsidR="00746AF5" w:rsidRPr="00A06636" w:rsidDel="004B719A" w:rsidRDefault="00746AF5" w:rsidP="00746AF5">
            <w:pPr>
              <w:ind w:firstLine="0"/>
              <w:rPr>
                <w:del w:id="1896" w:author="nbashyam" w:date="2015-01-19T05:12:00Z"/>
              </w:rPr>
            </w:pPr>
          </w:p>
        </w:tc>
        <w:tc>
          <w:tcPr>
            <w:tcW w:w="1530" w:type="dxa"/>
          </w:tcPr>
          <w:p w:rsidR="00746AF5" w:rsidDel="004B719A" w:rsidRDefault="00746AF5" w:rsidP="00746AF5">
            <w:pPr>
              <w:keepNext/>
              <w:ind w:firstLine="0"/>
              <w:rPr>
                <w:del w:id="1897" w:author="nbashyam" w:date="2015-01-19T05:12:00Z"/>
                <w:lang w:bidi="en-US"/>
              </w:rPr>
            </w:pPr>
            <w:del w:id="1898" w:author="nbashyam" w:date="2015-01-19T05:12:00Z">
              <w:r w:rsidDel="004B719A">
                <w:rPr>
                  <w:lang w:bidi="en-US"/>
                </w:rPr>
                <w:delText>3.5.2</w:delText>
              </w:r>
            </w:del>
          </w:p>
        </w:tc>
      </w:tr>
      <w:tr w:rsidR="00746AF5" w:rsidDel="004B719A" w:rsidTr="00746AF5">
        <w:trPr>
          <w:del w:id="1899" w:author="nbashyam" w:date="2015-01-19T05:12:00Z"/>
        </w:trPr>
        <w:tc>
          <w:tcPr>
            <w:tcW w:w="7938" w:type="dxa"/>
          </w:tcPr>
          <w:p w:rsidR="00746AF5" w:rsidRPr="00A06636" w:rsidDel="004B719A" w:rsidRDefault="00746AF5" w:rsidP="00746AF5">
            <w:pPr>
              <w:ind w:firstLine="0"/>
              <w:rPr>
                <w:del w:id="1900" w:author="nbashyam" w:date="2015-01-19T05:12:00Z"/>
              </w:rPr>
            </w:pPr>
            <w:del w:id="1901" w:author="nbashyam" w:date="2015-01-19T05:12:00Z">
              <w:r w:rsidRPr="00A06636" w:rsidDel="004B719A">
                <w:delText xml:space="preserve">The CDA R2 Header </w:delText>
              </w:r>
              <w:r w:rsidRPr="002557E6" w:rsidDel="004B719A">
                <w:rPr>
                  <w:b/>
                </w:rPr>
                <w:delText>SHALL</w:delText>
              </w:r>
              <w:r w:rsidRPr="00A06636" w:rsidDel="004B719A">
                <w:delText xml:space="preserve"> contain exactly one [1..1] confidentialityCode. </w:delText>
              </w:r>
            </w:del>
          </w:p>
          <w:p w:rsidR="00746AF5" w:rsidRPr="00A06636" w:rsidDel="004B719A" w:rsidRDefault="00746AF5" w:rsidP="00746AF5">
            <w:pPr>
              <w:rPr>
                <w:del w:id="1902" w:author="nbashyam" w:date="2015-01-19T05:12:00Z"/>
              </w:rPr>
            </w:pPr>
          </w:p>
        </w:tc>
        <w:tc>
          <w:tcPr>
            <w:tcW w:w="1530" w:type="dxa"/>
          </w:tcPr>
          <w:p w:rsidR="00746AF5" w:rsidDel="004B719A" w:rsidRDefault="00746AF5" w:rsidP="00746AF5">
            <w:pPr>
              <w:keepNext/>
              <w:ind w:firstLine="0"/>
              <w:rPr>
                <w:del w:id="1903" w:author="nbashyam" w:date="2015-01-19T05:12:00Z"/>
                <w:lang w:bidi="en-US"/>
              </w:rPr>
            </w:pPr>
            <w:del w:id="1904" w:author="nbashyam" w:date="2015-01-19T05:12:00Z">
              <w:r w:rsidDel="004B719A">
                <w:rPr>
                  <w:lang w:bidi="en-US"/>
                </w:rPr>
                <w:delText>3.5.2</w:delText>
              </w:r>
            </w:del>
          </w:p>
        </w:tc>
      </w:tr>
      <w:tr w:rsidR="00746AF5" w:rsidDel="004B719A" w:rsidTr="00746AF5">
        <w:trPr>
          <w:del w:id="1905" w:author="nbashyam" w:date="2015-01-19T05:12:00Z"/>
        </w:trPr>
        <w:tc>
          <w:tcPr>
            <w:tcW w:w="7938" w:type="dxa"/>
          </w:tcPr>
          <w:p w:rsidR="00746AF5" w:rsidRPr="00A06636" w:rsidDel="004B719A" w:rsidRDefault="00746AF5" w:rsidP="00746AF5">
            <w:pPr>
              <w:ind w:firstLine="0"/>
              <w:rPr>
                <w:del w:id="1906" w:author="nbashyam" w:date="2015-01-19T05:12:00Z"/>
              </w:rPr>
            </w:pPr>
            <w:del w:id="1907" w:author="nbashyam" w:date="2015-01-19T05:12:00Z">
              <w:r w:rsidRPr="00A06636" w:rsidDel="004B719A">
                <w:delText xml:space="preserve">Implementations </w:delText>
              </w:r>
              <w:r w:rsidRPr="002557E6" w:rsidDel="004B719A">
                <w:rPr>
                  <w:b/>
                </w:rPr>
                <w:delText>CANNOT</w:delText>
              </w:r>
              <w:r w:rsidRPr="00A06636" w:rsidDel="004B719A">
                <w:delText xml:space="preserve"> use multiple confidentialityCode values within the CDA R2 Header.</w:delText>
              </w:r>
            </w:del>
          </w:p>
          <w:p w:rsidR="00746AF5" w:rsidRPr="00A06636" w:rsidDel="004B719A" w:rsidRDefault="00746AF5" w:rsidP="00746AF5">
            <w:pPr>
              <w:ind w:firstLine="0"/>
              <w:rPr>
                <w:del w:id="1908" w:author="nbashyam" w:date="2015-01-19T05:12:00Z"/>
              </w:rPr>
            </w:pPr>
          </w:p>
        </w:tc>
        <w:tc>
          <w:tcPr>
            <w:tcW w:w="1530" w:type="dxa"/>
          </w:tcPr>
          <w:p w:rsidR="00746AF5" w:rsidDel="004B719A" w:rsidRDefault="00746AF5" w:rsidP="00746AF5">
            <w:pPr>
              <w:keepNext/>
              <w:ind w:firstLine="0"/>
              <w:rPr>
                <w:del w:id="1909" w:author="nbashyam" w:date="2015-01-19T05:12:00Z"/>
                <w:lang w:bidi="en-US"/>
              </w:rPr>
            </w:pPr>
            <w:del w:id="1910" w:author="nbashyam" w:date="2015-01-19T05:12:00Z">
              <w:r w:rsidDel="004B719A">
                <w:rPr>
                  <w:lang w:bidi="en-US"/>
                </w:rPr>
                <w:delText>3.5.2</w:delText>
              </w:r>
            </w:del>
          </w:p>
        </w:tc>
      </w:tr>
      <w:tr w:rsidR="00746AF5" w:rsidDel="004B719A" w:rsidTr="00746AF5">
        <w:trPr>
          <w:del w:id="1911" w:author="nbashyam" w:date="2015-01-19T05:12:00Z"/>
        </w:trPr>
        <w:tc>
          <w:tcPr>
            <w:tcW w:w="7938" w:type="dxa"/>
          </w:tcPr>
          <w:p w:rsidR="00746AF5" w:rsidDel="004B719A" w:rsidRDefault="00746AF5" w:rsidP="00746AF5">
            <w:pPr>
              <w:ind w:firstLine="0"/>
              <w:rPr>
                <w:del w:id="1912" w:author="nbashyam" w:date="2015-01-19T05:12:00Z"/>
              </w:rPr>
            </w:pPr>
            <w:del w:id="1913" w:author="nbashyam" w:date="2015-01-19T05:12:00Z">
              <w:r w:rsidDel="004B719A">
                <w:delText xml:space="preserve">It is important to note that if a CDA Section-level confidentiality code is applied, all CDA entries and CDA entry relationships </w:delText>
              </w:r>
              <w:r w:rsidRPr="00DF00AC" w:rsidDel="004B719A">
                <w:rPr>
                  <w:b/>
                </w:rPr>
                <w:delText>MAY</w:delText>
              </w:r>
              <w:r w:rsidDel="004B719A">
                <w:delText xml:space="preserve"> inherit that specific confidentiality Code as well</w:delText>
              </w:r>
            </w:del>
          </w:p>
        </w:tc>
        <w:tc>
          <w:tcPr>
            <w:tcW w:w="1530" w:type="dxa"/>
          </w:tcPr>
          <w:p w:rsidR="00746AF5" w:rsidDel="004B719A" w:rsidRDefault="00746AF5" w:rsidP="00746AF5">
            <w:pPr>
              <w:keepNext/>
              <w:ind w:firstLine="0"/>
              <w:rPr>
                <w:del w:id="1914" w:author="nbashyam" w:date="2015-01-19T05:12:00Z"/>
                <w:lang w:bidi="en-US"/>
              </w:rPr>
            </w:pPr>
            <w:del w:id="1915" w:author="nbashyam" w:date="2015-01-19T05:12:00Z">
              <w:r w:rsidDel="004B719A">
                <w:rPr>
                  <w:lang w:bidi="en-US"/>
                </w:rPr>
                <w:delText>3.6.1</w:delText>
              </w:r>
            </w:del>
          </w:p>
        </w:tc>
      </w:tr>
      <w:tr w:rsidR="00746AF5" w:rsidDel="004B719A" w:rsidTr="00746AF5">
        <w:trPr>
          <w:del w:id="1916" w:author="nbashyam" w:date="2015-01-19T05:12:00Z"/>
        </w:trPr>
        <w:tc>
          <w:tcPr>
            <w:tcW w:w="7938" w:type="dxa"/>
          </w:tcPr>
          <w:p w:rsidR="00746AF5" w:rsidDel="004B719A" w:rsidRDefault="00746AF5" w:rsidP="00746AF5">
            <w:pPr>
              <w:ind w:firstLine="0"/>
              <w:rPr>
                <w:del w:id="1917" w:author="nbashyam" w:date="2015-01-19T05:12:00Z"/>
              </w:rPr>
            </w:pPr>
            <w:del w:id="1918" w:author="nbashyam" w:date="2015-01-19T05:12:00Z">
              <w:r w:rsidDel="004B719A">
                <w:delText xml:space="preserve">Optimally for this method of tagging, the policy </w:delText>
              </w:r>
              <w:r w:rsidRPr="00554FB2" w:rsidDel="004B719A">
                <w:rPr>
                  <w:b/>
                </w:rPr>
                <w:delText>SHOULD</w:delText>
              </w:r>
              <w:r w:rsidDel="004B719A">
                <w:delText xml:space="preserve"> be expressed as a XACML rule. (ID)</w:delText>
              </w:r>
            </w:del>
          </w:p>
        </w:tc>
        <w:tc>
          <w:tcPr>
            <w:tcW w:w="1530" w:type="dxa"/>
          </w:tcPr>
          <w:p w:rsidR="00746AF5" w:rsidDel="004B719A" w:rsidRDefault="00746AF5" w:rsidP="00746AF5">
            <w:pPr>
              <w:keepNext/>
              <w:ind w:firstLine="0"/>
              <w:rPr>
                <w:del w:id="1919" w:author="nbashyam" w:date="2015-01-19T05:12:00Z"/>
                <w:lang w:bidi="en-US"/>
              </w:rPr>
            </w:pPr>
            <w:del w:id="1920" w:author="nbashyam" w:date="2015-01-19T05:12:00Z">
              <w:r w:rsidDel="004B719A">
                <w:rPr>
                  <w:lang w:bidi="en-US"/>
                </w:rPr>
                <w:delText>3.7</w:delText>
              </w:r>
            </w:del>
          </w:p>
        </w:tc>
      </w:tr>
      <w:tr w:rsidR="00746AF5" w:rsidDel="004B719A" w:rsidTr="00746AF5">
        <w:trPr>
          <w:del w:id="1921" w:author="nbashyam" w:date="2015-01-19T05:12:00Z"/>
        </w:trPr>
        <w:tc>
          <w:tcPr>
            <w:tcW w:w="7938" w:type="dxa"/>
          </w:tcPr>
          <w:p w:rsidR="00746AF5" w:rsidRPr="00A06636" w:rsidDel="004B719A" w:rsidRDefault="00746AF5" w:rsidP="00244084">
            <w:pPr>
              <w:ind w:firstLine="0"/>
              <w:rPr>
                <w:del w:id="1922" w:author="nbashyam" w:date="2015-01-19T05:12:00Z"/>
              </w:rPr>
            </w:pPr>
            <w:del w:id="1923" w:author="nbashyam" w:date="2015-01-19T05:12:00Z">
              <w:r w:rsidDel="004B719A">
                <w:delText xml:space="preserve">If using entry-level tagging, an ID </w:delText>
              </w:r>
              <w:r w:rsidR="00244084" w:rsidRPr="00244084" w:rsidDel="004B719A">
                <w:rPr>
                  <w:b/>
                </w:rPr>
                <w:delText>MUST</w:delText>
              </w:r>
              <w:r w:rsidDel="004B719A">
                <w:delText xml:space="preserve"> be provided to the policy or consent directive being referenced.</w:delText>
              </w:r>
            </w:del>
          </w:p>
        </w:tc>
        <w:tc>
          <w:tcPr>
            <w:tcW w:w="1530" w:type="dxa"/>
          </w:tcPr>
          <w:p w:rsidR="00746AF5" w:rsidDel="004B719A" w:rsidRDefault="00746AF5" w:rsidP="00746AF5">
            <w:pPr>
              <w:keepNext/>
              <w:ind w:firstLine="0"/>
              <w:rPr>
                <w:del w:id="1924" w:author="nbashyam" w:date="2015-01-19T05:12:00Z"/>
                <w:lang w:bidi="en-US"/>
              </w:rPr>
            </w:pPr>
            <w:del w:id="1925" w:author="nbashyam" w:date="2015-01-19T05:12:00Z">
              <w:r w:rsidDel="004B719A">
                <w:rPr>
                  <w:lang w:bidi="en-US"/>
                </w:rPr>
                <w:delText>3.7</w:delText>
              </w:r>
            </w:del>
          </w:p>
        </w:tc>
      </w:tr>
      <w:tr w:rsidR="00746AF5" w:rsidDel="004B719A" w:rsidTr="00746AF5">
        <w:trPr>
          <w:del w:id="1926" w:author="nbashyam" w:date="2015-01-19T05:12:00Z"/>
        </w:trPr>
        <w:tc>
          <w:tcPr>
            <w:tcW w:w="7938" w:type="dxa"/>
          </w:tcPr>
          <w:p w:rsidR="00746AF5" w:rsidRPr="00C4668B" w:rsidDel="004B719A" w:rsidRDefault="00746AF5" w:rsidP="00746AF5">
            <w:pPr>
              <w:ind w:firstLine="0"/>
              <w:rPr>
                <w:del w:id="1927" w:author="nbashyam" w:date="2015-01-19T05:12:00Z"/>
              </w:rPr>
            </w:pPr>
            <w:del w:id="1928" w:author="nbashyam" w:date="2015-01-19T05:12:00Z">
              <w:r w:rsidDel="004B719A">
                <w:delText xml:space="preserve">A coded value </w:delText>
              </w:r>
              <w:r w:rsidRPr="00F424CB" w:rsidDel="004B719A">
                <w:rPr>
                  <w:b/>
                </w:rPr>
                <w:delText>MAY</w:delText>
              </w:r>
              <w:r w:rsidDel="004B719A">
                <w:delText xml:space="preserve"> be provided depending on its availability</w:delText>
              </w:r>
            </w:del>
          </w:p>
        </w:tc>
        <w:tc>
          <w:tcPr>
            <w:tcW w:w="1530" w:type="dxa"/>
          </w:tcPr>
          <w:p w:rsidR="00746AF5" w:rsidDel="004B719A" w:rsidRDefault="00746AF5" w:rsidP="00746AF5">
            <w:pPr>
              <w:keepNext/>
              <w:ind w:firstLine="0"/>
              <w:rPr>
                <w:del w:id="1929" w:author="nbashyam" w:date="2015-01-19T05:12:00Z"/>
                <w:lang w:bidi="en-US"/>
              </w:rPr>
            </w:pPr>
            <w:del w:id="1930" w:author="nbashyam" w:date="2015-01-19T05:12:00Z">
              <w:r w:rsidDel="004B719A">
                <w:rPr>
                  <w:lang w:bidi="en-US"/>
                </w:rPr>
                <w:delText>3.7</w:delText>
              </w:r>
            </w:del>
          </w:p>
        </w:tc>
      </w:tr>
      <w:tr w:rsidR="00746AF5" w:rsidDel="004B719A" w:rsidTr="00746AF5">
        <w:trPr>
          <w:del w:id="1931" w:author="nbashyam" w:date="2015-01-19T05:12:00Z"/>
        </w:trPr>
        <w:tc>
          <w:tcPr>
            <w:tcW w:w="7938" w:type="dxa"/>
          </w:tcPr>
          <w:p w:rsidR="00746AF5" w:rsidRPr="00C4668B" w:rsidDel="004B719A" w:rsidRDefault="00746AF5" w:rsidP="00746AF5">
            <w:pPr>
              <w:ind w:firstLine="0"/>
              <w:rPr>
                <w:del w:id="1932" w:author="nbashyam" w:date="2015-01-19T05:12:00Z"/>
              </w:rPr>
            </w:pPr>
            <w:del w:id="1933" w:author="nbashyam" w:date="2015-01-19T05:12:00Z">
              <w:r w:rsidDel="004B719A">
                <w:delText xml:space="preserve">This is the URL reference to the external document and </w:delText>
              </w:r>
              <w:r w:rsidRPr="00F424CB" w:rsidDel="004B719A">
                <w:rPr>
                  <w:b/>
                </w:rPr>
                <w:delText>MUST</w:delText>
              </w:r>
              <w:r w:rsidDel="004B719A">
                <w:delText xml:space="preserve"> be included so that it can be processed by the receiving system. The URL is created by using a reference value tag, which points to the URL. (Text)</w:delText>
              </w:r>
            </w:del>
          </w:p>
        </w:tc>
        <w:tc>
          <w:tcPr>
            <w:tcW w:w="1530" w:type="dxa"/>
          </w:tcPr>
          <w:p w:rsidR="00746AF5" w:rsidDel="004B719A" w:rsidRDefault="00746AF5" w:rsidP="00746AF5">
            <w:pPr>
              <w:keepNext/>
              <w:ind w:firstLine="0"/>
              <w:rPr>
                <w:del w:id="1934" w:author="nbashyam" w:date="2015-01-19T05:12:00Z"/>
                <w:lang w:bidi="en-US"/>
              </w:rPr>
            </w:pPr>
            <w:del w:id="1935" w:author="nbashyam" w:date="2015-01-19T05:12:00Z">
              <w:r w:rsidDel="004B719A">
                <w:rPr>
                  <w:lang w:bidi="en-US"/>
                </w:rPr>
                <w:delText>3.7</w:delText>
              </w:r>
            </w:del>
          </w:p>
        </w:tc>
      </w:tr>
      <w:tr w:rsidR="00746AF5" w:rsidDel="004B719A" w:rsidTr="00746AF5">
        <w:trPr>
          <w:del w:id="1936" w:author="nbashyam" w:date="2015-01-19T05:12:00Z"/>
        </w:trPr>
        <w:tc>
          <w:tcPr>
            <w:tcW w:w="7938" w:type="dxa"/>
          </w:tcPr>
          <w:p w:rsidR="00746AF5" w:rsidRPr="00A06636" w:rsidDel="004B719A" w:rsidRDefault="00746AF5" w:rsidP="00746AF5">
            <w:pPr>
              <w:ind w:firstLine="0"/>
              <w:rPr>
                <w:del w:id="1937" w:author="nbashyam" w:date="2015-01-19T05:12:00Z"/>
              </w:rPr>
            </w:pPr>
            <w:del w:id="1938" w:author="nbashyam" w:date="2015-01-19T05:12:00Z">
              <w:r w:rsidRPr="00C4668B" w:rsidDel="004B719A">
                <w:delText xml:space="preserve">The externalDocument reference </w:delText>
              </w:r>
              <w:r w:rsidRPr="005304E6" w:rsidDel="004B719A">
                <w:rPr>
                  <w:b/>
                </w:rPr>
                <w:delText>SHALL</w:delText>
              </w:r>
              <w:r w:rsidRPr="00C4668B" w:rsidDel="004B719A">
                <w:delText xml:space="preserve"> have [0..*] Consent Directive or Privacy Policy Type act.Codes and IDs</w:delText>
              </w:r>
              <w:r w:rsidDel="004B719A">
                <w:delText>.</w:delText>
              </w:r>
            </w:del>
          </w:p>
        </w:tc>
        <w:tc>
          <w:tcPr>
            <w:tcW w:w="1530" w:type="dxa"/>
          </w:tcPr>
          <w:p w:rsidR="00746AF5" w:rsidDel="004B719A" w:rsidRDefault="00746AF5" w:rsidP="00746AF5">
            <w:pPr>
              <w:keepNext/>
              <w:ind w:firstLine="0"/>
              <w:rPr>
                <w:del w:id="1939" w:author="nbashyam" w:date="2015-01-19T05:12:00Z"/>
                <w:lang w:bidi="en-US"/>
              </w:rPr>
            </w:pPr>
            <w:del w:id="1940" w:author="nbashyam" w:date="2015-01-19T05:12:00Z">
              <w:r w:rsidDel="004B719A">
                <w:rPr>
                  <w:lang w:bidi="en-US"/>
                </w:rPr>
                <w:delText>3.7.1</w:delText>
              </w:r>
            </w:del>
          </w:p>
        </w:tc>
      </w:tr>
      <w:tr w:rsidR="00746AF5" w:rsidDel="004B719A" w:rsidTr="00746AF5">
        <w:trPr>
          <w:del w:id="1941" w:author="nbashyam" w:date="2015-01-19T05:12:00Z"/>
        </w:trPr>
        <w:tc>
          <w:tcPr>
            <w:tcW w:w="7938" w:type="dxa"/>
          </w:tcPr>
          <w:p w:rsidR="00746AF5" w:rsidRPr="00C4668B" w:rsidDel="004B719A" w:rsidRDefault="00746AF5" w:rsidP="00746AF5">
            <w:pPr>
              <w:ind w:firstLine="0"/>
              <w:rPr>
                <w:del w:id="1942" w:author="nbashyam" w:date="2015-01-19T05:12:00Z"/>
              </w:rPr>
            </w:pPr>
            <w:del w:id="1943" w:author="nbashyam" w:date="2015-01-19T05:12:00Z">
              <w:r w:rsidDel="004B719A">
                <w:delText xml:space="preserve">The typeCode for the reference association class </w:delText>
              </w:r>
              <w:r w:rsidRPr="005304E6" w:rsidDel="004B719A">
                <w:rPr>
                  <w:b/>
                </w:rPr>
                <w:delText>MUST</w:delText>
              </w:r>
              <w:r w:rsidDel="004B719A">
                <w:delText xml:space="preserve"> be REFR.</w:delText>
              </w:r>
            </w:del>
          </w:p>
        </w:tc>
        <w:tc>
          <w:tcPr>
            <w:tcW w:w="1530" w:type="dxa"/>
          </w:tcPr>
          <w:p w:rsidR="00746AF5" w:rsidDel="004B719A" w:rsidRDefault="00746AF5" w:rsidP="00746AF5">
            <w:pPr>
              <w:keepNext/>
              <w:ind w:firstLine="0"/>
              <w:rPr>
                <w:del w:id="1944" w:author="nbashyam" w:date="2015-01-19T05:12:00Z"/>
                <w:lang w:bidi="en-US"/>
              </w:rPr>
            </w:pPr>
            <w:del w:id="1945" w:author="nbashyam" w:date="2015-01-19T05:12:00Z">
              <w:r w:rsidDel="004B719A">
                <w:rPr>
                  <w:lang w:bidi="en-US"/>
                </w:rPr>
                <w:delText>3.7.1</w:delText>
              </w:r>
            </w:del>
          </w:p>
        </w:tc>
      </w:tr>
      <w:tr w:rsidR="00746AF5" w:rsidDel="004B719A" w:rsidTr="00746AF5">
        <w:trPr>
          <w:del w:id="1946" w:author="nbashyam" w:date="2015-01-19T05:12:00Z"/>
        </w:trPr>
        <w:tc>
          <w:tcPr>
            <w:tcW w:w="7938" w:type="dxa"/>
          </w:tcPr>
          <w:p w:rsidR="00746AF5" w:rsidRPr="00C4668B" w:rsidDel="004B719A" w:rsidRDefault="00746AF5" w:rsidP="00746AF5">
            <w:pPr>
              <w:ind w:firstLine="0"/>
              <w:rPr>
                <w:del w:id="1947" w:author="nbashyam" w:date="2015-01-19T05:12:00Z"/>
              </w:rPr>
            </w:pPr>
            <w:del w:id="1948" w:author="nbashyam" w:date="2015-01-19T05:12:00Z">
              <w:r w:rsidDel="004B719A">
                <w:delText xml:space="preserve">The externalDocument </w:delText>
              </w:r>
              <w:r w:rsidRPr="005304E6" w:rsidDel="004B719A">
                <w:rPr>
                  <w:b/>
                </w:rPr>
                <w:delText>MAY</w:delText>
              </w:r>
              <w:r w:rsidRPr="003F04A4" w:rsidDel="004B719A">
                <w:delText xml:space="preserve"> embed </w:delText>
              </w:r>
              <w:r w:rsidRPr="005304E6" w:rsidDel="004B719A">
                <w:rPr>
                  <w:i/>
                  <w:iCs/>
                </w:rPr>
                <w:delText>renderable</w:delText>
              </w:r>
              <w:r w:rsidRPr="003F04A4" w:rsidDel="004B719A">
                <w:delText xml:space="preserve"> textual or multimedia description (or reference to a description) of the complete Consent Directive, Privacy Policy, or Prohibition Against Redisclosure,  which would reasonably be expected to be displayed to a human reader</w:delText>
              </w:r>
              <w:r w:rsidDel="004B719A">
                <w:delText>.</w:delText>
              </w:r>
            </w:del>
          </w:p>
        </w:tc>
        <w:tc>
          <w:tcPr>
            <w:tcW w:w="1530" w:type="dxa"/>
          </w:tcPr>
          <w:p w:rsidR="00746AF5" w:rsidDel="004B719A" w:rsidRDefault="00746AF5" w:rsidP="00746AF5">
            <w:pPr>
              <w:keepNext/>
              <w:ind w:firstLine="0"/>
              <w:rPr>
                <w:del w:id="1949" w:author="nbashyam" w:date="2015-01-19T05:12:00Z"/>
                <w:lang w:bidi="en-US"/>
              </w:rPr>
            </w:pPr>
            <w:del w:id="1950" w:author="nbashyam" w:date="2015-01-19T05:12:00Z">
              <w:r w:rsidDel="004B719A">
                <w:rPr>
                  <w:lang w:bidi="en-US"/>
                </w:rPr>
                <w:delText>3.7.1</w:delText>
              </w:r>
            </w:del>
          </w:p>
        </w:tc>
      </w:tr>
      <w:tr w:rsidR="00746AF5" w:rsidDel="004B719A" w:rsidTr="00746AF5">
        <w:trPr>
          <w:del w:id="1951" w:author="nbashyam" w:date="2015-01-19T05:12:00Z"/>
        </w:trPr>
        <w:tc>
          <w:tcPr>
            <w:tcW w:w="7938" w:type="dxa"/>
          </w:tcPr>
          <w:p w:rsidR="00746AF5" w:rsidDel="004B719A" w:rsidRDefault="00746AF5" w:rsidP="00746AF5">
            <w:pPr>
              <w:ind w:firstLine="0"/>
              <w:rPr>
                <w:del w:id="1952" w:author="nbashyam" w:date="2015-01-19T05:12:00Z"/>
              </w:rPr>
            </w:pPr>
            <w:del w:id="1953" w:author="nbashyam" w:date="2015-01-19T05:12:00Z">
              <w:r w:rsidDel="004B719A">
                <w:delText xml:space="preserve">CDA R2 Header </w:delText>
              </w:r>
              <w:r w:rsidR="00244084" w:rsidRPr="00244084" w:rsidDel="004B719A">
                <w:rPr>
                  <w:b/>
                </w:rPr>
                <w:delText>MUST</w:delText>
              </w:r>
              <w:r w:rsidDel="004B719A">
                <w:delText xml:space="preserve"> be set to Very Restricted</w:delText>
              </w:r>
            </w:del>
          </w:p>
          <w:p w:rsidR="00746AF5" w:rsidDel="004B719A" w:rsidRDefault="00746AF5" w:rsidP="00746AF5">
            <w:pPr>
              <w:ind w:firstLine="0"/>
              <w:rPr>
                <w:del w:id="1954" w:author="nbashyam" w:date="2015-01-19T05:12:00Z"/>
              </w:rPr>
            </w:pPr>
          </w:p>
          <w:p w:rsidR="00746AF5" w:rsidDel="004B719A" w:rsidRDefault="00746AF5" w:rsidP="00746AF5">
            <w:pPr>
              <w:ind w:firstLine="0"/>
              <w:rPr>
                <w:del w:id="1955" w:author="nbashyam" w:date="2015-01-19T05:12:00Z"/>
              </w:rPr>
            </w:pPr>
            <w:del w:id="1956" w:author="nbashyam" w:date="2015-01-19T05:12:00Z">
              <w:r w:rsidDel="004B719A">
                <w:delText xml:space="preserve">Any sections that contain sensitive patient data </w:delText>
              </w:r>
              <w:r w:rsidRPr="00554FB2" w:rsidDel="004B719A">
                <w:rPr>
                  <w:b/>
                </w:rPr>
                <w:delText>MUST</w:delText>
              </w:r>
              <w:r w:rsidDel="004B719A">
                <w:delText xml:space="preserve"> have either an R or V confidentiality code applied, and this </w:delText>
              </w:r>
              <w:r w:rsidRPr="00554FB2" w:rsidDel="004B719A">
                <w:rPr>
                  <w:b/>
                </w:rPr>
                <w:delText>MUST NOT</w:delText>
              </w:r>
              <w:r w:rsidDel="004B719A">
                <w:delText xml:space="preserve"> conflict with the underlying entry level tagging for each CDA &lt;entry&gt; and &lt;entryRelationship&gt; contained within that </w:delText>
              </w:r>
              <w:r w:rsidDel="004B719A">
                <w:lastRenderedPageBreak/>
                <w:delText>CDA &lt;section&gt; tag .</w:delText>
              </w:r>
            </w:del>
          </w:p>
          <w:p w:rsidR="00746AF5" w:rsidDel="004B719A" w:rsidRDefault="00746AF5" w:rsidP="00746AF5">
            <w:pPr>
              <w:ind w:firstLine="0"/>
              <w:rPr>
                <w:del w:id="1957" w:author="nbashyam" w:date="2015-01-19T05:12:00Z"/>
              </w:rPr>
            </w:pPr>
          </w:p>
          <w:p w:rsidR="00746AF5" w:rsidDel="004B719A" w:rsidRDefault="00746AF5" w:rsidP="00746AF5">
            <w:pPr>
              <w:ind w:firstLine="0"/>
              <w:rPr>
                <w:del w:id="1958" w:author="nbashyam" w:date="2015-01-19T05:12:00Z"/>
              </w:rPr>
            </w:pPr>
            <w:del w:id="1959" w:author="nbashyam" w:date="2015-01-19T05:12:00Z">
              <w:r w:rsidDel="004B719A">
                <w:delText xml:space="preserve">CDA Entry Level Tagging </w:delText>
              </w:r>
              <w:r w:rsidRPr="00554FB2" w:rsidDel="004B719A">
                <w:rPr>
                  <w:b/>
                </w:rPr>
                <w:delText>MUST</w:delText>
              </w:r>
              <w:r w:rsidDel="004B719A">
                <w:delText xml:space="preserve"> contain the externalPolicyReference that points to the specific restrictions.</w:delText>
              </w:r>
            </w:del>
          </w:p>
        </w:tc>
        <w:tc>
          <w:tcPr>
            <w:tcW w:w="1530" w:type="dxa"/>
          </w:tcPr>
          <w:p w:rsidR="00746AF5" w:rsidDel="004B719A" w:rsidRDefault="00746AF5" w:rsidP="00746AF5">
            <w:pPr>
              <w:keepNext/>
              <w:ind w:firstLine="0"/>
              <w:rPr>
                <w:del w:id="1960" w:author="nbashyam" w:date="2015-01-19T05:12:00Z"/>
                <w:lang w:bidi="en-US"/>
              </w:rPr>
            </w:pPr>
            <w:del w:id="1961" w:author="nbashyam" w:date="2015-01-19T05:12:00Z">
              <w:r w:rsidDel="004B719A">
                <w:rPr>
                  <w:lang w:bidi="en-US"/>
                </w:rPr>
                <w:lastRenderedPageBreak/>
                <w:delText>3.7.1</w:delText>
              </w:r>
            </w:del>
          </w:p>
        </w:tc>
      </w:tr>
      <w:tr w:rsidR="00746AF5" w:rsidDel="004B719A" w:rsidTr="00746AF5">
        <w:trPr>
          <w:del w:id="1962" w:author="nbashyam" w:date="2015-01-19T05:12:00Z"/>
        </w:trPr>
        <w:tc>
          <w:tcPr>
            <w:tcW w:w="7938" w:type="dxa"/>
          </w:tcPr>
          <w:p w:rsidR="00746AF5" w:rsidDel="004B719A" w:rsidRDefault="00746AF5" w:rsidP="00746AF5">
            <w:pPr>
              <w:ind w:firstLine="0"/>
              <w:rPr>
                <w:del w:id="1963" w:author="nbashyam" w:date="2015-01-19T05:12:00Z"/>
              </w:rPr>
            </w:pPr>
            <w:del w:id="1964" w:author="nbashyam" w:date="2015-01-19T05:12:00Z">
              <w:r w:rsidDel="004B719A">
                <w:lastRenderedPageBreak/>
                <w:delText xml:space="preserve">CDA R2 Header </w:delText>
              </w:r>
              <w:r w:rsidR="00244084" w:rsidRPr="00244084" w:rsidDel="004B719A">
                <w:rPr>
                  <w:b/>
                </w:rPr>
                <w:delText>MUST</w:delText>
              </w:r>
              <w:r w:rsidDel="004B719A">
                <w:delText xml:space="preserve"> be Restricted</w:delText>
              </w:r>
            </w:del>
          </w:p>
          <w:p w:rsidR="00746AF5" w:rsidDel="004B719A" w:rsidRDefault="00746AF5" w:rsidP="00746AF5">
            <w:pPr>
              <w:ind w:firstLine="0"/>
              <w:rPr>
                <w:del w:id="1965" w:author="nbashyam" w:date="2015-01-19T05:12:00Z"/>
              </w:rPr>
            </w:pPr>
          </w:p>
          <w:p w:rsidR="00746AF5" w:rsidDel="004B719A" w:rsidRDefault="00746AF5" w:rsidP="00746AF5">
            <w:pPr>
              <w:ind w:firstLine="0"/>
              <w:rPr>
                <w:del w:id="1966" w:author="nbashyam" w:date="2015-01-19T05:12:00Z"/>
              </w:rPr>
            </w:pPr>
            <w:del w:id="1967" w:author="nbashyam" w:date="2015-01-19T05:12:00Z">
              <w:r w:rsidDel="004B719A">
                <w:delText xml:space="preserve">Any sections that contain sensitive patient data </w:delText>
              </w:r>
              <w:r w:rsidRPr="00554FB2" w:rsidDel="004B719A">
                <w:rPr>
                  <w:b/>
                </w:rPr>
                <w:delText>MUST</w:delText>
              </w:r>
              <w:r w:rsidDel="004B719A">
                <w:delText xml:space="preserve"> have an R confidentiality code applied, and this </w:delText>
              </w:r>
              <w:r w:rsidRPr="00554FB2" w:rsidDel="004B719A">
                <w:rPr>
                  <w:b/>
                </w:rPr>
                <w:delText>MUST NOT</w:delText>
              </w:r>
              <w:r w:rsidDel="004B719A">
                <w:delText xml:space="preserve"> conflict with the underlying entry level tagging for each CDA &lt;entry&gt; and &lt;entryRelationship&gt; contained within that CDA &lt;section&gt; tag.</w:delText>
              </w:r>
            </w:del>
          </w:p>
          <w:p w:rsidR="00746AF5" w:rsidDel="004B719A" w:rsidRDefault="00746AF5" w:rsidP="00746AF5">
            <w:pPr>
              <w:ind w:firstLine="0"/>
              <w:rPr>
                <w:del w:id="1968" w:author="nbashyam" w:date="2015-01-19T05:12:00Z"/>
              </w:rPr>
            </w:pPr>
          </w:p>
          <w:p w:rsidR="00746AF5" w:rsidDel="004B719A" w:rsidRDefault="00746AF5" w:rsidP="00746AF5">
            <w:pPr>
              <w:ind w:firstLine="0"/>
              <w:rPr>
                <w:del w:id="1969" w:author="nbashyam" w:date="2015-01-19T05:12:00Z"/>
              </w:rPr>
            </w:pPr>
            <w:del w:id="1970" w:author="nbashyam" w:date="2015-01-19T05:12:00Z">
              <w:r w:rsidDel="004B719A">
                <w:delText xml:space="preserve">CDA Entry Level Tagging </w:delText>
              </w:r>
              <w:r w:rsidRPr="00554FB2" w:rsidDel="004B719A">
                <w:rPr>
                  <w:b/>
                </w:rPr>
                <w:delText>MAY</w:delText>
              </w:r>
              <w:r w:rsidDel="004B719A">
                <w:delText xml:space="preserve"> contain the externalPolicyReference that points to the specific restrictions.</w:delText>
              </w:r>
            </w:del>
          </w:p>
        </w:tc>
        <w:tc>
          <w:tcPr>
            <w:tcW w:w="1530" w:type="dxa"/>
          </w:tcPr>
          <w:p w:rsidR="00746AF5" w:rsidDel="004B719A" w:rsidRDefault="00746AF5" w:rsidP="00746AF5">
            <w:pPr>
              <w:keepNext/>
              <w:ind w:firstLine="0"/>
              <w:rPr>
                <w:del w:id="1971" w:author="nbashyam" w:date="2015-01-19T05:12:00Z"/>
                <w:lang w:bidi="en-US"/>
              </w:rPr>
            </w:pPr>
            <w:del w:id="1972" w:author="nbashyam" w:date="2015-01-19T05:12:00Z">
              <w:r w:rsidDel="004B719A">
                <w:rPr>
                  <w:lang w:bidi="en-US"/>
                </w:rPr>
                <w:delText>3.7.1</w:delText>
              </w:r>
            </w:del>
          </w:p>
        </w:tc>
      </w:tr>
      <w:tr w:rsidR="00746AF5" w:rsidDel="004B719A" w:rsidTr="00746AF5">
        <w:trPr>
          <w:del w:id="1973" w:author="nbashyam" w:date="2015-01-19T05:12:00Z"/>
        </w:trPr>
        <w:tc>
          <w:tcPr>
            <w:tcW w:w="7938" w:type="dxa"/>
          </w:tcPr>
          <w:p w:rsidR="00746AF5" w:rsidDel="004B719A" w:rsidRDefault="00746AF5" w:rsidP="00746AF5">
            <w:pPr>
              <w:ind w:firstLine="0"/>
              <w:rPr>
                <w:del w:id="1974" w:author="nbashyam" w:date="2015-01-19T05:12:00Z"/>
              </w:rPr>
            </w:pPr>
            <w:del w:id="1975" w:author="nbashyam" w:date="2015-01-19T05:12:00Z">
              <w:r w:rsidDel="004B719A">
                <w:delText xml:space="preserve">CDA R2 Header </w:delText>
              </w:r>
              <w:r w:rsidR="0048773D" w:rsidRPr="0048773D" w:rsidDel="004B719A">
                <w:rPr>
                  <w:b/>
                </w:rPr>
                <w:delText>MAY</w:delText>
              </w:r>
              <w:r w:rsidDel="004B719A">
                <w:delText xml:space="preserve"> be set to Normal</w:delText>
              </w:r>
            </w:del>
          </w:p>
          <w:p w:rsidR="00746AF5" w:rsidDel="004B719A" w:rsidRDefault="00746AF5" w:rsidP="00746AF5">
            <w:pPr>
              <w:ind w:firstLine="0"/>
              <w:rPr>
                <w:del w:id="1976" w:author="nbashyam" w:date="2015-01-19T05:12:00Z"/>
              </w:rPr>
            </w:pPr>
          </w:p>
          <w:p w:rsidR="00746AF5" w:rsidDel="004B719A" w:rsidRDefault="00746AF5" w:rsidP="00746AF5">
            <w:pPr>
              <w:ind w:firstLine="0"/>
              <w:rPr>
                <w:del w:id="1977" w:author="nbashyam" w:date="2015-01-19T05:12:00Z"/>
              </w:rPr>
            </w:pPr>
            <w:del w:id="1978" w:author="nbashyam" w:date="2015-01-19T05:12:00Z">
              <w:r w:rsidDel="004B719A">
                <w:delText xml:space="preserve">Any section </w:delText>
              </w:r>
              <w:r w:rsidR="0048773D" w:rsidRPr="0048773D" w:rsidDel="004B719A">
                <w:rPr>
                  <w:b/>
                </w:rPr>
                <w:delText>MAY</w:delText>
              </w:r>
              <w:r w:rsidDel="004B719A">
                <w:delText xml:space="preserve"> use an R or V confidentiality code but the receiving system is NOT REQUIRED to process it.</w:delText>
              </w:r>
            </w:del>
          </w:p>
          <w:p w:rsidR="00746AF5" w:rsidDel="004B719A" w:rsidRDefault="00746AF5" w:rsidP="00746AF5">
            <w:pPr>
              <w:ind w:firstLine="0"/>
              <w:rPr>
                <w:del w:id="1979" w:author="nbashyam" w:date="2015-01-19T05:12:00Z"/>
              </w:rPr>
            </w:pPr>
          </w:p>
          <w:p w:rsidR="00746AF5" w:rsidDel="004B719A" w:rsidRDefault="00746AF5" w:rsidP="00746AF5">
            <w:pPr>
              <w:ind w:firstLine="0"/>
              <w:rPr>
                <w:del w:id="1980" w:author="nbashyam" w:date="2015-01-19T05:12:00Z"/>
              </w:rPr>
            </w:pPr>
            <w:del w:id="1981" w:author="nbashyam" w:date="2015-01-19T05:12:00Z">
              <w:r w:rsidDel="004B719A">
                <w:delText xml:space="preserve">No entry level tagging would be expected by the receiving system, and the receiving system </w:delText>
              </w:r>
              <w:r w:rsidRPr="0048773D" w:rsidDel="004B719A">
                <w:rPr>
                  <w:b/>
                </w:rPr>
                <w:delText>WOULD NOT</w:delText>
              </w:r>
              <w:r w:rsidDel="004B719A">
                <w:delText xml:space="preserve"> be required to process it.</w:delText>
              </w:r>
            </w:del>
          </w:p>
        </w:tc>
        <w:tc>
          <w:tcPr>
            <w:tcW w:w="1530" w:type="dxa"/>
          </w:tcPr>
          <w:p w:rsidR="00746AF5" w:rsidDel="004B719A" w:rsidRDefault="00746AF5" w:rsidP="00746AF5">
            <w:pPr>
              <w:keepNext/>
              <w:ind w:firstLine="0"/>
              <w:rPr>
                <w:del w:id="1982" w:author="nbashyam" w:date="2015-01-19T05:12:00Z"/>
                <w:lang w:bidi="en-US"/>
              </w:rPr>
            </w:pPr>
            <w:del w:id="1983" w:author="nbashyam" w:date="2015-01-19T05:12:00Z">
              <w:r w:rsidDel="004B719A">
                <w:rPr>
                  <w:lang w:bidi="en-US"/>
                </w:rPr>
                <w:delText>3.7.1</w:delText>
              </w:r>
            </w:del>
          </w:p>
        </w:tc>
      </w:tr>
      <w:tr w:rsidR="00221890" w:rsidDel="004B719A" w:rsidTr="00746AF5">
        <w:trPr>
          <w:del w:id="1984" w:author="nbashyam" w:date="2015-01-19T05:12:00Z"/>
        </w:trPr>
        <w:tc>
          <w:tcPr>
            <w:tcW w:w="7938" w:type="dxa"/>
          </w:tcPr>
          <w:p w:rsidR="00221890" w:rsidDel="004B719A" w:rsidRDefault="00221890" w:rsidP="00746AF5">
            <w:pPr>
              <w:ind w:firstLine="0"/>
              <w:rPr>
                <w:del w:id="1985" w:author="nbashyam" w:date="2015-01-19T05:12:00Z"/>
              </w:rPr>
            </w:pPr>
            <w:del w:id="1986" w:author="nbashyam" w:date="2015-01-19T05:12:00Z">
              <w:r w:rsidDel="004B719A">
                <w:delText xml:space="preserve">Any section </w:delText>
              </w:r>
              <w:r w:rsidRPr="00221890" w:rsidDel="004B719A">
                <w:rPr>
                  <w:b/>
                </w:rPr>
                <w:delText>MAY</w:delText>
              </w:r>
              <w:r w:rsidDel="004B719A">
                <w:delText xml:space="preserve"> use an R or V confidentiality code but the receiving system is </w:delText>
              </w:r>
              <w:r w:rsidRPr="00221890" w:rsidDel="004B719A">
                <w:rPr>
                  <w:b/>
                </w:rPr>
                <w:delText>NOT REQUIRED</w:delText>
              </w:r>
              <w:r w:rsidDel="004B719A">
                <w:delText xml:space="preserve"> to process it.</w:delText>
              </w:r>
            </w:del>
          </w:p>
        </w:tc>
        <w:tc>
          <w:tcPr>
            <w:tcW w:w="1530" w:type="dxa"/>
          </w:tcPr>
          <w:p w:rsidR="00221890" w:rsidDel="004B719A" w:rsidRDefault="00221890" w:rsidP="00746AF5">
            <w:pPr>
              <w:keepNext/>
              <w:ind w:firstLine="0"/>
              <w:rPr>
                <w:del w:id="1987" w:author="nbashyam" w:date="2015-01-19T05:12:00Z"/>
                <w:lang w:bidi="en-US"/>
              </w:rPr>
            </w:pPr>
            <w:del w:id="1988" w:author="nbashyam" w:date="2015-01-19T05:12:00Z">
              <w:r w:rsidDel="004B719A">
                <w:rPr>
                  <w:lang w:bidi="en-US"/>
                </w:rPr>
                <w:delText>3.7.1</w:delText>
              </w:r>
            </w:del>
          </w:p>
        </w:tc>
      </w:tr>
      <w:tr w:rsidR="00746AF5" w:rsidDel="004B719A" w:rsidTr="00746AF5">
        <w:trPr>
          <w:del w:id="1989" w:author="nbashyam" w:date="2015-01-19T05:12:00Z"/>
        </w:trPr>
        <w:tc>
          <w:tcPr>
            <w:tcW w:w="7938" w:type="dxa"/>
          </w:tcPr>
          <w:p w:rsidR="00746AF5" w:rsidRPr="00C4668B" w:rsidDel="004B719A" w:rsidRDefault="00746AF5" w:rsidP="00746AF5">
            <w:pPr>
              <w:ind w:firstLine="0"/>
              <w:rPr>
                <w:del w:id="1990" w:author="nbashyam" w:date="2015-01-19T05:12:00Z"/>
              </w:rPr>
            </w:pPr>
            <w:del w:id="1991" w:author="nbashyam" w:date="2015-01-19T05:12:00Z">
              <w:r w:rsidDel="004B719A">
                <w:delText xml:space="preserve">Implementers </w:delText>
              </w:r>
              <w:r w:rsidRPr="000C3C1D" w:rsidDel="004B719A">
                <w:rPr>
                  <w:b/>
                </w:rPr>
                <w:delText>SHOULD</w:delText>
              </w:r>
              <w:r w:rsidDel="004B719A">
                <w:delText xml:space="preserve"> use business names as defined by HL7 wherever possible.</w:delText>
              </w:r>
            </w:del>
          </w:p>
        </w:tc>
        <w:tc>
          <w:tcPr>
            <w:tcW w:w="1530" w:type="dxa"/>
          </w:tcPr>
          <w:p w:rsidR="00746AF5" w:rsidDel="004B719A" w:rsidRDefault="00746AF5" w:rsidP="00746AF5">
            <w:pPr>
              <w:keepNext/>
              <w:ind w:firstLine="0"/>
              <w:rPr>
                <w:del w:id="1992" w:author="nbashyam" w:date="2015-01-19T05:12:00Z"/>
                <w:lang w:bidi="en-US"/>
              </w:rPr>
            </w:pPr>
            <w:del w:id="1993" w:author="nbashyam" w:date="2015-01-19T05:12:00Z">
              <w:r w:rsidDel="004B719A">
                <w:rPr>
                  <w:lang w:bidi="en-US"/>
                </w:rPr>
                <w:delText>3.7.2</w:delText>
              </w:r>
            </w:del>
          </w:p>
        </w:tc>
      </w:tr>
      <w:tr w:rsidR="00746AF5" w:rsidDel="004B719A" w:rsidTr="00746AF5">
        <w:trPr>
          <w:trHeight w:val="64"/>
          <w:del w:id="1994" w:author="nbashyam" w:date="2015-01-19T05:12:00Z"/>
        </w:trPr>
        <w:tc>
          <w:tcPr>
            <w:tcW w:w="7938" w:type="dxa"/>
          </w:tcPr>
          <w:p w:rsidR="00746AF5" w:rsidRPr="000C3C1D" w:rsidDel="004B719A" w:rsidRDefault="00746AF5" w:rsidP="00746AF5">
            <w:pPr>
              <w:ind w:firstLine="0"/>
              <w:rPr>
                <w:del w:id="1995" w:author="nbashyam" w:date="2015-01-19T05:12:00Z"/>
              </w:rPr>
            </w:pPr>
            <w:del w:id="1996" w:author="nbashyam" w:date="2015-01-19T05:12:00Z">
              <w:r w:rsidRPr="000C3C1D" w:rsidDel="004B719A">
                <w:delText xml:space="preserve">Implementers </w:delText>
              </w:r>
              <w:r w:rsidRPr="000C3C1D" w:rsidDel="004B719A">
                <w:rPr>
                  <w:b/>
                </w:rPr>
                <w:delText>MUST</w:delText>
              </w:r>
              <w:r w:rsidRPr="000C3C1D" w:rsidDel="004B719A">
                <w:delText xml:space="preserve"> use this value set for defining the </w:delText>
              </w:r>
              <w:r w:rsidDel="004B719A">
                <w:delText xml:space="preserve">Confidentiality Code </w:delText>
              </w:r>
              <w:r w:rsidRPr="000C3C1D" w:rsidDel="004B719A">
                <w:delText>data element</w:delText>
              </w:r>
            </w:del>
          </w:p>
        </w:tc>
        <w:tc>
          <w:tcPr>
            <w:tcW w:w="1530" w:type="dxa"/>
          </w:tcPr>
          <w:p w:rsidR="00746AF5" w:rsidDel="004B719A" w:rsidRDefault="00746AF5" w:rsidP="00746AF5">
            <w:pPr>
              <w:keepNext/>
              <w:ind w:firstLine="0"/>
              <w:rPr>
                <w:del w:id="1997" w:author="nbashyam" w:date="2015-01-19T05:12:00Z"/>
                <w:lang w:bidi="en-US"/>
              </w:rPr>
            </w:pPr>
            <w:del w:id="1998" w:author="nbashyam" w:date="2015-01-19T05:12:00Z">
              <w:r w:rsidDel="004B719A">
                <w:rPr>
                  <w:lang w:bidi="en-US"/>
                </w:rPr>
                <w:delText>3.7.2</w:delText>
              </w:r>
            </w:del>
          </w:p>
        </w:tc>
      </w:tr>
      <w:tr w:rsidR="00746AF5" w:rsidDel="004B719A" w:rsidTr="00746AF5">
        <w:trPr>
          <w:trHeight w:val="64"/>
          <w:del w:id="1999" w:author="nbashyam" w:date="2015-01-19T05:12:00Z"/>
        </w:trPr>
        <w:tc>
          <w:tcPr>
            <w:tcW w:w="7938" w:type="dxa"/>
          </w:tcPr>
          <w:p w:rsidR="00746AF5" w:rsidDel="004B719A" w:rsidRDefault="00746AF5" w:rsidP="00746AF5">
            <w:pPr>
              <w:ind w:firstLine="0"/>
              <w:rPr>
                <w:del w:id="2000" w:author="nbashyam" w:date="2015-01-19T05:12:00Z"/>
              </w:rPr>
            </w:pPr>
            <w:del w:id="2001" w:author="nbashyam" w:date="2015-01-19T05:12:00Z">
              <w:r w:rsidDel="004B719A">
                <w:delText xml:space="preserve">The Refrain Policy value set </w:delText>
              </w:r>
              <w:r w:rsidRPr="00C664AF" w:rsidDel="004B719A">
                <w:rPr>
                  <w:b/>
                </w:rPr>
                <w:delText>MAY</w:delText>
              </w:r>
              <w:r w:rsidDel="004B719A">
                <w:delText xml:space="preserve"> be used to support additional information within a Patient Consent Directive associated with protected diagnoses</w:delText>
              </w:r>
            </w:del>
          </w:p>
        </w:tc>
        <w:tc>
          <w:tcPr>
            <w:tcW w:w="1530" w:type="dxa"/>
          </w:tcPr>
          <w:p w:rsidR="00746AF5" w:rsidDel="004B719A" w:rsidRDefault="00746AF5" w:rsidP="00746AF5">
            <w:pPr>
              <w:keepNext/>
              <w:ind w:firstLine="0"/>
              <w:rPr>
                <w:del w:id="2002" w:author="nbashyam" w:date="2015-01-19T05:12:00Z"/>
                <w:lang w:bidi="en-US"/>
              </w:rPr>
            </w:pPr>
            <w:del w:id="2003" w:author="nbashyam" w:date="2015-01-19T05:12:00Z">
              <w:r w:rsidDel="004B719A">
                <w:rPr>
                  <w:lang w:bidi="en-US"/>
                </w:rPr>
                <w:delText>3.7.2</w:delText>
              </w:r>
            </w:del>
          </w:p>
        </w:tc>
      </w:tr>
      <w:tr w:rsidR="00746AF5" w:rsidDel="004B719A" w:rsidTr="00746AF5">
        <w:trPr>
          <w:trHeight w:val="64"/>
          <w:del w:id="2004" w:author="nbashyam" w:date="2015-01-19T05:12:00Z"/>
        </w:trPr>
        <w:tc>
          <w:tcPr>
            <w:tcW w:w="7938" w:type="dxa"/>
          </w:tcPr>
          <w:p w:rsidR="00746AF5" w:rsidRPr="00C4668B" w:rsidDel="004B719A" w:rsidRDefault="00746AF5" w:rsidP="00746AF5">
            <w:pPr>
              <w:ind w:firstLine="0"/>
              <w:rPr>
                <w:del w:id="2005" w:author="nbashyam" w:date="2015-01-19T05:12:00Z"/>
              </w:rPr>
            </w:pPr>
            <w:del w:id="2006" w:author="nbashyam" w:date="2015-01-19T05:12:00Z">
              <w:r w:rsidDel="004B719A">
                <w:delText xml:space="preserve">Implementers </w:delText>
              </w:r>
              <w:r w:rsidRPr="000C3C1D" w:rsidDel="004B719A">
                <w:rPr>
                  <w:b/>
                </w:rPr>
                <w:delText>SHOULD</w:delText>
              </w:r>
              <w:r w:rsidDel="004B719A">
                <w:delText xml:space="preserve"> use this value set when defining the Obligation Code data element</w:delText>
              </w:r>
            </w:del>
          </w:p>
        </w:tc>
        <w:tc>
          <w:tcPr>
            <w:tcW w:w="1530" w:type="dxa"/>
          </w:tcPr>
          <w:p w:rsidR="00746AF5" w:rsidDel="004B719A" w:rsidRDefault="00746AF5" w:rsidP="00746AF5">
            <w:pPr>
              <w:keepNext/>
              <w:ind w:firstLine="0"/>
              <w:rPr>
                <w:del w:id="2007" w:author="nbashyam" w:date="2015-01-19T05:12:00Z"/>
                <w:lang w:bidi="en-US"/>
              </w:rPr>
            </w:pPr>
            <w:del w:id="2008" w:author="nbashyam" w:date="2015-01-19T05:12:00Z">
              <w:r w:rsidDel="004B719A">
                <w:rPr>
                  <w:lang w:bidi="en-US"/>
                </w:rPr>
                <w:delText>3.7.2</w:delText>
              </w:r>
            </w:del>
          </w:p>
        </w:tc>
      </w:tr>
      <w:tr w:rsidR="00746AF5" w:rsidDel="004B719A" w:rsidTr="00746AF5">
        <w:trPr>
          <w:trHeight w:val="64"/>
          <w:del w:id="2009" w:author="nbashyam" w:date="2015-01-19T05:12:00Z"/>
        </w:trPr>
        <w:tc>
          <w:tcPr>
            <w:tcW w:w="7938" w:type="dxa"/>
          </w:tcPr>
          <w:p w:rsidR="00746AF5" w:rsidRPr="00C4668B" w:rsidDel="004B719A" w:rsidRDefault="00746AF5" w:rsidP="00746AF5">
            <w:pPr>
              <w:ind w:firstLine="0"/>
              <w:rPr>
                <w:del w:id="2010" w:author="nbashyam" w:date="2015-01-19T05:12:00Z"/>
              </w:rPr>
            </w:pPr>
            <w:del w:id="2011" w:author="nbashyam" w:date="2015-01-19T05:12:00Z">
              <w:r w:rsidDel="004B719A">
                <w:delText xml:space="preserve">Implementers </w:delText>
              </w:r>
              <w:r w:rsidRPr="000C3C1D" w:rsidDel="004B719A">
                <w:rPr>
                  <w:b/>
                </w:rPr>
                <w:delText>SHOULD</w:delText>
              </w:r>
              <w:r w:rsidDel="004B719A">
                <w:delText xml:space="preserve"> use this value set when defining the Policy Reference data element.</w:delText>
              </w:r>
            </w:del>
          </w:p>
        </w:tc>
        <w:tc>
          <w:tcPr>
            <w:tcW w:w="1530" w:type="dxa"/>
          </w:tcPr>
          <w:p w:rsidR="00746AF5" w:rsidDel="004B719A" w:rsidRDefault="00746AF5" w:rsidP="00746AF5">
            <w:pPr>
              <w:keepNext/>
              <w:ind w:firstLine="0"/>
              <w:rPr>
                <w:del w:id="2012" w:author="nbashyam" w:date="2015-01-19T05:12:00Z"/>
                <w:lang w:bidi="en-US"/>
              </w:rPr>
            </w:pPr>
            <w:del w:id="2013" w:author="nbashyam" w:date="2015-01-19T05:12:00Z">
              <w:r w:rsidDel="004B719A">
                <w:rPr>
                  <w:lang w:bidi="en-US"/>
                </w:rPr>
                <w:delText>3.7.2</w:delText>
              </w:r>
            </w:del>
          </w:p>
        </w:tc>
      </w:tr>
      <w:tr w:rsidR="00746AF5" w:rsidDel="004B719A" w:rsidTr="00746AF5">
        <w:trPr>
          <w:trHeight w:val="64"/>
          <w:del w:id="2014" w:author="nbashyam" w:date="2015-01-19T05:12:00Z"/>
        </w:trPr>
        <w:tc>
          <w:tcPr>
            <w:tcW w:w="7938" w:type="dxa"/>
          </w:tcPr>
          <w:p w:rsidR="00746AF5" w:rsidRPr="00C4668B" w:rsidDel="004B719A" w:rsidRDefault="00746AF5" w:rsidP="00746AF5">
            <w:pPr>
              <w:ind w:firstLine="0"/>
              <w:rPr>
                <w:del w:id="2015" w:author="nbashyam" w:date="2015-01-19T05:12:00Z"/>
              </w:rPr>
            </w:pPr>
            <w:del w:id="2016" w:author="nbashyam" w:date="2015-01-19T05:12:00Z">
              <w:r w:rsidDel="004B719A">
                <w:delText xml:space="preserve">Implementers </w:delText>
              </w:r>
              <w:r w:rsidDel="004B719A">
                <w:rPr>
                  <w:b/>
                </w:rPr>
                <w:delText>SHALL</w:delText>
              </w:r>
              <w:r w:rsidDel="004B719A">
                <w:delText xml:space="preserve"> use this value set when defining the Purpose of Use data element.</w:delText>
              </w:r>
            </w:del>
          </w:p>
        </w:tc>
        <w:tc>
          <w:tcPr>
            <w:tcW w:w="1530" w:type="dxa"/>
          </w:tcPr>
          <w:p w:rsidR="00746AF5" w:rsidDel="004B719A" w:rsidRDefault="00746AF5" w:rsidP="00746AF5">
            <w:pPr>
              <w:keepNext/>
              <w:ind w:firstLine="0"/>
              <w:rPr>
                <w:del w:id="2017" w:author="nbashyam" w:date="2015-01-19T05:12:00Z"/>
                <w:lang w:bidi="en-US"/>
              </w:rPr>
            </w:pPr>
            <w:del w:id="2018" w:author="nbashyam" w:date="2015-01-19T05:12:00Z">
              <w:r w:rsidDel="004B719A">
                <w:rPr>
                  <w:lang w:bidi="en-US"/>
                </w:rPr>
                <w:delText>3.7.2</w:delText>
              </w:r>
            </w:del>
          </w:p>
        </w:tc>
      </w:tr>
      <w:tr w:rsidR="00746AF5" w:rsidDel="004B719A" w:rsidTr="00746AF5">
        <w:trPr>
          <w:trHeight w:val="64"/>
          <w:del w:id="2019" w:author="nbashyam" w:date="2015-01-19T05:12:00Z"/>
        </w:trPr>
        <w:tc>
          <w:tcPr>
            <w:tcW w:w="7938" w:type="dxa"/>
          </w:tcPr>
          <w:p w:rsidR="00746AF5" w:rsidRPr="00C4668B" w:rsidDel="004B719A" w:rsidRDefault="00746AF5" w:rsidP="00397CF3">
            <w:pPr>
              <w:ind w:firstLine="0"/>
              <w:rPr>
                <w:del w:id="2020" w:author="nbashyam" w:date="2015-01-19T05:12:00Z"/>
              </w:rPr>
            </w:pPr>
            <w:del w:id="2021" w:author="nbashyam" w:date="2015-01-19T05:12:00Z">
              <w:r w:rsidDel="004B719A">
                <w:delText>X</w:delText>
              </w:r>
              <w:r w:rsidRPr="000C3C1D" w:rsidDel="004B719A">
                <w:delText xml:space="preserve">ACML </w:delText>
              </w:r>
              <w:r w:rsidRPr="000C3C1D" w:rsidDel="004B719A">
                <w:rPr>
                  <w:b/>
                </w:rPr>
                <w:delText>MAY</w:delText>
              </w:r>
              <w:r w:rsidRPr="000C3C1D" w:rsidDel="004B719A">
                <w:delText xml:space="preserve"> be used to point when policyReferences are made to external policies that </w:delText>
              </w:r>
              <w:r w:rsidR="00397CF3" w:rsidDel="004B719A">
                <w:delText>is</w:delText>
              </w:r>
              <w:r w:rsidRPr="000C3C1D" w:rsidDel="004B719A">
                <w:delText xml:space="preserve"> machine computable</w:delText>
              </w:r>
            </w:del>
          </w:p>
        </w:tc>
        <w:tc>
          <w:tcPr>
            <w:tcW w:w="1530" w:type="dxa"/>
          </w:tcPr>
          <w:p w:rsidR="00746AF5" w:rsidDel="004B719A" w:rsidRDefault="00746AF5" w:rsidP="00746AF5">
            <w:pPr>
              <w:keepNext/>
              <w:ind w:firstLine="0"/>
              <w:rPr>
                <w:del w:id="2022" w:author="nbashyam" w:date="2015-01-19T05:12:00Z"/>
                <w:lang w:bidi="en-US"/>
              </w:rPr>
            </w:pPr>
            <w:del w:id="2023" w:author="nbashyam" w:date="2015-01-19T05:12:00Z">
              <w:r w:rsidDel="004B719A">
                <w:rPr>
                  <w:lang w:bidi="en-US"/>
                </w:rPr>
                <w:delText>3.7.4</w:delText>
              </w:r>
            </w:del>
          </w:p>
        </w:tc>
      </w:tr>
      <w:tr w:rsidR="00746AF5" w:rsidDel="004B719A" w:rsidTr="00746AF5">
        <w:trPr>
          <w:trHeight w:val="64"/>
          <w:del w:id="2024" w:author="nbashyam" w:date="2015-01-19T05:12:00Z"/>
        </w:trPr>
        <w:tc>
          <w:tcPr>
            <w:tcW w:w="7938" w:type="dxa"/>
          </w:tcPr>
          <w:p w:rsidR="00746AF5" w:rsidDel="004B719A" w:rsidRDefault="00746AF5" w:rsidP="0048773D">
            <w:pPr>
              <w:ind w:firstLine="0"/>
              <w:rPr>
                <w:del w:id="2025" w:author="nbashyam" w:date="2015-01-19T05:12:00Z"/>
              </w:rPr>
            </w:pPr>
            <w:del w:id="2026" w:author="nbashyam" w:date="2015-01-19T05:12:00Z">
              <w:r w:rsidDel="004B719A">
                <w:delText xml:space="preserve">Coverage type codes </w:delText>
              </w:r>
              <w:r w:rsidR="0048773D" w:rsidRPr="0048773D" w:rsidDel="004B719A">
                <w:rPr>
                  <w:b/>
                </w:rPr>
                <w:delText>MAY</w:delText>
              </w:r>
              <w:r w:rsidDel="004B719A">
                <w:delText xml:space="preserve"> be used to identify</w:delText>
              </w:r>
              <w:r w:rsidRPr="00CB7F79" w:rsidDel="004B719A">
                <w:delText xml:space="preserve"> the types of coverage used to pay for services documented in the info</w:delText>
              </w:r>
              <w:r w:rsidDel="004B719A">
                <w:delText xml:space="preserve">rmation intended for disclosure. The sending and receiving systems </w:delText>
              </w:r>
              <w:r w:rsidR="0048773D" w:rsidRPr="0048773D" w:rsidDel="004B719A">
                <w:rPr>
                  <w:b/>
                </w:rPr>
                <w:delText>MAY</w:delText>
              </w:r>
              <w:r w:rsidDel="004B719A">
                <w:delText xml:space="preserve"> use this information as part of annotations that are made to patient data in making determinations on the patient data they allow to be disclosed.</w:delText>
              </w:r>
            </w:del>
          </w:p>
        </w:tc>
        <w:tc>
          <w:tcPr>
            <w:tcW w:w="1530" w:type="dxa"/>
          </w:tcPr>
          <w:p w:rsidR="00746AF5" w:rsidDel="004B719A" w:rsidRDefault="00746AF5" w:rsidP="00746AF5">
            <w:pPr>
              <w:keepNext/>
              <w:ind w:firstLine="0"/>
              <w:rPr>
                <w:del w:id="2027" w:author="nbashyam" w:date="2015-01-19T05:12:00Z"/>
                <w:lang w:bidi="en-US"/>
              </w:rPr>
            </w:pPr>
            <w:del w:id="2028" w:author="nbashyam" w:date="2015-01-19T05:12:00Z">
              <w:r w:rsidDel="004B719A">
                <w:rPr>
                  <w:lang w:bidi="en-US"/>
                </w:rPr>
                <w:delText>3.8.1</w:delText>
              </w:r>
            </w:del>
          </w:p>
        </w:tc>
      </w:tr>
      <w:tr w:rsidR="00746AF5" w:rsidDel="004B719A" w:rsidTr="00746AF5">
        <w:trPr>
          <w:trHeight w:val="64"/>
          <w:del w:id="2029" w:author="nbashyam" w:date="2015-01-19T05:12:00Z"/>
        </w:trPr>
        <w:tc>
          <w:tcPr>
            <w:tcW w:w="7938" w:type="dxa"/>
          </w:tcPr>
          <w:p w:rsidR="00746AF5" w:rsidDel="004B719A" w:rsidRDefault="00746AF5" w:rsidP="00746AF5">
            <w:pPr>
              <w:ind w:firstLine="0"/>
              <w:rPr>
                <w:del w:id="2030" w:author="nbashyam" w:date="2015-01-19T05:12:00Z"/>
              </w:rPr>
            </w:pPr>
            <w:del w:id="2031" w:author="nbashyam" w:date="2015-01-19T05:12:00Z">
              <w:r w:rsidRPr="00D84985" w:rsidDel="004B719A">
                <w:delText xml:space="preserve">Implementers </w:delText>
              </w:r>
              <w:r w:rsidRPr="00D84985" w:rsidDel="004B719A">
                <w:rPr>
                  <w:b/>
                </w:rPr>
                <w:delText>SHALL</w:delText>
              </w:r>
              <w:r w:rsidDel="004B719A">
                <w:delText xml:space="preserve"> use the ASC X12 5</w:delText>
              </w:r>
              <w:r w:rsidRPr="00D84985" w:rsidDel="004B719A">
                <w:delText xml:space="preserve">010 </w:delText>
              </w:r>
              <w:r w:rsidDel="004B719A">
                <w:delText>coding system to define insurance coverage</w:delText>
              </w:r>
            </w:del>
          </w:p>
        </w:tc>
        <w:tc>
          <w:tcPr>
            <w:tcW w:w="1530" w:type="dxa"/>
          </w:tcPr>
          <w:p w:rsidR="00746AF5" w:rsidDel="004B719A" w:rsidRDefault="00746AF5" w:rsidP="00746AF5">
            <w:pPr>
              <w:keepNext/>
              <w:ind w:firstLine="0"/>
              <w:rPr>
                <w:del w:id="2032" w:author="nbashyam" w:date="2015-01-19T05:12:00Z"/>
                <w:lang w:bidi="en-US"/>
              </w:rPr>
            </w:pPr>
            <w:del w:id="2033" w:author="nbashyam" w:date="2015-01-19T05:12:00Z">
              <w:r w:rsidDel="004B719A">
                <w:rPr>
                  <w:lang w:bidi="en-US"/>
                </w:rPr>
                <w:delText>3.8.1</w:delText>
              </w:r>
            </w:del>
          </w:p>
        </w:tc>
      </w:tr>
      <w:tr w:rsidR="00746AF5" w:rsidDel="004B719A" w:rsidTr="00746AF5">
        <w:trPr>
          <w:trHeight w:val="64"/>
          <w:del w:id="2034" w:author="nbashyam" w:date="2015-01-19T05:12:00Z"/>
        </w:trPr>
        <w:tc>
          <w:tcPr>
            <w:tcW w:w="7938" w:type="dxa"/>
          </w:tcPr>
          <w:p w:rsidR="00746AF5" w:rsidDel="004B719A" w:rsidRDefault="00746AF5" w:rsidP="00746AF5">
            <w:pPr>
              <w:ind w:firstLine="0"/>
              <w:rPr>
                <w:del w:id="2035" w:author="nbashyam" w:date="2015-01-19T05:12:00Z"/>
              </w:rPr>
            </w:pPr>
            <w:del w:id="2036" w:author="nbashyam" w:date="2015-01-19T05:12:00Z">
              <w:r w:rsidDel="004B719A">
                <w:delText>The S&amp;I Framework Data Segmentation initiative recommends the use of XSPA as part of SAML to define Allowed Purposes</w:delText>
              </w:r>
            </w:del>
          </w:p>
        </w:tc>
        <w:tc>
          <w:tcPr>
            <w:tcW w:w="1530" w:type="dxa"/>
          </w:tcPr>
          <w:p w:rsidR="00746AF5" w:rsidDel="004B719A" w:rsidRDefault="00746AF5" w:rsidP="00746AF5">
            <w:pPr>
              <w:keepNext/>
              <w:ind w:firstLine="0"/>
              <w:rPr>
                <w:del w:id="2037" w:author="nbashyam" w:date="2015-01-19T05:12:00Z"/>
                <w:lang w:bidi="en-US"/>
              </w:rPr>
            </w:pPr>
            <w:del w:id="2038" w:author="nbashyam" w:date="2015-01-19T05:12:00Z">
              <w:r w:rsidDel="004B719A">
                <w:rPr>
                  <w:lang w:bidi="en-US"/>
                </w:rPr>
                <w:delText>3.8.2</w:delText>
              </w:r>
            </w:del>
          </w:p>
        </w:tc>
      </w:tr>
      <w:tr w:rsidR="00746AF5" w:rsidDel="004B719A" w:rsidTr="00746AF5">
        <w:trPr>
          <w:trHeight w:val="64"/>
          <w:del w:id="2039" w:author="nbashyam" w:date="2015-01-19T05:12:00Z"/>
        </w:trPr>
        <w:tc>
          <w:tcPr>
            <w:tcW w:w="7938" w:type="dxa"/>
          </w:tcPr>
          <w:p w:rsidR="00746AF5" w:rsidDel="004B719A" w:rsidRDefault="00746AF5" w:rsidP="00746AF5">
            <w:pPr>
              <w:ind w:firstLine="0"/>
              <w:rPr>
                <w:del w:id="2040" w:author="nbashyam" w:date="2015-01-19T05:12:00Z"/>
              </w:rPr>
            </w:pPr>
            <w:del w:id="2041" w:author="nbashyam" w:date="2015-01-19T05:12:00Z">
              <w:r w:rsidRPr="009B2116" w:rsidDel="004B719A">
                <w:delText xml:space="preserve">H7 Purpose of Use coding system </w:delText>
              </w:r>
              <w:r w:rsidRPr="00841636" w:rsidDel="004B719A">
                <w:rPr>
                  <w:b/>
                </w:rPr>
                <w:delText>SHALL</w:delText>
              </w:r>
              <w:r w:rsidRPr="009B2116" w:rsidDel="004B719A">
                <w:delText xml:space="preserve"> be used to specify the Allowed Purposes within the SAML Assertion.</w:delText>
              </w:r>
            </w:del>
          </w:p>
        </w:tc>
        <w:tc>
          <w:tcPr>
            <w:tcW w:w="1530" w:type="dxa"/>
          </w:tcPr>
          <w:p w:rsidR="00746AF5" w:rsidDel="004B719A" w:rsidRDefault="00746AF5" w:rsidP="00746AF5">
            <w:pPr>
              <w:keepNext/>
              <w:ind w:firstLine="0"/>
              <w:rPr>
                <w:del w:id="2042" w:author="nbashyam" w:date="2015-01-19T05:12:00Z"/>
                <w:lang w:bidi="en-US"/>
              </w:rPr>
            </w:pPr>
            <w:del w:id="2043" w:author="nbashyam" w:date="2015-01-19T05:12:00Z">
              <w:r w:rsidDel="004B719A">
                <w:rPr>
                  <w:lang w:bidi="en-US"/>
                </w:rPr>
                <w:delText>3.8.2</w:delText>
              </w:r>
            </w:del>
          </w:p>
        </w:tc>
      </w:tr>
      <w:tr w:rsidR="00746AF5" w:rsidDel="004B719A" w:rsidTr="00746AF5">
        <w:trPr>
          <w:trHeight w:val="64"/>
          <w:del w:id="2044" w:author="nbashyam" w:date="2015-01-19T05:12:00Z"/>
        </w:trPr>
        <w:tc>
          <w:tcPr>
            <w:tcW w:w="7938" w:type="dxa"/>
          </w:tcPr>
          <w:p w:rsidR="00746AF5" w:rsidDel="004B719A" w:rsidRDefault="00746AF5" w:rsidP="00746AF5">
            <w:pPr>
              <w:ind w:firstLine="0"/>
              <w:rPr>
                <w:del w:id="2045" w:author="nbashyam" w:date="2015-01-19T05:12:00Z"/>
              </w:rPr>
            </w:pPr>
            <w:del w:id="2046" w:author="nbashyam" w:date="2015-01-19T05:12:00Z">
              <w:r w:rsidDel="004B719A">
                <w:lastRenderedPageBreak/>
                <w:delText xml:space="preserve">The sending system that chooses to use purpose of use codes </w:delText>
              </w:r>
              <w:r w:rsidDel="004B719A">
                <w:rPr>
                  <w:b/>
                </w:rPr>
                <w:delText>SHALL</w:delText>
              </w:r>
              <w:r w:rsidDel="004B719A">
                <w:delText xml:space="preserve"> use values from the HL7 Purpose of Use value set.</w:delText>
              </w:r>
            </w:del>
          </w:p>
        </w:tc>
        <w:tc>
          <w:tcPr>
            <w:tcW w:w="1530" w:type="dxa"/>
          </w:tcPr>
          <w:p w:rsidR="00746AF5" w:rsidDel="004B719A" w:rsidRDefault="00746AF5" w:rsidP="00746AF5">
            <w:pPr>
              <w:keepNext/>
              <w:ind w:firstLine="0"/>
              <w:rPr>
                <w:del w:id="2047" w:author="nbashyam" w:date="2015-01-19T05:12:00Z"/>
                <w:lang w:bidi="en-US"/>
              </w:rPr>
            </w:pPr>
            <w:del w:id="2048" w:author="nbashyam" w:date="2015-01-19T05:12:00Z">
              <w:r w:rsidDel="004B719A">
                <w:rPr>
                  <w:lang w:bidi="en-US"/>
                </w:rPr>
                <w:delText>3.8.2</w:delText>
              </w:r>
            </w:del>
          </w:p>
        </w:tc>
      </w:tr>
      <w:tr w:rsidR="00746AF5" w:rsidDel="004B719A" w:rsidTr="00746AF5">
        <w:trPr>
          <w:trHeight w:val="64"/>
          <w:del w:id="2049" w:author="nbashyam" w:date="2015-01-19T05:12:00Z"/>
        </w:trPr>
        <w:tc>
          <w:tcPr>
            <w:tcW w:w="7938" w:type="dxa"/>
          </w:tcPr>
          <w:p w:rsidR="00746AF5" w:rsidDel="004B719A" w:rsidRDefault="00746AF5" w:rsidP="00746AF5">
            <w:pPr>
              <w:ind w:firstLine="0"/>
              <w:rPr>
                <w:del w:id="2050" w:author="nbashyam" w:date="2015-01-19T05:12:00Z"/>
              </w:rPr>
            </w:pPr>
            <w:del w:id="2051" w:author="nbashyam" w:date="2015-01-19T05:12:00Z">
              <w:r w:rsidDel="004B719A">
                <w:delText xml:space="preserve">Implementers </w:delText>
              </w:r>
              <w:r w:rsidRPr="009B2116" w:rsidDel="004B719A">
                <w:rPr>
                  <w:b/>
                </w:rPr>
                <w:delText>MAY</w:delText>
              </w:r>
              <w:r w:rsidDel="004B719A">
                <w:delText xml:space="preserve"> use the NwHIN purpose of use values in their implementations if they wish to convey that purpose to another partner implementing NwHIN Exchange.</w:delText>
              </w:r>
            </w:del>
          </w:p>
        </w:tc>
        <w:tc>
          <w:tcPr>
            <w:tcW w:w="1530" w:type="dxa"/>
          </w:tcPr>
          <w:p w:rsidR="00746AF5" w:rsidDel="004B719A" w:rsidRDefault="00746AF5" w:rsidP="00746AF5">
            <w:pPr>
              <w:keepNext/>
              <w:ind w:firstLine="0"/>
              <w:rPr>
                <w:del w:id="2052" w:author="nbashyam" w:date="2015-01-19T05:12:00Z"/>
                <w:lang w:bidi="en-US"/>
              </w:rPr>
            </w:pPr>
            <w:del w:id="2053" w:author="nbashyam" w:date="2015-01-19T05:12:00Z">
              <w:r w:rsidDel="004B719A">
                <w:rPr>
                  <w:lang w:bidi="en-US"/>
                </w:rPr>
                <w:delText>3.8.2</w:delText>
              </w:r>
            </w:del>
          </w:p>
        </w:tc>
      </w:tr>
      <w:tr w:rsidR="00746AF5" w:rsidDel="004B719A" w:rsidTr="00746AF5">
        <w:trPr>
          <w:trHeight w:val="64"/>
          <w:del w:id="2054" w:author="nbashyam" w:date="2015-01-19T05:12:00Z"/>
        </w:trPr>
        <w:tc>
          <w:tcPr>
            <w:tcW w:w="7938" w:type="dxa"/>
          </w:tcPr>
          <w:p w:rsidR="00746AF5" w:rsidDel="004B719A" w:rsidRDefault="00746AF5" w:rsidP="00746AF5">
            <w:pPr>
              <w:ind w:firstLine="0"/>
              <w:rPr>
                <w:del w:id="2055" w:author="nbashyam" w:date="2015-01-19T05:12:00Z"/>
              </w:rPr>
            </w:pPr>
            <w:del w:id="2056" w:author="nbashyam" w:date="2015-01-19T05:12:00Z">
              <w:r w:rsidRPr="00503158" w:rsidDel="004B719A">
                <w:delText xml:space="preserve">Implementers </w:delText>
              </w:r>
              <w:r w:rsidRPr="00841636" w:rsidDel="004B719A">
                <w:rPr>
                  <w:b/>
                </w:rPr>
                <w:delText>SHALL</w:delText>
              </w:r>
              <w:r w:rsidRPr="00503158" w:rsidDel="004B719A">
                <w:delText xml:space="preserve"> use the </w:delText>
              </w:r>
              <w:r w:rsidDel="004B719A">
                <w:delText xml:space="preserve">SNOMED-CT </w:delText>
              </w:r>
              <w:r w:rsidRPr="00503158" w:rsidDel="004B719A">
                <w:delText>Healthcare Facility Type Value Set as defined within HITSP C80 (2.16.840.1.113883.3.88.12.80.67)</w:delText>
              </w:r>
            </w:del>
          </w:p>
        </w:tc>
        <w:tc>
          <w:tcPr>
            <w:tcW w:w="1530" w:type="dxa"/>
          </w:tcPr>
          <w:p w:rsidR="00746AF5" w:rsidDel="004B719A" w:rsidRDefault="00746AF5" w:rsidP="00746AF5">
            <w:pPr>
              <w:keepNext/>
              <w:ind w:firstLine="0"/>
              <w:rPr>
                <w:del w:id="2057" w:author="nbashyam" w:date="2015-01-19T05:12:00Z"/>
                <w:lang w:bidi="en-US"/>
              </w:rPr>
            </w:pPr>
            <w:del w:id="2058" w:author="nbashyam" w:date="2015-01-19T05:12:00Z">
              <w:r w:rsidDel="004B719A">
                <w:rPr>
                  <w:lang w:bidi="en-US"/>
                </w:rPr>
                <w:delText>3.8.3</w:delText>
              </w:r>
            </w:del>
          </w:p>
        </w:tc>
      </w:tr>
      <w:tr w:rsidR="00746AF5" w:rsidDel="004B719A" w:rsidTr="00746AF5">
        <w:trPr>
          <w:trHeight w:val="64"/>
          <w:del w:id="2059" w:author="nbashyam" w:date="2015-01-19T05:12:00Z"/>
        </w:trPr>
        <w:tc>
          <w:tcPr>
            <w:tcW w:w="7938" w:type="dxa"/>
          </w:tcPr>
          <w:p w:rsidR="00746AF5" w:rsidDel="004B719A" w:rsidRDefault="00746AF5" w:rsidP="00746AF5">
            <w:pPr>
              <w:ind w:firstLine="0"/>
              <w:rPr>
                <w:del w:id="2060" w:author="nbashyam" w:date="2015-01-19T05:12:00Z"/>
              </w:rPr>
            </w:pPr>
            <w:del w:id="2061" w:author="nbashyam" w:date="2015-01-19T05:12:00Z">
              <w:r w:rsidDel="004B719A">
                <w:delText xml:space="preserve">If The FacilityTypeCode is 25681007, then the confidentialityCode for the payload (within the CDA Document) and the XDR/XDS metadata in the data sharing mechanism </w:delText>
              </w:r>
              <w:r w:rsidRPr="00643734" w:rsidDel="004B719A">
                <w:rPr>
                  <w:b/>
                </w:rPr>
                <w:delText>MUST</w:delText>
              </w:r>
              <w:r w:rsidDel="004B719A">
                <w:delText xml:space="preserve"> be set to R.</w:delText>
              </w:r>
            </w:del>
          </w:p>
        </w:tc>
        <w:tc>
          <w:tcPr>
            <w:tcW w:w="1530" w:type="dxa"/>
          </w:tcPr>
          <w:p w:rsidR="00746AF5" w:rsidDel="004B719A" w:rsidRDefault="00746AF5" w:rsidP="00746AF5">
            <w:pPr>
              <w:keepNext/>
              <w:ind w:firstLine="0"/>
              <w:rPr>
                <w:del w:id="2062" w:author="nbashyam" w:date="2015-01-19T05:12:00Z"/>
                <w:lang w:bidi="en-US"/>
              </w:rPr>
            </w:pPr>
            <w:del w:id="2063" w:author="nbashyam" w:date="2015-01-19T05:12:00Z">
              <w:r w:rsidDel="004B719A">
                <w:rPr>
                  <w:lang w:bidi="en-US"/>
                </w:rPr>
                <w:delText>3.8.3</w:delText>
              </w:r>
            </w:del>
          </w:p>
        </w:tc>
      </w:tr>
      <w:tr w:rsidR="00746AF5" w:rsidDel="004B719A" w:rsidTr="00746AF5">
        <w:trPr>
          <w:trHeight w:val="64"/>
          <w:del w:id="2064" w:author="nbashyam" w:date="2015-01-19T05:12:00Z"/>
        </w:trPr>
        <w:tc>
          <w:tcPr>
            <w:tcW w:w="7938" w:type="dxa"/>
          </w:tcPr>
          <w:p w:rsidR="00746AF5" w:rsidDel="004B719A" w:rsidRDefault="00746AF5" w:rsidP="00746AF5">
            <w:pPr>
              <w:ind w:firstLine="0"/>
              <w:rPr>
                <w:del w:id="2065" w:author="nbashyam" w:date="2015-01-19T05:12:00Z"/>
              </w:rPr>
            </w:pPr>
            <w:del w:id="2066" w:author="nbashyam" w:date="2015-01-19T05:12:00Z">
              <w:r w:rsidDel="004B719A">
                <w:delText xml:space="preserve">If the FacilityTypeCode is 20078004, then the confidentialityCode for the payload (within the CDA Document) and the XDR/XDS metadata in the data sharing mechanism </w:delText>
              </w:r>
              <w:r w:rsidRPr="00643734" w:rsidDel="004B719A">
                <w:rPr>
                  <w:b/>
                </w:rPr>
                <w:delText>MUST</w:delText>
              </w:r>
              <w:r w:rsidDel="004B719A">
                <w:delText xml:space="preserve"> be set to R.</w:delText>
              </w:r>
            </w:del>
          </w:p>
        </w:tc>
        <w:tc>
          <w:tcPr>
            <w:tcW w:w="1530" w:type="dxa"/>
          </w:tcPr>
          <w:p w:rsidR="00746AF5" w:rsidDel="004B719A" w:rsidRDefault="00746AF5" w:rsidP="00746AF5">
            <w:pPr>
              <w:keepNext/>
              <w:ind w:firstLine="0"/>
              <w:rPr>
                <w:del w:id="2067" w:author="nbashyam" w:date="2015-01-19T05:12:00Z"/>
                <w:lang w:bidi="en-US"/>
              </w:rPr>
            </w:pPr>
            <w:del w:id="2068" w:author="nbashyam" w:date="2015-01-19T05:12:00Z">
              <w:r w:rsidDel="004B719A">
                <w:rPr>
                  <w:lang w:bidi="en-US"/>
                </w:rPr>
                <w:delText>3.8.3</w:delText>
              </w:r>
            </w:del>
          </w:p>
        </w:tc>
      </w:tr>
      <w:tr w:rsidR="00746AF5" w:rsidDel="004B719A" w:rsidTr="00746AF5">
        <w:trPr>
          <w:trHeight w:val="64"/>
          <w:del w:id="2069" w:author="nbashyam" w:date="2015-01-19T05:12:00Z"/>
        </w:trPr>
        <w:tc>
          <w:tcPr>
            <w:tcW w:w="7938" w:type="dxa"/>
          </w:tcPr>
          <w:p w:rsidR="00746AF5" w:rsidDel="004B719A" w:rsidRDefault="00746AF5" w:rsidP="00746AF5">
            <w:pPr>
              <w:ind w:firstLine="0"/>
              <w:rPr>
                <w:del w:id="2070" w:author="nbashyam" w:date="2015-01-19T05:12:00Z"/>
              </w:rPr>
            </w:pPr>
            <w:del w:id="2071" w:author="nbashyam" w:date="2015-01-19T05:12:00Z">
              <w:r w:rsidDel="004B719A">
                <w:delText>Push Based model – Include in Consent Directive as separate document</w:delText>
              </w:r>
            </w:del>
          </w:p>
          <w:p w:rsidR="00746AF5" w:rsidDel="004B719A" w:rsidRDefault="00746AF5" w:rsidP="00746AF5">
            <w:pPr>
              <w:ind w:firstLine="0"/>
              <w:rPr>
                <w:del w:id="2072" w:author="nbashyam" w:date="2015-01-19T05:12:00Z"/>
              </w:rPr>
            </w:pPr>
          </w:p>
          <w:p w:rsidR="00746AF5" w:rsidDel="004B719A" w:rsidRDefault="00746AF5" w:rsidP="00746AF5">
            <w:pPr>
              <w:ind w:firstLine="0"/>
              <w:rPr>
                <w:del w:id="2073" w:author="nbashyam" w:date="2015-01-19T05:12:00Z"/>
              </w:rPr>
            </w:pPr>
            <w:del w:id="2074" w:author="nbashyam" w:date="2015-01-19T05:12:00Z">
              <w:r w:rsidDel="004B719A">
                <w:delText xml:space="preserve">In this approach, sensitivity codes are included within the CDA Consent Directive document. The CDA Consent Directive </w:delText>
              </w:r>
              <w:r w:rsidR="00F87632" w:rsidRPr="00F87632" w:rsidDel="004B719A">
                <w:rPr>
                  <w:b/>
                </w:rPr>
                <w:delText>SHALL</w:delText>
              </w:r>
              <w:r w:rsidDel="004B719A">
                <w:delText xml:space="preserve"> contain sensitivity codes within the Information Type and Sensitivity Component</w:delText>
              </w:r>
              <w:r w:rsidR="00F87632" w:rsidDel="004B719A">
                <w:delText xml:space="preserve"> if this approach is used</w:delText>
              </w:r>
              <w:r w:rsidDel="004B719A">
                <w:delText>. The sensitivity codes are provided to the receiving system prior to any sending of patient data.</w:delText>
              </w:r>
            </w:del>
          </w:p>
          <w:p w:rsidR="00746AF5" w:rsidDel="004B719A" w:rsidRDefault="00746AF5" w:rsidP="00746AF5">
            <w:pPr>
              <w:ind w:firstLine="0"/>
              <w:rPr>
                <w:del w:id="2075" w:author="nbashyam" w:date="2015-01-19T05:12:00Z"/>
              </w:rPr>
            </w:pPr>
          </w:p>
          <w:p w:rsidR="00746AF5" w:rsidDel="004B719A" w:rsidRDefault="00746AF5" w:rsidP="00746AF5">
            <w:pPr>
              <w:ind w:firstLine="0"/>
              <w:rPr>
                <w:del w:id="2076" w:author="nbashyam" w:date="2015-01-19T05:12:00Z"/>
              </w:rPr>
            </w:pPr>
            <w:del w:id="2077" w:author="nbashyam" w:date="2015-01-19T05:12:00Z">
              <w:r w:rsidDel="004B719A">
                <w:delText>The receiving system would then have the option of agreeing to abide by the sensitivity codes prior to the sending system agreeing to send the information.</w:delText>
              </w:r>
            </w:del>
          </w:p>
        </w:tc>
        <w:tc>
          <w:tcPr>
            <w:tcW w:w="1530" w:type="dxa"/>
          </w:tcPr>
          <w:p w:rsidR="00746AF5" w:rsidDel="004B719A" w:rsidRDefault="00746AF5" w:rsidP="00746AF5">
            <w:pPr>
              <w:keepNext/>
              <w:ind w:firstLine="0"/>
              <w:rPr>
                <w:del w:id="2078" w:author="nbashyam" w:date="2015-01-19T05:12:00Z"/>
                <w:lang w:bidi="en-US"/>
              </w:rPr>
            </w:pPr>
            <w:del w:id="2079" w:author="nbashyam" w:date="2015-01-19T05:12:00Z">
              <w:r w:rsidDel="004B719A">
                <w:rPr>
                  <w:lang w:bidi="en-US"/>
                </w:rPr>
                <w:delText>3.8.5</w:delText>
              </w:r>
            </w:del>
          </w:p>
        </w:tc>
      </w:tr>
      <w:tr w:rsidR="00746AF5" w:rsidDel="004B719A" w:rsidTr="00746AF5">
        <w:trPr>
          <w:trHeight w:val="64"/>
          <w:del w:id="2080" w:author="nbashyam" w:date="2015-01-19T05:12:00Z"/>
        </w:trPr>
        <w:tc>
          <w:tcPr>
            <w:tcW w:w="7938" w:type="dxa"/>
          </w:tcPr>
          <w:p w:rsidR="00746AF5" w:rsidDel="004B719A" w:rsidRDefault="00746AF5" w:rsidP="00746AF5">
            <w:pPr>
              <w:ind w:firstLine="0"/>
              <w:rPr>
                <w:del w:id="2081" w:author="nbashyam" w:date="2015-01-19T05:12:00Z"/>
              </w:rPr>
            </w:pPr>
            <w:del w:id="2082" w:author="nbashyam" w:date="2015-01-19T05:12:00Z">
              <w:r w:rsidDel="004B719A">
                <w:delText>Push Based model – Include in Consent Directive and send consent directive and patient data together</w:delText>
              </w:r>
            </w:del>
          </w:p>
          <w:p w:rsidR="00746AF5" w:rsidDel="004B719A" w:rsidRDefault="00746AF5" w:rsidP="00746AF5">
            <w:pPr>
              <w:ind w:firstLine="0"/>
              <w:rPr>
                <w:del w:id="2083" w:author="nbashyam" w:date="2015-01-19T05:12:00Z"/>
              </w:rPr>
            </w:pPr>
          </w:p>
          <w:p w:rsidR="00746AF5" w:rsidDel="004B719A" w:rsidRDefault="00746AF5" w:rsidP="00746AF5">
            <w:pPr>
              <w:ind w:firstLine="0"/>
              <w:rPr>
                <w:del w:id="2084" w:author="nbashyam" w:date="2015-01-19T05:12:00Z"/>
              </w:rPr>
            </w:pPr>
            <w:del w:id="2085" w:author="nbashyam" w:date="2015-01-19T05:12:00Z">
              <w:r w:rsidDel="004B719A">
                <w:delText xml:space="preserve">In this approach, sensitivity codes are included within the CDA Consent Directive document, but both the consent directive and the patient data </w:delText>
              </w:r>
              <w:r w:rsidR="00F87632" w:rsidRPr="00F87632" w:rsidDel="004B719A">
                <w:rPr>
                  <w:b/>
                </w:rPr>
                <w:delText>MUST</w:delText>
              </w:r>
              <w:r w:rsidR="00F87632" w:rsidDel="004B719A">
                <w:delText xml:space="preserve"> be sent</w:delText>
              </w:r>
              <w:r w:rsidDel="004B719A">
                <w:delText xml:space="preserve"> at the same time to the receiving system.</w:delText>
              </w:r>
            </w:del>
          </w:p>
          <w:p w:rsidR="00746AF5" w:rsidDel="004B719A" w:rsidRDefault="00746AF5" w:rsidP="00746AF5">
            <w:pPr>
              <w:ind w:firstLine="0"/>
              <w:rPr>
                <w:del w:id="2086" w:author="nbashyam" w:date="2015-01-19T05:12:00Z"/>
              </w:rPr>
            </w:pPr>
          </w:p>
          <w:p w:rsidR="00746AF5" w:rsidDel="004B719A" w:rsidRDefault="00746AF5" w:rsidP="00746AF5">
            <w:pPr>
              <w:ind w:firstLine="0"/>
              <w:rPr>
                <w:del w:id="2087" w:author="nbashyam" w:date="2015-01-19T05:12:00Z"/>
              </w:rPr>
            </w:pPr>
            <w:del w:id="2088" w:author="nbashyam" w:date="2015-01-19T05:12:00Z">
              <w:r w:rsidDel="004B719A">
                <w:delText>The receiving system would then be responsible for processing the information within the patient consent directive prior to the handling of any patient data.</w:delText>
              </w:r>
            </w:del>
          </w:p>
        </w:tc>
        <w:tc>
          <w:tcPr>
            <w:tcW w:w="1530" w:type="dxa"/>
          </w:tcPr>
          <w:p w:rsidR="00746AF5" w:rsidDel="004B719A" w:rsidRDefault="00746AF5" w:rsidP="00746AF5">
            <w:pPr>
              <w:keepNext/>
              <w:ind w:firstLine="0"/>
              <w:rPr>
                <w:del w:id="2089" w:author="nbashyam" w:date="2015-01-19T05:12:00Z"/>
                <w:lang w:bidi="en-US"/>
              </w:rPr>
            </w:pPr>
            <w:del w:id="2090" w:author="nbashyam" w:date="2015-01-19T05:12:00Z">
              <w:r w:rsidDel="004B719A">
                <w:rPr>
                  <w:lang w:bidi="en-US"/>
                </w:rPr>
                <w:delText>3.8.5</w:delText>
              </w:r>
            </w:del>
          </w:p>
        </w:tc>
      </w:tr>
      <w:tr w:rsidR="00746AF5" w:rsidDel="004B719A" w:rsidTr="00746AF5">
        <w:trPr>
          <w:trHeight w:val="64"/>
          <w:del w:id="2091" w:author="nbashyam" w:date="2015-01-19T05:12:00Z"/>
        </w:trPr>
        <w:tc>
          <w:tcPr>
            <w:tcW w:w="7938" w:type="dxa"/>
          </w:tcPr>
          <w:p w:rsidR="00746AF5" w:rsidDel="004B719A" w:rsidRDefault="00746AF5" w:rsidP="00746AF5">
            <w:pPr>
              <w:ind w:firstLine="0"/>
              <w:rPr>
                <w:del w:id="2092" w:author="nbashyam" w:date="2015-01-19T05:12:00Z"/>
              </w:rPr>
            </w:pPr>
            <w:del w:id="2093" w:author="nbashyam" w:date="2015-01-19T05:12:00Z">
              <w:r w:rsidRPr="00954056" w:rsidDel="004B719A">
                <w:delText>Pull Based Model</w:delText>
              </w:r>
            </w:del>
          </w:p>
          <w:p w:rsidR="00746AF5" w:rsidDel="004B719A" w:rsidRDefault="00746AF5" w:rsidP="00746AF5">
            <w:pPr>
              <w:ind w:firstLine="0"/>
              <w:rPr>
                <w:del w:id="2094" w:author="nbashyam" w:date="2015-01-19T05:12:00Z"/>
              </w:rPr>
            </w:pPr>
          </w:p>
          <w:p w:rsidR="00746AF5" w:rsidDel="004B719A" w:rsidRDefault="00746AF5" w:rsidP="00746AF5">
            <w:pPr>
              <w:ind w:firstLine="0"/>
              <w:rPr>
                <w:del w:id="2095" w:author="nbashyam" w:date="2015-01-19T05:12:00Z"/>
              </w:rPr>
            </w:pPr>
            <w:del w:id="2096" w:author="nbashyam" w:date="2015-01-19T05:12:00Z">
              <w:r w:rsidDel="004B719A">
                <w:delText xml:space="preserve">The sensitivity code </w:delText>
              </w:r>
              <w:r w:rsidR="00F87632" w:rsidRPr="00F87632" w:rsidDel="004B719A">
                <w:rPr>
                  <w:b/>
                </w:rPr>
                <w:delText>WOULD</w:delText>
              </w:r>
              <w:r w:rsidDel="004B719A">
                <w:delText xml:space="preserve"> tell the authorized receiver/user of the payload/clinical CDA R2 about any of the following:</w:delText>
              </w:r>
            </w:del>
          </w:p>
          <w:p w:rsidR="00746AF5" w:rsidDel="004B719A" w:rsidRDefault="00746AF5" w:rsidP="00746AF5">
            <w:pPr>
              <w:ind w:firstLine="0"/>
              <w:rPr>
                <w:del w:id="2097" w:author="nbashyam" w:date="2015-01-19T05:12:00Z"/>
                <w:rFonts w:ascii="Arial Narrow" w:hAnsi="Arial Narrow" w:cs="Arial"/>
                <w:sz w:val="32"/>
                <w:szCs w:val="32"/>
                <w:lang w:val="pt-BR"/>
              </w:rPr>
            </w:pPr>
          </w:p>
          <w:p w:rsidR="00746AF5" w:rsidDel="004B719A" w:rsidRDefault="00746AF5" w:rsidP="00746AF5">
            <w:pPr>
              <w:ind w:left="720" w:firstLine="0"/>
              <w:rPr>
                <w:del w:id="2098" w:author="nbashyam" w:date="2015-01-19T05:12:00Z"/>
                <w:rFonts w:ascii="Arial Narrow" w:hAnsi="Arial Narrow" w:cs="Arial"/>
                <w:sz w:val="32"/>
                <w:szCs w:val="32"/>
                <w:lang w:val="pt-BR"/>
              </w:rPr>
            </w:pPr>
            <w:del w:id="2099" w:author="nbashyam" w:date="2015-01-19T05:12:00Z">
              <w:r w:rsidDel="004B719A">
                <w:delText xml:space="preserve">(1) (a) jurisdictional laws to which the authorized user </w:delText>
              </w:r>
              <w:r w:rsidR="00397CF3" w:rsidDel="004B719A">
                <w:delText>is</w:delText>
              </w:r>
              <w:r w:rsidDel="004B719A">
                <w:delText xml:space="preserve"> required to adhere/receiver system </w:delText>
              </w:r>
              <w:r w:rsidR="00397CF3" w:rsidDel="004B719A">
                <w:delText>are</w:delText>
              </w:r>
              <w:r w:rsidDel="004B719A">
                <w:delText xml:space="preserve"> required to enforce under that law (e.g., a federal privacy law)</w:delText>
              </w:r>
            </w:del>
          </w:p>
          <w:p w:rsidR="00746AF5" w:rsidDel="004B719A" w:rsidRDefault="00746AF5" w:rsidP="00746AF5">
            <w:pPr>
              <w:ind w:left="720" w:firstLine="0"/>
              <w:rPr>
                <w:del w:id="2100" w:author="nbashyam" w:date="2015-01-19T05:12:00Z"/>
                <w:rFonts w:ascii="Arial Narrow" w:hAnsi="Arial Narrow" w:cs="Arial"/>
                <w:sz w:val="32"/>
                <w:szCs w:val="32"/>
                <w:lang w:val="pt-BR"/>
              </w:rPr>
            </w:pPr>
            <w:del w:id="2101" w:author="nbashyam" w:date="2015-01-19T05:12:00Z">
              <w:r w:rsidDel="004B719A">
                <w:delText xml:space="preserve">(1) b) by agreement with the sender (e.g., sender </w:delText>
              </w:r>
              <w:r w:rsidR="00397CF3" w:rsidDel="004B719A">
                <w:delText>requires</w:delText>
              </w:r>
              <w:r w:rsidDel="004B719A">
                <w:delText xml:space="preserve"> the receiver to comply with privacy law in sender’s state to which the receiver has no other obligation to comply); or </w:delText>
              </w:r>
            </w:del>
          </w:p>
          <w:p w:rsidR="00746AF5" w:rsidDel="004B719A" w:rsidRDefault="00746AF5" w:rsidP="00746AF5">
            <w:pPr>
              <w:ind w:left="720" w:firstLine="0"/>
              <w:rPr>
                <w:del w:id="2102" w:author="nbashyam" w:date="2015-01-19T05:12:00Z"/>
              </w:rPr>
            </w:pPr>
            <w:del w:id="2103" w:author="nbashyam" w:date="2015-01-19T05:12:00Z">
              <w:r w:rsidDel="004B719A">
                <w:delText xml:space="preserve">(2) Organizational policies that the sender uses and </w:delText>
              </w:r>
              <w:r w:rsidR="00397CF3" w:rsidDel="004B719A">
                <w:delText>requires</w:delText>
              </w:r>
              <w:r w:rsidDel="004B719A">
                <w:delText xml:space="preserve"> the receiver to comply with via trust relationship or DURSA.</w:delText>
              </w:r>
            </w:del>
          </w:p>
          <w:p w:rsidR="00746AF5" w:rsidDel="004B719A" w:rsidRDefault="00746AF5" w:rsidP="00746AF5">
            <w:pPr>
              <w:ind w:left="720" w:firstLine="0"/>
              <w:rPr>
                <w:del w:id="2104" w:author="nbashyam" w:date="2015-01-19T05:12:00Z"/>
              </w:rPr>
            </w:pPr>
          </w:p>
          <w:p w:rsidR="00746AF5" w:rsidDel="004B719A" w:rsidRDefault="00746AF5" w:rsidP="00746AF5">
            <w:pPr>
              <w:ind w:firstLine="0"/>
              <w:rPr>
                <w:del w:id="2105" w:author="nbashyam" w:date="2015-01-19T05:12:00Z"/>
              </w:rPr>
            </w:pPr>
            <w:del w:id="2106" w:author="nbashyam" w:date="2015-01-19T05:12:00Z">
              <w:r w:rsidDel="004B719A">
                <w:lastRenderedPageBreak/>
                <w:delText>Thus, it is recommended that confidentiality codes be used to exchange levels of sensitivity, and further details on sensitivity can be included within a patient consent directive.</w:delText>
              </w:r>
            </w:del>
          </w:p>
        </w:tc>
        <w:tc>
          <w:tcPr>
            <w:tcW w:w="1530" w:type="dxa"/>
          </w:tcPr>
          <w:p w:rsidR="00746AF5" w:rsidDel="004B719A" w:rsidRDefault="00746AF5" w:rsidP="00746AF5">
            <w:pPr>
              <w:keepNext/>
              <w:ind w:firstLine="0"/>
              <w:rPr>
                <w:del w:id="2107" w:author="nbashyam" w:date="2015-01-19T05:12:00Z"/>
                <w:lang w:bidi="en-US"/>
              </w:rPr>
            </w:pPr>
            <w:del w:id="2108" w:author="nbashyam" w:date="2015-01-19T05:12:00Z">
              <w:r w:rsidDel="004B719A">
                <w:rPr>
                  <w:lang w:bidi="en-US"/>
                </w:rPr>
                <w:lastRenderedPageBreak/>
                <w:delText>3.8.5</w:delText>
              </w:r>
            </w:del>
          </w:p>
        </w:tc>
      </w:tr>
      <w:tr w:rsidR="00746AF5" w:rsidDel="004B719A" w:rsidTr="00746AF5">
        <w:trPr>
          <w:trHeight w:val="64"/>
          <w:del w:id="2109" w:author="nbashyam" w:date="2015-01-19T05:12:00Z"/>
        </w:trPr>
        <w:tc>
          <w:tcPr>
            <w:tcW w:w="7938" w:type="dxa"/>
          </w:tcPr>
          <w:p w:rsidR="00746AF5" w:rsidDel="004B719A" w:rsidRDefault="00746AF5" w:rsidP="00746AF5">
            <w:pPr>
              <w:ind w:firstLine="0"/>
              <w:rPr>
                <w:del w:id="2110" w:author="nbashyam" w:date="2015-01-19T05:12:00Z"/>
              </w:rPr>
            </w:pPr>
            <w:del w:id="2111" w:author="nbashyam" w:date="2015-01-19T05:12:00Z">
              <w:r w:rsidDel="004B719A">
                <w:lastRenderedPageBreak/>
                <w:delText xml:space="preserve">Thus, obligation codes </w:delText>
              </w:r>
              <w:r w:rsidR="00F87632" w:rsidRPr="00F87632" w:rsidDel="004B719A">
                <w:rPr>
                  <w:b/>
                </w:rPr>
                <w:delText>MAY</w:delText>
              </w:r>
              <w:r w:rsidDel="004B719A">
                <w:delText xml:space="preserve"> be specified as part of the </w:delText>
              </w:r>
              <w:r w:rsidR="00F87632" w:rsidDel="004B719A">
                <w:delText>XD*</w:delText>
              </w:r>
              <w:r w:rsidDel="004B719A">
                <w:delText xml:space="preserve"> metadata that is associated with specific patient data, and also at the document, section, and entry level of a CDA R2 document type.</w:delText>
              </w:r>
            </w:del>
          </w:p>
          <w:p w:rsidR="00746AF5" w:rsidDel="004B719A" w:rsidRDefault="00746AF5" w:rsidP="00746AF5">
            <w:pPr>
              <w:ind w:firstLine="0"/>
              <w:rPr>
                <w:del w:id="2112" w:author="nbashyam" w:date="2015-01-19T05:12:00Z"/>
              </w:rPr>
            </w:pPr>
          </w:p>
          <w:p w:rsidR="00746AF5" w:rsidDel="004B719A" w:rsidRDefault="00746AF5" w:rsidP="00F87632">
            <w:pPr>
              <w:ind w:firstLine="0"/>
              <w:rPr>
                <w:del w:id="2113" w:author="nbashyam" w:date="2015-01-19T05:12:00Z"/>
              </w:rPr>
            </w:pPr>
            <w:del w:id="2114" w:author="nbashyam" w:date="2015-01-19T05:12:00Z">
              <w:r w:rsidDel="004B719A">
                <w:delText xml:space="preserve">The obligation code </w:delText>
              </w:r>
              <w:r w:rsidR="00F87632" w:rsidRPr="00F87632" w:rsidDel="004B719A">
                <w:rPr>
                  <w:b/>
                </w:rPr>
                <w:delText>SHOULD</w:delText>
              </w:r>
              <w:r w:rsidDel="004B719A">
                <w:delText xml:space="preserve"> ideally be included within the policy that is being referenced.</w:delText>
              </w:r>
            </w:del>
          </w:p>
        </w:tc>
        <w:tc>
          <w:tcPr>
            <w:tcW w:w="1530" w:type="dxa"/>
          </w:tcPr>
          <w:p w:rsidR="00746AF5" w:rsidDel="004B719A" w:rsidRDefault="00746AF5" w:rsidP="00746AF5">
            <w:pPr>
              <w:keepNext/>
              <w:ind w:firstLine="0"/>
              <w:rPr>
                <w:del w:id="2115" w:author="nbashyam" w:date="2015-01-19T05:12:00Z"/>
                <w:lang w:bidi="en-US"/>
              </w:rPr>
            </w:pPr>
            <w:del w:id="2116" w:author="nbashyam" w:date="2015-01-19T05:12:00Z">
              <w:r w:rsidDel="004B719A">
                <w:rPr>
                  <w:lang w:bidi="en-US"/>
                </w:rPr>
                <w:delText>3.8.6</w:delText>
              </w:r>
            </w:del>
          </w:p>
        </w:tc>
      </w:tr>
      <w:tr w:rsidR="00746AF5" w:rsidDel="004B719A" w:rsidTr="00746AF5">
        <w:trPr>
          <w:trHeight w:val="64"/>
          <w:del w:id="2117" w:author="nbashyam" w:date="2015-01-19T05:12:00Z"/>
        </w:trPr>
        <w:tc>
          <w:tcPr>
            <w:tcW w:w="7938" w:type="dxa"/>
          </w:tcPr>
          <w:p w:rsidR="00746AF5" w:rsidRPr="00C4668B" w:rsidDel="004B719A" w:rsidRDefault="00746AF5" w:rsidP="00746AF5">
            <w:pPr>
              <w:ind w:firstLine="0"/>
              <w:rPr>
                <w:del w:id="2118" w:author="nbashyam" w:date="2015-01-19T05:12:00Z"/>
              </w:rPr>
            </w:pPr>
            <w:del w:id="2119" w:author="nbashyam" w:date="2015-01-19T05:12:00Z">
              <w:r w:rsidDel="004B719A">
                <w:delText xml:space="preserve">A sending system </w:delText>
              </w:r>
              <w:r w:rsidRPr="00511A35" w:rsidDel="004B719A">
                <w:rPr>
                  <w:b/>
                </w:rPr>
                <w:delText>MAY</w:delText>
              </w:r>
              <w:r w:rsidDel="004B719A">
                <w:delText xml:space="preserve"> use obligation codes if the level of sensitivity for the information is considered high enough to warrant its inclusion.</w:delText>
              </w:r>
            </w:del>
          </w:p>
        </w:tc>
        <w:tc>
          <w:tcPr>
            <w:tcW w:w="1530" w:type="dxa"/>
          </w:tcPr>
          <w:p w:rsidR="00746AF5" w:rsidDel="004B719A" w:rsidRDefault="00746AF5" w:rsidP="00746AF5">
            <w:pPr>
              <w:keepNext/>
              <w:ind w:firstLine="0"/>
              <w:rPr>
                <w:del w:id="2120" w:author="nbashyam" w:date="2015-01-19T05:12:00Z"/>
                <w:lang w:bidi="en-US"/>
              </w:rPr>
            </w:pPr>
            <w:del w:id="2121" w:author="nbashyam" w:date="2015-01-19T05:12:00Z">
              <w:r w:rsidDel="004B719A">
                <w:rPr>
                  <w:lang w:bidi="en-US"/>
                </w:rPr>
                <w:delText>3.8.6</w:delText>
              </w:r>
            </w:del>
          </w:p>
        </w:tc>
      </w:tr>
      <w:tr w:rsidR="00746AF5" w:rsidDel="004B719A" w:rsidTr="00746AF5">
        <w:trPr>
          <w:trHeight w:val="64"/>
          <w:del w:id="2122" w:author="nbashyam" w:date="2015-01-19T05:12:00Z"/>
        </w:trPr>
        <w:tc>
          <w:tcPr>
            <w:tcW w:w="7938" w:type="dxa"/>
          </w:tcPr>
          <w:p w:rsidR="00746AF5" w:rsidRPr="00C4668B" w:rsidDel="004B719A" w:rsidRDefault="00746AF5" w:rsidP="00746AF5">
            <w:pPr>
              <w:ind w:firstLine="0"/>
              <w:rPr>
                <w:del w:id="2123" w:author="nbashyam" w:date="2015-01-19T05:12:00Z"/>
              </w:rPr>
            </w:pPr>
            <w:del w:id="2124" w:author="nbashyam" w:date="2015-01-19T05:12:00Z">
              <w:r w:rsidDel="004B719A">
                <w:delText xml:space="preserve">The sending system that chooses to use obligation codes </w:delText>
              </w:r>
              <w:r w:rsidRPr="00511A35" w:rsidDel="004B719A">
                <w:rPr>
                  <w:b/>
                </w:rPr>
                <w:delText>MAY</w:delText>
              </w:r>
              <w:r w:rsidDel="004B719A">
                <w:delText xml:space="preserve"> use values from the HL7 Obligation Policy value set </w:delText>
              </w:r>
              <w:r w:rsidR="00BD688B" w:rsidRPr="008348D4" w:rsidDel="004B719A">
                <w:rPr>
                  <w:iCs/>
                  <w:color w:val="0070C0"/>
                </w:rPr>
                <w:delText>2.16.840.1.113883.1.11.20446</w:delText>
              </w:r>
              <w:r w:rsidDel="004B719A">
                <w:delText>.</w:delText>
              </w:r>
            </w:del>
          </w:p>
        </w:tc>
        <w:tc>
          <w:tcPr>
            <w:tcW w:w="1530" w:type="dxa"/>
          </w:tcPr>
          <w:p w:rsidR="00746AF5" w:rsidDel="004B719A" w:rsidRDefault="00746AF5" w:rsidP="00746AF5">
            <w:pPr>
              <w:keepNext/>
              <w:ind w:firstLine="0"/>
              <w:rPr>
                <w:del w:id="2125" w:author="nbashyam" w:date="2015-01-19T05:12:00Z"/>
                <w:lang w:bidi="en-US"/>
              </w:rPr>
            </w:pPr>
            <w:del w:id="2126" w:author="nbashyam" w:date="2015-01-19T05:12:00Z">
              <w:r w:rsidDel="004B719A">
                <w:rPr>
                  <w:lang w:bidi="en-US"/>
                </w:rPr>
                <w:delText>3.8.6</w:delText>
              </w:r>
            </w:del>
          </w:p>
        </w:tc>
      </w:tr>
      <w:tr w:rsidR="00746AF5" w:rsidDel="004B719A" w:rsidTr="00746AF5">
        <w:trPr>
          <w:trHeight w:val="64"/>
          <w:del w:id="2127" w:author="nbashyam" w:date="2015-01-19T05:12:00Z"/>
        </w:trPr>
        <w:tc>
          <w:tcPr>
            <w:tcW w:w="7938" w:type="dxa"/>
          </w:tcPr>
          <w:p w:rsidR="00746AF5" w:rsidDel="004B719A" w:rsidRDefault="00746AF5" w:rsidP="00746AF5">
            <w:pPr>
              <w:ind w:firstLine="0"/>
              <w:rPr>
                <w:del w:id="2128" w:author="nbashyam" w:date="2015-01-19T05:12:00Z"/>
                <w:rFonts w:ascii="Arial Narrow" w:hAnsi="Arial Narrow" w:cs="Arial"/>
                <w:sz w:val="32"/>
                <w:szCs w:val="32"/>
                <w:lang w:val="pt-BR"/>
              </w:rPr>
            </w:pPr>
            <w:del w:id="2129" w:author="nbashyam" w:date="2015-01-19T05:12:00Z">
              <w:r w:rsidDel="004B719A">
                <w:delText xml:space="preserve">The sending system that chooses to use obligation codes </w:delText>
              </w:r>
              <w:r w:rsidRPr="001317C4" w:rsidDel="004B719A">
                <w:rPr>
                  <w:b/>
                </w:rPr>
                <w:delText>MAY</w:delText>
              </w:r>
              <w:r w:rsidDel="004B719A">
                <w:delText xml:space="preserve"> use values from the HL7 Refrain Policy value set.</w:delText>
              </w:r>
            </w:del>
          </w:p>
          <w:p w:rsidR="00746AF5" w:rsidDel="004B719A" w:rsidRDefault="00746AF5" w:rsidP="00746AF5">
            <w:pPr>
              <w:ind w:firstLine="0"/>
              <w:rPr>
                <w:del w:id="2130" w:author="nbashyam" w:date="2015-01-19T05:12:00Z"/>
              </w:rPr>
            </w:pPr>
          </w:p>
        </w:tc>
        <w:tc>
          <w:tcPr>
            <w:tcW w:w="1530" w:type="dxa"/>
          </w:tcPr>
          <w:p w:rsidR="00746AF5" w:rsidDel="004B719A" w:rsidRDefault="00746AF5" w:rsidP="00746AF5">
            <w:pPr>
              <w:keepNext/>
              <w:ind w:firstLine="0"/>
              <w:rPr>
                <w:del w:id="2131" w:author="nbashyam" w:date="2015-01-19T05:12:00Z"/>
                <w:lang w:bidi="en-US"/>
              </w:rPr>
            </w:pPr>
            <w:del w:id="2132" w:author="nbashyam" w:date="2015-01-19T05:12:00Z">
              <w:r w:rsidDel="004B719A">
                <w:rPr>
                  <w:lang w:bidi="en-US"/>
                </w:rPr>
                <w:delText>3.8.6</w:delText>
              </w:r>
            </w:del>
          </w:p>
        </w:tc>
      </w:tr>
      <w:tr w:rsidR="00746AF5" w:rsidDel="004B719A" w:rsidTr="00746AF5">
        <w:trPr>
          <w:trHeight w:val="64"/>
          <w:del w:id="2133" w:author="nbashyam" w:date="2015-01-19T05:12:00Z"/>
        </w:trPr>
        <w:tc>
          <w:tcPr>
            <w:tcW w:w="7938" w:type="dxa"/>
          </w:tcPr>
          <w:p w:rsidR="00746AF5" w:rsidDel="004B719A" w:rsidRDefault="00746AF5" w:rsidP="00746AF5">
            <w:pPr>
              <w:ind w:firstLine="0"/>
              <w:rPr>
                <w:del w:id="2134" w:author="nbashyam" w:date="2015-01-19T05:12:00Z"/>
              </w:rPr>
            </w:pPr>
            <w:del w:id="2135" w:author="nbashyam" w:date="2015-01-19T05:12:00Z">
              <w:r w:rsidDel="004B719A">
                <w:delText xml:space="preserve">The sending system </w:delText>
              </w:r>
              <w:r w:rsidRPr="00511A35" w:rsidDel="004B719A">
                <w:rPr>
                  <w:b/>
                </w:rPr>
                <w:delText>SHOULD</w:delText>
              </w:r>
              <w:r w:rsidDel="004B719A">
                <w:delText xml:space="preserve"> include the obligation code within the relevant policy or consent directive that is being referenced.</w:delText>
              </w:r>
            </w:del>
          </w:p>
        </w:tc>
        <w:tc>
          <w:tcPr>
            <w:tcW w:w="1530" w:type="dxa"/>
          </w:tcPr>
          <w:p w:rsidR="00746AF5" w:rsidDel="004B719A" w:rsidRDefault="00746AF5" w:rsidP="00746AF5">
            <w:pPr>
              <w:keepNext/>
              <w:ind w:firstLine="0"/>
              <w:rPr>
                <w:del w:id="2136" w:author="nbashyam" w:date="2015-01-19T05:12:00Z"/>
                <w:lang w:bidi="en-US"/>
              </w:rPr>
            </w:pPr>
            <w:del w:id="2137" w:author="nbashyam" w:date="2015-01-19T05:12:00Z">
              <w:r w:rsidDel="004B719A">
                <w:rPr>
                  <w:lang w:bidi="en-US"/>
                </w:rPr>
                <w:delText>3.8.6</w:delText>
              </w:r>
            </w:del>
          </w:p>
        </w:tc>
      </w:tr>
      <w:tr w:rsidR="00746AF5" w:rsidDel="004B719A" w:rsidTr="00746AF5">
        <w:trPr>
          <w:trHeight w:val="64"/>
          <w:del w:id="2138" w:author="nbashyam" w:date="2015-01-19T05:12:00Z"/>
        </w:trPr>
        <w:tc>
          <w:tcPr>
            <w:tcW w:w="7938" w:type="dxa"/>
          </w:tcPr>
          <w:p w:rsidR="00746AF5" w:rsidRPr="00577F87" w:rsidDel="004B719A" w:rsidRDefault="00746AF5" w:rsidP="00746AF5">
            <w:pPr>
              <w:ind w:firstLine="0"/>
              <w:rPr>
                <w:del w:id="2139" w:author="nbashyam" w:date="2015-01-19T05:12:00Z"/>
              </w:rPr>
            </w:pPr>
            <w:del w:id="2140" w:author="nbashyam" w:date="2015-01-19T05:12:00Z">
              <w:r w:rsidDel="004B719A">
                <w:delText xml:space="preserve">The exact location of the obligation code can vary. As noted, it is preferable that the obligation code </w:delText>
              </w:r>
              <w:r w:rsidRPr="00F87632" w:rsidDel="004B719A">
                <w:rPr>
                  <w:b/>
                </w:rPr>
                <w:delText>NOT</w:delText>
              </w:r>
              <w:r w:rsidDel="004B719A">
                <w:delText xml:space="preserve"> be directly included in a transaction, although the option is available if the sending system wishes to do so. The S&amp;I Framework agrees on three potential options for implementation and further pilot feedback:</w:delText>
              </w:r>
            </w:del>
          </w:p>
        </w:tc>
        <w:tc>
          <w:tcPr>
            <w:tcW w:w="1530" w:type="dxa"/>
          </w:tcPr>
          <w:p w:rsidR="00746AF5" w:rsidDel="004B719A" w:rsidRDefault="00746AF5" w:rsidP="00746AF5">
            <w:pPr>
              <w:keepNext/>
              <w:ind w:firstLine="0"/>
              <w:rPr>
                <w:del w:id="2141" w:author="nbashyam" w:date="2015-01-19T05:12:00Z"/>
                <w:lang w:bidi="en-US"/>
              </w:rPr>
            </w:pPr>
            <w:del w:id="2142" w:author="nbashyam" w:date="2015-01-19T05:12:00Z">
              <w:r w:rsidDel="004B719A">
                <w:rPr>
                  <w:lang w:bidi="en-US"/>
                </w:rPr>
                <w:delText>3.8.6</w:delText>
              </w:r>
            </w:del>
          </w:p>
        </w:tc>
      </w:tr>
      <w:tr w:rsidR="00746AF5" w:rsidDel="004B719A" w:rsidTr="00746AF5">
        <w:trPr>
          <w:trHeight w:val="64"/>
          <w:del w:id="2143" w:author="nbashyam" w:date="2015-01-19T05:12:00Z"/>
        </w:trPr>
        <w:tc>
          <w:tcPr>
            <w:tcW w:w="7938" w:type="dxa"/>
          </w:tcPr>
          <w:p w:rsidR="00746AF5" w:rsidRPr="003C061D" w:rsidDel="004B719A" w:rsidRDefault="00746AF5" w:rsidP="00746AF5">
            <w:pPr>
              <w:ind w:firstLine="0"/>
              <w:rPr>
                <w:del w:id="2144" w:author="nbashyam" w:date="2015-01-19T05:12:00Z"/>
                <w:color w:val="000000"/>
              </w:rPr>
            </w:pPr>
            <w:del w:id="2145" w:author="nbashyam" w:date="2015-01-19T05:12:00Z">
              <w:r w:rsidRPr="003C061D" w:rsidDel="004B719A">
                <w:rPr>
                  <w:color w:val="000000"/>
                </w:rPr>
                <w:delText xml:space="preserve">Include “Obligations (meaning a way to convey policies)” as a new element in the XDS Document Entry Metadata.  Document Entry Metadata is extended to include Obligations to fulfill a gap that expresses policy to the recipient, recognizing that purpose of use establishes a policy context and is not necessarily the same vocabulary as used in the purpose of use XUA++ Metadata.  Adding “Obligations” is used to fulfill the gap for purpose of use in the push-based implementation approach. While the XDS Metadata is extensible, the concern for adding this element to the document entry metadata is that making recommendations is not in the purview of the DS4P initiative. Obligations could also be used to include other DS4P requirements, such as prohibition on redisclosure. Further work will be coordinated with IHE to consider the conformance implications for current implementations that do not require this metadata element.  </w:delText>
              </w:r>
            </w:del>
          </w:p>
          <w:p w:rsidR="00746AF5" w:rsidRPr="00577F87" w:rsidDel="004B719A" w:rsidRDefault="00746AF5" w:rsidP="00746AF5">
            <w:pPr>
              <w:ind w:firstLine="0"/>
              <w:rPr>
                <w:del w:id="2146" w:author="nbashyam" w:date="2015-01-19T05:12:00Z"/>
              </w:rPr>
            </w:pPr>
          </w:p>
        </w:tc>
        <w:tc>
          <w:tcPr>
            <w:tcW w:w="1530" w:type="dxa"/>
          </w:tcPr>
          <w:p w:rsidR="00746AF5" w:rsidDel="004B719A" w:rsidRDefault="00746AF5" w:rsidP="00746AF5">
            <w:pPr>
              <w:keepNext/>
              <w:ind w:firstLine="0"/>
              <w:rPr>
                <w:del w:id="2147" w:author="nbashyam" w:date="2015-01-19T05:12:00Z"/>
                <w:lang w:bidi="en-US"/>
              </w:rPr>
            </w:pPr>
            <w:del w:id="2148" w:author="nbashyam" w:date="2015-01-19T05:12:00Z">
              <w:r w:rsidDel="004B719A">
                <w:rPr>
                  <w:lang w:bidi="en-US"/>
                </w:rPr>
                <w:delText>3.8.6</w:delText>
              </w:r>
            </w:del>
          </w:p>
        </w:tc>
      </w:tr>
      <w:tr w:rsidR="00746AF5" w:rsidDel="004B719A" w:rsidTr="00746AF5">
        <w:trPr>
          <w:trHeight w:val="64"/>
          <w:del w:id="2149" w:author="nbashyam" w:date="2015-01-19T05:12:00Z"/>
        </w:trPr>
        <w:tc>
          <w:tcPr>
            <w:tcW w:w="7938" w:type="dxa"/>
          </w:tcPr>
          <w:p w:rsidR="00746AF5" w:rsidRPr="00577F87" w:rsidDel="004B719A" w:rsidRDefault="00746AF5" w:rsidP="00746AF5">
            <w:pPr>
              <w:ind w:firstLine="0"/>
              <w:rPr>
                <w:del w:id="2150" w:author="nbashyam" w:date="2015-01-19T05:12:00Z"/>
              </w:rPr>
            </w:pPr>
            <w:del w:id="2151" w:author="nbashyam" w:date="2015-01-19T05:12:00Z">
              <w:r w:rsidDel="004B719A">
                <w:rPr>
                  <w:color w:val="000000"/>
                </w:rPr>
                <w:delText>Sending the patient</w:delText>
              </w:r>
              <w:r w:rsidRPr="00677402" w:rsidDel="004B719A">
                <w:rPr>
                  <w:color w:val="000000"/>
                </w:rPr>
                <w:delText xml:space="preserve"> consent directive which would need to include these obligations </w:delText>
              </w:r>
              <w:r w:rsidDel="004B719A">
                <w:rPr>
                  <w:color w:val="000000"/>
                </w:rPr>
                <w:delText>within the structure of the HL7 CDA Consent Directive DSTU standard</w:delText>
              </w:r>
            </w:del>
          </w:p>
        </w:tc>
        <w:tc>
          <w:tcPr>
            <w:tcW w:w="1530" w:type="dxa"/>
          </w:tcPr>
          <w:p w:rsidR="00746AF5" w:rsidDel="004B719A" w:rsidRDefault="00746AF5" w:rsidP="00746AF5">
            <w:pPr>
              <w:keepNext/>
              <w:ind w:firstLine="0"/>
              <w:rPr>
                <w:del w:id="2152" w:author="nbashyam" w:date="2015-01-19T05:12:00Z"/>
                <w:lang w:bidi="en-US"/>
              </w:rPr>
            </w:pPr>
            <w:del w:id="2153" w:author="nbashyam" w:date="2015-01-19T05:12:00Z">
              <w:r w:rsidDel="004B719A">
                <w:rPr>
                  <w:lang w:bidi="en-US"/>
                </w:rPr>
                <w:delText>3.8.6</w:delText>
              </w:r>
            </w:del>
          </w:p>
        </w:tc>
      </w:tr>
      <w:tr w:rsidR="00746AF5" w:rsidDel="004B719A" w:rsidTr="00746AF5">
        <w:trPr>
          <w:trHeight w:val="64"/>
          <w:del w:id="2154" w:author="nbashyam" w:date="2015-01-19T05:12:00Z"/>
        </w:trPr>
        <w:tc>
          <w:tcPr>
            <w:tcW w:w="7938" w:type="dxa"/>
          </w:tcPr>
          <w:p w:rsidR="00746AF5" w:rsidRPr="00F87632" w:rsidDel="004B719A" w:rsidRDefault="00746AF5" w:rsidP="00746AF5">
            <w:pPr>
              <w:ind w:firstLine="0"/>
              <w:rPr>
                <w:del w:id="2155" w:author="nbashyam" w:date="2015-01-19T05:12:00Z"/>
                <w:color w:val="000000"/>
              </w:rPr>
            </w:pPr>
            <w:del w:id="2156" w:author="nbashyam" w:date="2015-01-19T05:12:00Z">
              <w:r w:rsidRPr="003C061D" w:rsidDel="004B719A">
                <w:rPr>
                  <w:color w:val="000000"/>
                </w:rPr>
                <w:delText xml:space="preserve">Using XACML:  </w:delText>
              </w:r>
              <w:r w:rsidR="00F87632" w:rsidDel="004B719A">
                <w:rPr>
                  <w:color w:val="000000"/>
                </w:rPr>
                <w:delText>If this approach is used, t</w:delText>
              </w:r>
              <w:r w:rsidRPr="003C061D" w:rsidDel="004B719A">
                <w:rPr>
                  <w:color w:val="000000"/>
                </w:rPr>
                <w:delText xml:space="preserve">he recipient </w:delText>
              </w:r>
              <w:r w:rsidR="00F87632" w:rsidRPr="00F87632" w:rsidDel="004B719A">
                <w:rPr>
                  <w:b/>
                  <w:color w:val="000000"/>
                </w:rPr>
                <w:delText>MUST</w:delText>
              </w:r>
              <w:r w:rsidRPr="003C061D" w:rsidDel="004B719A">
                <w:rPr>
                  <w:color w:val="000000"/>
                </w:rPr>
                <w:delText xml:space="preserve"> use an XACML policy engine to decrypt information associated with an obligation.  The recipient </w:delText>
              </w:r>
              <w:r w:rsidR="00F87632" w:rsidRPr="00F87632" w:rsidDel="004B719A">
                <w:rPr>
                  <w:b/>
                  <w:color w:val="000000"/>
                </w:rPr>
                <w:delText>MUST</w:delText>
              </w:r>
              <w:r w:rsidRPr="003C061D" w:rsidDel="004B719A">
                <w:rPr>
                  <w:color w:val="000000"/>
                </w:rPr>
                <w:delText xml:space="preserve"> request the key to decrypt the information associated with obligation, and promise to fulfill the requirements of the obligation in order to receive the key. </w:delText>
              </w:r>
            </w:del>
          </w:p>
        </w:tc>
        <w:tc>
          <w:tcPr>
            <w:tcW w:w="1530" w:type="dxa"/>
          </w:tcPr>
          <w:p w:rsidR="00746AF5" w:rsidDel="004B719A" w:rsidRDefault="00746AF5" w:rsidP="00746AF5">
            <w:pPr>
              <w:keepNext/>
              <w:ind w:firstLine="0"/>
              <w:rPr>
                <w:del w:id="2157" w:author="nbashyam" w:date="2015-01-19T05:12:00Z"/>
                <w:lang w:bidi="en-US"/>
              </w:rPr>
            </w:pPr>
            <w:del w:id="2158" w:author="nbashyam" w:date="2015-01-19T05:12:00Z">
              <w:r w:rsidDel="004B719A">
                <w:rPr>
                  <w:lang w:bidi="en-US"/>
                </w:rPr>
                <w:delText>3.8.6</w:delText>
              </w:r>
            </w:del>
          </w:p>
        </w:tc>
      </w:tr>
      <w:tr w:rsidR="00746AF5" w:rsidDel="004B719A" w:rsidTr="00746AF5">
        <w:trPr>
          <w:trHeight w:val="64"/>
          <w:del w:id="2159" w:author="nbashyam" w:date="2015-01-19T05:12:00Z"/>
        </w:trPr>
        <w:tc>
          <w:tcPr>
            <w:tcW w:w="7938" w:type="dxa"/>
          </w:tcPr>
          <w:p w:rsidR="00746AF5" w:rsidDel="004B719A" w:rsidRDefault="00746AF5" w:rsidP="00746AF5">
            <w:pPr>
              <w:ind w:firstLine="0"/>
              <w:rPr>
                <w:del w:id="2160" w:author="nbashyam" w:date="2015-01-19T05:12:00Z"/>
              </w:rPr>
            </w:pPr>
            <w:del w:id="2161" w:author="nbashyam" w:date="2015-01-19T05:12:00Z">
              <w:r w:rsidRPr="00954056" w:rsidDel="004B719A">
                <w:delText>Push Based Model</w:delText>
              </w:r>
              <w:r w:rsidDel="004B719A">
                <w:delText xml:space="preserve"> – Include in Metadata</w:delText>
              </w:r>
            </w:del>
          </w:p>
          <w:p w:rsidR="00746AF5" w:rsidDel="004B719A" w:rsidRDefault="00746AF5" w:rsidP="00746AF5">
            <w:pPr>
              <w:ind w:firstLine="0"/>
              <w:rPr>
                <w:del w:id="2162" w:author="nbashyam" w:date="2015-01-19T05:12:00Z"/>
              </w:rPr>
            </w:pPr>
          </w:p>
          <w:p w:rsidR="00746AF5" w:rsidRPr="00577F87" w:rsidDel="004B719A" w:rsidRDefault="00746AF5" w:rsidP="00746AF5">
            <w:pPr>
              <w:ind w:firstLine="0"/>
              <w:rPr>
                <w:del w:id="2163" w:author="nbashyam" w:date="2015-01-19T05:12:00Z"/>
              </w:rPr>
            </w:pPr>
            <w:del w:id="2164" w:author="nbashyam" w:date="2015-01-19T05:12:00Z">
              <w:r w:rsidDel="004B719A">
                <w:delText xml:space="preserve">The main risk with this approach is that a receiving system is </w:delText>
              </w:r>
              <w:r w:rsidRPr="00C54F38" w:rsidDel="004B719A">
                <w:rPr>
                  <w:b/>
                </w:rPr>
                <w:delText>NOT REQUIRED</w:delText>
              </w:r>
              <w:r w:rsidDel="004B719A">
                <w:delText xml:space="preserve"> to honor </w:delText>
              </w:r>
              <w:r w:rsidDel="004B719A">
                <w:lastRenderedPageBreak/>
                <w:delText xml:space="preserve">this obligation code, as the obligationCode data element </w:delText>
              </w:r>
              <w:r w:rsidRPr="00554FB2" w:rsidDel="004B719A">
                <w:rPr>
                  <w:b/>
                </w:rPr>
                <w:delText>MUST</w:delText>
              </w:r>
              <w:r w:rsidDel="004B719A">
                <w:delText xml:space="preserve"> be optional.</w:delText>
              </w:r>
            </w:del>
          </w:p>
        </w:tc>
        <w:tc>
          <w:tcPr>
            <w:tcW w:w="1530" w:type="dxa"/>
          </w:tcPr>
          <w:p w:rsidR="00746AF5" w:rsidDel="004B719A" w:rsidRDefault="00746AF5" w:rsidP="00746AF5">
            <w:pPr>
              <w:keepNext/>
              <w:ind w:firstLine="0"/>
              <w:rPr>
                <w:del w:id="2165" w:author="nbashyam" w:date="2015-01-19T05:12:00Z"/>
                <w:lang w:bidi="en-US"/>
              </w:rPr>
            </w:pPr>
            <w:del w:id="2166" w:author="nbashyam" w:date="2015-01-19T05:12:00Z">
              <w:r w:rsidDel="004B719A">
                <w:rPr>
                  <w:lang w:bidi="en-US"/>
                </w:rPr>
                <w:lastRenderedPageBreak/>
                <w:delText>3.8.6</w:delText>
              </w:r>
            </w:del>
          </w:p>
        </w:tc>
      </w:tr>
      <w:tr w:rsidR="00746AF5" w:rsidDel="004B719A" w:rsidTr="00746AF5">
        <w:trPr>
          <w:trHeight w:val="64"/>
          <w:del w:id="2167" w:author="nbashyam" w:date="2015-01-19T05:12:00Z"/>
        </w:trPr>
        <w:tc>
          <w:tcPr>
            <w:tcW w:w="7938" w:type="dxa"/>
          </w:tcPr>
          <w:p w:rsidR="00746AF5" w:rsidDel="004B719A" w:rsidRDefault="00746AF5" w:rsidP="00746AF5">
            <w:pPr>
              <w:ind w:firstLine="0"/>
              <w:rPr>
                <w:del w:id="2168" w:author="nbashyam" w:date="2015-01-19T05:12:00Z"/>
              </w:rPr>
            </w:pPr>
            <w:del w:id="2169" w:author="nbashyam" w:date="2015-01-19T05:12:00Z">
              <w:r w:rsidRPr="00954056" w:rsidDel="004B719A">
                <w:lastRenderedPageBreak/>
                <w:delText>Pull Based Model</w:delText>
              </w:r>
            </w:del>
          </w:p>
          <w:p w:rsidR="00746AF5" w:rsidDel="004B719A" w:rsidRDefault="00746AF5" w:rsidP="00746AF5">
            <w:pPr>
              <w:ind w:firstLine="0"/>
              <w:rPr>
                <w:del w:id="2170" w:author="nbashyam" w:date="2015-01-19T05:12:00Z"/>
              </w:rPr>
            </w:pPr>
          </w:p>
          <w:p w:rsidR="00746AF5" w:rsidDel="004B719A" w:rsidRDefault="00746AF5" w:rsidP="00746AF5">
            <w:pPr>
              <w:keepNext/>
              <w:ind w:firstLine="0"/>
              <w:rPr>
                <w:del w:id="2171" w:author="nbashyam" w:date="2015-01-19T05:12:00Z"/>
              </w:rPr>
            </w:pPr>
            <w:del w:id="2172" w:author="nbashyam" w:date="2015-01-19T05:12:00Z">
              <w:r w:rsidDel="004B719A">
                <w:delText>Within a pull based model, it is recommended that the obligation code be exchanged using either:</w:delText>
              </w:r>
            </w:del>
          </w:p>
          <w:p w:rsidR="00746AF5" w:rsidDel="004B719A" w:rsidRDefault="00746AF5" w:rsidP="00746AF5">
            <w:pPr>
              <w:keepNext/>
              <w:ind w:firstLine="0"/>
              <w:rPr>
                <w:del w:id="2173" w:author="nbashyam" w:date="2015-01-19T05:12:00Z"/>
              </w:rPr>
            </w:pPr>
          </w:p>
          <w:p w:rsidR="00746AF5" w:rsidDel="004B719A" w:rsidRDefault="00746AF5" w:rsidP="00822484">
            <w:pPr>
              <w:pStyle w:val="ListParagraph"/>
              <w:keepNext/>
              <w:numPr>
                <w:ilvl w:val="0"/>
                <w:numId w:val="19"/>
              </w:numPr>
              <w:rPr>
                <w:del w:id="2174" w:author="nbashyam" w:date="2015-01-19T05:12:00Z"/>
                <w:rFonts w:ascii="Arial Narrow" w:hAnsi="Arial Narrow" w:cs="Arial"/>
                <w:sz w:val="32"/>
                <w:szCs w:val="32"/>
                <w:lang w:val="pt-BR"/>
              </w:rPr>
            </w:pPr>
            <w:del w:id="2175" w:author="nbashyam" w:date="2015-01-19T05:12:00Z">
              <w:r w:rsidDel="004B719A">
                <w:delText>Exchanging the obligation code through the patient consent directive, and using the HL7 ObligationCode Vocabulary.</w:delText>
              </w:r>
            </w:del>
          </w:p>
          <w:p w:rsidR="00746AF5" w:rsidRPr="00577F87" w:rsidDel="004B719A" w:rsidRDefault="00746AF5" w:rsidP="00822484">
            <w:pPr>
              <w:pStyle w:val="ListParagraph"/>
              <w:keepNext/>
              <w:numPr>
                <w:ilvl w:val="0"/>
                <w:numId w:val="19"/>
              </w:numPr>
              <w:rPr>
                <w:del w:id="2176" w:author="nbashyam" w:date="2015-01-19T05:12:00Z"/>
                <w:rFonts w:ascii="Arial Narrow" w:hAnsi="Arial Narrow" w:cs="Arial"/>
                <w:sz w:val="32"/>
                <w:szCs w:val="32"/>
                <w:lang w:val="pt-BR"/>
              </w:rPr>
            </w:pPr>
            <w:del w:id="2177" w:author="nbashyam" w:date="2015-01-19T05:12:00Z">
              <w:r w:rsidDel="004B719A">
                <w:delText>Using XDS Metadata to specify obligation codes, or using a policyReference metadata element to point to specific obligations the sending system wishes to see enforced.</w:delText>
              </w:r>
            </w:del>
          </w:p>
        </w:tc>
        <w:tc>
          <w:tcPr>
            <w:tcW w:w="1530" w:type="dxa"/>
          </w:tcPr>
          <w:p w:rsidR="00746AF5" w:rsidDel="004B719A" w:rsidRDefault="00746AF5" w:rsidP="00746AF5">
            <w:pPr>
              <w:keepNext/>
              <w:ind w:firstLine="0"/>
              <w:rPr>
                <w:del w:id="2178" w:author="nbashyam" w:date="2015-01-19T05:12:00Z"/>
                <w:lang w:bidi="en-US"/>
              </w:rPr>
            </w:pPr>
            <w:del w:id="2179" w:author="nbashyam" w:date="2015-01-19T05:12:00Z">
              <w:r w:rsidDel="004B719A">
                <w:rPr>
                  <w:lang w:bidi="en-US"/>
                </w:rPr>
                <w:delText>3.8.6</w:delText>
              </w:r>
            </w:del>
          </w:p>
        </w:tc>
      </w:tr>
      <w:tr w:rsidR="00746AF5" w:rsidDel="004B719A" w:rsidTr="00746AF5">
        <w:trPr>
          <w:trHeight w:val="64"/>
          <w:del w:id="2180" w:author="nbashyam" w:date="2015-01-19T05:12:00Z"/>
        </w:trPr>
        <w:tc>
          <w:tcPr>
            <w:tcW w:w="7938" w:type="dxa"/>
          </w:tcPr>
          <w:p w:rsidR="00746AF5" w:rsidRPr="00577F87" w:rsidDel="004B719A" w:rsidRDefault="00746AF5" w:rsidP="00746AF5">
            <w:pPr>
              <w:ind w:firstLine="0"/>
              <w:rPr>
                <w:del w:id="2181" w:author="nbashyam" w:date="2015-01-19T05:12:00Z"/>
              </w:rPr>
            </w:pPr>
            <w:del w:id="2182" w:author="nbashyam" w:date="2015-01-19T05:12:00Z">
              <w:r w:rsidDel="004B719A">
                <w:delText xml:space="preserve">Implementers </w:delText>
              </w:r>
              <w:r w:rsidRPr="00C54F38" w:rsidDel="004B719A">
                <w:rPr>
                  <w:b/>
                </w:rPr>
                <w:delText>SHOULD</w:delText>
              </w:r>
              <w:r w:rsidDel="004B719A">
                <w:delText xml:space="preserve"> use the HL7 ObligationCode vocabulary.</w:delText>
              </w:r>
            </w:del>
          </w:p>
        </w:tc>
        <w:tc>
          <w:tcPr>
            <w:tcW w:w="1530" w:type="dxa"/>
          </w:tcPr>
          <w:p w:rsidR="00746AF5" w:rsidDel="004B719A" w:rsidRDefault="00746AF5" w:rsidP="00746AF5">
            <w:pPr>
              <w:keepNext/>
              <w:ind w:firstLine="0"/>
              <w:rPr>
                <w:del w:id="2183" w:author="nbashyam" w:date="2015-01-19T05:12:00Z"/>
                <w:lang w:bidi="en-US"/>
              </w:rPr>
            </w:pPr>
            <w:del w:id="2184" w:author="nbashyam" w:date="2015-01-19T05:12:00Z">
              <w:r w:rsidDel="004B719A">
                <w:rPr>
                  <w:lang w:bidi="en-US"/>
                </w:rPr>
                <w:delText>3.8.6.1</w:delText>
              </w:r>
            </w:del>
          </w:p>
        </w:tc>
      </w:tr>
      <w:tr w:rsidR="00746AF5" w:rsidDel="004B719A" w:rsidTr="00746AF5">
        <w:trPr>
          <w:trHeight w:val="64"/>
          <w:del w:id="2185" w:author="nbashyam" w:date="2015-01-19T05:12:00Z"/>
        </w:trPr>
        <w:tc>
          <w:tcPr>
            <w:tcW w:w="7938" w:type="dxa"/>
          </w:tcPr>
          <w:p w:rsidR="00746AF5" w:rsidRPr="00577F87" w:rsidDel="004B719A" w:rsidRDefault="00746AF5" w:rsidP="00C54F38">
            <w:pPr>
              <w:ind w:firstLine="0"/>
              <w:rPr>
                <w:del w:id="2186" w:author="nbashyam" w:date="2015-01-19T05:12:00Z"/>
              </w:rPr>
            </w:pPr>
            <w:del w:id="2187" w:author="nbashyam" w:date="2015-01-19T05:12:00Z">
              <w:r w:rsidDel="004B719A">
                <w:delText xml:space="preserve">Implementers </w:delText>
              </w:r>
              <w:r w:rsidR="00C54F38" w:rsidRPr="00C54F38" w:rsidDel="004B719A">
                <w:rPr>
                  <w:b/>
                </w:rPr>
                <w:delText>SHOULD</w:delText>
              </w:r>
              <w:r w:rsidDel="004B719A">
                <w:delText xml:space="preserve"> use the </w:delText>
              </w:r>
              <w:r w:rsidRPr="003C3783" w:rsidDel="004B719A">
                <w:rPr>
                  <w:b/>
                  <w:i/>
                </w:rPr>
                <w:delText>NwHIN Authorization Framework Specification</w:delText>
              </w:r>
              <w:r w:rsidDel="004B719A">
                <w:delText xml:space="preserve"> for specific implementation details.</w:delText>
              </w:r>
            </w:del>
          </w:p>
        </w:tc>
        <w:tc>
          <w:tcPr>
            <w:tcW w:w="1530" w:type="dxa"/>
          </w:tcPr>
          <w:p w:rsidR="00746AF5" w:rsidDel="004B719A" w:rsidRDefault="00746AF5" w:rsidP="00746AF5">
            <w:pPr>
              <w:keepNext/>
              <w:ind w:firstLine="0"/>
              <w:rPr>
                <w:del w:id="2188" w:author="nbashyam" w:date="2015-01-19T05:12:00Z"/>
                <w:lang w:bidi="en-US"/>
              </w:rPr>
            </w:pPr>
            <w:del w:id="2189" w:author="nbashyam" w:date="2015-01-19T05:12:00Z">
              <w:r w:rsidDel="004B719A">
                <w:rPr>
                  <w:lang w:bidi="en-US"/>
                </w:rPr>
                <w:delText>4</w:delText>
              </w:r>
            </w:del>
          </w:p>
        </w:tc>
      </w:tr>
      <w:tr w:rsidR="00746AF5" w:rsidDel="004B719A" w:rsidTr="00746AF5">
        <w:trPr>
          <w:trHeight w:val="64"/>
          <w:del w:id="2190" w:author="nbashyam" w:date="2015-01-19T05:12:00Z"/>
        </w:trPr>
        <w:tc>
          <w:tcPr>
            <w:tcW w:w="7938" w:type="dxa"/>
          </w:tcPr>
          <w:p w:rsidR="00746AF5" w:rsidRPr="00577F87" w:rsidDel="004B719A" w:rsidRDefault="00746AF5" w:rsidP="00746AF5">
            <w:pPr>
              <w:ind w:firstLine="0"/>
              <w:rPr>
                <w:del w:id="2191" w:author="nbashyam" w:date="2015-01-19T05:12:00Z"/>
              </w:rPr>
            </w:pPr>
            <w:del w:id="2192" w:author="nbashyam" w:date="2015-01-19T05:12:00Z">
              <w:r w:rsidRPr="004E4F26" w:rsidDel="004B719A">
                <w:delText>In Requirement 1, the recommendation is removal of data.</w:delText>
              </w:r>
            </w:del>
          </w:p>
        </w:tc>
        <w:tc>
          <w:tcPr>
            <w:tcW w:w="1530" w:type="dxa"/>
          </w:tcPr>
          <w:p w:rsidR="00746AF5" w:rsidDel="004B719A" w:rsidRDefault="00746AF5" w:rsidP="00746AF5">
            <w:pPr>
              <w:keepNext/>
              <w:ind w:firstLine="0"/>
              <w:rPr>
                <w:del w:id="2193" w:author="nbashyam" w:date="2015-01-19T05:12:00Z"/>
                <w:lang w:bidi="en-US"/>
              </w:rPr>
            </w:pPr>
            <w:del w:id="2194" w:author="nbashyam" w:date="2015-01-19T05:12:00Z">
              <w:r w:rsidDel="004B719A">
                <w:rPr>
                  <w:lang w:bidi="en-US"/>
                </w:rPr>
                <w:delText>4.1</w:delText>
              </w:r>
            </w:del>
          </w:p>
        </w:tc>
      </w:tr>
      <w:tr w:rsidR="00746AF5" w:rsidDel="004B719A" w:rsidTr="00746AF5">
        <w:trPr>
          <w:trHeight w:val="64"/>
          <w:del w:id="2195" w:author="nbashyam" w:date="2015-01-19T05:12:00Z"/>
        </w:trPr>
        <w:tc>
          <w:tcPr>
            <w:tcW w:w="7938" w:type="dxa"/>
          </w:tcPr>
          <w:p w:rsidR="00746AF5" w:rsidDel="004B719A" w:rsidRDefault="00746AF5" w:rsidP="00746AF5">
            <w:pPr>
              <w:ind w:firstLine="0"/>
              <w:rPr>
                <w:del w:id="2196" w:author="nbashyam" w:date="2015-01-19T05:12:00Z"/>
              </w:rPr>
            </w:pPr>
            <w:del w:id="2197" w:author="nbashyam" w:date="2015-01-19T05:12:00Z">
              <w:r w:rsidRPr="002C40BB" w:rsidDel="004B719A">
                <w:delText>Patient Identifier</w:delText>
              </w:r>
            </w:del>
          </w:p>
          <w:p w:rsidR="00746AF5" w:rsidDel="004B719A" w:rsidRDefault="00746AF5" w:rsidP="00746AF5">
            <w:pPr>
              <w:ind w:firstLine="0"/>
              <w:rPr>
                <w:del w:id="2198" w:author="nbashyam" w:date="2015-01-19T05:12:00Z"/>
              </w:rPr>
            </w:pPr>
          </w:p>
          <w:p w:rsidR="00746AF5" w:rsidRPr="00577F87" w:rsidDel="004B719A" w:rsidRDefault="00746AF5" w:rsidP="00746AF5">
            <w:pPr>
              <w:ind w:firstLine="0"/>
              <w:rPr>
                <w:del w:id="2199" w:author="nbashyam" w:date="2015-01-19T05:12:00Z"/>
              </w:rPr>
            </w:pPr>
            <w:del w:id="2200" w:author="nbashyam" w:date="2015-01-19T05:12:00Z">
              <w:r w:rsidDel="004B719A">
                <w:rPr>
                  <w:rFonts w:ascii="Calibri" w:hAnsi="Calibri" w:cs="Calibri"/>
                  <w:color w:val="000000"/>
                </w:rPr>
                <w:delText>Recommend inclusion using XUA metadata (part of identity assertion to consent directive (document) repository</w:delText>
              </w:r>
            </w:del>
          </w:p>
        </w:tc>
        <w:tc>
          <w:tcPr>
            <w:tcW w:w="1530" w:type="dxa"/>
          </w:tcPr>
          <w:p w:rsidR="00746AF5" w:rsidDel="004B719A" w:rsidRDefault="00746AF5" w:rsidP="00746AF5">
            <w:pPr>
              <w:keepNext/>
              <w:ind w:firstLine="0"/>
              <w:rPr>
                <w:del w:id="2201" w:author="nbashyam" w:date="2015-01-19T05:12:00Z"/>
                <w:lang w:bidi="en-US"/>
              </w:rPr>
            </w:pPr>
            <w:del w:id="2202" w:author="nbashyam" w:date="2015-01-19T05:12:00Z">
              <w:r w:rsidDel="004B719A">
                <w:rPr>
                  <w:lang w:bidi="en-US"/>
                </w:rPr>
                <w:delText>4.1</w:delText>
              </w:r>
            </w:del>
          </w:p>
        </w:tc>
      </w:tr>
      <w:tr w:rsidR="00746AF5" w:rsidDel="004B719A" w:rsidTr="00746AF5">
        <w:trPr>
          <w:trHeight w:val="64"/>
          <w:del w:id="2203" w:author="nbashyam" w:date="2015-01-19T05:12:00Z"/>
        </w:trPr>
        <w:tc>
          <w:tcPr>
            <w:tcW w:w="7938" w:type="dxa"/>
          </w:tcPr>
          <w:p w:rsidR="00746AF5" w:rsidDel="004B719A" w:rsidRDefault="00746AF5" w:rsidP="00746AF5">
            <w:pPr>
              <w:ind w:firstLine="0"/>
              <w:rPr>
                <w:del w:id="2204" w:author="nbashyam" w:date="2015-01-19T05:12:00Z"/>
              </w:rPr>
            </w:pPr>
            <w:del w:id="2205" w:author="nbashyam" w:date="2015-01-19T05:12:00Z">
              <w:r w:rsidRPr="002C40BB" w:rsidDel="004B719A">
                <w:delText>Requester ID</w:delText>
              </w:r>
            </w:del>
          </w:p>
          <w:p w:rsidR="00746AF5" w:rsidDel="004B719A" w:rsidRDefault="00746AF5" w:rsidP="00746AF5">
            <w:pPr>
              <w:ind w:firstLine="0"/>
              <w:rPr>
                <w:del w:id="2206" w:author="nbashyam" w:date="2015-01-19T05:12:00Z"/>
              </w:rPr>
            </w:pPr>
          </w:p>
          <w:p w:rsidR="00746AF5" w:rsidRPr="00577F87" w:rsidDel="004B719A" w:rsidRDefault="00746AF5" w:rsidP="00746AF5">
            <w:pPr>
              <w:ind w:firstLine="0"/>
              <w:rPr>
                <w:del w:id="2207" w:author="nbashyam" w:date="2015-01-19T05:12:00Z"/>
              </w:rPr>
            </w:pPr>
            <w:del w:id="2208" w:author="nbashyam" w:date="2015-01-19T05:12:00Z">
              <w:r w:rsidDel="004B719A">
                <w:rPr>
                  <w:rFonts w:ascii="Calibri" w:hAnsi="Calibri" w:cs="Calibri"/>
                  <w:color w:val="000000"/>
                </w:rPr>
                <w:delText>Recommend inclusion using XUA metadata (part of identity assertion to consent directive (document) repository</w:delText>
              </w:r>
            </w:del>
          </w:p>
        </w:tc>
        <w:tc>
          <w:tcPr>
            <w:tcW w:w="1530" w:type="dxa"/>
          </w:tcPr>
          <w:p w:rsidR="00746AF5" w:rsidDel="004B719A" w:rsidRDefault="00746AF5" w:rsidP="00746AF5">
            <w:pPr>
              <w:keepNext/>
              <w:ind w:firstLine="0"/>
              <w:rPr>
                <w:del w:id="2209" w:author="nbashyam" w:date="2015-01-19T05:12:00Z"/>
                <w:lang w:bidi="en-US"/>
              </w:rPr>
            </w:pPr>
            <w:del w:id="2210" w:author="nbashyam" w:date="2015-01-19T05:12:00Z">
              <w:r w:rsidDel="004B719A">
                <w:rPr>
                  <w:lang w:bidi="en-US"/>
                </w:rPr>
                <w:delText>4.1</w:delText>
              </w:r>
            </w:del>
          </w:p>
        </w:tc>
      </w:tr>
      <w:tr w:rsidR="00746AF5" w:rsidDel="004B719A" w:rsidTr="00746AF5">
        <w:trPr>
          <w:trHeight w:val="64"/>
          <w:del w:id="2211" w:author="nbashyam" w:date="2015-01-19T05:12:00Z"/>
        </w:trPr>
        <w:tc>
          <w:tcPr>
            <w:tcW w:w="7938" w:type="dxa"/>
          </w:tcPr>
          <w:p w:rsidR="00746AF5" w:rsidRPr="00577F87" w:rsidDel="004B719A" w:rsidRDefault="00746AF5" w:rsidP="00C54F38">
            <w:pPr>
              <w:ind w:firstLine="0"/>
              <w:rPr>
                <w:del w:id="2212" w:author="nbashyam" w:date="2015-01-19T05:12:00Z"/>
              </w:rPr>
            </w:pPr>
            <w:del w:id="2213" w:author="nbashyam" w:date="2015-01-19T05:12:00Z">
              <w:r w:rsidRPr="0064206D" w:rsidDel="004B719A">
                <w:delText xml:space="preserve">XDS metadata attributes </w:delText>
              </w:r>
              <w:r w:rsidR="00C54F38" w:rsidRPr="00C54F38" w:rsidDel="004B719A">
                <w:rPr>
                  <w:b/>
                </w:rPr>
                <w:delText>MAY</w:delText>
              </w:r>
              <w:r w:rsidRPr="0064206D" w:rsidDel="004B719A">
                <w:delText xml:space="preserve"> be populated directly from the </w:delText>
              </w:r>
              <w:r w:rsidDel="004B719A">
                <w:delText>CDA document by the sending system.</w:delText>
              </w:r>
            </w:del>
          </w:p>
        </w:tc>
        <w:tc>
          <w:tcPr>
            <w:tcW w:w="1530" w:type="dxa"/>
          </w:tcPr>
          <w:p w:rsidR="00746AF5" w:rsidDel="004B719A" w:rsidRDefault="00746AF5" w:rsidP="00746AF5">
            <w:pPr>
              <w:keepNext/>
              <w:ind w:firstLine="0"/>
              <w:rPr>
                <w:del w:id="2214" w:author="nbashyam" w:date="2015-01-19T05:12:00Z"/>
                <w:lang w:bidi="en-US"/>
              </w:rPr>
            </w:pPr>
            <w:del w:id="2215" w:author="nbashyam" w:date="2015-01-19T05:12:00Z">
              <w:r w:rsidDel="004B719A">
                <w:rPr>
                  <w:lang w:bidi="en-US"/>
                </w:rPr>
                <w:delText>4.2.1</w:delText>
              </w:r>
            </w:del>
          </w:p>
        </w:tc>
      </w:tr>
      <w:tr w:rsidR="00746AF5" w:rsidDel="004B719A" w:rsidTr="00746AF5">
        <w:trPr>
          <w:trHeight w:val="64"/>
          <w:del w:id="2216" w:author="nbashyam" w:date="2015-01-19T05:12:00Z"/>
        </w:trPr>
        <w:tc>
          <w:tcPr>
            <w:tcW w:w="7938" w:type="dxa"/>
          </w:tcPr>
          <w:p w:rsidR="00746AF5" w:rsidRPr="00577F87" w:rsidDel="004B719A" w:rsidRDefault="00746AF5" w:rsidP="00C54F38">
            <w:pPr>
              <w:ind w:firstLine="0"/>
              <w:rPr>
                <w:del w:id="2217" w:author="nbashyam" w:date="2015-01-19T05:12:00Z"/>
              </w:rPr>
            </w:pPr>
            <w:del w:id="2218" w:author="nbashyam" w:date="2015-01-19T05:12:00Z">
              <w:r w:rsidRPr="003C67F0" w:rsidDel="004B719A">
                <w:delText xml:space="preserve">Implementers requiring additional information on this transaction </w:delText>
              </w:r>
              <w:r w:rsidR="00C54F38" w:rsidRPr="00C54F38" w:rsidDel="004B719A">
                <w:rPr>
                  <w:b/>
                </w:rPr>
                <w:delText>SHOULD</w:delText>
              </w:r>
              <w:r w:rsidRPr="003C67F0" w:rsidDel="004B719A">
                <w:delText xml:space="preserve"> reference the </w:delText>
              </w:r>
              <w:r w:rsidDel="004B719A">
                <w:delText>IHE XDS.b Registry Stored Query transaction, which is the basis for this transaction.</w:delText>
              </w:r>
            </w:del>
          </w:p>
        </w:tc>
        <w:tc>
          <w:tcPr>
            <w:tcW w:w="1530" w:type="dxa"/>
          </w:tcPr>
          <w:p w:rsidR="00746AF5" w:rsidDel="004B719A" w:rsidRDefault="00746AF5" w:rsidP="00746AF5">
            <w:pPr>
              <w:keepNext/>
              <w:ind w:firstLine="0"/>
              <w:rPr>
                <w:del w:id="2219" w:author="nbashyam" w:date="2015-01-19T05:12:00Z"/>
                <w:lang w:bidi="en-US"/>
              </w:rPr>
            </w:pPr>
            <w:del w:id="2220" w:author="nbashyam" w:date="2015-01-19T05:12:00Z">
              <w:r w:rsidDel="004B719A">
                <w:rPr>
                  <w:lang w:bidi="en-US"/>
                </w:rPr>
                <w:delText>4.3.2</w:delText>
              </w:r>
            </w:del>
          </w:p>
        </w:tc>
      </w:tr>
      <w:tr w:rsidR="00746AF5" w:rsidDel="004B719A" w:rsidTr="00746AF5">
        <w:trPr>
          <w:trHeight w:val="64"/>
          <w:del w:id="2221" w:author="nbashyam" w:date="2015-01-19T05:12:00Z"/>
        </w:trPr>
        <w:tc>
          <w:tcPr>
            <w:tcW w:w="7938" w:type="dxa"/>
          </w:tcPr>
          <w:p w:rsidR="00746AF5" w:rsidDel="004B719A" w:rsidRDefault="00746AF5" w:rsidP="00746AF5">
            <w:pPr>
              <w:ind w:firstLine="0"/>
              <w:rPr>
                <w:del w:id="2222" w:author="nbashyam" w:date="2015-01-19T05:12:00Z"/>
                <w:rFonts w:ascii="Calibri" w:hAnsi="Calibri" w:cs="Calibri"/>
                <w:color w:val="000000"/>
              </w:rPr>
            </w:pPr>
            <w:del w:id="2223" w:author="nbashyam" w:date="2015-01-19T05:12:00Z">
              <w:r w:rsidDel="004B719A">
                <w:rPr>
                  <w:rFonts w:ascii="Calibri" w:hAnsi="Calibri" w:cs="Calibri"/>
                  <w:color w:val="000000"/>
                </w:rPr>
                <w:delText>Community ID</w:delText>
              </w:r>
            </w:del>
          </w:p>
          <w:p w:rsidR="00746AF5" w:rsidDel="004B719A" w:rsidRDefault="00746AF5" w:rsidP="00746AF5">
            <w:pPr>
              <w:ind w:firstLine="0"/>
              <w:rPr>
                <w:del w:id="2224" w:author="nbashyam" w:date="2015-01-19T05:12:00Z"/>
                <w:rFonts w:ascii="Calibri" w:hAnsi="Calibri" w:cs="Calibri"/>
                <w:color w:val="000000"/>
              </w:rPr>
            </w:pPr>
          </w:p>
          <w:p w:rsidR="00746AF5" w:rsidRPr="00577F87" w:rsidDel="004B719A" w:rsidRDefault="00746AF5" w:rsidP="00C54F38">
            <w:pPr>
              <w:ind w:firstLine="0"/>
              <w:rPr>
                <w:del w:id="2225" w:author="nbashyam" w:date="2015-01-19T05:12:00Z"/>
              </w:rPr>
            </w:pPr>
            <w:del w:id="2226" w:author="nbashyam" w:date="2015-01-19T05:12:00Z">
              <w:r w:rsidDel="004B719A">
                <w:delText xml:space="preserve">The community ID </w:delText>
              </w:r>
              <w:r w:rsidR="00C54F38" w:rsidRPr="00C54F38" w:rsidDel="004B719A">
                <w:rPr>
                  <w:b/>
                </w:rPr>
                <w:delText>MAY</w:delText>
              </w:r>
              <w:r w:rsidDel="004B719A">
                <w:delText xml:space="preserve"> be used to conduct a cross-enterprise query for the consent directive, if it is outside the XDS Affinity Domain (for example, if the patient consent directive is located in another state)</w:delText>
              </w:r>
            </w:del>
          </w:p>
        </w:tc>
        <w:tc>
          <w:tcPr>
            <w:tcW w:w="1530" w:type="dxa"/>
          </w:tcPr>
          <w:p w:rsidR="00746AF5" w:rsidDel="004B719A" w:rsidRDefault="00746AF5" w:rsidP="00746AF5">
            <w:pPr>
              <w:keepNext/>
              <w:ind w:firstLine="0"/>
              <w:rPr>
                <w:del w:id="2227" w:author="nbashyam" w:date="2015-01-19T05:12:00Z"/>
                <w:lang w:bidi="en-US"/>
              </w:rPr>
            </w:pPr>
            <w:del w:id="2228" w:author="nbashyam" w:date="2015-01-19T05:12:00Z">
              <w:r w:rsidDel="004B719A">
                <w:rPr>
                  <w:lang w:bidi="en-US"/>
                </w:rPr>
                <w:delText>4.3.2</w:delText>
              </w:r>
            </w:del>
          </w:p>
        </w:tc>
      </w:tr>
      <w:tr w:rsidR="00746AF5" w:rsidDel="004B719A" w:rsidTr="00746AF5">
        <w:trPr>
          <w:trHeight w:val="64"/>
          <w:del w:id="2229" w:author="nbashyam" w:date="2015-01-19T05:12:00Z"/>
        </w:trPr>
        <w:tc>
          <w:tcPr>
            <w:tcW w:w="7938" w:type="dxa"/>
            <w:vAlign w:val="center"/>
          </w:tcPr>
          <w:p w:rsidR="00746AF5" w:rsidDel="004B719A" w:rsidRDefault="00746AF5" w:rsidP="00746AF5">
            <w:pPr>
              <w:ind w:firstLine="0"/>
              <w:rPr>
                <w:del w:id="2230" w:author="nbashyam" w:date="2015-01-19T05:12:00Z"/>
                <w:rFonts w:ascii="Calibri" w:hAnsi="Calibri" w:cs="Calibri"/>
                <w:color w:val="000000"/>
              </w:rPr>
            </w:pPr>
            <w:del w:id="2231" w:author="nbashyam" w:date="2015-01-19T05:12:00Z">
              <w:r w:rsidDel="004B719A">
                <w:rPr>
                  <w:rFonts w:ascii="Calibri" w:hAnsi="Calibri" w:cs="Calibri"/>
                  <w:color w:val="000000"/>
                </w:rPr>
                <w:delText>Consent Originator ID</w:delText>
              </w:r>
            </w:del>
          </w:p>
          <w:p w:rsidR="00746AF5" w:rsidDel="004B719A" w:rsidRDefault="00746AF5" w:rsidP="00746AF5">
            <w:pPr>
              <w:ind w:firstLine="0"/>
              <w:rPr>
                <w:del w:id="2232" w:author="nbashyam" w:date="2015-01-19T05:12:00Z"/>
                <w:rFonts w:ascii="Calibri" w:hAnsi="Calibri" w:cs="Calibri"/>
                <w:color w:val="000000"/>
              </w:rPr>
            </w:pPr>
          </w:p>
          <w:p w:rsidR="00746AF5" w:rsidRPr="00577F87" w:rsidDel="004B719A" w:rsidRDefault="00746AF5" w:rsidP="00746AF5">
            <w:pPr>
              <w:ind w:firstLine="0"/>
              <w:rPr>
                <w:del w:id="2233" w:author="nbashyam" w:date="2015-01-19T05:12:00Z"/>
              </w:rPr>
            </w:pPr>
            <w:del w:id="2234" w:author="nbashyam" w:date="2015-01-19T05:12:00Z">
              <w:r w:rsidDel="004B719A">
                <w:delText xml:space="preserve">The author XDS metadata </w:delText>
              </w:r>
              <w:r w:rsidRPr="00B748B0" w:rsidDel="004B719A">
                <w:rPr>
                  <w:b/>
                </w:rPr>
                <w:delText>SHOULD</w:delText>
              </w:r>
              <w:r w:rsidDel="004B719A">
                <w:delText xml:space="preserve"> be aligned to the CDA Consent Directive author element.</w:delText>
              </w:r>
            </w:del>
          </w:p>
        </w:tc>
        <w:tc>
          <w:tcPr>
            <w:tcW w:w="1530" w:type="dxa"/>
          </w:tcPr>
          <w:p w:rsidR="00746AF5" w:rsidDel="004B719A" w:rsidRDefault="00746AF5" w:rsidP="00746AF5">
            <w:pPr>
              <w:keepNext/>
              <w:ind w:firstLine="0"/>
              <w:rPr>
                <w:del w:id="2235" w:author="nbashyam" w:date="2015-01-19T05:12:00Z"/>
                <w:lang w:bidi="en-US"/>
              </w:rPr>
            </w:pPr>
            <w:del w:id="2236" w:author="nbashyam" w:date="2015-01-19T05:12:00Z">
              <w:r w:rsidDel="004B719A">
                <w:rPr>
                  <w:lang w:bidi="en-US"/>
                </w:rPr>
                <w:delText>4.3.3</w:delText>
              </w:r>
            </w:del>
          </w:p>
        </w:tc>
      </w:tr>
      <w:tr w:rsidR="00746AF5" w:rsidDel="004B719A" w:rsidTr="00746AF5">
        <w:trPr>
          <w:trHeight w:val="64"/>
          <w:del w:id="2237" w:author="nbashyam" w:date="2015-01-19T05:12:00Z"/>
        </w:trPr>
        <w:tc>
          <w:tcPr>
            <w:tcW w:w="7938" w:type="dxa"/>
          </w:tcPr>
          <w:p w:rsidR="00746AF5" w:rsidDel="004B719A" w:rsidRDefault="00746AF5" w:rsidP="00746AF5">
            <w:pPr>
              <w:ind w:firstLine="0"/>
              <w:rPr>
                <w:del w:id="2238" w:author="nbashyam" w:date="2015-01-19T05:12:00Z"/>
                <w:rFonts w:ascii="Calibri" w:hAnsi="Calibri" w:cs="Calibri"/>
                <w:color w:val="000000"/>
              </w:rPr>
            </w:pPr>
            <w:del w:id="2239" w:author="nbashyam" w:date="2015-01-19T05:12:00Z">
              <w:r w:rsidDel="004B719A">
                <w:rPr>
                  <w:rFonts w:ascii="Calibri" w:hAnsi="Calibri" w:cs="Calibri"/>
                  <w:color w:val="000000"/>
                </w:rPr>
                <w:delText>Consent Originator Organization</w:delText>
              </w:r>
            </w:del>
          </w:p>
          <w:p w:rsidR="00746AF5" w:rsidDel="004B719A" w:rsidRDefault="00746AF5" w:rsidP="00746AF5">
            <w:pPr>
              <w:ind w:firstLine="0"/>
              <w:rPr>
                <w:del w:id="2240" w:author="nbashyam" w:date="2015-01-19T05:12:00Z"/>
                <w:rFonts w:ascii="Calibri" w:hAnsi="Calibri" w:cs="Calibri"/>
                <w:color w:val="000000"/>
              </w:rPr>
            </w:pPr>
          </w:p>
          <w:p w:rsidR="00746AF5" w:rsidRPr="00577F87" w:rsidDel="004B719A" w:rsidRDefault="00746AF5" w:rsidP="00746AF5">
            <w:pPr>
              <w:ind w:firstLine="0"/>
              <w:rPr>
                <w:del w:id="2241" w:author="nbashyam" w:date="2015-01-19T05:12:00Z"/>
              </w:rPr>
            </w:pPr>
            <w:del w:id="2242" w:author="nbashyam" w:date="2015-01-19T05:12:00Z">
              <w:r w:rsidRPr="00B748B0" w:rsidDel="004B719A">
                <w:delText xml:space="preserve">The authorInstitution XDS Metadata </w:delText>
              </w:r>
              <w:r w:rsidRPr="00C54F38" w:rsidDel="004B719A">
                <w:rPr>
                  <w:b/>
                </w:rPr>
                <w:delText>SHOULD</w:delText>
              </w:r>
              <w:r w:rsidRPr="00B748B0" w:rsidDel="004B719A">
                <w:delText xml:space="preserve"> be aligned to the CDA Consent Directive author/assignedAuthor/ representedOrganization element</w:delText>
              </w:r>
            </w:del>
          </w:p>
        </w:tc>
        <w:tc>
          <w:tcPr>
            <w:tcW w:w="1530" w:type="dxa"/>
          </w:tcPr>
          <w:p w:rsidR="00746AF5" w:rsidDel="004B719A" w:rsidRDefault="00746AF5" w:rsidP="00746AF5">
            <w:pPr>
              <w:keepNext/>
              <w:ind w:firstLine="0"/>
              <w:rPr>
                <w:del w:id="2243" w:author="nbashyam" w:date="2015-01-19T05:12:00Z"/>
                <w:lang w:bidi="en-US"/>
              </w:rPr>
            </w:pPr>
            <w:del w:id="2244" w:author="nbashyam" w:date="2015-01-19T05:12:00Z">
              <w:r w:rsidDel="004B719A">
                <w:rPr>
                  <w:lang w:bidi="en-US"/>
                </w:rPr>
                <w:delText>4.3.3</w:delText>
              </w:r>
            </w:del>
          </w:p>
        </w:tc>
      </w:tr>
      <w:tr w:rsidR="00746AF5" w:rsidDel="004B719A" w:rsidTr="00746AF5">
        <w:trPr>
          <w:trHeight w:val="64"/>
          <w:del w:id="2245" w:author="nbashyam" w:date="2015-01-19T05:12:00Z"/>
        </w:trPr>
        <w:tc>
          <w:tcPr>
            <w:tcW w:w="7938" w:type="dxa"/>
          </w:tcPr>
          <w:p w:rsidR="00746AF5" w:rsidRPr="00577F87" w:rsidDel="004B719A" w:rsidRDefault="00746AF5" w:rsidP="00C54F38">
            <w:pPr>
              <w:ind w:firstLine="0"/>
              <w:rPr>
                <w:del w:id="2246" w:author="nbashyam" w:date="2015-01-19T05:12:00Z"/>
              </w:rPr>
            </w:pPr>
            <w:del w:id="2247" w:author="nbashyam" w:date="2015-01-19T05:12:00Z">
              <w:r w:rsidDel="004B719A">
                <w:delText xml:space="preserve">An audit event </w:delText>
              </w:r>
              <w:r w:rsidR="00C54F38" w:rsidRPr="00C54F38" w:rsidDel="004B719A">
                <w:rPr>
                  <w:b/>
                </w:rPr>
                <w:delText>MUST</w:delText>
              </w:r>
              <w:r w:rsidDel="004B719A">
                <w:delText xml:space="preserve"> also be recorded by the Document Repository, to indicate that the patient consent directive is being retrieved.</w:delText>
              </w:r>
            </w:del>
          </w:p>
        </w:tc>
        <w:tc>
          <w:tcPr>
            <w:tcW w:w="1530" w:type="dxa"/>
          </w:tcPr>
          <w:p w:rsidR="00746AF5" w:rsidDel="004B719A" w:rsidRDefault="00746AF5" w:rsidP="00746AF5">
            <w:pPr>
              <w:keepNext/>
              <w:ind w:firstLine="0"/>
              <w:rPr>
                <w:del w:id="2248" w:author="nbashyam" w:date="2015-01-19T05:12:00Z"/>
                <w:lang w:bidi="en-US"/>
              </w:rPr>
            </w:pPr>
            <w:del w:id="2249" w:author="nbashyam" w:date="2015-01-19T05:12:00Z">
              <w:r w:rsidDel="004B719A">
                <w:rPr>
                  <w:lang w:bidi="en-US"/>
                </w:rPr>
                <w:delText>4.4.1</w:delText>
              </w:r>
            </w:del>
          </w:p>
        </w:tc>
      </w:tr>
      <w:tr w:rsidR="00746AF5" w:rsidDel="004B719A" w:rsidTr="00746AF5">
        <w:trPr>
          <w:trHeight w:val="64"/>
          <w:del w:id="2250" w:author="nbashyam" w:date="2015-01-19T05:12:00Z"/>
        </w:trPr>
        <w:tc>
          <w:tcPr>
            <w:tcW w:w="7938" w:type="dxa"/>
          </w:tcPr>
          <w:p w:rsidR="00746AF5" w:rsidRPr="00577F87" w:rsidDel="004B719A" w:rsidRDefault="00746AF5" w:rsidP="00C54F38">
            <w:pPr>
              <w:ind w:firstLine="0"/>
              <w:rPr>
                <w:del w:id="2251" w:author="nbashyam" w:date="2015-01-19T05:12:00Z"/>
              </w:rPr>
            </w:pPr>
            <w:del w:id="2252" w:author="nbashyam" w:date="2015-01-19T05:12:00Z">
              <w:r w:rsidDel="004B719A">
                <w:rPr>
                  <w:lang w:bidi="en-US"/>
                </w:rPr>
                <w:lastRenderedPageBreak/>
                <w:delText xml:space="preserve">Implementers </w:delText>
              </w:r>
              <w:r w:rsidR="00C54F38" w:rsidRPr="00C54F38" w:rsidDel="004B719A">
                <w:rPr>
                  <w:b/>
                  <w:lang w:bidi="en-US"/>
                </w:rPr>
                <w:delText>SHOULD</w:delText>
              </w:r>
              <w:r w:rsidDel="004B719A">
                <w:rPr>
                  <w:lang w:bidi="en-US"/>
                </w:rPr>
                <w:delText xml:space="preserve"> leverage the </w:delText>
              </w:r>
              <w:r w:rsidRPr="001236AA" w:rsidDel="004B719A">
                <w:rPr>
                  <w:b/>
                  <w:i/>
                  <w:lang w:bidi="en-US"/>
                </w:rPr>
                <w:delText>NwHIN Authorization Framework Specification</w:delText>
              </w:r>
              <w:r w:rsidDel="004B719A">
                <w:rPr>
                  <w:lang w:bidi="en-US"/>
                </w:rPr>
                <w:delText xml:space="preserve"> for implementation guidelines and conformance criteria for conveying an identity assertion.</w:delText>
              </w:r>
            </w:del>
          </w:p>
        </w:tc>
        <w:tc>
          <w:tcPr>
            <w:tcW w:w="1530" w:type="dxa"/>
          </w:tcPr>
          <w:p w:rsidR="00746AF5" w:rsidDel="004B719A" w:rsidRDefault="00746AF5" w:rsidP="00746AF5">
            <w:pPr>
              <w:keepNext/>
              <w:ind w:firstLine="0"/>
              <w:rPr>
                <w:del w:id="2253" w:author="nbashyam" w:date="2015-01-19T05:12:00Z"/>
                <w:lang w:bidi="en-US"/>
              </w:rPr>
            </w:pPr>
            <w:del w:id="2254" w:author="nbashyam" w:date="2015-01-19T05:12:00Z">
              <w:r w:rsidDel="004B719A">
                <w:rPr>
                  <w:lang w:bidi="en-US"/>
                </w:rPr>
                <w:delText>4.5.1</w:delText>
              </w:r>
            </w:del>
          </w:p>
        </w:tc>
      </w:tr>
      <w:tr w:rsidR="00746AF5" w:rsidDel="004B719A" w:rsidTr="00746AF5">
        <w:trPr>
          <w:trHeight w:val="64"/>
          <w:del w:id="2255" w:author="nbashyam" w:date="2015-01-19T05:12:00Z"/>
        </w:trPr>
        <w:tc>
          <w:tcPr>
            <w:tcW w:w="7938" w:type="dxa"/>
          </w:tcPr>
          <w:p w:rsidR="00746AF5" w:rsidDel="004B719A" w:rsidRDefault="00746AF5" w:rsidP="00746AF5">
            <w:pPr>
              <w:ind w:firstLine="0"/>
              <w:rPr>
                <w:del w:id="2256" w:author="nbashyam" w:date="2015-01-19T05:12:00Z"/>
              </w:rPr>
            </w:pPr>
            <w:del w:id="2257" w:author="nbashyam" w:date="2015-01-19T05:12:00Z">
              <w:r w:rsidRPr="00577F87" w:rsidDel="004B719A">
                <w:delText>The response to the Query for Patient Data Location</w:delText>
              </w:r>
              <w:r w:rsidDel="004B719A">
                <w:delText xml:space="preserve"> transaction </w:delText>
              </w:r>
              <w:r w:rsidRPr="00572D00" w:rsidDel="004B719A">
                <w:rPr>
                  <w:b/>
                </w:rPr>
                <w:delText>MUST</w:delText>
              </w:r>
              <w:r w:rsidRPr="00FB567D" w:rsidDel="004B719A">
                <w:delText xml:space="preserve"> contain only elements that the </w:delText>
              </w:r>
              <w:r w:rsidDel="004B719A">
                <w:delText>receiving</w:delText>
              </w:r>
              <w:r w:rsidRPr="00FB567D" w:rsidDel="004B719A">
                <w:delText xml:space="preserve"> system user has the appropriate permissions to access. </w:delText>
              </w:r>
            </w:del>
          </w:p>
        </w:tc>
        <w:tc>
          <w:tcPr>
            <w:tcW w:w="1530" w:type="dxa"/>
          </w:tcPr>
          <w:p w:rsidR="00746AF5" w:rsidDel="004B719A" w:rsidRDefault="00746AF5" w:rsidP="00746AF5">
            <w:pPr>
              <w:keepNext/>
              <w:ind w:firstLine="0"/>
              <w:rPr>
                <w:del w:id="2258" w:author="nbashyam" w:date="2015-01-19T05:12:00Z"/>
                <w:lang w:bidi="en-US"/>
              </w:rPr>
            </w:pPr>
            <w:del w:id="2259" w:author="nbashyam" w:date="2015-01-19T05:12:00Z">
              <w:r w:rsidDel="004B719A">
                <w:rPr>
                  <w:lang w:bidi="en-US"/>
                </w:rPr>
                <w:delText>4.5.2</w:delText>
              </w:r>
            </w:del>
          </w:p>
        </w:tc>
      </w:tr>
      <w:tr w:rsidR="00746AF5" w:rsidDel="004B719A" w:rsidTr="00746AF5">
        <w:trPr>
          <w:trHeight w:val="64"/>
          <w:del w:id="2260" w:author="nbashyam" w:date="2015-01-19T05:12:00Z"/>
        </w:trPr>
        <w:tc>
          <w:tcPr>
            <w:tcW w:w="7938" w:type="dxa"/>
          </w:tcPr>
          <w:p w:rsidR="00746AF5" w:rsidDel="004B719A" w:rsidRDefault="00746AF5" w:rsidP="00746AF5">
            <w:pPr>
              <w:ind w:firstLine="0"/>
              <w:rPr>
                <w:del w:id="2261" w:author="nbashyam" w:date="2015-01-19T05:12:00Z"/>
              </w:rPr>
            </w:pPr>
            <w:del w:id="2262" w:author="nbashyam" w:date="2015-01-19T05:12:00Z">
              <w:r w:rsidDel="004B719A">
                <w:delText xml:space="preserve">In addition, when receiving the patient data, the following metadata </w:delText>
              </w:r>
              <w:r w:rsidRPr="00C54F38" w:rsidDel="004B719A">
                <w:rPr>
                  <w:b/>
                </w:rPr>
                <w:delText>MAY</w:delText>
              </w:r>
              <w:r w:rsidDel="004B719A">
                <w:delText xml:space="preserve"> apply for implementation:</w:delText>
              </w:r>
            </w:del>
          </w:p>
          <w:p w:rsidR="00746AF5" w:rsidDel="004B719A" w:rsidRDefault="00746AF5" w:rsidP="00746AF5">
            <w:pPr>
              <w:ind w:firstLine="0"/>
              <w:rPr>
                <w:del w:id="2263" w:author="nbashyam" w:date="2015-01-19T05:12:00Z"/>
              </w:rPr>
            </w:pPr>
          </w:p>
          <w:p w:rsidR="00746AF5" w:rsidDel="004B719A" w:rsidRDefault="00746AF5" w:rsidP="00746AF5">
            <w:pPr>
              <w:ind w:firstLine="0"/>
              <w:rPr>
                <w:del w:id="2264" w:author="nbashyam" w:date="2015-01-19T05:12:00Z"/>
              </w:rPr>
            </w:pPr>
            <w:del w:id="2265" w:author="nbashyam" w:date="2015-01-19T05:12:00Z">
              <w:r w:rsidDel="004B719A">
                <w:delText>Policy Reference</w:delText>
              </w:r>
            </w:del>
          </w:p>
          <w:p w:rsidR="00746AF5" w:rsidDel="004B719A" w:rsidRDefault="00746AF5" w:rsidP="00746AF5">
            <w:pPr>
              <w:ind w:firstLine="0"/>
              <w:rPr>
                <w:del w:id="2266" w:author="nbashyam" w:date="2015-01-19T05:12:00Z"/>
              </w:rPr>
            </w:pPr>
          </w:p>
          <w:p w:rsidR="00746AF5" w:rsidDel="004B719A" w:rsidRDefault="00746AF5" w:rsidP="00746AF5">
            <w:pPr>
              <w:ind w:firstLine="0"/>
              <w:rPr>
                <w:del w:id="2267" w:author="nbashyam" w:date="2015-01-19T05:12:00Z"/>
                <w:rFonts w:ascii="Calibri" w:hAnsi="Calibri" w:cs="Calibri"/>
                <w:color w:val="000000"/>
              </w:rPr>
            </w:pPr>
            <w:del w:id="2268" w:author="nbashyam" w:date="2015-01-19T05:12:00Z">
              <w:r w:rsidDel="004B719A">
                <w:rPr>
                  <w:rFonts w:ascii="Calibri" w:hAnsi="Calibri" w:cs="Calibri"/>
                  <w:color w:val="000000"/>
                </w:rPr>
                <w:delText>The assumption for any policy references are that they either:</w:delText>
              </w:r>
            </w:del>
          </w:p>
          <w:p w:rsidR="00746AF5" w:rsidDel="004B719A" w:rsidRDefault="00746AF5" w:rsidP="00746AF5">
            <w:pPr>
              <w:ind w:firstLine="0"/>
              <w:rPr>
                <w:del w:id="2269" w:author="nbashyam" w:date="2015-01-19T05:12:00Z"/>
                <w:rFonts w:ascii="Calibri" w:hAnsi="Calibri" w:cs="Calibri"/>
                <w:color w:val="000000"/>
              </w:rPr>
            </w:pPr>
          </w:p>
          <w:p w:rsidR="00746AF5" w:rsidDel="004B719A" w:rsidRDefault="00A76FBB" w:rsidP="00822484">
            <w:pPr>
              <w:pStyle w:val="ListParagraph"/>
              <w:numPr>
                <w:ilvl w:val="0"/>
                <w:numId w:val="13"/>
              </w:numPr>
              <w:rPr>
                <w:del w:id="2270" w:author="nbashyam" w:date="2015-01-19T05:12:00Z"/>
                <w:rFonts w:ascii="Calibri" w:hAnsi="Calibri" w:cs="Calibri"/>
                <w:color w:val="000000"/>
                <w:sz w:val="32"/>
                <w:szCs w:val="32"/>
                <w:lang w:val="pt-BR"/>
              </w:rPr>
            </w:pPr>
            <w:del w:id="2271" w:author="nbashyam" w:date="2015-01-19T05:12:00Z">
              <w:r w:rsidRPr="00A76FBB" w:rsidDel="004B719A">
                <w:rPr>
                  <w:rFonts w:ascii="Calibri" w:hAnsi="Calibri" w:cs="Calibri"/>
                  <w:b/>
                  <w:color w:val="000000"/>
                </w:rPr>
                <w:delText>MUST</w:delText>
              </w:r>
              <w:r w:rsidR="00746AF5" w:rsidDel="004B719A">
                <w:rPr>
                  <w:rFonts w:ascii="Calibri" w:hAnsi="Calibri" w:cs="Calibri"/>
                  <w:color w:val="000000"/>
                </w:rPr>
                <w:delText xml:space="preserve"> be obtained by the receiving system from the patient’s consent </w:delText>
              </w:r>
              <w:r w:rsidR="00746AF5" w:rsidRPr="00863D8B" w:rsidDel="004B719A">
                <w:rPr>
                  <w:rFonts w:ascii="Calibri" w:hAnsi="Calibri" w:cs="Calibri"/>
                  <w:color w:val="000000"/>
                </w:rPr>
                <w:delText xml:space="preserve">directive </w:delText>
              </w:r>
            </w:del>
          </w:p>
          <w:p w:rsidR="00746AF5" w:rsidRPr="003C061D" w:rsidDel="004B719A" w:rsidRDefault="00A76FBB" w:rsidP="00822484">
            <w:pPr>
              <w:pStyle w:val="ListParagraph"/>
              <w:numPr>
                <w:ilvl w:val="0"/>
                <w:numId w:val="13"/>
              </w:numPr>
              <w:rPr>
                <w:del w:id="2272" w:author="nbashyam" w:date="2015-01-19T05:12:00Z"/>
                <w:rFonts w:ascii="Calibri" w:hAnsi="Calibri" w:cs="Calibri"/>
                <w:color w:val="000000"/>
                <w:sz w:val="32"/>
                <w:szCs w:val="32"/>
                <w:lang w:val="pt-BR"/>
              </w:rPr>
            </w:pPr>
            <w:del w:id="2273" w:author="nbashyam" w:date="2015-01-19T05:12:00Z">
              <w:r w:rsidRPr="00A76FBB" w:rsidDel="004B719A">
                <w:rPr>
                  <w:rFonts w:ascii="Calibri" w:hAnsi="Calibri" w:cs="Calibri"/>
                  <w:b/>
                  <w:color w:val="000000"/>
                </w:rPr>
                <w:delText>MAY</w:delText>
              </w:r>
              <w:r w:rsidDel="004B719A">
                <w:rPr>
                  <w:rFonts w:ascii="Calibri" w:hAnsi="Calibri" w:cs="Calibri"/>
                  <w:color w:val="000000"/>
                </w:rPr>
                <w:delText xml:space="preserve"> have</w:delText>
              </w:r>
              <w:r w:rsidR="00746AF5" w:rsidRPr="003C061D" w:rsidDel="004B719A">
                <w:rPr>
                  <w:rFonts w:ascii="Calibri" w:hAnsi="Calibri" w:cs="Calibri"/>
                  <w:color w:val="000000"/>
                </w:rPr>
                <w:delText xml:space="preserve"> been represented as an optional metadata attribute using XD* Metadata</w:delText>
              </w:r>
            </w:del>
          </w:p>
        </w:tc>
        <w:tc>
          <w:tcPr>
            <w:tcW w:w="1530" w:type="dxa"/>
          </w:tcPr>
          <w:p w:rsidR="00746AF5" w:rsidDel="004B719A" w:rsidRDefault="00746AF5" w:rsidP="00746AF5">
            <w:pPr>
              <w:keepNext/>
              <w:ind w:firstLine="0"/>
              <w:rPr>
                <w:del w:id="2274" w:author="nbashyam" w:date="2015-01-19T05:12:00Z"/>
                <w:lang w:bidi="en-US"/>
              </w:rPr>
            </w:pPr>
            <w:del w:id="2275" w:author="nbashyam" w:date="2015-01-19T05:12:00Z">
              <w:r w:rsidDel="004B719A">
                <w:rPr>
                  <w:lang w:bidi="en-US"/>
                </w:rPr>
                <w:delText>4.6.1</w:delText>
              </w:r>
            </w:del>
          </w:p>
        </w:tc>
      </w:tr>
      <w:tr w:rsidR="00746AF5" w:rsidDel="004B719A" w:rsidTr="00746AF5">
        <w:trPr>
          <w:trHeight w:val="64"/>
          <w:del w:id="2276" w:author="nbashyam" w:date="2015-01-19T05:12:00Z"/>
        </w:trPr>
        <w:tc>
          <w:tcPr>
            <w:tcW w:w="7938" w:type="dxa"/>
          </w:tcPr>
          <w:p w:rsidR="00746AF5" w:rsidDel="004B719A" w:rsidRDefault="00746AF5" w:rsidP="00746AF5">
            <w:pPr>
              <w:ind w:firstLine="0"/>
              <w:rPr>
                <w:del w:id="2277" w:author="nbashyam" w:date="2015-01-19T05:12:00Z"/>
              </w:rPr>
            </w:pPr>
            <w:del w:id="2278" w:author="nbashyam" w:date="2015-01-19T05:12:00Z">
              <w:r w:rsidDel="004B719A">
                <w:delText xml:space="preserve">In addition, when receiving the patient data, the following metadata </w:delText>
              </w:r>
              <w:r w:rsidRPr="00A76FBB" w:rsidDel="004B719A">
                <w:rPr>
                  <w:b/>
                </w:rPr>
                <w:delText>MAY</w:delText>
              </w:r>
              <w:r w:rsidDel="004B719A">
                <w:delText xml:space="preserve"> apply for implementation:</w:delText>
              </w:r>
            </w:del>
          </w:p>
          <w:p w:rsidR="00746AF5" w:rsidDel="004B719A" w:rsidRDefault="00746AF5" w:rsidP="00746AF5">
            <w:pPr>
              <w:ind w:firstLine="0"/>
              <w:rPr>
                <w:del w:id="2279" w:author="nbashyam" w:date="2015-01-19T05:12:00Z"/>
              </w:rPr>
            </w:pPr>
          </w:p>
          <w:p w:rsidR="00746AF5" w:rsidDel="004B719A" w:rsidRDefault="00746AF5" w:rsidP="00746AF5">
            <w:pPr>
              <w:ind w:firstLine="0"/>
              <w:rPr>
                <w:del w:id="2280" w:author="nbashyam" w:date="2015-01-19T05:12:00Z"/>
              </w:rPr>
            </w:pPr>
            <w:del w:id="2281" w:author="nbashyam" w:date="2015-01-19T05:12:00Z">
              <w:r w:rsidDel="004B719A">
                <w:delText>Jurisdiction</w:delText>
              </w:r>
            </w:del>
          </w:p>
          <w:p w:rsidR="00746AF5" w:rsidDel="004B719A" w:rsidRDefault="00746AF5" w:rsidP="00746AF5">
            <w:pPr>
              <w:ind w:firstLine="0"/>
              <w:rPr>
                <w:del w:id="2282" w:author="nbashyam" w:date="2015-01-19T05:12:00Z"/>
              </w:rPr>
            </w:pPr>
          </w:p>
          <w:p w:rsidR="00746AF5" w:rsidDel="004B719A" w:rsidRDefault="00746AF5" w:rsidP="00A76FBB">
            <w:pPr>
              <w:ind w:firstLine="0"/>
              <w:rPr>
                <w:del w:id="2283" w:author="nbashyam" w:date="2015-01-19T05:12:00Z"/>
              </w:rPr>
            </w:pPr>
            <w:del w:id="2284" w:author="nbashyam" w:date="2015-01-19T05:12:00Z">
              <w:r w:rsidDel="004B719A">
                <w:rPr>
                  <w:rFonts w:ascii="Calibri" w:hAnsi="Calibri" w:cs="Calibri"/>
                  <w:color w:val="000000"/>
                </w:rPr>
                <w:delText xml:space="preserve">The </w:delText>
              </w:r>
              <w:r w:rsidR="00A76FBB" w:rsidDel="004B719A">
                <w:rPr>
                  <w:rFonts w:ascii="Calibri" w:hAnsi="Calibri" w:cs="Calibri"/>
                  <w:color w:val="000000"/>
                </w:rPr>
                <w:delText>recommendation</w:delText>
              </w:r>
              <w:r w:rsidDel="004B719A">
                <w:rPr>
                  <w:rFonts w:ascii="Calibri" w:hAnsi="Calibri" w:cs="Calibri"/>
                  <w:color w:val="000000"/>
                </w:rPr>
                <w:delText xml:space="preserve"> for a jurisdiction metadata attribute is to obtain this value directly from the patient’s consent directive by looking at applicable policy references</w:delText>
              </w:r>
            </w:del>
          </w:p>
        </w:tc>
        <w:tc>
          <w:tcPr>
            <w:tcW w:w="1530" w:type="dxa"/>
          </w:tcPr>
          <w:p w:rsidR="00746AF5" w:rsidDel="004B719A" w:rsidRDefault="00746AF5" w:rsidP="00746AF5">
            <w:pPr>
              <w:keepNext/>
              <w:ind w:firstLine="0"/>
              <w:rPr>
                <w:del w:id="2285" w:author="nbashyam" w:date="2015-01-19T05:12:00Z"/>
                <w:lang w:bidi="en-US"/>
              </w:rPr>
            </w:pPr>
            <w:del w:id="2286" w:author="nbashyam" w:date="2015-01-19T05:12:00Z">
              <w:r w:rsidDel="004B719A">
                <w:rPr>
                  <w:lang w:bidi="en-US"/>
                </w:rPr>
                <w:delText>4.6.1</w:delText>
              </w:r>
            </w:del>
          </w:p>
        </w:tc>
      </w:tr>
      <w:tr w:rsidR="00746AF5" w:rsidDel="004B719A" w:rsidTr="00746AF5">
        <w:trPr>
          <w:trHeight w:val="64"/>
          <w:del w:id="2287" w:author="nbashyam" w:date="2015-01-19T05:12:00Z"/>
        </w:trPr>
        <w:tc>
          <w:tcPr>
            <w:tcW w:w="7938" w:type="dxa"/>
          </w:tcPr>
          <w:p w:rsidR="00746AF5" w:rsidDel="004B719A" w:rsidRDefault="00746AF5" w:rsidP="00A76FBB">
            <w:pPr>
              <w:ind w:firstLine="0"/>
              <w:rPr>
                <w:del w:id="2288" w:author="nbashyam" w:date="2015-01-19T05:12:00Z"/>
                <w:lang w:bidi="en-US"/>
              </w:rPr>
            </w:pPr>
            <w:del w:id="2289" w:author="nbashyam" w:date="2015-01-19T05:12:00Z">
              <w:r w:rsidDel="004B719A">
                <w:rPr>
                  <w:lang w:bidi="en-US"/>
                </w:rPr>
                <w:delText xml:space="preserve">Both the sending and receiving systems </w:delText>
              </w:r>
              <w:r w:rsidR="00A76FBB" w:rsidRPr="00A76FBB" w:rsidDel="004B719A">
                <w:rPr>
                  <w:b/>
                  <w:lang w:bidi="en-US"/>
                </w:rPr>
                <w:delText>MUST</w:delText>
              </w:r>
              <w:r w:rsidDel="004B719A">
                <w:rPr>
                  <w:lang w:bidi="en-US"/>
                </w:rPr>
                <w:delText xml:space="preserve"> adhere to the Direct Trust Model.</w:delText>
              </w:r>
              <w:r w:rsidR="00A76FBB" w:rsidDel="004B719A">
                <w:rPr>
                  <w:lang w:bidi="en-US"/>
                </w:rPr>
                <w:delText xml:space="preserve"> An important reference for ensuring adherence to the Direct Trust Model is the State HIE Implementation Guidelines for Direct Trust, located at the following location:</w:delText>
              </w:r>
            </w:del>
          </w:p>
          <w:p w:rsidR="00A76FBB" w:rsidDel="004B719A" w:rsidRDefault="00A76FBB" w:rsidP="00A76FBB">
            <w:pPr>
              <w:ind w:firstLine="0"/>
              <w:rPr>
                <w:del w:id="2290" w:author="nbashyam" w:date="2015-01-19T05:12:00Z"/>
                <w:lang w:bidi="en-US"/>
              </w:rPr>
            </w:pPr>
          </w:p>
          <w:p w:rsidR="00A76FBB" w:rsidDel="004B719A" w:rsidRDefault="00E06CE4" w:rsidP="00A76FBB">
            <w:pPr>
              <w:ind w:firstLine="0"/>
              <w:rPr>
                <w:del w:id="2291" w:author="nbashyam" w:date="2015-01-19T05:12:00Z"/>
              </w:rPr>
            </w:pPr>
            <w:del w:id="2292" w:author="nbashyam" w:date="2015-01-19T05:12:00Z">
              <w:r w:rsidDel="004B719A">
                <w:fldChar w:fldCharType="begin"/>
              </w:r>
              <w:r w:rsidDel="004B719A">
                <w:delInstrText xml:space="preserve"> HYPERLINK "http://statehieresources.org/wp-content/uploads/2012/07/State-HIE-Implementation-Guidelines-for-Direct-Security-and-Trust_7-2012.pdf" </w:delInstrText>
              </w:r>
              <w:r w:rsidDel="004B719A">
                <w:fldChar w:fldCharType="separate"/>
              </w:r>
              <w:r w:rsidR="00A76FBB" w:rsidRPr="005952E7" w:rsidDel="004B719A">
                <w:rPr>
                  <w:rStyle w:val="Hyperlink"/>
                </w:rPr>
                <w:delText>http://statehieresources.org/wp-content/uploads/2012/07/State-HIE-Implementation-Guidelines-for-Direct-Security-and-Trust_7-2012.pdf</w:delText>
              </w:r>
              <w:r w:rsidDel="004B719A">
                <w:rPr>
                  <w:rStyle w:val="Hyperlink"/>
                </w:rPr>
                <w:fldChar w:fldCharType="end"/>
              </w:r>
              <w:r w:rsidR="00A76FBB" w:rsidDel="004B719A">
                <w:delText xml:space="preserve"> </w:delText>
              </w:r>
            </w:del>
          </w:p>
        </w:tc>
        <w:tc>
          <w:tcPr>
            <w:tcW w:w="1530" w:type="dxa"/>
          </w:tcPr>
          <w:p w:rsidR="00746AF5" w:rsidDel="004B719A" w:rsidRDefault="00746AF5" w:rsidP="00746AF5">
            <w:pPr>
              <w:keepNext/>
              <w:ind w:firstLine="0"/>
              <w:rPr>
                <w:del w:id="2293" w:author="nbashyam" w:date="2015-01-19T05:12:00Z"/>
                <w:lang w:bidi="en-US"/>
              </w:rPr>
            </w:pPr>
            <w:del w:id="2294" w:author="nbashyam" w:date="2015-01-19T05:12:00Z">
              <w:r w:rsidDel="004B719A">
                <w:rPr>
                  <w:lang w:bidi="en-US"/>
                </w:rPr>
                <w:delText>5.1</w:delText>
              </w:r>
            </w:del>
          </w:p>
        </w:tc>
      </w:tr>
      <w:tr w:rsidR="00746AF5" w:rsidDel="004B719A" w:rsidTr="00746AF5">
        <w:trPr>
          <w:trHeight w:val="64"/>
          <w:del w:id="2295" w:author="nbashyam" w:date="2015-01-19T05:12:00Z"/>
        </w:trPr>
        <w:tc>
          <w:tcPr>
            <w:tcW w:w="7938" w:type="dxa"/>
          </w:tcPr>
          <w:p w:rsidR="00746AF5" w:rsidDel="004B719A" w:rsidRDefault="00746AF5" w:rsidP="00746AF5">
            <w:pPr>
              <w:ind w:firstLine="0"/>
              <w:rPr>
                <w:del w:id="2296" w:author="nbashyam" w:date="2015-01-19T05:12:00Z"/>
                <w:lang w:bidi="en-US"/>
              </w:rPr>
            </w:pPr>
            <w:del w:id="2297" w:author="nbashyam" w:date="2015-01-19T05:12:00Z">
              <w:r w:rsidDel="004B719A">
                <w:rPr>
                  <w:lang w:bidi="en-US"/>
                </w:rPr>
                <w:delText>Scenario 6</w:delText>
              </w:r>
            </w:del>
          </w:p>
          <w:p w:rsidR="00746AF5" w:rsidDel="004B719A" w:rsidRDefault="00746AF5" w:rsidP="00746AF5">
            <w:pPr>
              <w:ind w:firstLine="0"/>
              <w:rPr>
                <w:del w:id="2298" w:author="nbashyam" w:date="2015-01-19T05:12:00Z"/>
                <w:lang w:bidi="en-US"/>
              </w:rPr>
            </w:pPr>
          </w:p>
          <w:p w:rsidR="00746AF5" w:rsidDel="004B719A" w:rsidRDefault="00746AF5" w:rsidP="00746AF5">
            <w:pPr>
              <w:ind w:firstLine="0"/>
              <w:rPr>
                <w:del w:id="2299" w:author="nbashyam" w:date="2015-01-19T05:12:00Z"/>
                <w:lang w:bidi="en-US"/>
              </w:rPr>
            </w:pPr>
            <w:del w:id="2300" w:author="nbashyam" w:date="2015-01-19T05:12:00Z">
              <w:r w:rsidDel="004B719A">
                <w:rPr>
                  <w:lang w:bidi="en-US"/>
                </w:rPr>
                <w:delText>Break the Glass</w:delText>
              </w:r>
            </w:del>
          </w:p>
          <w:p w:rsidR="00746AF5" w:rsidDel="004B719A" w:rsidRDefault="00746AF5" w:rsidP="00746AF5">
            <w:pPr>
              <w:ind w:firstLine="0"/>
              <w:rPr>
                <w:del w:id="2301" w:author="nbashyam" w:date="2015-01-19T05:12:00Z"/>
                <w:lang w:bidi="en-US"/>
              </w:rPr>
            </w:pPr>
          </w:p>
          <w:p w:rsidR="00746AF5" w:rsidDel="004B719A" w:rsidRDefault="00746AF5" w:rsidP="00746AF5">
            <w:pPr>
              <w:ind w:firstLine="0"/>
              <w:rPr>
                <w:del w:id="2302" w:author="nbashyam" w:date="2015-01-19T05:12:00Z"/>
              </w:rPr>
            </w:pPr>
            <w:del w:id="2303" w:author="nbashyam" w:date="2015-01-19T05:12:00Z">
              <w:r w:rsidRPr="00C8180C" w:rsidDel="004B719A">
                <w:delText>Recommend usage of document-level tagging if the responding system believes there is sensitive information involved in the exchange.</w:delText>
              </w:r>
            </w:del>
          </w:p>
        </w:tc>
        <w:tc>
          <w:tcPr>
            <w:tcW w:w="1530" w:type="dxa"/>
          </w:tcPr>
          <w:p w:rsidR="00746AF5" w:rsidDel="004B719A" w:rsidRDefault="00746AF5" w:rsidP="00746AF5">
            <w:pPr>
              <w:keepNext/>
              <w:ind w:firstLine="0"/>
              <w:rPr>
                <w:del w:id="2304" w:author="nbashyam" w:date="2015-01-19T05:12:00Z"/>
                <w:lang w:bidi="en-US"/>
              </w:rPr>
            </w:pPr>
            <w:del w:id="2305" w:author="nbashyam" w:date="2015-01-19T05:12:00Z">
              <w:r w:rsidDel="004B719A">
                <w:rPr>
                  <w:lang w:bidi="en-US"/>
                </w:rPr>
                <w:delText>5.1</w:delText>
              </w:r>
            </w:del>
          </w:p>
        </w:tc>
      </w:tr>
      <w:tr w:rsidR="00746AF5" w:rsidDel="004B719A" w:rsidTr="00746AF5">
        <w:trPr>
          <w:trHeight w:val="64"/>
          <w:del w:id="2306" w:author="nbashyam" w:date="2015-01-19T05:12:00Z"/>
        </w:trPr>
        <w:tc>
          <w:tcPr>
            <w:tcW w:w="7938" w:type="dxa"/>
          </w:tcPr>
          <w:p w:rsidR="00746AF5" w:rsidDel="004B719A" w:rsidRDefault="00746AF5" w:rsidP="00746AF5">
            <w:pPr>
              <w:ind w:firstLine="0"/>
              <w:rPr>
                <w:del w:id="2307" w:author="nbashyam" w:date="2015-01-19T05:12:00Z"/>
              </w:rPr>
            </w:pPr>
            <w:del w:id="2308" w:author="nbashyam" w:date="2015-01-19T05:12:00Z">
              <w:r w:rsidDel="004B719A">
                <w:delText xml:space="preserve">The IHE XDR metadata </w:delText>
              </w:r>
              <w:r w:rsidRPr="00FB567D" w:rsidDel="004B719A">
                <w:rPr>
                  <w:b/>
                </w:rPr>
                <w:delText>MUST</w:delText>
              </w:r>
              <w:r w:rsidDel="004B719A">
                <w:delText xml:space="preserve"> include a confidentialityCode to support the push-based approach.</w:delText>
              </w:r>
            </w:del>
          </w:p>
        </w:tc>
        <w:tc>
          <w:tcPr>
            <w:tcW w:w="1530" w:type="dxa"/>
          </w:tcPr>
          <w:p w:rsidR="00746AF5" w:rsidDel="004B719A" w:rsidRDefault="00746AF5" w:rsidP="00746AF5">
            <w:pPr>
              <w:keepNext/>
              <w:ind w:firstLine="0"/>
              <w:rPr>
                <w:del w:id="2309" w:author="nbashyam" w:date="2015-01-19T05:12:00Z"/>
                <w:lang w:bidi="en-US"/>
              </w:rPr>
            </w:pPr>
            <w:del w:id="2310" w:author="nbashyam" w:date="2015-01-19T05:12:00Z">
              <w:r w:rsidDel="004B719A">
                <w:rPr>
                  <w:lang w:bidi="en-US"/>
                </w:rPr>
                <w:delText>5.2</w:delText>
              </w:r>
            </w:del>
          </w:p>
        </w:tc>
      </w:tr>
      <w:tr w:rsidR="00746AF5" w:rsidDel="004B719A" w:rsidTr="00746AF5">
        <w:trPr>
          <w:trHeight w:val="64"/>
          <w:del w:id="2311" w:author="nbashyam" w:date="2015-01-19T05:12:00Z"/>
        </w:trPr>
        <w:tc>
          <w:tcPr>
            <w:tcW w:w="7938" w:type="dxa"/>
          </w:tcPr>
          <w:p w:rsidR="00746AF5" w:rsidDel="004B719A" w:rsidRDefault="00746AF5" w:rsidP="00746AF5">
            <w:pPr>
              <w:ind w:firstLine="0"/>
              <w:rPr>
                <w:del w:id="2312" w:author="nbashyam" w:date="2015-01-19T05:12:00Z"/>
              </w:rPr>
            </w:pPr>
            <w:del w:id="2313" w:author="nbashyam" w:date="2015-01-19T05:12:00Z">
              <w:r w:rsidDel="004B719A">
                <w:delText xml:space="preserve">All IHE XDM metadata not explicitly listed in this implementation guide </w:delText>
              </w:r>
              <w:r w:rsidRPr="00EA2AD5" w:rsidDel="004B719A">
                <w:rPr>
                  <w:b/>
                </w:rPr>
                <w:delText>MUST</w:delText>
              </w:r>
              <w:r w:rsidDel="004B719A">
                <w:delText xml:space="preserve"> be included. This metadata would be defined as part of the Cross-Enterprise Reliable Media Interchange Profile.</w:delText>
              </w:r>
            </w:del>
          </w:p>
        </w:tc>
        <w:tc>
          <w:tcPr>
            <w:tcW w:w="1530" w:type="dxa"/>
          </w:tcPr>
          <w:p w:rsidR="00746AF5" w:rsidDel="004B719A" w:rsidRDefault="00746AF5" w:rsidP="00746AF5">
            <w:pPr>
              <w:keepNext/>
              <w:ind w:firstLine="0"/>
              <w:rPr>
                <w:del w:id="2314" w:author="nbashyam" w:date="2015-01-19T05:12:00Z"/>
                <w:lang w:bidi="en-US"/>
              </w:rPr>
            </w:pPr>
            <w:del w:id="2315" w:author="nbashyam" w:date="2015-01-19T05:12:00Z">
              <w:r w:rsidDel="004B719A">
                <w:rPr>
                  <w:lang w:bidi="en-US"/>
                </w:rPr>
                <w:delText>5.2</w:delText>
              </w:r>
            </w:del>
          </w:p>
        </w:tc>
      </w:tr>
      <w:tr w:rsidR="00746AF5" w:rsidDel="004B719A" w:rsidTr="00746AF5">
        <w:trPr>
          <w:trHeight w:val="64"/>
          <w:del w:id="2316" w:author="nbashyam" w:date="2015-01-19T05:12:00Z"/>
        </w:trPr>
        <w:tc>
          <w:tcPr>
            <w:tcW w:w="7938" w:type="dxa"/>
          </w:tcPr>
          <w:p w:rsidR="00746AF5" w:rsidDel="004B719A" w:rsidRDefault="00746AF5" w:rsidP="00746AF5">
            <w:pPr>
              <w:ind w:firstLine="0"/>
              <w:rPr>
                <w:del w:id="2317" w:author="nbashyam" w:date="2015-01-19T05:12:00Z"/>
              </w:rPr>
            </w:pPr>
            <w:del w:id="2318" w:author="nbashyam" w:date="2015-01-19T05:12:00Z">
              <w:r w:rsidDel="004B719A">
                <w:delText xml:space="preserve">There is no XDR data element that discretely maps to Policy Reference or to Jurisdiction. Alternatively, an implementation </w:delText>
              </w:r>
              <w:r w:rsidRPr="00FB567D" w:rsidDel="004B719A">
                <w:rPr>
                  <w:b/>
                </w:rPr>
                <w:delText>MAY</w:delText>
              </w:r>
              <w:r w:rsidDel="004B719A">
                <w:delText xml:space="preserve"> include a policy reference slot in the XDR metadata that </w:delText>
              </w:r>
              <w:r w:rsidRPr="00FB567D" w:rsidDel="004B719A">
                <w:rPr>
                  <w:b/>
                </w:rPr>
                <w:delText>MUST</w:delText>
              </w:r>
              <w:r w:rsidDel="004B719A">
                <w:delText xml:space="preserve"> be listed as optional.</w:delText>
              </w:r>
            </w:del>
          </w:p>
        </w:tc>
        <w:tc>
          <w:tcPr>
            <w:tcW w:w="1530" w:type="dxa"/>
          </w:tcPr>
          <w:p w:rsidR="00746AF5" w:rsidDel="004B719A" w:rsidRDefault="00746AF5" w:rsidP="00746AF5">
            <w:pPr>
              <w:keepNext/>
              <w:ind w:firstLine="0"/>
              <w:rPr>
                <w:del w:id="2319" w:author="nbashyam" w:date="2015-01-19T05:12:00Z"/>
                <w:lang w:bidi="en-US"/>
              </w:rPr>
            </w:pPr>
            <w:del w:id="2320" w:author="nbashyam" w:date="2015-01-19T05:12:00Z">
              <w:r w:rsidDel="004B719A">
                <w:rPr>
                  <w:lang w:bidi="en-US"/>
                </w:rPr>
                <w:delText>5.2</w:delText>
              </w:r>
            </w:del>
          </w:p>
        </w:tc>
      </w:tr>
      <w:tr w:rsidR="00746AF5" w:rsidDel="004B719A" w:rsidTr="00746AF5">
        <w:trPr>
          <w:trHeight w:val="64"/>
          <w:del w:id="2321" w:author="nbashyam" w:date="2015-01-19T05:12:00Z"/>
        </w:trPr>
        <w:tc>
          <w:tcPr>
            <w:tcW w:w="7938" w:type="dxa"/>
          </w:tcPr>
          <w:p w:rsidR="00746AF5" w:rsidDel="004B719A" w:rsidRDefault="00746AF5" w:rsidP="00746AF5">
            <w:pPr>
              <w:ind w:firstLine="0"/>
              <w:rPr>
                <w:del w:id="2322" w:author="nbashyam" w:date="2015-01-19T05:12:00Z"/>
              </w:rPr>
            </w:pPr>
            <w:del w:id="2323" w:author="nbashyam" w:date="2015-01-19T05:12:00Z">
              <w:r w:rsidDel="004B719A">
                <w:lastRenderedPageBreak/>
                <w:delText xml:space="preserve">Policy Reference and Jurisdiction </w:delText>
              </w:r>
              <w:r w:rsidRPr="00441B60" w:rsidDel="004B719A">
                <w:rPr>
                  <w:b/>
                </w:rPr>
                <w:delText>MAY</w:delText>
              </w:r>
              <w:r w:rsidDel="004B719A">
                <w:delText xml:space="preserve"> be included with the XDR metadata</w:delText>
              </w:r>
            </w:del>
          </w:p>
        </w:tc>
        <w:tc>
          <w:tcPr>
            <w:tcW w:w="1530" w:type="dxa"/>
          </w:tcPr>
          <w:p w:rsidR="00746AF5" w:rsidDel="004B719A" w:rsidRDefault="00746AF5" w:rsidP="00746AF5">
            <w:pPr>
              <w:keepNext/>
              <w:ind w:firstLine="0"/>
              <w:rPr>
                <w:del w:id="2324" w:author="nbashyam" w:date="2015-01-19T05:12:00Z"/>
                <w:lang w:bidi="en-US"/>
              </w:rPr>
            </w:pPr>
            <w:del w:id="2325" w:author="nbashyam" w:date="2015-01-19T05:12:00Z">
              <w:r w:rsidDel="004B719A">
                <w:rPr>
                  <w:lang w:bidi="en-US"/>
                </w:rPr>
                <w:delText>5.4.1</w:delText>
              </w:r>
            </w:del>
          </w:p>
        </w:tc>
      </w:tr>
      <w:tr w:rsidR="00746AF5" w:rsidDel="004B719A" w:rsidTr="00746AF5">
        <w:trPr>
          <w:trHeight w:val="64"/>
          <w:del w:id="2326" w:author="nbashyam" w:date="2015-01-19T05:12:00Z"/>
        </w:trPr>
        <w:tc>
          <w:tcPr>
            <w:tcW w:w="7938" w:type="dxa"/>
          </w:tcPr>
          <w:p w:rsidR="00746AF5" w:rsidDel="004B719A" w:rsidRDefault="00746AF5" w:rsidP="00746AF5">
            <w:pPr>
              <w:ind w:firstLine="0"/>
              <w:rPr>
                <w:del w:id="2327" w:author="nbashyam" w:date="2015-01-19T05:12:00Z"/>
              </w:rPr>
            </w:pPr>
            <w:del w:id="2328" w:author="nbashyam" w:date="2015-01-19T05:12:00Z">
              <w:r w:rsidDel="004B719A">
                <w:delText xml:space="preserve">Policy Reference and Jurisdiction </w:delText>
              </w:r>
              <w:r w:rsidRPr="008A0533" w:rsidDel="004B719A">
                <w:rPr>
                  <w:b/>
                </w:rPr>
                <w:delText>MAY</w:delText>
              </w:r>
              <w:r w:rsidDel="004B719A">
                <w:delText xml:space="preserve"> be included with the patient data by sending the consent directive with the patient data</w:delText>
              </w:r>
            </w:del>
          </w:p>
        </w:tc>
        <w:tc>
          <w:tcPr>
            <w:tcW w:w="1530" w:type="dxa"/>
          </w:tcPr>
          <w:p w:rsidR="00746AF5" w:rsidDel="004B719A" w:rsidRDefault="00746AF5" w:rsidP="00746AF5">
            <w:pPr>
              <w:keepNext/>
              <w:ind w:firstLine="0"/>
              <w:rPr>
                <w:del w:id="2329" w:author="nbashyam" w:date="2015-01-19T05:12:00Z"/>
                <w:lang w:bidi="en-US"/>
              </w:rPr>
            </w:pPr>
            <w:del w:id="2330" w:author="nbashyam" w:date="2015-01-19T05:12:00Z">
              <w:r w:rsidDel="004B719A">
                <w:rPr>
                  <w:lang w:bidi="en-US"/>
                </w:rPr>
                <w:delText>5.4.1</w:delText>
              </w:r>
            </w:del>
          </w:p>
        </w:tc>
      </w:tr>
      <w:tr w:rsidR="00746AF5" w:rsidDel="004B719A" w:rsidTr="00746AF5">
        <w:trPr>
          <w:trHeight w:val="64"/>
          <w:del w:id="2331" w:author="nbashyam" w:date="2015-01-19T05:12:00Z"/>
        </w:trPr>
        <w:tc>
          <w:tcPr>
            <w:tcW w:w="7938" w:type="dxa"/>
          </w:tcPr>
          <w:p w:rsidR="00746AF5" w:rsidDel="004B719A" w:rsidRDefault="00746AF5" w:rsidP="00746AF5">
            <w:pPr>
              <w:ind w:firstLine="0"/>
              <w:rPr>
                <w:del w:id="2332" w:author="nbashyam" w:date="2015-01-19T05:12:00Z"/>
              </w:rPr>
            </w:pPr>
            <w:del w:id="2333" w:author="nbashyam" w:date="2015-01-19T05:12:00Z">
              <w:r w:rsidDel="004B719A">
                <w:delText>Request for Patient Data</w:delText>
              </w:r>
            </w:del>
          </w:p>
          <w:p w:rsidR="00746AF5" w:rsidDel="004B719A" w:rsidRDefault="00746AF5" w:rsidP="00746AF5">
            <w:pPr>
              <w:ind w:firstLine="0"/>
              <w:rPr>
                <w:del w:id="2334" w:author="nbashyam" w:date="2015-01-19T05:12:00Z"/>
              </w:rPr>
            </w:pPr>
          </w:p>
          <w:p w:rsidR="00746AF5" w:rsidDel="004B719A" w:rsidRDefault="00746AF5" w:rsidP="00746AF5">
            <w:pPr>
              <w:ind w:firstLine="0"/>
              <w:rPr>
                <w:del w:id="2335" w:author="nbashyam" w:date="2015-01-19T05:12:00Z"/>
              </w:rPr>
            </w:pPr>
            <w:del w:id="2336" w:author="nbashyam" w:date="2015-01-19T05:12:00Z">
              <w:r w:rsidDel="004B719A">
                <w:delText>Provide User Assertion</w:delText>
              </w:r>
            </w:del>
          </w:p>
          <w:p w:rsidR="00746AF5" w:rsidDel="004B719A" w:rsidRDefault="00746AF5" w:rsidP="00746AF5">
            <w:pPr>
              <w:ind w:firstLine="0"/>
              <w:rPr>
                <w:del w:id="2337" w:author="nbashyam" w:date="2015-01-19T05:12:00Z"/>
              </w:rPr>
            </w:pPr>
          </w:p>
          <w:p w:rsidR="00746AF5" w:rsidDel="004B719A" w:rsidRDefault="006337E8" w:rsidP="00746AF5">
            <w:pPr>
              <w:ind w:firstLine="0"/>
              <w:rPr>
                <w:del w:id="2338" w:author="nbashyam" w:date="2015-01-19T05:12:00Z"/>
              </w:rPr>
            </w:pPr>
            <w:del w:id="2339" w:author="nbashyam" w:date="2015-01-19T05:12:00Z">
              <w:r w:rsidRPr="006337E8" w:rsidDel="004B719A">
                <w:rPr>
                  <w:b/>
                </w:rPr>
                <w:delText>MUST</w:delText>
              </w:r>
              <w:r w:rsidDel="004B719A">
                <w:delText xml:space="preserve"> be included</w:delText>
              </w:r>
              <w:r w:rsidR="00746AF5" w:rsidDel="004B719A">
                <w:delText xml:space="preserve"> for any request by the receiving system</w:delText>
              </w:r>
            </w:del>
          </w:p>
        </w:tc>
        <w:tc>
          <w:tcPr>
            <w:tcW w:w="1530" w:type="dxa"/>
          </w:tcPr>
          <w:p w:rsidR="00746AF5" w:rsidDel="004B719A" w:rsidRDefault="00746AF5" w:rsidP="00746AF5">
            <w:pPr>
              <w:keepNext/>
              <w:ind w:firstLine="0"/>
              <w:rPr>
                <w:del w:id="2340" w:author="nbashyam" w:date="2015-01-19T05:12:00Z"/>
                <w:lang w:bidi="en-US"/>
              </w:rPr>
            </w:pPr>
            <w:del w:id="2341" w:author="nbashyam" w:date="2015-01-19T05:12:00Z">
              <w:r w:rsidDel="004B719A">
                <w:rPr>
                  <w:lang w:bidi="en-US"/>
                </w:rPr>
                <w:delText>6.1</w:delText>
              </w:r>
            </w:del>
          </w:p>
        </w:tc>
      </w:tr>
      <w:tr w:rsidR="00746AF5" w:rsidDel="004B719A" w:rsidTr="00746AF5">
        <w:trPr>
          <w:trHeight w:val="64"/>
          <w:del w:id="2342" w:author="nbashyam" w:date="2015-01-19T05:12:00Z"/>
        </w:trPr>
        <w:tc>
          <w:tcPr>
            <w:tcW w:w="7938" w:type="dxa"/>
          </w:tcPr>
          <w:p w:rsidR="00746AF5" w:rsidDel="004B719A" w:rsidRDefault="00746AF5" w:rsidP="00746AF5">
            <w:pPr>
              <w:ind w:firstLine="0"/>
              <w:rPr>
                <w:del w:id="2343" w:author="nbashyam" w:date="2015-01-19T05:12:00Z"/>
              </w:rPr>
            </w:pPr>
            <w:del w:id="2344" w:author="nbashyam" w:date="2015-01-19T05:12:00Z">
              <w:r w:rsidDel="004B719A">
                <w:delText>Request for Patient Data</w:delText>
              </w:r>
            </w:del>
          </w:p>
          <w:p w:rsidR="00746AF5" w:rsidDel="004B719A" w:rsidRDefault="00746AF5" w:rsidP="00746AF5">
            <w:pPr>
              <w:ind w:firstLine="0"/>
              <w:rPr>
                <w:del w:id="2345" w:author="nbashyam" w:date="2015-01-19T05:12:00Z"/>
              </w:rPr>
            </w:pPr>
          </w:p>
          <w:p w:rsidR="00746AF5" w:rsidDel="004B719A" w:rsidRDefault="00746AF5" w:rsidP="00746AF5">
            <w:pPr>
              <w:ind w:firstLine="0"/>
              <w:rPr>
                <w:del w:id="2346" w:author="nbashyam" w:date="2015-01-19T05:12:00Z"/>
              </w:rPr>
            </w:pPr>
            <w:del w:id="2347" w:author="nbashyam" w:date="2015-01-19T05:12:00Z">
              <w:r w:rsidDel="004B719A">
                <w:delText>Record Audit Event</w:delText>
              </w:r>
            </w:del>
          </w:p>
          <w:p w:rsidR="00746AF5" w:rsidDel="004B719A" w:rsidRDefault="00746AF5" w:rsidP="00746AF5">
            <w:pPr>
              <w:ind w:firstLine="0"/>
              <w:rPr>
                <w:del w:id="2348" w:author="nbashyam" w:date="2015-01-19T05:12:00Z"/>
              </w:rPr>
            </w:pPr>
          </w:p>
          <w:p w:rsidR="00746AF5" w:rsidDel="004B719A" w:rsidRDefault="006337E8" w:rsidP="00746AF5">
            <w:pPr>
              <w:ind w:firstLine="0"/>
              <w:rPr>
                <w:del w:id="2349" w:author="nbashyam" w:date="2015-01-19T05:12:00Z"/>
              </w:rPr>
            </w:pPr>
            <w:del w:id="2350" w:author="nbashyam" w:date="2015-01-19T05:12:00Z">
              <w:r w:rsidRPr="006337E8" w:rsidDel="004B719A">
                <w:rPr>
                  <w:b/>
                </w:rPr>
                <w:delText>MUST</w:delText>
              </w:r>
              <w:r w:rsidDel="004B719A">
                <w:delText xml:space="preserve"> be included</w:delText>
              </w:r>
              <w:r w:rsidR="00746AF5" w:rsidDel="004B719A">
                <w:delText xml:space="preserve"> for any request of the Document Registry and Repository</w:delText>
              </w:r>
            </w:del>
          </w:p>
        </w:tc>
        <w:tc>
          <w:tcPr>
            <w:tcW w:w="1530" w:type="dxa"/>
          </w:tcPr>
          <w:p w:rsidR="00746AF5" w:rsidDel="004B719A" w:rsidRDefault="00746AF5" w:rsidP="00746AF5">
            <w:pPr>
              <w:keepNext/>
              <w:ind w:firstLine="0"/>
              <w:rPr>
                <w:del w:id="2351" w:author="nbashyam" w:date="2015-01-19T05:12:00Z"/>
                <w:lang w:bidi="en-US"/>
              </w:rPr>
            </w:pPr>
            <w:del w:id="2352" w:author="nbashyam" w:date="2015-01-19T05:12:00Z">
              <w:r w:rsidDel="004B719A">
                <w:rPr>
                  <w:lang w:bidi="en-US"/>
                </w:rPr>
                <w:delText>6.1</w:delText>
              </w:r>
            </w:del>
          </w:p>
        </w:tc>
      </w:tr>
    </w:tbl>
    <w:p w:rsidR="00746AF5" w:rsidDel="004B719A" w:rsidRDefault="00746AF5" w:rsidP="00C75070">
      <w:pPr>
        <w:ind w:firstLine="0"/>
        <w:rPr>
          <w:del w:id="2353" w:author="nbashyam" w:date="2015-01-19T05:12:00Z"/>
        </w:rPr>
      </w:pPr>
    </w:p>
    <w:p w:rsidR="00E264A3" w:rsidDel="004B719A" w:rsidRDefault="00E264A3">
      <w:pPr>
        <w:pStyle w:val="Caption"/>
        <w:rPr>
          <w:del w:id="2354" w:author="nbashyam" w:date="2015-01-19T05:12:00Z"/>
        </w:rPr>
      </w:pPr>
      <w:bookmarkStart w:id="2355" w:name="_Toc386017917"/>
      <w:del w:id="2356" w:author="nbashyam" w:date="2015-01-19T05:12:00Z">
        <w:r w:rsidDel="004B719A">
          <w:delText xml:space="preserve">Table </w:delText>
        </w:r>
        <w:r w:rsidR="00E06CE4" w:rsidDel="004B719A">
          <w:rPr>
            <w:b w:val="0"/>
            <w:bCs w:val="0"/>
          </w:rPr>
          <w:fldChar w:fldCharType="begin"/>
        </w:r>
        <w:r w:rsidR="00E06CE4" w:rsidDel="004B719A">
          <w:delInstrText xml:space="preserve"> SEQ Table \* ARABIC </w:delInstrText>
        </w:r>
        <w:r w:rsidR="00E06CE4" w:rsidDel="004B719A">
          <w:rPr>
            <w:b w:val="0"/>
            <w:bCs w:val="0"/>
          </w:rPr>
          <w:fldChar w:fldCharType="separate"/>
        </w:r>
        <w:r w:rsidR="009C638C" w:rsidDel="004B719A">
          <w:rPr>
            <w:noProof/>
          </w:rPr>
          <w:delText>85</w:delText>
        </w:r>
        <w:r w:rsidR="00E06CE4" w:rsidDel="004B719A">
          <w:rPr>
            <w:b w:val="0"/>
            <w:bCs w:val="0"/>
            <w:noProof/>
          </w:rPr>
          <w:fldChar w:fldCharType="end"/>
        </w:r>
        <w:r w:rsidR="00BB3AB4" w:rsidDel="004B719A">
          <w:delText xml:space="preserve"> – </w:delText>
        </w:r>
        <w:r w:rsidDel="004B719A">
          <w:delText>Summary of Implementation Guide Conformance Statements</w:delText>
        </w:r>
        <w:bookmarkEnd w:id="2355"/>
      </w:del>
    </w:p>
    <w:p w:rsidR="005E2035" w:rsidDel="004B719A" w:rsidRDefault="005E2035" w:rsidP="00152FC2">
      <w:pPr>
        <w:pStyle w:val="Heading1"/>
        <w:rPr>
          <w:del w:id="2357" w:author="nbashyam" w:date="2015-01-19T05:13:00Z"/>
        </w:rPr>
      </w:pPr>
      <w:bookmarkStart w:id="2358" w:name="_Toc386620827"/>
      <w:del w:id="2359" w:author="nbashyam" w:date="2015-01-19T05:13:00Z">
        <w:r w:rsidDel="004B719A">
          <w:delText>Appendix of User Stories</w:delText>
        </w:r>
        <w:bookmarkEnd w:id="2358"/>
      </w:del>
    </w:p>
    <w:p w:rsidR="005E2035" w:rsidRPr="005E2035" w:rsidDel="004B719A" w:rsidRDefault="005E2035" w:rsidP="005E2035">
      <w:pPr>
        <w:rPr>
          <w:del w:id="2360" w:author="nbashyam" w:date="2015-01-19T05:13:00Z"/>
        </w:rPr>
      </w:pPr>
    </w:p>
    <w:p w:rsidR="00152FC2" w:rsidDel="004B719A" w:rsidRDefault="00152FC2" w:rsidP="00152FC2">
      <w:pPr>
        <w:pStyle w:val="Heading1"/>
        <w:rPr>
          <w:del w:id="2361" w:author="nbashyam" w:date="2015-01-19T05:13:00Z"/>
        </w:rPr>
      </w:pPr>
      <w:bookmarkStart w:id="2362" w:name="_Toc386620828"/>
      <w:del w:id="2363" w:author="nbashyam" w:date="2015-01-19T05:13:00Z">
        <w:r w:rsidDel="004B719A">
          <w:delText xml:space="preserve">Appendix </w:delText>
        </w:r>
        <w:r w:rsidR="009E63FE" w:rsidDel="004B719A">
          <w:delText>F</w:delText>
        </w:r>
        <w:r w:rsidDel="004B719A">
          <w:delText xml:space="preserve"> – References</w:delText>
        </w:r>
        <w:bookmarkEnd w:id="1254"/>
        <w:bookmarkEnd w:id="2362"/>
      </w:del>
    </w:p>
    <w:p w:rsidR="00152FC2" w:rsidDel="004B719A" w:rsidRDefault="00152FC2" w:rsidP="00152FC2">
      <w:pPr>
        <w:ind w:firstLine="0"/>
        <w:rPr>
          <w:del w:id="2364" w:author="nbashyam" w:date="2015-01-19T05:13:00Z"/>
          <w:lang w:bidi="en-US"/>
        </w:rPr>
      </w:pPr>
      <w:del w:id="2365" w:author="nbashyam" w:date="2015-01-19T05:13:00Z">
        <w:r w:rsidDel="004B719A">
          <w:rPr>
            <w:lang w:bidi="en-US"/>
          </w:rPr>
          <w:delText>Current references for this draft implementation guidance are listed in the table below:</w:delText>
        </w:r>
      </w:del>
    </w:p>
    <w:p w:rsidR="00152FC2" w:rsidRDefault="00152FC2" w:rsidP="00152FC2">
      <w:pPr>
        <w:ind w:firstLine="0"/>
        <w:rPr>
          <w:lang w:bidi="en-US"/>
        </w:rPr>
      </w:pPr>
    </w:p>
    <w:tbl>
      <w:tblPr>
        <w:tblStyle w:val="TableGrid"/>
        <w:tblW w:w="0" w:type="auto"/>
        <w:tblLook w:val="04A0" w:firstRow="1" w:lastRow="0" w:firstColumn="1" w:lastColumn="0" w:noHBand="0" w:noVBand="1"/>
      </w:tblPr>
      <w:tblGrid>
        <w:gridCol w:w="1203"/>
        <w:gridCol w:w="8373"/>
      </w:tblGrid>
      <w:tr w:rsidR="00152FC2" w:rsidDel="004B719A" w:rsidTr="002C4232">
        <w:trPr>
          <w:del w:id="2366" w:author="nbashyam" w:date="2015-01-19T05:12:00Z"/>
        </w:trPr>
        <w:tc>
          <w:tcPr>
            <w:tcW w:w="3528" w:type="dxa"/>
            <w:shd w:val="clear" w:color="auto" w:fill="A1A1A1" w:themeFill="background1" w:themeFillShade="BF"/>
          </w:tcPr>
          <w:p w:rsidR="00152FC2" w:rsidRPr="002233C5" w:rsidDel="004B719A" w:rsidRDefault="00152FC2" w:rsidP="002C4232">
            <w:pPr>
              <w:ind w:firstLine="0"/>
              <w:jc w:val="center"/>
              <w:rPr>
                <w:del w:id="2367" w:author="nbashyam" w:date="2015-01-19T05:12:00Z"/>
                <w:b/>
                <w:lang w:bidi="en-US"/>
              </w:rPr>
            </w:pPr>
            <w:del w:id="2368" w:author="nbashyam" w:date="2015-01-19T05:12:00Z">
              <w:r w:rsidRPr="002233C5" w:rsidDel="004B719A">
                <w:rPr>
                  <w:b/>
                  <w:lang w:bidi="en-US"/>
                </w:rPr>
                <w:delText>Reference</w:delText>
              </w:r>
            </w:del>
          </w:p>
        </w:tc>
        <w:tc>
          <w:tcPr>
            <w:tcW w:w="6048" w:type="dxa"/>
            <w:shd w:val="clear" w:color="auto" w:fill="A1A1A1" w:themeFill="background1" w:themeFillShade="BF"/>
          </w:tcPr>
          <w:p w:rsidR="00152FC2" w:rsidRPr="002233C5" w:rsidDel="004B719A" w:rsidRDefault="00152FC2" w:rsidP="002C4232">
            <w:pPr>
              <w:ind w:firstLine="0"/>
              <w:jc w:val="center"/>
              <w:rPr>
                <w:del w:id="2369" w:author="nbashyam" w:date="2015-01-19T05:12:00Z"/>
                <w:b/>
                <w:lang w:bidi="en-US"/>
              </w:rPr>
            </w:pPr>
            <w:del w:id="2370" w:author="nbashyam" w:date="2015-01-19T05:12:00Z">
              <w:r w:rsidRPr="002233C5" w:rsidDel="004B719A">
                <w:rPr>
                  <w:b/>
                  <w:lang w:bidi="en-US"/>
                </w:rPr>
                <w:delText>Description and/or Link</w:delText>
              </w:r>
            </w:del>
          </w:p>
        </w:tc>
      </w:tr>
      <w:tr w:rsidR="00152FC2" w:rsidDel="004B719A" w:rsidTr="002C4232">
        <w:trPr>
          <w:del w:id="2371" w:author="nbashyam" w:date="2015-01-19T05:12:00Z"/>
        </w:trPr>
        <w:tc>
          <w:tcPr>
            <w:tcW w:w="3528" w:type="dxa"/>
          </w:tcPr>
          <w:p w:rsidR="00152FC2" w:rsidDel="004B719A" w:rsidRDefault="00152FC2" w:rsidP="002C4232">
            <w:pPr>
              <w:ind w:firstLine="0"/>
              <w:rPr>
                <w:del w:id="2372" w:author="nbashyam" w:date="2015-01-19T05:12:00Z"/>
              </w:rPr>
            </w:pPr>
            <w:del w:id="2373" w:author="nbashyam" w:date="2015-01-19T05:12:00Z">
              <w:r w:rsidDel="004B719A">
                <w:delText>S&amp;I Framework Data Segmentation Use Case</w:delText>
              </w:r>
            </w:del>
          </w:p>
        </w:tc>
        <w:tc>
          <w:tcPr>
            <w:tcW w:w="6048" w:type="dxa"/>
          </w:tcPr>
          <w:p w:rsidR="00152FC2" w:rsidDel="004B719A" w:rsidRDefault="00152FC2" w:rsidP="002C4232">
            <w:pPr>
              <w:ind w:firstLine="0"/>
              <w:rPr>
                <w:del w:id="2374" w:author="nbashyam" w:date="2015-01-19T05:12:00Z"/>
                <w:lang w:bidi="en-US"/>
              </w:rPr>
            </w:pPr>
            <w:del w:id="2375" w:author="nbashyam" w:date="2015-01-19T05:12:00Z">
              <w:r w:rsidDel="004B719A">
                <w:rPr>
                  <w:lang w:bidi="en-US"/>
                </w:rPr>
                <w:delText>The use case provides the background requirements for all of the work contained in this implementation guide. The use case can be found at:</w:delText>
              </w:r>
            </w:del>
          </w:p>
          <w:p w:rsidR="00152FC2" w:rsidDel="004B719A" w:rsidRDefault="00152FC2" w:rsidP="002C4232">
            <w:pPr>
              <w:ind w:firstLine="0"/>
              <w:rPr>
                <w:del w:id="2376" w:author="nbashyam" w:date="2015-01-19T05:12:00Z"/>
                <w:lang w:bidi="en-US"/>
              </w:rPr>
            </w:pPr>
          </w:p>
          <w:p w:rsidR="00152FC2" w:rsidDel="004B719A" w:rsidRDefault="00E06CE4" w:rsidP="002C4232">
            <w:pPr>
              <w:ind w:firstLine="0"/>
              <w:rPr>
                <w:del w:id="2377" w:author="nbashyam" w:date="2015-01-19T05:12:00Z"/>
                <w:lang w:bidi="en-US"/>
              </w:rPr>
            </w:pPr>
            <w:del w:id="2378" w:author="nbashyam" w:date="2015-01-19T05:12:00Z">
              <w:r w:rsidDel="004B719A">
                <w:fldChar w:fldCharType="begin"/>
              </w:r>
              <w:r w:rsidDel="004B719A">
                <w:delInstrText xml:space="preserve"> HYPERLINK "http://wiki.siframework.org/file/view/SIFramework_DS4P_UC_v2+0_20120313.docx" </w:delInstrText>
              </w:r>
              <w:r w:rsidDel="004B719A">
                <w:fldChar w:fldCharType="separate"/>
              </w:r>
              <w:r w:rsidR="00152FC2" w:rsidRPr="006E54E5" w:rsidDel="004B719A">
                <w:rPr>
                  <w:rStyle w:val="Hyperlink"/>
                  <w:lang w:bidi="en-US"/>
                </w:rPr>
                <w:delText>http://wiki.siframework.org/file/view/SIFramework_DS4P_UC_v2+0_20120313.docx</w:delText>
              </w:r>
              <w:r w:rsidDel="004B719A">
                <w:rPr>
                  <w:rStyle w:val="Hyperlink"/>
                  <w:lang w:bidi="en-US"/>
                </w:rPr>
                <w:fldChar w:fldCharType="end"/>
              </w:r>
              <w:r w:rsidR="00152FC2" w:rsidDel="004B719A">
                <w:rPr>
                  <w:lang w:bidi="en-US"/>
                </w:rPr>
                <w:delText xml:space="preserve"> </w:delText>
              </w:r>
            </w:del>
          </w:p>
        </w:tc>
      </w:tr>
      <w:tr w:rsidR="00152FC2" w:rsidDel="004B719A" w:rsidTr="002C4232">
        <w:trPr>
          <w:trHeight w:val="260"/>
          <w:del w:id="2379" w:author="nbashyam" w:date="2015-01-19T05:12:00Z"/>
        </w:trPr>
        <w:tc>
          <w:tcPr>
            <w:tcW w:w="3528" w:type="dxa"/>
          </w:tcPr>
          <w:p w:rsidR="00152FC2" w:rsidDel="004B719A" w:rsidRDefault="00152FC2" w:rsidP="002C4232">
            <w:pPr>
              <w:ind w:firstLine="0"/>
              <w:rPr>
                <w:del w:id="2380" w:author="nbashyam" w:date="2015-01-19T05:12:00Z"/>
                <w:lang w:bidi="en-US"/>
              </w:rPr>
            </w:pPr>
            <w:del w:id="2381" w:author="nbashyam" w:date="2015-01-19T05:12:00Z">
              <w:r w:rsidDel="004B719A">
                <w:rPr>
                  <w:lang w:bidi="en-US"/>
                </w:rPr>
                <w:delText>42 CFR Part 2</w:delText>
              </w:r>
            </w:del>
          </w:p>
        </w:tc>
        <w:tc>
          <w:tcPr>
            <w:tcW w:w="6048" w:type="dxa"/>
          </w:tcPr>
          <w:p w:rsidR="00152FC2" w:rsidDel="004B719A" w:rsidRDefault="00152FC2" w:rsidP="002C4232">
            <w:pPr>
              <w:ind w:firstLine="0"/>
              <w:rPr>
                <w:del w:id="2382" w:author="nbashyam" w:date="2015-01-19T05:12:00Z"/>
                <w:lang w:bidi="en-US"/>
              </w:rPr>
            </w:pPr>
            <w:del w:id="2383" w:author="nbashyam" w:date="2015-01-19T05:12:00Z">
              <w:r w:rsidDel="004B719A">
                <w:rPr>
                  <w:lang w:bidi="en-US"/>
                </w:rPr>
                <w:delText>A reference to 42 CFR Part 2 is provided below, from the eDocket Access system:</w:delText>
              </w:r>
            </w:del>
          </w:p>
          <w:p w:rsidR="00152FC2" w:rsidDel="004B719A" w:rsidRDefault="00152FC2" w:rsidP="002C4232">
            <w:pPr>
              <w:ind w:firstLine="0"/>
              <w:rPr>
                <w:del w:id="2384" w:author="nbashyam" w:date="2015-01-19T05:12:00Z"/>
                <w:lang w:bidi="en-US"/>
              </w:rPr>
            </w:pPr>
          </w:p>
          <w:p w:rsidR="00152FC2" w:rsidDel="004B719A" w:rsidRDefault="00E06CE4" w:rsidP="002C4232">
            <w:pPr>
              <w:ind w:firstLine="0"/>
              <w:rPr>
                <w:del w:id="2385" w:author="nbashyam" w:date="2015-01-19T05:12:00Z"/>
                <w:lang w:bidi="en-US"/>
              </w:rPr>
            </w:pPr>
            <w:del w:id="2386" w:author="nbashyam" w:date="2015-01-19T05:12:00Z">
              <w:r w:rsidDel="004B719A">
                <w:fldChar w:fldCharType="begin"/>
              </w:r>
              <w:r w:rsidDel="004B719A">
                <w:delInstrText xml:space="preserve"> HYPERLINK "http://ecfr.gpoaccess.gov/cgi/t/text/text-idx?c=ecfr&amp;tpl=/ecfrbrowse/Title42/42cfr2_main_02.tpl" </w:delInstrText>
              </w:r>
              <w:r w:rsidDel="004B719A">
                <w:fldChar w:fldCharType="separate"/>
              </w:r>
              <w:r w:rsidR="00152FC2" w:rsidRPr="006E54E5" w:rsidDel="004B719A">
                <w:rPr>
                  <w:rStyle w:val="Hyperlink"/>
                  <w:lang w:bidi="en-US"/>
                </w:rPr>
                <w:delText>http://ecfr.gpoaccess.gov/cgi/t/text/text-idx?c=ecfr&amp;tpl=/ecfrbrowse/Title42/42cfr2_main_02.tpl</w:delText>
              </w:r>
              <w:r w:rsidDel="004B719A">
                <w:rPr>
                  <w:rStyle w:val="Hyperlink"/>
                  <w:lang w:bidi="en-US"/>
                </w:rPr>
                <w:fldChar w:fldCharType="end"/>
              </w:r>
              <w:r w:rsidR="00152FC2" w:rsidDel="004B719A">
                <w:rPr>
                  <w:lang w:bidi="en-US"/>
                </w:rPr>
                <w:delText xml:space="preserve"> </w:delText>
              </w:r>
            </w:del>
          </w:p>
        </w:tc>
      </w:tr>
      <w:tr w:rsidR="00152FC2" w:rsidDel="004B719A" w:rsidTr="002C4232">
        <w:trPr>
          <w:trHeight w:val="260"/>
          <w:del w:id="2387" w:author="nbashyam" w:date="2015-01-19T05:12:00Z"/>
        </w:trPr>
        <w:tc>
          <w:tcPr>
            <w:tcW w:w="3528" w:type="dxa"/>
          </w:tcPr>
          <w:p w:rsidR="00152FC2" w:rsidDel="004B719A" w:rsidRDefault="00152FC2" w:rsidP="002C4232">
            <w:pPr>
              <w:ind w:firstLine="0"/>
              <w:rPr>
                <w:del w:id="2388" w:author="nbashyam" w:date="2015-01-19T05:12:00Z"/>
                <w:lang w:bidi="en-US"/>
              </w:rPr>
            </w:pPr>
            <w:del w:id="2389" w:author="nbashyam" w:date="2015-01-19T05:12:00Z">
              <w:r w:rsidDel="004B719A">
                <w:rPr>
                  <w:lang w:bidi="en-US"/>
                </w:rPr>
                <w:delText>ASTM E2147</w:delText>
              </w:r>
            </w:del>
          </w:p>
        </w:tc>
        <w:tc>
          <w:tcPr>
            <w:tcW w:w="6048" w:type="dxa"/>
          </w:tcPr>
          <w:p w:rsidR="00152FC2" w:rsidDel="004B719A" w:rsidRDefault="00152FC2" w:rsidP="002C4232">
            <w:pPr>
              <w:ind w:firstLine="0"/>
              <w:rPr>
                <w:del w:id="2390" w:author="nbashyam" w:date="2015-01-19T05:12:00Z"/>
                <w:lang w:bidi="en-US"/>
              </w:rPr>
            </w:pPr>
            <w:del w:id="2391" w:author="nbashyam" w:date="2015-01-19T05:12:00Z">
              <w:r w:rsidDel="004B719A">
                <w:rPr>
                  <w:lang w:bidi="en-US"/>
                </w:rPr>
                <w:delText>Available at:</w:delText>
              </w:r>
            </w:del>
          </w:p>
          <w:p w:rsidR="00152FC2" w:rsidDel="004B719A" w:rsidRDefault="00152FC2" w:rsidP="002C4232">
            <w:pPr>
              <w:ind w:firstLine="0"/>
              <w:rPr>
                <w:del w:id="2392" w:author="nbashyam" w:date="2015-01-19T05:12:00Z"/>
                <w:lang w:bidi="en-US"/>
              </w:rPr>
            </w:pPr>
          </w:p>
          <w:p w:rsidR="00152FC2" w:rsidDel="004B719A" w:rsidRDefault="00E06CE4" w:rsidP="002C4232">
            <w:pPr>
              <w:ind w:firstLine="0"/>
              <w:rPr>
                <w:del w:id="2393" w:author="nbashyam" w:date="2015-01-19T05:12:00Z"/>
                <w:lang w:bidi="en-US"/>
              </w:rPr>
            </w:pPr>
            <w:del w:id="2394" w:author="nbashyam" w:date="2015-01-19T05:12:00Z">
              <w:r w:rsidDel="004B719A">
                <w:fldChar w:fldCharType="begin"/>
              </w:r>
              <w:r w:rsidDel="004B719A">
                <w:delInstrText xml:space="preserve"> HYPERLINK "http://www.astm.org/Standards/E2147.htm" </w:delInstrText>
              </w:r>
              <w:r w:rsidDel="004B719A">
                <w:fldChar w:fldCharType="separate"/>
              </w:r>
              <w:r w:rsidR="00152FC2" w:rsidRPr="006E54E5" w:rsidDel="004B719A">
                <w:rPr>
                  <w:rStyle w:val="Hyperlink"/>
                  <w:lang w:bidi="en-US"/>
                </w:rPr>
                <w:delText>http://www.astm.org/Standards/E2147.htm</w:delText>
              </w:r>
              <w:r w:rsidDel="004B719A">
                <w:rPr>
                  <w:rStyle w:val="Hyperlink"/>
                  <w:lang w:bidi="en-US"/>
                </w:rPr>
                <w:fldChar w:fldCharType="end"/>
              </w:r>
              <w:r w:rsidR="00152FC2" w:rsidDel="004B719A">
                <w:rPr>
                  <w:lang w:bidi="en-US"/>
                </w:rPr>
                <w:delText xml:space="preserve"> </w:delText>
              </w:r>
            </w:del>
          </w:p>
        </w:tc>
      </w:tr>
      <w:tr w:rsidR="00C42AE1" w:rsidDel="004B719A" w:rsidTr="002C4232">
        <w:trPr>
          <w:trHeight w:val="260"/>
          <w:del w:id="2395" w:author="nbashyam" w:date="2015-01-19T05:12:00Z"/>
        </w:trPr>
        <w:tc>
          <w:tcPr>
            <w:tcW w:w="3528" w:type="dxa"/>
          </w:tcPr>
          <w:p w:rsidR="00C42AE1" w:rsidDel="004B719A" w:rsidRDefault="00C42AE1" w:rsidP="002C4232">
            <w:pPr>
              <w:ind w:firstLine="0"/>
              <w:rPr>
                <w:del w:id="2396" w:author="nbashyam" w:date="2015-01-19T05:12:00Z"/>
                <w:lang w:bidi="en-US"/>
              </w:rPr>
            </w:pPr>
            <w:del w:id="2397" w:author="nbashyam" w:date="2015-01-19T05:12:00Z">
              <w:r w:rsidDel="004B719A">
                <w:rPr>
                  <w:lang w:bidi="en-US"/>
                </w:rPr>
                <w:delText>HL7 hData Record Format 1.0</w:delText>
              </w:r>
            </w:del>
          </w:p>
        </w:tc>
        <w:tc>
          <w:tcPr>
            <w:tcW w:w="6048" w:type="dxa"/>
          </w:tcPr>
          <w:p w:rsidR="00C42AE1" w:rsidDel="004B719A" w:rsidRDefault="00E06CE4" w:rsidP="002C4232">
            <w:pPr>
              <w:ind w:firstLine="0"/>
              <w:rPr>
                <w:del w:id="2398" w:author="nbashyam" w:date="2015-01-19T05:12:00Z"/>
                <w:lang w:bidi="en-US"/>
              </w:rPr>
            </w:pPr>
            <w:del w:id="2399" w:author="nbashyam" w:date="2015-01-19T05:12:00Z">
              <w:r w:rsidDel="004B719A">
                <w:fldChar w:fldCharType="begin"/>
              </w:r>
              <w:r w:rsidDel="004B719A">
                <w:delInstrText xml:space="preserve"> HYPERLINK "http://www.projecthdata.org/documents/pubs/HL7%20hData%20Record%20Format%201.0-working%20copy%2020110720.docx" </w:delInstrText>
              </w:r>
              <w:r w:rsidDel="004B719A">
                <w:fldChar w:fldCharType="separate"/>
              </w:r>
              <w:r w:rsidR="00C42AE1" w:rsidRPr="00D71EE0" w:rsidDel="004B719A">
                <w:rPr>
                  <w:rStyle w:val="Hyperlink"/>
                  <w:lang w:bidi="en-US"/>
                </w:rPr>
                <w:delText>http://www.projecthdata.org/documents/pubs/HL7%20hData%20Record%20Format%201.0-working%20copy%2020110720.docx</w:delText>
              </w:r>
              <w:r w:rsidDel="004B719A">
                <w:rPr>
                  <w:rStyle w:val="Hyperlink"/>
                  <w:lang w:bidi="en-US"/>
                </w:rPr>
                <w:fldChar w:fldCharType="end"/>
              </w:r>
              <w:r w:rsidR="00C42AE1" w:rsidDel="004B719A">
                <w:rPr>
                  <w:lang w:bidi="en-US"/>
                </w:rPr>
                <w:delText xml:space="preserve"> </w:delText>
              </w:r>
            </w:del>
          </w:p>
        </w:tc>
      </w:tr>
      <w:tr w:rsidR="00C42AE1" w:rsidDel="004B719A" w:rsidTr="002C4232">
        <w:trPr>
          <w:trHeight w:val="260"/>
          <w:del w:id="2400" w:author="nbashyam" w:date="2015-01-19T05:12:00Z"/>
        </w:trPr>
        <w:tc>
          <w:tcPr>
            <w:tcW w:w="3528" w:type="dxa"/>
          </w:tcPr>
          <w:p w:rsidR="00C42AE1" w:rsidDel="004B719A" w:rsidRDefault="00C42AE1" w:rsidP="00C42AE1">
            <w:pPr>
              <w:ind w:firstLine="0"/>
              <w:rPr>
                <w:del w:id="2401" w:author="nbashyam" w:date="2015-01-19T05:12:00Z"/>
                <w:lang w:bidi="en-US"/>
              </w:rPr>
            </w:pPr>
            <w:del w:id="2402" w:author="nbashyam" w:date="2015-01-19T05:12:00Z">
              <w:r w:rsidDel="004B719A">
                <w:rPr>
                  <w:lang w:bidi="en-US"/>
                </w:rPr>
                <w:delText xml:space="preserve">IHE Mobile </w:delText>
              </w:r>
              <w:r w:rsidDel="004B719A">
                <w:rPr>
                  <w:lang w:bidi="en-US"/>
                </w:rPr>
                <w:lastRenderedPageBreak/>
                <w:delText>Health Access to Documents (MHD) Profile</w:delText>
              </w:r>
            </w:del>
          </w:p>
        </w:tc>
        <w:tc>
          <w:tcPr>
            <w:tcW w:w="6048" w:type="dxa"/>
          </w:tcPr>
          <w:p w:rsidR="00C42AE1" w:rsidDel="004B719A" w:rsidRDefault="00E06CE4" w:rsidP="002C4232">
            <w:pPr>
              <w:ind w:firstLine="0"/>
              <w:rPr>
                <w:del w:id="2403" w:author="nbashyam" w:date="2015-01-19T05:12:00Z"/>
                <w:lang w:bidi="en-US"/>
              </w:rPr>
            </w:pPr>
            <w:del w:id="2404" w:author="nbashyam" w:date="2015-01-19T05:12:00Z">
              <w:r w:rsidDel="004B719A">
                <w:lastRenderedPageBreak/>
                <w:fldChar w:fldCharType="begin"/>
              </w:r>
              <w:r w:rsidDel="004B719A">
                <w:delInstrText xml:space="preserve"> HYPERLINK "http://www.ihe.net/Technical_Framework/upload/IHE_ITI_Suppl_MHD_Rev1-0_PC_2012-06-05.pdf" </w:delInstrText>
              </w:r>
              <w:r w:rsidDel="004B719A">
                <w:fldChar w:fldCharType="separate"/>
              </w:r>
              <w:r w:rsidR="00C42AE1" w:rsidRPr="00D71EE0" w:rsidDel="004B719A">
                <w:rPr>
                  <w:rStyle w:val="Hyperlink"/>
                  <w:lang w:bidi="en-US"/>
                </w:rPr>
                <w:delText>http://www.ihe.net/Technical_Framework/upload/IHE_ITI_Suppl_MHD_Rev1-0_PC_2012-</w:delText>
              </w:r>
              <w:r w:rsidR="00C42AE1" w:rsidRPr="00D71EE0" w:rsidDel="004B719A">
                <w:rPr>
                  <w:rStyle w:val="Hyperlink"/>
                  <w:lang w:bidi="en-US"/>
                </w:rPr>
                <w:lastRenderedPageBreak/>
                <w:delText>06-05.pdf</w:delText>
              </w:r>
              <w:r w:rsidDel="004B719A">
                <w:rPr>
                  <w:rStyle w:val="Hyperlink"/>
                  <w:lang w:bidi="en-US"/>
                </w:rPr>
                <w:fldChar w:fldCharType="end"/>
              </w:r>
              <w:r w:rsidR="00C42AE1" w:rsidDel="004B719A">
                <w:rPr>
                  <w:lang w:bidi="en-US"/>
                </w:rPr>
                <w:delText xml:space="preserve"> </w:delText>
              </w:r>
            </w:del>
          </w:p>
        </w:tc>
      </w:tr>
      <w:tr w:rsidR="00152FC2" w:rsidDel="004B719A" w:rsidTr="002C4232">
        <w:trPr>
          <w:trHeight w:val="260"/>
          <w:del w:id="2405" w:author="nbashyam" w:date="2015-01-19T05:12:00Z"/>
        </w:trPr>
        <w:tc>
          <w:tcPr>
            <w:tcW w:w="3528" w:type="dxa"/>
          </w:tcPr>
          <w:p w:rsidR="00152FC2" w:rsidDel="004B719A" w:rsidRDefault="00152FC2" w:rsidP="002C4232">
            <w:pPr>
              <w:ind w:firstLine="0"/>
              <w:rPr>
                <w:del w:id="2406" w:author="nbashyam" w:date="2015-01-19T05:12:00Z"/>
                <w:lang w:bidi="en-US"/>
              </w:rPr>
            </w:pPr>
            <w:del w:id="2407" w:author="nbashyam" w:date="2015-01-19T05:12:00Z">
              <w:r w:rsidDel="004B719A">
                <w:rPr>
                  <w:lang w:bidi="en-US"/>
                </w:rPr>
                <w:lastRenderedPageBreak/>
                <w:delText>esMD Exchange Specification</w:delText>
              </w:r>
            </w:del>
          </w:p>
        </w:tc>
        <w:tc>
          <w:tcPr>
            <w:tcW w:w="6048" w:type="dxa"/>
          </w:tcPr>
          <w:p w:rsidR="00152FC2" w:rsidDel="004B719A" w:rsidRDefault="009B0171" w:rsidP="002C4232">
            <w:pPr>
              <w:ind w:firstLine="0"/>
              <w:rPr>
                <w:del w:id="2408" w:author="nbashyam" w:date="2015-01-19T05:12:00Z"/>
                <w:lang w:bidi="en-US"/>
              </w:rPr>
            </w:pPr>
            <w:del w:id="2409" w:author="nbashyam" w:date="2015-01-19T05:12:00Z">
              <w:r w:rsidDel="004B719A">
                <w:rPr>
                  <w:lang w:bidi="en-US"/>
                </w:rPr>
                <w:delText xml:space="preserve">The esMD Exchange Specification is an example specification implemented by CMS in support of the NwHIN Exchange. It is used as a complimentary document </w:delText>
              </w:r>
              <w:r w:rsidR="00325DA4" w:rsidDel="004B719A">
                <w:rPr>
                  <w:lang w:bidi="en-US"/>
                </w:rPr>
                <w:delText xml:space="preserve">by this implementation guide as it contains </w:delText>
              </w:r>
              <w:r w:rsidDel="004B719A">
                <w:rPr>
                  <w:lang w:bidi="en-US"/>
                </w:rPr>
                <w:delText>examples of how to structure mechanisms in support of exchanging protected patient data using the push-based model.</w:delText>
              </w:r>
            </w:del>
          </w:p>
          <w:p w:rsidR="009B0171" w:rsidDel="004B719A" w:rsidRDefault="009B0171" w:rsidP="002C4232">
            <w:pPr>
              <w:ind w:firstLine="0"/>
              <w:rPr>
                <w:del w:id="2410" w:author="nbashyam" w:date="2015-01-19T05:12:00Z"/>
                <w:lang w:bidi="en-US"/>
              </w:rPr>
            </w:pPr>
          </w:p>
          <w:p w:rsidR="00152FC2" w:rsidDel="004B719A" w:rsidRDefault="00E06CE4" w:rsidP="002C4232">
            <w:pPr>
              <w:ind w:firstLine="0"/>
              <w:rPr>
                <w:del w:id="2411" w:author="nbashyam" w:date="2015-01-19T05:12:00Z"/>
                <w:lang w:bidi="en-US"/>
              </w:rPr>
            </w:pPr>
            <w:del w:id="2412" w:author="nbashyam" w:date="2015-01-19T05:12:00Z">
              <w:r w:rsidDel="004B719A">
                <w:fldChar w:fldCharType="begin"/>
              </w:r>
              <w:r w:rsidDel="004B719A">
                <w:delInstrText xml:space="preserve"> HYPERLINK "http://exchange-specifications.wikispaces.com/file/view/ESMD_XDR_Production_Specification_v1.0.pdf" </w:delInstrText>
              </w:r>
              <w:r w:rsidDel="004B719A">
                <w:fldChar w:fldCharType="separate"/>
              </w:r>
              <w:r w:rsidR="00152FC2" w:rsidRPr="006E54E5" w:rsidDel="004B719A">
                <w:rPr>
                  <w:rStyle w:val="Hyperlink"/>
                  <w:lang w:bidi="en-US"/>
                </w:rPr>
                <w:delText>http://exchange-specifications.wikispaces.com/file/view/ESMD_XDR_Production_Specification_v1.0.pdf</w:delText>
              </w:r>
              <w:r w:rsidDel="004B719A">
                <w:rPr>
                  <w:rStyle w:val="Hyperlink"/>
                  <w:lang w:bidi="en-US"/>
                </w:rPr>
                <w:fldChar w:fldCharType="end"/>
              </w:r>
              <w:r w:rsidR="00152FC2" w:rsidDel="004B719A">
                <w:rPr>
                  <w:lang w:bidi="en-US"/>
                </w:rPr>
                <w:delText xml:space="preserve"> </w:delText>
              </w:r>
            </w:del>
          </w:p>
        </w:tc>
      </w:tr>
      <w:tr w:rsidR="00152FC2" w:rsidDel="004B719A" w:rsidTr="002C4232">
        <w:trPr>
          <w:del w:id="2413" w:author="nbashyam" w:date="2015-01-19T05:12:00Z"/>
        </w:trPr>
        <w:tc>
          <w:tcPr>
            <w:tcW w:w="3528" w:type="dxa"/>
          </w:tcPr>
          <w:p w:rsidR="00152FC2" w:rsidDel="004B719A" w:rsidRDefault="00152FC2" w:rsidP="002C4232">
            <w:pPr>
              <w:ind w:firstLine="0"/>
              <w:rPr>
                <w:del w:id="2414" w:author="nbashyam" w:date="2015-01-19T05:12:00Z"/>
                <w:lang w:bidi="en-US"/>
              </w:rPr>
            </w:pPr>
            <w:del w:id="2415" w:author="nbashyam" w:date="2015-01-19T05:12:00Z">
              <w:r w:rsidDel="004B719A">
                <w:rPr>
                  <w:lang w:bidi="en-US"/>
                </w:rPr>
                <w:delText>IHE Technical Framework</w:delText>
              </w:r>
            </w:del>
          </w:p>
        </w:tc>
        <w:tc>
          <w:tcPr>
            <w:tcW w:w="6048" w:type="dxa"/>
          </w:tcPr>
          <w:p w:rsidR="00152FC2" w:rsidDel="004B719A" w:rsidRDefault="00152FC2" w:rsidP="002C4232">
            <w:pPr>
              <w:ind w:firstLine="0"/>
              <w:rPr>
                <w:del w:id="2416" w:author="nbashyam" w:date="2015-01-19T05:12:00Z"/>
                <w:lang w:bidi="en-US"/>
              </w:rPr>
            </w:pPr>
            <w:del w:id="2417" w:author="nbashyam" w:date="2015-01-19T05:12:00Z">
              <w:r w:rsidDel="004B719A">
                <w:rPr>
                  <w:lang w:bidi="en-US"/>
                </w:rPr>
                <w:delText>Volumes 1, 2a, and 2b of IHE Technical Framework Version 8.0 were used in the development of this implementation guidance. They can be found at the following location:</w:delText>
              </w:r>
            </w:del>
          </w:p>
          <w:p w:rsidR="00152FC2" w:rsidDel="004B719A" w:rsidRDefault="00152FC2" w:rsidP="002C4232">
            <w:pPr>
              <w:ind w:firstLine="0"/>
              <w:rPr>
                <w:del w:id="2418" w:author="nbashyam" w:date="2015-01-19T05:12:00Z"/>
                <w:lang w:bidi="en-US"/>
              </w:rPr>
            </w:pPr>
          </w:p>
          <w:p w:rsidR="00152FC2" w:rsidDel="004B719A" w:rsidRDefault="00E06CE4" w:rsidP="002C4232">
            <w:pPr>
              <w:ind w:firstLine="0"/>
              <w:rPr>
                <w:del w:id="2419" w:author="nbashyam" w:date="2015-01-19T05:12:00Z"/>
                <w:lang w:bidi="en-US"/>
              </w:rPr>
            </w:pPr>
            <w:del w:id="2420" w:author="nbashyam" w:date="2015-01-19T05:12:00Z">
              <w:r w:rsidDel="004B719A">
                <w:fldChar w:fldCharType="begin"/>
              </w:r>
              <w:r w:rsidDel="004B719A">
                <w:delInstrText xml:space="preserve"> HYPERLINK "http://www.ihe.net/Technical_Framework/upload/IHE_ITI_TF_Rev8-0_Vol1_FT_2011-08-19.pdf" </w:delInstrText>
              </w:r>
              <w:r w:rsidDel="004B719A">
                <w:fldChar w:fldCharType="separate"/>
              </w:r>
              <w:r w:rsidR="00152FC2" w:rsidRPr="006E54E5" w:rsidDel="004B719A">
                <w:rPr>
                  <w:rStyle w:val="Hyperlink"/>
                  <w:lang w:bidi="en-US"/>
                </w:rPr>
                <w:delText>http://www.ihe.net/Technical_Framework/upload/IHE_ITI_TF_Rev8-0_Vol1_FT_2011-08-19.pdf</w:delText>
              </w:r>
              <w:r w:rsidDel="004B719A">
                <w:rPr>
                  <w:rStyle w:val="Hyperlink"/>
                  <w:lang w:bidi="en-US"/>
                </w:rPr>
                <w:fldChar w:fldCharType="end"/>
              </w:r>
              <w:r w:rsidR="00152FC2" w:rsidDel="004B719A">
                <w:rPr>
                  <w:lang w:bidi="en-US"/>
                </w:rPr>
                <w:delText xml:space="preserve"> </w:delText>
              </w:r>
            </w:del>
          </w:p>
          <w:p w:rsidR="00152FC2" w:rsidDel="004B719A" w:rsidRDefault="00152FC2" w:rsidP="002C4232">
            <w:pPr>
              <w:ind w:firstLine="0"/>
              <w:rPr>
                <w:del w:id="2421" w:author="nbashyam" w:date="2015-01-19T05:12:00Z"/>
                <w:lang w:bidi="en-US"/>
              </w:rPr>
            </w:pPr>
          </w:p>
          <w:p w:rsidR="00152FC2" w:rsidDel="004B719A" w:rsidRDefault="00E06CE4" w:rsidP="002C4232">
            <w:pPr>
              <w:ind w:firstLine="0"/>
              <w:rPr>
                <w:del w:id="2422" w:author="nbashyam" w:date="2015-01-19T05:12:00Z"/>
                <w:lang w:bidi="en-US"/>
              </w:rPr>
            </w:pPr>
            <w:del w:id="2423" w:author="nbashyam" w:date="2015-01-19T05:12:00Z">
              <w:r w:rsidDel="004B719A">
                <w:fldChar w:fldCharType="begin"/>
              </w:r>
              <w:r w:rsidDel="004B719A">
                <w:delInstrText xml:space="preserve"> HYPERLINK "http://www.ihe.net/Technical_Framework/upload/IHE_ITI_TF_Rev8-0_Vol2a_FT_2011-08-19.pdf" </w:delInstrText>
              </w:r>
              <w:r w:rsidDel="004B719A">
                <w:fldChar w:fldCharType="separate"/>
              </w:r>
              <w:r w:rsidR="00152FC2" w:rsidRPr="006E54E5" w:rsidDel="004B719A">
                <w:rPr>
                  <w:rStyle w:val="Hyperlink"/>
                  <w:lang w:bidi="en-US"/>
                </w:rPr>
                <w:delText>http://www.ihe.net/Technical_Framework/upload/IHE_ITI_TF_Rev8-0_Vol2a_FT_2011-08-19.pdf</w:delText>
              </w:r>
              <w:r w:rsidDel="004B719A">
                <w:rPr>
                  <w:rStyle w:val="Hyperlink"/>
                  <w:lang w:bidi="en-US"/>
                </w:rPr>
                <w:fldChar w:fldCharType="end"/>
              </w:r>
              <w:r w:rsidR="00152FC2" w:rsidDel="004B719A">
                <w:rPr>
                  <w:lang w:bidi="en-US"/>
                </w:rPr>
                <w:delText xml:space="preserve"> </w:delText>
              </w:r>
            </w:del>
          </w:p>
          <w:p w:rsidR="00152FC2" w:rsidDel="004B719A" w:rsidRDefault="00152FC2" w:rsidP="002C4232">
            <w:pPr>
              <w:ind w:firstLine="0"/>
              <w:rPr>
                <w:del w:id="2424" w:author="nbashyam" w:date="2015-01-19T05:12:00Z"/>
                <w:lang w:bidi="en-US"/>
              </w:rPr>
            </w:pPr>
          </w:p>
          <w:p w:rsidR="00152FC2" w:rsidDel="004B719A" w:rsidRDefault="00E06CE4" w:rsidP="002C4232">
            <w:pPr>
              <w:ind w:firstLine="0"/>
              <w:rPr>
                <w:del w:id="2425" w:author="nbashyam" w:date="2015-01-19T05:12:00Z"/>
                <w:lang w:bidi="en-US"/>
              </w:rPr>
            </w:pPr>
            <w:del w:id="2426" w:author="nbashyam" w:date="2015-01-19T05:12:00Z">
              <w:r w:rsidDel="004B719A">
                <w:fldChar w:fldCharType="begin"/>
              </w:r>
              <w:r w:rsidDel="004B719A">
                <w:delInstrText xml:space="preserve"> HYPERLINK "http://www.ihe.net/Technical_Framework/upload/IHE_ITI_TF_Rev8-0_Vol2b_FT_2011-08-19.pdf" </w:delInstrText>
              </w:r>
              <w:r w:rsidDel="004B719A">
                <w:fldChar w:fldCharType="separate"/>
              </w:r>
              <w:r w:rsidR="00152FC2" w:rsidRPr="006E54E5" w:rsidDel="004B719A">
                <w:rPr>
                  <w:rStyle w:val="Hyperlink"/>
                  <w:lang w:bidi="en-US"/>
                </w:rPr>
                <w:delText>http://www.ihe.net/Technical_Framework/upload/IHE_ITI_TF_Rev8-0_Vol2b_FT_2011-08-19.pdf</w:delText>
              </w:r>
              <w:r w:rsidDel="004B719A">
                <w:rPr>
                  <w:rStyle w:val="Hyperlink"/>
                  <w:lang w:bidi="en-US"/>
                </w:rPr>
                <w:fldChar w:fldCharType="end"/>
              </w:r>
              <w:r w:rsidR="00152FC2" w:rsidDel="004B719A">
                <w:rPr>
                  <w:lang w:bidi="en-US"/>
                </w:rPr>
                <w:delText xml:space="preserve"> </w:delText>
              </w:r>
            </w:del>
          </w:p>
        </w:tc>
      </w:tr>
      <w:tr w:rsidR="00C42AE1" w:rsidDel="004B719A" w:rsidTr="002C4232">
        <w:trPr>
          <w:del w:id="2427" w:author="nbashyam" w:date="2015-01-19T05:12:00Z"/>
        </w:trPr>
        <w:tc>
          <w:tcPr>
            <w:tcW w:w="3528" w:type="dxa"/>
          </w:tcPr>
          <w:p w:rsidR="00C42AE1" w:rsidRPr="00275BEE" w:rsidDel="004B719A" w:rsidRDefault="00C42AE1" w:rsidP="00472A14">
            <w:pPr>
              <w:ind w:firstLine="0"/>
              <w:rPr>
                <w:del w:id="2428" w:author="nbashyam" w:date="2015-01-19T05:12:00Z"/>
                <w:lang w:bidi="en-US"/>
              </w:rPr>
            </w:pPr>
            <w:del w:id="2429" w:author="nbashyam" w:date="2015-01-19T05:12:00Z">
              <w:r w:rsidDel="004B719A">
                <w:rPr>
                  <w:lang w:bidi="en-US"/>
                </w:rPr>
                <w:delText>NwH</w:delText>
              </w:r>
              <w:r w:rsidRPr="00275BEE" w:rsidDel="004B719A">
                <w:rPr>
                  <w:lang w:bidi="en-US"/>
                </w:rPr>
                <w:delText xml:space="preserve">IN Authorization Framework </w:delText>
              </w:r>
              <w:r w:rsidDel="004B719A">
                <w:rPr>
                  <w:lang w:bidi="en-US"/>
                </w:rPr>
                <w:delText xml:space="preserve">Specification </w:delText>
              </w:r>
              <w:r w:rsidRPr="00275BEE" w:rsidDel="004B719A">
                <w:rPr>
                  <w:lang w:bidi="en-US"/>
                </w:rPr>
                <w:delText>2.0</w:delText>
              </w:r>
            </w:del>
          </w:p>
        </w:tc>
        <w:tc>
          <w:tcPr>
            <w:tcW w:w="6048" w:type="dxa"/>
          </w:tcPr>
          <w:p w:rsidR="00C42AE1" w:rsidDel="004B719A" w:rsidRDefault="00E06CE4" w:rsidP="002C4232">
            <w:pPr>
              <w:ind w:firstLine="0"/>
              <w:rPr>
                <w:del w:id="2430" w:author="nbashyam" w:date="2015-01-19T05:12:00Z"/>
                <w:lang w:bidi="en-US"/>
              </w:rPr>
            </w:pPr>
            <w:del w:id="2431" w:author="nbashyam" w:date="2015-01-19T05:12:00Z">
              <w:r w:rsidDel="004B719A">
                <w:fldChar w:fldCharType="begin"/>
              </w:r>
              <w:r w:rsidDel="004B719A">
                <w:delInstrText xml:space="preserve"> HYPERLINK "http://healthit.hhs.gov/portal/server.pt/gateway/PTARGS_0_11673_910545_0_0_18/NHIN_AuthorizationFrameworkProductionSpecification_v2.0.pdf" </w:delInstrText>
              </w:r>
              <w:r w:rsidDel="004B719A">
                <w:fldChar w:fldCharType="separate"/>
              </w:r>
              <w:r w:rsidR="00C42AE1" w:rsidRPr="00D71EE0" w:rsidDel="004B719A">
                <w:rPr>
                  <w:rStyle w:val="Hyperlink"/>
                  <w:lang w:bidi="en-US"/>
                </w:rPr>
                <w:delText>http://healthit.hhs.gov/portal/server.pt/gateway/PTARGS_0_11673_910545_0_0_18/NHIN_AuthorizationFrameworkProductionSpecification_v2.0.pdf</w:delText>
              </w:r>
              <w:r w:rsidDel="004B719A">
                <w:rPr>
                  <w:rStyle w:val="Hyperlink"/>
                  <w:lang w:bidi="en-US"/>
                </w:rPr>
                <w:fldChar w:fldCharType="end"/>
              </w:r>
              <w:r w:rsidR="00C42AE1" w:rsidDel="004B719A">
                <w:rPr>
                  <w:lang w:bidi="en-US"/>
                </w:rPr>
                <w:delText xml:space="preserve"> </w:delText>
              </w:r>
            </w:del>
          </w:p>
        </w:tc>
      </w:tr>
      <w:tr w:rsidR="00C42AE1" w:rsidDel="004B719A" w:rsidTr="002C4232">
        <w:trPr>
          <w:del w:id="2432" w:author="nbashyam" w:date="2015-01-19T05:12:00Z"/>
        </w:trPr>
        <w:tc>
          <w:tcPr>
            <w:tcW w:w="3528" w:type="dxa"/>
          </w:tcPr>
          <w:p w:rsidR="00C42AE1" w:rsidRPr="009B0171" w:rsidDel="004B719A" w:rsidRDefault="00C42AE1" w:rsidP="00472A14">
            <w:pPr>
              <w:ind w:firstLine="0"/>
              <w:rPr>
                <w:del w:id="2433" w:author="nbashyam" w:date="2015-01-19T05:12:00Z"/>
              </w:rPr>
            </w:pPr>
            <w:del w:id="2434" w:author="nbashyam" w:date="2015-01-19T05:12:00Z">
              <w:r w:rsidRPr="009B0171" w:rsidDel="004B719A">
                <w:delText>NwHIN Messaging Platform Specification</w:delText>
              </w:r>
            </w:del>
          </w:p>
        </w:tc>
        <w:tc>
          <w:tcPr>
            <w:tcW w:w="6048" w:type="dxa"/>
          </w:tcPr>
          <w:p w:rsidR="00C42AE1" w:rsidDel="004B719A" w:rsidRDefault="00E06CE4" w:rsidP="002C4232">
            <w:pPr>
              <w:ind w:firstLine="0"/>
              <w:rPr>
                <w:del w:id="2435" w:author="nbashyam" w:date="2015-01-19T05:12:00Z"/>
                <w:lang w:bidi="en-US"/>
              </w:rPr>
            </w:pPr>
            <w:del w:id="2436" w:author="nbashyam" w:date="2015-01-19T05:12:00Z">
              <w:r w:rsidDel="004B719A">
                <w:fldChar w:fldCharType="begin"/>
              </w:r>
              <w:r w:rsidDel="004B719A">
                <w:delInstrText xml:space="preserve"> HYPERLINK "http://healthit.hhs.gov/portal/server.pt/gateway/PTARGS_0_11673_910523_0_0_18/NHIN_MessagingPlatformProductionSpecification_v2.0.pdf" </w:delInstrText>
              </w:r>
              <w:r w:rsidDel="004B719A">
                <w:fldChar w:fldCharType="separate"/>
              </w:r>
              <w:r w:rsidR="00C42AE1" w:rsidRPr="00D71EE0" w:rsidDel="004B719A">
                <w:rPr>
                  <w:rStyle w:val="Hyperlink"/>
                  <w:lang w:bidi="en-US"/>
                </w:rPr>
                <w:delText>http://healthit.hhs.gov/portal/server.pt/gateway/PTARGS_0_11673_910523_0_0_18/NHIN_MessagingPlatformProductionSpecification_v2.0.pdf</w:delText>
              </w:r>
              <w:r w:rsidDel="004B719A">
                <w:rPr>
                  <w:rStyle w:val="Hyperlink"/>
                  <w:lang w:bidi="en-US"/>
                </w:rPr>
                <w:fldChar w:fldCharType="end"/>
              </w:r>
            </w:del>
          </w:p>
        </w:tc>
      </w:tr>
      <w:tr w:rsidR="00C42AE1" w:rsidDel="004B719A" w:rsidTr="002C4232">
        <w:trPr>
          <w:del w:id="2437" w:author="nbashyam" w:date="2015-01-19T05:12:00Z"/>
        </w:trPr>
        <w:tc>
          <w:tcPr>
            <w:tcW w:w="3528" w:type="dxa"/>
          </w:tcPr>
          <w:p w:rsidR="00C42AE1" w:rsidRPr="009B0171" w:rsidDel="004B719A" w:rsidRDefault="00C42AE1" w:rsidP="00472A14">
            <w:pPr>
              <w:ind w:firstLine="0"/>
              <w:rPr>
                <w:del w:id="2438" w:author="nbashyam" w:date="2015-01-19T05:12:00Z"/>
              </w:rPr>
            </w:pPr>
            <w:del w:id="2439" w:author="nbashyam" w:date="2015-01-19T05:12:00Z">
              <w:r w:rsidDel="004B719A">
                <w:delText>NwHIN Query for Documents Specification</w:delText>
              </w:r>
            </w:del>
          </w:p>
        </w:tc>
        <w:tc>
          <w:tcPr>
            <w:tcW w:w="6048" w:type="dxa"/>
          </w:tcPr>
          <w:p w:rsidR="00C42AE1" w:rsidDel="004B719A" w:rsidRDefault="00E06CE4" w:rsidP="002C4232">
            <w:pPr>
              <w:ind w:firstLine="0"/>
              <w:rPr>
                <w:del w:id="2440" w:author="nbashyam" w:date="2015-01-19T05:12:00Z"/>
                <w:lang w:bidi="en-US"/>
              </w:rPr>
            </w:pPr>
            <w:del w:id="2441" w:author="nbashyam" w:date="2015-01-19T05:12:00Z">
              <w:r w:rsidDel="004B719A">
                <w:fldChar w:fldCharType="begin"/>
              </w:r>
              <w:r w:rsidDel="004B719A">
                <w:delInstrText xml:space="preserve"> HYPERLINK "http://healthit.hhs.gov/portal/server.pt/gateway/PTARGS_0_11673_910546_0_0_18/NHIN_QueryforDocumentsProductionSpecification_v2.0.pdf" </w:delInstrText>
              </w:r>
              <w:r w:rsidDel="004B719A">
                <w:fldChar w:fldCharType="separate"/>
              </w:r>
              <w:r w:rsidR="00C42AE1" w:rsidRPr="00D71EE0" w:rsidDel="004B719A">
                <w:rPr>
                  <w:rStyle w:val="Hyperlink"/>
                  <w:lang w:bidi="en-US"/>
                </w:rPr>
                <w:delText>http://healthit.hhs.gov/portal/server.pt/gateway/PTARGS_0_11673_910546_0_0_18/NHIN_QueryforDocumentsProductionSpecification_v2.0.pdf</w:delText>
              </w:r>
              <w:r w:rsidDel="004B719A">
                <w:rPr>
                  <w:rStyle w:val="Hyperlink"/>
                  <w:lang w:bidi="en-US"/>
                </w:rPr>
                <w:fldChar w:fldCharType="end"/>
              </w:r>
              <w:r w:rsidR="00C42AE1" w:rsidDel="004B719A">
                <w:rPr>
                  <w:lang w:bidi="en-US"/>
                </w:rPr>
                <w:delText xml:space="preserve"> </w:delText>
              </w:r>
            </w:del>
          </w:p>
        </w:tc>
      </w:tr>
      <w:tr w:rsidR="00C42AE1" w:rsidDel="004B719A" w:rsidTr="002C4232">
        <w:trPr>
          <w:del w:id="2442" w:author="nbashyam" w:date="2015-01-19T05:12:00Z"/>
        </w:trPr>
        <w:tc>
          <w:tcPr>
            <w:tcW w:w="3528" w:type="dxa"/>
          </w:tcPr>
          <w:p w:rsidR="00C42AE1" w:rsidDel="004B719A" w:rsidRDefault="00C42AE1" w:rsidP="00472A14">
            <w:pPr>
              <w:ind w:firstLine="0"/>
              <w:rPr>
                <w:del w:id="2443" w:author="nbashyam" w:date="2015-01-19T05:12:00Z"/>
              </w:rPr>
            </w:pPr>
            <w:del w:id="2444" w:author="nbashyam" w:date="2015-01-19T05:12:00Z">
              <w:r w:rsidDel="004B719A">
                <w:delText xml:space="preserve">NwHIN Retrieve </w:delText>
              </w:r>
              <w:r w:rsidDel="004B719A">
                <w:lastRenderedPageBreak/>
                <w:delText>Documents Specification</w:delText>
              </w:r>
            </w:del>
          </w:p>
        </w:tc>
        <w:tc>
          <w:tcPr>
            <w:tcW w:w="6048" w:type="dxa"/>
          </w:tcPr>
          <w:p w:rsidR="00C42AE1" w:rsidDel="004B719A" w:rsidRDefault="00E06CE4" w:rsidP="002C4232">
            <w:pPr>
              <w:ind w:firstLine="0"/>
              <w:rPr>
                <w:del w:id="2445" w:author="nbashyam" w:date="2015-01-19T05:12:00Z"/>
                <w:lang w:bidi="en-US"/>
              </w:rPr>
            </w:pPr>
            <w:del w:id="2446" w:author="nbashyam" w:date="2015-01-19T05:12:00Z">
              <w:r w:rsidDel="004B719A">
                <w:lastRenderedPageBreak/>
                <w:fldChar w:fldCharType="begin"/>
              </w:r>
              <w:r w:rsidDel="004B719A">
                <w:delInstrText xml:space="preserve"> HYPERLINK "http://healthit.hhs.gov/portal/server.pt/gateway/PTARGS_0_11673_910547_0_0_18/NHIN_RetrieveDocumentsProductionSpecification_v2.0.pdf" </w:delInstrText>
              </w:r>
              <w:r w:rsidDel="004B719A">
                <w:fldChar w:fldCharType="separate"/>
              </w:r>
              <w:r w:rsidR="00C42AE1" w:rsidRPr="00D71EE0" w:rsidDel="004B719A">
                <w:rPr>
                  <w:rStyle w:val="Hyperlink"/>
                  <w:lang w:bidi="en-US"/>
                </w:rPr>
                <w:delText>http://healthit.hhs.gov/portal/server.pt/gateway/PTARGS_0_11673_910547_0_0_18/NHIN_RetrieveDocumentsProductionSpecification_v2.0.pdf</w:delText>
              </w:r>
              <w:r w:rsidDel="004B719A">
                <w:rPr>
                  <w:rStyle w:val="Hyperlink"/>
                  <w:lang w:bidi="en-US"/>
                </w:rPr>
                <w:fldChar w:fldCharType="end"/>
              </w:r>
              <w:r w:rsidR="00C42AE1" w:rsidDel="004B719A">
                <w:rPr>
                  <w:lang w:bidi="en-US"/>
                </w:rPr>
                <w:delText xml:space="preserve"> </w:delText>
              </w:r>
            </w:del>
          </w:p>
        </w:tc>
      </w:tr>
      <w:tr w:rsidR="00355558" w:rsidDel="004B719A" w:rsidTr="002C4232">
        <w:trPr>
          <w:del w:id="2447" w:author="nbashyam" w:date="2015-01-19T05:12:00Z"/>
        </w:trPr>
        <w:tc>
          <w:tcPr>
            <w:tcW w:w="3528" w:type="dxa"/>
          </w:tcPr>
          <w:p w:rsidR="00355558" w:rsidDel="004B719A" w:rsidRDefault="00355558" w:rsidP="00472A14">
            <w:pPr>
              <w:ind w:firstLine="0"/>
              <w:rPr>
                <w:del w:id="2448" w:author="nbashyam" w:date="2015-01-19T05:12:00Z"/>
              </w:rPr>
            </w:pPr>
            <w:del w:id="2449" w:author="nbashyam" w:date="2015-01-19T05:12:00Z">
              <w:r w:rsidDel="004B719A">
                <w:lastRenderedPageBreak/>
                <w:delText>Direct Applicability Statement for Health Transport</w:delText>
              </w:r>
            </w:del>
          </w:p>
        </w:tc>
        <w:tc>
          <w:tcPr>
            <w:tcW w:w="6048" w:type="dxa"/>
          </w:tcPr>
          <w:p w:rsidR="00355558" w:rsidDel="004B719A" w:rsidRDefault="00E06CE4" w:rsidP="002C4232">
            <w:pPr>
              <w:ind w:firstLine="0"/>
              <w:rPr>
                <w:del w:id="2450" w:author="nbashyam" w:date="2015-01-19T05:12:00Z"/>
              </w:rPr>
            </w:pPr>
            <w:del w:id="2451" w:author="nbashyam" w:date="2015-01-19T05:12:00Z">
              <w:r w:rsidDel="004B719A">
                <w:fldChar w:fldCharType="begin"/>
              </w:r>
              <w:r w:rsidDel="004B719A">
                <w:delInstrText xml:space="preserve"> HYPERLINK "http://wiki.directproject.org/file/view/Applicability+Statement+for+Secure+Health+Transport+v1.1.pdf" </w:delInstrText>
              </w:r>
              <w:r w:rsidDel="004B719A">
                <w:fldChar w:fldCharType="separate"/>
              </w:r>
              <w:r w:rsidR="00E10CDC" w:rsidRPr="005952E7" w:rsidDel="004B719A">
                <w:rPr>
                  <w:rStyle w:val="Hyperlink"/>
                </w:rPr>
                <w:delText>http://wiki.directproject.org/file/view/Applicability+Statement+for+Secure+Health+Transport+v1.1.pdf</w:delText>
              </w:r>
              <w:r w:rsidDel="004B719A">
                <w:rPr>
                  <w:rStyle w:val="Hyperlink"/>
                </w:rPr>
                <w:fldChar w:fldCharType="end"/>
              </w:r>
              <w:r w:rsidR="00E10CDC" w:rsidDel="004B719A">
                <w:delText xml:space="preserve"> </w:delText>
              </w:r>
            </w:del>
          </w:p>
        </w:tc>
      </w:tr>
      <w:tr w:rsidR="00C42AE1" w:rsidDel="004B719A" w:rsidTr="002C4232">
        <w:trPr>
          <w:del w:id="2452" w:author="nbashyam" w:date="2015-01-19T05:12:00Z"/>
        </w:trPr>
        <w:tc>
          <w:tcPr>
            <w:tcW w:w="3528" w:type="dxa"/>
          </w:tcPr>
          <w:p w:rsidR="00C42AE1" w:rsidDel="004B719A" w:rsidRDefault="00C42AE1" w:rsidP="00472A14">
            <w:pPr>
              <w:ind w:firstLine="0"/>
              <w:rPr>
                <w:del w:id="2453" w:author="nbashyam" w:date="2015-01-19T05:12:00Z"/>
              </w:rPr>
            </w:pPr>
            <w:del w:id="2454" w:author="nbashyam" w:date="2015-01-19T05:12:00Z">
              <w:r w:rsidDel="004B719A">
                <w:delText>Direct XDR and XDM Messaging Specification</w:delText>
              </w:r>
            </w:del>
          </w:p>
        </w:tc>
        <w:tc>
          <w:tcPr>
            <w:tcW w:w="6048" w:type="dxa"/>
          </w:tcPr>
          <w:p w:rsidR="00C42AE1" w:rsidDel="004B719A" w:rsidRDefault="00E06CE4" w:rsidP="002C4232">
            <w:pPr>
              <w:ind w:firstLine="0"/>
              <w:rPr>
                <w:del w:id="2455" w:author="nbashyam" w:date="2015-01-19T05:12:00Z"/>
                <w:lang w:bidi="en-US"/>
              </w:rPr>
            </w:pPr>
            <w:del w:id="2456" w:author="nbashyam" w:date="2015-01-19T05:12:00Z">
              <w:r w:rsidDel="004B719A">
                <w:fldChar w:fldCharType="begin"/>
              </w:r>
              <w:r w:rsidDel="004B719A">
                <w:delInstrText xml:space="preserve"> HYPERLINK "http://wiki.directproject.org/file/view/2011-03-09%20PDF%20-%20XDR%20and%20XDM%20for%20Direct%20Messaging%20Specification_FINAL.pdf" </w:delInstrText>
              </w:r>
              <w:r w:rsidDel="004B719A">
                <w:fldChar w:fldCharType="separate"/>
              </w:r>
              <w:r w:rsidR="00C42AE1" w:rsidRPr="00D71EE0" w:rsidDel="004B719A">
                <w:rPr>
                  <w:rStyle w:val="Hyperlink"/>
                  <w:lang w:bidi="en-US"/>
                </w:rPr>
                <w:delText>http://wiki.directproject.org/file/view/2011-03-09%20PDF%20-%20XDR%20and%20XDM%20for%20Direct%20Messaging%20Specification_FINAL.pdf</w:delText>
              </w:r>
              <w:r w:rsidDel="004B719A">
                <w:rPr>
                  <w:rStyle w:val="Hyperlink"/>
                  <w:lang w:bidi="en-US"/>
                </w:rPr>
                <w:fldChar w:fldCharType="end"/>
              </w:r>
              <w:r w:rsidR="00C42AE1" w:rsidDel="004B719A">
                <w:rPr>
                  <w:lang w:bidi="en-US"/>
                </w:rPr>
                <w:delText xml:space="preserve"> </w:delText>
              </w:r>
            </w:del>
          </w:p>
        </w:tc>
      </w:tr>
      <w:tr w:rsidR="00152FC2" w:rsidDel="004B719A" w:rsidTr="002C4232">
        <w:trPr>
          <w:del w:id="2457" w:author="nbashyam" w:date="2015-01-19T05:12:00Z"/>
        </w:trPr>
        <w:tc>
          <w:tcPr>
            <w:tcW w:w="3528" w:type="dxa"/>
          </w:tcPr>
          <w:p w:rsidR="00152FC2" w:rsidDel="004B719A" w:rsidRDefault="00152FC2" w:rsidP="002C4232">
            <w:pPr>
              <w:ind w:firstLine="0"/>
              <w:rPr>
                <w:del w:id="2458" w:author="nbashyam" w:date="2015-01-19T05:12:00Z"/>
                <w:lang w:bidi="en-US"/>
              </w:rPr>
            </w:pPr>
            <w:del w:id="2459" w:author="nbashyam" w:date="2015-01-19T05:12:00Z">
              <w:r w:rsidDel="004B719A">
                <w:rPr>
                  <w:lang w:bidi="en-US"/>
                </w:rPr>
                <w:delText>SAML – XACML</w:delText>
              </w:r>
            </w:del>
          </w:p>
        </w:tc>
        <w:tc>
          <w:tcPr>
            <w:tcW w:w="6048" w:type="dxa"/>
          </w:tcPr>
          <w:p w:rsidR="00152FC2" w:rsidDel="004B719A" w:rsidRDefault="00152FC2" w:rsidP="002C4232">
            <w:pPr>
              <w:ind w:firstLine="0"/>
              <w:rPr>
                <w:del w:id="2460" w:author="nbashyam" w:date="2015-01-19T05:12:00Z"/>
                <w:lang w:bidi="en-US"/>
              </w:rPr>
            </w:pPr>
            <w:del w:id="2461" w:author="nbashyam" w:date="2015-01-19T05:12:00Z">
              <w:r w:rsidDel="004B719A">
                <w:rPr>
                  <w:lang w:bidi="en-US"/>
                </w:rPr>
                <w:delText>The SAML-XACML profile is available from OASIS at the following location:</w:delText>
              </w:r>
            </w:del>
          </w:p>
          <w:p w:rsidR="00152FC2" w:rsidDel="004B719A" w:rsidRDefault="00152FC2" w:rsidP="002C4232">
            <w:pPr>
              <w:ind w:firstLine="0"/>
              <w:rPr>
                <w:del w:id="2462" w:author="nbashyam" w:date="2015-01-19T05:12:00Z"/>
                <w:lang w:bidi="en-US"/>
              </w:rPr>
            </w:pPr>
          </w:p>
          <w:p w:rsidR="00152FC2" w:rsidDel="004B719A" w:rsidRDefault="00E06CE4" w:rsidP="002C4232">
            <w:pPr>
              <w:ind w:firstLine="0"/>
              <w:rPr>
                <w:del w:id="2463" w:author="nbashyam" w:date="2015-01-19T05:12:00Z"/>
                <w:lang w:bidi="en-US"/>
              </w:rPr>
            </w:pPr>
            <w:del w:id="2464" w:author="nbashyam" w:date="2015-01-19T05:12:00Z">
              <w:r w:rsidDel="004B719A">
                <w:fldChar w:fldCharType="begin"/>
              </w:r>
              <w:r w:rsidDel="004B719A">
                <w:delInstrText xml:space="preserve"> HYPERLINK "http://docs.oasis-open.org/xacml/2.0/access_control-xacml-2.0-saml-profile-spec-os.pdf" </w:delInstrText>
              </w:r>
              <w:r w:rsidDel="004B719A">
                <w:fldChar w:fldCharType="separate"/>
              </w:r>
              <w:r w:rsidR="00152FC2" w:rsidRPr="006E54E5" w:rsidDel="004B719A">
                <w:rPr>
                  <w:rStyle w:val="Hyperlink"/>
                  <w:lang w:bidi="en-US"/>
                </w:rPr>
                <w:delText>http://docs.oasis-open.org/xacml/2.0/access_control-xacml-2.0-saml-profile-spec-os.pdf</w:delText>
              </w:r>
              <w:r w:rsidDel="004B719A">
                <w:rPr>
                  <w:rStyle w:val="Hyperlink"/>
                  <w:lang w:bidi="en-US"/>
                </w:rPr>
                <w:fldChar w:fldCharType="end"/>
              </w:r>
              <w:r w:rsidR="00152FC2" w:rsidDel="004B719A">
                <w:rPr>
                  <w:lang w:bidi="en-US"/>
                </w:rPr>
                <w:delText xml:space="preserve"> </w:delText>
              </w:r>
            </w:del>
          </w:p>
        </w:tc>
      </w:tr>
      <w:tr w:rsidR="00152FC2" w:rsidDel="004B719A" w:rsidTr="002C4232">
        <w:trPr>
          <w:del w:id="2465" w:author="nbashyam" w:date="2015-01-19T05:12:00Z"/>
        </w:trPr>
        <w:tc>
          <w:tcPr>
            <w:tcW w:w="3528" w:type="dxa"/>
          </w:tcPr>
          <w:p w:rsidR="00152FC2" w:rsidDel="004B719A" w:rsidRDefault="00152FC2" w:rsidP="002C4232">
            <w:pPr>
              <w:ind w:firstLine="0"/>
              <w:rPr>
                <w:del w:id="2466" w:author="nbashyam" w:date="2015-01-19T05:12:00Z"/>
                <w:lang w:bidi="en-US"/>
              </w:rPr>
            </w:pPr>
            <w:del w:id="2467" w:author="nbashyam" w:date="2015-01-19T05:12:00Z">
              <w:r w:rsidDel="004B719A">
                <w:rPr>
                  <w:lang w:bidi="en-US"/>
                </w:rPr>
                <w:delText>SAML – XSPA</w:delText>
              </w:r>
            </w:del>
          </w:p>
        </w:tc>
        <w:tc>
          <w:tcPr>
            <w:tcW w:w="6048" w:type="dxa"/>
          </w:tcPr>
          <w:p w:rsidR="00152FC2" w:rsidDel="004B719A" w:rsidRDefault="00152FC2" w:rsidP="002C4232">
            <w:pPr>
              <w:ind w:firstLine="0"/>
              <w:rPr>
                <w:del w:id="2468" w:author="nbashyam" w:date="2015-01-19T05:12:00Z"/>
                <w:lang w:bidi="en-US"/>
              </w:rPr>
            </w:pPr>
            <w:del w:id="2469" w:author="nbashyam" w:date="2015-01-19T05:12:00Z">
              <w:r w:rsidDel="004B719A">
                <w:rPr>
                  <w:lang w:bidi="en-US"/>
                </w:rPr>
                <w:delText>The SAML-XSPA profile is available from OASIS at the following location:</w:delText>
              </w:r>
            </w:del>
          </w:p>
          <w:p w:rsidR="00152FC2" w:rsidDel="004B719A" w:rsidRDefault="00152FC2" w:rsidP="002C4232">
            <w:pPr>
              <w:ind w:firstLine="0"/>
              <w:rPr>
                <w:del w:id="2470" w:author="nbashyam" w:date="2015-01-19T05:12:00Z"/>
                <w:lang w:bidi="en-US"/>
              </w:rPr>
            </w:pPr>
          </w:p>
          <w:p w:rsidR="00152FC2" w:rsidDel="004B719A" w:rsidRDefault="00E06CE4" w:rsidP="002C4232">
            <w:pPr>
              <w:ind w:firstLine="0"/>
              <w:rPr>
                <w:del w:id="2471" w:author="nbashyam" w:date="2015-01-19T05:12:00Z"/>
                <w:lang w:bidi="en-US"/>
              </w:rPr>
            </w:pPr>
            <w:del w:id="2472" w:author="nbashyam" w:date="2015-01-19T05:12:00Z">
              <w:r w:rsidDel="004B719A">
                <w:fldChar w:fldCharType="begin"/>
              </w:r>
              <w:r w:rsidDel="004B719A">
                <w:delInstrText xml:space="preserve"> HYPERLINK "http://docs.oasis-open.org/security/xspa/v1.0/saml-xspa-1.0-os.pdf" </w:delInstrText>
              </w:r>
              <w:r w:rsidDel="004B719A">
                <w:fldChar w:fldCharType="separate"/>
              </w:r>
              <w:r w:rsidR="00152FC2" w:rsidRPr="006E54E5" w:rsidDel="004B719A">
                <w:rPr>
                  <w:rStyle w:val="Hyperlink"/>
                  <w:lang w:bidi="en-US"/>
                </w:rPr>
                <w:delText>http://docs.oasis-open.org/security/xspa/v1.0/saml-xspa-1.0-os.pdf</w:delText>
              </w:r>
              <w:r w:rsidDel="004B719A">
                <w:rPr>
                  <w:rStyle w:val="Hyperlink"/>
                  <w:lang w:bidi="en-US"/>
                </w:rPr>
                <w:fldChar w:fldCharType="end"/>
              </w:r>
              <w:r w:rsidR="00152FC2" w:rsidDel="004B719A">
                <w:rPr>
                  <w:lang w:bidi="en-US"/>
                </w:rPr>
                <w:delText xml:space="preserve"> </w:delText>
              </w:r>
            </w:del>
          </w:p>
        </w:tc>
      </w:tr>
      <w:tr w:rsidR="00152FC2" w:rsidDel="004B719A" w:rsidTr="002C4232">
        <w:trPr>
          <w:del w:id="2473" w:author="nbashyam" w:date="2015-01-19T05:12:00Z"/>
        </w:trPr>
        <w:tc>
          <w:tcPr>
            <w:tcW w:w="3528" w:type="dxa"/>
          </w:tcPr>
          <w:p w:rsidR="00152FC2" w:rsidDel="004B719A" w:rsidRDefault="00152FC2" w:rsidP="002C4232">
            <w:pPr>
              <w:ind w:firstLine="0"/>
              <w:rPr>
                <w:del w:id="2474" w:author="nbashyam" w:date="2015-01-19T05:12:00Z"/>
                <w:lang w:bidi="en-US"/>
              </w:rPr>
            </w:pPr>
            <w:del w:id="2475" w:author="nbashyam" w:date="2015-01-19T05:12:00Z">
              <w:r w:rsidDel="004B719A">
                <w:rPr>
                  <w:lang w:bidi="en-US"/>
                </w:rPr>
                <w:delText>HL7 CDA Consent Directive DSTU</w:delText>
              </w:r>
            </w:del>
          </w:p>
        </w:tc>
        <w:tc>
          <w:tcPr>
            <w:tcW w:w="6048" w:type="dxa"/>
          </w:tcPr>
          <w:p w:rsidR="00152FC2" w:rsidDel="004B719A" w:rsidRDefault="00152FC2" w:rsidP="002C4232">
            <w:pPr>
              <w:keepNext/>
              <w:ind w:firstLine="0"/>
              <w:rPr>
                <w:del w:id="2476" w:author="nbashyam" w:date="2015-01-19T05:12:00Z"/>
                <w:lang w:bidi="en-US"/>
              </w:rPr>
            </w:pPr>
            <w:del w:id="2477" w:author="nbashyam" w:date="2015-01-19T05:12:00Z">
              <w:r w:rsidDel="004B719A">
                <w:rPr>
                  <w:lang w:bidi="en-US"/>
                </w:rPr>
                <w:delText>The HL7 CDA Consent Directive DSTU is available on the HL7 Website at:</w:delText>
              </w:r>
            </w:del>
          </w:p>
          <w:p w:rsidR="00152FC2" w:rsidDel="004B719A" w:rsidRDefault="00152FC2" w:rsidP="002C4232">
            <w:pPr>
              <w:keepNext/>
              <w:ind w:firstLine="0"/>
              <w:rPr>
                <w:del w:id="2478" w:author="nbashyam" w:date="2015-01-19T05:12:00Z"/>
                <w:lang w:bidi="en-US"/>
              </w:rPr>
            </w:pPr>
          </w:p>
          <w:p w:rsidR="00152FC2" w:rsidDel="004B719A" w:rsidRDefault="00E06CE4" w:rsidP="002C4232">
            <w:pPr>
              <w:ind w:firstLine="0"/>
              <w:rPr>
                <w:del w:id="2479" w:author="nbashyam" w:date="2015-01-19T05:12:00Z"/>
              </w:rPr>
            </w:pPr>
            <w:del w:id="2480" w:author="nbashyam" w:date="2015-01-19T05:12:00Z">
              <w:r w:rsidDel="004B719A">
                <w:fldChar w:fldCharType="begin"/>
              </w:r>
              <w:r w:rsidDel="004B719A">
                <w:delInstrText xml:space="preserve"> HYPERLINK "http://gforge.hl7.org/gf/download/.../CDAR2_CD_IG_D2_2010MAY.pdf" </w:delInstrText>
              </w:r>
              <w:r w:rsidDel="004B719A">
                <w:fldChar w:fldCharType="separate"/>
              </w:r>
              <w:r w:rsidR="00152FC2" w:rsidRPr="00A729F0" w:rsidDel="004B719A">
                <w:rPr>
                  <w:rStyle w:val="Hyperlink"/>
                </w:rPr>
                <w:delText>http://gforge.hl7.org/gf/download/.../CDAR2_CD_IG_D2_2010MAY.pdf</w:delText>
              </w:r>
              <w:r w:rsidDel="004B719A">
                <w:rPr>
                  <w:rStyle w:val="Hyperlink"/>
                </w:rPr>
                <w:fldChar w:fldCharType="end"/>
              </w:r>
            </w:del>
          </w:p>
        </w:tc>
      </w:tr>
      <w:tr w:rsidR="00152FC2" w:rsidDel="004B719A" w:rsidTr="002C4232">
        <w:trPr>
          <w:del w:id="2481" w:author="nbashyam" w:date="2015-01-19T05:12:00Z"/>
        </w:trPr>
        <w:tc>
          <w:tcPr>
            <w:tcW w:w="3528" w:type="dxa"/>
          </w:tcPr>
          <w:p w:rsidR="00152FC2" w:rsidDel="004B719A" w:rsidRDefault="00152FC2" w:rsidP="002C4232">
            <w:pPr>
              <w:ind w:firstLine="0"/>
              <w:rPr>
                <w:del w:id="2482" w:author="nbashyam" w:date="2015-01-19T05:12:00Z"/>
                <w:lang w:bidi="en-US"/>
              </w:rPr>
            </w:pPr>
            <w:del w:id="2483" w:author="nbashyam" w:date="2015-01-19T05:12:00Z">
              <w:r w:rsidRPr="00E920AF" w:rsidDel="004B719A">
                <w:delText>HL7 Implementation Guide for CDA® Release 2: IHE Health Story Consolidation, Release 1</w:delText>
              </w:r>
            </w:del>
          </w:p>
        </w:tc>
        <w:tc>
          <w:tcPr>
            <w:tcW w:w="6048" w:type="dxa"/>
          </w:tcPr>
          <w:p w:rsidR="00152FC2" w:rsidDel="004B719A" w:rsidRDefault="00152FC2" w:rsidP="002C4232">
            <w:pPr>
              <w:keepNext/>
              <w:ind w:firstLine="0"/>
              <w:rPr>
                <w:del w:id="2484" w:author="nbashyam" w:date="2015-01-19T05:12:00Z"/>
                <w:lang w:bidi="en-US"/>
              </w:rPr>
            </w:pPr>
            <w:del w:id="2485" w:author="nbashyam" w:date="2015-01-19T05:12:00Z">
              <w:r w:rsidDel="004B719A">
                <w:rPr>
                  <w:lang w:bidi="en-US"/>
                </w:rPr>
                <w:delText>The CDA Consolidation Guide is currently in final ballot and is available at the HL7 website.</w:delText>
              </w:r>
            </w:del>
          </w:p>
          <w:p w:rsidR="00152FC2" w:rsidDel="004B719A" w:rsidRDefault="00152FC2" w:rsidP="002C4232">
            <w:pPr>
              <w:keepNext/>
              <w:ind w:firstLine="0"/>
              <w:rPr>
                <w:del w:id="2486" w:author="nbashyam" w:date="2015-01-19T05:12:00Z"/>
                <w:lang w:bidi="en-US"/>
              </w:rPr>
            </w:pPr>
          </w:p>
          <w:p w:rsidR="00152FC2" w:rsidDel="004B719A" w:rsidRDefault="00E06CE4" w:rsidP="002C4232">
            <w:pPr>
              <w:keepNext/>
              <w:ind w:firstLine="0"/>
              <w:rPr>
                <w:del w:id="2487" w:author="nbashyam" w:date="2015-01-19T05:12:00Z"/>
                <w:lang w:bidi="en-US"/>
              </w:rPr>
            </w:pPr>
            <w:del w:id="2488" w:author="nbashyam" w:date="2015-01-19T05:12:00Z">
              <w:r w:rsidDel="004B719A">
                <w:fldChar w:fldCharType="begin"/>
              </w:r>
              <w:r w:rsidDel="004B719A">
                <w:delInstrText xml:space="preserve"> HYPERLINK "http://www.hl7.org" </w:delInstrText>
              </w:r>
              <w:r w:rsidDel="004B719A">
                <w:fldChar w:fldCharType="separate"/>
              </w:r>
              <w:r w:rsidR="00152FC2" w:rsidRPr="006E54E5" w:rsidDel="004B719A">
                <w:rPr>
                  <w:rStyle w:val="Hyperlink"/>
                  <w:lang w:bidi="en-US"/>
                </w:rPr>
                <w:delText>http://www.hl7.org</w:delText>
              </w:r>
              <w:r w:rsidDel="004B719A">
                <w:rPr>
                  <w:rStyle w:val="Hyperlink"/>
                  <w:lang w:bidi="en-US"/>
                </w:rPr>
                <w:fldChar w:fldCharType="end"/>
              </w:r>
              <w:r w:rsidR="00152FC2" w:rsidDel="004B719A">
                <w:rPr>
                  <w:lang w:bidi="en-US"/>
                </w:rPr>
                <w:delText xml:space="preserve"> </w:delText>
              </w:r>
            </w:del>
          </w:p>
        </w:tc>
      </w:tr>
      <w:tr w:rsidR="00152FC2" w:rsidDel="004B719A" w:rsidTr="002C4232">
        <w:trPr>
          <w:del w:id="2489" w:author="nbashyam" w:date="2015-01-19T05:12:00Z"/>
        </w:trPr>
        <w:tc>
          <w:tcPr>
            <w:tcW w:w="3528" w:type="dxa"/>
          </w:tcPr>
          <w:p w:rsidR="00152FC2" w:rsidDel="004B719A" w:rsidRDefault="00152FC2" w:rsidP="002C4232">
            <w:pPr>
              <w:ind w:firstLine="0"/>
              <w:rPr>
                <w:del w:id="2490" w:author="nbashyam" w:date="2015-01-19T05:12:00Z"/>
                <w:lang w:bidi="en-US"/>
              </w:rPr>
            </w:pPr>
            <w:del w:id="2491" w:author="nbashyam" w:date="2015-01-19T05:12:00Z">
              <w:r w:rsidDel="004B719A">
                <w:rPr>
                  <w:lang w:bidi="en-US"/>
                </w:rPr>
                <w:delText xml:space="preserve">HITSC Transmittal Letter – June 22, 2011 RE: Metadata Power Team </w:delText>
              </w:r>
              <w:r w:rsidDel="004B719A">
                <w:rPr>
                  <w:lang w:bidi="en-US"/>
                </w:rPr>
                <w:lastRenderedPageBreak/>
                <w:delText>recommendations</w:delText>
              </w:r>
            </w:del>
          </w:p>
        </w:tc>
        <w:tc>
          <w:tcPr>
            <w:tcW w:w="6048" w:type="dxa"/>
          </w:tcPr>
          <w:p w:rsidR="00152FC2" w:rsidDel="004B719A" w:rsidRDefault="00152FC2" w:rsidP="002C4232">
            <w:pPr>
              <w:keepNext/>
              <w:ind w:firstLine="0"/>
              <w:rPr>
                <w:del w:id="2492" w:author="nbashyam" w:date="2015-01-19T05:12:00Z"/>
                <w:lang w:bidi="en-US"/>
              </w:rPr>
            </w:pPr>
            <w:del w:id="2493" w:author="nbashyam" w:date="2015-01-19T05:12:00Z">
              <w:r w:rsidDel="004B719A">
                <w:rPr>
                  <w:lang w:bidi="en-US"/>
                </w:rPr>
                <w:lastRenderedPageBreak/>
                <w:delText>The HITSC transmittal letter is the original source for metadata recommendations used in this implementation guide. The recommendations can be found at:</w:delText>
              </w:r>
            </w:del>
          </w:p>
          <w:p w:rsidR="00152FC2" w:rsidDel="004B719A" w:rsidRDefault="00152FC2" w:rsidP="002C4232">
            <w:pPr>
              <w:keepNext/>
              <w:ind w:firstLine="0"/>
              <w:rPr>
                <w:del w:id="2494" w:author="nbashyam" w:date="2015-01-19T05:12:00Z"/>
                <w:lang w:bidi="en-US"/>
              </w:rPr>
            </w:pPr>
          </w:p>
          <w:p w:rsidR="00152FC2" w:rsidDel="004B719A" w:rsidRDefault="00E06CE4" w:rsidP="002C4232">
            <w:pPr>
              <w:ind w:firstLine="0"/>
              <w:rPr>
                <w:del w:id="2495" w:author="nbashyam" w:date="2015-01-19T05:12:00Z"/>
              </w:rPr>
            </w:pPr>
            <w:del w:id="2496" w:author="nbashyam" w:date="2015-01-19T05:12:00Z">
              <w:r w:rsidDel="004B719A">
                <w:fldChar w:fldCharType="begin"/>
              </w:r>
              <w:r w:rsidDel="004B719A">
                <w:delInstrText xml:space="preserve"> HYPERLINK "http://healthit.hhs.gov/...pt/.../metadata-analysis-power-team-06-22-11_pdf" </w:delInstrText>
              </w:r>
              <w:r w:rsidDel="004B719A">
                <w:fldChar w:fldCharType="separate"/>
              </w:r>
              <w:r w:rsidR="00152FC2" w:rsidRPr="006E54E5" w:rsidDel="004B719A">
                <w:rPr>
                  <w:rStyle w:val="Hyperlink"/>
                </w:rPr>
                <w:delText>http://</w:delText>
              </w:r>
              <w:r w:rsidR="00152FC2" w:rsidRPr="00881FCF" w:rsidDel="004B719A">
                <w:rPr>
                  <w:rStyle w:val="Hyperlink"/>
                </w:rPr>
                <w:delText>healthit.hhs.gov/...pt/.../metadata-analysis-power-team-06-22-11_pdf</w:delText>
              </w:r>
              <w:r w:rsidDel="004B719A">
                <w:rPr>
                  <w:rStyle w:val="Hyperlink"/>
                </w:rPr>
                <w:fldChar w:fldCharType="end"/>
              </w:r>
              <w:r w:rsidR="00152FC2" w:rsidDel="004B719A">
                <w:delText xml:space="preserve"> </w:delText>
              </w:r>
            </w:del>
          </w:p>
        </w:tc>
      </w:tr>
      <w:tr w:rsidR="006337E8" w:rsidDel="004B719A" w:rsidTr="002C4232">
        <w:trPr>
          <w:del w:id="2497" w:author="nbashyam" w:date="2015-01-19T05:12:00Z"/>
        </w:trPr>
        <w:tc>
          <w:tcPr>
            <w:tcW w:w="3528" w:type="dxa"/>
          </w:tcPr>
          <w:p w:rsidR="006337E8" w:rsidDel="004B719A" w:rsidRDefault="006337E8" w:rsidP="002C4232">
            <w:pPr>
              <w:ind w:firstLine="0"/>
              <w:rPr>
                <w:del w:id="2498" w:author="nbashyam" w:date="2015-01-19T05:12:00Z"/>
                <w:lang w:bidi="en-US"/>
              </w:rPr>
            </w:pPr>
            <w:del w:id="2499" w:author="nbashyam" w:date="2015-01-19T05:12:00Z">
              <w:r w:rsidDel="004B719A">
                <w:rPr>
                  <w:lang w:bidi="en-US"/>
                </w:rPr>
                <w:lastRenderedPageBreak/>
                <w:delText>State HIE Implementation Guidelines for Direct Trust</w:delText>
              </w:r>
            </w:del>
          </w:p>
        </w:tc>
        <w:tc>
          <w:tcPr>
            <w:tcW w:w="6048" w:type="dxa"/>
          </w:tcPr>
          <w:p w:rsidR="006337E8" w:rsidDel="004B719A" w:rsidRDefault="006337E8" w:rsidP="006337E8">
            <w:pPr>
              <w:autoSpaceDE w:val="0"/>
              <w:autoSpaceDN w:val="0"/>
              <w:adjustRightInd w:val="0"/>
              <w:snapToGrid w:val="0"/>
              <w:ind w:firstLine="0"/>
              <w:rPr>
                <w:del w:id="2500" w:author="nbashyam" w:date="2015-01-19T05:12:00Z"/>
                <w:rFonts w:ascii="Calibri" w:eastAsiaTheme="minorHAnsi" w:hAnsi="Calibri" w:cs="Calibri"/>
                <w:color w:val="000000"/>
              </w:rPr>
            </w:pPr>
            <w:del w:id="2501" w:author="nbashyam" w:date="2015-01-19T05:12:00Z">
              <w:r w:rsidDel="004B719A">
                <w:rPr>
                  <w:rFonts w:ascii="Calibri" w:eastAsiaTheme="minorHAnsi" w:hAnsi="Calibri" w:cs="Calibri"/>
                  <w:color w:val="000000"/>
                </w:rPr>
                <w:delText xml:space="preserve">This document outlines recommended policies and practices for vendors implementing Direct. </w:delText>
              </w:r>
            </w:del>
          </w:p>
          <w:p w:rsidR="006337E8" w:rsidDel="004B719A" w:rsidRDefault="006337E8" w:rsidP="006337E8">
            <w:pPr>
              <w:autoSpaceDE w:val="0"/>
              <w:autoSpaceDN w:val="0"/>
              <w:adjustRightInd w:val="0"/>
              <w:snapToGrid w:val="0"/>
              <w:ind w:firstLine="0"/>
              <w:rPr>
                <w:del w:id="2502" w:author="nbashyam" w:date="2015-01-19T05:12:00Z"/>
                <w:rFonts w:ascii="Calibri" w:eastAsiaTheme="minorHAnsi" w:hAnsi="Calibri" w:cs="Calibri"/>
                <w:color w:val="000000"/>
              </w:rPr>
            </w:pPr>
          </w:p>
          <w:p w:rsidR="006337E8" w:rsidDel="004B719A" w:rsidRDefault="00E06CE4" w:rsidP="006337E8">
            <w:pPr>
              <w:autoSpaceDE w:val="0"/>
              <w:autoSpaceDN w:val="0"/>
              <w:adjustRightInd w:val="0"/>
              <w:snapToGrid w:val="0"/>
              <w:ind w:firstLine="0"/>
              <w:rPr>
                <w:del w:id="2503" w:author="nbashyam" w:date="2015-01-19T05:12:00Z"/>
                <w:lang w:bidi="en-US"/>
              </w:rPr>
            </w:pPr>
            <w:del w:id="2504" w:author="nbashyam" w:date="2015-01-19T05:12:00Z">
              <w:r w:rsidDel="004B719A">
                <w:fldChar w:fldCharType="begin"/>
              </w:r>
              <w:r w:rsidDel="004B719A">
                <w:delInstrText xml:space="preserve"> HYPERLINK "http://statehieresources.org/wp-content/uploads/2012/07/State-HIE-Implementation-Guidelines-for-Direct-Security-and-Trust_7-2012.pdf" </w:delInstrText>
              </w:r>
              <w:r w:rsidDel="004B719A">
                <w:fldChar w:fldCharType="separate"/>
              </w:r>
              <w:r w:rsidR="006337E8" w:rsidRPr="005952E7" w:rsidDel="004B719A">
                <w:rPr>
                  <w:rStyle w:val="Hyperlink"/>
                  <w:lang w:bidi="en-US"/>
                </w:rPr>
                <w:delText>http://statehieresources.org/wp-content/uploads/2012/07/State-HIE-Implementation-Guidelines-for-Direct-Security-and-Trust_7-2012.pdf</w:delText>
              </w:r>
              <w:r w:rsidDel="004B719A">
                <w:rPr>
                  <w:rStyle w:val="Hyperlink"/>
                  <w:lang w:bidi="en-US"/>
                </w:rPr>
                <w:fldChar w:fldCharType="end"/>
              </w:r>
              <w:r w:rsidR="006337E8" w:rsidDel="004B719A">
                <w:rPr>
                  <w:lang w:bidi="en-US"/>
                </w:rPr>
                <w:delText xml:space="preserve"> </w:delText>
              </w:r>
            </w:del>
          </w:p>
        </w:tc>
      </w:tr>
    </w:tbl>
    <w:p w:rsidR="00152FC2" w:rsidDel="004B719A" w:rsidRDefault="00152FC2" w:rsidP="00152FC2">
      <w:pPr>
        <w:pStyle w:val="Caption"/>
        <w:rPr>
          <w:del w:id="2505" w:author="nbashyam" w:date="2015-01-19T05:12:00Z"/>
        </w:rPr>
      </w:pPr>
      <w:bookmarkStart w:id="2506" w:name="_Toc325656949"/>
      <w:bookmarkStart w:id="2507" w:name="_Toc386017918"/>
      <w:del w:id="2508" w:author="nbashyam" w:date="2015-01-19T05:12:00Z">
        <w:r w:rsidDel="004B719A">
          <w:delText xml:space="preserve">Table </w:delText>
        </w:r>
        <w:r w:rsidR="00E06CE4" w:rsidDel="004B719A">
          <w:rPr>
            <w:b w:val="0"/>
            <w:bCs w:val="0"/>
          </w:rPr>
          <w:fldChar w:fldCharType="begin"/>
        </w:r>
        <w:r w:rsidR="00E06CE4" w:rsidDel="004B719A">
          <w:delInstrText xml:space="preserve"> SEQ Table \* ARABIC </w:delInstrText>
        </w:r>
        <w:r w:rsidR="00E06CE4" w:rsidDel="004B719A">
          <w:rPr>
            <w:b w:val="0"/>
            <w:bCs w:val="0"/>
          </w:rPr>
          <w:fldChar w:fldCharType="separate"/>
        </w:r>
        <w:r w:rsidR="009C638C" w:rsidDel="004B719A">
          <w:rPr>
            <w:noProof/>
          </w:rPr>
          <w:delText>86</w:delText>
        </w:r>
        <w:r w:rsidR="00E06CE4" w:rsidDel="004B719A">
          <w:rPr>
            <w:b w:val="0"/>
            <w:bCs w:val="0"/>
            <w:noProof/>
          </w:rPr>
          <w:fldChar w:fldCharType="end"/>
        </w:r>
        <w:r w:rsidR="00BB3AB4" w:rsidDel="004B719A">
          <w:delText xml:space="preserve"> – </w:delText>
        </w:r>
        <w:r w:rsidDel="004B719A">
          <w:delText>References</w:delText>
        </w:r>
        <w:bookmarkEnd w:id="2506"/>
        <w:bookmarkEnd w:id="2507"/>
      </w:del>
    </w:p>
    <w:p w:rsidR="007612F0" w:rsidDel="004B719A" w:rsidRDefault="007612F0" w:rsidP="007612F0">
      <w:pPr>
        <w:pStyle w:val="Heading2"/>
        <w:rPr>
          <w:del w:id="2509" w:author="nbashyam" w:date="2015-01-19T05:12:00Z"/>
          <w:lang w:bidi="en-US"/>
        </w:rPr>
      </w:pPr>
      <w:bookmarkStart w:id="2510" w:name="_Toc386620829"/>
      <w:bookmarkStart w:id="2511" w:name="_Toc325660409"/>
      <w:del w:id="2512" w:author="nbashyam" w:date="2015-01-19T05:12:00Z">
        <w:r w:rsidDel="004B719A">
          <w:rPr>
            <w:lang w:bidi="en-US"/>
          </w:rPr>
          <w:delText>Value Set/Vocabulary References</w:delText>
        </w:r>
        <w:bookmarkEnd w:id="2510"/>
      </w:del>
    </w:p>
    <w:p w:rsidR="007612F0" w:rsidDel="004B719A" w:rsidRDefault="007612F0" w:rsidP="007612F0">
      <w:pPr>
        <w:ind w:firstLine="0"/>
        <w:rPr>
          <w:del w:id="2513" w:author="nbashyam" w:date="2015-01-19T05:12:00Z"/>
        </w:rPr>
      </w:pPr>
      <w:del w:id="2514" w:author="nbashyam" w:date="2015-01-19T05:12:00Z">
        <w:r w:rsidDel="004B719A">
          <w:delText>Additional references for value sets used in this implementation guide are included in the table below:</w:delText>
        </w:r>
      </w:del>
    </w:p>
    <w:p w:rsidR="007612F0" w:rsidDel="004B719A" w:rsidRDefault="007612F0" w:rsidP="007612F0">
      <w:pPr>
        <w:ind w:firstLine="0"/>
        <w:rPr>
          <w:del w:id="2515" w:author="nbashyam" w:date="2015-01-19T05:12:00Z"/>
        </w:rPr>
      </w:pPr>
    </w:p>
    <w:tbl>
      <w:tblPr>
        <w:tblStyle w:val="TableGrid"/>
        <w:tblW w:w="0" w:type="auto"/>
        <w:tblLook w:val="04A0" w:firstRow="1" w:lastRow="0" w:firstColumn="1" w:lastColumn="0" w:noHBand="0" w:noVBand="1"/>
      </w:tblPr>
      <w:tblGrid>
        <w:gridCol w:w="3759"/>
        <w:gridCol w:w="129"/>
        <w:gridCol w:w="5688"/>
      </w:tblGrid>
      <w:tr w:rsidR="007612F0" w:rsidDel="004B719A" w:rsidTr="004E1369">
        <w:trPr>
          <w:del w:id="2516" w:author="nbashyam" w:date="2015-01-19T05:12:00Z"/>
        </w:trPr>
        <w:tc>
          <w:tcPr>
            <w:tcW w:w="3888" w:type="dxa"/>
            <w:gridSpan w:val="2"/>
            <w:shd w:val="clear" w:color="auto" w:fill="A1A1A1" w:themeFill="background1" w:themeFillShade="BF"/>
          </w:tcPr>
          <w:p w:rsidR="007612F0" w:rsidRPr="007612F0" w:rsidDel="004B719A" w:rsidRDefault="007612F0" w:rsidP="00DF0295">
            <w:pPr>
              <w:ind w:firstLine="0"/>
              <w:jc w:val="center"/>
              <w:rPr>
                <w:del w:id="2517" w:author="nbashyam" w:date="2015-01-19T05:12:00Z"/>
                <w:b/>
              </w:rPr>
            </w:pPr>
            <w:del w:id="2518" w:author="nbashyam" w:date="2015-01-19T05:12:00Z">
              <w:r w:rsidRPr="007612F0" w:rsidDel="004B719A">
                <w:rPr>
                  <w:b/>
                </w:rPr>
                <w:delText>Value Se</w:delText>
              </w:r>
              <w:r w:rsidR="00DF0295" w:rsidDel="004B719A">
                <w:rPr>
                  <w:b/>
                </w:rPr>
                <w:delText>t/Vocabulary</w:delText>
              </w:r>
              <w:r w:rsidRPr="007612F0" w:rsidDel="004B719A">
                <w:rPr>
                  <w:b/>
                </w:rPr>
                <w:delText xml:space="preserve"> Name</w:delText>
              </w:r>
            </w:del>
          </w:p>
        </w:tc>
        <w:tc>
          <w:tcPr>
            <w:tcW w:w="5688" w:type="dxa"/>
            <w:shd w:val="clear" w:color="auto" w:fill="A1A1A1" w:themeFill="background1" w:themeFillShade="BF"/>
          </w:tcPr>
          <w:p w:rsidR="007612F0" w:rsidRPr="007612F0" w:rsidDel="004B719A" w:rsidRDefault="007612F0" w:rsidP="007612F0">
            <w:pPr>
              <w:ind w:firstLine="0"/>
              <w:jc w:val="center"/>
              <w:rPr>
                <w:del w:id="2519" w:author="nbashyam" w:date="2015-01-19T05:12:00Z"/>
                <w:b/>
              </w:rPr>
            </w:pPr>
            <w:del w:id="2520" w:author="nbashyam" w:date="2015-01-19T05:12:00Z">
              <w:r w:rsidRPr="007612F0" w:rsidDel="004B719A">
                <w:rPr>
                  <w:b/>
                </w:rPr>
                <w:delText>Description of Use</w:delText>
              </w:r>
            </w:del>
          </w:p>
        </w:tc>
      </w:tr>
      <w:tr w:rsidR="00CF43D1" w:rsidDel="004B719A" w:rsidTr="004E1369">
        <w:trPr>
          <w:del w:id="2521" w:author="nbashyam" w:date="2015-01-19T05:12:00Z"/>
        </w:trPr>
        <w:tc>
          <w:tcPr>
            <w:tcW w:w="3759" w:type="dxa"/>
          </w:tcPr>
          <w:p w:rsidR="00CF43D1" w:rsidDel="004B719A" w:rsidRDefault="00DF0295" w:rsidP="007612F0">
            <w:pPr>
              <w:ind w:firstLine="0"/>
              <w:rPr>
                <w:del w:id="2522" w:author="nbashyam" w:date="2015-01-19T05:12:00Z"/>
              </w:rPr>
            </w:pPr>
            <w:del w:id="2523" w:author="nbashyam" w:date="2015-01-19T05:12:00Z">
              <w:r w:rsidDel="004B719A">
                <w:delText>ASC X12 5</w:delText>
              </w:r>
              <w:r w:rsidRPr="00D84985" w:rsidDel="004B719A">
                <w:delText>010</w:delText>
              </w:r>
            </w:del>
          </w:p>
        </w:tc>
        <w:tc>
          <w:tcPr>
            <w:tcW w:w="5817" w:type="dxa"/>
            <w:gridSpan w:val="2"/>
          </w:tcPr>
          <w:p w:rsidR="00CF43D1" w:rsidDel="004B719A" w:rsidRDefault="00DF0295" w:rsidP="007612F0">
            <w:pPr>
              <w:ind w:firstLine="0"/>
              <w:rPr>
                <w:del w:id="2524" w:author="nbashyam" w:date="2015-01-19T05:12:00Z"/>
              </w:rPr>
            </w:pPr>
            <w:del w:id="2525" w:author="nbashyam" w:date="2015-01-19T05:12:00Z">
              <w:r w:rsidDel="004B719A">
                <w:delText>Used to define type of insurance coverage</w:delText>
              </w:r>
            </w:del>
          </w:p>
        </w:tc>
      </w:tr>
      <w:tr w:rsidR="00CF43D1" w:rsidDel="004B719A" w:rsidTr="004E1369">
        <w:trPr>
          <w:del w:id="2526" w:author="nbashyam" w:date="2015-01-19T05:12:00Z"/>
        </w:trPr>
        <w:tc>
          <w:tcPr>
            <w:tcW w:w="3759" w:type="dxa"/>
          </w:tcPr>
          <w:p w:rsidR="00CF43D1" w:rsidDel="004B719A" w:rsidRDefault="00DF0295" w:rsidP="007612F0">
            <w:pPr>
              <w:ind w:firstLine="0"/>
              <w:rPr>
                <w:del w:id="2527" w:author="nbashyam" w:date="2015-01-19T05:12:00Z"/>
              </w:rPr>
            </w:pPr>
            <w:del w:id="2528" w:author="nbashyam" w:date="2015-01-19T05:12:00Z">
              <w:r w:rsidRPr="00503158" w:rsidDel="004B719A">
                <w:delText>Healthcare Facility Type Value Set</w:delText>
              </w:r>
              <w:r w:rsidDel="004B719A">
                <w:delText xml:space="preserve"> – as defined in HITSP C80</w:delText>
              </w:r>
            </w:del>
          </w:p>
        </w:tc>
        <w:tc>
          <w:tcPr>
            <w:tcW w:w="5817" w:type="dxa"/>
            <w:gridSpan w:val="2"/>
          </w:tcPr>
          <w:p w:rsidR="00CF43D1" w:rsidDel="004B719A" w:rsidRDefault="00DF0295" w:rsidP="007612F0">
            <w:pPr>
              <w:ind w:firstLine="0"/>
              <w:rPr>
                <w:del w:id="2529" w:author="nbashyam" w:date="2015-01-19T05:12:00Z"/>
              </w:rPr>
            </w:pPr>
            <w:del w:id="2530" w:author="nbashyam" w:date="2015-01-19T05:12:00Z">
              <w:r w:rsidDel="004B719A">
                <w:delText>Used to define facility types (and used by systems to determine protected facilities)</w:delText>
              </w:r>
            </w:del>
          </w:p>
        </w:tc>
      </w:tr>
      <w:tr w:rsidR="007612F0" w:rsidDel="004B719A" w:rsidTr="004E1369">
        <w:trPr>
          <w:del w:id="2531" w:author="nbashyam" w:date="2015-01-19T05:12:00Z"/>
        </w:trPr>
        <w:tc>
          <w:tcPr>
            <w:tcW w:w="3759" w:type="dxa"/>
          </w:tcPr>
          <w:p w:rsidR="007612F0" w:rsidDel="004B719A" w:rsidRDefault="007612F0" w:rsidP="007612F0">
            <w:pPr>
              <w:ind w:firstLine="0"/>
              <w:rPr>
                <w:del w:id="2532" w:author="nbashyam" w:date="2015-01-19T05:12:00Z"/>
              </w:rPr>
            </w:pPr>
            <w:del w:id="2533" w:author="nbashyam" w:date="2015-01-19T05:12:00Z">
              <w:r w:rsidDel="004B719A">
                <w:delText>HL7 ObligationCode</w:delText>
              </w:r>
            </w:del>
          </w:p>
        </w:tc>
        <w:tc>
          <w:tcPr>
            <w:tcW w:w="5817" w:type="dxa"/>
            <w:gridSpan w:val="2"/>
          </w:tcPr>
          <w:p w:rsidR="007612F0" w:rsidDel="004B719A" w:rsidRDefault="00243AB0" w:rsidP="007612F0">
            <w:pPr>
              <w:ind w:firstLine="0"/>
              <w:rPr>
                <w:del w:id="2534" w:author="nbashyam" w:date="2015-01-19T05:12:00Z"/>
              </w:rPr>
            </w:pPr>
            <w:del w:id="2535" w:author="nbashyam" w:date="2015-01-19T05:12:00Z">
              <w:r w:rsidDel="004B719A">
                <w:delText>Used to convey specific obligations</w:delText>
              </w:r>
            </w:del>
          </w:p>
        </w:tc>
      </w:tr>
      <w:tr w:rsidR="007612F0" w:rsidDel="004B719A" w:rsidTr="004E1369">
        <w:trPr>
          <w:del w:id="2536" w:author="nbashyam" w:date="2015-01-19T05:12:00Z"/>
        </w:trPr>
        <w:tc>
          <w:tcPr>
            <w:tcW w:w="3759" w:type="dxa"/>
          </w:tcPr>
          <w:p w:rsidR="007612F0" w:rsidDel="004B719A" w:rsidRDefault="007612F0" w:rsidP="007612F0">
            <w:pPr>
              <w:ind w:firstLine="0"/>
              <w:rPr>
                <w:del w:id="2537" w:author="nbashyam" w:date="2015-01-19T05:12:00Z"/>
              </w:rPr>
            </w:pPr>
            <w:del w:id="2538" w:author="nbashyam" w:date="2015-01-19T05:12:00Z">
              <w:r w:rsidDel="004B719A">
                <w:delText>HL7 PurposeofUse</w:delText>
              </w:r>
            </w:del>
          </w:p>
        </w:tc>
        <w:tc>
          <w:tcPr>
            <w:tcW w:w="5817" w:type="dxa"/>
            <w:gridSpan w:val="2"/>
          </w:tcPr>
          <w:p w:rsidR="007612F0" w:rsidDel="004B719A" w:rsidRDefault="00243AB0" w:rsidP="007612F0">
            <w:pPr>
              <w:ind w:firstLine="0"/>
              <w:rPr>
                <w:del w:id="2539" w:author="nbashyam" w:date="2015-01-19T05:12:00Z"/>
              </w:rPr>
            </w:pPr>
            <w:del w:id="2540" w:author="nbashyam" w:date="2015-01-19T05:12:00Z">
              <w:r w:rsidDel="004B719A">
                <w:delText>Used to convey a purpose of use</w:delText>
              </w:r>
            </w:del>
          </w:p>
        </w:tc>
      </w:tr>
      <w:tr w:rsidR="007612F0" w:rsidDel="004B719A" w:rsidTr="004E1369">
        <w:trPr>
          <w:del w:id="2541" w:author="nbashyam" w:date="2015-01-19T05:12:00Z"/>
        </w:trPr>
        <w:tc>
          <w:tcPr>
            <w:tcW w:w="3759" w:type="dxa"/>
          </w:tcPr>
          <w:p w:rsidR="007612F0" w:rsidDel="004B719A" w:rsidRDefault="007612F0" w:rsidP="007612F0">
            <w:pPr>
              <w:ind w:firstLine="0"/>
              <w:rPr>
                <w:del w:id="2542" w:author="nbashyam" w:date="2015-01-19T05:12:00Z"/>
              </w:rPr>
            </w:pPr>
            <w:del w:id="2543" w:author="nbashyam" w:date="2015-01-19T05:12:00Z">
              <w:r w:rsidDel="004B719A">
                <w:delText>HL7 ActPolicyType</w:delText>
              </w:r>
            </w:del>
          </w:p>
        </w:tc>
        <w:tc>
          <w:tcPr>
            <w:tcW w:w="5817" w:type="dxa"/>
            <w:gridSpan w:val="2"/>
          </w:tcPr>
          <w:p w:rsidR="007612F0" w:rsidDel="004B719A" w:rsidRDefault="00243AB0" w:rsidP="007612F0">
            <w:pPr>
              <w:ind w:firstLine="0"/>
              <w:rPr>
                <w:del w:id="2544" w:author="nbashyam" w:date="2015-01-19T05:12:00Z"/>
              </w:rPr>
            </w:pPr>
            <w:del w:id="2545" w:author="nbashyam" w:date="2015-01-19T05:12:00Z">
              <w:r w:rsidDel="004B719A">
                <w:delText>Used to convey a type of policy</w:delText>
              </w:r>
            </w:del>
          </w:p>
        </w:tc>
      </w:tr>
      <w:tr w:rsidR="00243AB0" w:rsidDel="004B719A" w:rsidTr="004E1369">
        <w:trPr>
          <w:del w:id="2546" w:author="nbashyam" w:date="2015-01-19T05:12:00Z"/>
        </w:trPr>
        <w:tc>
          <w:tcPr>
            <w:tcW w:w="3759" w:type="dxa"/>
          </w:tcPr>
          <w:p w:rsidR="00243AB0" w:rsidDel="004B719A" w:rsidRDefault="00CF43D1" w:rsidP="007612F0">
            <w:pPr>
              <w:ind w:firstLine="0"/>
              <w:rPr>
                <w:del w:id="2547" w:author="nbashyam" w:date="2015-01-19T05:12:00Z"/>
              </w:rPr>
            </w:pPr>
            <w:del w:id="2548" w:author="nbashyam" w:date="2015-01-19T05:12:00Z">
              <w:r w:rsidDel="004B719A">
                <w:delText>HL7 SensitivityPrivacyPolicy</w:delText>
              </w:r>
            </w:del>
          </w:p>
        </w:tc>
        <w:tc>
          <w:tcPr>
            <w:tcW w:w="5817" w:type="dxa"/>
            <w:gridSpan w:val="2"/>
          </w:tcPr>
          <w:p w:rsidR="00243AB0" w:rsidDel="004B719A" w:rsidRDefault="00CF43D1" w:rsidP="007612F0">
            <w:pPr>
              <w:ind w:firstLine="0"/>
              <w:rPr>
                <w:del w:id="2549" w:author="nbashyam" w:date="2015-01-19T05:12:00Z"/>
              </w:rPr>
            </w:pPr>
            <w:del w:id="2550" w:author="nbashyam" w:date="2015-01-19T05:12:00Z">
              <w:r w:rsidDel="004B719A">
                <w:delText>Used to convey the sensitivity level of a specific policy</w:delText>
              </w:r>
            </w:del>
          </w:p>
        </w:tc>
      </w:tr>
      <w:tr w:rsidR="007612F0" w:rsidDel="004B719A" w:rsidTr="004E1369">
        <w:trPr>
          <w:del w:id="2551" w:author="nbashyam" w:date="2015-01-19T05:12:00Z"/>
        </w:trPr>
        <w:tc>
          <w:tcPr>
            <w:tcW w:w="3759" w:type="dxa"/>
          </w:tcPr>
          <w:p w:rsidR="007612F0" w:rsidDel="004B719A" w:rsidRDefault="007612F0" w:rsidP="007612F0">
            <w:pPr>
              <w:ind w:firstLine="0"/>
              <w:rPr>
                <w:del w:id="2552" w:author="nbashyam" w:date="2015-01-19T05:12:00Z"/>
              </w:rPr>
            </w:pPr>
            <w:del w:id="2553" w:author="nbashyam" w:date="2015-01-19T05:12:00Z">
              <w:r w:rsidDel="004B719A">
                <w:delText>HL7</w:delText>
              </w:r>
              <w:r w:rsidR="00046185" w:rsidDel="004B719A">
                <w:delText xml:space="preserve"> </w:delText>
              </w:r>
              <w:r w:rsidR="00AC6E16" w:rsidDel="004B719A">
                <w:delText>Very</w:delText>
              </w:r>
              <w:r w:rsidDel="004B719A">
                <w:delText>BasicConfidentialityKind</w:delText>
              </w:r>
            </w:del>
          </w:p>
        </w:tc>
        <w:tc>
          <w:tcPr>
            <w:tcW w:w="5817" w:type="dxa"/>
            <w:gridSpan w:val="2"/>
          </w:tcPr>
          <w:p w:rsidR="007612F0" w:rsidDel="004B719A" w:rsidRDefault="00243AB0" w:rsidP="007612F0">
            <w:pPr>
              <w:ind w:firstLine="0"/>
              <w:rPr>
                <w:del w:id="2554" w:author="nbashyam" w:date="2015-01-19T05:12:00Z"/>
              </w:rPr>
            </w:pPr>
            <w:del w:id="2555" w:author="nbashyam" w:date="2015-01-19T05:12:00Z">
              <w:r w:rsidDel="004B719A">
                <w:delText>Used to represent confidentiality codes</w:delText>
              </w:r>
            </w:del>
          </w:p>
        </w:tc>
      </w:tr>
      <w:tr w:rsidR="007612F0" w:rsidDel="004B719A" w:rsidTr="004E1369">
        <w:trPr>
          <w:del w:id="2556" w:author="nbashyam" w:date="2015-01-19T05:12:00Z"/>
        </w:trPr>
        <w:tc>
          <w:tcPr>
            <w:tcW w:w="3759" w:type="dxa"/>
          </w:tcPr>
          <w:p w:rsidR="007612F0" w:rsidDel="004B719A" w:rsidRDefault="007612F0" w:rsidP="007612F0">
            <w:pPr>
              <w:ind w:firstLine="0"/>
              <w:rPr>
                <w:del w:id="2557" w:author="nbashyam" w:date="2015-01-19T05:12:00Z"/>
              </w:rPr>
            </w:pPr>
            <w:del w:id="2558" w:author="nbashyam" w:date="2015-01-19T05:12:00Z">
              <w:r w:rsidDel="004B719A">
                <w:delText>HL7</w:delText>
              </w:r>
              <w:r w:rsidR="00CF43D1" w:rsidDel="004B719A">
                <w:delText xml:space="preserve"> </w:delText>
              </w:r>
              <w:r w:rsidDel="004B719A">
                <w:delText>RefrainPolicy</w:delText>
              </w:r>
            </w:del>
          </w:p>
        </w:tc>
        <w:tc>
          <w:tcPr>
            <w:tcW w:w="5817" w:type="dxa"/>
            <w:gridSpan w:val="2"/>
          </w:tcPr>
          <w:p w:rsidR="007612F0" w:rsidDel="004B719A" w:rsidRDefault="00243AB0" w:rsidP="00CF43D1">
            <w:pPr>
              <w:keepNext/>
              <w:ind w:firstLine="0"/>
              <w:rPr>
                <w:del w:id="2559" w:author="nbashyam" w:date="2015-01-19T05:12:00Z"/>
              </w:rPr>
            </w:pPr>
            <w:del w:id="2560" w:author="nbashyam" w:date="2015-01-19T05:12:00Z">
              <w:r w:rsidDel="004B719A">
                <w:delText xml:space="preserve">Used  to convey </w:delText>
              </w:r>
              <w:r w:rsidR="00CF43D1" w:rsidDel="004B719A">
                <w:delText>specific prohibitions on the use of sensitive health information</w:delText>
              </w:r>
            </w:del>
          </w:p>
        </w:tc>
      </w:tr>
    </w:tbl>
    <w:p w:rsidR="007612F0" w:rsidDel="004B719A" w:rsidRDefault="00CF43D1" w:rsidP="00CF43D1">
      <w:pPr>
        <w:pStyle w:val="Caption"/>
        <w:rPr>
          <w:del w:id="2561" w:author="nbashyam" w:date="2015-01-19T05:12:00Z"/>
        </w:rPr>
      </w:pPr>
      <w:bookmarkStart w:id="2562" w:name="_Toc386017919"/>
      <w:del w:id="2563" w:author="nbashyam" w:date="2015-01-19T05:12:00Z">
        <w:r w:rsidDel="004B719A">
          <w:delText xml:space="preserve">Table </w:delText>
        </w:r>
        <w:r w:rsidR="00E06CE4" w:rsidDel="004B719A">
          <w:rPr>
            <w:b w:val="0"/>
            <w:bCs w:val="0"/>
          </w:rPr>
          <w:fldChar w:fldCharType="begin"/>
        </w:r>
        <w:r w:rsidR="00E06CE4" w:rsidDel="004B719A">
          <w:delInstrText xml:space="preserve"> SEQ Table \* ARABIC </w:delInstrText>
        </w:r>
        <w:r w:rsidR="00E06CE4" w:rsidDel="004B719A">
          <w:rPr>
            <w:b w:val="0"/>
            <w:bCs w:val="0"/>
          </w:rPr>
          <w:fldChar w:fldCharType="separate"/>
        </w:r>
        <w:r w:rsidR="009C638C" w:rsidDel="004B719A">
          <w:rPr>
            <w:noProof/>
          </w:rPr>
          <w:delText>87</w:delText>
        </w:r>
        <w:r w:rsidR="00E06CE4" w:rsidDel="004B719A">
          <w:rPr>
            <w:b w:val="0"/>
            <w:bCs w:val="0"/>
            <w:noProof/>
          </w:rPr>
          <w:fldChar w:fldCharType="end"/>
        </w:r>
        <w:r w:rsidDel="004B719A">
          <w:delText xml:space="preserve"> - Value Set References</w:delText>
        </w:r>
        <w:bookmarkEnd w:id="2562"/>
      </w:del>
    </w:p>
    <w:p w:rsidR="00CF43D1" w:rsidRPr="00CF43D1" w:rsidDel="004B719A" w:rsidRDefault="00CF43D1" w:rsidP="00CF43D1">
      <w:pPr>
        <w:rPr>
          <w:del w:id="2564" w:author="nbashyam" w:date="2015-01-19T05:12:00Z"/>
        </w:rPr>
      </w:pPr>
    </w:p>
    <w:p w:rsidR="007612F0" w:rsidRPr="007612F0" w:rsidDel="004B719A" w:rsidRDefault="007612F0" w:rsidP="007612F0">
      <w:pPr>
        <w:ind w:firstLine="0"/>
        <w:rPr>
          <w:del w:id="2565" w:author="nbashyam" w:date="2015-01-19T05:12:00Z"/>
        </w:rPr>
      </w:pPr>
      <w:del w:id="2566" w:author="nbashyam" w:date="2015-01-19T05:12:00Z">
        <w:r w:rsidDel="004B719A">
          <w:delText>Clinical and administrative terminologies and value sets are not included in this table as they are considered</w:delText>
        </w:r>
        <w:r w:rsidR="00DF0295" w:rsidDel="004B719A">
          <w:delText xml:space="preserve"> out of scope for segmentation. General rules for the use of specific terminologies are included throughout this document.</w:delText>
        </w:r>
      </w:del>
    </w:p>
    <w:p w:rsidR="00152FC2" w:rsidDel="004B719A" w:rsidRDefault="00152FC2" w:rsidP="00152FC2">
      <w:pPr>
        <w:pStyle w:val="Heading1"/>
        <w:rPr>
          <w:del w:id="2567" w:author="nbashyam" w:date="2015-01-19T05:12:00Z"/>
          <w:lang w:bidi="en-US"/>
        </w:rPr>
      </w:pPr>
      <w:bookmarkStart w:id="2568" w:name="_Toc386620830"/>
      <w:del w:id="2569" w:author="nbashyam" w:date="2015-01-19T05:12:00Z">
        <w:r w:rsidDel="004B719A">
          <w:rPr>
            <w:lang w:bidi="en-US"/>
          </w:rPr>
          <w:delText xml:space="preserve">Appendix </w:delText>
        </w:r>
        <w:r w:rsidR="00061671" w:rsidDel="004B719A">
          <w:rPr>
            <w:lang w:bidi="en-US"/>
          </w:rPr>
          <w:delText>I</w:delText>
        </w:r>
        <w:r w:rsidDel="004B719A">
          <w:rPr>
            <w:lang w:bidi="en-US"/>
          </w:rPr>
          <w:delText xml:space="preserve"> – Implementation Alignment to Requirements</w:delText>
        </w:r>
        <w:bookmarkEnd w:id="2511"/>
        <w:bookmarkEnd w:id="2568"/>
      </w:del>
    </w:p>
    <w:p w:rsidR="008F1A2F" w:rsidDel="004B719A" w:rsidRDefault="008F1A2F" w:rsidP="0010058D">
      <w:pPr>
        <w:ind w:firstLine="0"/>
        <w:rPr>
          <w:del w:id="2570" w:author="nbashyam" w:date="2015-01-19T05:12:00Z"/>
          <w:szCs w:val="24"/>
        </w:rPr>
      </w:pPr>
      <w:bookmarkStart w:id="2571" w:name="BKM_757C0D56_1707_4f7f_A20B_0B0315791FBA"/>
      <w:bookmarkStart w:id="2572" w:name="BKM_21E648D5_5A28_462d_B69C_188EB64B18A9"/>
    </w:p>
    <w:p w:rsidR="008F1A2F" w:rsidRPr="00612D12" w:rsidDel="004B719A" w:rsidRDefault="008F1A2F" w:rsidP="0010058D">
      <w:pPr>
        <w:ind w:firstLine="0"/>
        <w:rPr>
          <w:del w:id="2573" w:author="nbashyam" w:date="2015-01-19T05:12:00Z"/>
          <w:szCs w:val="24"/>
          <w:u w:val="single"/>
        </w:rPr>
      </w:pPr>
    </w:p>
    <w:bookmarkEnd w:id="2571"/>
    <w:bookmarkEnd w:id="2572"/>
    <w:p w:rsidR="001D27E4" w:rsidRPr="00152FC2" w:rsidRDefault="001D27E4" w:rsidP="0010058D">
      <w:pPr>
        <w:ind w:firstLine="0"/>
      </w:pPr>
    </w:p>
    <w:sectPr w:rsidR="001D27E4" w:rsidRPr="00152FC2" w:rsidSect="0041004D">
      <w:headerReference w:type="default" r:id="rId62"/>
      <w:footerReference w:type="default" r:id="rId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nbashyam" w:date="2015-02-17T13:51:00Z" w:initials="n">
    <w:p w:rsidR="00591744" w:rsidRDefault="00591744">
      <w:pPr>
        <w:pStyle w:val="CommentText"/>
      </w:pPr>
      <w:r>
        <w:rPr>
          <w:rStyle w:val="CommentReference"/>
        </w:rPr>
        <w:annotationRef/>
      </w:r>
      <w:r>
        <w:t>Could not find the restrictions being discussed by Alex in the comments.</w:t>
      </w:r>
    </w:p>
  </w:comment>
  <w:comment w:id="43" w:author="nbashyam" w:date="2015-02-17T13:51:00Z" w:initials="n">
    <w:p w:rsidR="00591744" w:rsidRDefault="00591744">
      <w:pPr>
        <w:pStyle w:val="CommentText"/>
      </w:pPr>
      <w:r>
        <w:rPr>
          <w:rStyle w:val="CommentReference"/>
        </w:rPr>
        <w:annotationRef/>
      </w:r>
      <w:r>
        <w:t>HL7 FHIR reference not added because it might confuse the readers. They can refer to MHD which is the only profile that currently depends on FHIR.</w:t>
      </w:r>
    </w:p>
  </w:comment>
  <w:comment w:id="117" w:author="nbashyam" w:date="2015-02-17T13:51:00Z" w:initials="n">
    <w:p w:rsidR="00591744" w:rsidRDefault="00591744">
      <w:pPr>
        <w:pStyle w:val="CommentText"/>
      </w:pPr>
      <w:r>
        <w:rPr>
          <w:rStyle w:val="CommentReference"/>
        </w:rPr>
        <w:annotationRef/>
      </w:r>
      <w:r>
        <w:t>RFC 2219 is sufficient.</w:t>
      </w:r>
    </w:p>
  </w:comment>
  <w:comment w:id="134" w:author="nbashyam" w:date="2015-02-17T13:51:00Z" w:initials="n">
    <w:p w:rsidR="00591744" w:rsidRDefault="00591744">
      <w:pPr>
        <w:pStyle w:val="CommentText"/>
      </w:pPr>
      <w:r>
        <w:rPr>
          <w:rStyle w:val="CommentReference"/>
        </w:rPr>
        <w:annotationRef/>
      </w:r>
      <w:r>
        <w:t>Query Stacks including IHE MHD for RESTful queries are outlined in section 2.6.2</w:t>
      </w:r>
    </w:p>
  </w:comment>
  <w:comment w:id="141" w:author="nbashyam" w:date="2015-02-17T13:51:00Z" w:initials="n">
    <w:p w:rsidR="00591744" w:rsidRDefault="00591744">
      <w:pPr>
        <w:pStyle w:val="CommentText"/>
      </w:pPr>
      <w:r>
        <w:rPr>
          <w:rStyle w:val="CommentReference"/>
        </w:rPr>
        <w:annotationRef/>
      </w:r>
      <w:r>
        <w:t>Answer to Alex’s comment is YES.</w:t>
      </w:r>
    </w:p>
  </w:comment>
  <w:comment w:id="175" w:author="nbashyam" w:date="2015-02-17T13:51:00Z" w:initials="n">
    <w:p w:rsidR="00591744" w:rsidRDefault="00591744">
      <w:pPr>
        <w:pStyle w:val="CommentText"/>
      </w:pPr>
      <w:r>
        <w:rPr>
          <w:rStyle w:val="CommentReference"/>
        </w:rPr>
        <w:annotationRef/>
      </w:r>
      <w:r>
        <w:t xml:space="preserve"> Clarify the Requestor wording and also the responder has to be clarified to eliminate confusion about using both standards on the responder side.</w:t>
      </w:r>
    </w:p>
  </w:comment>
  <w:comment w:id="178" w:author="nbashyam" w:date="2015-02-17T13:51:00Z" w:initials="n">
    <w:p w:rsidR="00591744" w:rsidRDefault="00591744">
      <w:pPr>
        <w:pStyle w:val="CommentText"/>
      </w:pPr>
      <w:r>
        <w:rPr>
          <w:rStyle w:val="CommentReference"/>
        </w:rPr>
        <w:annotationRef/>
      </w:r>
      <w:r>
        <w:t>DAF chose XCA to address both Local and TDAF and potentially future federated use case. Instead of implementing different profiles for different use cases, a single profile was selected as the solution.</w:t>
      </w:r>
    </w:p>
  </w:comment>
  <w:comment w:id="181" w:author="nbashyam" w:date="2015-02-17T13:51:00Z" w:initials="n">
    <w:p w:rsidR="00591744" w:rsidRDefault="00591744">
      <w:pPr>
        <w:pStyle w:val="CommentText"/>
      </w:pPr>
      <w:r>
        <w:rPr>
          <w:rStyle w:val="CommentReference"/>
        </w:rPr>
        <w:annotationRef/>
      </w:r>
      <w:r>
        <w:t>Change Result Structure to Query Results to be consistent</w:t>
      </w:r>
    </w:p>
  </w:comment>
  <w:comment w:id="188" w:author="nbashyam" w:date="2015-02-17T13:51:00Z" w:initials="n">
    <w:p w:rsidR="00591744" w:rsidRDefault="00591744">
      <w:pPr>
        <w:pStyle w:val="CommentText"/>
      </w:pPr>
      <w:r>
        <w:rPr>
          <w:rStyle w:val="CommentReference"/>
        </w:rPr>
        <w:annotationRef/>
      </w:r>
      <w:r>
        <w:t>Check on copyright and licensing issues based on current usage, future home and future use.</w:t>
      </w:r>
    </w:p>
    <w:p w:rsidR="00591744" w:rsidRDefault="00591744">
      <w:pPr>
        <w:pStyle w:val="CommentText"/>
      </w:pPr>
    </w:p>
    <w:p w:rsidR="00591744" w:rsidRDefault="00591744" w:rsidP="00BE291E">
      <w:pPr>
        <w:pStyle w:val="CommentText"/>
        <w:numPr>
          <w:ilvl w:val="0"/>
          <w:numId w:val="48"/>
        </w:numPr>
      </w:pPr>
      <w:r>
        <w:t xml:space="preserve"> Action assigned to Alex. (1/19/2015)</w:t>
      </w:r>
    </w:p>
  </w:comment>
  <w:comment w:id="191" w:author="nbashyam" w:date="2015-02-17T13:51:00Z" w:initials="n">
    <w:p w:rsidR="00591744" w:rsidRDefault="00591744">
      <w:pPr>
        <w:pStyle w:val="CommentText"/>
      </w:pPr>
      <w:r>
        <w:rPr>
          <w:rStyle w:val="CommentReference"/>
        </w:rPr>
        <w:annotationRef/>
      </w:r>
      <w:r>
        <w:t>Usability of the IG should be a priority also.</w:t>
      </w:r>
    </w:p>
    <w:p w:rsidR="00591744" w:rsidRDefault="00591744">
      <w:pPr>
        <w:pStyle w:val="CommentText"/>
      </w:pPr>
    </w:p>
    <w:p w:rsidR="00591744" w:rsidRDefault="00591744">
      <w:pPr>
        <w:pStyle w:val="CommentText"/>
      </w:pPr>
      <w:r>
        <w:t xml:space="preserve">Refer to specific version of the IHE profile. </w:t>
      </w:r>
    </w:p>
    <w:p w:rsidR="00591744" w:rsidRDefault="00591744">
      <w:pPr>
        <w:pStyle w:val="CommentText"/>
      </w:pPr>
    </w:p>
    <w:p w:rsidR="00591744" w:rsidRDefault="00591744">
      <w:pPr>
        <w:pStyle w:val="CommentText"/>
      </w:pPr>
      <w:r>
        <w:t>Make it easier to navigate, narrow it down and make sure we can identify the specific content.</w:t>
      </w:r>
    </w:p>
    <w:p w:rsidR="00591744" w:rsidRDefault="00591744">
      <w:pPr>
        <w:pStyle w:val="CommentText"/>
      </w:pPr>
    </w:p>
    <w:p w:rsidR="00591744" w:rsidRDefault="00591744" w:rsidP="00BE291E">
      <w:pPr>
        <w:pStyle w:val="CommentText"/>
        <w:numPr>
          <w:ilvl w:val="0"/>
          <w:numId w:val="48"/>
        </w:numPr>
      </w:pPr>
      <w:r>
        <w:t>Addressed by IG content. (1/19/2015)</w:t>
      </w:r>
    </w:p>
    <w:p w:rsidR="00591744" w:rsidRDefault="00591744" w:rsidP="00BE291E">
      <w:pPr>
        <w:pStyle w:val="CommentText"/>
        <w:numPr>
          <w:ilvl w:val="0"/>
          <w:numId w:val="48"/>
        </w:numPr>
      </w:pPr>
      <w:r>
        <w:t>All Links are valid (1/19/2015)</w:t>
      </w:r>
    </w:p>
    <w:p w:rsidR="00591744" w:rsidRDefault="00591744" w:rsidP="00BE291E">
      <w:pPr>
        <w:pStyle w:val="CommentText"/>
        <w:numPr>
          <w:ilvl w:val="0"/>
          <w:numId w:val="48"/>
        </w:numPr>
      </w:pPr>
      <w:r>
        <w:t>All profiles have revisions. (1/19/2015)</w:t>
      </w:r>
    </w:p>
    <w:p w:rsidR="00591744" w:rsidRDefault="00591744" w:rsidP="00BE291E">
      <w:pPr>
        <w:pStyle w:val="CommentText"/>
        <w:numPr>
          <w:ilvl w:val="0"/>
          <w:numId w:val="48"/>
        </w:numPr>
      </w:pPr>
      <w:r>
        <w:t xml:space="preserve"> Don’t understand the “How is it implemented” comment ?</w:t>
      </w:r>
    </w:p>
    <w:p w:rsidR="00591744" w:rsidRDefault="00591744" w:rsidP="00BE291E">
      <w:pPr>
        <w:pStyle w:val="CommentText"/>
        <w:numPr>
          <w:ilvl w:val="0"/>
          <w:numId w:val="48"/>
        </w:numPr>
      </w:pPr>
    </w:p>
    <w:p w:rsidR="00591744" w:rsidRDefault="00591744">
      <w:pPr>
        <w:pStyle w:val="CommentText"/>
      </w:pPr>
    </w:p>
  </w:comment>
  <w:comment w:id="193" w:author="Glen F. Marshall" w:date="2015-02-17T13:51:00Z" w:initials="GFM">
    <w:p w:rsidR="00591744" w:rsidRDefault="00591744">
      <w:pPr>
        <w:pStyle w:val="CommentText"/>
      </w:pPr>
      <w:r>
        <w:rPr>
          <w:rStyle w:val="CommentReference"/>
        </w:rPr>
        <w:annotationRef/>
      </w:r>
      <w:r>
        <w:t>Note that ATNA specifies TLS 1.0.  I wish this was TLS 1.2 because of its support for the AES crypto suite, but we need to submit a CP to IHE for that.</w:t>
      </w:r>
    </w:p>
  </w:comment>
  <w:comment w:id="209" w:author="nbashyam" w:date="2015-02-17T13:51:00Z" w:initials="n">
    <w:p w:rsidR="00591744" w:rsidRDefault="00591744">
      <w:pPr>
        <w:pStyle w:val="CommentText"/>
      </w:pPr>
      <w:r>
        <w:rPr>
          <w:rStyle w:val="CommentReference"/>
        </w:rPr>
        <w:annotationRef/>
      </w:r>
      <w:r>
        <w:t>Examples of DAF Queries should be the name.</w:t>
      </w:r>
    </w:p>
  </w:comment>
  <w:comment w:id="590" w:author="Glen F. Marshall" w:date="2015-02-17T13:51:00Z" w:initials="GFM">
    <w:p w:rsidR="00591744" w:rsidRDefault="00591744">
      <w:pPr>
        <w:pStyle w:val="CommentText"/>
      </w:pPr>
      <w:r>
        <w:rPr>
          <w:rStyle w:val="CommentReference"/>
        </w:rPr>
        <w:annotationRef/>
      </w:r>
      <w:r>
        <w:rPr>
          <w:color w:val="1F497D"/>
        </w:rPr>
        <w:t>Do we need to do additional analysis here to outline the metadata elements that should be always supported</w:t>
      </w:r>
    </w:p>
  </w:comment>
  <w:comment w:id="639" w:author="Glen F. Marshall" w:date="2015-02-17T13:51:00Z" w:initials="GFM">
    <w:p w:rsidR="00591744" w:rsidRDefault="00591744">
      <w:pPr>
        <w:pStyle w:val="CommentText"/>
      </w:pPr>
      <w:r>
        <w:rPr>
          <w:rStyle w:val="CommentReference"/>
        </w:rPr>
        <w:annotationRef/>
      </w:r>
      <w:r>
        <w:t>I wish this was TLS 1.2 because of its support for the AES crypto suite, but we need to submit a CP to IHE for that.</w:t>
      </w:r>
    </w:p>
  </w:comment>
  <w:comment w:id="647" w:author="nbashyam" w:date="2015-02-17T13:51:00Z" w:initials="n">
    <w:p w:rsidR="00591744" w:rsidRDefault="00591744" w:rsidP="00260D27">
      <w:pPr>
        <w:pStyle w:val="CommentText"/>
      </w:pPr>
      <w:r>
        <w:rPr>
          <w:rStyle w:val="CommentReference"/>
        </w:rPr>
        <w:annotationRef/>
      </w:r>
      <w:r>
        <w:t xml:space="preserve">Should we reconsider? </w:t>
      </w:r>
    </w:p>
    <w:p w:rsidR="00591744" w:rsidRDefault="00591744" w:rsidP="00260D27">
      <w:pPr>
        <w:pStyle w:val="CommentText"/>
      </w:pPr>
      <w:r>
        <w:t xml:space="preserve">Please review and comment as necessary. </w:t>
      </w:r>
    </w:p>
    <w:p w:rsidR="00591744" w:rsidRDefault="00591744" w:rsidP="00260D27">
      <w:pPr>
        <w:pStyle w:val="CommentText"/>
      </w:pPr>
    </w:p>
  </w:comment>
  <w:comment w:id="648" w:author="Glen F. Marshall" w:date="2015-02-17T13:51:00Z" w:initials="GFM">
    <w:p w:rsidR="00591744" w:rsidRDefault="00591744">
      <w:pPr>
        <w:pStyle w:val="CommentText"/>
      </w:pPr>
      <w:r>
        <w:rPr>
          <w:rStyle w:val="CommentReference"/>
        </w:rPr>
        <w:annotationRef/>
      </w:r>
      <w:r>
        <w:t xml:space="preserve">For LDAF I recommend SHOULD, and for TDAF a SHALL. If IHE profiles change to support server-only authentication for a RESTful stack, we should update.  But, for now, we need to live within IHE profile restrictions in order to pass IHE Connectathon conformance testing.  </w:t>
      </w:r>
    </w:p>
  </w:comment>
  <w:comment w:id="685" w:author="Cortez, Angelique J." w:date="2015-02-17T13:51:00Z" w:initials="CAJ">
    <w:p w:rsidR="00591744" w:rsidRDefault="00591744" w:rsidP="00260D27">
      <w:pPr>
        <w:pStyle w:val="CommentText"/>
      </w:pPr>
      <w:r>
        <w:rPr>
          <w:rStyle w:val="CommentReference"/>
        </w:rPr>
        <w:annotationRef/>
      </w:r>
      <w:r>
        <w:t xml:space="preserve"> Please comment as necessary here on this question</w:t>
      </w:r>
    </w:p>
    <w:p w:rsidR="00591744" w:rsidRDefault="00591744" w:rsidP="00260D27">
      <w:pPr>
        <w:pStyle w:val="CommentText"/>
      </w:pPr>
    </w:p>
  </w:comment>
  <w:comment w:id="816" w:author="Glen F. Marshall" w:date="2015-02-17T13:51:00Z" w:initials="GFM">
    <w:p w:rsidR="00D532D7" w:rsidRDefault="00D532D7">
      <w:pPr>
        <w:pStyle w:val="CommentText"/>
      </w:pPr>
      <w:r>
        <w:rPr>
          <w:rStyle w:val="CommentReference"/>
        </w:rPr>
        <w:annotationRef/>
      </w:r>
      <w:r>
        <w:t>We may need to qualify this, anticipating HEART.</w:t>
      </w:r>
    </w:p>
  </w:comment>
  <w:comment w:id="965" w:author="Glen F. Marshall" w:date="2015-02-17T13:51:00Z" w:initials="GFM">
    <w:p w:rsidR="00AC5B4F" w:rsidRDefault="00AC5B4F">
      <w:pPr>
        <w:pStyle w:val="CommentText"/>
      </w:pPr>
      <w:r>
        <w:rPr>
          <w:rStyle w:val="CommentReference"/>
        </w:rPr>
        <w:annotationRef/>
      </w:r>
      <w:r>
        <w:t>Verify this reference</w:t>
      </w:r>
    </w:p>
  </w:comment>
  <w:comment w:id="1031" w:author="Glen F. Marshall" w:date="2015-02-17T13:51:00Z" w:initials="GFM">
    <w:p w:rsidR="00591744" w:rsidRDefault="00591744" w:rsidP="003172C7">
      <w:pPr>
        <w:pStyle w:val="CommentText"/>
      </w:pPr>
      <w:r>
        <w:rPr>
          <w:rStyle w:val="CommentReference"/>
        </w:rPr>
        <w:annotationRef/>
      </w:r>
      <w:r>
        <w:rPr>
          <w:color w:val="1F497D"/>
        </w:rPr>
        <w:t>Do we need to do additional analysis here to outline the metadata elements that should be always supported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F56" w:rsidRDefault="00414F56">
      <w:r>
        <w:separator/>
      </w:r>
    </w:p>
  </w:endnote>
  <w:endnote w:type="continuationSeparator" w:id="0">
    <w:p w:rsidR="00414F56" w:rsidRDefault="0041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521948"/>
      <w:docPartObj>
        <w:docPartGallery w:val="Page Numbers (Bottom of Page)"/>
        <w:docPartUnique/>
      </w:docPartObj>
    </w:sdtPr>
    <w:sdtEndPr/>
    <w:sdtContent>
      <w:sdt>
        <w:sdtPr>
          <w:id w:val="1838804369"/>
          <w:docPartObj>
            <w:docPartGallery w:val="Page Numbers (Top of Page)"/>
            <w:docPartUnique/>
          </w:docPartObj>
        </w:sdtPr>
        <w:sdtEndPr/>
        <w:sdtContent>
          <w:p w:rsidR="00591744" w:rsidRPr="001B35A1" w:rsidRDefault="00591744">
            <w:pPr>
              <w:pStyle w:val="Footer"/>
              <w:jc w:val="right"/>
              <w:rPr>
                <w:b/>
                <w:bCs/>
                <w:color w:val="00133B" w:themeColor="text1" w:themeShade="80"/>
                <w:sz w:val="24"/>
                <w:szCs w:val="24"/>
              </w:rPr>
            </w:pPr>
            <w:r w:rsidRPr="001B35A1">
              <w:rPr>
                <w:color w:val="00133B" w:themeColor="text1" w:themeShade="80"/>
              </w:rPr>
              <w:t xml:space="preserve">Page </w:t>
            </w:r>
            <w:r w:rsidRPr="001B35A1">
              <w:rPr>
                <w:b/>
                <w:bCs/>
                <w:color w:val="00133B" w:themeColor="text1" w:themeShade="80"/>
                <w:sz w:val="24"/>
                <w:szCs w:val="24"/>
              </w:rPr>
              <w:fldChar w:fldCharType="begin"/>
            </w:r>
            <w:r w:rsidRPr="001B35A1">
              <w:rPr>
                <w:b/>
                <w:bCs/>
                <w:color w:val="00133B" w:themeColor="text1" w:themeShade="80"/>
              </w:rPr>
              <w:instrText xml:space="preserve"> PAGE </w:instrText>
            </w:r>
            <w:r w:rsidRPr="001B35A1">
              <w:rPr>
                <w:b/>
                <w:bCs/>
                <w:color w:val="00133B" w:themeColor="text1" w:themeShade="80"/>
                <w:sz w:val="24"/>
                <w:szCs w:val="24"/>
              </w:rPr>
              <w:fldChar w:fldCharType="separate"/>
            </w:r>
            <w:r w:rsidR="00BD7240">
              <w:rPr>
                <w:b/>
                <w:bCs/>
                <w:noProof/>
                <w:color w:val="00133B" w:themeColor="text1" w:themeShade="80"/>
              </w:rPr>
              <w:t>26</w:t>
            </w:r>
            <w:r w:rsidRPr="001B35A1">
              <w:rPr>
                <w:b/>
                <w:bCs/>
                <w:color w:val="00133B" w:themeColor="text1" w:themeShade="80"/>
                <w:sz w:val="24"/>
                <w:szCs w:val="24"/>
              </w:rPr>
              <w:fldChar w:fldCharType="end"/>
            </w:r>
            <w:r w:rsidRPr="001B35A1">
              <w:rPr>
                <w:color w:val="00133B" w:themeColor="text1" w:themeShade="80"/>
              </w:rPr>
              <w:t xml:space="preserve"> of </w:t>
            </w:r>
            <w:r w:rsidRPr="001B35A1">
              <w:rPr>
                <w:b/>
                <w:bCs/>
                <w:color w:val="00133B" w:themeColor="text1" w:themeShade="80"/>
                <w:sz w:val="24"/>
                <w:szCs w:val="24"/>
              </w:rPr>
              <w:fldChar w:fldCharType="begin"/>
            </w:r>
            <w:r w:rsidRPr="001B35A1">
              <w:rPr>
                <w:b/>
                <w:bCs/>
                <w:color w:val="00133B" w:themeColor="text1" w:themeShade="80"/>
              </w:rPr>
              <w:instrText xml:space="preserve"> NUMPAGES  </w:instrText>
            </w:r>
            <w:r w:rsidRPr="001B35A1">
              <w:rPr>
                <w:b/>
                <w:bCs/>
                <w:color w:val="00133B" w:themeColor="text1" w:themeShade="80"/>
                <w:sz w:val="24"/>
                <w:szCs w:val="24"/>
              </w:rPr>
              <w:fldChar w:fldCharType="separate"/>
            </w:r>
            <w:r w:rsidR="00BD7240">
              <w:rPr>
                <w:b/>
                <w:bCs/>
                <w:noProof/>
                <w:color w:val="00133B" w:themeColor="text1" w:themeShade="80"/>
              </w:rPr>
              <w:t>76</w:t>
            </w:r>
            <w:r w:rsidRPr="001B35A1">
              <w:rPr>
                <w:b/>
                <w:bCs/>
                <w:color w:val="00133B" w:themeColor="text1" w:themeShade="80"/>
                <w:sz w:val="24"/>
                <w:szCs w:val="24"/>
              </w:rPr>
              <w:fldChar w:fldCharType="end"/>
            </w:r>
          </w:p>
          <w:p w:rsidR="00591744" w:rsidRDefault="00591744">
            <w:pPr>
              <w:pStyle w:val="Footer"/>
              <w:jc w:val="right"/>
              <w:rPr>
                <w:bCs/>
                <w:color w:val="00133B" w:themeColor="text1" w:themeShade="80"/>
                <w:sz w:val="24"/>
                <w:szCs w:val="24"/>
              </w:rPr>
            </w:pPr>
            <w:r w:rsidRPr="001B35A1">
              <w:rPr>
                <w:bCs/>
                <w:color w:val="00133B" w:themeColor="text1" w:themeShade="80"/>
                <w:sz w:val="24"/>
                <w:szCs w:val="24"/>
              </w:rPr>
              <w:t>Version</w:t>
            </w:r>
            <w:r>
              <w:rPr>
                <w:bCs/>
                <w:color w:val="00133B" w:themeColor="text1" w:themeShade="80"/>
                <w:sz w:val="24"/>
                <w:szCs w:val="24"/>
              </w:rPr>
              <w:t xml:space="preserve"> 1.0.3</w:t>
            </w:r>
          </w:p>
          <w:p w:rsidR="00591744" w:rsidRDefault="00414F56">
            <w:pPr>
              <w:pStyle w:val="Footer"/>
              <w:jc w:val="right"/>
            </w:pPr>
            <w:sdt>
              <w:sdtPr>
                <w:rPr>
                  <w:bCs/>
                  <w:color w:val="00133B" w:themeColor="text1" w:themeShade="80"/>
                  <w:sz w:val="24"/>
                  <w:szCs w:val="24"/>
                </w:rPr>
                <w:alias w:val="Publish Date"/>
                <w:tag w:val=""/>
                <w:id w:val="1043486590"/>
                <w:dataBinding w:prefixMappings="xmlns:ns0='http://schemas.microsoft.com/office/2006/coverPageProps' " w:xpath="/ns0:CoverPageProperties[1]/ns0:PublishDate[1]" w:storeItemID="{55AF091B-3C7A-41E3-B477-F2FDAA23CFDA}"/>
                <w:date w:fullDate="2015-02-17T00:00:00Z">
                  <w:dateFormat w:val="M/d/yyyy"/>
                  <w:lid w:val="en-US"/>
                  <w:storeMappedDataAs w:val="dateTime"/>
                  <w:calendar w:val="gregorian"/>
                </w:date>
              </w:sdtPr>
              <w:sdtEndPr/>
              <w:sdtContent>
                <w:r w:rsidR="00D803B0">
                  <w:rPr>
                    <w:bCs/>
                    <w:color w:val="00133B" w:themeColor="text1" w:themeShade="80"/>
                    <w:sz w:val="24"/>
                    <w:szCs w:val="24"/>
                  </w:rPr>
                  <w:t>2/17/2015</w:t>
                </w:r>
              </w:sdtContent>
            </w:sdt>
            <w:r w:rsidR="00591744">
              <w:rPr>
                <w:b/>
                <w:bCs/>
                <w:sz w:val="24"/>
                <w:szCs w:val="24"/>
              </w:rPr>
              <w:t xml:space="preserve"> </w:t>
            </w:r>
          </w:p>
        </w:sdtContent>
      </w:sdt>
    </w:sdtContent>
  </w:sdt>
  <w:p w:rsidR="00591744" w:rsidRDefault="005917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480782"/>
      <w:docPartObj>
        <w:docPartGallery w:val="Page Numbers (Bottom of Page)"/>
        <w:docPartUnique/>
      </w:docPartObj>
    </w:sdtPr>
    <w:sdtEndPr/>
    <w:sdtContent>
      <w:sdt>
        <w:sdtPr>
          <w:id w:val="-1347014543"/>
          <w:docPartObj>
            <w:docPartGallery w:val="Page Numbers (Top of Page)"/>
            <w:docPartUnique/>
          </w:docPartObj>
        </w:sdtPr>
        <w:sdtEndPr/>
        <w:sdtContent>
          <w:p w:rsidR="00591744" w:rsidRPr="001B35A1" w:rsidRDefault="00591744">
            <w:pPr>
              <w:pStyle w:val="Footer"/>
              <w:jc w:val="right"/>
              <w:rPr>
                <w:b/>
                <w:bCs/>
                <w:color w:val="00133B" w:themeColor="text1" w:themeShade="80"/>
                <w:sz w:val="24"/>
                <w:szCs w:val="24"/>
              </w:rPr>
            </w:pPr>
            <w:r w:rsidRPr="001B35A1">
              <w:rPr>
                <w:color w:val="00133B" w:themeColor="text1" w:themeShade="80"/>
              </w:rPr>
              <w:t xml:space="preserve">Page </w:t>
            </w:r>
            <w:r w:rsidRPr="001B35A1">
              <w:rPr>
                <w:b/>
                <w:bCs/>
                <w:color w:val="00133B" w:themeColor="text1" w:themeShade="80"/>
                <w:sz w:val="24"/>
                <w:szCs w:val="24"/>
              </w:rPr>
              <w:fldChar w:fldCharType="begin"/>
            </w:r>
            <w:r w:rsidRPr="001B35A1">
              <w:rPr>
                <w:b/>
                <w:bCs/>
                <w:color w:val="00133B" w:themeColor="text1" w:themeShade="80"/>
              </w:rPr>
              <w:instrText xml:space="preserve"> PAGE </w:instrText>
            </w:r>
            <w:r w:rsidRPr="001B35A1">
              <w:rPr>
                <w:b/>
                <w:bCs/>
                <w:color w:val="00133B" w:themeColor="text1" w:themeShade="80"/>
                <w:sz w:val="24"/>
                <w:szCs w:val="24"/>
              </w:rPr>
              <w:fldChar w:fldCharType="separate"/>
            </w:r>
            <w:r w:rsidR="00BD7240">
              <w:rPr>
                <w:b/>
                <w:bCs/>
                <w:noProof/>
                <w:color w:val="00133B" w:themeColor="text1" w:themeShade="80"/>
              </w:rPr>
              <w:t>61</w:t>
            </w:r>
            <w:r w:rsidRPr="001B35A1">
              <w:rPr>
                <w:b/>
                <w:bCs/>
                <w:color w:val="00133B" w:themeColor="text1" w:themeShade="80"/>
                <w:sz w:val="24"/>
                <w:szCs w:val="24"/>
              </w:rPr>
              <w:fldChar w:fldCharType="end"/>
            </w:r>
            <w:r w:rsidRPr="001B35A1">
              <w:rPr>
                <w:color w:val="00133B" w:themeColor="text1" w:themeShade="80"/>
              </w:rPr>
              <w:t xml:space="preserve"> of </w:t>
            </w:r>
            <w:r w:rsidRPr="001B35A1">
              <w:rPr>
                <w:b/>
                <w:bCs/>
                <w:color w:val="00133B" w:themeColor="text1" w:themeShade="80"/>
                <w:sz w:val="24"/>
                <w:szCs w:val="24"/>
              </w:rPr>
              <w:fldChar w:fldCharType="begin"/>
            </w:r>
            <w:r w:rsidRPr="001B35A1">
              <w:rPr>
                <w:b/>
                <w:bCs/>
                <w:color w:val="00133B" w:themeColor="text1" w:themeShade="80"/>
              </w:rPr>
              <w:instrText xml:space="preserve"> NUMPAGES  </w:instrText>
            </w:r>
            <w:r w:rsidRPr="001B35A1">
              <w:rPr>
                <w:b/>
                <w:bCs/>
                <w:color w:val="00133B" w:themeColor="text1" w:themeShade="80"/>
                <w:sz w:val="24"/>
                <w:szCs w:val="24"/>
              </w:rPr>
              <w:fldChar w:fldCharType="separate"/>
            </w:r>
            <w:r w:rsidR="00BD7240">
              <w:rPr>
                <w:b/>
                <w:bCs/>
                <w:noProof/>
                <w:color w:val="00133B" w:themeColor="text1" w:themeShade="80"/>
              </w:rPr>
              <w:t>76</w:t>
            </w:r>
            <w:r w:rsidRPr="001B35A1">
              <w:rPr>
                <w:b/>
                <w:bCs/>
                <w:color w:val="00133B" w:themeColor="text1" w:themeShade="80"/>
                <w:sz w:val="24"/>
                <w:szCs w:val="24"/>
              </w:rPr>
              <w:fldChar w:fldCharType="end"/>
            </w:r>
          </w:p>
          <w:p w:rsidR="00591744" w:rsidRDefault="00591744">
            <w:pPr>
              <w:pStyle w:val="Footer"/>
              <w:jc w:val="right"/>
            </w:pPr>
            <w:r w:rsidRPr="001B35A1">
              <w:rPr>
                <w:bCs/>
                <w:color w:val="00133B" w:themeColor="text1" w:themeShade="80"/>
                <w:sz w:val="24"/>
                <w:szCs w:val="24"/>
              </w:rPr>
              <w:t>Version</w:t>
            </w:r>
            <w:r>
              <w:rPr>
                <w:bCs/>
                <w:color w:val="00133B" w:themeColor="text1" w:themeShade="80"/>
                <w:sz w:val="24"/>
                <w:szCs w:val="24"/>
              </w:rPr>
              <w:t xml:space="preserve"> 0.1</w:t>
            </w:r>
            <w:r>
              <w:rPr>
                <w:bCs/>
                <w:color w:val="00133B" w:themeColor="text1" w:themeShade="80"/>
                <w:sz w:val="24"/>
                <w:szCs w:val="24"/>
              </w:rPr>
              <w:ptab w:relativeTo="margin" w:alignment="left" w:leader="none"/>
            </w:r>
            <w:sdt>
              <w:sdtPr>
                <w:rPr>
                  <w:bCs/>
                  <w:color w:val="00133B" w:themeColor="text1" w:themeShade="80"/>
                  <w:sz w:val="24"/>
                  <w:szCs w:val="24"/>
                </w:rPr>
                <w:alias w:val="Publish Date"/>
                <w:tag w:val=""/>
                <w:id w:val="-1669170127"/>
                <w:dataBinding w:prefixMappings="xmlns:ns0='http://schemas.microsoft.com/office/2006/coverPageProps' " w:xpath="/ns0:CoverPageProperties[1]/ns0:PublishDate[1]" w:storeItemID="{55AF091B-3C7A-41E3-B477-F2FDAA23CFDA}"/>
                <w:date w:fullDate="2015-02-17T00:00:00Z">
                  <w:dateFormat w:val="M/d/yyyy"/>
                  <w:lid w:val="en-US"/>
                  <w:storeMappedDataAs w:val="dateTime"/>
                  <w:calendar w:val="gregorian"/>
                </w:date>
              </w:sdtPr>
              <w:sdtEndPr/>
              <w:sdtContent>
                <w:r w:rsidR="00D803B0">
                  <w:rPr>
                    <w:bCs/>
                    <w:color w:val="00133B" w:themeColor="text1" w:themeShade="80"/>
                    <w:sz w:val="24"/>
                    <w:szCs w:val="24"/>
                  </w:rPr>
                  <w:t>2/17/2015</w:t>
                </w:r>
              </w:sdtContent>
            </w:sdt>
            <w:r>
              <w:rPr>
                <w:b/>
                <w:bCs/>
                <w:sz w:val="24"/>
                <w:szCs w:val="24"/>
              </w:rPr>
              <w:t xml:space="preserve"> </w:t>
            </w:r>
          </w:p>
        </w:sdtContent>
      </w:sdt>
    </w:sdtContent>
  </w:sdt>
  <w:p w:rsidR="00591744" w:rsidRDefault="005917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F56" w:rsidRDefault="00414F56">
      <w:r>
        <w:separator/>
      </w:r>
    </w:p>
  </w:footnote>
  <w:footnote w:type="continuationSeparator" w:id="0">
    <w:p w:rsidR="00414F56" w:rsidRDefault="00414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744" w:rsidRDefault="00591744" w:rsidP="0041004D">
    <w:pPr>
      <w:pStyle w:val="Header"/>
      <w:tabs>
        <w:tab w:val="left" w:pos="2580"/>
        <w:tab w:val="left" w:pos="2985"/>
      </w:tabs>
      <w:spacing w:line="276" w:lineRule="auto"/>
      <w:jc w:val="right"/>
      <w:rPr>
        <w:b/>
        <w:bCs/>
        <w:color w:val="002776" w:themeColor="text2"/>
        <w:sz w:val="28"/>
        <w:szCs w:val="28"/>
      </w:rPr>
    </w:pPr>
    <w:r>
      <w:rPr>
        <w:b/>
        <w:bCs/>
        <w:noProof/>
        <w:color w:val="002776" w:themeColor="text2"/>
        <w:sz w:val="28"/>
        <w:szCs w:val="28"/>
      </w:rPr>
      <w:drawing>
        <wp:anchor distT="0" distB="0" distL="114300" distR="114300" simplePos="0" relativeHeight="251656704" behindDoc="0" locked="0" layoutInCell="1" allowOverlap="1" wp14:anchorId="508827C2" wp14:editId="126A1838">
          <wp:simplePos x="0" y="0"/>
          <wp:positionH relativeFrom="margin">
            <wp:posOffset>47625</wp:posOffset>
          </wp:positionH>
          <wp:positionV relativeFrom="margin">
            <wp:posOffset>-880110</wp:posOffset>
          </wp:positionV>
          <wp:extent cx="1352550" cy="733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 Framework.jpg"/>
                  <pic:cNvPicPr/>
                </pic:nvPicPr>
                <pic:blipFill>
                  <a:blip r:embed="rId1">
                    <a:extLst>
                      <a:ext uri="{28A0092B-C50C-407E-A947-70E740481C1C}">
                        <a14:useLocalDpi xmlns:a14="http://schemas.microsoft.com/office/drawing/2010/main" val="0"/>
                      </a:ext>
                    </a:extLst>
                  </a:blip>
                  <a:stretch>
                    <a:fillRect/>
                  </a:stretch>
                </pic:blipFill>
                <pic:spPr>
                  <a:xfrm>
                    <a:off x="0" y="0"/>
                    <a:ext cx="1352550" cy="733425"/>
                  </a:xfrm>
                  <a:prstGeom prst="rect">
                    <a:avLst/>
                  </a:prstGeom>
                </pic:spPr>
              </pic:pic>
            </a:graphicData>
          </a:graphic>
        </wp:anchor>
      </w:drawing>
    </w:r>
    <w:r>
      <w:rPr>
        <w:b/>
        <w:bCs/>
        <w:color w:val="002776" w:themeColor="text2"/>
        <w:sz w:val="28"/>
        <w:szCs w:val="28"/>
      </w:rPr>
      <w:t>Office of the National Coordinator for Health IT</w:t>
    </w:r>
  </w:p>
  <w:p w:rsidR="00591744" w:rsidRDefault="00591744" w:rsidP="0041004D">
    <w:pPr>
      <w:pStyle w:val="Header"/>
      <w:tabs>
        <w:tab w:val="left" w:pos="2580"/>
        <w:tab w:val="left" w:pos="2985"/>
      </w:tabs>
      <w:spacing w:line="276" w:lineRule="auto"/>
      <w:jc w:val="right"/>
      <w:rPr>
        <w:color w:val="002776" w:themeColor="accent1"/>
      </w:rPr>
    </w:pPr>
    <w:r>
      <w:rPr>
        <w:color w:val="002776" w:themeColor="accent1"/>
      </w:rPr>
      <w:t>Data Access Framework Document Metadata Based Access Implementation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744" w:rsidRDefault="00414F56" w:rsidP="0041004D">
    <w:pPr>
      <w:pStyle w:val="Header"/>
      <w:tabs>
        <w:tab w:val="left" w:pos="2580"/>
        <w:tab w:val="left" w:pos="2985"/>
      </w:tabs>
      <w:spacing w:line="276" w:lineRule="auto"/>
      <w:jc w:val="right"/>
      <w:rPr>
        <w:b/>
        <w:bCs/>
        <w:color w:val="002776" w:themeColor="text2"/>
        <w:sz w:val="28"/>
        <w:szCs w:val="28"/>
      </w:rPr>
    </w:pPr>
    <w:sdt>
      <w:sdtPr>
        <w:rPr>
          <w:b/>
          <w:bCs/>
          <w:color w:val="002776" w:themeColor="text2"/>
          <w:sz w:val="28"/>
          <w:szCs w:val="28"/>
        </w:rPr>
        <w:id w:val="1250316136"/>
        <w:docPartObj>
          <w:docPartGallery w:val="Watermarks"/>
          <w:docPartUnique/>
        </w:docPartObj>
      </w:sdtPr>
      <w:sdtEndPr/>
      <w:sdtContent>
        <w:r>
          <w:rPr>
            <w:b/>
            <w:bCs/>
            <w:noProof/>
            <w:color w:val="002776" w:themeColor="text2"/>
            <w:sz w:val="28"/>
            <w:szCs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91744">
      <w:rPr>
        <w:b/>
        <w:bCs/>
        <w:noProof/>
        <w:color w:val="002776" w:themeColor="text2"/>
        <w:sz w:val="28"/>
        <w:szCs w:val="28"/>
      </w:rPr>
      <w:drawing>
        <wp:anchor distT="0" distB="0" distL="114300" distR="114300" simplePos="0" relativeHeight="251657728" behindDoc="0" locked="0" layoutInCell="1" allowOverlap="1">
          <wp:simplePos x="0" y="0"/>
          <wp:positionH relativeFrom="margin">
            <wp:posOffset>47625</wp:posOffset>
          </wp:positionH>
          <wp:positionV relativeFrom="margin">
            <wp:posOffset>-880110</wp:posOffset>
          </wp:positionV>
          <wp:extent cx="1352550" cy="7334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 Framework.jpg"/>
                  <pic:cNvPicPr/>
                </pic:nvPicPr>
                <pic:blipFill>
                  <a:blip r:embed="rId1">
                    <a:extLst>
                      <a:ext uri="{28A0092B-C50C-407E-A947-70E740481C1C}">
                        <a14:useLocalDpi xmlns:a14="http://schemas.microsoft.com/office/drawing/2010/main" val="0"/>
                      </a:ext>
                    </a:extLst>
                  </a:blip>
                  <a:stretch>
                    <a:fillRect/>
                  </a:stretch>
                </pic:blipFill>
                <pic:spPr>
                  <a:xfrm>
                    <a:off x="0" y="0"/>
                    <a:ext cx="1352550" cy="733425"/>
                  </a:xfrm>
                  <a:prstGeom prst="rect">
                    <a:avLst/>
                  </a:prstGeom>
                </pic:spPr>
              </pic:pic>
            </a:graphicData>
          </a:graphic>
        </wp:anchor>
      </w:drawing>
    </w:r>
    <w:r w:rsidR="00591744">
      <w:rPr>
        <w:b/>
        <w:bCs/>
        <w:color w:val="002776" w:themeColor="text2"/>
        <w:sz w:val="28"/>
        <w:szCs w:val="28"/>
      </w:rPr>
      <w:t>Office of the National Coordinator for Health IT</w:t>
    </w:r>
  </w:p>
  <w:p w:rsidR="00591744" w:rsidRDefault="00591744" w:rsidP="0041004D">
    <w:pPr>
      <w:pStyle w:val="Header"/>
      <w:tabs>
        <w:tab w:val="left" w:pos="2580"/>
        <w:tab w:val="left" w:pos="2985"/>
      </w:tabs>
      <w:spacing w:line="276" w:lineRule="auto"/>
      <w:jc w:val="right"/>
      <w:rPr>
        <w:color w:val="002776" w:themeColor="accent1"/>
      </w:rPr>
    </w:pPr>
    <w:r>
      <w:rPr>
        <w:color w:val="002776" w:themeColor="accent1"/>
      </w:rPr>
      <w:t>Data Segmentation Initiative</w:t>
    </w:r>
  </w:p>
  <w:p w:rsidR="00591744" w:rsidRPr="001B35A1" w:rsidRDefault="00591744" w:rsidP="0041004D">
    <w:pPr>
      <w:pStyle w:val="Header"/>
      <w:pBdr>
        <w:bottom w:val="single" w:sz="4" w:space="1" w:color="8B8B8B" w:themeColor="background1" w:themeShade="A5"/>
      </w:pBdr>
      <w:tabs>
        <w:tab w:val="left" w:pos="2580"/>
        <w:tab w:val="left" w:pos="2985"/>
      </w:tabs>
      <w:spacing w:after="120" w:line="276" w:lineRule="auto"/>
      <w:jc w:val="right"/>
      <w:rPr>
        <w:color w:val="1361FF" w:themeColor="text1" w:themeTint="99"/>
      </w:rPr>
    </w:pPr>
    <w:r>
      <w:rPr>
        <w:color w:val="1361FF" w:themeColor="text1" w:themeTint="99"/>
      </w:rPr>
      <w:t>Data Segmentation Implementation Guidance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4186C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150A9E7E"/>
    <w:lvl w:ilvl="0">
      <w:start w:val="1"/>
      <w:numFmt w:val="decimal"/>
      <w:pStyle w:val="Consideration"/>
      <w:lvlText w:val="Consideration %1: "/>
      <w:lvlJc w:val="left"/>
      <w:pPr>
        <w:ind w:left="1080" w:hanging="360"/>
      </w:pPr>
      <w:rPr>
        <w:b/>
        <w:i w:val="0"/>
        <w:iCs w:val="0"/>
        <w:caps w:val="0"/>
        <w:smallCaps w:val="0"/>
        <w:noProof w:val="0"/>
        <w:color w:val="2806BA"/>
        <w:spacing w:val="0"/>
        <w:kern w:val="0"/>
        <w:position w:val="0"/>
        <w:u w:val="none"/>
        <w:effect w:val="none"/>
        <w:em w:val="none"/>
        <w:specVanish w:val="0"/>
      </w:rPr>
    </w:lvl>
  </w:abstractNum>
  <w:abstractNum w:abstractNumId="2">
    <w:nsid w:val="03935E3D"/>
    <w:multiLevelType w:val="hybridMultilevel"/>
    <w:tmpl w:val="2F380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4FF5F"/>
    <w:multiLevelType w:val="multilevel"/>
    <w:tmpl w:val="E1EA4B54"/>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
    <w:nsid w:val="09C50BE3"/>
    <w:multiLevelType w:val="multilevel"/>
    <w:tmpl w:val="654EB7D4"/>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5">
    <w:nsid w:val="0A3541E9"/>
    <w:multiLevelType w:val="hybridMultilevel"/>
    <w:tmpl w:val="F9A83F52"/>
    <w:lvl w:ilvl="0" w:tplc="A190BB08">
      <w:start w:val="1"/>
      <w:numFmt w:val="decimal"/>
      <w:pStyle w:val="ConstraintBullet"/>
      <w:lvlText w:val="Constraint %1."/>
      <w:lvlJc w:val="left"/>
      <w:pPr>
        <w:ind w:left="1440" w:hanging="360"/>
      </w:pPr>
      <w:rPr>
        <w:b w:val="0"/>
        <w:i w:val="0"/>
        <w:iCs w:val="0"/>
        <w:caps w:val="0"/>
        <w:smallCaps w:val="0"/>
        <w:noProof w:val="0"/>
        <w:color w:val="000000"/>
        <w:spacing w:val="0"/>
        <w:kern w:val="0"/>
        <w:position w:val="0"/>
        <w:u w:val="none"/>
        <w:effect w:val="none"/>
        <w:em w:val="none"/>
        <w:specVanish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777526"/>
    <w:multiLevelType w:val="hybridMultilevel"/>
    <w:tmpl w:val="A096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61B7E"/>
    <w:multiLevelType w:val="hybridMultilevel"/>
    <w:tmpl w:val="FAE85DB4"/>
    <w:lvl w:ilvl="0" w:tplc="E7D22212">
      <w:start w:val="1"/>
      <w:numFmt w:val="bullet"/>
      <w:lvlText w:val=""/>
      <w:lvlJc w:val="left"/>
      <w:pPr>
        <w:tabs>
          <w:tab w:val="num" w:pos="720"/>
        </w:tabs>
        <w:ind w:left="720" w:hanging="360"/>
      </w:pPr>
      <w:rPr>
        <w:rFonts w:ascii="Symbol" w:hAnsi="Symbol" w:hint="default"/>
        <w:sz w:val="20"/>
      </w:rPr>
    </w:lvl>
    <w:lvl w:ilvl="1" w:tplc="57D88D60" w:tentative="1">
      <w:start w:val="1"/>
      <w:numFmt w:val="bullet"/>
      <w:lvlText w:val="o"/>
      <w:lvlJc w:val="left"/>
      <w:pPr>
        <w:tabs>
          <w:tab w:val="num" w:pos="1440"/>
        </w:tabs>
        <w:ind w:left="1440" w:hanging="360"/>
      </w:pPr>
      <w:rPr>
        <w:rFonts w:ascii="Courier New" w:hAnsi="Courier New" w:hint="default"/>
        <w:sz w:val="20"/>
      </w:rPr>
    </w:lvl>
    <w:lvl w:ilvl="2" w:tplc="03F2BE1E" w:tentative="1">
      <w:start w:val="1"/>
      <w:numFmt w:val="bullet"/>
      <w:lvlText w:val=""/>
      <w:lvlJc w:val="left"/>
      <w:pPr>
        <w:tabs>
          <w:tab w:val="num" w:pos="2160"/>
        </w:tabs>
        <w:ind w:left="2160" w:hanging="360"/>
      </w:pPr>
      <w:rPr>
        <w:rFonts w:ascii="Wingdings" w:hAnsi="Wingdings" w:hint="default"/>
        <w:sz w:val="20"/>
      </w:rPr>
    </w:lvl>
    <w:lvl w:ilvl="3" w:tplc="2508217A" w:tentative="1">
      <w:start w:val="1"/>
      <w:numFmt w:val="bullet"/>
      <w:lvlText w:val=""/>
      <w:lvlJc w:val="left"/>
      <w:pPr>
        <w:tabs>
          <w:tab w:val="num" w:pos="2880"/>
        </w:tabs>
        <w:ind w:left="2880" w:hanging="360"/>
      </w:pPr>
      <w:rPr>
        <w:rFonts w:ascii="Wingdings" w:hAnsi="Wingdings" w:hint="default"/>
        <w:sz w:val="20"/>
      </w:rPr>
    </w:lvl>
    <w:lvl w:ilvl="4" w:tplc="BF6E5C3C" w:tentative="1">
      <w:start w:val="1"/>
      <w:numFmt w:val="bullet"/>
      <w:lvlText w:val=""/>
      <w:lvlJc w:val="left"/>
      <w:pPr>
        <w:tabs>
          <w:tab w:val="num" w:pos="3600"/>
        </w:tabs>
        <w:ind w:left="3600" w:hanging="360"/>
      </w:pPr>
      <w:rPr>
        <w:rFonts w:ascii="Wingdings" w:hAnsi="Wingdings" w:hint="default"/>
        <w:sz w:val="20"/>
      </w:rPr>
    </w:lvl>
    <w:lvl w:ilvl="5" w:tplc="F416B7F8" w:tentative="1">
      <w:start w:val="1"/>
      <w:numFmt w:val="bullet"/>
      <w:lvlText w:val=""/>
      <w:lvlJc w:val="left"/>
      <w:pPr>
        <w:tabs>
          <w:tab w:val="num" w:pos="4320"/>
        </w:tabs>
        <w:ind w:left="4320" w:hanging="360"/>
      </w:pPr>
      <w:rPr>
        <w:rFonts w:ascii="Wingdings" w:hAnsi="Wingdings" w:hint="default"/>
        <w:sz w:val="20"/>
      </w:rPr>
    </w:lvl>
    <w:lvl w:ilvl="6" w:tplc="584CCC58" w:tentative="1">
      <w:start w:val="1"/>
      <w:numFmt w:val="bullet"/>
      <w:lvlText w:val=""/>
      <w:lvlJc w:val="left"/>
      <w:pPr>
        <w:tabs>
          <w:tab w:val="num" w:pos="5040"/>
        </w:tabs>
        <w:ind w:left="5040" w:hanging="360"/>
      </w:pPr>
      <w:rPr>
        <w:rFonts w:ascii="Wingdings" w:hAnsi="Wingdings" w:hint="default"/>
        <w:sz w:val="20"/>
      </w:rPr>
    </w:lvl>
    <w:lvl w:ilvl="7" w:tplc="DCA690BC" w:tentative="1">
      <w:start w:val="1"/>
      <w:numFmt w:val="bullet"/>
      <w:lvlText w:val=""/>
      <w:lvlJc w:val="left"/>
      <w:pPr>
        <w:tabs>
          <w:tab w:val="num" w:pos="5760"/>
        </w:tabs>
        <w:ind w:left="5760" w:hanging="360"/>
      </w:pPr>
      <w:rPr>
        <w:rFonts w:ascii="Wingdings" w:hAnsi="Wingdings" w:hint="default"/>
        <w:sz w:val="20"/>
      </w:rPr>
    </w:lvl>
    <w:lvl w:ilvl="8" w:tplc="1018E78A" w:tentative="1">
      <w:start w:val="1"/>
      <w:numFmt w:val="bullet"/>
      <w:lvlText w:val=""/>
      <w:lvlJc w:val="left"/>
      <w:pPr>
        <w:tabs>
          <w:tab w:val="num" w:pos="6480"/>
        </w:tabs>
        <w:ind w:left="6480" w:hanging="360"/>
      </w:pPr>
      <w:rPr>
        <w:rFonts w:ascii="Wingdings" w:hAnsi="Wingdings" w:hint="default"/>
        <w:sz w:val="20"/>
      </w:rPr>
    </w:lvl>
  </w:abstractNum>
  <w:abstractNum w:abstractNumId="8">
    <w:nsid w:val="15D82A35"/>
    <w:multiLevelType w:val="hybridMultilevel"/>
    <w:tmpl w:val="FAE85DB4"/>
    <w:lvl w:ilvl="0" w:tplc="C91A96DC">
      <w:start w:val="1"/>
      <w:numFmt w:val="bullet"/>
      <w:lvlText w:val=""/>
      <w:lvlJc w:val="left"/>
      <w:pPr>
        <w:tabs>
          <w:tab w:val="num" w:pos="720"/>
        </w:tabs>
        <w:ind w:left="720" w:hanging="360"/>
      </w:pPr>
      <w:rPr>
        <w:rFonts w:ascii="Symbol" w:hAnsi="Symbol" w:hint="default"/>
        <w:sz w:val="20"/>
      </w:rPr>
    </w:lvl>
    <w:lvl w:ilvl="1" w:tplc="24A2D808" w:tentative="1">
      <w:start w:val="1"/>
      <w:numFmt w:val="bullet"/>
      <w:lvlText w:val="o"/>
      <w:lvlJc w:val="left"/>
      <w:pPr>
        <w:tabs>
          <w:tab w:val="num" w:pos="1440"/>
        </w:tabs>
        <w:ind w:left="1440" w:hanging="360"/>
      </w:pPr>
      <w:rPr>
        <w:rFonts w:ascii="Courier New" w:hAnsi="Courier New" w:hint="default"/>
        <w:sz w:val="20"/>
      </w:rPr>
    </w:lvl>
    <w:lvl w:ilvl="2" w:tplc="3ED84C2C" w:tentative="1">
      <w:start w:val="1"/>
      <w:numFmt w:val="bullet"/>
      <w:lvlText w:val=""/>
      <w:lvlJc w:val="left"/>
      <w:pPr>
        <w:tabs>
          <w:tab w:val="num" w:pos="2160"/>
        </w:tabs>
        <w:ind w:left="2160" w:hanging="360"/>
      </w:pPr>
      <w:rPr>
        <w:rFonts w:ascii="Wingdings" w:hAnsi="Wingdings" w:hint="default"/>
        <w:sz w:val="20"/>
      </w:rPr>
    </w:lvl>
    <w:lvl w:ilvl="3" w:tplc="8C02D250" w:tentative="1">
      <w:start w:val="1"/>
      <w:numFmt w:val="bullet"/>
      <w:lvlText w:val=""/>
      <w:lvlJc w:val="left"/>
      <w:pPr>
        <w:tabs>
          <w:tab w:val="num" w:pos="2880"/>
        </w:tabs>
        <w:ind w:left="2880" w:hanging="360"/>
      </w:pPr>
      <w:rPr>
        <w:rFonts w:ascii="Wingdings" w:hAnsi="Wingdings" w:hint="default"/>
        <w:sz w:val="20"/>
      </w:rPr>
    </w:lvl>
    <w:lvl w:ilvl="4" w:tplc="E620F66E" w:tentative="1">
      <w:start w:val="1"/>
      <w:numFmt w:val="bullet"/>
      <w:lvlText w:val=""/>
      <w:lvlJc w:val="left"/>
      <w:pPr>
        <w:tabs>
          <w:tab w:val="num" w:pos="3600"/>
        </w:tabs>
        <w:ind w:left="3600" w:hanging="360"/>
      </w:pPr>
      <w:rPr>
        <w:rFonts w:ascii="Wingdings" w:hAnsi="Wingdings" w:hint="default"/>
        <w:sz w:val="20"/>
      </w:rPr>
    </w:lvl>
    <w:lvl w:ilvl="5" w:tplc="A426BCEA" w:tentative="1">
      <w:start w:val="1"/>
      <w:numFmt w:val="bullet"/>
      <w:lvlText w:val=""/>
      <w:lvlJc w:val="left"/>
      <w:pPr>
        <w:tabs>
          <w:tab w:val="num" w:pos="4320"/>
        </w:tabs>
        <w:ind w:left="4320" w:hanging="360"/>
      </w:pPr>
      <w:rPr>
        <w:rFonts w:ascii="Wingdings" w:hAnsi="Wingdings" w:hint="default"/>
        <w:sz w:val="20"/>
      </w:rPr>
    </w:lvl>
    <w:lvl w:ilvl="6" w:tplc="D8E0B556" w:tentative="1">
      <w:start w:val="1"/>
      <w:numFmt w:val="bullet"/>
      <w:lvlText w:val=""/>
      <w:lvlJc w:val="left"/>
      <w:pPr>
        <w:tabs>
          <w:tab w:val="num" w:pos="5040"/>
        </w:tabs>
        <w:ind w:left="5040" w:hanging="360"/>
      </w:pPr>
      <w:rPr>
        <w:rFonts w:ascii="Wingdings" w:hAnsi="Wingdings" w:hint="default"/>
        <w:sz w:val="20"/>
      </w:rPr>
    </w:lvl>
    <w:lvl w:ilvl="7" w:tplc="2318C7E2" w:tentative="1">
      <w:start w:val="1"/>
      <w:numFmt w:val="bullet"/>
      <w:lvlText w:val=""/>
      <w:lvlJc w:val="left"/>
      <w:pPr>
        <w:tabs>
          <w:tab w:val="num" w:pos="5760"/>
        </w:tabs>
        <w:ind w:left="5760" w:hanging="360"/>
      </w:pPr>
      <w:rPr>
        <w:rFonts w:ascii="Wingdings" w:hAnsi="Wingdings" w:hint="default"/>
        <w:sz w:val="20"/>
      </w:rPr>
    </w:lvl>
    <w:lvl w:ilvl="8" w:tplc="CB3C6920" w:tentative="1">
      <w:start w:val="1"/>
      <w:numFmt w:val="bullet"/>
      <w:lvlText w:val=""/>
      <w:lvlJc w:val="left"/>
      <w:pPr>
        <w:tabs>
          <w:tab w:val="num" w:pos="6480"/>
        </w:tabs>
        <w:ind w:left="6480" w:hanging="360"/>
      </w:pPr>
      <w:rPr>
        <w:rFonts w:ascii="Wingdings" w:hAnsi="Wingdings" w:hint="default"/>
        <w:sz w:val="20"/>
      </w:rPr>
    </w:lvl>
  </w:abstractNum>
  <w:abstractNum w:abstractNumId="9">
    <w:nsid w:val="18D902DB"/>
    <w:multiLevelType w:val="hybridMultilevel"/>
    <w:tmpl w:val="92346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8F23866"/>
    <w:multiLevelType w:val="hybridMultilevel"/>
    <w:tmpl w:val="BB1E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7C0F1C"/>
    <w:multiLevelType w:val="hybridMultilevel"/>
    <w:tmpl w:val="C68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6E7B8C"/>
    <w:multiLevelType w:val="hybridMultilevel"/>
    <w:tmpl w:val="FAE85DB4"/>
    <w:lvl w:ilvl="0" w:tplc="507AB22C">
      <w:start w:val="1"/>
      <w:numFmt w:val="bullet"/>
      <w:lvlText w:val=""/>
      <w:lvlJc w:val="left"/>
      <w:pPr>
        <w:tabs>
          <w:tab w:val="num" w:pos="720"/>
        </w:tabs>
        <w:ind w:left="720" w:hanging="360"/>
      </w:pPr>
      <w:rPr>
        <w:rFonts w:ascii="Symbol" w:hAnsi="Symbol" w:hint="default"/>
        <w:sz w:val="20"/>
      </w:rPr>
    </w:lvl>
    <w:lvl w:ilvl="1" w:tplc="D4403202" w:tentative="1">
      <w:start w:val="1"/>
      <w:numFmt w:val="bullet"/>
      <w:lvlText w:val="o"/>
      <w:lvlJc w:val="left"/>
      <w:pPr>
        <w:tabs>
          <w:tab w:val="num" w:pos="1440"/>
        </w:tabs>
        <w:ind w:left="1440" w:hanging="360"/>
      </w:pPr>
      <w:rPr>
        <w:rFonts w:ascii="Courier New" w:hAnsi="Courier New" w:hint="default"/>
        <w:sz w:val="20"/>
      </w:rPr>
    </w:lvl>
    <w:lvl w:ilvl="2" w:tplc="EFB239AE" w:tentative="1">
      <w:start w:val="1"/>
      <w:numFmt w:val="bullet"/>
      <w:lvlText w:val=""/>
      <w:lvlJc w:val="left"/>
      <w:pPr>
        <w:tabs>
          <w:tab w:val="num" w:pos="2160"/>
        </w:tabs>
        <w:ind w:left="2160" w:hanging="360"/>
      </w:pPr>
      <w:rPr>
        <w:rFonts w:ascii="Wingdings" w:hAnsi="Wingdings" w:hint="default"/>
        <w:sz w:val="20"/>
      </w:rPr>
    </w:lvl>
    <w:lvl w:ilvl="3" w:tplc="2C74BC0C" w:tentative="1">
      <w:start w:val="1"/>
      <w:numFmt w:val="bullet"/>
      <w:lvlText w:val=""/>
      <w:lvlJc w:val="left"/>
      <w:pPr>
        <w:tabs>
          <w:tab w:val="num" w:pos="2880"/>
        </w:tabs>
        <w:ind w:left="2880" w:hanging="360"/>
      </w:pPr>
      <w:rPr>
        <w:rFonts w:ascii="Wingdings" w:hAnsi="Wingdings" w:hint="default"/>
        <w:sz w:val="20"/>
      </w:rPr>
    </w:lvl>
    <w:lvl w:ilvl="4" w:tplc="C0B0B3CA" w:tentative="1">
      <w:start w:val="1"/>
      <w:numFmt w:val="bullet"/>
      <w:lvlText w:val=""/>
      <w:lvlJc w:val="left"/>
      <w:pPr>
        <w:tabs>
          <w:tab w:val="num" w:pos="3600"/>
        </w:tabs>
        <w:ind w:left="3600" w:hanging="360"/>
      </w:pPr>
      <w:rPr>
        <w:rFonts w:ascii="Wingdings" w:hAnsi="Wingdings" w:hint="default"/>
        <w:sz w:val="20"/>
      </w:rPr>
    </w:lvl>
    <w:lvl w:ilvl="5" w:tplc="CD62A09C" w:tentative="1">
      <w:start w:val="1"/>
      <w:numFmt w:val="bullet"/>
      <w:lvlText w:val=""/>
      <w:lvlJc w:val="left"/>
      <w:pPr>
        <w:tabs>
          <w:tab w:val="num" w:pos="4320"/>
        </w:tabs>
        <w:ind w:left="4320" w:hanging="360"/>
      </w:pPr>
      <w:rPr>
        <w:rFonts w:ascii="Wingdings" w:hAnsi="Wingdings" w:hint="default"/>
        <w:sz w:val="20"/>
      </w:rPr>
    </w:lvl>
    <w:lvl w:ilvl="6" w:tplc="047ED80C" w:tentative="1">
      <w:start w:val="1"/>
      <w:numFmt w:val="bullet"/>
      <w:lvlText w:val=""/>
      <w:lvlJc w:val="left"/>
      <w:pPr>
        <w:tabs>
          <w:tab w:val="num" w:pos="5040"/>
        </w:tabs>
        <w:ind w:left="5040" w:hanging="360"/>
      </w:pPr>
      <w:rPr>
        <w:rFonts w:ascii="Wingdings" w:hAnsi="Wingdings" w:hint="default"/>
        <w:sz w:val="20"/>
      </w:rPr>
    </w:lvl>
    <w:lvl w:ilvl="7" w:tplc="E9888BE6" w:tentative="1">
      <w:start w:val="1"/>
      <w:numFmt w:val="bullet"/>
      <w:lvlText w:val=""/>
      <w:lvlJc w:val="left"/>
      <w:pPr>
        <w:tabs>
          <w:tab w:val="num" w:pos="5760"/>
        </w:tabs>
        <w:ind w:left="5760" w:hanging="360"/>
      </w:pPr>
      <w:rPr>
        <w:rFonts w:ascii="Wingdings" w:hAnsi="Wingdings" w:hint="default"/>
        <w:sz w:val="20"/>
      </w:rPr>
    </w:lvl>
    <w:lvl w:ilvl="8" w:tplc="74DEF8D4"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7A4D6D"/>
    <w:multiLevelType w:val="hybridMultilevel"/>
    <w:tmpl w:val="18D0453E"/>
    <w:lvl w:ilvl="0" w:tplc="9D461FE4">
      <w:start w:val="1"/>
      <w:numFmt w:val="bullet"/>
      <w:lvlText w:val=""/>
      <w:lvlJc w:val="left"/>
      <w:pPr>
        <w:tabs>
          <w:tab w:val="num" w:pos="1800"/>
        </w:tabs>
        <w:ind w:left="1800" w:hanging="360"/>
      </w:pPr>
      <w:rPr>
        <w:rFonts w:ascii="Symbol" w:hAnsi="Symbol" w:hint="default"/>
        <w:sz w:val="20"/>
      </w:rPr>
    </w:lvl>
    <w:lvl w:ilvl="1" w:tplc="BEFE9C96" w:tentative="1">
      <w:start w:val="1"/>
      <w:numFmt w:val="bullet"/>
      <w:lvlText w:val="o"/>
      <w:lvlJc w:val="left"/>
      <w:pPr>
        <w:tabs>
          <w:tab w:val="num" w:pos="2520"/>
        </w:tabs>
        <w:ind w:left="2520" w:hanging="360"/>
      </w:pPr>
      <w:rPr>
        <w:rFonts w:ascii="Courier New" w:hAnsi="Courier New" w:hint="default"/>
        <w:sz w:val="20"/>
      </w:rPr>
    </w:lvl>
    <w:lvl w:ilvl="2" w:tplc="9CB2F864" w:tentative="1">
      <w:start w:val="1"/>
      <w:numFmt w:val="bullet"/>
      <w:lvlText w:val=""/>
      <w:lvlJc w:val="left"/>
      <w:pPr>
        <w:tabs>
          <w:tab w:val="num" w:pos="3240"/>
        </w:tabs>
        <w:ind w:left="3240" w:hanging="360"/>
      </w:pPr>
      <w:rPr>
        <w:rFonts w:ascii="Wingdings" w:hAnsi="Wingdings" w:hint="default"/>
        <w:sz w:val="20"/>
      </w:rPr>
    </w:lvl>
    <w:lvl w:ilvl="3" w:tplc="9C86480E" w:tentative="1">
      <w:start w:val="1"/>
      <w:numFmt w:val="bullet"/>
      <w:lvlText w:val=""/>
      <w:lvlJc w:val="left"/>
      <w:pPr>
        <w:tabs>
          <w:tab w:val="num" w:pos="3960"/>
        </w:tabs>
        <w:ind w:left="3960" w:hanging="360"/>
      </w:pPr>
      <w:rPr>
        <w:rFonts w:ascii="Wingdings" w:hAnsi="Wingdings" w:hint="default"/>
        <w:sz w:val="20"/>
      </w:rPr>
    </w:lvl>
    <w:lvl w:ilvl="4" w:tplc="95EE45FE" w:tentative="1">
      <w:start w:val="1"/>
      <w:numFmt w:val="bullet"/>
      <w:lvlText w:val=""/>
      <w:lvlJc w:val="left"/>
      <w:pPr>
        <w:tabs>
          <w:tab w:val="num" w:pos="4680"/>
        </w:tabs>
        <w:ind w:left="4680" w:hanging="360"/>
      </w:pPr>
      <w:rPr>
        <w:rFonts w:ascii="Wingdings" w:hAnsi="Wingdings" w:hint="default"/>
        <w:sz w:val="20"/>
      </w:rPr>
    </w:lvl>
    <w:lvl w:ilvl="5" w:tplc="7696E82C" w:tentative="1">
      <w:start w:val="1"/>
      <w:numFmt w:val="bullet"/>
      <w:lvlText w:val=""/>
      <w:lvlJc w:val="left"/>
      <w:pPr>
        <w:tabs>
          <w:tab w:val="num" w:pos="5400"/>
        </w:tabs>
        <w:ind w:left="5400" w:hanging="360"/>
      </w:pPr>
      <w:rPr>
        <w:rFonts w:ascii="Wingdings" w:hAnsi="Wingdings" w:hint="default"/>
        <w:sz w:val="20"/>
      </w:rPr>
    </w:lvl>
    <w:lvl w:ilvl="6" w:tplc="6C1C10DA" w:tentative="1">
      <w:start w:val="1"/>
      <w:numFmt w:val="bullet"/>
      <w:lvlText w:val=""/>
      <w:lvlJc w:val="left"/>
      <w:pPr>
        <w:tabs>
          <w:tab w:val="num" w:pos="6120"/>
        </w:tabs>
        <w:ind w:left="6120" w:hanging="360"/>
      </w:pPr>
      <w:rPr>
        <w:rFonts w:ascii="Wingdings" w:hAnsi="Wingdings" w:hint="default"/>
        <w:sz w:val="20"/>
      </w:rPr>
    </w:lvl>
    <w:lvl w:ilvl="7" w:tplc="F36065B8" w:tentative="1">
      <w:start w:val="1"/>
      <w:numFmt w:val="bullet"/>
      <w:lvlText w:val=""/>
      <w:lvlJc w:val="left"/>
      <w:pPr>
        <w:tabs>
          <w:tab w:val="num" w:pos="6840"/>
        </w:tabs>
        <w:ind w:left="6840" w:hanging="360"/>
      </w:pPr>
      <w:rPr>
        <w:rFonts w:ascii="Wingdings" w:hAnsi="Wingdings" w:hint="default"/>
        <w:sz w:val="20"/>
      </w:rPr>
    </w:lvl>
    <w:lvl w:ilvl="8" w:tplc="DAAA4B3A" w:tentative="1">
      <w:start w:val="1"/>
      <w:numFmt w:val="bullet"/>
      <w:lvlText w:val=""/>
      <w:lvlJc w:val="left"/>
      <w:pPr>
        <w:tabs>
          <w:tab w:val="num" w:pos="7560"/>
        </w:tabs>
        <w:ind w:left="7560" w:hanging="360"/>
      </w:pPr>
      <w:rPr>
        <w:rFonts w:ascii="Wingdings" w:hAnsi="Wingdings" w:hint="default"/>
        <w:sz w:val="20"/>
      </w:rPr>
    </w:lvl>
  </w:abstractNum>
  <w:abstractNum w:abstractNumId="14">
    <w:nsid w:val="2B0F297B"/>
    <w:multiLevelType w:val="hybridMultilevel"/>
    <w:tmpl w:val="1CFC61C2"/>
    <w:lvl w:ilvl="0" w:tplc="AFCE0B8C">
      <w:start w:val="1"/>
      <w:numFmt w:val="bullet"/>
      <w:lvlText w:val=""/>
      <w:lvlJc w:val="left"/>
      <w:pPr>
        <w:tabs>
          <w:tab w:val="num" w:pos="720"/>
        </w:tabs>
        <w:ind w:left="720" w:hanging="360"/>
      </w:pPr>
      <w:rPr>
        <w:rFonts w:ascii="Symbol" w:hAnsi="Symbol" w:hint="default"/>
        <w:sz w:val="20"/>
      </w:rPr>
    </w:lvl>
    <w:lvl w:ilvl="1" w:tplc="69902916" w:tentative="1">
      <w:start w:val="1"/>
      <w:numFmt w:val="bullet"/>
      <w:lvlText w:val="o"/>
      <w:lvlJc w:val="left"/>
      <w:pPr>
        <w:tabs>
          <w:tab w:val="num" w:pos="1440"/>
        </w:tabs>
        <w:ind w:left="1440" w:hanging="360"/>
      </w:pPr>
      <w:rPr>
        <w:rFonts w:ascii="Courier New" w:hAnsi="Courier New" w:hint="default"/>
        <w:sz w:val="20"/>
      </w:rPr>
    </w:lvl>
    <w:lvl w:ilvl="2" w:tplc="9170F790" w:tentative="1">
      <w:start w:val="1"/>
      <w:numFmt w:val="bullet"/>
      <w:lvlText w:val=""/>
      <w:lvlJc w:val="left"/>
      <w:pPr>
        <w:tabs>
          <w:tab w:val="num" w:pos="2160"/>
        </w:tabs>
        <w:ind w:left="2160" w:hanging="360"/>
      </w:pPr>
      <w:rPr>
        <w:rFonts w:ascii="Wingdings" w:hAnsi="Wingdings" w:hint="default"/>
        <w:sz w:val="20"/>
      </w:rPr>
    </w:lvl>
    <w:lvl w:ilvl="3" w:tplc="0CB6FFC6" w:tentative="1">
      <w:start w:val="1"/>
      <w:numFmt w:val="bullet"/>
      <w:lvlText w:val=""/>
      <w:lvlJc w:val="left"/>
      <w:pPr>
        <w:tabs>
          <w:tab w:val="num" w:pos="2880"/>
        </w:tabs>
        <w:ind w:left="2880" w:hanging="360"/>
      </w:pPr>
      <w:rPr>
        <w:rFonts w:ascii="Wingdings" w:hAnsi="Wingdings" w:hint="default"/>
        <w:sz w:val="20"/>
      </w:rPr>
    </w:lvl>
    <w:lvl w:ilvl="4" w:tplc="F3384E5E" w:tentative="1">
      <w:start w:val="1"/>
      <w:numFmt w:val="bullet"/>
      <w:lvlText w:val=""/>
      <w:lvlJc w:val="left"/>
      <w:pPr>
        <w:tabs>
          <w:tab w:val="num" w:pos="3600"/>
        </w:tabs>
        <w:ind w:left="3600" w:hanging="360"/>
      </w:pPr>
      <w:rPr>
        <w:rFonts w:ascii="Wingdings" w:hAnsi="Wingdings" w:hint="default"/>
        <w:sz w:val="20"/>
      </w:rPr>
    </w:lvl>
    <w:lvl w:ilvl="5" w:tplc="BD1C9252" w:tentative="1">
      <w:start w:val="1"/>
      <w:numFmt w:val="bullet"/>
      <w:lvlText w:val=""/>
      <w:lvlJc w:val="left"/>
      <w:pPr>
        <w:tabs>
          <w:tab w:val="num" w:pos="4320"/>
        </w:tabs>
        <w:ind w:left="4320" w:hanging="360"/>
      </w:pPr>
      <w:rPr>
        <w:rFonts w:ascii="Wingdings" w:hAnsi="Wingdings" w:hint="default"/>
        <w:sz w:val="20"/>
      </w:rPr>
    </w:lvl>
    <w:lvl w:ilvl="6" w:tplc="C280294C" w:tentative="1">
      <w:start w:val="1"/>
      <w:numFmt w:val="bullet"/>
      <w:lvlText w:val=""/>
      <w:lvlJc w:val="left"/>
      <w:pPr>
        <w:tabs>
          <w:tab w:val="num" w:pos="5040"/>
        </w:tabs>
        <w:ind w:left="5040" w:hanging="360"/>
      </w:pPr>
      <w:rPr>
        <w:rFonts w:ascii="Wingdings" w:hAnsi="Wingdings" w:hint="default"/>
        <w:sz w:val="20"/>
      </w:rPr>
    </w:lvl>
    <w:lvl w:ilvl="7" w:tplc="D4A8F23A" w:tentative="1">
      <w:start w:val="1"/>
      <w:numFmt w:val="bullet"/>
      <w:lvlText w:val=""/>
      <w:lvlJc w:val="left"/>
      <w:pPr>
        <w:tabs>
          <w:tab w:val="num" w:pos="5760"/>
        </w:tabs>
        <w:ind w:left="5760" w:hanging="360"/>
      </w:pPr>
      <w:rPr>
        <w:rFonts w:ascii="Wingdings" w:hAnsi="Wingdings" w:hint="default"/>
        <w:sz w:val="20"/>
      </w:rPr>
    </w:lvl>
    <w:lvl w:ilvl="8" w:tplc="359E664A"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4A7351"/>
    <w:multiLevelType w:val="hybridMultilevel"/>
    <w:tmpl w:val="5F88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14102B"/>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F033C2F"/>
    <w:multiLevelType w:val="hybridMultilevel"/>
    <w:tmpl w:val="FAE85DB4"/>
    <w:lvl w:ilvl="0" w:tplc="1CD44620">
      <w:start w:val="1"/>
      <w:numFmt w:val="bullet"/>
      <w:lvlText w:val=""/>
      <w:lvlJc w:val="left"/>
      <w:pPr>
        <w:tabs>
          <w:tab w:val="num" w:pos="720"/>
        </w:tabs>
        <w:ind w:left="720" w:hanging="360"/>
      </w:pPr>
      <w:rPr>
        <w:rFonts w:ascii="Symbol" w:hAnsi="Symbol" w:hint="default"/>
        <w:sz w:val="20"/>
      </w:rPr>
    </w:lvl>
    <w:lvl w:ilvl="1" w:tplc="C450A91A" w:tentative="1">
      <w:start w:val="1"/>
      <w:numFmt w:val="bullet"/>
      <w:lvlText w:val="o"/>
      <w:lvlJc w:val="left"/>
      <w:pPr>
        <w:tabs>
          <w:tab w:val="num" w:pos="1440"/>
        </w:tabs>
        <w:ind w:left="1440" w:hanging="360"/>
      </w:pPr>
      <w:rPr>
        <w:rFonts w:ascii="Courier New" w:hAnsi="Courier New" w:hint="default"/>
        <w:sz w:val="20"/>
      </w:rPr>
    </w:lvl>
    <w:lvl w:ilvl="2" w:tplc="F5C678A4" w:tentative="1">
      <w:start w:val="1"/>
      <w:numFmt w:val="bullet"/>
      <w:lvlText w:val=""/>
      <w:lvlJc w:val="left"/>
      <w:pPr>
        <w:tabs>
          <w:tab w:val="num" w:pos="2160"/>
        </w:tabs>
        <w:ind w:left="2160" w:hanging="360"/>
      </w:pPr>
      <w:rPr>
        <w:rFonts w:ascii="Wingdings" w:hAnsi="Wingdings" w:hint="default"/>
        <w:sz w:val="20"/>
      </w:rPr>
    </w:lvl>
    <w:lvl w:ilvl="3" w:tplc="BCC8BE2A" w:tentative="1">
      <w:start w:val="1"/>
      <w:numFmt w:val="bullet"/>
      <w:lvlText w:val=""/>
      <w:lvlJc w:val="left"/>
      <w:pPr>
        <w:tabs>
          <w:tab w:val="num" w:pos="2880"/>
        </w:tabs>
        <w:ind w:left="2880" w:hanging="360"/>
      </w:pPr>
      <w:rPr>
        <w:rFonts w:ascii="Wingdings" w:hAnsi="Wingdings" w:hint="default"/>
        <w:sz w:val="20"/>
      </w:rPr>
    </w:lvl>
    <w:lvl w:ilvl="4" w:tplc="E8686D6A" w:tentative="1">
      <w:start w:val="1"/>
      <w:numFmt w:val="bullet"/>
      <w:lvlText w:val=""/>
      <w:lvlJc w:val="left"/>
      <w:pPr>
        <w:tabs>
          <w:tab w:val="num" w:pos="3600"/>
        </w:tabs>
        <w:ind w:left="3600" w:hanging="360"/>
      </w:pPr>
      <w:rPr>
        <w:rFonts w:ascii="Wingdings" w:hAnsi="Wingdings" w:hint="default"/>
        <w:sz w:val="20"/>
      </w:rPr>
    </w:lvl>
    <w:lvl w:ilvl="5" w:tplc="0102F67C" w:tentative="1">
      <w:start w:val="1"/>
      <w:numFmt w:val="bullet"/>
      <w:lvlText w:val=""/>
      <w:lvlJc w:val="left"/>
      <w:pPr>
        <w:tabs>
          <w:tab w:val="num" w:pos="4320"/>
        </w:tabs>
        <w:ind w:left="4320" w:hanging="360"/>
      </w:pPr>
      <w:rPr>
        <w:rFonts w:ascii="Wingdings" w:hAnsi="Wingdings" w:hint="default"/>
        <w:sz w:val="20"/>
      </w:rPr>
    </w:lvl>
    <w:lvl w:ilvl="6" w:tplc="8DDA6D9C" w:tentative="1">
      <w:start w:val="1"/>
      <w:numFmt w:val="bullet"/>
      <w:lvlText w:val=""/>
      <w:lvlJc w:val="left"/>
      <w:pPr>
        <w:tabs>
          <w:tab w:val="num" w:pos="5040"/>
        </w:tabs>
        <w:ind w:left="5040" w:hanging="360"/>
      </w:pPr>
      <w:rPr>
        <w:rFonts w:ascii="Wingdings" w:hAnsi="Wingdings" w:hint="default"/>
        <w:sz w:val="20"/>
      </w:rPr>
    </w:lvl>
    <w:lvl w:ilvl="7" w:tplc="78FC0106" w:tentative="1">
      <w:start w:val="1"/>
      <w:numFmt w:val="bullet"/>
      <w:lvlText w:val=""/>
      <w:lvlJc w:val="left"/>
      <w:pPr>
        <w:tabs>
          <w:tab w:val="num" w:pos="5760"/>
        </w:tabs>
        <w:ind w:left="5760" w:hanging="360"/>
      </w:pPr>
      <w:rPr>
        <w:rFonts w:ascii="Wingdings" w:hAnsi="Wingdings" w:hint="default"/>
        <w:sz w:val="20"/>
      </w:rPr>
    </w:lvl>
    <w:lvl w:ilvl="8" w:tplc="C0A4FA50"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3E1FF0"/>
    <w:multiLevelType w:val="hybridMultilevel"/>
    <w:tmpl w:val="C7744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327E3C66"/>
    <w:multiLevelType w:val="hybridMultilevel"/>
    <w:tmpl w:val="9830E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36125C"/>
    <w:multiLevelType w:val="hybridMultilevel"/>
    <w:tmpl w:val="05B2D470"/>
    <w:lvl w:ilvl="0" w:tplc="FD74F36A">
      <w:start w:val="1"/>
      <w:numFmt w:val="bullet"/>
      <w:lvlText w:val=""/>
      <w:lvlJc w:val="left"/>
      <w:pPr>
        <w:tabs>
          <w:tab w:val="num" w:pos="720"/>
        </w:tabs>
        <w:ind w:left="720" w:hanging="360"/>
      </w:pPr>
      <w:rPr>
        <w:rFonts w:ascii="Symbol" w:hAnsi="Symbol" w:hint="default"/>
        <w:sz w:val="20"/>
      </w:rPr>
    </w:lvl>
    <w:lvl w:ilvl="1" w:tplc="D336635E" w:tentative="1">
      <w:start w:val="1"/>
      <w:numFmt w:val="bullet"/>
      <w:lvlText w:val="o"/>
      <w:lvlJc w:val="left"/>
      <w:pPr>
        <w:tabs>
          <w:tab w:val="num" w:pos="1440"/>
        </w:tabs>
        <w:ind w:left="1440" w:hanging="360"/>
      </w:pPr>
      <w:rPr>
        <w:rFonts w:ascii="Courier New" w:hAnsi="Courier New" w:hint="default"/>
        <w:sz w:val="20"/>
      </w:rPr>
    </w:lvl>
    <w:lvl w:ilvl="2" w:tplc="6F14C9F8" w:tentative="1">
      <w:start w:val="1"/>
      <w:numFmt w:val="bullet"/>
      <w:lvlText w:val=""/>
      <w:lvlJc w:val="left"/>
      <w:pPr>
        <w:tabs>
          <w:tab w:val="num" w:pos="2160"/>
        </w:tabs>
        <w:ind w:left="2160" w:hanging="360"/>
      </w:pPr>
      <w:rPr>
        <w:rFonts w:ascii="Wingdings" w:hAnsi="Wingdings" w:hint="default"/>
        <w:sz w:val="20"/>
      </w:rPr>
    </w:lvl>
    <w:lvl w:ilvl="3" w:tplc="D2C43C8A" w:tentative="1">
      <w:start w:val="1"/>
      <w:numFmt w:val="bullet"/>
      <w:lvlText w:val=""/>
      <w:lvlJc w:val="left"/>
      <w:pPr>
        <w:tabs>
          <w:tab w:val="num" w:pos="2880"/>
        </w:tabs>
        <w:ind w:left="2880" w:hanging="360"/>
      </w:pPr>
      <w:rPr>
        <w:rFonts w:ascii="Wingdings" w:hAnsi="Wingdings" w:hint="default"/>
        <w:sz w:val="20"/>
      </w:rPr>
    </w:lvl>
    <w:lvl w:ilvl="4" w:tplc="C7B864FC" w:tentative="1">
      <w:start w:val="1"/>
      <w:numFmt w:val="bullet"/>
      <w:lvlText w:val=""/>
      <w:lvlJc w:val="left"/>
      <w:pPr>
        <w:tabs>
          <w:tab w:val="num" w:pos="3600"/>
        </w:tabs>
        <w:ind w:left="3600" w:hanging="360"/>
      </w:pPr>
      <w:rPr>
        <w:rFonts w:ascii="Wingdings" w:hAnsi="Wingdings" w:hint="default"/>
        <w:sz w:val="20"/>
      </w:rPr>
    </w:lvl>
    <w:lvl w:ilvl="5" w:tplc="9FF4C430" w:tentative="1">
      <w:start w:val="1"/>
      <w:numFmt w:val="bullet"/>
      <w:lvlText w:val=""/>
      <w:lvlJc w:val="left"/>
      <w:pPr>
        <w:tabs>
          <w:tab w:val="num" w:pos="4320"/>
        </w:tabs>
        <w:ind w:left="4320" w:hanging="360"/>
      </w:pPr>
      <w:rPr>
        <w:rFonts w:ascii="Wingdings" w:hAnsi="Wingdings" w:hint="default"/>
        <w:sz w:val="20"/>
      </w:rPr>
    </w:lvl>
    <w:lvl w:ilvl="6" w:tplc="0038CE60" w:tentative="1">
      <w:start w:val="1"/>
      <w:numFmt w:val="bullet"/>
      <w:lvlText w:val=""/>
      <w:lvlJc w:val="left"/>
      <w:pPr>
        <w:tabs>
          <w:tab w:val="num" w:pos="5040"/>
        </w:tabs>
        <w:ind w:left="5040" w:hanging="360"/>
      </w:pPr>
      <w:rPr>
        <w:rFonts w:ascii="Wingdings" w:hAnsi="Wingdings" w:hint="default"/>
        <w:sz w:val="20"/>
      </w:rPr>
    </w:lvl>
    <w:lvl w:ilvl="7" w:tplc="EEEEB9CC" w:tentative="1">
      <w:start w:val="1"/>
      <w:numFmt w:val="bullet"/>
      <w:lvlText w:val=""/>
      <w:lvlJc w:val="left"/>
      <w:pPr>
        <w:tabs>
          <w:tab w:val="num" w:pos="5760"/>
        </w:tabs>
        <w:ind w:left="5760" w:hanging="360"/>
      </w:pPr>
      <w:rPr>
        <w:rFonts w:ascii="Wingdings" w:hAnsi="Wingdings" w:hint="default"/>
        <w:sz w:val="20"/>
      </w:rPr>
    </w:lvl>
    <w:lvl w:ilvl="8" w:tplc="46E4EAC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91700D"/>
    <w:multiLevelType w:val="hybridMultilevel"/>
    <w:tmpl w:val="F2CE8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7B306F5"/>
    <w:multiLevelType w:val="hybridMultilevel"/>
    <w:tmpl w:val="0908F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nsid w:val="3F7C44C6"/>
    <w:multiLevelType w:val="hybridMultilevel"/>
    <w:tmpl w:val="5AAC0DB4"/>
    <w:lvl w:ilvl="0" w:tplc="F5568A08">
      <w:start w:val="1"/>
      <w:numFmt w:val="decimal"/>
      <w:lvlText w:val="%1."/>
      <w:lvlJc w:val="left"/>
      <w:pPr>
        <w:tabs>
          <w:tab w:val="num" w:pos="720"/>
        </w:tabs>
        <w:ind w:left="720" w:hanging="360"/>
      </w:pPr>
    </w:lvl>
    <w:lvl w:ilvl="1" w:tplc="C974FD70">
      <w:start w:val="1"/>
      <w:numFmt w:val="decimal"/>
      <w:lvlText w:val="%2."/>
      <w:lvlJc w:val="left"/>
      <w:pPr>
        <w:tabs>
          <w:tab w:val="num" w:pos="1440"/>
        </w:tabs>
        <w:ind w:left="1440" w:hanging="360"/>
      </w:pPr>
    </w:lvl>
    <w:lvl w:ilvl="2" w:tplc="6018167A">
      <w:start w:val="1"/>
      <w:numFmt w:val="decimal"/>
      <w:lvlText w:val="%3."/>
      <w:lvlJc w:val="left"/>
      <w:pPr>
        <w:tabs>
          <w:tab w:val="num" w:pos="2160"/>
        </w:tabs>
        <w:ind w:left="2160" w:hanging="360"/>
      </w:pPr>
    </w:lvl>
    <w:lvl w:ilvl="3" w:tplc="9D5E847E">
      <w:start w:val="1"/>
      <w:numFmt w:val="decimal"/>
      <w:lvlText w:val="%4."/>
      <w:lvlJc w:val="left"/>
      <w:pPr>
        <w:tabs>
          <w:tab w:val="num" w:pos="2880"/>
        </w:tabs>
        <w:ind w:left="2880" w:hanging="360"/>
      </w:pPr>
    </w:lvl>
    <w:lvl w:ilvl="4" w:tplc="51220530">
      <w:start w:val="1"/>
      <w:numFmt w:val="decimal"/>
      <w:lvlText w:val="%5."/>
      <w:lvlJc w:val="left"/>
      <w:pPr>
        <w:tabs>
          <w:tab w:val="num" w:pos="3600"/>
        </w:tabs>
        <w:ind w:left="3600" w:hanging="360"/>
      </w:pPr>
    </w:lvl>
    <w:lvl w:ilvl="5" w:tplc="68EA7532">
      <w:start w:val="1"/>
      <w:numFmt w:val="decimal"/>
      <w:lvlText w:val="%6."/>
      <w:lvlJc w:val="left"/>
      <w:pPr>
        <w:tabs>
          <w:tab w:val="num" w:pos="4320"/>
        </w:tabs>
        <w:ind w:left="4320" w:hanging="360"/>
      </w:pPr>
    </w:lvl>
    <w:lvl w:ilvl="6" w:tplc="9B2A365C">
      <w:start w:val="1"/>
      <w:numFmt w:val="decimal"/>
      <w:lvlText w:val="%7."/>
      <w:lvlJc w:val="left"/>
      <w:pPr>
        <w:tabs>
          <w:tab w:val="num" w:pos="5040"/>
        </w:tabs>
        <w:ind w:left="5040" w:hanging="360"/>
      </w:pPr>
    </w:lvl>
    <w:lvl w:ilvl="7" w:tplc="E36EB4B6">
      <w:start w:val="1"/>
      <w:numFmt w:val="decimal"/>
      <w:lvlText w:val="%8."/>
      <w:lvlJc w:val="left"/>
      <w:pPr>
        <w:tabs>
          <w:tab w:val="num" w:pos="5760"/>
        </w:tabs>
        <w:ind w:left="5760" w:hanging="360"/>
      </w:pPr>
    </w:lvl>
    <w:lvl w:ilvl="8" w:tplc="1AEE65D8">
      <w:start w:val="1"/>
      <w:numFmt w:val="decimal"/>
      <w:lvlText w:val="%9."/>
      <w:lvlJc w:val="left"/>
      <w:pPr>
        <w:tabs>
          <w:tab w:val="num" w:pos="6480"/>
        </w:tabs>
        <w:ind w:left="6480" w:hanging="360"/>
      </w:pPr>
    </w:lvl>
  </w:abstractNum>
  <w:abstractNum w:abstractNumId="24">
    <w:nsid w:val="461554F2"/>
    <w:multiLevelType w:val="hybridMultilevel"/>
    <w:tmpl w:val="A02E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DE4696"/>
    <w:multiLevelType w:val="hybridMultilevel"/>
    <w:tmpl w:val="135E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5F30BD"/>
    <w:multiLevelType w:val="hybridMultilevel"/>
    <w:tmpl w:val="9C8E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92A97"/>
    <w:multiLevelType w:val="hybridMultilevel"/>
    <w:tmpl w:val="FAE85DB4"/>
    <w:lvl w:ilvl="0" w:tplc="14182D54">
      <w:start w:val="1"/>
      <w:numFmt w:val="bullet"/>
      <w:lvlText w:val=""/>
      <w:lvlJc w:val="left"/>
      <w:pPr>
        <w:tabs>
          <w:tab w:val="num" w:pos="1080"/>
        </w:tabs>
        <w:ind w:left="1080" w:hanging="360"/>
      </w:pPr>
      <w:rPr>
        <w:rFonts w:ascii="Symbol" w:hAnsi="Symbol" w:hint="default"/>
        <w:sz w:val="20"/>
      </w:rPr>
    </w:lvl>
    <w:lvl w:ilvl="1" w:tplc="5A946224">
      <w:start w:val="1"/>
      <w:numFmt w:val="bullet"/>
      <w:lvlText w:val="o"/>
      <w:lvlJc w:val="left"/>
      <w:pPr>
        <w:tabs>
          <w:tab w:val="num" w:pos="1800"/>
        </w:tabs>
        <w:ind w:left="1800" w:hanging="360"/>
      </w:pPr>
      <w:rPr>
        <w:rFonts w:ascii="Courier New" w:hAnsi="Courier New" w:hint="default"/>
        <w:sz w:val="20"/>
      </w:rPr>
    </w:lvl>
    <w:lvl w:ilvl="2" w:tplc="9EA47A54" w:tentative="1">
      <w:start w:val="1"/>
      <w:numFmt w:val="bullet"/>
      <w:lvlText w:val=""/>
      <w:lvlJc w:val="left"/>
      <w:pPr>
        <w:tabs>
          <w:tab w:val="num" w:pos="2520"/>
        </w:tabs>
        <w:ind w:left="2520" w:hanging="360"/>
      </w:pPr>
      <w:rPr>
        <w:rFonts w:ascii="Wingdings" w:hAnsi="Wingdings" w:hint="default"/>
        <w:sz w:val="20"/>
      </w:rPr>
    </w:lvl>
    <w:lvl w:ilvl="3" w:tplc="8F986814" w:tentative="1">
      <w:start w:val="1"/>
      <w:numFmt w:val="bullet"/>
      <w:lvlText w:val=""/>
      <w:lvlJc w:val="left"/>
      <w:pPr>
        <w:tabs>
          <w:tab w:val="num" w:pos="3240"/>
        </w:tabs>
        <w:ind w:left="3240" w:hanging="360"/>
      </w:pPr>
      <w:rPr>
        <w:rFonts w:ascii="Wingdings" w:hAnsi="Wingdings" w:hint="default"/>
        <w:sz w:val="20"/>
      </w:rPr>
    </w:lvl>
    <w:lvl w:ilvl="4" w:tplc="3AC86CCC" w:tentative="1">
      <w:start w:val="1"/>
      <w:numFmt w:val="bullet"/>
      <w:lvlText w:val=""/>
      <w:lvlJc w:val="left"/>
      <w:pPr>
        <w:tabs>
          <w:tab w:val="num" w:pos="3960"/>
        </w:tabs>
        <w:ind w:left="3960" w:hanging="360"/>
      </w:pPr>
      <w:rPr>
        <w:rFonts w:ascii="Wingdings" w:hAnsi="Wingdings" w:hint="default"/>
        <w:sz w:val="20"/>
      </w:rPr>
    </w:lvl>
    <w:lvl w:ilvl="5" w:tplc="4358ED8C" w:tentative="1">
      <w:start w:val="1"/>
      <w:numFmt w:val="bullet"/>
      <w:lvlText w:val=""/>
      <w:lvlJc w:val="left"/>
      <w:pPr>
        <w:tabs>
          <w:tab w:val="num" w:pos="4680"/>
        </w:tabs>
        <w:ind w:left="4680" w:hanging="360"/>
      </w:pPr>
      <w:rPr>
        <w:rFonts w:ascii="Wingdings" w:hAnsi="Wingdings" w:hint="default"/>
        <w:sz w:val="20"/>
      </w:rPr>
    </w:lvl>
    <w:lvl w:ilvl="6" w:tplc="D08646F0" w:tentative="1">
      <w:start w:val="1"/>
      <w:numFmt w:val="bullet"/>
      <w:lvlText w:val=""/>
      <w:lvlJc w:val="left"/>
      <w:pPr>
        <w:tabs>
          <w:tab w:val="num" w:pos="5400"/>
        </w:tabs>
        <w:ind w:left="5400" w:hanging="360"/>
      </w:pPr>
      <w:rPr>
        <w:rFonts w:ascii="Wingdings" w:hAnsi="Wingdings" w:hint="default"/>
        <w:sz w:val="20"/>
      </w:rPr>
    </w:lvl>
    <w:lvl w:ilvl="7" w:tplc="B8F41312" w:tentative="1">
      <w:start w:val="1"/>
      <w:numFmt w:val="bullet"/>
      <w:lvlText w:val=""/>
      <w:lvlJc w:val="left"/>
      <w:pPr>
        <w:tabs>
          <w:tab w:val="num" w:pos="6120"/>
        </w:tabs>
        <w:ind w:left="6120" w:hanging="360"/>
      </w:pPr>
      <w:rPr>
        <w:rFonts w:ascii="Wingdings" w:hAnsi="Wingdings" w:hint="default"/>
        <w:sz w:val="20"/>
      </w:rPr>
    </w:lvl>
    <w:lvl w:ilvl="8" w:tplc="E41A4292" w:tentative="1">
      <w:start w:val="1"/>
      <w:numFmt w:val="bullet"/>
      <w:lvlText w:val=""/>
      <w:lvlJc w:val="left"/>
      <w:pPr>
        <w:tabs>
          <w:tab w:val="num" w:pos="6840"/>
        </w:tabs>
        <w:ind w:left="6840" w:hanging="360"/>
      </w:pPr>
      <w:rPr>
        <w:rFonts w:ascii="Wingdings" w:hAnsi="Wingdings" w:hint="default"/>
        <w:sz w:val="20"/>
      </w:rPr>
    </w:lvl>
  </w:abstractNum>
  <w:abstractNum w:abstractNumId="28">
    <w:nsid w:val="4E2D5FE8"/>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F803409"/>
    <w:multiLevelType w:val="hybridMultilevel"/>
    <w:tmpl w:val="FF3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406177"/>
    <w:multiLevelType w:val="hybridMultilevel"/>
    <w:tmpl w:val="64B0218C"/>
    <w:lvl w:ilvl="0" w:tplc="B9047498">
      <w:start w:val="20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B70BC8"/>
    <w:multiLevelType w:val="hybridMultilevel"/>
    <w:tmpl w:val="FA5059CA"/>
    <w:lvl w:ilvl="0" w:tplc="04090001">
      <w:start w:val="1"/>
      <w:numFmt w:val="upperLetter"/>
      <w:pStyle w:val="Appendix1"/>
      <w:lvlText w:val="Appendix %1 —"/>
      <w:lvlJc w:val="left"/>
      <w:pPr>
        <w:tabs>
          <w:tab w:val="num" w:pos="2160"/>
        </w:tabs>
        <w:ind w:left="360" w:hanging="360"/>
      </w:pPr>
      <w:rPr>
        <w:b w:val="0"/>
        <w:i w:val="0"/>
        <w:iCs w:val="0"/>
        <w:caps w:val="0"/>
        <w:smallCaps w:val="0"/>
        <w:noProof w:val="0"/>
        <w:color w:val="000000"/>
        <w:spacing w:val="0"/>
        <w:kern w:val="0"/>
        <w:position w:val="0"/>
        <w:u w:val="none"/>
        <w:effect w:val="none"/>
        <w:em w:val="none"/>
        <w:specVanish w:val="0"/>
      </w:rPr>
    </w:lvl>
    <w:lvl w:ilvl="1" w:tplc="04090003" w:tentative="1">
      <w:start w:val="1"/>
      <w:numFmt w:val="lowerLetter"/>
      <w:lvlText w:val="%2."/>
      <w:lvlJc w:val="left"/>
      <w:pPr>
        <w:tabs>
          <w:tab w:val="num" w:pos="-2970"/>
        </w:tabs>
        <w:ind w:left="-2970" w:hanging="360"/>
      </w:pPr>
    </w:lvl>
    <w:lvl w:ilvl="2" w:tplc="04090005" w:tentative="1">
      <w:start w:val="1"/>
      <w:numFmt w:val="lowerRoman"/>
      <w:lvlText w:val="%3."/>
      <w:lvlJc w:val="right"/>
      <w:pPr>
        <w:tabs>
          <w:tab w:val="num" w:pos="-2250"/>
        </w:tabs>
        <w:ind w:left="-2250" w:hanging="180"/>
      </w:pPr>
    </w:lvl>
    <w:lvl w:ilvl="3" w:tplc="04090001" w:tentative="1">
      <w:start w:val="1"/>
      <w:numFmt w:val="decimal"/>
      <w:lvlText w:val="%4."/>
      <w:lvlJc w:val="left"/>
      <w:pPr>
        <w:tabs>
          <w:tab w:val="num" w:pos="-1530"/>
        </w:tabs>
        <w:ind w:left="-1530" w:hanging="360"/>
      </w:pPr>
    </w:lvl>
    <w:lvl w:ilvl="4" w:tplc="04090003" w:tentative="1">
      <w:start w:val="1"/>
      <w:numFmt w:val="lowerLetter"/>
      <w:lvlText w:val="%5."/>
      <w:lvlJc w:val="left"/>
      <w:pPr>
        <w:tabs>
          <w:tab w:val="num" w:pos="-810"/>
        </w:tabs>
        <w:ind w:left="-810" w:hanging="360"/>
      </w:pPr>
    </w:lvl>
    <w:lvl w:ilvl="5" w:tplc="04090005" w:tentative="1">
      <w:start w:val="1"/>
      <w:numFmt w:val="lowerRoman"/>
      <w:lvlText w:val="%6."/>
      <w:lvlJc w:val="right"/>
      <w:pPr>
        <w:tabs>
          <w:tab w:val="num" w:pos="-90"/>
        </w:tabs>
        <w:ind w:left="-90" w:hanging="180"/>
      </w:pPr>
    </w:lvl>
    <w:lvl w:ilvl="6" w:tplc="04090001" w:tentative="1">
      <w:start w:val="1"/>
      <w:numFmt w:val="decimal"/>
      <w:lvlText w:val="%7."/>
      <w:lvlJc w:val="left"/>
      <w:pPr>
        <w:tabs>
          <w:tab w:val="num" w:pos="630"/>
        </w:tabs>
        <w:ind w:left="630" w:hanging="360"/>
      </w:pPr>
    </w:lvl>
    <w:lvl w:ilvl="7" w:tplc="04090003" w:tentative="1">
      <w:start w:val="1"/>
      <w:numFmt w:val="lowerLetter"/>
      <w:lvlText w:val="%8."/>
      <w:lvlJc w:val="left"/>
      <w:pPr>
        <w:tabs>
          <w:tab w:val="num" w:pos="1350"/>
        </w:tabs>
        <w:ind w:left="1350" w:hanging="360"/>
      </w:pPr>
    </w:lvl>
    <w:lvl w:ilvl="8" w:tplc="04090005" w:tentative="1">
      <w:start w:val="1"/>
      <w:numFmt w:val="lowerRoman"/>
      <w:lvlText w:val="%9."/>
      <w:lvlJc w:val="right"/>
      <w:pPr>
        <w:tabs>
          <w:tab w:val="num" w:pos="2070"/>
        </w:tabs>
        <w:ind w:left="2070" w:hanging="180"/>
      </w:pPr>
    </w:lvl>
  </w:abstractNum>
  <w:abstractNum w:abstractNumId="32">
    <w:nsid w:val="5A3F6C23"/>
    <w:multiLevelType w:val="hybridMultilevel"/>
    <w:tmpl w:val="702E3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0F036B"/>
    <w:multiLevelType w:val="hybridMultilevel"/>
    <w:tmpl w:val="13366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1C10262"/>
    <w:multiLevelType w:val="hybridMultilevel"/>
    <w:tmpl w:val="53986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AA1DDA"/>
    <w:multiLevelType w:val="hybridMultilevel"/>
    <w:tmpl w:val="CECC19C8"/>
    <w:lvl w:ilvl="0" w:tplc="7C38F86C">
      <w:start w:val="1"/>
      <w:numFmt w:val="bullet"/>
      <w:lvlText w:val=""/>
      <w:lvlJc w:val="left"/>
      <w:pPr>
        <w:tabs>
          <w:tab w:val="num" w:pos="720"/>
        </w:tabs>
        <w:ind w:left="720" w:hanging="360"/>
      </w:pPr>
      <w:rPr>
        <w:rFonts w:ascii="Symbol" w:hAnsi="Symbol" w:hint="default"/>
        <w:sz w:val="20"/>
      </w:rPr>
    </w:lvl>
    <w:lvl w:ilvl="1" w:tplc="E7706514" w:tentative="1">
      <w:start w:val="1"/>
      <w:numFmt w:val="bullet"/>
      <w:lvlText w:val="o"/>
      <w:lvlJc w:val="left"/>
      <w:pPr>
        <w:tabs>
          <w:tab w:val="num" w:pos="1440"/>
        </w:tabs>
        <w:ind w:left="1440" w:hanging="360"/>
      </w:pPr>
      <w:rPr>
        <w:rFonts w:ascii="Courier New" w:hAnsi="Courier New" w:hint="default"/>
        <w:sz w:val="20"/>
      </w:rPr>
    </w:lvl>
    <w:lvl w:ilvl="2" w:tplc="30EE9D8E" w:tentative="1">
      <w:start w:val="1"/>
      <w:numFmt w:val="bullet"/>
      <w:lvlText w:val=""/>
      <w:lvlJc w:val="left"/>
      <w:pPr>
        <w:tabs>
          <w:tab w:val="num" w:pos="2160"/>
        </w:tabs>
        <w:ind w:left="2160" w:hanging="360"/>
      </w:pPr>
      <w:rPr>
        <w:rFonts w:ascii="Wingdings" w:hAnsi="Wingdings" w:hint="default"/>
        <w:sz w:val="20"/>
      </w:rPr>
    </w:lvl>
    <w:lvl w:ilvl="3" w:tplc="F856A436" w:tentative="1">
      <w:start w:val="1"/>
      <w:numFmt w:val="bullet"/>
      <w:lvlText w:val=""/>
      <w:lvlJc w:val="left"/>
      <w:pPr>
        <w:tabs>
          <w:tab w:val="num" w:pos="2880"/>
        </w:tabs>
        <w:ind w:left="2880" w:hanging="360"/>
      </w:pPr>
      <w:rPr>
        <w:rFonts w:ascii="Wingdings" w:hAnsi="Wingdings" w:hint="default"/>
        <w:sz w:val="20"/>
      </w:rPr>
    </w:lvl>
    <w:lvl w:ilvl="4" w:tplc="3FB0CAB8" w:tentative="1">
      <w:start w:val="1"/>
      <w:numFmt w:val="bullet"/>
      <w:lvlText w:val=""/>
      <w:lvlJc w:val="left"/>
      <w:pPr>
        <w:tabs>
          <w:tab w:val="num" w:pos="3600"/>
        </w:tabs>
        <w:ind w:left="3600" w:hanging="360"/>
      </w:pPr>
      <w:rPr>
        <w:rFonts w:ascii="Wingdings" w:hAnsi="Wingdings" w:hint="default"/>
        <w:sz w:val="20"/>
      </w:rPr>
    </w:lvl>
    <w:lvl w:ilvl="5" w:tplc="9E4C6830" w:tentative="1">
      <w:start w:val="1"/>
      <w:numFmt w:val="bullet"/>
      <w:lvlText w:val=""/>
      <w:lvlJc w:val="left"/>
      <w:pPr>
        <w:tabs>
          <w:tab w:val="num" w:pos="4320"/>
        </w:tabs>
        <w:ind w:left="4320" w:hanging="360"/>
      </w:pPr>
      <w:rPr>
        <w:rFonts w:ascii="Wingdings" w:hAnsi="Wingdings" w:hint="default"/>
        <w:sz w:val="20"/>
      </w:rPr>
    </w:lvl>
    <w:lvl w:ilvl="6" w:tplc="649AEF44" w:tentative="1">
      <w:start w:val="1"/>
      <w:numFmt w:val="bullet"/>
      <w:lvlText w:val=""/>
      <w:lvlJc w:val="left"/>
      <w:pPr>
        <w:tabs>
          <w:tab w:val="num" w:pos="5040"/>
        </w:tabs>
        <w:ind w:left="5040" w:hanging="360"/>
      </w:pPr>
      <w:rPr>
        <w:rFonts w:ascii="Wingdings" w:hAnsi="Wingdings" w:hint="default"/>
        <w:sz w:val="20"/>
      </w:rPr>
    </w:lvl>
    <w:lvl w:ilvl="7" w:tplc="9F7E27D2" w:tentative="1">
      <w:start w:val="1"/>
      <w:numFmt w:val="bullet"/>
      <w:lvlText w:val=""/>
      <w:lvlJc w:val="left"/>
      <w:pPr>
        <w:tabs>
          <w:tab w:val="num" w:pos="5760"/>
        </w:tabs>
        <w:ind w:left="5760" w:hanging="360"/>
      </w:pPr>
      <w:rPr>
        <w:rFonts w:ascii="Wingdings" w:hAnsi="Wingdings" w:hint="default"/>
        <w:sz w:val="20"/>
      </w:rPr>
    </w:lvl>
    <w:lvl w:ilvl="8" w:tplc="05ACD090"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C81D7E"/>
    <w:multiLevelType w:val="hybridMultilevel"/>
    <w:tmpl w:val="3F4E0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nsid w:val="667B495E"/>
    <w:multiLevelType w:val="hybridMultilevel"/>
    <w:tmpl w:val="9940C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8280EA2"/>
    <w:multiLevelType w:val="hybridMultilevel"/>
    <w:tmpl w:val="107E2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C652303"/>
    <w:multiLevelType w:val="multilevel"/>
    <w:tmpl w:val="BF9A02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8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F696023"/>
    <w:multiLevelType w:val="multilevel"/>
    <w:tmpl w:val="68340602"/>
    <w:name w:val="List1354067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724B6B2F"/>
    <w:multiLevelType w:val="hybridMultilevel"/>
    <w:tmpl w:val="941A2DB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64A405D"/>
    <w:multiLevelType w:val="hybridMultilevel"/>
    <w:tmpl w:val="BF664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8756E85"/>
    <w:multiLevelType w:val="hybridMultilevel"/>
    <w:tmpl w:val="5B401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8D3084F"/>
    <w:multiLevelType w:val="hybridMultilevel"/>
    <w:tmpl w:val="FAE85DB4"/>
    <w:lvl w:ilvl="0" w:tplc="6E867902">
      <w:start w:val="1"/>
      <w:numFmt w:val="bullet"/>
      <w:lvlText w:val=""/>
      <w:lvlJc w:val="left"/>
      <w:pPr>
        <w:tabs>
          <w:tab w:val="num" w:pos="1080"/>
        </w:tabs>
        <w:ind w:left="1080" w:hanging="360"/>
      </w:pPr>
      <w:rPr>
        <w:rFonts w:ascii="Symbol" w:hAnsi="Symbol" w:hint="default"/>
        <w:sz w:val="20"/>
      </w:rPr>
    </w:lvl>
    <w:lvl w:ilvl="1" w:tplc="B0124A82">
      <w:start w:val="1"/>
      <w:numFmt w:val="bullet"/>
      <w:lvlText w:val="o"/>
      <w:lvlJc w:val="left"/>
      <w:pPr>
        <w:tabs>
          <w:tab w:val="num" w:pos="1800"/>
        </w:tabs>
        <w:ind w:left="1800" w:hanging="360"/>
      </w:pPr>
      <w:rPr>
        <w:rFonts w:ascii="Courier New" w:hAnsi="Courier New" w:hint="default"/>
        <w:sz w:val="20"/>
      </w:rPr>
    </w:lvl>
    <w:lvl w:ilvl="2" w:tplc="D5607646" w:tentative="1">
      <w:start w:val="1"/>
      <w:numFmt w:val="bullet"/>
      <w:lvlText w:val=""/>
      <w:lvlJc w:val="left"/>
      <w:pPr>
        <w:tabs>
          <w:tab w:val="num" w:pos="2520"/>
        </w:tabs>
        <w:ind w:left="2520" w:hanging="360"/>
      </w:pPr>
      <w:rPr>
        <w:rFonts w:ascii="Wingdings" w:hAnsi="Wingdings" w:hint="default"/>
        <w:sz w:val="20"/>
      </w:rPr>
    </w:lvl>
    <w:lvl w:ilvl="3" w:tplc="F198FCB8" w:tentative="1">
      <w:start w:val="1"/>
      <w:numFmt w:val="bullet"/>
      <w:lvlText w:val=""/>
      <w:lvlJc w:val="left"/>
      <w:pPr>
        <w:tabs>
          <w:tab w:val="num" w:pos="3240"/>
        </w:tabs>
        <w:ind w:left="3240" w:hanging="360"/>
      </w:pPr>
      <w:rPr>
        <w:rFonts w:ascii="Wingdings" w:hAnsi="Wingdings" w:hint="default"/>
        <w:sz w:val="20"/>
      </w:rPr>
    </w:lvl>
    <w:lvl w:ilvl="4" w:tplc="EA9ADBA2" w:tentative="1">
      <w:start w:val="1"/>
      <w:numFmt w:val="bullet"/>
      <w:lvlText w:val=""/>
      <w:lvlJc w:val="left"/>
      <w:pPr>
        <w:tabs>
          <w:tab w:val="num" w:pos="3960"/>
        </w:tabs>
        <w:ind w:left="3960" w:hanging="360"/>
      </w:pPr>
      <w:rPr>
        <w:rFonts w:ascii="Wingdings" w:hAnsi="Wingdings" w:hint="default"/>
        <w:sz w:val="20"/>
      </w:rPr>
    </w:lvl>
    <w:lvl w:ilvl="5" w:tplc="8FA882D0" w:tentative="1">
      <w:start w:val="1"/>
      <w:numFmt w:val="bullet"/>
      <w:lvlText w:val=""/>
      <w:lvlJc w:val="left"/>
      <w:pPr>
        <w:tabs>
          <w:tab w:val="num" w:pos="4680"/>
        </w:tabs>
        <w:ind w:left="4680" w:hanging="360"/>
      </w:pPr>
      <w:rPr>
        <w:rFonts w:ascii="Wingdings" w:hAnsi="Wingdings" w:hint="default"/>
        <w:sz w:val="20"/>
      </w:rPr>
    </w:lvl>
    <w:lvl w:ilvl="6" w:tplc="FDC63964" w:tentative="1">
      <w:start w:val="1"/>
      <w:numFmt w:val="bullet"/>
      <w:lvlText w:val=""/>
      <w:lvlJc w:val="left"/>
      <w:pPr>
        <w:tabs>
          <w:tab w:val="num" w:pos="5400"/>
        </w:tabs>
        <w:ind w:left="5400" w:hanging="360"/>
      </w:pPr>
      <w:rPr>
        <w:rFonts w:ascii="Wingdings" w:hAnsi="Wingdings" w:hint="default"/>
        <w:sz w:val="20"/>
      </w:rPr>
    </w:lvl>
    <w:lvl w:ilvl="7" w:tplc="1D98BEB0" w:tentative="1">
      <w:start w:val="1"/>
      <w:numFmt w:val="bullet"/>
      <w:lvlText w:val=""/>
      <w:lvlJc w:val="left"/>
      <w:pPr>
        <w:tabs>
          <w:tab w:val="num" w:pos="6120"/>
        </w:tabs>
        <w:ind w:left="6120" w:hanging="360"/>
      </w:pPr>
      <w:rPr>
        <w:rFonts w:ascii="Wingdings" w:hAnsi="Wingdings" w:hint="default"/>
        <w:sz w:val="20"/>
      </w:rPr>
    </w:lvl>
    <w:lvl w:ilvl="8" w:tplc="FD68141C" w:tentative="1">
      <w:start w:val="1"/>
      <w:numFmt w:val="bullet"/>
      <w:lvlText w:val=""/>
      <w:lvlJc w:val="left"/>
      <w:pPr>
        <w:tabs>
          <w:tab w:val="num" w:pos="6840"/>
        </w:tabs>
        <w:ind w:left="6840" w:hanging="360"/>
      </w:pPr>
      <w:rPr>
        <w:rFonts w:ascii="Wingdings" w:hAnsi="Wingdings" w:hint="default"/>
        <w:sz w:val="20"/>
      </w:rPr>
    </w:lvl>
  </w:abstractNum>
  <w:abstractNum w:abstractNumId="45">
    <w:nsid w:val="7CC84878"/>
    <w:multiLevelType w:val="hybridMultilevel"/>
    <w:tmpl w:val="C8F613AC"/>
    <w:lvl w:ilvl="0" w:tplc="26DC3B16">
      <w:start w:val="1"/>
      <w:numFmt w:val="bullet"/>
      <w:lvlText w:val=""/>
      <w:lvlJc w:val="left"/>
      <w:pPr>
        <w:tabs>
          <w:tab w:val="num" w:pos="720"/>
        </w:tabs>
        <w:ind w:left="720" w:hanging="360"/>
      </w:pPr>
      <w:rPr>
        <w:rFonts w:ascii="Symbol" w:hAnsi="Symbol" w:hint="default"/>
        <w:sz w:val="20"/>
      </w:rPr>
    </w:lvl>
    <w:lvl w:ilvl="1" w:tplc="07221398" w:tentative="1">
      <w:start w:val="1"/>
      <w:numFmt w:val="bullet"/>
      <w:lvlText w:val="o"/>
      <w:lvlJc w:val="left"/>
      <w:pPr>
        <w:tabs>
          <w:tab w:val="num" w:pos="1440"/>
        </w:tabs>
        <w:ind w:left="1440" w:hanging="360"/>
      </w:pPr>
      <w:rPr>
        <w:rFonts w:ascii="Courier New" w:hAnsi="Courier New" w:hint="default"/>
        <w:sz w:val="20"/>
      </w:rPr>
    </w:lvl>
    <w:lvl w:ilvl="2" w:tplc="F9306F28" w:tentative="1">
      <w:start w:val="1"/>
      <w:numFmt w:val="bullet"/>
      <w:lvlText w:val=""/>
      <w:lvlJc w:val="left"/>
      <w:pPr>
        <w:tabs>
          <w:tab w:val="num" w:pos="2160"/>
        </w:tabs>
        <w:ind w:left="2160" w:hanging="360"/>
      </w:pPr>
      <w:rPr>
        <w:rFonts w:ascii="Wingdings" w:hAnsi="Wingdings" w:hint="default"/>
        <w:sz w:val="20"/>
      </w:rPr>
    </w:lvl>
    <w:lvl w:ilvl="3" w:tplc="CF0EFF00" w:tentative="1">
      <w:start w:val="1"/>
      <w:numFmt w:val="bullet"/>
      <w:lvlText w:val=""/>
      <w:lvlJc w:val="left"/>
      <w:pPr>
        <w:tabs>
          <w:tab w:val="num" w:pos="2880"/>
        </w:tabs>
        <w:ind w:left="2880" w:hanging="360"/>
      </w:pPr>
      <w:rPr>
        <w:rFonts w:ascii="Wingdings" w:hAnsi="Wingdings" w:hint="default"/>
        <w:sz w:val="20"/>
      </w:rPr>
    </w:lvl>
    <w:lvl w:ilvl="4" w:tplc="3972528C" w:tentative="1">
      <w:start w:val="1"/>
      <w:numFmt w:val="bullet"/>
      <w:lvlText w:val=""/>
      <w:lvlJc w:val="left"/>
      <w:pPr>
        <w:tabs>
          <w:tab w:val="num" w:pos="3600"/>
        </w:tabs>
        <w:ind w:left="3600" w:hanging="360"/>
      </w:pPr>
      <w:rPr>
        <w:rFonts w:ascii="Wingdings" w:hAnsi="Wingdings" w:hint="default"/>
        <w:sz w:val="20"/>
      </w:rPr>
    </w:lvl>
    <w:lvl w:ilvl="5" w:tplc="4B043D70" w:tentative="1">
      <w:start w:val="1"/>
      <w:numFmt w:val="bullet"/>
      <w:lvlText w:val=""/>
      <w:lvlJc w:val="left"/>
      <w:pPr>
        <w:tabs>
          <w:tab w:val="num" w:pos="4320"/>
        </w:tabs>
        <w:ind w:left="4320" w:hanging="360"/>
      </w:pPr>
      <w:rPr>
        <w:rFonts w:ascii="Wingdings" w:hAnsi="Wingdings" w:hint="default"/>
        <w:sz w:val="20"/>
      </w:rPr>
    </w:lvl>
    <w:lvl w:ilvl="6" w:tplc="5A5AC6CC" w:tentative="1">
      <w:start w:val="1"/>
      <w:numFmt w:val="bullet"/>
      <w:lvlText w:val=""/>
      <w:lvlJc w:val="left"/>
      <w:pPr>
        <w:tabs>
          <w:tab w:val="num" w:pos="5040"/>
        </w:tabs>
        <w:ind w:left="5040" w:hanging="360"/>
      </w:pPr>
      <w:rPr>
        <w:rFonts w:ascii="Wingdings" w:hAnsi="Wingdings" w:hint="default"/>
        <w:sz w:val="20"/>
      </w:rPr>
    </w:lvl>
    <w:lvl w:ilvl="7" w:tplc="FA9A8A72" w:tentative="1">
      <w:start w:val="1"/>
      <w:numFmt w:val="bullet"/>
      <w:lvlText w:val=""/>
      <w:lvlJc w:val="left"/>
      <w:pPr>
        <w:tabs>
          <w:tab w:val="num" w:pos="5760"/>
        </w:tabs>
        <w:ind w:left="5760" w:hanging="360"/>
      </w:pPr>
      <w:rPr>
        <w:rFonts w:ascii="Wingdings" w:hAnsi="Wingdings" w:hint="default"/>
        <w:sz w:val="20"/>
      </w:rPr>
    </w:lvl>
    <w:lvl w:ilvl="8" w:tplc="9EB652BA"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D4706D"/>
    <w:multiLevelType w:val="hybridMultilevel"/>
    <w:tmpl w:val="0652EB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F414614"/>
    <w:multiLevelType w:val="hybridMultilevel"/>
    <w:tmpl w:val="204A2380"/>
    <w:lvl w:ilvl="0" w:tplc="6408E92C">
      <w:start w:val="1"/>
      <w:numFmt w:val="bullet"/>
      <w:pStyle w:val="ListBullet2"/>
      <w:lvlText w:val="o"/>
      <w:lvlJc w:val="left"/>
      <w:pPr>
        <w:ind w:left="2520" w:hanging="360"/>
      </w:pPr>
      <w:rPr>
        <w:rFonts w:ascii="Courier New" w:hAnsi="Courier New" w:hint="default"/>
      </w:rPr>
    </w:lvl>
    <w:lvl w:ilvl="1" w:tplc="04090019">
      <w:start w:val="1"/>
      <w:numFmt w:val="bullet"/>
      <w:lvlText w:val="o"/>
      <w:lvlJc w:val="left"/>
      <w:pPr>
        <w:ind w:left="3240" w:hanging="360"/>
      </w:pPr>
      <w:rPr>
        <w:rFonts w:ascii="Courier New" w:hAnsi="Courier New" w:hint="default"/>
      </w:rPr>
    </w:lvl>
    <w:lvl w:ilvl="2" w:tplc="0409001B" w:tentative="1">
      <w:start w:val="1"/>
      <w:numFmt w:val="bullet"/>
      <w:lvlText w:val=""/>
      <w:lvlJc w:val="left"/>
      <w:pPr>
        <w:ind w:left="3960" w:hanging="360"/>
      </w:pPr>
      <w:rPr>
        <w:rFonts w:ascii="Wingdings" w:hAnsi="Wingdings" w:hint="default"/>
      </w:rPr>
    </w:lvl>
    <w:lvl w:ilvl="3" w:tplc="0409000F" w:tentative="1">
      <w:start w:val="1"/>
      <w:numFmt w:val="bullet"/>
      <w:lvlText w:val=""/>
      <w:lvlJc w:val="left"/>
      <w:pPr>
        <w:ind w:left="4680" w:hanging="360"/>
      </w:pPr>
      <w:rPr>
        <w:rFonts w:ascii="Symbol" w:hAnsi="Symbol" w:hint="default"/>
      </w:rPr>
    </w:lvl>
    <w:lvl w:ilvl="4" w:tplc="04090019" w:tentative="1">
      <w:start w:val="1"/>
      <w:numFmt w:val="bullet"/>
      <w:lvlText w:val="o"/>
      <w:lvlJc w:val="left"/>
      <w:pPr>
        <w:ind w:left="5400" w:hanging="360"/>
      </w:pPr>
      <w:rPr>
        <w:rFonts w:ascii="Courier New" w:hAnsi="Courier New" w:hint="default"/>
      </w:rPr>
    </w:lvl>
    <w:lvl w:ilvl="5" w:tplc="0409001B" w:tentative="1">
      <w:start w:val="1"/>
      <w:numFmt w:val="bullet"/>
      <w:lvlText w:val=""/>
      <w:lvlJc w:val="left"/>
      <w:pPr>
        <w:ind w:left="6120" w:hanging="360"/>
      </w:pPr>
      <w:rPr>
        <w:rFonts w:ascii="Wingdings" w:hAnsi="Wingdings" w:hint="default"/>
      </w:rPr>
    </w:lvl>
    <w:lvl w:ilvl="6" w:tplc="0409000F" w:tentative="1">
      <w:start w:val="1"/>
      <w:numFmt w:val="bullet"/>
      <w:lvlText w:val=""/>
      <w:lvlJc w:val="left"/>
      <w:pPr>
        <w:ind w:left="6840" w:hanging="360"/>
      </w:pPr>
      <w:rPr>
        <w:rFonts w:ascii="Symbol" w:hAnsi="Symbol" w:hint="default"/>
      </w:rPr>
    </w:lvl>
    <w:lvl w:ilvl="7" w:tplc="04090019" w:tentative="1">
      <w:start w:val="1"/>
      <w:numFmt w:val="bullet"/>
      <w:lvlText w:val="o"/>
      <w:lvlJc w:val="left"/>
      <w:pPr>
        <w:ind w:left="7560" w:hanging="360"/>
      </w:pPr>
      <w:rPr>
        <w:rFonts w:ascii="Courier New" w:hAnsi="Courier New" w:hint="default"/>
      </w:rPr>
    </w:lvl>
    <w:lvl w:ilvl="8" w:tplc="0409001B" w:tentative="1">
      <w:start w:val="1"/>
      <w:numFmt w:val="bullet"/>
      <w:lvlText w:val=""/>
      <w:lvlJc w:val="left"/>
      <w:pPr>
        <w:ind w:left="8280" w:hanging="360"/>
      </w:pPr>
      <w:rPr>
        <w:rFonts w:ascii="Wingdings" w:hAnsi="Wingdings" w:hint="default"/>
      </w:rPr>
    </w:lvl>
  </w:abstractNum>
  <w:abstractNum w:abstractNumId="48">
    <w:nsid w:val="7FCF0BB2"/>
    <w:multiLevelType w:val="hybridMultilevel"/>
    <w:tmpl w:val="E0583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45"/>
  </w:num>
  <w:num w:numId="3">
    <w:abstractNumId w:val="1"/>
  </w:num>
  <w:num w:numId="4">
    <w:abstractNumId w:val="0"/>
  </w:num>
  <w:num w:numId="5">
    <w:abstractNumId w:val="47"/>
  </w:num>
  <w:num w:numId="6">
    <w:abstractNumId w:val="31"/>
  </w:num>
  <w:num w:numId="7">
    <w:abstractNumId w:val="5"/>
  </w:num>
  <w:num w:numId="8">
    <w:abstractNumId w:val="25"/>
  </w:num>
  <w:num w:numId="9">
    <w:abstractNumId w:val="2"/>
  </w:num>
  <w:num w:numId="10">
    <w:abstractNumId w:val="6"/>
  </w:num>
  <w:num w:numId="11">
    <w:abstractNumId w:val="29"/>
  </w:num>
  <w:num w:numId="12">
    <w:abstractNumId w:val="15"/>
  </w:num>
  <w:num w:numId="13">
    <w:abstractNumId w:val="10"/>
  </w:num>
  <w:num w:numId="14">
    <w:abstractNumId w:val="34"/>
  </w:num>
  <w:num w:numId="15">
    <w:abstractNumId w:val="11"/>
  </w:num>
  <w:num w:numId="16">
    <w:abstractNumId w:val="26"/>
  </w:num>
  <w:num w:numId="17">
    <w:abstractNumId w:val="43"/>
  </w:num>
  <w:num w:numId="18">
    <w:abstractNumId w:val="19"/>
  </w:num>
  <w:num w:numId="19">
    <w:abstractNumId w:val="32"/>
  </w:num>
  <w:num w:numId="20">
    <w:abstractNumId w:val="24"/>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3"/>
  </w:num>
  <w:num w:numId="28">
    <w:abstractNumId w:val="35"/>
  </w:num>
  <w:num w:numId="29">
    <w:abstractNumId w:val="20"/>
  </w:num>
  <w:num w:numId="30">
    <w:abstractNumId w:val="14"/>
  </w:num>
  <w:num w:numId="31">
    <w:abstractNumId w:val="7"/>
  </w:num>
  <w:num w:numId="32">
    <w:abstractNumId w:val="12"/>
  </w:num>
  <w:num w:numId="33">
    <w:abstractNumId w:val="17"/>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41"/>
    <w:lvlOverride w:ilvl="0">
      <w:startOverride w:val="1"/>
    </w:lvlOverride>
    <w:lvlOverride w:ilvl="1"/>
    <w:lvlOverride w:ilvl="2"/>
    <w:lvlOverride w:ilvl="3"/>
    <w:lvlOverride w:ilvl="4"/>
    <w:lvlOverride w:ilvl="5"/>
    <w:lvlOverride w:ilvl="6"/>
    <w:lvlOverride w:ilvl="7"/>
    <w:lvlOverride w:ilvl="8"/>
  </w:num>
  <w:num w:numId="37">
    <w:abstractNumId w:val="41"/>
  </w:num>
  <w:num w:numId="38">
    <w:abstractNumId w:val="44"/>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8"/>
  </w:num>
  <w:num w:numId="43">
    <w:abstractNumId w:val="46"/>
  </w:num>
  <w:num w:numId="44">
    <w:abstractNumId w:val="21"/>
  </w:num>
  <w:num w:numId="45">
    <w:abstractNumId w:val="42"/>
  </w:num>
  <w:num w:numId="46">
    <w:abstractNumId w:val="37"/>
  </w:num>
  <w:num w:numId="47">
    <w:abstractNumId w:val="33"/>
  </w:num>
  <w:num w:numId="48">
    <w:abstractNumId w:val="30"/>
  </w:num>
  <w:num w:numId="49">
    <w:abstractNumId w:val="18"/>
  </w:num>
  <w:num w:numId="50">
    <w:abstractNumId w:val="22"/>
  </w:num>
  <w:num w:numId="51">
    <w:abstractNumId w:val="36"/>
  </w:num>
  <w:num w:numId="52">
    <w:abstractNumId w:val="33"/>
  </w:num>
  <w:num w:numId="53">
    <w:abstractNumId w:val="37"/>
  </w:num>
  <w:num w:numId="54">
    <w:abstractNumId w:val="9"/>
  </w:num>
  <w:num w:numId="55">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D"/>
    <w:rsid w:val="000006F4"/>
    <w:rsid w:val="00004127"/>
    <w:rsid w:val="00005122"/>
    <w:rsid w:val="00007725"/>
    <w:rsid w:val="00007901"/>
    <w:rsid w:val="00007C9D"/>
    <w:rsid w:val="00011FF1"/>
    <w:rsid w:val="000123ED"/>
    <w:rsid w:val="000134C3"/>
    <w:rsid w:val="00013BF6"/>
    <w:rsid w:val="00014667"/>
    <w:rsid w:val="00014CAC"/>
    <w:rsid w:val="000156A2"/>
    <w:rsid w:val="00022880"/>
    <w:rsid w:val="00025DD8"/>
    <w:rsid w:val="00026033"/>
    <w:rsid w:val="00026BEC"/>
    <w:rsid w:val="000303D1"/>
    <w:rsid w:val="00031172"/>
    <w:rsid w:val="0003231A"/>
    <w:rsid w:val="000340E5"/>
    <w:rsid w:val="000342EB"/>
    <w:rsid w:val="00036494"/>
    <w:rsid w:val="00037311"/>
    <w:rsid w:val="00042A65"/>
    <w:rsid w:val="00043712"/>
    <w:rsid w:val="00045BD1"/>
    <w:rsid w:val="00046185"/>
    <w:rsid w:val="00046860"/>
    <w:rsid w:val="0005195B"/>
    <w:rsid w:val="00051D91"/>
    <w:rsid w:val="00056D03"/>
    <w:rsid w:val="000578FB"/>
    <w:rsid w:val="00061671"/>
    <w:rsid w:val="00061C0B"/>
    <w:rsid w:val="000625AD"/>
    <w:rsid w:val="00063415"/>
    <w:rsid w:val="0007251D"/>
    <w:rsid w:val="00073B7A"/>
    <w:rsid w:val="000757D9"/>
    <w:rsid w:val="00076E81"/>
    <w:rsid w:val="0007718C"/>
    <w:rsid w:val="00082694"/>
    <w:rsid w:val="0008294C"/>
    <w:rsid w:val="00082EB6"/>
    <w:rsid w:val="000835E6"/>
    <w:rsid w:val="00084524"/>
    <w:rsid w:val="00086D43"/>
    <w:rsid w:val="0008724D"/>
    <w:rsid w:val="000903CB"/>
    <w:rsid w:val="000940C3"/>
    <w:rsid w:val="00095608"/>
    <w:rsid w:val="00095F54"/>
    <w:rsid w:val="00097D7F"/>
    <w:rsid w:val="000A20B5"/>
    <w:rsid w:val="000A256B"/>
    <w:rsid w:val="000A2BF8"/>
    <w:rsid w:val="000A3A3F"/>
    <w:rsid w:val="000A46D8"/>
    <w:rsid w:val="000A547A"/>
    <w:rsid w:val="000A547E"/>
    <w:rsid w:val="000A79FA"/>
    <w:rsid w:val="000B324C"/>
    <w:rsid w:val="000B5A03"/>
    <w:rsid w:val="000B5DC5"/>
    <w:rsid w:val="000B7F8E"/>
    <w:rsid w:val="000C05E2"/>
    <w:rsid w:val="000C1046"/>
    <w:rsid w:val="000C1061"/>
    <w:rsid w:val="000C1DCB"/>
    <w:rsid w:val="000C1F51"/>
    <w:rsid w:val="000C270F"/>
    <w:rsid w:val="000C46C4"/>
    <w:rsid w:val="000C5D8F"/>
    <w:rsid w:val="000C6726"/>
    <w:rsid w:val="000C6A70"/>
    <w:rsid w:val="000C6EC7"/>
    <w:rsid w:val="000D05D3"/>
    <w:rsid w:val="000D115B"/>
    <w:rsid w:val="000D19B6"/>
    <w:rsid w:val="000D1DCD"/>
    <w:rsid w:val="000D24C1"/>
    <w:rsid w:val="000D4034"/>
    <w:rsid w:val="000D43C3"/>
    <w:rsid w:val="000D548D"/>
    <w:rsid w:val="000D687D"/>
    <w:rsid w:val="000E18DF"/>
    <w:rsid w:val="000E2CA1"/>
    <w:rsid w:val="000E3817"/>
    <w:rsid w:val="000E69F4"/>
    <w:rsid w:val="000F1ABB"/>
    <w:rsid w:val="000F249E"/>
    <w:rsid w:val="000F6AF5"/>
    <w:rsid w:val="000F7852"/>
    <w:rsid w:val="000F78BC"/>
    <w:rsid w:val="000F7B9C"/>
    <w:rsid w:val="0010058D"/>
    <w:rsid w:val="00102847"/>
    <w:rsid w:val="001033CD"/>
    <w:rsid w:val="00105614"/>
    <w:rsid w:val="00106B91"/>
    <w:rsid w:val="00106D21"/>
    <w:rsid w:val="001108F0"/>
    <w:rsid w:val="00112716"/>
    <w:rsid w:val="001141AA"/>
    <w:rsid w:val="00114347"/>
    <w:rsid w:val="001236AA"/>
    <w:rsid w:val="00124017"/>
    <w:rsid w:val="00131AC9"/>
    <w:rsid w:val="00131D72"/>
    <w:rsid w:val="001325BB"/>
    <w:rsid w:val="00136592"/>
    <w:rsid w:val="00136D4D"/>
    <w:rsid w:val="001377C4"/>
    <w:rsid w:val="00140B9B"/>
    <w:rsid w:val="0014452B"/>
    <w:rsid w:val="00145060"/>
    <w:rsid w:val="00146593"/>
    <w:rsid w:val="0014783A"/>
    <w:rsid w:val="0015107E"/>
    <w:rsid w:val="001517C8"/>
    <w:rsid w:val="00152FC2"/>
    <w:rsid w:val="001530A0"/>
    <w:rsid w:val="00155499"/>
    <w:rsid w:val="00156C81"/>
    <w:rsid w:val="001604E6"/>
    <w:rsid w:val="0016216B"/>
    <w:rsid w:val="0016392B"/>
    <w:rsid w:val="00165B83"/>
    <w:rsid w:val="001676DE"/>
    <w:rsid w:val="001716F7"/>
    <w:rsid w:val="00171AF3"/>
    <w:rsid w:val="0017455C"/>
    <w:rsid w:val="0017542E"/>
    <w:rsid w:val="00175ACB"/>
    <w:rsid w:val="00175F62"/>
    <w:rsid w:val="001768B3"/>
    <w:rsid w:val="001779BE"/>
    <w:rsid w:val="001814A8"/>
    <w:rsid w:val="00181F99"/>
    <w:rsid w:val="001845B4"/>
    <w:rsid w:val="001846C3"/>
    <w:rsid w:val="001846D7"/>
    <w:rsid w:val="00184D3F"/>
    <w:rsid w:val="001863B6"/>
    <w:rsid w:val="00191906"/>
    <w:rsid w:val="00192FF9"/>
    <w:rsid w:val="001944B2"/>
    <w:rsid w:val="00197D3F"/>
    <w:rsid w:val="001A08DF"/>
    <w:rsid w:val="001A19A5"/>
    <w:rsid w:val="001A45FC"/>
    <w:rsid w:val="001A5912"/>
    <w:rsid w:val="001A5C98"/>
    <w:rsid w:val="001A7140"/>
    <w:rsid w:val="001A74D5"/>
    <w:rsid w:val="001B3240"/>
    <w:rsid w:val="001B336A"/>
    <w:rsid w:val="001B463B"/>
    <w:rsid w:val="001B6953"/>
    <w:rsid w:val="001B76FC"/>
    <w:rsid w:val="001C3C63"/>
    <w:rsid w:val="001C66BB"/>
    <w:rsid w:val="001C66CD"/>
    <w:rsid w:val="001C6ED6"/>
    <w:rsid w:val="001C79FD"/>
    <w:rsid w:val="001C7C50"/>
    <w:rsid w:val="001C7EB6"/>
    <w:rsid w:val="001D1633"/>
    <w:rsid w:val="001D1B0C"/>
    <w:rsid w:val="001D21A5"/>
    <w:rsid w:val="001D24AB"/>
    <w:rsid w:val="001D24C6"/>
    <w:rsid w:val="001D27E4"/>
    <w:rsid w:val="001D6067"/>
    <w:rsid w:val="001D7582"/>
    <w:rsid w:val="001D7A89"/>
    <w:rsid w:val="001E03F2"/>
    <w:rsid w:val="001E30A1"/>
    <w:rsid w:val="001E564B"/>
    <w:rsid w:val="001E60E9"/>
    <w:rsid w:val="001E6B0E"/>
    <w:rsid w:val="001F2736"/>
    <w:rsid w:val="001F35B9"/>
    <w:rsid w:val="001F3881"/>
    <w:rsid w:val="001F630E"/>
    <w:rsid w:val="00202B21"/>
    <w:rsid w:val="00205D02"/>
    <w:rsid w:val="00205D80"/>
    <w:rsid w:val="002067BE"/>
    <w:rsid w:val="00207AD5"/>
    <w:rsid w:val="0021042F"/>
    <w:rsid w:val="002135B8"/>
    <w:rsid w:val="00216A01"/>
    <w:rsid w:val="00216C0A"/>
    <w:rsid w:val="0022090D"/>
    <w:rsid w:val="00221890"/>
    <w:rsid w:val="00221E56"/>
    <w:rsid w:val="002233C5"/>
    <w:rsid w:val="00225B74"/>
    <w:rsid w:val="00225FC9"/>
    <w:rsid w:val="00232F13"/>
    <w:rsid w:val="002333E1"/>
    <w:rsid w:val="00233514"/>
    <w:rsid w:val="00233C00"/>
    <w:rsid w:val="00234B26"/>
    <w:rsid w:val="00235796"/>
    <w:rsid w:val="002362DB"/>
    <w:rsid w:val="00240134"/>
    <w:rsid w:val="00243AB0"/>
    <w:rsid w:val="00244084"/>
    <w:rsid w:val="00246AA9"/>
    <w:rsid w:val="0025017B"/>
    <w:rsid w:val="00250DAE"/>
    <w:rsid w:val="00251BF3"/>
    <w:rsid w:val="0025496D"/>
    <w:rsid w:val="00255930"/>
    <w:rsid w:val="00257C36"/>
    <w:rsid w:val="00260019"/>
    <w:rsid w:val="00260071"/>
    <w:rsid w:val="00260D27"/>
    <w:rsid w:val="0026253B"/>
    <w:rsid w:val="0026360B"/>
    <w:rsid w:val="00265F8D"/>
    <w:rsid w:val="0026777D"/>
    <w:rsid w:val="00267988"/>
    <w:rsid w:val="002723C2"/>
    <w:rsid w:val="00272B19"/>
    <w:rsid w:val="00273E4D"/>
    <w:rsid w:val="00275BEE"/>
    <w:rsid w:val="00277482"/>
    <w:rsid w:val="0028015E"/>
    <w:rsid w:val="00280ABE"/>
    <w:rsid w:val="0028152A"/>
    <w:rsid w:val="0028229A"/>
    <w:rsid w:val="0028244F"/>
    <w:rsid w:val="002844B8"/>
    <w:rsid w:val="00285494"/>
    <w:rsid w:val="002862BD"/>
    <w:rsid w:val="00286405"/>
    <w:rsid w:val="00286E36"/>
    <w:rsid w:val="0029260B"/>
    <w:rsid w:val="00294CA8"/>
    <w:rsid w:val="00294E6E"/>
    <w:rsid w:val="0029612A"/>
    <w:rsid w:val="0029616C"/>
    <w:rsid w:val="00297F2B"/>
    <w:rsid w:val="002A14C7"/>
    <w:rsid w:val="002A14D4"/>
    <w:rsid w:val="002A28DE"/>
    <w:rsid w:val="002A2F4A"/>
    <w:rsid w:val="002A4797"/>
    <w:rsid w:val="002A68B9"/>
    <w:rsid w:val="002B1661"/>
    <w:rsid w:val="002B2303"/>
    <w:rsid w:val="002B2DD6"/>
    <w:rsid w:val="002B4C33"/>
    <w:rsid w:val="002B575F"/>
    <w:rsid w:val="002B7215"/>
    <w:rsid w:val="002C0376"/>
    <w:rsid w:val="002C24D9"/>
    <w:rsid w:val="002C3B8F"/>
    <w:rsid w:val="002C4232"/>
    <w:rsid w:val="002C611E"/>
    <w:rsid w:val="002C6C4F"/>
    <w:rsid w:val="002D0C0B"/>
    <w:rsid w:val="002E1776"/>
    <w:rsid w:val="002E183D"/>
    <w:rsid w:val="002E2EC1"/>
    <w:rsid w:val="002E3D7A"/>
    <w:rsid w:val="002E3F83"/>
    <w:rsid w:val="002E4068"/>
    <w:rsid w:val="002E4833"/>
    <w:rsid w:val="002E4F43"/>
    <w:rsid w:val="002E68BD"/>
    <w:rsid w:val="002E737E"/>
    <w:rsid w:val="002F0C0F"/>
    <w:rsid w:val="002F5BA3"/>
    <w:rsid w:val="002F6BF9"/>
    <w:rsid w:val="002F71C0"/>
    <w:rsid w:val="00303690"/>
    <w:rsid w:val="00304A99"/>
    <w:rsid w:val="00305C2C"/>
    <w:rsid w:val="003115FB"/>
    <w:rsid w:val="00312B90"/>
    <w:rsid w:val="00314D9C"/>
    <w:rsid w:val="003172C7"/>
    <w:rsid w:val="0031731B"/>
    <w:rsid w:val="003177E4"/>
    <w:rsid w:val="00320C00"/>
    <w:rsid w:val="003215C5"/>
    <w:rsid w:val="003223D8"/>
    <w:rsid w:val="00322737"/>
    <w:rsid w:val="003230FD"/>
    <w:rsid w:val="0032555E"/>
    <w:rsid w:val="00325DA4"/>
    <w:rsid w:val="00330012"/>
    <w:rsid w:val="00340E30"/>
    <w:rsid w:val="00345771"/>
    <w:rsid w:val="00347706"/>
    <w:rsid w:val="00352A41"/>
    <w:rsid w:val="00355558"/>
    <w:rsid w:val="00360AF0"/>
    <w:rsid w:val="00360CD2"/>
    <w:rsid w:val="00361314"/>
    <w:rsid w:val="00363196"/>
    <w:rsid w:val="003636F7"/>
    <w:rsid w:val="003638F3"/>
    <w:rsid w:val="003639B5"/>
    <w:rsid w:val="00364032"/>
    <w:rsid w:val="003649C7"/>
    <w:rsid w:val="00364A4A"/>
    <w:rsid w:val="003653A2"/>
    <w:rsid w:val="003662CB"/>
    <w:rsid w:val="00366D71"/>
    <w:rsid w:val="00367909"/>
    <w:rsid w:val="00372D40"/>
    <w:rsid w:val="0037420A"/>
    <w:rsid w:val="0037476E"/>
    <w:rsid w:val="0037476F"/>
    <w:rsid w:val="003758A1"/>
    <w:rsid w:val="003762AC"/>
    <w:rsid w:val="00376B26"/>
    <w:rsid w:val="003776FC"/>
    <w:rsid w:val="003802B1"/>
    <w:rsid w:val="003828E1"/>
    <w:rsid w:val="0038301F"/>
    <w:rsid w:val="00383D8F"/>
    <w:rsid w:val="00384614"/>
    <w:rsid w:val="003848BF"/>
    <w:rsid w:val="00385ABC"/>
    <w:rsid w:val="0038624C"/>
    <w:rsid w:val="003941AA"/>
    <w:rsid w:val="00396E67"/>
    <w:rsid w:val="00397CF3"/>
    <w:rsid w:val="003A1690"/>
    <w:rsid w:val="003A4C54"/>
    <w:rsid w:val="003A4FE9"/>
    <w:rsid w:val="003A5BC0"/>
    <w:rsid w:val="003A5FCF"/>
    <w:rsid w:val="003A6A7E"/>
    <w:rsid w:val="003A7C35"/>
    <w:rsid w:val="003B2BCD"/>
    <w:rsid w:val="003C1BEA"/>
    <w:rsid w:val="003C3783"/>
    <w:rsid w:val="003C4851"/>
    <w:rsid w:val="003C67F0"/>
    <w:rsid w:val="003D104E"/>
    <w:rsid w:val="003D236C"/>
    <w:rsid w:val="003D3052"/>
    <w:rsid w:val="003D41D2"/>
    <w:rsid w:val="003E124E"/>
    <w:rsid w:val="003E1442"/>
    <w:rsid w:val="003E3F65"/>
    <w:rsid w:val="003E4E9B"/>
    <w:rsid w:val="003E4F42"/>
    <w:rsid w:val="003E6294"/>
    <w:rsid w:val="003E6D2D"/>
    <w:rsid w:val="003F04A4"/>
    <w:rsid w:val="003F6C8B"/>
    <w:rsid w:val="003F749B"/>
    <w:rsid w:val="0040373C"/>
    <w:rsid w:val="0040404D"/>
    <w:rsid w:val="004053E4"/>
    <w:rsid w:val="00405D8D"/>
    <w:rsid w:val="004071C3"/>
    <w:rsid w:val="0041004D"/>
    <w:rsid w:val="004123FA"/>
    <w:rsid w:val="00413F07"/>
    <w:rsid w:val="00414F56"/>
    <w:rsid w:val="004160C4"/>
    <w:rsid w:val="00416DD1"/>
    <w:rsid w:val="00416FCF"/>
    <w:rsid w:val="004230B9"/>
    <w:rsid w:val="00423523"/>
    <w:rsid w:val="0042462E"/>
    <w:rsid w:val="00425B48"/>
    <w:rsid w:val="00425EBA"/>
    <w:rsid w:val="004269DB"/>
    <w:rsid w:val="00426B2B"/>
    <w:rsid w:val="004304C2"/>
    <w:rsid w:val="0043127D"/>
    <w:rsid w:val="0043192A"/>
    <w:rsid w:val="00436306"/>
    <w:rsid w:val="00440F58"/>
    <w:rsid w:val="004433E0"/>
    <w:rsid w:val="0044449A"/>
    <w:rsid w:val="00444795"/>
    <w:rsid w:val="0044555E"/>
    <w:rsid w:val="00445C96"/>
    <w:rsid w:val="00454714"/>
    <w:rsid w:val="004572FA"/>
    <w:rsid w:val="004578B5"/>
    <w:rsid w:val="004605BE"/>
    <w:rsid w:val="0046171A"/>
    <w:rsid w:val="00461B50"/>
    <w:rsid w:val="00461FAF"/>
    <w:rsid w:val="004640F3"/>
    <w:rsid w:val="004655F5"/>
    <w:rsid w:val="00466CF1"/>
    <w:rsid w:val="00467E17"/>
    <w:rsid w:val="0047027D"/>
    <w:rsid w:val="00470D6F"/>
    <w:rsid w:val="00472A14"/>
    <w:rsid w:val="00475B76"/>
    <w:rsid w:val="00476CCC"/>
    <w:rsid w:val="004806F9"/>
    <w:rsid w:val="004817C7"/>
    <w:rsid w:val="0048195F"/>
    <w:rsid w:val="0048773D"/>
    <w:rsid w:val="004A2DBC"/>
    <w:rsid w:val="004A5720"/>
    <w:rsid w:val="004A5741"/>
    <w:rsid w:val="004A67F5"/>
    <w:rsid w:val="004B33A6"/>
    <w:rsid w:val="004B4331"/>
    <w:rsid w:val="004B719A"/>
    <w:rsid w:val="004C2556"/>
    <w:rsid w:val="004C2ACD"/>
    <w:rsid w:val="004C469B"/>
    <w:rsid w:val="004C5218"/>
    <w:rsid w:val="004D0922"/>
    <w:rsid w:val="004D102F"/>
    <w:rsid w:val="004D1C35"/>
    <w:rsid w:val="004D1D97"/>
    <w:rsid w:val="004D20EA"/>
    <w:rsid w:val="004D4783"/>
    <w:rsid w:val="004D53D2"/>
    <w:rsid w:val="004D6E33"/>
    <w:rsid w:val="004D7319"/>
    <w:rsid w:val="004D7D50"/>
    <w:rsid w:val="004E0A8D"/>
    <w:rsid w:val="004E1369"/>
    <w:rsid w:val="004E3167"/>
    <w:rsid w:val="004E4702"/>
    <w:rsid w:val="004E6BAB"/>
    <w:rsid w:val="004E70A6"/>
    <w:rsid w:val="004F0C33"/>
    <w:rsid w:val="004F239B"/>
    <w:rsid w:val="004F4577"/>
    <w:rsid w:val="004F5515"/>
    <w:rsid w:val="004F5EB6"/>
    <w:rsid w:val="004F75E1"/>
    <w:rsid w:val="004F7C62"/>
    <w:rsid w:val="0050024A"/>
    <w:rsid w:val="00500A27"/>
    <w:rsid w:val="00501570"/>
    <w:rsid w:val="00501E57"/>
    <w:rsid w:val="0050315C"/>
    <w:rsid w:val="005031DA"/>
    <w:rsid w:val="00504327"/>
    <w:rsid w:val="005068CE"/>
    <w:rsid w:val="00506F2E"/>
    <w:rsid w:val="00511375"/>
    <w:rsid w:val="00511CEB"/>
    <w:rsid w:val="00513399"/>
    <w:rsid w:val="0051468C"/>
    <w:rsid w:val="00516F60"/>
    <w:rsid w:val="00517BEC"/>
    <w:rsid w:val="00522403"/>
    <w:rsid w:val="00522859"/>
    <w:rsid w:val="00523C3C"/>
    <w:rsid w:val="00525764"/>
    <w:rsid w:val="005306BF"/>
    <w:rsid w:val="00532E20"/>
    <w:rsid w:val="00534916"/>
    <w:rsid w:val="00535881"/>
    <w:rsid w:val="005362DA"/>
    <w:rsid w:val="005403A7"/>
    <w:rsid w:val="00540C7F"/>
    <w:rsid w:val="00541DE4"/>
    <w:rsid w:val="00542F13"/>
    <w:rsid w:val="0054306E"/>
    <w:rsid w:val="00544CD6"/>
    <w:rsid w:val="00545BA8"/>
    <w:rsid w:val="005516BC"/>
    <w:rsid w:val="00552CE2"/>
    <w:rsid w:val="00554335"/>
    <w:rsid w:val="00555B1A"/>
    <w:rsid w:val="00557AE1"/>
    <w:rsid w:val="0056249D"/>
    <w:rsid w:val="00563BC5"/>
    <w:rsid w:val="00566940"/>
    <w:rsid w:val="00566E4C"/>
    <w:rsid w:val="00567409"/>
    <w:rsid w:val="005757F7"/>
    <w:rsid w:val="00577211"/>
    <w:rsid w:val="00577372"/>
    <w:rsid w:val="00582352"/>
    <w:rsid w:val="005836D1"/>
    <w:rsid w:val="00585DB1"/>
    <w:rsid w:val="005907DC"/>
    <w:rsid w:val="00591744"/>
    <w:rsid w:val="00591955"/>
    <w:rsid w:val="00591EB0"/>
    <w:rsid w:val="005939D0"/>
    <w:rsid w:val="00595F0B"/>
    <w:rsid w:val="00596DB9"/>
    <w:rsid w:val="005A1CC9"/>
    <w:rsid w:val="005A36C1"/>
    <w:rsid w:val="005A6121"/>
    <w:rsid w:val="005A6BE8"/>
    <w:rsid w:val="005A6C61"/>
    <w:rsid w:val="005A7284"/>
    <w:rsid w:val="005A7594"/>
    <w:rsid w:val="005B07C8"/>
    <w:rsid w:val="005B5A08"/>
    <w:rsid w:val="005B6A5D"/>
    <w:rsid w:val="005C0783"/>
    <w:rsid w:val="005C07E3"/>
    <w:rsid w:val="005C0B85"/>
    <w:rsid w:val="005C1E39"/>
    <w:rsid w:val="005C4FF2"/>
    <w:rsid w:val="005D2D89"/>
    <w:rsid w:val="005D3E4E"/>
    <w:rsid w:val="005D72F3"/>
    <w:rsid w:val="005E17F0"/>
    <w:rsid w:val="005E2035"/>
    <w:rsid w:val="005E2C60"/>
    <w:rsid w:val="005E369E"/>
    <w:rsid w:val="005E3FA5"/>
    <w:rsid w:val="005E7A51"/>
    <w:rsid w:val="005F2DE3"/>
    <w:rsid w:val="005F3995"/>
    <w:rsid w:val="005F3A9B"/>
    <w:rsid w:val="005F661A"/>
    <w:rsid w:val="00600207"/>
    <w:rsid w:val="00600624"/>
    <w:rsid w:val="006031FB"/>
    <w:rsid w:val="00610C3A"/>
    <w:rsid w:val="00611659"/>
    <w:rsid w:val="0061172B"/>
    <w:rsid w:val="00611D44"/>
    <w:rsid w:val="00612177"/>
    <w:rsid w:val="006125BD"/>
    <w:rsid w:val="00612D12"/>
    <w:rsid w:val="00613690"/>
    <w:rsid w:val="006144DC"/>
    <w:rsid w:val="006155DB"/>
    <w:rsid w:val="00616619"/>
    <w:rsid w:val="00617788"/>
    <w:rsid w:val="00617CC4"/>
    <w:rsid w:val="00622642"/>
    <w:rsid w:val="00623A6F"/>
    <w:rsid w:val="00624AA4"/>
    <w:rsid w:val="00624E81"/>
    <w:rsid w:val="00626595"/>
    <w:rsid w:val="00626D91"/>
    <w:rsid w:val="006308D5"/>
    <w:rsid w:val="006337E8"/>
    <w:rsid w:val="00634B0F"/>
    <w:rsid w:val="0063546F"/>
    <w:rsid w:val="00635FCD"/>
    <w:rsid w:val="00640651"/>
    <w:rsid w:val="006408E6"/>
    <w:rsid w:val="00643167"/>
    <w:rsid w:val="00643D75"/>
    <w:rsid w:val="00644DD3"/>
    <w:rsid w:val="006459B5"/>
    <w:rsid w:val="00650E46"/>
    <w:rsid w:val="006519D2"/>
    <w:rsid w:val="00652D9C"/>
    <w:rsid w:val="00653E62"/>
    <w:rsid w:val="0066175C"/>
    <w:rsid w:val="00662D05"/>
    <w:rsid w:val="00663846"/>
    <w:rsid w:val="00663C25"/>
    <w:rsid w:val="00663E19"/>
    <w:rsid w:val="00663EDA"/>
    <w:rsid w:val="006652CA"/>
    <w:rsid w:val="0066587C"/>
    <w:rsid w:val="00670611"/>
    <w:rsid w:val="00673E3D"/>
    <w:rsid w:val="0067564E"/>
    <w:rsid w:val="00677402"/>
    <w:rsid w:val="00682619"/>
    <w:rsid w:val="006829EC"/>
    <w:rsid w:val="00683638"/>
    <w:rsid w:val="0068556F"/>
    <w:rsid w:val="00686853"/>
    <w:rsid w:val="00687EE3"/>
    <w:rsid w:val="00690381"/>
    <w:rsid w:val="006911E7"/>
    <w:rsid w:val="006912C7"/>
    <w:rsid w:val="006924F4"/>
    <w:rsid w:val="006A0922"/>
    <w:rsid w:val="006A0D9D"/>
    <w:rsid w:val="006A19C5"/>
    <w:rsid w:val="006A3679"/>
    <w:rsid w:val="006A4F60"/>
    <w:rsid w:val="006A67A9"/>
    <w:rsid w:val="006B048D"/>
    <w:rsid w:val="006B0A05"/>
    <w:rsid w:val="006B1CB2"/>
    <w:rsid w:val="006B2525"/>
    <w:rsid w:val="006B29F0"/>
    <w:rsid w:val="006B4CC2"/>
    <w:rsid w:val="006B5E46"/>
    <w:rsid w:val="006C1DD7"/>
    <w:rsid w:val="006C1EE7"/>
    <w:rsid w:val="006C2158"/>
    <w:rsid w:val="006C2302"/>
    <w:rsid w:val="006C3432"/>
    <w:rsid w:val="006C54B5"/>
    <w:rsid w:val="006C706A"/>
    <w:rsid w:val="006D040A"/>
    <w:rsid w:val="006D0B85"/>
    <w:rsid w:val="006D1E04"/>
    <w:rsid w:val="006D272E"/>
    <w:rsid w:val="006D2901"/>
    <w:rsid w:val="006D589E"/>
    <w:rsid w:val="006D5CB0"/>
    <w:rsid w:val="006D7173"/>
    <w:rsid w:val="006E03FB"/>
    <w:rsid w:val="006E310F"/>
    <w:rsid w:val="006E5FFF"/>
    <w:rsid w:val="006E60CE"/>
    <w:rsid w:val="006E72A1"/>
    <w:rsid w:val="006F13CE"/>
    <w:rsid w:val="0070012F"/>
    <w:rsid w:val="007009B3"/>
    <w:rsid w:val="00700D6C"/>
    <w:rsid w:val="007026F2"/>
    <w:rsid w:val="00704C4C"/>
    <w:rsid w:val="007055BF"/>
    <w:rsid w:val="00706C31"/>
    <w:rsid w:val="00707D92"/>
    <w:rsid w:val="00712A2A"/>
    <w:rsid w:val="00713EEF"/>
    <w:rsid w:val="00714A7A"/>
    <w:rsid w:val="0071560B"/>
    <w:rsid w:val="0071577D"/>
    <w:rsid w:val="007159D8"/>
    <w:rsid w:val="007161F1"/>
    <w:rsid w:val="0071749A"/>
    <w:rsid w:val="00720098"/>
    <w:rsid w:val="00724886"/>
    <w:rsid w:val="00725102"/>
    <w:rsid w:val="00726908"/>
    <w:rsid w:val="007308E9"/>
    <w:rsid w:val="007311CF"/>
    <w:rsid w:val="007312C5"/>
    <w:rsid w:val="00732AF3"/>
    <w:rsid w:val="00733B0F"/>
    <w:rsid w:val="00733CCF"/>
    <w:rsid w:val="00736BF2"/>
    <w:rsid w:val="0073736E"/>
    <w:rsid w:val="00737659"/>
    <w:rsid w:val="007456BB"/>
    <w:rsid w:val="00745D66"/>
    <w:rsid w:val="00746270"/>
    <w:rsid w:val="00746339"/>
    <w:rsid w:val="00746AF5"/>
    <w:rsid w:val="00747A1B"/>
    <w:rsid w:val="00750651"/>
    <w:rsid w:val="0075164C"/>
    <w:rsid w:val="0075181E"/>
    <w:rsid w:val="00751BCE"/>
    <w:rsid w:val="00751CF8"/>
    <w:rsid w:val="00754093"/>
    <w:rsid w:val="007571C1"/>
    <w:rsid w:val="00760D21"/>
    <w:rsid w:val="00760E6A"/>
    <w:rsid w:val="007612F0"/>
    <w:rsid w:val="00763640"/>
    <w:rsid w:val="00763DBD"/>
    <w:rsid w:val="0076445E"/>
    <w:rsid w:val="00766F44"/>
    <w:rsid w:val="00767558"/>
    <w:rsid w:val="00772212"/>
    <w:rsid w:val="00772634"/>
    <w:rsid w:val="00772F1C"/>
    <w:rsid w:val="0077360A"/>
    <w:rsid w:val="007737AF"/>
    <w:rsid w:val="0077396A"/>
    <w:rsid w:val="00773C08"/>
    <w:rsid w:val="00773DFA"/>
    <w:rsid w:val="00774004"/>
    <w:rsid w:val="00775FFB"/>
    <w:rsid w:val="0077765F"/>
    <w:rsid w:val="00780FA5"/>
    <w:rsid w:val="007811B5"/>
    <w:rsid w:val="007812B6"/>
    <w:rsid w:val="00783703"/>
    <w:rsid w:val="00783E7C"/>
    <w:rsid w:val="00785638"/>
    <w:rsid w:val="0079563D"/>
    <w:rsid w:val="00795A05"/>
    <w:rsid w:val="00796520"/>
    <w:rsid w:val="00797603"/>
    <w:rsid w:val="007A21FD"/>
    <w:rsid w:val="007A2539"/>
    <w:rsid w:val="007A53C9"/>
    <w:rsid w:val="007A5B79"/>
    <w:rsid w:val="007B2C98"/>
    <w:rsid w:val="007B3766"/>
    <w:rsid w:val="007B6772"/>
    <w:rsid w:val="007B7196"/>
    <w:rsid w:val="007C011B"/>
    <w:rsid w:val="007C062A"/>
    <w:rsid w:val="007C106C"/>
    <w:rsid w:val="007C4386"/>
    <w:rsid w:val="007C5C63"/>
    <w:rsid w:val="007D2063"/>
    <w:rsid w:val="007D2098"/>
    <w:rsid w:val="007D2C88"/>
    <w:rsid w:val="007D7E53"/>
    <w:rsid w:val="007E0CB2"/>
    <w:rsid w:val="007E1511"/>
    <w:rsid w:val="007E1BC3"/>
    <w:rsid w:val="007E2326"/>
    <w:rsid w:val="007E264A"/>
    <w:rsid w:val="007E28A1"/>
    <w:rsid w:val="007E2EF3"/>
    <w:rsid w:val="007E5FBF"/>
    <w:rsid w:val="007E7D74"/>
    <w:rsid w:val="007E7FCF"/>
    <w:rsid w:val="007F3014"/>
    <w:rsid w:val="007F5467"/>
    <w:rsid w:val="007F5873"/>
    <w:rsid w:val="007F6B2F"/>
    <w:rsid w:val="007F743C"/>
    <w:rsid w:val="007F79C9"/>
    <w:rsid w:val="007F7E30"/>
    <w:rsid w:val="008024A6"/>
    <w:rsid w:val="00802B6C"/>
    <w:rsid w:val="00806A3A"/>
    <w:rsid w:val="00807528"/>
    <w:rsid w:val="00811A65"/>
    <w:rsid w:val="00814B43"/>
    <w:rsid w:val="00815D2D"/>
    <w:rsid w:val="00817DB9"/>
    <w:rsid w:val="00820217"/>
    <w:rsid w:val="00821034"/>
    <w:rsid w:val="00822484"/>
    <w:rsid w:val="00822862"/>
    <w:rsid w:val="00822CAC"/>
    <w:rsid w:val="00823E8E"/>
    <w:rsid w:val="00824238"/>
    <w:rsid w:val="008274E5"/>
    <w:rsid w:val="0083185D"/>
    <w:rsid w:val="0083205B"/>
    <w:rsid w:val="008324D2"/>
    <w:rsid w:val="00832667"/>
    <w:rsid w:val="00833008"/>
    <w:rsid w:val="00833E5E"/>
    <w:rsid w:val="008347DA"/>
    <w:rsid w:val="00836232"/>
    <w:rsid w:val="00836CD5"/>
    <w:rsid w:val="0084058B"/>
    <w:rsid w:val="008408DB"/>
    <w:rsid w:val="0084232A"/>
    <w:rsid w:val="00843013"/>
    <w:rsid w:val="00843961"/>
    <w:rsid w:val="0085034D"/>
    <w:rsid w:val="008569B0"/>
    <w:rsid w:val="00857748"/>
    <w:rsid w:val="00863905"/>
    <w:rsid w:val="00863D8B"/>
    <w:rsid w:val="00864B60"/>
    <w:rsid w:val="00864F41"/>
    <w:rsid w:val="00870CFD"/>
    <w:rsid w:val="00872814"/>
    <w:rsid w:val="00873C85"/>
    <w:rsid w:val="00873F2A"/>
    <w:rsid w:val="00875485"/>
    <w:rsid w:val="0087792B"/>
    <w:rsid w:val="00877C77"/>
    <w:rsid w:val="00877F49"/>
    <w:rsid w:val="00880C56"/>
    <w:rsid w:val="0088237A"/>
    <w:rsid w:val="00882706"/>
    <w:rsid w:val="00883023"/>
    <w:rsid w:val="0088379B"/>
    <w:rsid w:val="008844A3"/>
    <w:rsid w:val="008860C7"/>
    <w:rsid w:val="00886850"/>
    <w:rsid w:val="0088685F"/>
    <w:rsid w:val="0088689F"/>
    <w:rsid w:val="00887CC7"/>
    <w:rsid w:val="00892EF1"/>
    <w:rsid w:val="00893FD4"/>
    <w:rsid w:val="0089422F"/>
    <w:rsid w:val="00896056"/>
    <w:rsid w:val="00896165"/>
    <w:rsid w:val="008978D3"/>
    <w:rsid w:val="008A103F"/>
    <w:rsid w:val="008A4060"/>
    <w:rsid w:val="008A4E8A"/>
    <w:rsid w:val="008A64B7"/>
    <w:rsid w:val="008A7CBB"/>
    <w:rsid w:val="008B0DED"/>
    <w:rsid w:val="008B3C71"/>
    <w:rsid w:val="008B6870"/>
    <w:rsid w:val="008B771D"/>
    <w:rsid w:val="008C03B5"/>
    <w:rsid w:val="008C3A4E"/>
    <w:rsid w:val="008C3A95"/>
    <w:rsid w:val="008C4479"/>
    <w:rsid w:val="008C7CE2"/>
    <w:rsid w:val="008D0143"/>
    <w:rsid w:val="008D03F7"/>
    <w:rsid w:val="008D089B"/>
    <w:rsid w:val="008D0DC3"/>
    <w:rsid w:val="008D0FCB"/>
    <w:rsid w:val="008D10D2"/>
    <w:rsid w:val="008D118A"/>
    <w:rsid w:val="008D121C"/>
    <w:rsid w:val="008D3F42"/>
    <w:rsid w:val="008D5C13"/>
    <w:rsid w:val="008D653F"/>
    <w:rsid w:val="008D70C0"/>
    <w:rsid w:val="008E3A9E"/>
    <w:rsid w:val="008E425D"/>
    <w:rsid w:val="008E5056"/>
    <w:rsid w:val="008E5250"/>
    <w:rsid w:val="008E79D2"/>
    <w:rsid w:val="008F0D87"/>
    <w:rsid w:val="008F1455"/>
    <w:rsid w:val="008F1A2F"/>
    <w:rsid w:val="008F284D"/>
    <w:rsid w:val="008F3485"/>
    <w:rsid w:val="008F349F"/>
    <w:rsid w:val="008F3914"/>
    <w:rsid w:val="008F407F"/>
    <w:rsid w:val="008F58F4"/>
    <w:rsid w:val="008F61A6"/>
    <w:rsid w:val="008F6B31"/>
    <w:rsid w:val="008F7047"/>
    <w:rsid w:val="0090505E"/>
    <w:rsid w:val="009103CF"/>
    <w:rsid w:val="00910566"/>
    <w:rsid w:val="00911E28"/>
    <w:rsid w:val="00913146"/>
    <w:rsid w:val="009152C3"/>
    <w:rsid w:val="00917AF0"/>
    <w:rsid w:val="00923A1D"/>
    <w:rsid w:val="009256F5"/>
    <w:rsid w:val="00925A4F"/>
    <w:rsid w:val="00930588"/>
    <w:rsid w:val="00931334"/>
    <w:rsid w:val="009318DA"/>
    <w:rsid w:val="00931A4A"/>
    <w:rsid w:val="00933F3C"/>
    <w:rsid w:val="00935AC9"/>
    <w:rsid w:val="00936D75"/>
    <w:rsid w:val="00937FE4"/>
    <w:rsid w:val="009417C6"/>
    <w:rsid w:val="00942661"/>
    <w:rsid w:val="00946C7D"/>
    <w:rsid w:val="00946F96"/>
    <w:rsid w:val="009519E3"/>
    <w:rsid w:val="00951FC2"/>
    <w:rsid w:val="00953479"/>
    <w:rsid w:val="00954056"/>
    <w:rsid w:val="009560AB"/>
    <w:rsid w:val="00957DE1"/>
    <w:rsid w:val="00960FDC"/>
    <w:rsid w:val="00961C4E"/>
    <w:rsid w:val="00961D43"/>
    <w:rsid w:val="009623FD"/>
    <w:rsid w:val="0096272A"/>
    <w:rsid w:val="00962EDD"/>
    <w:rsid w:val="0096799E"/>
    <w:rsid w:val="00967D5F"/>
    <w:rsid w:val="009702FA"/>
    <w:rsid w:val="00971266"/>
    <w:rsid w:val="00974198"/>
    <w:rsid w:val="0097727C"/>
    <w:rsid w:val="00977E6C"/>
    <w:rsid w:val="00980879"/>
    <w:rsid w:val="00980C2A"/>
    <w:rsid w:val="00982CF3"/>
    <w:rsid w:val="00986C7E"/>
    <w:rsid w:val="00986F26"/>
    <w:rsid w:val="00990577"/>
    <w:rsid w:val="009907D5"/>
    <w:rsid w:val="00991722"/>
    <w:rsid w:val="00994530"/>
    <w:rsid w:val="00997BE6"/>
    <w:rsid w:val="009A0AE3"/>
    <w:rsid w:val="009A32B4"/>
    <w:rsid w:val="009A3E95"/>
    <w:rsid w:val="009A42A1"/>
    <w:rsid w:val="009A48E3"/>
    <w:rsid w:val="009A7E3C"/>
    <w:rsid w:val="009B0171"/>
    <w:rsid w:val="009B2116"/>
    <w:rsid w:val="009B334E"/>
    <w:rsid w:val="009B37FD"/>
    <w:rsid w:val="009B45FE"/>
    <w:rsid w:val="009B4853"/>
    <w:rsid w:val="009B4D44"/>
    <w:rsid w:val="009B54ED"/>
    <w:rsid w:val="009B6189"/>
    <w:rsid w:val="009C07B3"/>
    <w:rsid w:val="009C37F7"/>
    <w:rsid w:val="009C6386"/>
    <w:rsid w:val="009C638C"/>
    <w:rsid w:val="009C6F27"/>
    <w:rsid w:val="009C7AA8"/>
    <w:rsid w:val="009D0FBF"/>
    <w:rsid w:val="009D352A"/>
    <w:rsid w:val="009D62B8"/>
    <w:rsid w:val="009E083A"/>
    <w:rsid w:val="009E2869"/>
    <w:rsid w:val="009E466A"/>
    <w:rsid w:val="009E4978"/>
    <w:rsid w:val="009E49F9"/>
    <w:rsid w:val="009E5145"/>
    <w:rsid w:val="009E5494"/>
    <w:rsid w:val="009E63FE"/>
    <w:rsid w:val="009F090E"/>
    <w:rsid w:val="009F146E"/>
    <w:rsid w:val="009F4F30"/>
    <w:rsid w:val="009F756D"/>
    <w:rsid w:val="00A00A5C"/>
    <w:rsid w:val="00A012E2"/>
    <w:rsid w:val="00A030E9"/>
    <w:rsid w:val="00A03F31"/>
    <w:rsid w:val="00A052F2"/>
    <w:rsid w:val="00A06636"/>
    <w:rsid w:val="00A07DE6"/>
    <w:rsid w:val="00A10A22"/>
    <w:rsid w:val="00A1385A"/>
    <w:rsid w:val="00A14622"/>
    <w:rsid w:val="00A17315"/>
    <w:rsid w:val="00A17891"/>
    <w:rsid w:val="00A20A0A"/>
    <w:rsid w:val="00A22BF0"/>
    <w:rsid w:val="00A23997"/>
    <w:rsid w:val="00A3128C"/>
    <w:rsid w:val="00A3377B"/>
    <w:rsid w:val="00A3574D"/>
    <w:rsid w:val="00A401C1"/>
    <w:rsid w:val="00A415BA"/>
    <w:rsid w:val="00A42449"/>
    <w:rsid w:val="00A4409B"/>
    <w:rsid w:val="00A47168"/>
    <w:rsid w:val="00A4776B"/>
    <w:rsid w:val="00A47F24"/>
    <w:rsid w:val="00A51E5C"/>
    <w:rsid w:val="00A53A80"/>
    <w:rsid w:val="00A540BD"/>
    <w:rsid w:val="00A55CD4"/>
    <w:rsid w:val="00A57D4C"/>
    <w:rsid w:val="00A57D80"/>
    <w:rsid w:val="00A600A9"/>
    <w:rsid w:val="00A60468"/>
    <w:rsid w:val="00A61072"/>
    <w:rsid w:val="00A614F7"/>
    <w:rsid w:val="00A616E8"/>
    <w:rsid w:val="00A61EA3"/>
    <w:rsid w:val="00A64EEB"/>
    <w:rsid w:val="00A6583A"/>
    <w:rsid w:val="00A67638"/>
    <w:rsid w:val="00A710BC"/>
    <w:rsid w:val="00A715A3"/>
    <w:rsid w:val="00A74333"/>
    <w:rsid w:val="00A75742"/>
    <w:rsid w:val="00A75FC1"/>
    <w:rsid w:val="00A76A20"/>
    <w:rsid w:val="00A76FBB"/>
    <w:rsid w:val="00A77EA4"/>
    <w:rsid w:val="00A80C4C"/>
    <w:rsid w:val="00A814EE"/>
    <w:rsid w:val="00A81D21"/>
    <w:rsid w:val="00A81DCB"/>
    <w:rsid w:val="00A83053"/>
    <w:rsid w:val="00A837EB"/>
    <w:rsid w:val="00A837F7"/>
    <w:rsid w:val="00A852A7"/>
    <w:rsid w:val="00A91044"/>
    <w:rsid w:val="00A92CD4"/>
    <w:rsid w:val="00A9350E"/>
    <w:rsid w:val="00A94B8F"/>
    <w:rsid w:val="00A94E78"/>
    <w:rsid w:val="00A94EF4"/>
    <w:rsid w:val="00A95B68"/>
    <w:rsid w:val="00A9761F"/>
    <w:rsid w:val="00A97903"/>
    <w:rsid w:val="00AA0154"/>
    <w:rsid w:val="00AA0815"/>
    <w:rsid w:val="00AA33B9"/>
    <w:rsid w:val="00AB012F"/>
    <w:rsid w:val="00AB14EA"/>
    <w:rsid w:val="00AB160D"/>
    <w:rsid w:val="00AB7030"/>
    <w:rsid w:val="00AC0F74"/>
    <w:rsid w:val="00AC4E1E"/>
    <w:rsid w:val="00AC5B4F"/>
    <w:rsid w:val="00AC6405"/>
    <w:rsid w:val="00AC6E16"/>
    <w:rsid w:val="00AD1E62"/>
    <w:rsid w:val="00AD1F8C"/>
    <w:rsid w:val="00AD3009"/>
    <w:rsid w:val="00AD36FE"/>
    <w:rsid w:val="00AD65F1"/>
    <w:rsid w:val="00AD6C2C"/>
    <w:rsid w:val="00AD6ED1"/>
    <w:rsid w:val="00AE07E8"/>
    <w:rsid w:val="00AE2DCA"/>
    <w:rsid w:val="00AE35CB"/>
    <w:rsid w:val="00AE3DEC"/>
    <w:rsid w:val="00AE46F9"/>
    <w:rsid w:val="00AE48C4"/>
    <w:rsid w:val="00AE763C"/>
    <w:rsid w:val="00AF0BCB"/>
    <w:rsid w:val="00AF2919"/>
    <w:rsid w:val="00AF403D"/>
    <w:rsid w:val="00AF619F"/>
    <w:rsid w:val="00B031C4"/>
    <w:rsid w:val="00B044BC"/>
    <w:rsid w:val="00B0465C"/>
    <w:rsid w:val="00B06219"/>
    <w:rsid w:val="00B0758F"/>
    <w:rsid w:val="00B07AFD"/>
    <w:rsid w:val="00B107D2"/>
    <w:rsid w:val="00B16632"/>
    <w:rsid w:val="00B17A12"/>
    <w:rsid w:val="00B206C9"/>
    <w:rsid w:val="00B235E4"/>
    <w:rsid w:val="00B25594"/>
    <w:rsid w:val="00B25B05"/>
    <w:rsid w:val="00B273AE"/>
    <w:rsid w:val="00B31554"/>
    <w:rsid w:val="00B32309"/>
    <w:rsid w:val="00B3265E"/>
    <w:rsid w:val="00B331ED"/>
    <w:rsid w:val="00B337C1"/>
    <w:rsid w:val="00B37251"/>
    <w:rsid w:val="00B41C3F"/>
    <w:rsid w:val="00B4509E"/>
    <w:rsid w:val="00B45FE2"/>
    <w:rsid w:val="00B46426"/>
    <w:rsid w:val="00B46776"/>
    <w:rsid w:val="00B46C5D"/>
    <w:rsid w:val="00B47762"/>
    <w:rsid w:val="00B47E6C"/>
    <w:rsid w:val="00B504C6"/>
    <w:rsid w:val="00B5060F"/>
    <w:rsid w:val="00B50A9A"/>
    <w:rsid w:val="00B54C78"/>
    <w:rsid w:val="00B5586C"/>
    <w:rsid w:val="00B566FF"/>
    <w:rsid w:val="00B63D3A"/>
    <w:rsid w:val="00B64E61"/>
    <w:rsid w:val="00B651D1"/>
    <w:rsid w:val="00B65B05"/>
    <w:rsid w:val="00B65EC3"/>
    <w:rsid w:val="00B661B5"/>
    <w:rsid w:val="00B66419"/>
    <w:rsid w:val="00B70ED2"/>
    <w:rsid w:val="00B71CBB"/>
    <w:rsid w:val="00B72CC2"/>
    <w:rsid w:val="00B730EC"/>
    <w:rsid w:val="00B740A8"/>
    <w:rsid w:val="00B740D7"/>
    <w:rsid w:val="00B748B0"/>
    <w:rsid w:val="00B85D62"/>
    <w:rsid w:val="00B867DD"/>
    <w:rsid w:val="00B913FF"/>
    <w:rsid w:val="00B932B3"/>
    <w:rsid w:val="00B93307"/>
    <w:rsid w:val="00B944B2"/>
    <w:rsid w:val="00B96CE5"/>
    <w:rsid w:val="00BA0E5B"/>
    <w:rsid w:val="00BA1736"/>
    <w:rsid w:val="00BA788A"/>
    <w:rsid w:val="00BB2506"/>
    <w:rsid w:val="00BB3AB4"/>
    <w:rsid w:val="00BB4348"/>
    <w:rsid w:val="00BB48F0"/>
    <w:rsid w:val="00BB52F3"/>
    <w:rsid w:val="00BB56DD"/>
    <w:rsid w:val="00BB6F2C"/>
    <w:rsid w:val="00BC03C1"/>
    <w:rsid w:val="00BC117A"/>
    <w:rsid w:val="00BC1835"/>
    <w:rsid w:val="00BC1DDE"/>
    <w:rsid w:val="00BC2517"/>
    <w:rsid w:val="00BC48F0"/>
    <w:rsid w:val="00BC4F44"/>
    <w:rsid w:val="00BC5F3A"/>
    <w:rsid w:val="00BC6CB4"/>
    <w:rsid w:val="00BC771A"/>
    <w:rsid w:val="00BD04AC"/>
    <w:rsid w:val="00BD3DE5"/>
    <w:rsid w:val="00BD3F37"/>
    <w:rsid w:val="00BD5AD1"/>
    <w:rsid w:val="00BD688B"/>
    <w:rsid w:val="00BD7240"/>
    <w:rsid w:val="00BD7B1E"/>
    <w:rsid w:val="00BD7EEE"/>
    <w:rsid w:val="00BE04BE"/>
    <w:rsid w:val="00BE0B41"/>
    <w:rsid w:val="00BE13C4"/>
    <w:rsid w:val="00BE17B8"/>
    <w:rsid w:val="00BE240A"/>
    <w:rsid w:val="00BE291E"/>
    <w:rsid w:val="00BE4193"/>
    <w:rsid w:val="00BE43CC"/>
    <w:rsid w:val="00BE57CB"/>
    <w:rsid w:val="00BE5E4D"/>
    <w:rsid w:val="00BF1837"/>
    <w:rsid w:val="00BF193D"/>
    <w:rsid w:val="00BF2FD5"/>
    <w:rsid w:val="00BF30F1"/>
    <w:rsid w:val="00BF36D5"/>
    <w:rsid w:val="00BF3BE0"/>
    <w:rsid w:val="00BF3D96"/>
    <w:rsid w:val="00BF46B5"/>
    <w:rsid w:val="00BF67AB"/>
    <w:rsid w:val="00C011EA"/>
    <w:rsid w:val="00C01B64"/>
    <w:rsid w:val="00C025DB"/>
    <w:rsid w:val="00C02D0F"/>
    <w:rsid w:val="00C038A6"/>
    <w:rsid w:val="00C05731"/>
    <w:rsid w:val="00C067CE"/>
    <w:rsid w:val="00C070FE"/>
    <w:rsid w:val="00C07A6B"/>
    <w:rsid w:val="00C07BDD"/>
    <w:rsid w:val="00C10674"/>
    <w:rsid w:val="00C12054"/>
    <w:rsid w:val="00C1211E"/>
    <w:rsid w:val="00C13555"/>
    <w:rsid w:val="00C138E1"/>
    <w:rsid w:val="00C153BC"/>
    <w:rsid w:val="00C172B2"/>
    <w:rsid w:val="00C20959"/>
    <w:rsid w:val="00C21C10"/>
    <w:rsid w:val="00C2219A"/>
    <w:rsid w:val="00C24E6A"/>
    <w:rsid w:val="00C264CC"/>
    <w:rsid w:val="00C27779"/>
    <w:rsid w:val="00C378C0"/>
    <w:rsid w:val="00C424FE"/>
    <w:rsid w:val="00C42656"/>
    <w:rsid w:val="00C42AE1"/>
    <w:rsid w:val="00C4501D"/>
    <w:rsid w:val="00C45735"/>
    <w:rsid w:val="00C45DF5"/>
    <w:rsid w:val="00C46688"/>
    <w:rsid w:val="00C4668B"/>
    <w:rsid w:val="00C53819"/>
    <w:rsid w:val="00C5474B"/>
    <w:rsid w:val="00C54A61"/>
    <w:rsid w:val="00C54F38"/>
    <w:rsid w:val="00C55200"/>
    <w:rsid w:val="00C56CFB"/>
    <w:rsid w:val="00C60EB0"/>
    <w:rsid w:val="00C655C4"/>
    <w:rsid w:val="00C664AF"/>
    <w:rsid w:val="00C75070"/>
    <w:rsid w:val="00C76A1A"/>
    <w:rsid w:val="00C822FD"/>
    <w:rsid w:val="00C83BB3"/>
    <w:rsid w:val="00C83D23"/>
    <w:rsid w:val="00C844AC"/>
    <w:rsid w:val="00C84D19"/>
    <w:rsid w:val="00C91332"/>
    <w:rsid w:val="00C94A49"/>
    <w:rsid w:val="00C95457"/>
    <w:rsid w:val="00C96A24"/>
    <w:rsid w:val="00C97DBE"/>
    <w:rsid w:val="00CA354E"/>
    <w:rsid w:val="00CA383C"/>
    <w:rsid w:val="00CB080B"/>
    <w:rsid w:val="00CB0EAD"/>
    <w:rsid w:val="00CB22E2"/>
    <w:rsid w:val="00CB7F79"/>
    <w:rsid w:val="00CC1474"/>
    <w:rsid w:val="00CC395F"/>
    <w:rsid w:val="00CD3B6D"/>
    <w:rsid w:val="00CD6DCE"/>
    <w:rsid w:val="00CE1559"/>
    <w:rsid w:val="00CE1A06"/>
    <w:rsid w:val="00CE2000"/>
    <w:rsid w:val="00CE297F"/>
    <w:rsid w:val="00CE3B8E"/>
    <w:rsid w:val="00CE6AE0"/>
    <w:rsid w:val="00CF0BE7"/>
    <w:rsid w:val="00CF14B6"/>
    <w:rsid w:val="00CF1B80"/>
    <w:rsid w:val="00CF1FC1"/>
    <w:rsid w:val="00CF3B71"/>
    <w:rsid w:val="00CF43D1"/>
    <w:rsid w:val="00CF6B59"/>
    <w:rsid w:val="00CF7383"/>
    <w:rsid w:val="00D0086F"/>
    <w:rsid w:val="00D01CDA"/>
    <w:rsid w:val="00D01E7C"/>
    <w:rsid w:val="00D021B1"/>
    <w:rsid w:val="00D0386D"/>
    <w:rsid w:val="00D14FF6"/>
    <w:rsid w:val="00D20907"/>
    <w:rsid w:val="00D22A2A"/>
    <w:rsid w:val="00D269C7"/>
    <w:rsid w:val="00D26FE5"/>
    <w:rsid w:val="00D2793D"/>
    <w:rsid w:val="00D30025"/>
    <w:rsid w:val="00D32319"/>
    <w:rsid w:val="00D323E6"/>
    <w:rsid w:val="00D32A3A"/>
    <w:rsid w:val="00D33AB3"/>
    <w:rsid w:val="00D343C2"/>
    <w:rsid w:val="00D34CCA"/>
    <w:rsid w:val="00D356DB"/>
    <w:rsid w:val="00D3581D"/>
    <w:rsid w:val="00D4031E"/>
    <w:rsid w:val="00D439F4"/>
    <w:rsid w:val="00D47CA9"/>
    <w:rsid w:val="00D5045F"/>
    <w:rsid w:val="00D51B96"/>
    <w:rsid w:val="00D532D7"/>
    <w:rsid w:val="00D54EF0"/>
    <w:rsid w:val="00D5671E"/>
    <w:rsid w:val="00D56FB0"/>
    <w:rsid w:val="00D57392"/>
    <w:rsid w:val="00D65243"/>
    <w:rsid w:val="00D673CB"/>
    <w:rsid w:val="00D673F1"/>
    <w:rsid w:val="00D729CF"/>
    <w:rsid w:val="00D72E68"/>
    <w:rsid w:val="00D7403E"/>
    <w:rsid w:val="00D748C5"/>
    <w:rsid w:val="00D75723"/>
    <w:rsid w:val="00D764CA"/>
    <w:rsid w:val="00D7707C"/>
    <w:rsid w:val="00D772AC"/>
    <w:rsid w:val="00D803B0"/>
    <w:rsid w:val="00D80B36"/>
    <w:rsid w:val="00D848B2"/>
    <w:rsid w:val="00D85ACE"/>
    <w:rsid w:val="00D9045C"/>
    <w:rsid w:val="00D90EC7"/>
    <w:rsid w:val="00D91DDE"/>
    <w:rsid w:val="00D92E53"/>
    <w:rsid w:val="00D9408C"/>
    <w:rsid w:val="00DA261A"/>
    <w:rsid w:val="00DA50DE"/>
    <w:rsid w:val="00DA5F0B"/>
    <w:rsid w:val="00DA7D3F"/>
    <w:rsid w:val="00DB1AC4"/>
    <w:rsid w:val="00DB25B1"/>
    <w:rsid w:val="00DB2A41"/>
    <w:rsid w:val="00DB35E7"/>
    <w:rsid w:val="00DB61F7"/>
    <w:rsid w:val="00DB72CD"/>
    <w:rsid w:val="00DB78E2"/>
    <w:rsid w:val="00DC1AEB"/>
    <w:rsid w:val="00DC44FF"/>
    <w:rsid w:val="00DC4B97"/>
    <w:rsid w:val="00DC5545"/>
    <w:rsid w:val="00DC56D2"/>
    <w:rsid w:val="00DC64EF"/>
    <w:rsid w:val="00DD0E6A"/>
    <w:rsid w:val="00DD5F4A"/>
    <w:rsid w:val="00DD6C53"/>
    <w:rsid w:val="00DE16BF"/>
    <w:rsid w:val="00DE4417"/>
    <w:rsid w:val="00DE555C"/>
    <w:rsid w:val="00DF006A"/>
    <w:rsid w:val="00DF00AC"/>
    <w:rsid w:val="00DF0295"/>
    <w:rsid w:val="00DF037C"/>
    <w:rsid w:val="00DF0AD8"/>
    <w:rsid w:val="00DF31F0"/>
    <w:rsid w:val="00DF7D4F"/>
    <w:rsid w:val="00E01034"/>
    <w:rsid w:val="00E013A7"/>
    <w:rsid w:val="00E04D7C"/>
    <w:rsid w:val="00E0501D"/>
    <w:rsid w:val="00E06CE4"/>
    <w:rsid w:val="00E075EB"/>
    <w:rsid w:val="00E100A0"/>
    <w:rsid w:val="00E10CDC"/>
    <w:rsid w:val="00E122E8"/>
    <w:rsid w:val="00E12534"/>
    <w:rsid w:val="00E164EC"/>
    <w:rsid w:val="00E21329"/>
    <w:rsid w:val="00E258F9"/>
    <w:rsid w:val="00E264A3"/>
    <w:rsid w:val="00E26BDE"/>
    <w:rsid w:val="00E2717C"/>
    <w:rsid w:val="00E32ADE"/>
    <w:rsid w:val="00E336D7"/>
    <w:rsid w:val="00E34F7F"/>
    <w:rsid w:val="00E415DA"/>
    <w:rsid w:val="00E474D3"/>
    <w:rsid w:val="00E5181F"/>
    <w:rsid w:val="00E51A9B"/>
    <w:rsid w:val="00E52C23"/>
    <w:rsid w:val="00E5412B"/>
    <w:rsid w:val="00E5487D"/>
    <w:rsid w:val="00E55628"/>
    <w:rsid w:val="00E63604"/>
    <w:rsid w:val="00E671A3"/>
    <w:rsid w:val="00E72E28"/>
    <w:rsid w:val="00E81C09"/>
    <w:rsid w:val="00E81D89"/>
    <w:rsid w:val="00E8457A"/>
    <w:rsid w:val="00E86DEE"/>
    <w:rsid w:val="00E90B30"/>
    <w:rsid w:val="00E90B85"/>
    <w:rsid w:val="00E90D0B"/>
    <w:rsid w:val="00E91831"/>
    <w:rsid w:val="00E920AF"/>
    <w:rsid w:val="00E96DD4"/>
    <w:rsid w:val="00EA0C38"/>
    <w:rsid w:val="00EA16A2"/>
    <w:rsid w:val="00EA3ECA"/>
    <w:rsid w:val="00EA70F6"/>
    <w:rsid w:val="00EA72F8"/>
    <w:rsid w:val="00EB1CD5"/>
    <w:rsid w:val="00EB3ADC"/>
    <w:rsid w:val="00EB3D0D"/>
    <w:rsid w:val="00EB4A91"/>
    <w:rsid w:val="00EC06E5"/>
    <w:rsid w:val="00EC0788"/>
    <w:rsid w:val="00EC49F6"/>
    <w:rsid w:val="00EC6326"/>
    <w:rsid w:val="00EC71FF"/>
    <w:rsid w:val="00EC73AF"/>
    <w:rsid w:val="00EC7F60"/>
    <w:rsid w:val="00ED3707"/>
    <w:rsid w:val="00ED38DF"/>
    <w:rsid w:val="00ED3A3D"/>
    <w:rsid w:val="00EE126E"/>
    <w:rsid w:val="00EE32A3"/>
    <w:rsid w:val="00EE35D0"/>
    <w:rsid w:val="00EE5252"/>
    <w:rsid w:val="00EE66F7"/>
    <w:rsid w:val="00EE75EC"/>
    <w:rsid w:val="00EF306F"/>
    <w:rsid w:val="00EF6887"/>
    <w:rsid w:val="00F01BB8"/>
    <w:rsid w:val="00F01F69"/>
    <w:rsid w:val="00F02EC0"/>
    <w:rsid w:val="00F03173"/>
    <w:rsid w:val="00F10323"/>
    <w:rsid w:val="00F10DBA"/>
    <w:rsid w:val="00F12BD8"/>
    <w:rsid w:val="00F1424A"/>
    <w:rsid w:val="00F15246"/>
    <w:rsid w:val="00F15984"/>
    <w:rsid w:val="00F175DB"/>
    <w:rsid w:val="00F20CE8"/>
    <w:rsid w:val="00F219D8"/>
    <w:rsid w:val="00F23B49"/>
    <w:rsid w:val="00F25ACE"/>
    <w:rsid w:val="00F26E0A"/>
    <w:rsid w:val="00F301DC"/>
    <w:rsid w:val="00F312F4"/>
    <w:rsid w:val="00F321E5"/>
    <w:rsid w:val="00F32BD9"/>
    <w:rsid w:val="00F34D66"/>
    <w:rsid w:val="00F36937"/>
    <w:rsid w:val="00F37518"/>
    <w:rsid w:val="00F40967"/>
    <w:rsid w:val="00F42C00"/>
    <w:rsid w:val="00F42DDC"/>
    <w:rsid w:val="00F43838"/>
    <w:rsid w:val="00F4754F"/>
    <w:rsid w:val="00F51D53"/>
    <w:rsid w:val="00F52582"/>
    <w:rsid w:val="00F52BE3"/>
    <w:rsid w:val="00F52E89"/>
    <w:rsid w:val="00F53824"/>
    <w:rsid w:val="00F54361"/>
    <w:rsid w:val="00F57EAD"/>
    <w:rsid w:val="00F60743"/>
    <w:rsid w:val="00F6195E"/>
    <w:rsid w:val="00F61DCE"/>
    <w:rsid w:val="00F624DC"/>
    <w:rsid w:val="00F63176"/>
    <w:rsid w:val="00F64C9E"/>
    <w:rsid w:val="00F67ADE"/>
    <w:rsid w:val="00F76BB5"/>
    <w:rsid w:val="00F76BE9"/>
    <w:rsid w:val="00F80572"/>
    <w:rsid w:val="00F80DAD"/>
    <w:rsid w:val="00F8117E"/>
    <w:rsid w:val="00F81B0C"/>
    <w:rsid w:val="00F820D1"/>
    <w:rsid w:val="00F843CA"/>
    <w:rsid w:val="00F84E47"/>
    <w:rsid w:val="00F84E86"/>
    <w:rsid w:val="00F85443"/>
    <w:rsid w:val="00F869B1"/>
    <w:rsid w:val="00F86D6C"/>
    <w:rsid w:val="00F87632"/>
    <w:rsid w:val="00F92E92"/>
    <w:rsid w:val="00F94A90"/>
    <w:rsid w:val="00F97607"/>
    <w:rsid w:val="00FA25B1"/>
    <w:rsid w:val="00FA5B34"/>
    <w:rsid w:val="00FA7219"/>
    <w:rsid w:val="00FA7AFE"/>
    <w:rsid w:val="00FB259C"/>
    <w:rsid w:val="00FB4229"/>
    <w:rsid w:val="00FB4510"/>
    <w:rsid w:val="00FB5F6D"/>
    <w:rsid w:val="00FB6864"/>
    <w:rsid w:val="00FC3402"/>
    <w:rsid w:val="00FC3410"/>
    <w:rsid w:val="00FC39E3"/>
    <w:rsid w:val="00FC5199"/>
    <w:rsid w:val="00FC54DE"/>
    <w:rsid w:val="00FD09D0"/>
    <w:rsid w:val="00FD1967"/>
    <w:rsid w:val="00FD2131"/>
    <w:rsid w:val="00FD25E0"/>
    <w:rsid w:val="00FD3A98"/>
    <w:rsid w:val="00FE136C"/>
    <w:rsid w:val="00FE15A7"/>
    <w:rsid w:val="00FE1A0C"/>
    <w:rsid w:val="00FE2BA6"/>
    <w:rsid w:val="00FE3B3A"/>
    <w:rsid w:val="00FE655E"/>
    <w:rsid w:val="00FE7A9E"/>
    <w:rsid w:val="00FE7F5D"/>
    <w:rsid w:val="00FF0459"/>
    <w:rsid w:val="00FF0556"/>
    <w:rsid w:val="00FF4484"/>
    <w:rsid w:val="00FF50C4"/>
    <w:rsid w:val="00FF53C3"/>
    <w:rsid w:val="00FF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page number" w:uiPriority="0"/>
    <w:lsdException w:name="endnote reference"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96"/>
    <w:pPr>
      <w:spacing w:after="0" w:line="240" w:lineRule="auto"/>
      <w:ind w:firstLine="360"/>
    </w:pPr>
    <w:rPr>
      <w:rFonts w:eastAsiaTheme="minorEastAsia"/>
    </w:rPr>
  </w:style>
  <w:style w:type="paragraph" w:styleId="Heading1">
    <w:name w:val="heading 1"/>
    <w:basedOn w:val="Normal"/>
    <w:next w:val="Normal"/>
    <w:link w:val="Heading1Char"/>
    <w:qFormat/>
    <w:rsid w:val="00B46C5D"/>
    <w:pPr>
      <w:numPr>
        <w:numId w:val="1"/>
      </w:numPr>
      <w:pBdr>
        <w:bottom w:val="single" w:sz="12" w:space="1" w:color="1361FF" w:themeColor="text1" w:themeTint="99"/>
      </w:pBdr>
      <w:spacing w:before="600" w:after="80"/>
      <w:outlineLvl w:val="0"/>
    </w:pPr>
    <w:rPr>
      <w:rFonts w:asciiTheme="majorHAnsi" w:eastAsiaTheme="majorEastAsia" w:hAnsiTheme="majorHAnsi" w:cstheme="majorBidi"/>
      <w:bCs/>
      <w:color w:val="001D58" w:themeColor="accent1" w:themeShade="BF"/>
      <w:sz w:val="28"/>
      <w:szCs w:val="24"/>
    </w:rPr>
  </w:style>
  <w:style w:type="paragraph" w:styleId="Heading2">
    <w:name w:val="heading 2"/>
    <w:basedOn w:val="Normal"/>
    <w:next w:val="Normal"/>
    <w:link w:val="Heading2Char"/>
    <w:qFormat/>
    <w:rsid w:val="00B46C5D"/>
    <w:pPr>
      <w:numPr>
        <w:ilvl w:val="1"/>
        <w:numId w:val="1"/>
      </w:numPr>
      <w:pBdr>
        <w:bottom w:val="single" w:sz="8" w:space="1" w:color="1361FF" w:themeColor="text1" w:themeTint="99"/>
      </w:pBdr>
      <w:spacing w:before="200" w:after="80"/>
      <w:ind w:left="792"/>
      <w:outlineLvl w:val="1"/>
    </w:pPr>
    <w:rPr>
      <w:rFonts w:asciiTheme="majorHAnsi" w:eastAsiaTheme="majorEastAsia" w:hAnsiTheme="majorHAnsi" w:cstheme="majorBidi"/>
      <w:color w:val="001D58" w:themeColor="accent1" w:themeShade="BF"/>
      <w:sz w:val="24"/>
      <w:szCs w:val="24"/>
    </w:rPr>
  </w:style>
  <w:style w:type="paragraph" w:styleId="Heading3">
    <w:name w:val="heading 3"/>
    <w:basedOn w:val="Normal"/>
    <w:next w:val="Normal"/>
    <w:link w:val="Heading3Char"/>
    <w:qFormat/>
    <w:rsid w:val="00B46C5D"/>
    <w:pPr>
      <w:numPr>
        <w:ilvl w:val="2"/>
        <w:numId w:val="1"/>
      </w:numPr>
      <w:pBdr>
        <w:bottom w:val="single" w:sz="4" w:space="1" w:color="1361FF" w:themeColor="accent1" w:themeTint="99"/>
      </w:pBdr>
      <w:spacing w:before="200" w:after="80"/>
      <w:outlineLvl w:val="2"/>
    </w:pPr>
    <w:rPr>
      <w:rFonts w:asciiTheme="majorHAnsi" w:eastAsiaTheme="majorEastAsia" w:hAnsiTheme="majorHAnsi" w:cstheme="majorBidi"/>
      <w:color w:val="002776" w:themeColor="accent1"/>
      <w:sz w:val="24"/>
      <w:szCs w:val="24"/>
    </w:rPr>
  </w:style>
  <w:style w:type="paragraph" w:styleId="Heading4">
    <w:name w:val="heading 4"/>
    <w:basedOn w:val="Normal"/>
    <w:next w:val="Normal"/>
    <w:link w:val="Heading4Char"/>
    <w:qFormat/>
    <w:rsid w:val="00B46C5D"/>
    <w:pPr>
      <w:numPr>
        <w:ilvl w:val="3"/>
        <w:numId w:val="1"/>
      </w:numPr>
      <w:pBdr>
        <w:bottom w:val="single" w:sz="4" w:space="2" w:color="6295FF" w:themeColor="accent1" w:themeTint="66"/>
      </w:pBdr>
      <w:spacing w:before="200" w:after="80"/>
      <w:outlineLvl w:val="3"/>
    </w:pPr>
    <w:rPr>
      <w:rFonts w:asciiTheme="majorHAnsi" w:eastAsiaTheme="majorEastAsia" w:hAnsiTheme="majorHAnsi" w:cstheme="majorBidi"/>
      <w:i/>
      <w:iCs/>
      <w:color w:val="002776" w:themeColor="accent1"/>
      <w:sz w:val="24"/>
      <w:szCs w:val="24"/>
    </w:rPr>
  </w:style>
  <w:style w:type="paragraph" w:styleId="Heading5">
    <w:name w:val="heading 5"/>
    <w:basedOn w:val="Normal"/>
    <w:next w:val="Normal"/>
    <w:link w:val="Heading5Char"/>
    <w:unhideWhenUsed/>
    <w:qFormat/>
    <w:rsid w:val="00B46C5D"/>
    <w:pPr>
      <w:numPr>
        <w:ilvl w:val="4"/>
        <w:numId w:val="1"/>
      </w:numPr>
      <w:spacing w:before="200" w:after="80"/>
      <w:outlineLvl w:val="4"/>
    </w:pPr>
    <w:rPr>
      <w:rFonts w:asciiTheme="majorHAnsi" w:eastAsiaTheme="majorEastAsia" w:hAnsiTheme="majorHAnsi" w:cstheme="majorBidi"/>
      <w:color w:val="002776" w:themeColor="accent1"/>
    </w:rPr>
  </w:style>
  <w:style w:type="paragraph" w:styleId="Heading6">
    <w:name w:val="heading 6"/>
    <w:basedOn w:val="Normal"/>
    <w:next w:val="Normal"/>
    <w:link w:val="Heading6Char"/>
    <w:unhideWhenUsed/>
    <w:qFormat/>
    <w:rsid w:val="00B46C5D"/>
    <w:pPr>
      <w:numPr>
        <w:ilvl w:val="5"/>
        <w:numId w:val="1"/>
      </w:numPr>
      <w:spacing w:before="280" w:after="100"/>
      <w:outlineLvl w:val="5"/>
    </w:pPr>
    <w:rPr>
      <w:rFonts w:asciiTheme="majorHAnsi" w:eastAsiaTheme="majorEastAsia" w:hAnsiTheme="majorHAnsi" w:cstheme="majorBidi"/>
      <w:i/>
      <w:iCs/>
      <w:color w:val="002776" w:themeColor="accent1"/>
    </w:rPr>
  </w:style>
  <w:style w:type="paragraph" w:styleId="Heading7">
    <w:name w:val="heading 7"/>
    <w:basedOn w:val="Normal"/>
    <w:next w:val="Normal"/>
    <w:link w:val="Heading7Char"/>
    <w:unhideWhenUsed/>
    <w:qFormat/>
    <w:rsid w:val="00B46C5D"/>
    <w:pPr>
      <w:spacing w:before="320" w:after="100"/>
      <w:ind w:firstLine="0"/>
      <w:outlineLvl w:val="6"/>
    </w:pPr>
    <w:rPr>
      <w:rFonts w:asciiTheme="majorHAnsi" w:eastAsiaTheme="majorEastAsia" w:hAnsiTheme="majorHAnsi" w:cstheme="majorBidi"/>
      <w:b/>
      <w:bCs/>
      <w:color w:val="00A1DE" w:themeColor="accent3"/>
      <w:sz w:val="20"/>
      <w:szCs w:val="20"/>
    </w:rPr>
  </w:style>
  <w:style w:type="paragraph" w:styleId="Heading8">
    <w:name w:val="heading 8"/>
    <w:basedOn w:val="Normal"/>
    <w:next w:val="Normal"/>
    <w:link w:val="Heading8Char"/>
    <w:unhideWhenUsed/>
    <w:qFormat/>
    <w:rsid w:val="00B46C5D"/>
    <w:pPr>
      <w:spacing w:before="320" w:after="100"/>
      <w:ind w:firstLine="0"/>
      <w:outlineLvl w:val="7"/>
    </w:pPr>
    <w:rPr>
      <w:rFonts w:asciiTheme="majorHAnsi" w:eastAsiaTheme="majorEastAsia" w:hAnsiTheme="majorHAnsi" w:cstheme="majorBidi"/>
      <w:b/>
      <w:bCs/>
      <w:i/>
      <w:iCs/>
      <w:color w:val="00A1DE" w:themeColor="accent3"/>
      <w:sz w:val="20"/>
      <w:szCs w:val="20"/>
    </w:rPr>
  </w:style>
  <w:style w:type="paragraph" w:styleId="Heading9">
    <w:name w:val="heading 9"/>
    <w:basedOn w:val="Normal"/>
    <w:next w:val="Normal"/>
    <w:link w:val="Heading9Char"/>
    <w:unhideWhenUsed/>
    <w:qFormat/>
    <w:rsid w:val="00B46C5D"/>
    <w:pPr>
      <w:spacing w:before="320" w:after="100"/>
      <w:ind w:firstLine="0"/>
      <w:outlineLvl w:val="8"/>
    </w:pPr>
    <w:rPr>
      <w:rFonts w:asciiTheme="majorHAnsi" w:eastAsiaTheme="majorEastAsia" w:hAnsiTheme="majorHAnsi" w:cstheme="majorBidi"/>
      <w:i/>
      <w:iCs/>
      <w:color w:val="00A1D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C5D"/>
    <w:rPr>
      <w:rFonts w:asciiTheme="majorHAnsi" w:eastAsiaTheme="majorEastAsia" w:hAnsiTheme="majorHAnsi" w:cstheme="majorBidi"/>
      <w:bCs/>
      <w:color w:val="001D58" w:themeColor="accent1" w:themeShade="BF"/>
      <w:sz w:val="28"/>
      <w:szCs w:val="24"/>
    </w:rPr>
  </w:style>
  <w:style w:type="character" w:customStyle="1" w:styleId="Heading2Char">
    <w:name w:val="Heading 2 Char"/>
    <w:basedOn w:val="DefaultParagraphFont"/>
    <w:link w:val="Heading2"/>
    <w:rsid w:val="00B46C5D"/>
    <w:rPr>
      <w:rFonts w:asciiTheme="majorHAnsi" w:eastAsiaTheme="majorEastAsia" w:hAnsiTheme="majorHAnsi" w:cstheme="majorBidi"/>
      <w:color w:val="001D58" w:themeColor="accent1" w:themeShade="BF"/>
      <w:sz w:val="24"/>
      <w:szCs w:val="24"/>
    </w:rPr>
  </w:style>
  <w:style w:type="character" w:customStyle="1" w:styleId="Heading3Char">
    <w:name w:val="Heading 3 Char"/>
    <w:basedOn w:val="DefaultParagraphFont"/>
    <w:link w:val="Heading3"/>
    <w:rsid w:val="00B46C5D"/>
    <w:rPr>
      <w:rFonts w:asciiTheme="majorHAnsi" w:eastAsiaTheme="majorEastAsia" w:hAnsiTheme="majorHAnsi" w:cstheme="majorBidi"/>
      <w:color w:val="002776" w:themeColor="accent1"/>
      <w:sz w:val="24"/>
      <w:szCs w:val="24"/>
    </w:rPr>
  </w:style>
  <w:style w:type="character" w:customStyle="1" w:styleId="Heading4Char">
    <w:name w:val="Heading 4 Char"/>
    <w:basedOn w:val="DefaultParagraphFont"/>
    <w:link w:val="Heading4"/>
    <w:rsid w:val="00B46C5D"/>
    <w:rPr>
      <w:rFonts w:asciiTheme="majorHAnsi" w:eastAsiaTheme="majorEastAsia" w:hAnsiTheme="majorHAnsi" w:cstheme="majorBidi"/>
      <w:i/>
      <w:iCs/>
      <w:color w:val="002776" w:themeColor="accent1"/>
      <w:sz w:val="24"/>
      <w:szCs w:val="24"/>
    </w:rPr>
  </w:style>
  <w:style w:type="character" w:customStyle="1" w:styleId="Heading5Char">
    <w:name w:val="Heading 5 Char"/>
    <w:basedOn w:val="DefaultParagraphFont"/>
    <w:link w:val="Heading5"/>
    <w:rsid w:val="00B46C5D"/>
    <w:rPr>
      <w:rFonts w:asciiTheme="majorHAnsi" w:eastAsiaTheme="majorEastAsia" w:hAnsiTheme="majorHAnsi" w:cstheme="majorBidi"/>
      <w:color w:val="002776" w:themeColor="accent1"/>
    </w:rPr>
  </w:style>
  <w:style w:type="character" w:customStyle="1" w:styleId="Heading6Char">
    <w:name w:val="Heading 6 Char"/>
    <w:basedOn w:val="DefaultParagraphFont"/>
    <w:link w:val="Heading6"/>
    <w:rsid w:val="00B46C5D"/>
    <w:rPr>
      <w:rFonts w:asciiTheme="majorHAnsi" w:eastAsiaTheme="majorEastAsia" w:hAnsiTheme="majorHAnsi" w:cstheme="majorBidi"/>
      <w:i/>
      <w:iCs/>
      <w:color w:val="002776" w:themeColor="accent1"/>
    </w:rPr>
  </w:style>
  <w:style w:type="character" w:customStyle="1" w:styleId="Heading7Char">
    <w:name w:val="Heading 7 Char"/>
    <w:basedOn w:val="DefaultParagraphFont"/>
    <w:link w:val="Heading7"/>
    <w:rsid w:val="00B46C5D"/>
    <w:rPr>
      <w:rFonts w:asciiTheme="majorHAnsi" w:eastAsiaTheme="majorEastAsia" w:hAnsiTheme="majorHAnsi" w:cstheme="majorBidi"/>
      <w:b/>
      <w:bCs/>
      <w:color w:val="00A1DE" w:themeColor="accent3"/>
      <w:sz w:val="20"/>
      <w:szCs w:val="20"/>
    </w:rPr>
  </w:style>
  <w:style w:type="character" w:customStyle="1" w:styleId="Heading8Char">
    <w:name w:val="Heading 8 Char"/>
    <w:basedOn w:val="DefaultParagraphFont"/>
    <w:link w:val="Heading8"/>
    <w:rsid w:val="00B46C5D"/>
    <w:rPr>
      <w:rFonts w:asciiTheme="majorHAnsi" w:eastAsiaTheme="majorEastAsia" w:hAnsiTheme="majorHAnsi" w:cstheme="majorBidi"/>
      <w:b/>
      <w:bCs/>
      <w:i/>
      <w:iCs/>
      <w:color w:val="00A1DE" w:themeColor="accent3"/>
      <w:sz w:val="20"/>
      <w:szCs w:val="20"/>
    </w:rPr>
  </w:style>
  <w:style w:type="character" w:customStyle="1" w:styleId="Heading9Char">
    <w:name w:val="Heading 9 Char"/>
    <w:basedOn w:val="DefaultParagraphFont"/>
    <w:link w:val="Heading9"/>
    <w:rsid w:val="00B46C5D"/>
    <w:rPr>
      <w:rFonts w:asciiTheme="majorHAnsi" w:eastAsiaTheme="majorEastAsia" w:hAnsiTheme="majorHAnsi" w:cstheme="majorBidi"/>
      <w:i/>
      <w:iCs/>
      <w:color w:val="00A1DE" w:themeColor="accent3"/>
      <w:sz w:val="20"/>
      <w:szCs w:val="20"/>
    </w:rPr>
  </w:style>
  <w:style w:type="paragraph" w:styleId="Caption">
    <w:name w:val="caption"/>
    <w:basedOn w:val="Normal"/>
    <w:next w:val="Normal"/>
    <w:uiPriority w:val="99"/>
    <w:unhideWhenUsed/>
    <w:qFormat/>
    <w:rsid w:val="00BF36D5"/>
    <w:pPr>
      <w:jc w:val="center"/>
    </w:pPr>
    <w:rPr>
      <w:b/>
      <w:bCs/>
      <w:sz w:val="18"/>
      <w:szCs w:val="18"/>
    </w:rPr>
  </w:style>
  <w:style w:type="paragraph" w:styleId="Title">
    <w:name w:val="Title"/>
    <w:basedOn w:val="Normal"/>
    <w:next w:val="Normal"/>
    <w:link w:val="TitleChar"/>
    <w:qFormat/>
    <w:rsid w:val="00B46C5D"/>
    <w:pPr>
      <w:pBdr>
        <w:top w:val="single" w:sz="18" w:space="10" w:color="C00000" w:themeColor="accent4"/>
      </w:pBdr>
      <w:ind w:firstLine="0"/>
    </w:pPr>
    <w:rPr>
      <w:rFonts w:eastAsiaTheme="majorEastAsia" w:cstheme="majorBidi"/>
      <w:b/>
      <w:iCs/>
      <w:color w:val="00133A" w:themeColor="accent1" w:themeShade="7F"/>
      <w:sz w:val="52"/>
      <w:szCs w:val="60"/>
    </w:rPr>
  </w:style>
  <w:style w:type="character" w:customStyle="1" w:styleId="TitleChar">
    <w:name w:val="Title Char"/>
    <w:basedOn w:val="DefaultParagraphFont"/>
    <w:link w:val="Title"/>
    <w:rsid w:val="00B46C5D"/>
    <w:rPr>
      <w:rFonts w:eastAsiaTheme="majorEastAsia" w:cstheme="majorBidi"/>
      <w:b/>
      <w:iCs/>
      <w:color w:val="00133A" w:themeColor="accent1" w:themeShade="7F"/>
      <w:sz w:val="52"/>
      <w:szCs w:val="60"/>
    </w:rPr>
  </w:style>
  <w:style w:type="paragraph" w:styleId="Subtitle">
    <w:name w:val="Subtitle"/>
    <w:basedOn w:val="Normal"/>
    <w:next w:val="Normal"/>
    <w:link w:val="SubtitleChar"/>
    <w:qFormat/>
    <w:rsid w:val="00B46C5D"/>
    <w:pPr>
      <w:spacing w:before="200" w:after="240"/>
      <w:ind w:firstLine="0"/>
    </w:pPr>
    <w:rPr>
      <w:b/>
      <w:iCs/>
      <w:color w:val="00133B" w:themeColor="text1" w:themeShade="80"/>
      <w:sz w:val="40"/>
      <w:szCs w:val="24"/>
    </w:rPr>
  </w:style>
  <w:style w:type="character" w:customStyle="1" w:styleId="SubtitleChar">
    <w:name w:val="Subtitle Char"/>
    <w:basedOn w:val="DefaultParagraphFont"/>
    <w:link w:val="Subtitle"/>
    <w:rsid w:val="00B46C5D"/>
    <w:rPr>
      <w:rFonts w:eastAsiaTheme="minorEastAsia"/>
      <w:b/>
      <w:iCs/>
      <w:color w:val="00133B" w:themeColor="text1" w:themeShade="80"/>
      <w:sz w:val="40"/>
      <w:szCs w:val="24"/>
    </w:rPr>
  </w:style>
  <w:style w:type="character" w:styleId="Strong">
    <w:name w:val="Strong"/>
    <w:basedOn w:val="DefaultParagraphFont"/>
    <w:uiPriority w:val="22"/>
    <w:qFormat/>
    <w:rsid w:val="00B46C5D"/>
    <w:rPr>
      <w:b/>
      <w:bCs/>
      <w:spacing w:val="0"/>
    </w:rPr>
  </w:style>
  <w:style w:type="character" w:styleId="Emphasis">
    <w:name w:val="Emphasis"/>
    <w:uiPriority w:val="20"/>
    <w:qFormat/>
    <w:rsid w:val="00B46C5D"/>
    <w:rPr>
      <w:b/>
      <w:bCs/>
      <w:i/>
      <w:iCs/>
      <w:color w:val="0154FF" w:themeColor="text1" w:themeTint="A5"/>
    </w:rPr>
  </w:style>
  <w:style w:type="paragraph" w:styleId="NoSpacing">
    <w:name w:val="No Spacing"/>
    <w:basedOn w:val="Normal"/>
    <w:link w:val="NoSpacingChar"/>
    <w:uiPriority w:val="1"/>
    <w:qFormat/>
    <w:rsid w:val="00B46C5D"/>
    <w:pPr>
      <w:ind w:firstLine="0"/>
    </w:pPr>
  </w:style>
  <w:style w:type="character" w:customStyle="1" w:styleId="NoSpacingChar">
    <w:name w:val="No Spacing Char"/>
    <w:basedOn w:val="DefaultParagraphFont"/>
    <w:link w:val="NoSpacing"/>
    <w:uiPriority w:val="1"/>
    <w:rsid w:val="00B46C5D"/>
    <w:rPr>
      <w:rFonts w:eastAsiaTheme="minorEastAsia"/>
    </w:rPr>
  </w:style>
  <w:style w:type="paragraph" w:styleId="ListParagraph">
    <w:name w:val="List Paragraph"/>
    <w:basedOn w:val="Normal"/>
    <w:uiPriority w:val="34"/>
    <w:qFormat/>
    <w:rsid w:val="00B46C5D"/>
    <w:pPr>
      <w:ind w:left="720"/>
      <w:contextualSpacing/>
    </w:pPr>
  </w:style>
  <w:style w:type="paragraph" w:styleId="Quote">
    <w:name w:val="Quote"/>
    <w:basedOn w:val="Normal"/>
    <w:next w:val="Normal"/>
    <w:link w:val="QuoteChar"/>
    <w:uiPriority w:val="29"/>
    <w:qFormat/>
    <w:rsid w:val="00B46C5D"/>
    <w:rPr>
      <w:rFonts w:asciiTheme="majorHAnsi" w:eastAsiaTheme="majorEastAsia" w:hAnsiTheme="majorHAnsi" w:cstheme="majorBidi"/>
      <w:i/>
      <w:iCs/>
      <w:color w:val="0154FF" w:themeColor="text1" w:themeTint="A5"/>
    </w:rPr>
  </w:style>
  <w:style w:type="character" w:customStyle="1" w:styleId="QuoteChar">
    <w:name w:val="Quote Char"/>
    <w:basedOn w:val="DefaultParagraphFont"/>
    <w:link w:val="Quote"/>
    <w:uiPriority w:val="29"/>
    <w:rsid w:val="00B46C5D"/>
    <w:rPr>
      <w:rFonts w:asciiTheme="majorHAnsi" w:eastAsiaTheme="majorEastAsia" w:hAnsiTheme="majorHAnsi" w:cstheme="majorBidi"/>
      <w:i/>
      <w:iCs/>
      <w:color w:val="0154FF" w:themeColor="text1" w:themeTint="A5"/>
    </w:rPr>
  </w:style>
  <w:style w:type="paragraph" w:styleId="IntenseQuote">
    <w:name w:val="Intense Quote"/>
    <w:basedOn w:val="Normal"/>
    <w:next w:val="Normal"/>
    <w:link w:val="IntenseQuoteChar"/>
    <w:uiPriority w:val="30"/>
    <w:qFormat/>
    <w:rsid w:val="00B46C5D"/>
    <w:pPr>
      <w:pBdr>
        <w:top w:val="single" w:sz="12" w:space="10" w:color="6295FF" w:themeColor="accent1" w:themeTint="66"/>
        <w:left w:val="single" w:sz="36" w:space="4" w:color="002776" w:themeColor="accent1"/>
        <w:bottom w:val="single" w:sz="24" w:space="10" w:color="00A1DE" w:themeColor="accent3"/>
        <w:right w:val="single" w:sz="36" w:space="4" w:color="002776" w:themeColor="accent1"/>
      </w:pBdr>
      <w:shd w:val="clear" w:color="auto" w:fill="002776" w:themeFill="accent1"/>
      <w:spacing w:before="320" w:after="320" w:line="300" w:lineRule="auto"/>
      <w:ind w:left="1440" w:right="1440"/>
    </w:pPr>
    <w:rPr>
      <w:rFonts w:asciiTheme="majorHAnsi" w:eastAsiaTheme="majorEastAsia" w:hAnsiTheme="majorHAnsi" w:cstheme="majorBidi"/>
      <w:i/>
      <w:iCs/>
      <w:color w:val="D8D8D8" w:themeColor="background1"/>
      <w:sz w:val="24"/>
      <w:szCs w:val="24"/>
    </w:rPr>
  </w:style>
  <w:style w:type="character" w:customStyle="1" w:styleId="IntenseQuoteChar">
    <w:name w:val="Intense Quote Char"/>
    <w:basedOn w:val="DefaultParagraphFont"/>
    <w:link w:val="IntenseQuote"/>
    <w:uiPriority w:val="30"/>
    <w:rsid w:val="00B46C5D"/>
    <w:rPr>
      <w:rFonts w:asciiTheme="majorHAnsi" w:eastAsiaTheme="majorEastAsia" w:hAnsiTheme="majorHAnsi" w:cstheme="majorBidi"/>
      <w:i/>
      <w:iCs/>
      <w:color w:val="D8D8D8" w:themeColor="background1"/>
      <w:sz w:val="24"/>
      <w:szCs w:val="24"/>
      <w:shd w:val="clear" w:color="auto" w:fill="002776" w:themeFill="accent1"/>
    </w:rPr>
  </w:style>
  <w:style w:type="character" w:styleId="SubtleEmphasis">
    <w:name w:val="Subtle Emphasis"/>
    <w:uiPriority w:val="19"/>
    <w:unhideWhenUsed/>
    <w:qFormat/>
    <w:rsid w:val="00B46C5D"/>
    <w:rPr>
      <w:i/>
      <w:iCs/>
      <w:color w:val="0154FF" w:themeColor="text1" w:themeTint="A5"/>
    </w:rPr>
  </w:style>
  <w:style w:type="character" w:styleId="IntenseEmphasis">
    <w:name w:val="Intense Emphasis"/>
    <w:uiPriority w:val="21"/>
    <w:qFormat/>
    <w:rsid w:val="00B46C5D"/>
    <w:rPr>
      <w:b/>
      <w:bCs/>
      <w:i/>
      <w:iCs/>
      <w:color w:val="002776" w:themeColor="accent1"/>
      <w:sz w:val="22"/>
      <w:szCs w:val="22"/>
    </w:rPr>
  </w:style>
  <w:style w:type="character" w:styleId="SubtleReference">
    <w:name w:val="Subtle Reference"/>
    <w:uiPriority w:val="31"/>
    <w:qFormat/>
    <w:rsid w:val="00B46C5D"/>
    <w:rPr>
      <w:color w:val="auto"/>
      <w:u w:val="single" w:color="00A1DE" w:themeColor="accent3"/>
    </w:rPr>
  </w:style>
  <w:style w:type="character" w:styleId="IntenseReference">
    <w:name w:val="Intense Reference"/>
    <w:basedOn w:val="DefaultParagraphFont"/>
    <w:uiPriority w:val="32"/>
    <w:qFormat/>
    <w:rsid w:val="00B46C5D"/>
    <w:rPr>
      <w:b/>
      <w:bCs/>
      <w:color w:val="0077A6" w:themeColor="accent3" w:themeShade="BF"/>
      <w:u w:val="single" w:color="00A1DE" w:themeColor="accent3"/>
    </w:rPr>
  </w:style>
  <w:style w:type="character" w:styleId="BookTitle">
    <w:name w:val="Book Title"/>
    <w:basedOn w:val="DefaultParagraphFont"/>
    <w:uiPriority w:val="33"/>
    <w:qFormat/>
    <w:rsid w:val="00B46C5D"/>
    <w:rPr>
      <w:rFonts w:asciiTheme="majorHAnsi" w:eastAsiaTheme="majorEastAsia" w:hAnsiTheme="majorHAnsi" w:cstheme="majorBidi"/>
      <w:b/>
      <w:bCs/>
      <w:i/>
      <w:iCs/>
      <w:color w:val="auto"/>
    </w:rPr>
  </w:style>
  <w:style w:type="paragraph" w:styleId="TOCHeading">
    <w:name w:val="TOC Heading"/>
    <w:aliases w:val="General Heading"/>
    <w:next w:val="Normal"/>
    <w:uiPriority w:val="39"/>
    <w:qFormat/>
    <w:rsid w:val="00B46C5D"/>
    <w:pPr>
      <w:pBdr>
        <w:bottom w:val="single" w:sz="12" w:space="1" w:color="1361FF" w:themeColor="text1" w:themeTint="99"/>
      </w:pBdr>
      <w:spacing w:after="0" w:line="240" w:lineRule="auto"/>
      <w:ind w:firstLine="360"/>
    </w:pPr>
    <w:rPr>
      <w:rFonts w:eastAsiaTheme="majorEastAsia" w:cstheme="majorBidi"/>
      <w:bCs/>
      <w:color w:val="001D58" w:themeColor="accent1" w:themeShade="BF"/>
      <w:sz w:val="28"/>
      <w:szCs w:val="24"/>
      <w:lang w:bidi="en-US"/>
    </w:rPr>
  </w:style>
  <w:style w:type="character" w:styleId="PlaceholderText">
    <w:name w:val="Placeholder Text"/>
    <w:basedOn w:val="DefaultParagraphFont"/>
    <w:uiPriority w:val="99"/>
    <w:semiHidden/>
    <w:rsid w:val="00B46C5D"/>
    <w:rPr>
      <w:color w:val="808080"/>
    </w:rPr>
  </w:style>
  <w:style w:type="paragraph" w:styleId="BalloonText">
    <w:name w:val="Balloon Text"/>
    <w:basedOn w:val="Normal"/>
    <w:link w:val="BalloonTextChar"/>
    <w:semiHidden/>
    <w:unhideWhenUsed/>
    <w:rsid w:val="00B46C5D"/>
    <w:rPr>
      <w:rFonts w:ascii="Tahoma" w:hAnsi="Tahoma" w:cs="Tahoma"/>
      <w:sz w:val="16"/>
      <w:szCs w:val="16"/>
    </w:rPr>
  </w:style>
  <w:style w:type="character" w:customStyle="1" w:styleId="BalloonTextChar">
    <w:name w:val="Balloon Text Char"/>
    <w:basedOn w:val="DefaultParagraphFont"/>
    <w:link w:val="BalloonText"/>
    <w:semiHidden/>
    <w:rsid w:val="00B46C5D"/>
    <w:rPr>
      <w:rFonts w:ascii="Tahoma" w:eastAsiaTheme="minorEastAsia" w:hAnsi="Tahoma" w:cs="Tahoma"/>
      <w:sz w:val="16"/>
      <w:szCs w:val="16"/>
    </w:rPr>
  </w:style>
  <w:style w:type="table" w:styleId="TableGrid">
    <w:name w:val="Table Grid"/>
    <w:basedOn w:val="TableNormal"/>
    <w:uiPriority w:val="1"/>
    <w:rsid w:val="00B46C5D"/>
    <w:pPr>
      <w:spacing w:after="0" w:line="240" w:lineRule="auto"/>
      <w:ind w:firstLine="3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B46C5D"/>
    <w:pPr>
      <w:spacing w:after="0" w:line="240" w:lineRule="auto"/>
      <w:ind w:firstLine="360"/>
    </w:pPr>
    <w:rPr>
      <w:rFonts w:eastAsiaTheme="minorEastAsia"/>
    </w:rPr>
    <w:tblPr>
      <w:tblStyleRowBandSize w:val="1"/>
      <w:tblStyleColBandSize w:val="1"/>
      <w:tblBorders>
        <w:top w:val="single" w:sz="8" w:space="0" w:color="002776" w:themeColor="text1"/>
        <w:left w:val="single" w:sz="8" w:space="0" w:color="002776" w:themeColor="text1"/>
        <w:bottom w:val="single" w:sz="8" w:space="0" w:color="002776" w:themeColor="text1"/>
        <w:right w:val="single" w:sz="8" w:space="0" w:color="002776" w:themeColor="text1"/>
      </w:tblBorders>
    </w:tblPr>
    <w:tblStylePr w:type="firstRow">
      <w:pPr>
        <w:spacing w:before="0" w:after="0" w:line="240" w:lineRule="auto"/>
      </w:pPr>
      <w:rPr>
        <w:b/>
        <w:bCs/>
        <w:color w:val="D8D8D8" w:themeColor="background1"/>
      </w:rPr>
      <w:tblPr/>
      <w:tcPr>
        <w:shd w:val="clear" w:color="auto" w:fill="002776" w:themeFill="text1"/>
      </w:tcPr>
    </w:tblStylePr>
    <w:tblStylePr w:type="lastRow">
      <w:pPr>
        <w:spacing w:before="0" w:after="0" w:line="240" w:lineRule="auto"/>
      </w:pPr>
      <w:rPr>
        <w:b/>
        <w:bCs/>
      </w:rPr>
      <w:tblPr/>
      <w:tcPr>
        <w:tcBorders>
          <w:top w:val="double" w:sz="6" w:space="0" w:color="002776" w:themeColor="text1"/>
          <w:left w:val="single" w:sz="8" w:space="0" w:color="002776" w:themeColor="text1"/>
          <w:bottom w:val="single" w:sz="8" w:space="0" w:color="002776" w:themeColor="text1"/>
          <w:right w:val="single" w:sz="8" w:space="0" w:color="002776" w:themeColor="text1"/>
        </w:tcBorders>
      </w:tcPr>
    </w:tblStylePr>
    <w:tblStylePr w:type="firstCol">
      <w:rPr>
        <w:b/>
        <w:bCs/>
      </w:rPr>
    </w:tblStylePr>
    <w:tblStylePr w:type="lastCol">
      <w:rPr>
        <w:b/>
        <w:bCs/>
      </w:rPr>
    </w:tblStylePr>
    <w:tblStylePr w:type="band1Vert">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tblStylePr w:type="band1Horz">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style>
  <w:style w:type="character" w:styleId="Hyperlink">
    <w:name w:val="Hyperlink"/>
    <w:basedOn w:val="DefaultParagraphFont"/>
    <w:uiPriority w:val="99"/>
    <w:unhideWhenUsed/>
    <w:rsid w:val="00B46C5D"/>
    <w:rPr>
      <w:color w:val="1361FF" w:themeColor="hyperlink"/>
      <w:u w:val="single"/>
    </w:rPr>
  </w:style>
  <w:style w:type="paragraph" w:styleId="TOC1">
    <w:name w:val="toc 1"/>
    <w:basedOn w:val="Normal"/>
    <w:next w:val="Normal"/>
    <w:autoRedefine/>
    <w:uiPriority w:val="39"/>
    <w:unhideWhenUsed/>
    <w:rsid w:val="00B46C5D"/>
    <w:pPr>
      <w:spacing w:after="100"/>
    </w:pPr>
  </w:style>
  <w:style w:type="paragraph" w:styleId="Header">
    <w:name w:val="header"/>
    <w:basedOn w:val="Normal"/>
    <w:link w:val="HeaderChar"/>
    <w:unhideWhenUsed/>
    <w:rsid w:val="00B46C5D"/>
    <w:pPr>
      <w:tabs>
        <w:tab w:val="center" w:pos="4680"/>
        <w:tab w:val="right" w:pos="9360"/>
      </w:tabs>
    </w:pPr>
  </w:style>
  <w:style w:type="character" w:customStyle="1" w:styleId="HeaderChar">
    <w:name w:val="Header Char"/>
    <w:basedOn w:val="DefaultParagraphFont"/>
    <w:link w:val="Header"/>
    <w:rsid w:val="00B46C5D"/>
    <w:rPr>
      <w:rFonts w:eastAsiaTheme="minorEastAsia"/>
    </w:rPr>
  </w:style>
  <w:style w:type="paragraph" w:styleId="Footer">
    <w:name w:val="footer"/>
    <w:basedOn w:val="Normal"/>
    <w:link w:val="FooterChar"/>
    <w:uiPriority w:val="99"/>
    <w:unhideWhenUsed/>
    <w:rsid w:val="00B46C5D"/>
    <w:pPr>
      <w:tabs>
        <w:tab w:val="center" w:pos="4680"/>
        <w:tab w:val="right" w:pos="9360"/>
      </w:tabs>
    </w:pPr>
  </w:style>
  <w:style w:type="character" w:customStyle="1" w:styleId="FooterChar">
    <w:name w:val="Footer Char"/>
    <w:basedOn w:val="DefaultParagraphFont"/>
    <w:link w:val="Footer"/>
    <w:uiPriority w:val="99"/>
    <w:rsid w:val="00B46C5D"/>
    <w:rPr>
      <w:rFonts w:eastAsiaTheme="minorEastAsia"/>
    </w:rPr>
  </w:style>
  <w:style w:type="paragraph" w:styleId="TOC2">
    <w:name w:val="toc 2"/>
    <w:basedOn w:val="Normal"/>
    <w:next w:val="Normal"/>
    <w:autoRedefine/>
    <w:uiPriority w:val="39"/>
    <w:unhideWhenUsed/>
    <w:rsid w:val="00B46C5D"/>
    <w:pPr>
      <w:spacing w:after="100"/>
      <w:ind w:left="220"/>
    </w:pPr>
  </w:style>
  <w:style w:type="paragraph" w:styleId="TOC3">
    <w:name w:val="toc 3"/>
    <w:basedOn w:val="Normal"/>
    <w:next w:val="Normal"/>
    <w:autoRedefine/>
    <w:uiPriority w:val="39"/>
    <w:unhideWhenUsed/>
    <w:rsid w:val="00B46C5D"/>
    <w:pPr>
      <w:spacing w:after="100"/>
      <w:ind w:left="440"/>
    </w:pPr>
  </w:style>
  <w:style w:type="character" w:styleId="CommentReference">
    <w:name w:val="annotation reference"/>
    <w:basedOn w:val="DefaultParagraphFont"/>
    <w:uiPriority w:val="99"/>
    <w:semiHidden/>
    <w:unhideWhenUsed/>
    <w:rsid w:val="00B46C5D"/>
    <w:rPr>
      <w:sz w:val="16"/>
      <w:szCs w:val="16"/>
    </w:rPr>
  </w:style>
  <w:style w:type="paragraph" w:styleId="CommentText">
    <w:name w:val="annotation text"/>
    <w:basedOn w:val="Normal"/>
    <w:link w:val="CommentTextChar"/>
    <w:uiPriority w:val="99"/>
    <w:semiHidden/>
    <w:unhideWhenUsed/>
    <w:rsid w:val="00B46C5D"/>
    <w:rPr>
      <w:sz w:val="20"/>
      <w:szCs w:val="20"/>
    </w:rPr>
  </w:style>
  <w:style w:type="character" w:customStyle="1" w:styleId="CommentTextChar">
    <w:name w:val="Comment Text Char"/>
    <w:basedOn w:val="DefaultParagraphFont"/>
    <w:link w:val="CommentText"/>
    <w:uiPriority w:val="99"/>
    <w:semiHidden/>
    <w:rsid w:val="00B46C5D"/>
    <w:rPr>
      <w:rFonts w:eastAsiaTheme="minorEastAsia"/>
      <w:sz w:val="20"/>
      <w:szCs w:val="20"/>
    </w:rPr>
  </w:style>
  <w:style w:type="paragraph" w:styleId="CommentSubject">
    <w:name w:val="annotation subject"/>
    <w:basedOn w:val="CommentText"/>
    <w:next w:val="CommentText"/>
    <w:link w:val="CommentSubjectChar"/>
    <w:semiHidden/>
    <w:unhideWhenUsed/>
    <w:rsid w:val="00B46C5D"/>
    <w:rPr>
      <w:b/>
      <w:bCs/>
    </w:rPr>
  </w:style>
  <w:style w:type="character" w:customStyle="1" w:styleId="CommentSubjectChar">
    <w:name w:val="Comment Subject Char"/>
    <w:basedOn w:val="CommentTextChar"/>
    <w:link w:val="CommentSubject"/>
    <w:semiHidden/>
    <w:rsid w:val="00B46C5D"/>
    <w:rPr>
      <w:rFonts w:eastAsiaTheme="minorEastAsia"/>
      <w:b/>
      <w:bCs/>
      <w:sz w:val="20"/>
      <w:szCs w:val="20"/>
    </w:rPr>
  </w:style>
  <w:style w:type="paragraph" w:styleId="BodyText">
    <w:name w:val="Body Text"/>
    <w:basedOn w:val="Normal"/>
    <w:link w:val="BodyTextChar"/>
    <w:rsid w:val="00B46C5D"/>
    <w:pPr>
      <w:spacing w:after="120" w:line="260" w:lineRule="exact"/>
      <w:ind w:left="720" w:firstLine="0"/>
    </w:pPr>
    <w:rPr>
      <w:rFonts w:ascii="Bookman Old Style" w:eastAsia="Times New Roman" w:hAnsi="Bookman Old Style" w:cs="Times New Roman"/>
      <w:sz w:val="20"/>
      <w:szCs w:val="24"/>
    </w:rPr>
  </w:style>
  <w:style w:type="character" w:customStyle="1" w:styleId="BodyTextChar">
    <w:name w:val="Body Text Char"/>
    <w:basedOn w:val="DefaultParagraphFont"/>
    <w:link w:val="BodyText"/>
    <w:rsid w:val="00B46C5D"/>
    <w:rPr>
      <w:rFonts w:ascii="Bookman Old Style" w:eastAsia="Times New Roman" w:hAnsi="Bookman Old Style" w:cs="Times New Roman"/>
      <w:sz w:val="20"/>
      <w:szCs w:val="24"/>
    </w:rPr>
  </w:style>
  <w:style w:type="paragraph" w:styleId="ListBullet">
    <w:name w:val="List Bullet"/>
    <w:basedOn w:val="BodyText"/>
    <w:rsid w:val="00B46C5D"/>
    <w:pPr>
      <w:numPr>
        <w:numId w:val="4"/>
      </w:numPr>
      <w:ind w:left="1440"/>
    </w:pPr>
  </w:style>
  <w:style w:type="character" w:customStyle="1" w:styleId="keyword">
    <w:name w:val="keyword"/>
    <w:rsid w:val="00B46C5D"/>
    <w:rPr>
      <w:rFonts w:ascii="Bookman Old Style" w:hAnsi="Bookman Old Style"/>
      <w:b/>
      <w:smallCaps/>
      <w:sz w:val="20"/>
    </w:rPr>
  </w:style>
  <w:style w:type="character" w:customStyle="1" w:styleId="XMLname">
    <w:name w:val="XMLname"/>
    <w:rsid w:val="00B46C5D"/>
    <w:rPr>
      <w:rFonts w:ascii="Courier New" w:hAnsi="Courier New"/>
      <w:sz w:val="20"/>
    </w:rPr>
  </w:style>
  <w:style w:type="paragraph" w:customStyle="1" w:styleId="Quotation">
    <w:name w:val="Quotation"/>
    <w:basedOn w:val="BodyText"/>
    <w:rsid w:val="00B46C5D"/>
    <w:pPr>
      <w:spacing w:line="220" w:lineRule="exact"/>
      <w:ind w:left="1440" w:right="1440"/>
    </w:pPr>
  </w:style>
  <w:style w:type="paragraph" w:customStyle="1" w:styleId="ConformanceExample">
    <w:name w:val="ConformanceExample"/>
    <w:basedOn w:val="BodyText"/>
    <w:rsid w:val="00B46C5D"/>
    <w:pPr>
      <w:ind w:left="1901" w:hanging="1181"/>
    </w:pPr>
  </w:style>
  <w:style w:type="paragraph" w:styleId="ListBullet2">
    <w:name w:val="List Bullet 2"/>
    <w:basedOn w:val="ListBullet"/>
    <w:rsid w:val="00B46C5D"/>
    <w:pPr>
      <w:numPr>
        <w:numId w:val="5"/>
      </w:numPr>
      <w:ind w:left="2160"/>
    </w:pPr>
  </w:style>
  <w:style w:type="paragraph" w:customStyle="1" w:styleId="Example">
    <w:name w:val="Example"/>
    <w:basedOn w:val="BodyText"/>
    <w:link w:val="ExampleChar"/>
    <w:rsid w:val="00B46C5D"/>
    <w:pPr>
      <w:keepNext/>
      <w:pBdr>
        <w:top w:val="single" w:sz="4" w:space="1" w:color="auto"/>
        <w:left w:val="single" w:sz="4" w:space="4" w:color="auto"/>
        <w:bottom w:val="single" w:sz="4" w:space="1" w:color="auto"/>
        <w:right w:val="single" w:sz="4" w:space="4" w:color="auto"/>
      </w:pBdr>
      <w:spacing w:line="220" w:lineRule="exact"/>
      <w:ind w:left="0"/>
      <w:contextualSpacing/>
    </w:pPr>
    <w:rPr>
      <w:rFonts w:ascii="Courier New" w:hAnsi="Courier New"/>
      <w:sz w:val="18"/>
    </w:rPr>
  </w:style>
  <w:style w:type="paragraph" w:customStyle="1" w:styleId="copyright">
    <w:name w:val="copyright"/>
    <w:basedOn w:val="BodyText"/>
    <w:rsid w:val="00B46C5D"/>
    <w:pPr>
      <w:spacing w:before="960" w:after="0" w:line="240" w:lineRule="auto"/>
      <w:ind w:left="0"/>
    </w:pPr>
  </w:style>
  <w:style w:type="paragraph" w:customStyle="1" w:styleId="TableText">
    <w:name w:val="TableText"/>
    <w:basedOn w:val="BodyText"/>
    <w:rsid w:val="00B46C5D"/>
    <w:pPr>
      <w:keepNext/>
      <w:spacing w:before="40" w:after="40" w:line="220" w:lineRule="exact"/>
      <w:ind w:left="0"/>
    </w:pPr>
    <w:rPr>
      <w:noProof/>
      <w:sz w:val="18"/>
      <w:szCs w:val="18"/>
    </w:rPr>
  </w:style>
  <w:style w:type="paragraph" w:customStyle="1" w:styleId="TableHead">
    <w:name w:val="TableHead"/>
    <w:basedOn w:val="BodyText"/>
    <w:next w:val="Normal"/>
    <w:rsid w:val="00B46C5D"/>
    <w:pPr>
      <w:keepNext/>
      <w:spacing w:before="60" w:after="60" w:line="220" w:lineRule="exact"/>
      <w:ind w:left="0"/>
    </w:pPr>
    <w:rPr>
      <w:rFonts w:cs="Courier New"/>
      <w:b/>
      <w:bCs/>
      <w:color w:val="000000"/>
      <w:sz w:val="18"/>
      <w:szCs w:val="18"/>
    </w:rPr>
  </w:style>
  <w:style w:type="paragraph" w:customStyle="1" w:styleId="Appendix1">
    <w:name w:val="Appendix 1"/>
    <w:next w:val="BodyText"/>
    <w:rsid w:val="00B46C5D"/>
    <w:pPr>
      <w:pageBreakBefore/>
      <w:widowControl w:val="0"/>
      <w:numPr>
        <w:numId w:val="6"/>
      </w:numPr>
      <w:tabs>
        <w:tab w:val="left" w:pos="2700"/>
      </w:tabs>
      <w:spacing w:before="240" w:after="240" w:line="240" w:lineRule="auto"/>
      <w:outlineLvl w:val="0"/>
    </w:pPr>
    <w:rPr>
      <w:rFonts w:ascii="Arial" w:eastAsia="MS Mincho" w:hAnsi="Arial" w:cs="Arial"/>
      <w:b/>
      <w:bCs/>
      <w:caps/>
      <w:color w:val="333399"/>
      <w:spacing w:val="40"/>
      <w:kern w:val="32"/>
      <w:sz w:val="28"/>
      <w:szCs w:val="28"/>
      <w:lang w:eastAsia="ja-JP"/>
    </w:rPr>
  </w:style>
  <w:style w:type="paragraph" w:customStyle="1" w:styleId="Appendix2">
    <w:name w:val="Appendix 2"/>
    <w:basedOn w:val="Heading2"/>
    <w:next w:val="BodyText"/>
    <w:rsid w:val="00B46C5D"/>
    <w:pPr>
      <w:keepNext/>
      <w:numPr>
        <w:ilvl w:val="0"/>
        <w:numId w:val="0"/>
      </w:numPr>
      <w:pBdr>
        <w:bottom w:val="none" w:sz="0" w:space="0" w:color="auto"/>
      </w:pBdr>
      <w:spacing w:before="240" w:after="240"/>
    </w:pPr>
    <w:rPr>
      <w:rFonts w:ascii="Arial" w:eastAsia="Times New Roman" w:hAnsi="Arial" w:cs="Times New Roman"/>
      <w:b/>
      <w:i/>
      <w:color w:val="auto"/>
      <w:szCs w:val="28"/>
    </w:rPr>
  </w:style>
  <w:style w:type="paragraph" w:customStyle="1" w:styleId="Appendix3">
    <w:name w:val="Appendix 3"/>
    <w:basedOn w:val="Heading3"/>
    <w:next w:val="BodyText"/>
    <w:rsid w:val="00B46C5D"/>
    <w:pPr>
      <w:keepNext/>
      <w:numPr>
        <w:ilvl w:val="0"/>
        <w:numId w:val="0"/>
      </w:numPr>
      <w:pBdr>
        <w:bottom w:val="none" w:sz="0" w:space="0" w:color="auto"/>
      </w:pBdr>
      <w:spacing w:before="240" w:after="120"/>
    </w:pPr>
    <w:rPr>
      <w:rFonts w:ascii="Arial" w:eastAsia="Times New Roman" w:hAnsi="Arial" w:cs="Times New Roman"/>
      <w:b/>
      <w:color w:val="auto"/>
      <w:sz w:val="20"/>
      <w:szCs w:val="26"/>
    </w:rPr>
  </w:style>
  <w:style w:type="character" w:customStyle="1" w:styleId="XMLvalue">
    <w:name w:val="XMLvalue"/>
    <w:rsid w:val="00B46C5D"/>
    <w:rPr>
      <w:rFonts w:ascii="Bookman Old Style" w:hAnsi="Bookman Old Style"/>
      <w:i/>
      <w:iCs/>
      <w:dstrike w:val="0"/>
      <w:noProof/>
      <w:sz w:val="20"/>
      <w:vertAlign w:val="baseline"/>
    </w:rPr>
  </w:style>
  <w:style w:type="paragraph" w:customStyle="1" w:styleId="Default">
    <w:name w:val="Default"/>
    <w:rsid w:val="00B46C5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nsideration">
    <w:name w:val="Consideration"/>
    <w:rsid w:val="00B46C5D"/>
    <w:pPr>
      <w:numPr>
        <w:numId w:val="3"/>
      </w:numPr>
      <w:tabs>
        <w:tab w:val="left" w:pos="3240"/>
        <w:tab w:val="left" w:pos="3600"/>
      </w:tabs>
      <w:ind w:left="3240" w:hanging="2160"/>
    </w:pPr>
    <w:rPr>
      <w:rFonts w:ascii="Bookman Old Style" w:eastAsia="Times New Roman" w:hAnsi="Bookman Old Style" w:cs="Times New Roman"/>
      <w:bCs/>
      <w:kern w:val="1"/>
      <w:sz w:val="20"/>
      <w:szCs w:val="20"/>
      <w:lang w:eastAsia="ar-SA"/>
    </w:rPr>
  </w:style>
  <w:style w:type="paragraph" w:customStyle="1" w:styleId="DocumentName">
    <w:name w:val="Document Name"/>
    <w:basedOn w:val="Normal"/>
    <w:rsid w:val="00B46C5D"/>
    <w:pPr>
      <w:ind w:firstLine="0"/>
      <w:jc w:val="right"/>
    </w:pPr>
    <w:rPr>
      <w:rFonts w:ascii="Arial Narrow" w:eastAsia="Times New Roman" w:hAnsi="Arial Narrow" w:cs="Arial"/>
      <w:sz w:val="32"/>
      <w:szCs w:val="32"/>
      <w:lang w:val="pt-BR"/>
    </w:rPr>
  </w:style>
  <w:style w:type="character" w:styleId="FollowedHyperlink">
    <w:name w:val="FollowedHyperlink"/>
    <w:rsid w:val="00B46C5D"/>
    <w:rPr>
      <w:rFonts w:ascii="Bookman Old Style" w:hAnsi="Bookman Old Style"/>
      <w:color w:val="800080"/>
      <w:sz w:val="20"/>
      <w:u w:val="single"/>
    </w:rPr>
  </w:style>
  <w:style w:type="character" w:styleId="FootnoteReference">
    <w:name w:val="footnote reference"/>
    <w:uiPriority w:val="99"/>
    <w:rsid w:val="00B46C5D"/>
    <w:rPr>
      <w:vertAlign w:val="superscript"/>
    </w:rPr>
  </w:style>
  <w:style w:type="paragraph" w:styleId="FootnoteText">
    <w:name w:val="footnote text"/>
    <w:basedOn w:val="Normal"/>
    <w:link w:val="FootnoteTextChar"/>
    <w:uiPriority w:val="99"/>
    <w:rsid w:val="00B46C5D"/>
    <w:pPr>
      <w:ind w:firstLine="0"/>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uiPriority w:val="99"/>
    <w:rsid w:val="00B46C5D"/>
    <w:rPr>
      <w:rFonts w:ascii="Times New Roman" w:eastAsia="Times New Roman" w:hAnsi="Times New Roman" w:cs="Times New Roman"/>
      <w:sz w:val="20"/>
      <w:szCs w:val="24"/>
    </w:rPr>
  </w:style>
  <w:style w:type="paragraph" w:styleId="NormalWeb">
    <w:name w:val="Normal (Web)"/>
    <w:basedOn w:val="Normal"/>
    <w:uiPriority w:val="99"/>
    <w:rsid w:val="00B46C5D"/>
    <w:pPr>
      <w:ind w:firstLine="0"/>
    </w:pPr>
    <w:rPr>
      <w:rFonts w:ascii="Times New Roman" w:eastAsia="Times New Roman" w:hAnsi="Times New Roman" w:cs="Times New Roman"/>
      <w:sz w:val="24"/>
      <w:szCs w:val="24"/>
    </w:rPr>
  </w:style>
  <w:style w:type="character" w:styleId="PageNumber">
    <w:name w:val="page number"/>
    <w:rsid w:val="00B46C5D"/>
    <w:rPr>
      <w:rFonts w:ascii="Bookman Old Style" w:hAnsi="Bookman Old Style"/>
      <w:sz w:val="18"/>
    </w:rPr>
  </w:style>
  <w:style w:type="paragraph" w:styleId="TableofFigures">
    <w:name w:val="table of figures"/>
    <w:basedOn w:val="Normal"/>
    <w:next w:val="Normal"/>
    <w:uiPriority w:val="99"/>
    <w:rsid w:val="00B46C5D"/>
    <w:pPr>
      <w:ind w:firstLine="0"/>
    </w:pPr>
    <w:rPr>
      <w:rFonts w:ascii="Calibri" w:eastAsia="Times New Roman" w:hAnsi="Calibri" w:cs="Times New Roman"/>
      <w:i/>
      <w:iCs/>
      <w:sz w:val="20"/>
      <w:szCs w:val="20"/>
    </w:rPr>
  </w:style>
  <w:style w:type="paragraph" w:customStyle="1" w:styleId="Titlecopyright">
    <w:name w:val="Title copyright"/>
    <w:basedOn w:val="BodyText"/>
    <w:rsid w:val="00B46C5D"/>
    <w:pPr>
      <w:spacing w:before="960" w:after="0" w:line="240" w:lineRule="auto"/>
      <w:ind w:left="0"/>
    </w:pPr>
  </w:style>
  <w:style w:type="paragraph" w:styleId="TOC4">
    <w:name w:val="toc 4"/>
    <w:autoRedefine/>
    <w:uiPriority w:val="39"/>
    <w:rsid w:val="00B46C5D"/>
    <w:pPr>
      <w:tabs>
        <w:tab w:val="left" w:pos="1620"/>
        <w:tab w:val="right" w:leader="dot" w:pos="9360"/>
      </w:tabs>
      <w:spacing w:after="120" w:line="240" w:lineRule="auto"/>
      <w:ind w:left="605"/>
      <w:outlineLvl w:val="3"/>
    </w:pPr>
    <w:rPr>
      <w:rFonts w:ascii="Bookman Old Style" w:eastAsia="SimSun" w:hAnsi="Bookman Old Style" w:cs="Times New Roman"/>
      <w:sz w:val="20"/>
      <w:szCs w:val="24"/>
      <w:lang w:eastAsia="zh-CN"/>
    </w:rPr>
  </w:style>
  <w:style w:type="paragraph" w:styleId="TOC5">
    <w:name w:val="toc 5"/>
    <w:next w:val="NormalWeb"/>
    <w:autoRedefine/>
    <w:uiPriority w:val="39"/>
    <w:rsid w:val="00B46C5D"/>
    <w:pPr>
      <w:tabs>
        <w:tab w:val="left" w:pos="1800"/>
        <w:tab w:val="right" w:leader="dot" w:pos="9350"/>
      </w:tabs>
      <w:spacing w:after="120" w:line="240" w:lineRule="auto"/>
      <w:ind w:left="806"/>
    </w:pPr>
    <w:rPr>
      <w:rFonts w:ascii="Bookman Old Style" w:eastAsia="SimSun" w:hAnsi="Bookman Old Style" w:cs="Times New Roman"/>
      <w:sz w:val="20"/>
      <w:szCs w:val="24"/>
      <w:lang w:eastAsia="zh-CN"/>
    </w:rPr>
  </w:style>
  <w:style w:type="paragraph" w:styleId="TOC6">
    <w:name w:val="toc 6"/>
    <w:basedOn w:val="Normal"/>
    <w:next w:val="TOC7"/>
    <w:uiPriority w:val="39"/>
    <w:rsid w:val="00B46C5D"/>
    <w:pPr>
      <w:keepNext/>
      <w:tabs>
        <w:tab w:val="left" w:pos="1620"/>
        <w:tab w:val="right" w:leader="dot" w:pos="9360"/>
      </w:tabs>
      <w:spacing w:before="240" w:after="120"/>
      <w:ind w:left="446" w:hanging="446"/>
      <w:outlineLvl w:val="0"/>
    </w:pPr>
    <w:rPr>
      <w:rFonts w:ascii="Bookman Old Style" w:eastAsia="Times New Roman" w:hAnsi="Bookman Old Style" w:cs="Times New Roman"/>
      <w:caps/>
      <w:noProof/>
      <w:sz w:val="20"/>
      <w:szCs w:val="20"/>
    </w:rPr>
  </w:style>
  <w:style w:type="paragraph" w:styleId="TOC7">
    <w:name w:val="toc 7"/>
    <w:basedOn w:val="Normal"/>
    <w:next w:val="Normal"/>
    <w:autoRedefine/>
    <w:uiPriority w:val="39"/>
    <w:rsid w:val="00B46C5D"/>
    <w:pPr>
      <w:ind w:left="1320" w:firstLine="0"/>
    </w:pPr>
    <w:rPr>
      <w:rFonts w:ascii="Times New Roman" w:eastAsia="Times New Roman" w:hAnsi="Times New Roman" w:cs="Times New Roman"/>
      <w:sz w:val="18"/>
      <w:szCs w:val="24"/>
    </w:rPr>
  </w:style>
  <w:style w:type="paragraph" w:styleId="TOC8">
    <w:name w:val="toc 8"/>
    <w:basedOn w:val="Normal"/>
    <w:next w:val="Normal"/>
    <w:autoRedefine/>
    <w:uiPriority w:val="39"/>
    <w:rsid w:val="00B46C5D"/>
    <w:pPr>
      <w:ind w:left="1540" w:firstLine="0"/>
    </w:pPr>
    <w:rPr>
      <w:rFonts w:ascii="Times New Roman" w:eastAsia="Times New Roman" w:hAnsi="Times New Roman" w:cs="Times New Roman"/>
      <w:sz w:val="18"/>
      <w:szCs w:val="24"/>
    </w:rPr>
  </w:style>
  <w:style w:type="paragraph" w:styleId="TOC9">
    <w:name w:val="toc 9"/>
    <w:basedOn w:val="Normal"/>
    <w:next w:val="Normal"/>
    <w:autoRedefine/>
    <w:uiPriority w:val="39"/>
    <w:rsid w:val="00B46C5D"/>
    <w:pPr>
      <w:ind w:left="1760" w:firstLine="0"/>
    </w:pPr>
    <w:rPr>
      <w:rFonts w:ascii="Times New Roman" w:eastAsia="Times New Roman" w:hAnsi="Times New Roman" w:cs="Times New Roman"/>
      <w:sz w:val="18"/>
      <w:szCs w:val="24"/>
    </w:rPr>
  </w:style>
  <w:style w:type="paragraph" w:customStyle="1" w:styleId="TOCTitle">
    <w:name w:val="TOC Title"/>
    <w:basedOn w:val="Normal"/>
    <w:next w:val="BodyText"/>
    <w:rsid w:val="00B46C5D"/>
    <w:pPr>
      <w:keepNext/>
      <w:spacing w:before="240" w:after="240"/>
      <w:ind w:firstLine="0"/>
    </w:pPr>
    <w:rPr>
      <w:rFonts w:ascii="Arial" w:eastAsia="Times New Roman" w:hAnsi="Arial" w:cs="Arial"/>
      <w:b/>
      <w:sz w:val="28"/>
      <w:szCs w:val="28"/>
    </w:rPr>
  </w:style>
  <w:style w:type="paragraph" w:customStyle="1" w:styleId="heading20">
    <w:name w:val="heading2"/>
    <w:basedOn w:val="Normal"/>
    <w:next w:val="BodyText"/>
    <w:rsid w:val="00B46C5D"/>
    <w:pPr>
      <w:pBdr>
        <w:bottom w:val="single" w:sz="4" w:space="1" w:color="FFFF00"/>
      </w:pBdr>
      <w:suppressAutoHyphens/>
      <w:spacing w:after="120"/>
      <w:ind w:firstLine="0"/>
    </w:pPr>
    <w:rPr>
      <w:rFonts w:ascii="Century Gothic" w:eastAsia="Times New Roman" w:hAnsi="Century Gothic" w:cs="Arial"/>
      <w:b/>
      <w:bCs/>
      <w:color w:val="0066CC"/>
      <w:sz w:val="24"/>
      <w:szCs w:val="24"/>
      <w:lang w:eastAsia="ar-SA"/>
    </w:rPr>
  </w:style>
  <w:style w:type="paragraph" w:customStyle="1" w:styleId="heading30">
    <w:name w:val="heading3"/>
    <w:basedOn w:val="heading20"/>
    <w:next w:val="Normal"/>
    <w:rsid w:val="00B46C5D"/>
    <w:rPr>
      <w:sz w:val="20"/>
      <w:szCs w:val="20"/>
    </w:rPr>
  </w:style>
  <w:style w:type="paragraph" w:styleId="EndnoteText">
    <w:name w:val="endnote text"/>
    <w:basedOn w:val="Normal"/>
    <w:link w:val="EndnoteTextChar"/>
    <w:rsid w:val="00B46C5D"/>
    <w:pPr>
      <w:ind w:firstLine="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B46C5D"/>
    <w:rPr>
      <w:rFonts w:ascii="Times New Roman" w:eastAsia="Times New Roman" w:hAnsi="Times New Roman" w:cs="Times New Roman"/>
      <w:sz w:val="20"/>
      <w:szCs w:val="20"/>
    </w:rPr>
  </w:style>
  <w:style w:type="character" w:styleId="EndnoteReference">
    <w:name w:val="endnote reference"/>
    <w:rsid w:val="00B46C5D"/>
    <w:rPr>
      <w:vertAlign w:val="superscript"/>
    </w:rPr>
  </w:style>
  <w:style w:type="paragraph" w:customStyle="1" w:styleId="Summary">
    <w:name w:val="Summary"/>
    <w:basedOn w:val="TableofFigures"/>
    <w:qFormat/>
    <w:rsid w:val="00B46C5D"/>
    <w:pPr>
      <w:tabs>
        <w:tab w:val="left" w:pos="1760"/>
        <w:tab w:val="right" w:pos="9350"/>
      </w:tabs>
      <w:ind w:left="3240" w:hanging="2160"/>
    </w:pPr>
    <w:rPr>
      <w:noProof/>
    </w:rPr>
  </w:style>
  <w:style w:type="paragraph" w:customStyle="1" w:styleId="ConformanceStatement">
    <w:name w:val="ConformanceStatement"/>
    <w:rsid w:val="00B46C5D"/>
    <w:pPr>
      <w:tabs>
        <w:tab w:val="num" w:pos="1188"/>
      </w:tabs>
      <w:spacing w:after="120" w:line="260" w:lineRule="exact"/>
      <w:ind w:left="1901" w:hanging="1181"/>
    </w:pPr>
    <w:rPr>
      <w:rFonts w:ascii="Bookman Old Style" w:eastAsia="Times New Roman" w:hAnsi="Bookman Old Style" w:cs="Times New Roman"/>
      <w:bCs/>
      <w:kern w:val="1"/>
      <w:sz w:val="20"/>
      <w:szCs w:val="20"/>
      <w:lang w:eastAsia="ar-SA"/>
    </w:rPr>
  </w:style>
  <w:style w:type="paragraph" w:customStyle="1" w:styleId="tt">
    <w:name w:val="tt"/>
    <w:aliases w:val="table text,Table Text"/>
    <w:basedOn w:val="Normal"/>
    <w:link w:val="ttChar"/>
    <w:rsid w:val="00B46C5D"/>
    <w:pPr>
      <w:spacing w:before="60" w:after="60"/>
      <w:ind w:firstLine="0"/>
    </w:pPr>
    <w:rPr>
      <w:rFonts w:ascii="Arial Narrow" w:eastAsia="Times New Roman" w:hAnsi="Arial Narrow" w:cs="Times New Roman"/>
      <w:sz w:val="18"/>
      <w:szCs w:val="20"/>
    </w:rPr>
  </w:style>
  <w:style w:type="character" w:customStyle="1" w:styleId="ttChar">
    <w:name w:val="tt Char"/>
    <w:aliases w:val="table text Char,Table Text Char"/>
    <w:link w:val="tt"/>
    <w:rsid w:val="00B46C5D"/>
    <w:rPr>
      <w:rFonts w:ascii="Arial Narrow" w:eastAsia="Times New Roman" w:hAnsi="Arial Narrow" w:cs="Times New Roman"/>
      <w:sz w:val="18"/>
      <w:szCs w:val="20"/>
    </w:rPr>
  </w:style>
  <w:style w:type="paragraph" w:customStyle="1" w:styleId="th">
    <w:name w:val="th"/>
    <w:aliases w:val="table heading,Table Header"/>
    <w:basedOn w:val="tt"/>
    <w:rsid w:val="00B46C5D"/>
    <w:pPr>
      <w:keepNext/>
      <w:jc w:val="center"/>
    </w:pPr>
    <w:rPr>
      <w:b/>
    </w:rPr>
  </w:style>
  <w:style w:type="paragraph" w:styleId="HTMLPreformatted">
    <w:name w:val="HTML Preformatted"/>
    <w:basedOn w:val="Normal"/>
    <w:link w:val="HTMLPreformattedChar"/>
    <w:uiPriority w:val="99"/>
    <w:unhideWhenUsed/>
    <w:rsid w:val="00B4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C5D"/>
    <w:rPr>
      <w:rFonts w:ascii="Courier New" w:eastAsia="Times New Roman" w:hAnsi="Courier New" w:cs="Courier New"/>
      <w:sz w:val="20"/>
      <w:szCs w:val="20"/>
    </w:rPr>
  </w:style>
  <w:style w:type="character" w:customStyle="1" w:styleId="Title1">
    <w:name w:val="Title1"/>
    <w:basedOn w:val="DefaultParagraphFont"/>
    <w:rsid w:val="00B46C5D"/>
  </w:style>
  <w:style w:type="paragraph" w:styleId="DocumentMap">
    <w:name w:val="Document Map"/>
    <w:basedOn w:val="Normal"/>
    <w:link w:val="DocumentMapChar"/>
    <w:rsid w:val="00B46C5D"/>
    <w:pPr>
      <w:ind w:firstLine="0"/>
    </w:pPr>
    <w:rPr>
      <w:rFonts w:ascii="Tahoma" w:eastAsia="Times New Roman" w:hAnsi="Tahoma" w:cs="Tahoma"/>
      <w:sz w:val="16"/>
      <w:szCs w:val="16"/>
    </w:rPr>
  </w:style>
  <w:style w:type="character" w:customStyle="1" w:styleId="DocumentMapChar">
    <w:name w:val="Document Map Char"/>
    <w:basedOn w:val="DefaultParagraphFont"/>
    <w:link w:val="DocumentMap"/>
    <w:rsid w:val="00B46C5D"/>
    <w:rPr>
      <w:rFonts w:ascii="Tahoma" w:eastAsia="Times New Roman" w:hAnsi="Tahoma" w:cs="Tahoma"/>
      <w:sz w:val="16"/>
      <w:szCs w:val="16"/>
    </w:rPr>
  </w:style>
  <w:style w:type="paragraph" w:customStyle="1" w:styleId="XMLSample">
    <w:name w:val="XML Sample"/>
    <w:basedOn w:val="BodyText"/>
    <w:rsid w:val="00B46C5D"/>
    <w:pPr>
      <w:pBdr>
        <w:top w:val="single" w:sz="4" w:space="1" w:color="auto"/>
        <w:left w:val="single" w:sz="4" w:space="4" w:color="auto"/>
        <w:bottom w:val="single" w:sz="4" w:space="1" w:color="auto"/>
        <w:right w:val="single" w:sz="4" w:space="4" w:color="auto"/>
      </w:pBdr>
      <w:spacing w:after="60" w:line="160" w:lineRule="exact"/>
    </w:pPr>
    <w:rPr>
      <w:rFonts w:ascii="Courier New" w:hAnsi="Courier New"/>
      <w:color w:val="0000FF"/>
      <w:sz w:val="18"/>
      <w:szCs w:val="20"/>
    </w:rPr>
  </w:style>
  <w:style w:type="paragraph" w:styleId="Revision">
    <w:name w:val="Revision"/>
    <w:hidden/>
    <w:rsid w:val="00B46C5D"/>
    <w:pPr>
      <w:spacing w:after="0" w:line="240" w:lineRule="auto"/>
    </w:pPr>
    <w:rPr>
      <w:rFonts w:ascii="Times New Roman" w:eastAsia="Times New Roman" w:hAnsi="Times New Roman" w:cs="Times New Roman"/>
      <w:sz w:val="24"/>
      <w:szCs w:val="24"/>
    </w:rPr>
  </w:style>
  <w:style w:type="paragraph" w:customStyle="1" w:styleId="ConstraintBullet">
    <w:name w:val="ConstraintBullet"/>
    <w:basedOn w:val="BodyText"/>
    <w:link w:val="ConstraintBulletChar"/>
    <w:qFormat/>
    <w:rsid w:val="00B46C5D"/>
    <w:pPr>
      <w:numPr>
        <w:numId w:val="7"/>
      </w:numPr>
      <w:ind w:left="2880" w:hanging="1800"/>
    </w:pPr>
  </w:style>
  <w:style w:type="character" w:customStyle="1" w:styleId="ConstraintBulletChar">
    <w:name w:val="ConstraintBullet Char"/>
    <w:basedOn w:val="BodyTextChar"/>
    <w:link w:val="ConstraintBullet"/>
    <w:rsid w:val="00B46C5D"/>
    <w:rPr>
      <w:rFonts w:ascii="Bookman Old Style" w:eastAsia="Times New Roman" w:hAnsi="Bookman Old Style" w:cs="Times New Roman"/>
      <w:sz w:val="20"/>
      <w:szCs w:val="24"/>
    </w:rPr>
  </w:style>
  <w:style w:type="character" w:customStyle="1" w:styleId="tag">
    <w:name w:val="tag"/>
    <w:basedOn w:val="DefaultParagraphFont"/>
    <w:rsid w:val="00B46C5D"/>
  </w:style>
  <w:style w:type="character" w:customStyle="1" w:styleId="pln">
    <w:name w:val="pln"/>
    <w:basedOn w:val="DefaultParagraphFont"/>
    <w:rsid w:val="00B46C5D"/>
  </w:style>
  <w:style w:type="character" w:customStyle="1" w:styleId="atn">
    <w:name w:val="atn"/>
    <w:basedOn w:val="DefaultParagraphFont"/>
    <w:rsid w:val="00B46C5D"/>
  </w:style>
  <w:style w:type="character" w:customStyle="1" w:styleId="pun">
    <w:name w:val="pun"/>
    <w:basedOn w:val="DefaultParagraphFont"/>
    <w:rsid w:val="00B46C5D"/>
  </w:style>
  <w:style w:type="character" w:customStyle="1" w:styleId="atv">
    <w:name w:val="atv"/>
    <w:basedOn w:val="DefaultParagraphFont"/>
    <w:rsid w:val="00B46C5D"/>
  </w:style>
  <w:style w:type="paragraph" w:customStyle="1" w:styleId="t1">
    <w:name w:val="t1"/>
    <w:basedOn w:val="Normal"/>
    <w:rsid w:val="00B46C5D"/>
    <w:pPr>
      <w:spacing w:before="100" w:beforeAutospacing="1" w:after="100" w:afterAutospacing="1"/>
      <w:ind w:firstLine="0"/>
    </w:pPr>
    <w:rPr>
      <w:rFonts w:ascii="Times New Roman" w:eastAsia="Times New Roman" w:hAnsi="Times New Roman" w:cs="Times New Roman"/>
      <w:sz w:val="24"/>
      <w:szCs w:val="24"/>
    </w:rPr>
  </w:style>
  <w:style w:type="paragraph" w:customStyle="1" w:styleId="Code">
    <w:name w:val="Code"/>
    <w:basedOn w:val="Normal"/>
    <w:qFormat/>
    <w:rsid w:val="00B46C5D"/>
    <w:pPr>
      <w:pBdr>
        <w:top w:val="single" w:sz="4" w:space="1" w:color="auto"/>
        <w:left w:val="single" w:sz="4" w:space="4" w:color="auto"/>
        <w:bottom w:val="single" w:sz="4" w:space="1" w:color="auto"/>
        <w:right w:val="single" w:sz="4" w:space="4" w:color="auto"/>
      </w:pBdr>
      <w:spacing w:after="100" w:afterAutospacing="1"/>
      <w:ind w:firstLine="0"/>
      <w:contextualSpacing/>
    </w:pPr>
    <w:rPr>
      <w:rFonts w:ascii="Courier New" w:eastAsiaTheme="minorHAnsi" w:hAnsi="Courier New" w:cs="Courier New"/>
      <w:noProof/>
      <w:sz w:val="16"/>
      <w:szCs w:val="16"/>
    </w:rPr>
  </w:style>
  <w:style w:type="character" w:customStyle="1" w:styleId="com">
    <w:name w:val="com"/>
    <w:basedOn w:val="DefaultParagraphFont"/>
    <w:rsid w:val="00B46C5D"/>
  </w:style>
  <w:style w:type="paragraph" w:styleId="PlainText">
    <w:name w:val="Plain Text"/>
    <w:basedOn w:val="Normal"/>
    <w:link w:val="PlainTextChar"/>
    <w:rsid w:val="004E0A8D"/>
    <w:pPr>
      <w:spacing w:before="120"/>
      <w:ind w:firstLine="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E0A8D"/>
    <w:rPr>
      <w:rFonts w:ascii="Courier New" w:eastAsia="Times New Roman" w:hAnsi="Courier New" w:cs="Courier New"/>
      <w:sz w:val="20"/>
      <w:szCs w:val="20"/>
    </w:rPr>
  </w:style>
  <w:style w:type="character" w:customStyle="1" w:styleId="ExampleChar">
    <w:name w:val="Example Char"/>
    <w:link w:val="Example"/>
    <w:rsid w:val="003A5FCF"/>
    <w:rPr>
      <w:rFonts w:ascii="Courier New" w:eastAsia="Times New Roman" w:hAnsi="Courier New" w:cs="Times New Roman"/>
      <w:sz w:val="18"/>
      <w:szCs w:val="24"/>
    </w:rPr>
  </w:style>
  <w:style w:type="paragraph" w:customStyle="1" w:styleId="ListHeader">
    <w:name w:val="List Header"/>
    <w:next w:val="Normal"/>
    <w:uiPriority w:val="99"/>
    <w:rsid w:val="00CB7F79"/>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rPr>
  </w:style>
  <w:style w:type="character" w:styleId="HTMLCite">
    <w:name w:val="HTML Cite"/>
    <w:basedOn w:val="DefaultParagraphFont"/>
    <w:uiPriority w:val="99"/>
    <w:semiHidden/>
    <w:unhideWhenUsed/>
    <w:rsid w:val="00152FC2"/>
    <w:rPr>
      <w:i/>
      <w:iCs/>
    </w:rPr>
  </w:style>
  <w:style w:type="character" w:customStyle="1" w:styleId="st">
    <w:name w:val="st"/>
    <w:basedOn w:val="DefaultParagraphFont"/>
    <w:rsid w:val="00152FC2"/>
  </w:style>
  <w:style w:type="character" w:customStyle="1" w:styleId="apple-converted-space">
    <w:name w:val="apple-converted-space"/>
    <w:basedOn w:val="DefaultParagraphFont"/>
    <w:rsid w:val="000A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page number" w:uiPriority="0"/>
    <w:lsdException w:name="endnote reference"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96"/>
    <w:pPr>
      <w:spacing w:after="0" w:line="240" w:lineRule="auto"/>
      <w:ind w:firstLine="360"/>
    </w:pPr>
    <w:rPr>
      <w:rFonts w:eastAsiaTheme="minorEastAsia"/>
    </w:rPr>
  </w:style>
  <w:style w:type="paragraph" w:styleId="Heading1">
    <w:name w:val="heading 1"/>
    <w:basedOn w:val="Normal"/>
    <w:next w:val="Normal"/>
    <w:link w:val="Heading1Char"/>
    <w:qFormat/>
    <w:rsid w:val="00B46C5D"/>
    <w:pPr>
      <w:numPr>
        <w:numId w:val="1"/>
      </w:numPr>
      <w:pBdr>
        <w:bottom w:val="single" w:sz="12" w:space="1" w:color="1361FF" w:themeColor="text1" w:themeTint="99"/>
      </w:pBdr>
      <w:spacing w:before="600" w:after="80"/>
      <w:outlineLvl w:val="0"/>
    </w:pPr>
    <w:rPr>
      <w:rFonts w:asciiTheme="majorHAnsi" w:eastAsiaTheme="majorEastAsia" w:hAnsiTheme="majorHAnsi" w:cstheme="majorBidi"/>
      <w:bCs/>
      <w:color w:val="001D58" w:themeColor="accent1" w:themeShade="BF"/>
      <w:sz w:val="28"/>
      <w:szCs w:val="24"/>
    </w:rPr>
  </w:style>
  <w:style w:type="paragraph" w:styleId="Heading2">
    <w:name w:val="heading 2"/>
    <w:basedOn w:val="Normal"/>
    <w:next w:val="Normal"/>
    <w:link w:val="Heading2Char"/>
    <w:qFormat/>
    <w:rsid w:val="00B46C5D"/>
    <w:pPr>
      <w:numPr>
        <w:ilvl w:val="1"/>
        <w:numId w:val="1"/>
      </w:numPr>
      <w:pBdr>
        <w:bottom w:val="single" w:sz="8" w:space="1" w:color="1361FF" w:themeColor="text1" w:themeTint="99"/>
      </w:pBdr>
      <w:spacing w:before="200" w:after="80"/>
      <w:ind w:left="792"/>
      <w:outlineLvl w:val="1"/>
    </w:pPr>
    <w:rPr>
      <w:rFonts w:asciiTheme="majorHAnsi" w:eastAsiaTheme="majorEastAsia" w:hAnsiTheme="majorHAnsi" w:cstheme="majorBidi"/>
      <w:color w:val="001D58" w:themeColor="accent1" w:themeShade="BF"/>
      <w:sz w:val="24"/>
      <w:szCs w:val="24"/>
    </w:rPr>
  </w:style>
  <w:style w:type="paragraph" w:styleId="Heading3">
    <w:name w:val="heading 3"/>
    <w:basedOn w:val="Normal"/>
    <w:next w:val="Normal"/>
    <w:link w:val="Heading3Char"/>
    <w:qFormat/>
    <w:rsid w:val="00B46C5D"/>
    <w:pPr>
      <w:numPr>
        <w:ilvl w:val="2"/>
        <w:numId w:val="1"/>
      </w:numPr>
      <w:pBdr>
        <w:bottom w:val="single" w:sz="4" w:space="1" w:color="1361FF" w:themeColor="accent1" w:themeTint="99"/>
      </w:pBdr>
      <w:spacing w:before="200" w:after="80"/>
      <w:outlineLvl w:val="2"/>
    </w:pPr>
    <w:rPr>
      <w:rFonts w:asciiTheme="majorHAnsi" w:eastAsiaTheme="majorEastAsia" w:hAnsiTheme="majorHAnsi" w:cstheme="majorBidi"/>
      <w:color w:val="002776" w:themeColor="accent1"/>
      <w:sz w:val="24"/>
      <w:szCs w:val="24"/>
    </w:rPr>
  </w:style>
  <w:style w:type="paragraph" w:styleId="Heading4">
    <w:name w:val="heading 4"/>
    <w:basedOn w:val="Normal"/>
    <w:next w:val="Normal"/>
    <w:link w:val="Heading4Char"/>
    <w:qFormat/>
    <w:rsid w:val="00B46C5D"/>
    <w:pPr>
      <w:numPr>
        <w:ilvl w:val="3"/>
        <w:numId w:val="1"/>
      </w:numPr>
      <w:pBdr>
        <w:bottom w:val="single" w:sz="4" w:space="2" w:color="6295FF" w:themeColor="accent1" w:themeTint="66"/>
      </w:pBdr>
      <w:spacing w:before="200" w:after="80"/>
      <w:outlineLvl w:val="3"/>
    </w:pPr>
    <w:rPr>
      <w:rFonts w:asciiTheme="majorHAnsi" w:eastAsiaTheme="majorEastAsia" w:hAnsiTheme="majorHAnsi" w:cstheme="majorBidi"/>
      <w:i/>
      <w:iCs/>
      <w:color w:val="002776" w:themeColor="accent1"/>
      <w:sz w:val="24"/>
      <w:szCs w:val="24"/>
    </w:rPr>
  </w:style>
  <w:style w:type="paragraph" w:styleId="Heading5">
    <w:name w:val="heading 5"/>
    <w:basedOn w:val="Normal"/>
    <w:next w:val="Normal"/>
    <w:link w:val="Heading5Char"/>
    <w:unhideWhenUsed/>
    <w:qFormat/>
    <w:rsid w:val="00B46C5D"/>
    <w:pPr>
      <w:numPr>
        <w:ilvl w:val="4"/>
        <w:numId w:val="1"/>
      </w:numPr>
      <w:spacing w:before="200" w:after="80"/>
      <w:outlineLvl w:val="4"/>
    </w:pPr>
    <w:rPr>
      <w:rFonts w:asciiTheme="majorHAnsi" w:eastAsiaTheme="majorEastAsia" w:hAnsiTheme="majorHAnsi" w:cstheme="majorBidi"/>
      <w:color w:val="002776" w:themeColor="accent1"/>
    </w:rPr>
  </w:style>
  <w:style w:type="paragraph" w:styleId="Heading6">
    <w:name w:val="heading 6"/>
    <w:basedOn w:val="Normal"/>
    <w:next w:val="Normal"/>
    <w:link w:val="Heading6Char"/>
    <w:unhideWhenUsed/>
    <w:qFormat/>
    <w:rsid w:val="00B46C5D"/>
    <w:pPr>
      <w:numPr>
        <w:ilvl w:val="5"/>
        <w:numId w:val="1"/>
      </w:numPr>
      <w:spacing w:before="280" w:after="100"/>
      <w:outlineLvl w:val="5"/>
    </w:pPr>
    <w:rPr>
      <w:rFonts w:asciiTheme="majorHAnsi" w:eastAsiaTheme="majorEastAsia" w:hAnsiTheme="majorHAnsi" w:cstheme="majorBidi"/>
      <w:i/>
      <w:iCs/>
      <w:color w:val="002776" w:themeColor="accent1"/>
    </w:rPr>
  </w:style>
  <w:style w:type="paragraph" w:styleId="Heading7">
    <w:name w:val="heading 7"/>
    <w:basedOn w:val="Normal"/>
    <w:next w:val="Normal"/>
    <w:link w:val="Heading7Char"/>
    <w:unhideWhenUsed/>
    <w:qFormat/>
    <w:rsid w:val="00B46C5D"/>
    <w:pPr>
      <w:spacing w:before="320" w:after="100"/>
      <w:ind w:firstLine="0"/>
      <w:outlineLvl w:val="6"/>
    </w:pPr>
    <w:rPr>
      <w:rFonts w:asciiTheme="majorHAnsi" w:eastAsiaTheme="majorEastAsia" w:hAnsiTheme="majorHAnsi" w:cstheme="majorBidi"/>
      <w:b/>
      <w:bCs/>
      <w:color w:val="00A1DE" w:themeColor="accent3"/>
      <w:sz w:val="20"/>
      <w:szCs w:val="20"/>
    </w:rPr>
  </w:style>
  <w:style w:type="paragraph" w:styleId="Heading8">
    <w:name w:val="heading 8"/>
    <w:basedOn w:val="Normal"/>
    <w:next w:val="Normal"/>
    <w:link w:val="Heading8Char"/>
    <w:unhideWhenUsed/>
    <w:qFormat/>
    <w:rsid w:val="00B46C5D"/>
    <w:pPr>
      <w:spacing w:before="320" w:after="100"/>
      <w:ind w:firstLine="0"/>
      <w:outlineLvl w:val="7"/>
    </w:pPr>
    <w:rPr>
      <w:rFonts w:asciiTheme="majorHAnsi" w:eastAsiaTheme="majorEastAsia" w:hAnsiTheme="majorHAnsi" w:cstheme="majorBidi"/>
      <w:b/>
      <w:bCs/>
      <w:i/>
      <w:iCs/>
      <w:color w:val="00A1DE" w:themeColor="accent3"/>
      <w:sz w:val="20"/>
      <w:szCs w:val="20"/>
    </w:rPr>
  </w:style>
  <w:style w:type="paragraph" w:styleId="Heading9">
    <w:name w:val="heading 9"/>
    <w:basedOn w:val="Normal"/>
    <w:next w:val="Normal"/>
    <w:link w:val="Heading9Char"/>
    <w:unhideWhenUsed/>
    <w:qFormat/>
    <w:rsid w:val="00B46C5D"/>
    <w:pPr>
      <w:spacing w:before="320" w:after="100"/>
      <w:ind w:firstLine="0"/>
      <w:outlineLvl w:val="8"/>
    </w:pPr>
    <w:rPr>
      <w:rFonts w:asciiTheme="majorHAnsi" w:eastAsiaTheme="majorEastAsia" w:hAnsiTheme="majorHAnsi" w:cstheme="majorBidi"/>
      <w:i/>
      <w:iCs/>
      <w:color w:val="00A1D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C5D"/>
    <w:rPr>
      <w:rFonts w:asciiTheme="majorHAnsi" w:eastAsiaTheme="majorEastAsia" w:hAnsiTheme="majorHAnsi" w:cstheme="majorBidi"/>
      <w:bCs/>
      <w:color w:val="001D58" w:themeColor="accent1" w:themeShade="BF"/>
      <w:sz w:val="28"/>
      <w:szCs w:val="24"/>
    </w:rPr>
  </w:style>
  <w:style w:type="character" w:customStyle="1" w:styleId="Heading2Char">
    <w:name w:val="Heading 2 Char"/>
    <w:basedOn w:val="DefaultParagraphFont"/>
    <w:link w:val="Heading2"/>
    <w:rsid w:val="00B46C5D"/>
    <w:rPr>
      <w:rFonts w:asciiTheme="majorHAnsi" w:eastAsiaTheme="majorEastAsia" w:hAnsiTheme="majorHAnsi" w:cstheme="majorBidi"/>
      <w:color w:val="001D58" w:themeColor="accent1" w:themeShade="BF"/>
      <w:sz w:val="24"/>
      <w:szCs w:val="24"/>
    </w:rPr>
  </w:style>
  <w:style w:type="character" w:customStyle="1" w:styleId="Heading3Char">
    <w:name w:val="Heading 3 Char"/>
    <w:basedOn w:val="DefaultParagraphFont"/>
    <w:link w:val="Heading3"/>
    <w:rsid w:val="00B46C5D"/>
    <w:rPr>
      <w:rFonts w:asciiTheme="majorHAnsi" w:eastAsiaTheme="majorEastAsia" w:hAnsiTheme="majorHAnsi" w:cstheme="majorBidi"/>
      <w:color w:val="002776" w:themeColor="accent1"/>
      <w:sz w:val="24"/>
      <w:szCs w:val="24"/>
    </w:rPr>
  </w:style>
  <w:style w:type="character" w:customStyle="1" w:styleId="Heading4Char">
    <w:name w:val="Heading 4 Char"/>
    <w:basedOn w:val="DefaultParagraphFont"/>
    <w:link w:val="Heading4"/>
    <w:rsid w:val="00B46C5D"/>
    <w:rPr>
      <w:rFonts w:asciiTheme="majorHAnsi" w:eastAsiaTheme="majorEastAsia" w:hAnsiTheme="majorHAnsi" w:cstheme="majorBidi"/>
      <w:i/>
      <w:iCs/>
      <w:color w:val="002776" w:themeColor="accent1"/>
      <w:sz w:val="24"/>
      <w:szCs w:val="24"/>
    </w:rPr>
  </w:style>
  <w:style w:type="character" w:customStyle="1" w:styleId="Heading5Char">
    <w:name w:val="Heading 5 Char"/>
    <w:basedOn w:val="DefaultParagraphFont"/>
    <w:link w:val="Heading5"/>
    <w:rsid w:val="00B46C5D"/>
    <w:rPr>
      <w:rFonts w:asciiTheme="majorHAnsi" w:eastAsiaTheme="majorEastAsia" w:hAnsiTheme="majorHAnsi" w:cstheme="majorBidi"/>
      <w:color w:val="002776" w:themeColor="accent1"/>
    </w:rPr>
  </w:style>
  <w:style w:type="character" w:customStyle="1" w:styleId="Heading6Char">
    <w:name w:val="Heading 6 Char"/>
    <w:basedOn w:val="DefaultParagraphFont"/>
    <w:link w:val="Heading6"/>
    <w:rsid w:val="00B46C5D"/>
    <w:rPr>
      <w:rFonts w:asciiTheme="majorHAnsi" w:eastAsiaTheme="majorEastAsia" w:hAnsiTheme="majorHAnsi" w:cstheme="majorBidi"/>
      <w:i/>
      <w:iCs/>
      <w:color w:val="002776" w:themeColor="accent1"/>
    </w:rPr>
  </w:style>
  <w:style w:type="character" w:customStyle="1" w:styleId="Heading7Char">
    <w:name w:val="Heading 7 Char"/>
    <w:basedOn w:val="DefaultParagraphFont"/>
    <w:link w:val="Heading7"/>
    <w:rsid w:val="00B46C5D"/>
    <w:rPr>
      <w:rFonts w:asciiTheme="majorHAnsi" w:eastAsiaTheme="majorEastAsia" w:hAnsiTheme="majorHAnsi" w:cstheme="majorBidi"/>
      <w:b/>
      <w:bCs/>
      <w:color w:val="00A1DE" w:themeColor="accent3"/>
      <w:sz w:val="20"/>
      <w:szCs w:val="20"/>
    </w:rPr>
  </w:style>
  <w:style w:type="character" w:customStyle="1" w:styleId="Heading8Char">
    <w:name w:val="Heading 8 Char"/>
    <w:basedOn w:val="DefaultParagraphFont"/>
    <w:link w:val="Heading8"/>
    <w:rsid w:val="00B46C5D"/>
    <w:rPr>
      <w:rFonts w:asciiTheme="majorHAnsi" w:eastAsiaTheme="majorEastAsia" w:hAnsiTheme="majorHAnsi" w:cstheme="majorBidi"/>
      <w:b/>
      <w:bCs/>
      <w:i/>
      <w:iCs/>
      <w:color w:val="00A1DE" w:themeColor="accent3"/>
      <w:sz w:val="20"/>
      <w:szCs w:val="20"/>
    </w:rPr>
  </w:style>
  <w:style w:type="character" w:customStyle="1" w:styleId="Heading9Char">
    <w:name w:val="Heading 9 Char"/>
    <w:basedOn w:val="DefaultParagraphFont"/>
    <w:link w:val="Heading9"/>
    <w:rsid w:val="00B46C5D"/>
    <w:rPr>
      <w:rFonts w:asciiTheme="majorHAnsi" w:eastAsiaTheme="majorEastAsia" w:hAnsiTheme="majorHAnsi" w:cstheme="majorBidi"/>
      <w:i/>
      <w:iCs/>
      <w:color w:val="00A1DE" w:themeColor="accent3"/>
      <w:sz w:val="20"/>
      <w:szCs w:val="20"/>
    </w:rPr>
  </w:style>
  <w:style w:type="paragraph" w:styleId="Caption">
    <w:name w:val="caption"/>
    <w:basedOn w:val="Normal"/>
    <w:next w:val="Normal"/>
    <w:uiPriority w:val="99"/>
    <w:unhideWhenUsed/>
    <w:qFormat/>
    <w:rsid w:val="00BF36D5"/>
    <w:pPr>
      <w:jc w:val="center"/>
    </w:pPr>
    <w:rPr>
      <w:b/>
      <w:bCs/>
      <w:sz w:val="18"/>
      <w:szCs w:val="18"/>
    </w:rPr>
  </w:style>
  <w:style w:type="paragraph" w:styleId="Title">
    <w:name w:val="Title"/>
    <w:basedOn w:val="Normal"/>
    <w:next w:val="Normal"/>
    <w:link w:val="TitleChar"/>
    <w:qFormat/>
    <w:rsid w:val="00B46C5D"/>
    <w:pPr>
      <w:pBdr>
        <w:top w:val="single" w:sz="18" w:space="10" w:color="C00000" w:themeColor="accent4"/>
      </w:pBdr>
      <w:ind w:firstLine="0"/>
    </w:pPr>
    <w:rPr>
      <w:rFonts w:eastAsiaTheme="majorEastAsia" w:cstheme="majorBidi"/>
      <w:b/>
      <w:iCs/>
      <w:color w:val="00133A" w:themeColor="accent1" w:themeShade="7F"/>
      <w:sz w:val="52"/>
      <w:szCs w:val="60"/>
    </w:rPr>
  </w:style>
  <w:style w:type="character" w:customStyle="1" w:styleId="TitleChar">
    <w:name w:val="Title Char"/>
    <w:basedOn w:val="DefaultParagraphFont"/>
    <w:link w:val="Title"/>
    <w:rsid w:val="00B46C5D"/>
    <w:rPr>
      <w:rFonts w:eastAsiaTheme="majorEastAsia" w:cstheme="majorBidi"/>
      <w:b/>
      <w:iCs/>
      <w:color w:val="00133A" w:themeColor="accent1" w:themeShade="7F"/>
      <w:sz w:val="52"/>
      <w:szCs w:val="60"/>
    </w:rPr>
  </w:style>
  <w:style w:type="paragraph" w:styleId="Subtitle">
    <w:name w:val="Subtitle"/>
    <w:basedOn w:val="Normal"/>
    <w:next w:val="Normal"/>
    <w:link w:val="SubtitleChar"/>
    <w:qFormat/>
    <w:rsid w:val="00B46C5D"/>
    <w:pPr>
      <w:spacing w:before="200" w:after="240"/>
      <w:ind w:firstLine="0"/>
    </w:pPr>
    <w:rPr>
      <w:b/>
      <w:iCs/>
      <w:color w:val="00133B" w:themeColor="text1" w:themeShade="80"/>
      <w:sz w:val="40"/>
      <w:szCs w:val="24"/>
    </w:rPr>
  </w:style>
  <w:style w:type="character" w:customStyle="1" w:styleId="SubtitleChar">
    <w:name w:val="Subtitle Char"/>
    <w:basedOn w:val="DefaultParagraphFont"/>
    <w:link w:val="Subtitle"/>
    <w:rsid w:val="00B46C5D"/>
    <w:rPr>
      <w:rFonts w:eastAsiaTheme="minorEastAsia"/>
      <w:b/>
      <w:iCs/>
      <w:color w:val="00133B" w:themeColor="text1" w:themeShade="80"/>
      <w:sz w:val="40"/>
      <w:szCs w:val="24"/>
    </w:rPr>
  </w:style>
  <w:style w:type="character" w:styleId="Strong">
    <w:name w:val="Strong"/>
    <w:basedOn w:val="DefaultParagraphFont"/>
    <w:uiPriority w:val="22"/>
    <w:qFormat/>
    <w:rsid w:val="00B46C5D"/>
    <w:rPr>
      <w:b/>
      <w:bCs/>
      <w:spacing w:val="0"/>
    </w:rPr>
  </w:style>
  <w:style w:type="character" w:styleId="Emphasis">
    <w:name w:val="Emphasis"/>
    <w:uiPriority w:val="20"/>
    <w:qFormat/>
    <w:rsid w:val="00B46C5D"/>
    <w:rPr>
      <w:b/>
      <w:bCs/>
      <w:i/>
      <w:iCs/>
      <w:color w:val="0154FF" w:themeColor="text1" w:themeTint="A5"/>
    </w:rPr>
  </w:style>
  <w:style w:type="paragraph" w:styleId="NoSpacing">
    <w:name w:val="No Spacing"/>
    <w:basedOn w:val="Normal"/>
    <w:link w:val="NoSpacingChar"/>
    <w:uiPriority w:val="1"/>
    <w:qFormat/>
    <w:rsid w:val="00B46C5D"/>
    <w:pPr>
      <w:ind w:firstLine="0"/>
    </w:pPr>
  </w:style>
  <w:style w:type="character" w:customStyle="1" w:styleId="NoSpacingChar">
    <w:name w:val="No Spacing Char"/>
    <w:basedOn w:val="DefaultParagraphFont"/>
    <w:link w:val="NoSpacing"/>
    <w:uiPriority w:val="1"/>
    <w:rsid w:val="00B46C5D"/>
    <w:rPr>
      <w:rFonts w:eastAsiaTheme="minorEastAsia"/>
    </w:rPr>
  </w:style>
  <w:style w:type="paragraph" w:styleId="ListParagraph">
    <w:name w:val="List Paragraph"/>
    <w:basedOn w:val="Normal"/>
    <w:uiPriority w:val="34"/>
    <w:qFormat/>
    <w:rsid w:val="00B46C5D"/>
    <w:pPr>
      <w:ind w:left="720"/>
      <w:contextualSpacing/>
    </w:pPr>
  </w:style>
  <w:style w:type="paragraph" w:styleId="Quote">
    <w:name w:val="Quote"/>
    <w:basedOn w:val="Normal"/>
    <w:next w:val="Normal"/>
    <w:link w:val="QuoteChar"/>
    <w:uiPriority w:val="29"/>
    <w:qFormat/>
    <w:rsid w:val="00B46C5D"/>
    <w:rPr>
      <w:rFonts w:asciiTheme="majorHAnsi" w:eastAsiaTheme="majorEastAsia" w:hAnsiTheme="majorHAnsi" w:cstheme="majorBidi"/>
      <w:i/>
      <w:iCs/>
      <w:color w:val="0154FF" w:themeColor="text1" w:themeTint="A5"/>
    </w:rPr>
  </w:style>
  <w:style w:type="character" w:customStyle="1" w:styleId="QuoteChar">
    <w:name w:val="Quote Char"/>
    <w:basedOn w:val="DefaultParagraphFont"/>
    <w:link w:val="Quote"/>
    <w:uiPriority w:val="29"/>
    <w:rsid w:val="00B46C5D"/>
    <w:rPr>
      <w:rFonts w:asciiTheme="majorHAnsi" w:eastAsiaTheme="majorEastAsia" w:hAnsiTheme="majorHAnsi" w:cstheme="majorBidi"/>
      <w:i/>
      <w:iCs/>
      <w:color w:val="0154FF" w:themeColor="text1" w:themeTint="A5"/>
    </w:rPr>
  </w:style>
  <w:style w:type="paragraph" w:styleId="IntenseQuote">
    <w:name w:val="Intense Quote"/>
    <w:basedOn w:val="Normal"/>
    <w:next w:val="Normal"/>
    <w:link w:val="IntenseQuoteChar"/>
    <w:uiPriority w:val="30"/>
    <w:qFormat/>
    <w:rsid w:val="00B46C5D"/>
    <w:pPr>
      <w:pBdr>
        <w:top w:val="single" w:sz="12" w:space="10" w:color="6295FF" w:themeColor="accent1" w:themeTint="66"/>
        <w:left w:val="single" w:sz="36" w:space="4" w:color="002776" w:themeColor="accent1"/>
        <w:bottom w:val="single" w:sz="24" w:space="10" w:color="00A1DE" w:themeColor="accent3"/>
        <w:right w:val="single" w:sz="36" w:space="4" w:color="002776" w:themeColor="accent1"/>
      </w:pBdr>
      <w:shd w:val="clear" w:color="auto" w:fill="002776" w:themeFill="accent1"/>
      <w:spacing w:before="320" w:after="320" w:line="300" w:lineRule="auto"/>
      <w:ind w:left="1440" w:right="1440"/>
    </w:pPr>
    <w:rPr>
      <w:rFonts w:asciiTheme="majorHAnsi" w:eastAsiaTheme="majorEastAsia" w:hAnsiTheme="majorHAnsi" w:cstheme="majorBidi"/>
      <w:i/>
      <w:iCs/>
      <w:color w:val="D8D8D8" w:themeColor="background1"/>
      <w:sz w:val="24"/>
      <w:szCs w:val="24"/>
    </w:rPr>
  </w:style>
  <w:style w:type="character" w:customStyle="1" w:styleId="IntenseQuoteChar">
    <w:name w:val="Intense Quote Char"/>
    <w:basedOn w:val="DefaultParagraphFont"/>
    <w:link w:val="IntenseQuote"/>
    <w:uiPriority w:val="30"/>
    <w:rsid w:val="00B46C5D"/>
    <w:rPr>
      <w:rFonts w:asciiTheme="majorHAnsi" w:eastAsiaTheme="majorEastAsia" w:hAnsiTheme="majorHAnsi" w:cstheme="majorBidi"/>
      <w:i/>
      <w:iCs/>
      <w:color w:val="D8D8D8" w:themeColor="background1"/>
      <w:sz w:val="24"/>
      <w:szCs w:val="24"/>
      <w:shd w:val="clear" w:color="auto" w:fill="002776" w:themeFill="accent1"/>
    </w:rPr>
  </w:style>
  <w:style w:type="character" w:styleId="SubtleEmphasis">
    <w:name w:val="Subtle Emphasis"/>
    <w:uiPriority w:val="19"/>
    <w:unhideWhenUsed/>
    <w:qFormat/>
    <w:rsid w:val="00B46C5D"/>
    <w:rPr>
      <w:i/>
      <w:iCs/>
      <w:color w:val="0154FF" w:themeColor="text1" w:themeTint="A5"/>
    </w:rPr>
  </w:style>
  <w:style w:type="character" w:styleId="IntenseEmphasis">
    <w:name w:val="Intense Emphasis"/>
    <w:uiPriority w:val="21"/>
    <w:qFormat/>
    <w:rsid w:val="00B46C5D"/>
    <w:rPr>
      <w:b/>
      <w:bCs/>
      <w:i/>
      <w:iCs/>
      <w:color w:val="002776" w:themeColor="accent1"/>
      <w:sz w:val="22"/>
      <w:szCs w:val="22"/>
    </w:rPr>
  </w:style>
  <w:style w:type="character" w:styleId="SubtleReference">
    <w:name w:val="Subtle Reference"/>
    <w:uiPriority w:val="31"/>
    <w:qFormat/>
    <w:rsid w:val="00B46C5D"/>
    <w:rPr>
      <w:color w:val="auto"/>
      <w:u w:val="single" w:color="00A1DE" w:themeColor="accent3"/>
    </w:rPr>
  </w:style>
  <w:style w:type="character" w:styleId="IntenseReference">
    <w:name w:val="Intense Reference"/>
    <w:basedOn w:val="DefaultParagraphFont"/>
    <w:uiPriority w:val="32"/>
    <w:qFormat/>
    <w:rsid w:val="00B46C5D"/>
    <w:rPr>
      <w:b/>
      <w:bCs/>
      <w:color w:val="0077A6" w:themeColor="accent3" w:themeShade="BF"/>
      <w:u w:val="single" w:color="00A1DE" w:themeColor="accent3"/>
    </w:rPr>
  </w:style>
  <w:style w:type="character" w:styleId="BookTitle">
    <w:name w:val="Book Title"/>
    <w:basedOn w:val="DefaultParagraphFont"/>
    <w:uiPriority w:val="33"/>
    <w:qFormat/>
    <w:rsid w:val="00B46C5D"/>
    <w:rPr>
      <w:rFonts w:asciiTheme="majorHAnsi" w:eastAsiaTheme="majorEastAsia" w:hAnsiTheme="majorHAnsi" w:cstheme="majorBidi"/>
      <w:b/>
      <w:bCs/>
      <w:i/>
      <w:iCs/>
      <w:color w:val="auto"/>
    </w:rPr>
  </w:style>
  <w:style w:type="paragraph" w:styleId="TOCHeading">
    <w:name w:val="TOC Heading"/>
    <w:aliases w:val="General Heading"/>
    <w:next w:val="Normal"/>
    <w:uiPriority w:val="39"/>
    <w:qFormat/>
    <w:rsid w:val="00B46C5D"/>
    <w:pPr>
      <w:pBdr>
        <w:bottom w:val="single" w:sz="12" w:space="1" w:color="1361FF" w:themeColor="text1" w:themeTint="99"/>
      </w:pBdr>
      <w:spacing w:after="0" w:line="240" w:lineRule="auto"/>
      <w:ind w:firstLine="360"/>
    </w:pPr>
    <w:rPr>
      <w:rFonts w:eastAsiaTheme="majorEastAsia" w:cstheme="majorBidi"/>
      <w:bCs/>
      <w:color w:val="001D58" w:themeColor="accent1" w:themeShade="BF"/>
      <w:sz w:val="28"/>
      <w:szCs w:val="24"/>
      <w:lang w:bidi="en-US"/>
    </w:rPr>
  </w:style>
  <w:style w:type="character" w:styleId="PlaceholderText">
    <w:name w:val="Placeholder Text"/>
    <w:basedOn w:val="DefaultParagraphFont"/>
    <w:uiPriority w:val="99"/>
    <w:semiHidden/>
    <w:rsid w:val="00B46C5D"/>
    <w:rPr>
      <w:color w:val="808080"/>
    </w:rPr>
  </w:style>
  <w:style w:type="paragraph" w:styleId="BalloonText">
    <w:name w:val="Balloon Text"/>
    <w:basedOn w:val="Normal"/>
    <w:link w:val="BalloonTextChar"/>
    <w:semiHidden/>
    <w:unhideWhenUsed/>
    <w:rsid w:val="00B46C5D"/>
    <w:rPr>
      <w:rFonts w:ascii="Tahoma" w:hAnsi="Tahoma" w:cs="Tahoma"/>
      <w:sz w:val="16"/>
      <w:szCs w:val="16"/>
    </w:rPr>
  </w:style>
  <w:style w:type="character" w:customStyle="1" w:styleId="BalloonTextChar">
    <w:name w:val="Balloon Text Char"/>
    <w:basedOn w:val="DefaultParagraphFont"/>
    <w:link w:val="BalloonText"/>
    <w:semiHidden/>
    <w:rsid w:val="00B46C5D"/>
    <w:rPr>
      <w:rFonts w:ascii="Tahoma" w:eastAsiaTheme="minorEastAsia" w:hAnsi="Tahoma" w:cs="Tahoma"/>
      <w:sz w:val="16"/>
      <w:szCs w:val="16"/>
    </w:rPr>
  </w:style>
  <w:style w:type="table" w:styleId="TableGrid">
    <w:name w:val="Table Grid"/>
    <w:basedOn w:val="TableNormal"/>
    <w:uiPriority w:val="1"/>
    <w:rsid w:val="00B46C5D"/>
    <w:pPr>
      <w:spacing w:after="0" w:line="240" w:lineRule="auto"/>
      <w:ind w:firstLine="3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B46C5D"/>
    <w:pPr>
      <w:spacing w:after="0" w:line="240" w:lineRule="auto"/>
      <w:ind w:firstLine="360"/>
    </w:pPr>
    <w:rPr>
      <w:rFonts w:eastAsiaTheme="minorEastAsia"/>
    </w:rPr>
    <w:tblPr>
      <w:tblStyleRowBandSize w:val="1"/>
      <w:tblStyleColBandSize w:val="1"/>
      <w:tblBorders>
        <w:top w:val="single" w:sz="8" w:space="0" w:color="002776" w:themeColor="text1"/>
        <w:left w:val="single" w:sz="8" w:space="0" w:color="002776" w:themeColor="text1"/>
        <w:bottom w:val="single" w:sz="8" w:space="0" w:color="002776" w:themeColor="text1"/>
        <w:right w:val="single" w:sz="8" w:space="0" w:color="002776" w:themeColor="text1"/>
      </w:tblBorders>
    </w:tblPr>
    <w:tblStylePr w:type="firstRow">
      <w:pPr>
        <w:spacing w:before="0" w:after="0" w:line="240" w:lineRule="auto"/>
      </w:pPr>
      <w:rPr>
        <w:b/>
        <w:bCs/>
        <w:color w:val="D8D8D8" w:themeColor="background1"/>
      </w:rPr>
      <w:tblPr/>
      <w:tcPr>
        <w:shd w:val="clear" w:color="auto" w:fill="002776" w:themeFill="text1"/>
      </w:tcPr>
    </w:tblStylePr>
    <w:tblStylePr w:type="lastRow">
      <w:pPr>
        <w:spacing w:before="0" w:after="0" w:line="240" w:lineRule="auto"/>
      </w:pPr>
      <w:rPr>
        <w:b/>
        <w:bCs/>
      </w:rPr>
      <w:tblPr/>
      <w:tcPr>
        <w:tcBorders>
          <w:top w:val="double" w:sz="6" w:space="0" w:color="002776" w:themeColor="text1"/>
          <w:left w:val="single" w:sz="8" w:space="0" w:color="002776" w:themeColor="text1"/>
          <w:bottom w:val="single" w:sz="8" w:space="0" w:color="002776" w:themeColor="text1"/>
          <w:right w:val="single" w:sz="8" w:space="0" w:color="002776" w:themeColor="text1"/>
        </w:tcBorders>
      </w:tcPr>
    </w:tblStylePr>
    <w:tblStylePr w:type="firstCol">
      <w:rPr>
        <w:b/>
        <w:bCs/>
      </w:rPr>
    </w:tblStylePr>
    <w:tblStylePr w:type="lastCol">
      <w:rPr>
        <w:b/>
        <w:bCs/>
      </w:rPr>
    </w:tblStylePr>
    <w:tblStylePr w:type="band1Vert">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tblStylePr w:type="band1Horz">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style>
  <w:style w:type="character" w:styleId="Hyperlink">
    <w:name w:val="Hyperlink"/>
    <w:basedOn w:val="DefaultParagraphFont"/>
    <w:uiPriority w:val="99"/>
    <w:unhideWhenUsed/>
    <w:rsid w:val="00B46C5D"/>
    <w:rPr>
      <w:color w:val="1361FF" w:themeColor="hyperlink"/>
      <w:u w:val="single"/>
    </w:rPr>
  </w:style>
  <w:style w:type="paragraph" w:styleId="TOC1">
    <w:name w:val="toc 1"/>
    <w:basedOn w:val="Normal"/>
    <w:next w:val="Normal"/>
    <w:autoRedefine/>
    <w:uiPriority w:val="39"/>
    <w:unhideWhenUsed/>
    <w:rsid w:val="00B46C5D"/>
    <w:pPr>
      <w:spacing w:after="100"/>
    </w:pPr>
  </w:style>
  <w:style w:type="paragraph" w:styleId="Header">
    <w:name w:val="header"/>
    <w:basedOn w:val="Normal"/>
    <w:link w:val="HeaderChar"/>
    <w:unhideWhenUsed/>
    <w:rsid w:val="00B46C5D"/>
    <w:pPr>
      <w:tabs>
        <w:tab w:val="center" w:pos="4680"/>
        <w:tab w:val="right" w:pos="9360"/>
      </w:tabs>
    </w:pPr>
  </w:style>
  <w:style w:type="character" w:customStyle="1" w:styleId="HeaderChar">
    <w:name w:val="Header Char"/>
    <w:basedOn w:val="DefaultParagraphFont"/>
    <w:link w:val="Header"/>
    <w:rsid w:val="00B46C5D"/>
    <w:rPr>
      <w:rFonts w:eastAsiaTheme="minorEastAsia"/>
    </w:rPr>
  </w:style>
  <w:style w:type="paragraph" w:styleId="Footer">
    <w:name w:val="footer"/>
    <w:basedOn w:val="Normal"/>
    <w:link w:val="FooterChar"/>
    <w:uiPriority w:val="99"/>
    <w:unhideWhenUsed/>
    <w:rsid w:val="00B46C5D"/>
    <w:pPr>
      <w:tabs>
        <w:tab w:val="center" w:pos="4680"/>
        <w:tab w:val="right" w:pos="9360"/>
      </w:tabs>
    </w:pPr>
  </w:style>
  <w:style w:type="character" w:customStyle="1" w:styleId="FooterChar">
    <w:name w:val="Footer Char"/>
    <w:basedOn w:val="DefaultParagraphFont"/>
    <w:link w:val="Footer"/>
    <w:uiPriority w:val="99"/>
    <w:rsid w:val="00B46C5D"/>
    <w:rPr>
      <w:rFonts w:eastAsiaTheme="minorEastAsia"/>
    </w:rPr>
  </w:style>
  <w:style w:type="paragraph" w:styleId="TOC2">
    <w:name w:val="toc 2"/>
    <w:basedOn w:val="Normal"/>
    <w:next w:val="Normal"/>
    <w:autoRedefine/>
    <w:uiPriority w:val="39"/>
    <w:unhideWhenUsed/>
    <w:rsid w:val="00B46C5D"/>
    <w:pPr>
      <w:spacing w:after="100"/>
      <w:ind w:left="220"/>
    </w:pPr>
  </w:style>
  <w:style w:type="paragraph" w:styleId="TOC3">
    <w:name w:val="toc 3"/>
    <w:basedOn w:val="Normal"/>
    <w:next w:val="Normal"/>
    <w:autoRedefine/>
    <w:uiPriority w:val="39"/>
    <w:unhideWhenUsed/>
    <w:rsid w:val="00B46C5D"/>
    <w:pPr>
      <w:spacing w:after="100"/>
      <w:ind w:left="440"/>
    </w:pPr>
  </w:style>
  <w:style w:type="character" w:styleId="CommentReference">
    <w:name w:val="annotation reference"/>
    <w:basedOn w:val="DefaultParagraphFont"/>
    <w:uiPriority w:val="99"/>
    <w:semiHidden/>
    <w:unhideWhenUsed/>
    <w:rsid w:val="00B46C5D"/>
    <w:rPr>
      <w:sz w:val="16"/>
      <w:szCs w:val="16"/>
    </w:rPr>
  </w:style>
  <w:style w:type="paragraph" w:styleId="CommentText">
    <w:name w:val="annotation text"/>
    <w:basedOn w:val="Normal"/>
    <w:link w:val="CommentTextChar"/>
    <w:uiPriority w:val="99"/>
    <w:semiHidden/>
    <w:unhideWhenUsed/>
    <w:rsid w:val="00B46C5D"/>
    <w:rPr>
      <w:sz w:val="20"/>
      <w:szCs w:val="20"/>
    </w:rPr>
  </w:style>
  <w:style w:type="character" w:customStyle="1" w:styleId="CommentTextChar">
    <w:name w:val="Comment Text Char"/>
    <w:basedOn w:val="DefaultParagraphFont"/>
    <w:link w:val="CommentText"/>
    <w:uiPriority w:val="99"/>
    <w:semiHidden/>
    <w:rsid w:val="00B46C5D"/>
    <w:rPr>
      <w:rFonts w:eastAsiaTheme="minorEastAsia"/>
      <w:sz w:val="20"/>
      <w:szCs w:val="20"/>
    </w:rPr>
  </w:style>
  <w:style w:type="paragraph" w:styleId="CommentSubject">
    <w:name w:val="annotation subject"/>
    <w:basedOn w:val="CommentText"/>
    <w:next w:val="CommentText"/>
    <w:link w:val="CommentSubjectChar"/>
    <w:semiHidden/>
    <w:unhideWhenUsed/>
    <w:rsid w:val="00B46C5D"/>
    <w:rPr>
      <w:b/>
      <w:bCs/>
    </w:rPr>
  </w:style>
  <w:style w:type="character" w:customStyle="1" w:styleId="CommentSubjectChar">
    <w:name w:val="Comment Subject Char"/>
    <w:basedOn w:val="CommentTextChar"/>
    <w:link w:val="CommentSubject"/>
    <w:semiHidden/>
    <w:rsid w:val="00B46C5D"/>
    <w:rPr>
      <w:rFonts w:eastAsiaTheme="minorEastAsia"/>
      <w:b/>
      <w:bCs/>
      <w:sz w:val="20"/>
      <w:szCs w:val="20"/>
    </w:rPr>
  </w:style>
  <w:style w:type="paragraph" w:styleId="BodyText">
    <w:name w:val="Body Text"/>
    <w:basedOn w:val="Normal"/>
    <w:link w:val="BodyTextChar"/>
    <w:rsid w:val="00B46C5D"/>
    <w:pPr>
      <w:spacing w:after="120" w:line="260" w:lineRule="exact"/>
      <w:ind w:left="720" w:firstLine="0"/>
    </w:pPr>
    <w:rPr>
      <w:rFonts w:ascii="Bookman Old Style" w:eastAsia="Times New Roman" w:hAnsi="Bookman Old Style" w:cs="Times New Roman"/>
      <w:sz w:val="20"/>
      <w:szCs w:val="24"/>
    </w:rPr>
  </w:style>
  <w:style w:type="character" w:customStyle="1" w:styleId="BodyTextChar">
    <w:name w:val="Body Text Char"/>
    <w:basedOn w:val="DefaultParagraphFont"/>
    <w:link w:val="BodyText"/>
    <w:rsid w:val="00B46C5D"/>
    <w:rPr>
      <w:rFonts w:ascii="Bookman Old Style" w:eastAsia="Times New Roman" w:hAnsi="Bookman Old Style" w:cs="Times New Roman"/>
      <w:sz w:val="20"/>
      <w:szCs w:val="24"/>
    </w:rPr>
  </w:style>
  <w:style w:type="paragraph" w:styleId="ListBullet">
    <w:name w:val="List Bullet"/>
    <w:basedOn w:val="BodyText"/>
    <w:rsid w:val="00B46C5D"/>
    <w:pPr>
      <w:numPr>
        <w:numId w:val="4"/>
      </w:numPr>
      <w:ind w:left="1440"/>
    </w:pPr>
  </w:style>
  <w:style w:type="character" w:customStyle="1" w:styleId="keyword">
    <w:name w:val="keyword"/>
    <w:rsid w:val="00B46C5D"/>
    <w:rPr>
      <w:rFonts w:ascii="Bookman Old Style" w:hAnsi="Bookman Old Style"/>
      <w:b/>
      <w:smallCaps/>
      <w:sz w:val="20"/>
    </w:rPr>
  </w:style>
  <w:style w:type="character" w:customStyle="1" w:styleId="XMLname">
    <w:name w:val="XMLname"/>
    <w:rsid w:val="00B46C5D"/>
    <w:rPr>
      <w:rFonts w:ascii="Courier New" w:hAnsi="Courier New"/>
      <w:sz w:val="20"/>
    </w:rPr>
  </w:style>
  <w:style w:type="paragraph" w:customStyle="1" w:styleId="Quotation">
    <w:name w:val="Quotation"/>
    <w:basedOn w:val="BodyText"/>
    <w:rsid w:val="00B46C5D"/>
    <w:pPr>
      <w:spacing w:line="220" w:lineRule="exact"/>
      <w:ind w:left="1440" w:right="1440"/>
    </w:pPr>
  </w:style>
  <w:style w:type="paragraph" w:customStyle="1" w:styleId="ConformanceExample">
    <w:name w:val="ConformanceExample"/>
    <w:basedOn w:val="BodyText"/>
    <w:rsid w:val="00B46C5D"/>
    <w:pPr>
      <w:ind w:left="1901" w:hanging="1181"/>
    </w:pPr>
  </w:style>
  <w:style w:type="paragraph" w:styleId="ListBullet2">
    <w:name w:val="List Bullet 2"/>
    <w:basedOn w:val="ListBullet"/>
    <w:rsid w:val="00B46C5D"/>
    <w:pPr>
      <w:numPr>
        <w:numId w:val="5"/>
      </w:numPr>
      <w:ind w:left="2160"/>
    </w:pPr>
  </w:style>
  <w:style w:type="paragraph" w:customStyle="1" w:styleId="Example">
    <w:name w:val="Example"/>
    <w:basedOn w:val="BodyText"/>
    <w:link w:val="ExampleChar"/>
    <w:rsid w:val="00B46C5D"/>
    <w:pPr>
      <w:keepNext/>
      <w:pBdr>
        <w:top w:val="single" w:sz="4" w:space="1" w:color="auto"/>
        <w:left w:val="single" w:sz="4" w:space="4" w:color="auto"/>
        <w:bottom w:val="single" w:sz="4" w:space="1" w:color="auto"/>
        <w:right w:val="single" w:sz="4" w:space="4" w:color="auto"/>
      </w:pBdr>
      <w:spacing w:line="220" w:lineRule="exact"/>
      <w:ind w:left="0"/>
      <w:contextualSpacing/>
    </w:pPr>
    <w:rPr>
      <w:rFonts w:ascii="Courier New" w:hAnsi="Courier New"/>
      <w:sz w:val="18"/>
    </w:rPr>
  </w:style>
  <w:style w:type="paragraph" w:customStyle="1" w:styleId="copyright">
    <w:name w:val="copyright"/>
    <w:basedOn w:val="BodyText"/>
    <w:rsid w:val="00B46C5D"/>
    <w:pPr>
      <w:spacing w:before="960" w:after="0" w:line="240" w:lineRule="auto"/>
      <w:ind w:left="0"/>
    </w:pPr>
  </w:style>
  <w:style w:type="paragraph" w:customStyle="1" w:styleId="TableText">
    <w:name w:val="TableText"/>
    <w:basedOn w:val="BodyText"/>
    <w:rsid w:val="00B46C5D"/>
    <w:pPr>
      <w:keepNext/>
      <w:spacing w:before="40" w:after="40" w:line="220" w:lineRule="exact"/>
      <w:ind w:left="0"/>
    </w:pPr>
    <w:rPr>
      <w:noProof/>
      <w:sz w:val="18"/>
      <w:szCs w:val="18"/>
    </w:rPr>
  </w:style>
  <w:style w:type="paragraph" w:customStyle="1" w:styleId="TableHead">
    <w:name w:val="TableHead"/>
    <w:basedOn w:val="BodyText"/>
    <w:next w:val="Normal"/>
    <w:rsid w:val="00B46C5D"/>
    <w:pPr>
      <w:keepNext/>
      <w:spacing w:before="60" w:after="60" w:line="220" w:lineRule="exact"/>
      <w:ind w:left="0"/>
    </w:pPr>
    <w:rPr>
      <w:rFonts w:cs="Courier New"/>
      <w:b/>
      <w:bCs/>
      <w:color w:val="000000"/>
      <w:sz w:val="18"/>
      <w:szCs w:val="18"/>
    </w:rPr>
  </w:style>
  <w:style w:type="paragraph" w:customStyle="1" w:styleId="Appendix1">
    <w:name w:val="Appendix 1"/>
    <w:next w:val="BodyText"/>
    <w:rsid w:val="00B46C5D"/>
    <w:pPr>
      <w:pageBreakBefore/>
      <w:widowControl w:val="0"/>
      <w:numPr>
        <w:numId w:val="6"/>
      </w:numPr>
      <w:tabs>
        <w:tab w:val="left" w:pos="2700"/>
      </w:tabs>
      <w:spacing w:before="240" w:after="240" w:line="240" w:lineRule="auto"/>
      <w:outlineLvl w:val="0"/>
    </w:pPr>
    <w:rPr>
      <w:rFonts w:ascii="Arial" w:eastAsia="MS Mincho" w:hAnsi="Arial" w:cs="Arial"/>
      <w:b/>
      <w:bCs/>
      <w:caps/>
      <w:color w:val="333399"/>
      <w:spacing w:val="40"/>
      <w:kern w:val="32"/>
      <w:sz w:val="28"/>
      <w:szCs w:val="28"/>
      <w:lang w:eastAsia="ja-JP"/>
    </w:rPr>
  </w:style>
  <w:style w:type="paragraph" w:customStyle="1" w:styleId="Appendix2">
    <w:name w:val="Appendix 2"/>
    <w:basedOn w:val="Heading2"/>
    <w:next w:val="BodyText"/>
    <w:rsid w:val="00B46C5D"/>
    <w:pPr>
      <w:keepNext/>
      <w:numPr>
        <w:ilvl w:val="0"/>
        <w:numId w:val="0"/>
      </w:numPr>
      <w:pBdr>
        <w:bottom w:val="none" w:sz="0" w:space="0" w:color="auto"/>
      </w:pBdr>
      <w:spacing w:before="240" w:after="240"/>
    </w:pPr>
    <w:rPr>
      <w:rFonts w:ascii="Arial" w:eastAsia="Times New Roman" w:hAnsi="Arial" w:cs="Times New Roman"/>
      <w:b/>
      <w:i/>
      <w:color w:val="auto"/>
      <w:szCs w:val="28"/>
    </w:rPr>
  </w:style>
  <w:style w:type="paragraph" w:customStyle="1" w:styleId="Appendix3">
    <w:name w:val="Appendix 3"/>
    <w:basedOn w:val="Heading3"/>
    <w:next w:val="BodyText"/>
    <w:rsid w:val="00B46C5D"/>
    <w:pPr>
      <w:keepNext/>
      <w:numPr>
        <w:ilvl w:val="0"/>
        <w:numId w:val="0"/>
      </w:numPr>
      <w:pBdr>
        <w:bottom w:val="none" w:sz="0" w:space="0" w:color="auto"/>
      </w:pBdr>
      <w:spacing w:before="240" w:after="120"/>
    </w:pPr>
    <w:rPr>
      <w:rFonts w:ascii="Arial" w:eastAsia="Times New Roman" w:hAnsi="Arial" w:cs="Times New Roman"/>
      <w:b/>
      <w:color w:val="auto"/>
      <w:sz w:val="20"/>
      <w:szCs w:val="26"/>
    </w:rPr>
  </w:style>
  <w:style w:type="character" w:customStyle="1" w:styleId="XMLvalue">
    <w:name w:val="XMLvalue"/>
    <w:rsid w:val="00B46C5D"/>
    <w:rPr>
      <w:rFonts w:ascii="Bookman Old Style" w:hAnsi="Bookman Old Style"/>
      <w:i/>
      <w:iCs/>
      <w:dstrike w:val="0"/>
      <w:noProof/>
      <w:sz w:val="20"/>
      <w:vertAlign w:val="baseline"/>
    </w:rPr>
  </w:style>
  <w:style w:type="paragraph" w:customStyle="1" w:styleId="Default">
    <w:name w:val="Default"/>
    <w:rsid w:val="00B46C5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nsideration">
    <w:name w:val="Consideration"/>
    <w:rsid w:val="00B46C5D"/>
    <w:pPr>
      <w:numPr>
        <w:numId w:val="3"/>
      </w:numPr>
      <w:tabs>
        <w:tab w:val="left" w:pos="3240"/>
        <w:tab w:val="left" w:pos="3600"/>
      </w:tabs>
      <w:ind w:left="3240" w:hanging="2160"/>
    </w:pPr>
    <w:rPr>
      <w:rFonts w:ascii="Bookman Old Style" w:eastAsia="Times New Roman" w:hAnsi="Bookman Old Style" w:cs="Times New Roman"/>
      <w:bCs/>
      <w:kern w:val="1"/>
      <w:sz w:val="20"/>
      <w:szCs w:val="20"/>
      <w:lang w:eastAsia="ar-SA"/>
    </w:rPr>
  </w:style>
  <w:style w:type="paragraph" w:customStyle="1" w:styleId="DocumentName">
    <w:name w:val="Document Name"/>
    <w:basedOn w:val="Normal"/>
    <w:rsid w:val="00B46C5D"/>
    <w:pPr>
      <w:ind w:firstLine="0"/>
      <w:jc w:val="right"/>
    </w:pPr>
    <w:rPr>
      <w:rFonts w:ascii="Arial Narrow" w:eastAsia="Times New Roman" w:hAnsi="Arial Narrow" w:cs="Arial"/>
      <w:sz w:val="32"/>
      <w:szCs w:val="32"/>
      <w:lang w:val="pt-BR"/>
    </w:rPr>
  </w:style>
  <w:style w:type="character" w:styleId="FollowedHyperlink">
    <w:name w:val="FollowedHyperlink"/>
    <w:rsid w:val="00B46C5D"/>
    <w:rPr>
      <w:rFonts w:ascii="Bookman Old Style" w:hAnsi="Bookman Old Style"/>
      <w:color w:val="800080"/>
      <w:sz w:val="20"/>
      <w:u w:val="single"/>
    </w:rPr>
  </w:style>
  <w:style w:type="character" w:styleId="FootnoteReference">
    <w:name w:val="footnote reference"/>
    <w:uiPriority w:val="99"/>
    <w:rsid w:val="00B46C5D"/>
    <w:rPr>
      <w:vertAlign w:val="superscript"/>
    </w:rPr>
  </w:style>
  <w:style w:type="paragraph" w:styleId="FootnoteText">
    <w:name w:val="footnote text"/>
    <w:basedOn w:val="Normal"/>
    <w:link w:val="FootnoteTextChar"/>
    <w:uiPriority w:val="99"/>
    <w:rsid w:val="00B46C5D"/>
    <w:pPr>
      <w:ind w:firstLine="0"/>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uiPriority w:val="99"/>
    <w:rsid w:val="00B46C5D"/>
    <w:rPr>
      <w:rFonts w:ascii="Times New Roman" w:eastAsia="Times New Roman" w:hAnsi="Times New Roman" w:cs="Times New Roman"/>
      <w:sz w:val="20"/>
      <w:szCs w:val="24"/>
    </w:rPr>
  </w:style>
  <w:style w:type="paragraph" w:styleId="NormalWeb">
    <w:name w:val="Normal (Web)"/>
    <w:basedOn w:val="Normal"/>
    <w:uiPriority w:val="99"/>
    <w:rsid w:val="00B46C5D"/>
    <w:pPr>
      <w:ind w:firstLine="0"/>
    </w:pPr>
    <w:rPr>
      <w:rFonts w:ascii="Times New Roman" w:eastAsia="Times New Roman" w:hAnsi="Times New Roman" w:cs="Times New Roman"/>
      <w:sz w:val="24"/>
      <w:szCs w:val="24"/>
    </w:rPr>
  </w:style>
  <w:style w:type="character" w:styleId="PageNumber">
    <w:name w:val="page number"/>
    <w:rsid w:val="00B46C5D"/>
    <w:rPr>
      <w:rFonts w:ascii="Bookman Old Style" w:hAnsi="Bookman Old Style"/>
      <w:sz w:val="18"/>
    </w:rPr>
  </w:style>
  <w:style w:type="paragraph" w:styleId="TableofFigures">
    <w:name w:val="table of figures"/>
    <w:basedOn w:val="Normal"/>
    <w:next w:val="Normal"/>
    <w:uiPriority w:val="99"/>
    <w:rsid w:val="00B46C5D"/>
    <w:pPr>
      <w:ind w:firstLine="0"/>
    </w:pPr>
    <w:rPr>
      <w:rFonts w:ascii="Calibri" w:eastAsia="Times New Roman" w:hAnsi="Calibri" w:cs="Times New Roman"/>
      <w:i/>
      <w:iCs/>
      <w:sz w:val="20"/>
      <w:szCs w:val="20"/>
    </w:rPr>
  </w:style>
  <w:style w:type="paragraph" w:customStyle="1" w:styleId="Titlecopyright">
    <w:name w:val="Title copyright"/>
    <w:basedOn w:val="BodyText"/>
    <w:rsid w:val="00B46C5D"/>
    <w:pPr>
      <w:spacing w:before="960" w:after="0" w:line="240" w:lineRule="auto"/>
      <w:ind w:left="0"/>
    </w:pPr>
  </w:style>
  <w:style w:type="paragraph" w:styleId="TOC4">
    <w:name w:val="toc 4"/>
    <w:autoRedefine/>
    <w:uiPriority w:val="39"/>
    <w:rsid w:val="00B46C5D"/>
    <w:pPr>
      <w:tabs>
        <w:tab w:val="left" w:pos="1620"/>
        <w:tab w:val="right" w:leader="dot" w:pos="9360"/>
      </w:tabs>
      <w:spacing w:after="120" w:line="240" w:lineRule="auto"/>
      <w:ind w:left="605"/>
      <w:outlineLvl w:val="3"/>
    </w:pPr>
    <w:rPr>
      <w:rFonts w:ascii="Bookman Old Style" w:eastAsia="SimSun" w:hAnsi="Bookman Old Style" w:cs="Times New Roman"/>
      <w:sz w:val="20"/>
      <w:szCs w:val="24"/>
      <w:lang w:eastAsia="zh-CN"/>
    </w:rPr>
  </w:style>
  <w:style w:type="paragraph" w:styleId="TOC5">
    <w:name w:val="toc 5"/>
    <w:next w:val="NormalWeb"/>
    <w:autoRedefine/>
    <w:uiPriority w:val="39"/>
    <w:rsid w:val="00B46C5D"/>
    <w:pPr>
      <w:tabs>
        <w:tab w:val="left" w:pos="1800"/>
        <w:tab w:val="right" w:leader="dot" w:pos="9350"/>
      </w:tabs>
      <w:spacing w:after="120" w:line="240" w:lineRule="auto"/>
      <w:ind w:left="806"/>
    </w:pPr>
    <w:rPr>
      <w:rFonts w:ascii="Bookman Old Style" w:eastAsia="SimSun" w:hAnsi="Bookman Old Style" w:cs="Times New Roman"/>
      <w:sz w:val="20"/>
      <w:szCs w:val="24"/>
      <w:lang w:eastAsia="zh-CN"/>
    </w:rPr>
  </w:style>
  <w:style w:type="paragraph" w:styleId="TOC6">
    <w:name w:val="toc 6"/>
    <w:basedOn w:val="Normal"/>
    <w:next w:val="TOC7"/>
    <w:uiPriority w:val="39"/>
    <w:rsid w:val="00B46C5D"/>
    <w:pPr>
      <w:keepNext/>
      <w:tabs>
        <w:tab w:val="left" w:pos="1620"/>
        <w:tab w:val="right" w:leader="dot" w:pos="9360"/>
      </w:tabs>
      <w:spacing w:before="240" w:after="120"/>
      <w:ind w:left="446" w:hanging="446"/>
      <w:outlineLvl w:val="0"/>
    </w:pPr>
    <w:rPr>
      <w:rFonts w:ascii="Bookman Old Style" w:eastAsia="Times New Roman" w:hAnsi="Bookman Old Style" w:cs="Times New Roman"/>
      <w:caps/>
      <w:noProof/>
      <w:sz w:val="20"/>
      <w:szCs w:val="20"/>
    </w:rPr>
  </w:style>
  <w:style w:type="paragraph" w:styleId="TOC7">
    <w:name w:val="toc 7"/>
    <w:basedOn w:val="Normal"/>
    <w:next w:val="Normal"/>
    <w:autoRedefine/>
    <w:uiPriority w:val="39"/>
    <w:rsid w:val="00B46C5D"/>
    <w:pPr>
      <w:ind w:left="1320" w:firstLine="0"/>
    </w:pPr>
    <w:rPr>
      <w:rFonts w:ascii="Times New Roman" w:eastAsia="Times New Roman" w:hAnsi="Times New Roman" w:cs="Times New Roman"/>
      <w:sz w:val="18"/>
      <w:szCs w:val="24"/>
    </w:rPr>
  </w:style>
  <w:style w:type="paragraph" w:styleId="TOC8">
    <w:name w:val="toc 8"/>
    <w:basedOn w:val="Normal"/>
    <w:next w:val="Normal"/>
    <w:autoRedefine/>
    <w:uiPriority w:val="39"/>
    <w:rsid w:val="00B46C5D"/>
    <w:pPr>
      <w:ind w:left="1540" w:firstLine="0"/>
    </w:pPr>
    <w:rPr>
      <w:rFonts w:ascii="Times New Roman" w:eastAsia="Times New Roman" w:hAnsi="Times New Roman" w:cs="Times New Roman"/>
      <w:sz w:val="18"/>
      <w:szCs w:val="24"/>
    </w:rPr>
  </w:style>
  <w:style w:type="paragraph" w:styleId="TOC9">
    <w:name w:val="toc 9"/>
    <w:basedOn w:val="Normal"/>
    <w:next w:val="Normal"/>
    <w:autoRedefine/>
    <w:uiPriority w:val="39"/>
    <w:rsid w:val="00B46C5D"/>
    <w:pPr>
      <w:ind w:left="1760" w:firstLine="0"/>
    </w:pPr>
    <w:rPr>
      <w:rFonts w:ascii="Times New Roman" w:eastAsia="Times New Roman" w:hAnsi="Times New Roman" w:cs="Times New Roman"/>
      <w:sz w:val="18"/>
      <w:szCs w:val="24"/>
    </w:rPr>
  </w:style>
  <w:style w:type="paragraph" w:customStyle="1" w:styleId="TOCTitle">
    <w:name w:val="TOC Title"/>
    <w:basedOn w:val="Normal"/>
    <w:next w:val="BodyText"/>
    <w:rsid w:val="00B46C5D"/>
    <w:pPr>
      <w:keepNext/>
      <w:spacing w:before="240" w:after="240"/>
      <w:ind w:firstLine="0"/>
    </w:pPr>
    <w:rPr>
      <w:rFonts w:ascii="Arial" w:eastAsia="Times New Roman" w:hAnsi="Arial" w:cs="Arial"/>
      <w:b/>
      <w:sz w:val="28"/>
      <w:szCs w:val="28"/>
    </w:rPr>
  </w:style>
  <w:style w:type="paragraph" w:customStyle="1" w:styleId="heading20">
    <w:name w:val="heading2"/>
    <w:basedOn w:val="Normal"/>
    <w:next w:val="BodyText"/>
    <w:rsid w:val="00B46C5D"/>
    <w:pPr>
      <w:pBdr>
        <w:bottom w:val="single" w:sz="4" w:space="1" w:color="FFFF00"/>
      </w:pBdr>
      <w:suppressAutoHyphens/>
      <w:spacing w:after="120"/>
      <w:ind w:firstLine="0"/>
    </w:pPr>
    <w:rPr>
      <w:rFonts w:ascii="Century Gothic" w:eastAsia="Times New Roman" w:hAnsi="Century Gothic" w:cs="Arial"/>
      <w:b/>
      <w:bCs/>
      <w:color w:val="0066CC"/>
      <w:sz w:val="24"/>
      <w:szCs w:val="24"/>
      <w:lang w:eastAsia="ar-SA"/>
    </w:rPr>
  </w:style>
  <w:style w:type="paragraph" w:customStyle="1" w:styleId="heading30">
    <w:name w:val="heading3"/>
    <w:basedOn w:val="heading20"/>
    <w:next w:val="Normal"/>
    <w:rsid w:val="00B46C5D"/>
    <w:rPr>
      <w:sz w:val="20"/>
      <w:szCs w:val="20"/>
    </w:rPr>
  </w:style>
  <w:style w:type="paragraph" w:styleId="EndnoteText">
    <w:name w:val="endnote text"/>
    <w:basedOn w:val="Normal"/>
    <w:link w:val="EndnoteTextChar"/>
    <w:rsid w:val="00B46C5D"/>
    <w:pPr>
      <w:ind w:firstLine="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B46C5D"/>
    <w:rPr>
      <w:rFonts w:ascii="Times New Roman" w:eastAsia="Times New Roman" w:hAnsi="Times New Roman" w:cs="Times New Roman"/>
      <w:sz w:val="20"/>
      <w:szCs w:val="20"/>
    </w:rPr>
  </w:style>
  <w:style w:type="character" w:styleId="EndnoteReference">
    <w:name w:val="endnote reference"/>
    <w:rsid w:val="00B46C5D"/>
    <w:rPr>
      <w:vertAlign w:val="superscript"/>
    </w:rPr>
  </w:style>
  <w:style w:type="paragraph" w:customStyle="1" w:styleId="Summary">
    <w:name w:val="Summary"/>
    <w:basedOn w:val="TableofFigures"/>
    <w:qFormat/>
    <w:rsid w:val="00B46C5D"/>
    <w:pPr>
      <w:tabs>
        <w:tab w:val="left" w:pos="1760"/>
        <w:tab w:val="right" w:pos="9350"/>
      </w:tabs>
      <w:ind w:left="3240" w:hanging="2160"/>
    </w:pPr>
    <w:rPr>
      <w:noProof/>
    </w:rPr>
  </w:style>
  <w:style w:type="paragraph" w:customStyle="1" w:styleId="ConformanceStatement">
    <w:name w:val="ConformanceStatement"/>
    <w:rsid w:val="00B46C5D"/>
    <w:pPr>
      <w:tabs>
        <w:tab w:val="num" w:pos="1188"/>
      </w:tabs>
      <w:spacing w:after="120" w:line="260" w:lineRule="exact"/>
      <w:ind w:left="1901" w:hanging="1181"/>
    </w:pPr>
    <w:rPr>
      <w:rFonts w:ascii="Bookman Old Style" w:eastAsia="Times New Roman" w:hAnsi="Bookman Old Style" w:cs="Times New Roman"/>
      <w:bCs/>
      <w:kern w:val="1"/>
      <w:sz w:val="20"/>
      <w:szCs w:val="20"/>
      <w:lang w:eastAsia="ar-SA"/>
    </w:rPr>
  </w:style>
  <w:style w:type="paragraph" w:customStyle="1" w:styleId="tt">
    <w:name w:val="tt"/>
    <w:aliases w:val="table text,Table Text"/>
    <w:basedOn w:val="Normal"/>
    <w:link w:val="ttChar"/>
    <w:rsid w:val="00B46C5D"/>
    <w:pPr>
      <w:spacing w:before="60" w:after="60"/>
      <w:ind w:firstLine="0"/>
    </w:pPr>
    <w:rPr>
      <w:rFonts w:ascii="Arial Narrow" w:eastAsia="Times New Roman" w:hAnsi="Arial Narrow" w:cs="Times New Roman"/>
      <w:sz w:val="18"/>
      <w:szCs w:val="20"/>
    </w:rPr>
  </w:style>
  <w:style w:type="character" w:customStyle="1" w:styleId="ttChar">
    <w:name w:val="tt Char"/>
    <w:aliases w:val="table text Char,Table Text Char"/>
    <w:link w:val="tt"/>
    <w:rsid w:val="00B46C5D"/>
    <w:rPr>
      <w:rFonts w:ascii="Arial Narrow" w:eastAsia="Times New Roman" w:hAnsi="Arial Narrow" w:cs="Times New Roman"/>
      <w:sz w:val="18"/>
      <w:szCs w:val="20"/>
    </w:rPr>
  </w:style>
  <w:style w:type="paragraph" w:customStyle="1" w:styleId="th">
    <w:name w:val="th"/>
    <w:aliases w:val="table heading,Table Header"/>
    <w:basedOn w:val="tt"/>
    <w:rsid w:val="00B46C5D"/>
    <w:pPr>
      <w:keepNext/>
      <w:jc w:val="center"/>
    </w:pPr>
    <w:rPr>
      <w:b/>
    </w:rPr>
  </w:style>
  <w:style w:type="paragraph" w:styleId="HTMLPreformatted">
    <w:name w:val="HTML Preformatted"/>
    <w:basedOn w:val="Normal"/>
    <w:link w:val="HTMLPreformattedChar"/>
    <w:uiPriority w:val="99"/>
    <w:unhideWhenUsed/>
    <w:rsid w:val="00B4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C5D"/>
    <w:rPr>
      <w:rFonts w:ascii="Courier New" w:eastAsia="Times New Roman" w:hAnsi="Courier New" w:cs="Courier New"/>
      <w:sz w:val="20"/>
      <w:szCs w:val="20"/>
    </w:rPr>
  </w:style>
  <w:style w:type="character" w:customStyle="1" w:styleId="Title1">
    <w:name w:val="Title1"/>
    <w:basedOn w:val="DefaultParagraphFont"/>
    <w:rsid w:val="00B46C5D"/>
  </w:style>
  <w:style w:type="paragraph" w:styleId="DocumentMap">
    <w:name w:val="Document Map"/>
    <w:basedOn w:val="Normal"/>
    <w:link w:val="DocumentMapChar"/>
    <w:rsid w:val="00B46C5D"/>
    <w:pPr>
      <w:ind w:firstLine="0"/>
    </w:pPr>
    <w:rPr>
      <w:rFonts w:ascii="Tahoma" w:eastAsia="Times New Roman" w:hAnsi="Tahoma" w:cs="Tahoma"/>
      <w:sz w:val="16"/>
      <w:szCs w:val="16"/>
    </w:rPr>
  </w:style>
  <w:style w:type="character" w:customStyle="1" w:styleId="DocumentMapChar">
    <w:name w:val="Document Map Char"/>
    <w:basedOn w:val="DefaultParagraphFont"/>
    <w:link w:val="DocumentMap"/>
    <w:rsid w:val="00B46C5D"/>
    <w:rPr>
      <w:rFonts w:ascii="Tahoma" w:eastAsia="Times New Roman" w:hAnsi="Tahoma" w:cs="Tahoma"/>
      <w:sz w:val="16"/>
      <w:szCs w:val="16"/>
    </w:rPr>
  </w:style>
  <w:style w:type="paragraph" w:customStyle="1" w:styleId="XMLSample">
    <w:name w:val="XML Sample"/>
    <w:basedOn w:val="BodyText"/>
    <w:rsid w:val="00B46C5D"/>
    <w:pPr>
      <w:pBdr>
        <w:top w:val="single" w:sz="4" w:space="1" w:color="auto"/>
        <w:left w:val="single" w:sz="4" w:space="4" w:color="auto"/>
        <w:bottom w:val="single" w:sz="4" w:space="1" w:color="auto"/>
        <w:right w:val="single" w:sz="4" w:space="4" w:color="auto"/>
      </w:pBdr>
      <w:spacing w:after="60" w:line="160" w:lineRule="exact"/>
    </w:pPr>
    <w:rPr>
      <w:rFonts w:ascii="Courier New" w:hAnsi="Courier New"/>
      <w:color w:val="0000FF"/>
      <w:sz w:val="18"/>
      <w:szCs w:val="20"/>
    </w:rPr>
  </w:style>
  <w:style w:type="paragraph" w:styleId="Revision">
    <w:name w:val="Revision"/>
    <w:hidden/>
    <w:rsid w:val="00B46C5D"/>
    <w:pPr>
      <w:spacing w:after="0" w:line="240" w:lineRule="auto"/>
    </w:pPr>
    <w:rPr>
      <w:rFonts w:ascii="Times New Roman" w:eastAsia="Times New Roman" w:hAnsi="Times New Roman" w:cs="Times New Roman"/>
      <w:sz w:val="24"/>
      <w:szCs w:val="24"/>
    </w:rPr>
  </w:style>
  <w:style w:type="paragraph" w:customStyle="1" w:styleId="ConstraintBullet">
    <w:name w:val="ConstraintBullet"/>
    <w:basedOn w:val="BodyText"/>
    <w:link w:val="ConstraintBulletChar"/>
    <w:qFormat/>
    <w:rsid w:val="00B46C5D"/>
    <w:pPr>
      <w:numPr>
        <w:numId w:val="7"/>
      </w:numPr>
      <w:ind w:left="2880" w:hanging="1800"/>
    </w:pPr>
  </w:style>
  <w:style w:type="character" w:customStyle="1" w:styleId="ConstraintBulletChar">
    <w:name w:val="ConstraintBullet Char"/>
    <w:basedOn w:val="BodyTextChar"/>
    <w:link w:val="ConstraintBullet"/>
    <w:rsid w:val="00B46C5D"/>
    <w:rPr>
      <w:rFonts w:ascii="Bookman Old Style" w:eastAsia="Times New Roman" w:hAnsi="Bookman Old Style" w:cs="Times New Roman"/>
      <w:sz w:val="20"/>
      <w:szCs w:val="24"/>
    </w:rPr>
  </w:style>
  <w:style w:type="character" w:customStyle="1" w:styleId="tag">
    <w:name w:val="tag"/>
    <w:basedOn w:val="DefaultParagraphFont"/>
    <w:rsid w:val="00B46C5D"/>
  </w:style>
  <w:style w:type="character" w:customStyle="1" w:styleId="pln">
    <w:name w:val="pln"/>
    <w:basedOn w:val="DefaultParagraphFont"/>
    <w:rsid w:val="00B46C5D"/>
  </w:style>
  <w:style w:type="character" w:customStyle="1" w:styleId="atn">
    <w:name w:val="atn"/>
    <w:basedOn w:val="DefaultParagraphFont"/>
    <w:rsid w:val="00B46C5D"/>
  </w:style>
  <w:style w:type="character" w:customStyle="1" w:styleId="pun">
    <w:name w:val="pun"/>
    <w:basedOn w:val="DefaultParagraphFont"/>
    <w:rsid w:val="00B46C5D"/>
  </w:style>
  <w:style w:type="character" w:customStyle="1" w:styleId="atv">
    <w:name w:val="atv"/>
    <w:basedOn w:val="DefaultParagraphFont"/>
    <w:rsid w:val="00B46C5D"/>
  </w:style>
  <w:style w:type="paragraph" w:customStyle="1" w:styleId="t1">
    <w:name w:val="t1"/>
    <w:basedOn w:val="Normal"/>
    <w:rsid w:val="00B46C5D"/>
    <w:pPr>
      <w:spacing w:before="100" w:beforeAutospacing="1" w:after="100" w:afterAutospacing="1"/>
      <w:ind w:firstLine="0"/>
    </w:pPr>
    <w:rPr>
      <w:rFonts w:ascii="Times New Roman" w:eastAsia="Times New Roman" w:hAnsi="Times New Roman" w:cs="Times New Roman"/>
      <w:sz w:val="24"/>
      <w:szCs w:val="24"/>
    </w:rPr>
  </w:style>
  <w:style w:type="paragraph" w:customStyle="1" w:styleId="Code">
    <w:name w:val="Code"/>
    <w:basedOn w:val="Normal"/>
    <w:qFormat/>
    <w:rsid w:val="00B46C5D"/>
    <w:pPr>
      <w:pBdr>
        <w:top w:val="single" w:sz="4" w:space="1" w:color="auto"/>
        <w:left w:val="single" w:sz="4" w:space="4" w:color="auto"/>
        <w:bottom w:val="single" w:sz="4" w:space="1" w:color="auto"/>
        <w:right w:val="single" w:sz="4" w:space="4" w:color="auto"/>
      </w:pBdr>
      <w:spacing w:after="100" w:afterAutospacing="1"/>
      <w:ind w:firstLine="0"/>
      <w:contextualSpacing/>
    </w:pPr>
    <w:rPr>
      <w:rFonts w:ascii="Courier New" w:eastAsiaTheme="minorHAnsi" w:hAnsi="Courier New" w:cs="Courier New"/>
      <w:noProof/>
      <w:sz w:val="16"/>
      <w:szCs w:val="16"/>
    </w:rPr>
  </w:style>
  <w:style w:type="character" w:customStyle="1" w:styleId="com">
    <w:name w:val="com"/>
    <w:basedOn w:val="DefaultParagraphFont"/>
    <w:rsid w:val="00B46C5D"/>
  </w:style>
  <w:style w:type="paragraph" w:styleId="PlainText">
    <w:name w:val="Plain Text"/>
    <w:basedOn w:val="Normal"/>
    <w:link w:val="PlainTextChar"/>
    <w:rsid w:val="004E0A8D"/>
    <w:pPr>
      <w:spacing w:before="120"/>
      <w:ind w:firstLine="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E0A8D"/>
    <w:rPr>
      <w:rFonts w:ascii="Courier New" w:eastAsia="Times New Roman" w:hAnsi="Courier New" w:cs="Courier New"/>
      <w:sz w:val="20"/>
      <w:szCs w:val="20"/>
    </w:rPr>
  </w:style>
  <w:style w:type="character" w:customStyle="1" w:styleId="ExampleChar">
    <w:name w:val="Example Char"/>
    <w:link w:val="Example"/>
    <w:rsid w:val="003A5FCF"/>
    <w:rPr>
      <w:rFonts w:ascii="Courier New" w:eastAsia="Times New Roman" w:hAnsi="Courier New" w:cs="Times New Roman"/>
      <w:sz w:val="18"/>
      <w:szCs w:val="24"/>
    </w:rPr>
  </w:style>
  <w:style w:type="paragraph" w:customStyle="1" w:styleId="ListHeader">
    <w:name w:val="List Header"/>
    <w:next w:val="Normal"/>
    <w:uiPriority w:val="99"/>
    <w:rsid w:val="00CB7F79"/>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rPr>
  </w:style>
  <w:style w:type="character" w:styleId="HTMLCite">
    <w:name w:val="HTML Cite"/>
    <w:basedOn w:val="DefaultParagraphFont"/>
    <w:uiPriority w:val="99"/>
    <w:semiHidden/>
    <w:unhideWhenUsed/>
    <w:rsid w:val="00152FC2"/>
    <w:rPr>
      <w:i/>
      <w:iCs/>
    </w:rPr>
  </w:style>
  <w:style w:type="character" w:customStyle="1" w:styleId="st">
    <w:name w:val="st"/>
    <w:basedOn w:val="DefaultParagraphFont"/>
    <w:rsid w:val="00152FC2"/>
  </w:style>
  <w:style w:type="character" w:customStyle="1" w:styleId="apple-converted-space">
    <w:name w:val="apple-converted-space"/>
    <w:basedOn w:val="DefaultParagraphFont"/>
    <w:rsid w:val="000A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09">
      <w:bodyDiv w:val="1"/>
      <w:marLeft w:val="0"/>
      <w:marRight w:val="0"/>
      <w:marTop w:val="0"/>
      <w:marBottom w:val="0"/>
      <w:divBdr>
        <w:top w:val="none" w:sz="0" w:space="0" w:color="auto"/>
        <w:left w:val="none" w:sz="0" w:space="0" w:color="auto"/>
        <w:bottom w:val="none" w:sz="0" w:space="0" w:color="auto"/>
        <w:right w:val="none" w:sz="0" w:space="0" w:color="auto"/>
      </w:divBdr>
    </w:div>
    <w:div w:id="3820877">
      <w:bodyDiv w:val="1"/>
      <w:marLeft w:val="0"/>
      <w:marRight w:val="0"/>
      <w:marTop w:val="0"/>
      <w:marBottom w:val="0"/>
      <w:divBdr>
        <w:top w:val="none" w:sz="0" w:space="0" w:color="auto"/>
        <w:left w:val="none" w:sz="0" w:space="0" w:color="auto"/>
        <w:bottom w:val="none" w:sz="0" w:space="0" w:color="auto"/>
        <w:right w:val="none" w:sz="0" w:space="0" w:color="auto"/>
      </w:divBdr>
    </w:div>
    <w:div w:id="16125278">
      <w:bodyDiv w:val="1"/>
      <w:marLeft w:val="0"/>
      <w:marRight w:val="0"/>
      <w:marTop w:val="0"/>
      <w:marBottom w:val="0"/>
      <w:divBdr>
        <w:top w:val="none" w:sz="0" w:space="0" w:color="auto"/>
        <w:left w:val="none" w:sz="0" w:space="0" w:color="auto"/>
        <w:bottom w:val="none" w:sz="0" w:space="0" w:color="auto"/>
        <w:right w:val="none" w:sz="0" w:space="0" w:color="auto"/>
      </w:divBdr>
    </w:div>
    <w:div w:id="50034122">
      <w:bodyDiv w:val="1"/>
      <w:marLeft w:val="0"/>
      <w:marRight w:val="0"/>
      <w:marTop w:val="0"/>
      <w:marBottom w:val="0"/>
      <w:divBdr>
        <w:top w:val="none" w:sz="0" w:space="0" w:color="auto"/>
        <w:left w:val="none" w:sz="0" w:space="0" w:color="auto"/>
        <w:bottom w:val="none" w:sz="0" w:space="0" w:color="auto"/>
        <w:right w:val="none" w:sz="0" w:space="0" w:color="auto"/>
      </w:divBdr>
    </w:div>
    <w:div w:id="51660274">
      <w:bodyDiv w:val="1"/>
      <w:marLeft w:val="0"/>
      <w:marRight w:val="0"/>
      <w:marTop w:val="0"/>
      <w:marBottom w:val="0"/>
      <w:divBdr>
        <w:top w:val="none" w:sz="0" w:space="0" w:color="auto"/>
        <w:left w:val="none" w:sz="0" w:space="0" w:color="auto"/>
        <w:bottom w:val="none" w:sz="0" w:space="0" w:color="auto"/>
        <w:right w:val="none" w:sz="0" w:space="0" w:color="auto"/>
      </w:divBdr>
    </w:div>
    <w:div w:id="79762097">
      <w:bodyDiv w:val="1"/>
      <w:marLeft w:val="0"/>
      <w:marRight w:val="0"/>
      <w:marTop w:val="0"/>
      <w:marBottom w:val="0"/>
      <w:divBdr>
        <w:top w:val="none" w:sz="0" w:space="0" w:color="auto"/>
        <w:left w:val="none" w:sz="0" w:space="0" w:color="auto"/>
        <w:bottom w:val="none" w:sz="0" w:space="0" w:color="auto"/>
        <w:right w:val="none" w:sz="0" w:space="0" w:color="auto"/>
      </w:divBdr>
    </w:div>
    <w:div w:id="124858558">
      <w:bodyDiv w:val="1"/>
      <w:marLeft w:val="0"/>
      <w:marRight w:val="0"/>
      <w:marTop w:val="0"/>
      <w:marBottom w:val="0"/>
      <w:divBdr>
        <w:top w:val="none" w:sz="0" w:space="0" w:color="auto"/>
        <w:left w:val="none" w:sz="0" w:space="0" w:color="auto"/>
        <w:bottom w:val="none" w:sz="0" w:space="0" w:color="auto"/>
        <w:right w:val="none" w:sz="0" w:space="0" w:color="auto"/>
      </w:divBdr>
    </w:div>
    <w:div w:id="256599057">
      <w:bodyDiv w:val="1"/>
      <w:marLeft w:val="0"/>
      <w:marRight w:val="0"/>
      <w:marTop w:val="0"/>
      <w:marBottom w:val="0"/>
      <w:divBdr>
        <w:top w:val="none" w:sz="0" w:space="0" w:color="auto"/>
        <w:left w:val="none" w:sz="0" w:space="0" w:color="auto"/>
        <w:bottom w:val="none" w:sz="0" w:space="0" w:color="auto"/>
        <w:right w:val="none" w:sz="0" w:space="0" w:color="auto"/>
      </w:divBdr>
    </w:div>
    <w:div w:id="312371141">
      <w:bodyDiv w:val="1"/>
      <w:marLeft w:val="0"/>
      <w:marRight w:val="0"/>
      <w:marTop w:val="0"/>
      <w:marBottom w:val="0"/>
      <w:divBdr>
        <w:top w:val="none" w:sz="0" w:space="0" w:color="auto"/>
        <w:left w:val="none" w:sz="0" w:space="0" w:color="auto"/>
        <w:bottom w:val="none" w:sz="0" w:space="0" w:color="auto"/>
        <w:right w:val="none" w:sz="0" w:space="0" w:color="auto"/>
      </w:divBdr>
    </w:div>
    <w:div w:id="350448927">
      <w:bodyDiv w:val="1"/>
      <w:marLeft w:val="0"/>
      <w:marRight w:val="0"/>
      <w:marTop w:val="0"/>
      <w:marBottom w:val="0"/>
      <w:divBdr>
        <w:top w:val="none" w:sz="0" w:space="0" w:color="auto"/>
        <w:left w:val="none" w:sz="0" w:space="0" w:color="auto"/>
        <w:bottom w:val="none" w:sz="0" w:space="0" w:color="auto"/>
        <w:right w:val="none" w:sz="0" w:space="0" w:color="auto"/>
      </w:divBdr>
    </w:div>
    <w:div w:id="405955463">
      <w:bodyDiv w:val="1"/>
      <w:marLeft w:val="0"/>
      <w:marRight w:val="0"/>
      <w:marTop w:val="0"/>
      <w:marBottom w:val="0"/>
      <w:divBdr>
        <w:top w:val="none" w:sz="0" w:space="0" w:color="auto"/>
        <w:left w:val="none" w:sz="0" w:space="0" w:color="auto"/>
        <w:bottom w:val="none" w:sz="0" w:space="0" w:color="auto"/>
        <w:right w:val="none" w:sz="0" w:space="0" w:color="auto"/>
      </w:divBdr>
    </w:div>
    <w:div w:id="420569843">
      <w:bodyDiv w:val="1"/>
      <w:marLeft w:val="0"/>
      <w:marRight w:val="0"/>
      <w:marTop w:val="0"/>
      <w:marBottom w:val="0"/>
      <w:divBdr>
        <w:top w:val="none" w:sz="0" w:space="0" w:color="auto"/>
        <w:left w:val="none" w:sz="0" w:space="0" w:color="auto"/>
        <w:bottom w:val="none" w:sz="0" w:space="0" w:color="auto"/>
        <w:right w:val="none" w:sz="0" w:space="0" w:color="auto"/>
      </w:divBdr>
    </w:div>
    <w:div w:id="478036150">
      <w:bodyDiv w:val="1"/>
      <w:marLeft w:val="0"/>
      <w:marRight w:val="0"/>
      <w:marTop w:val="0"/>
      <w:marBottom w:val="0"/>
      <w:divBdr>
        <w:top w:val="none" w:sz="0" w:space="0" w:color="auto"/>
        <w:left w:val="none" w:sz="0" w:space="0" w:color="auto"/>
        <w:bottom w:val="none" w:sz="0" w:space="0" w:color="auto"/>
        <w:right w:val="none" w:sz="0" w:space="0" w:color="auto"/>
      </w:divBdr>
    </w:div>
    <w:div w:id="516501673">
      <w:bodyDiv w:val="1"/>
      <w:marLeft w:val="0"/>
      <w:marRight w:val="0"/>
      <w:marTop w:val="0"/>
      <w:marBottom w:val="0"/>
      <w:divBdr>
        <w:top w:val="none" w:sz="0" w:space="0" w:color="auto"/>
        <w:left w:val="none" w:sz="0" w:space="0" w:color="auto"/>
        <w:bottom w:val="none" w:sz="0" w:space="0" w:color="auto"/>
        <w:right w:val="none" w:sz="0" w:space="0" w:color="auto"/>
      </w:divBdr>
      <w:divsChild>
        <w:div w:id="1574387487">
          <w:marLeft w:val="547"/>
          <w:marRight w:val="0"/>
          <w:marTop w:val="115"/>
          <w:marBottom w:val="0"/>
          <w:divBdr>
            <w:top w:val="none" w:sz="0" w:space="0" w:color="auto"/>
            <w:left w:val="none" w:sz="0" w:space="0" w:color="auto"/>
            <w:bottom w:val="none" w:sz="0" w:space="0" w:color="auto"/>
            <w:right w:val="none" w:sz="0" w:space="0" w:color="auto"/>
          </w:divBdr>
        </w:div>
      </w:divsChild>
    </w:div>
    <w:div w:id="557517958">
      <w:bodyDiv w:val="1"/>
      <w:marLeft w:val="0"/>
      <w:marRight w:val="0"/>
      <w:marTop w:val="0"/>
      <w:marBottom w:val="0"/>
      <w:divBdr>
        <w:top w:val="none" w:sz="0" w:space="0" w:color="auto"/>
        <w:left w:val="none" w:sz="0" w:space="0" w:color="auto"/>
        <w:bottom w:val="none" w:sz="0" w:space="0" w:color="auto"/>
        <w:right w:val="none" w:sz="0" w:space="0" w:color="auto"/>
      </w:divBdr>
    </w:div>
    <w:div w:id="578249766">
      <w:bodyDiv w:val="1"/>
      <w:marLeft w:val="0"/>
      <w:marRight w:val="0"/>
      <w:marTop w:val="0"/>
      <w:marBottom w:val="0"/>
      <w:divBdr>
        <w:top w:val="none" w:sz="0" w:space="0" w:color="auto"/>
        <w:left w:val="none" w:sz="0" w:space="0" w:color="auto"/>
        <w:bottom w:val="none" w:sz="0" w:space="0" w:color="auto"/>
        <w:right w:val="none" w:sz="0" w:space="0" w:color="auto"/>
      </w:divBdr>
    </w:div>
    <w:div w:id="655500015">
      <w:bodyDiv w:val="1"/>
      <w:marLeft w:val="0"/>
      <w:marRight w:val="0"/>
      <w:marTop w:val="0"/>
      <w:marBottom w:val="0"/>
      <w:divBdr>
        <w:top w:val="none" w:sz="0" w:space="0" w:color="auto"/>
        <w:left w:val="none" w:sz="0" w:space="0" w:color="auto"/>
        <w:bottom w:val="none" w:sz="0" w:space="0" w:color="auto"/>
        <w:right w:val="none" w:sz="0" w:space="0" w:color="auto"/>
      </w:divBdr>
    </w:div>
    <w:div w:id="659577646">
      <w:bodyDiv w:val="1"/>
      <w:marLeft w:val="0"/>
      <w:marRight w:val="0"/>
      <w:marTop w:val="0"/>
      <w:marBottom w:val="0"/>
      <w:divBdr>
        <w:top w:val="none" w:sz="0" w:space="0" w:color="auto"/>
        <w:left w:val="none" w:sz="0" w:space="0" w:color="auto"/>
        <w:bottom w:val="none" w:sz="0" w:space="0" w:color="auto"/>
        <w:right w:val="none" w:sz="0" w:space="0" w:color="auto"/>
      </w:divBdr>
    </w:div>
    <w:div w:id="701631949">
      <w:bodyDiv w:val="1"/>
      <w:marLeft w:val="0"/>
      <w:marRight w:val="0"/>
      <w:marTop w:val="0"/>
      <w:marBottom w:val="0"/>
      <w:divBdr>
        <w:top w:val="none" w:sz="0" w:space="0" w:color="auto"/>
        <w:left w:val="none" w:sz="0" w:space="0" w:color="auto"/>
        <w:bottom w:val="none" w:sz="0" w:space="0" w:color="auto"/>
        <w:right w:val="none" w:sz="0" w:space="0" w:color="auto"/>
      </w:divBdr>
    </w:div>
    <w:div w:id="751511297">
      <w:bodyDiv w:val="1"/>
      <w:marLeft w:val="0"/>
      <w:marRight w:val="0"/>
      <w:marTop w:val="0"/>
      <w:marBottom w:val="0"/>
      <w:divBdr>
        <w:top w:val="none" w:sz="0" w:space="0" w:color="auto"/>
        <w:left w:val="none" w:sz="0" w:space="0" w:color="auto"/>
        <w:bottom w:val="none" w:sz="0" w:space="0" w:color="auto"/>
        <w:right w:val="none" w:sz="0" w:space="0" w:color="auto"/>
      </w:divBdr>
    </w:div>
    <w:div w:id="782457882">
      <w:bodyDiv w:val="1"/>
      <w:marLeft w:val="0"/>
      <w:marRight w:val="0"/>
      <w:marTop w:val="0"/>
      <w:marBottom w:val="0"/>
      <w:divBdr>
        <w:top w:val="none" w:sz="0" w:space="0" w:color="auto"/>
        <w:left w:val="none" w:sz="0" w:space="0" w:color="auto"/>
        <w:bottom w:val="none" w:sz="0" w:space="0" w:color="auto"/>
        <w:right w:val="none" w:sz="0" w:space="0" w:color="auto"/>
      </w:divBdr>
    </w:div>
    <w:div w:id="823661060">
      <w:bodyDiv w:val="1"/>
      <w:marLeft w:val="0"/>
      <w:marRight w:val="0"/>
      <w:marTop w:val="0"/>
      <w:marBottom w:val="0"/>
      <w:divBdr>
        <w:top w:val="none" w:sz="0" w:space="0" w:color="auto"/>
        <w:left w:val="none" w:sz="0" w:space="0" w:color="auto"/>
        <w:bottom w:val="none" w:sz="0" w:space="0" w:color="auto"/>
        <w:right w:val="none" w:sz="0" w:space="0" w:color="auto"/>
      </w:divBdr>
    </w:div>
    <w:div w:id="838689554">
      <w:bodyDiv w:val="1"/>
      <w:marLeft w:val="0"/>
      <w:marRight w:val="0"/>
      <w:marTop w:val="0"/>
      <w:marBottom w:val="0"/>
      <w:divBdr>
        <w:top w:val="none" w:sz="0" w:space="0" w:color="auto"/>
        <w:left w:val="none" w:sz="0" w:space="0" w:color="auto"/>
        <w:bottom w:val="none" w:sz="0" w:space="0" w:color="auto"/>
        <w:right w:val="none" w:sz="0" w:space="0" w:color="auto"/>
      </w:divBdr>
    </w:div>
    <w:div w:id="1018969180">
      <w:bodyDiv w:val="1"/>
      <w:marLeft w:val="0"/>
      <w:marRight w:val="0"/>
      <w:marTop w:val="0"/>
      <w:marBottom w:val="0"/>
      <w:divBdr>
        <w:top w:val="none" w:sz="0" w:space="0" w:color="auto"/>
        <w:left w:val="none" w:sz="0" w:space="0" w:color="auto"/>
        <w:bottom w:val="none" w:sz="0" w:space="0" w:color="auto"/>
        <w:right w:val="none" w:sz="0" w:space="0" w:color="auto"/>
      </w:divBdr>
    </w:div>
    <w:div w:id="1029182453">
      <w:bodyDiv w:val="1"/>
      <w:marLeft w:val="0"/>
      <w:marRight w:val="0"/>
      <w:marTop w:val="0"/>
      <w:marBottom w:val="0"/>
      <w:divBdr>
        <w:top w:val="none" w:sz="0" w:space="0" w:color="auto"/>
        <w:left w:val="none" w:sz="0" w:space="0" w:color="auto"/>
        <w:bottom w:val="none" w:sz="0" w:space="0" w:color="auto"/>
        <w:right w:val="none" w:sz="0" w:space="0" w:color="auto"/>
      </w:divBdr>
    </w:div>
    <w:div w:id="1154376882">
      <w:bodyDiv w:val="1"/>
      <w:marLeft w:val="0"/>
      <w:marRight w:val="0"/>
      <w:marTop w:val="0"/>
      <w:marBottom w:val="0"/>
      <w:divBdr>
        <w:top w:val="none" w:sz="0" w:space="0" w:color="auto"/>
        <w:left w:val="none" w:sz="0" w:space="0" w:color="auto"/>
        <w:bottom w:val="none" w:sz="0" w:space="0" w:color="auto"/>
        <w:right w:val="none" w:sz="0" w:space="0" w:color="auto"/>
      </w:divBdr>
      <w:divsChild>
        <w:div w:id="772214114">
          <w:marLeft w:val="1166"/>
          <w:marRight w:val="0"/>
          <w:marTop w:val="67"/>
          <w:marBottom w:val="0"/>
          <w:divBdr>
            <w:top w:val="none" w:sz="0" w:space="0" w:color="auto"/>
            <w:left w:val="none" w:sz="0" w:space="0" w:color="auto"/>
            <w:bottom w:val="none" w:sz="0" w:space="0" w:color="auto"/>
            <w:right w:val="none" w:sz="0" w:space="0" w:color="auto"/>
          </w:divBdr>
        </w:div>
        <w:div w:id="996802770">
          <w:marLeft w:val="547"/>
          <w:marRight w:val="0"/>
          <w:marTop w:val="77"/>
          <w:marBottom w:val="0"/>
          <w:divBdr>
            <w:top w:val="none" w:sz="0" w:space="0" w:color="auto"/>
            <w:left w:val="none" w:sz="0" w:space="0" w:color="auto"/>
            <w:bottom w:val="none" w:sz="0" w:space="0" w:color="auto"/>
            <w:right w:val="none" w:sz="0" w:space="0" w:color="auto"/>
          </w:divBdr>
        </w:div>
        <w:div w:id="1144852743">
          <w:marLeft w:val="547"/>
          <w:marRight w:val="0"/>
          <w:marTop w:val="77"/>
          <w:marBottom w:val="0"/>
          <w:divBdr>
            <w:top w:val="none" w:sz="0" w:space="0" w:color="auto"/>
            <w:left w:val="none" w:sz="0" w:space="0" w:color="auto"/>
            <w:bottom w:val="none" w:sz="0" w:space="0" w:color="auto"/>
            <w:right w:val="none" w:sz="0" w:space="0" w:color="auto"/>
          </w:divBdr>
        </w:div>
        <w:div w:id="1945261159">
          <w:marLeft w:val="1166"/>
          <w:marRight w:val="0"/>
          <w:marTop w:val="67"/>
          <w:marBottom w:val="0"/>
          <w:divBdr>
            <w:top w:val="none" w:sz="0" w:space="0" w:color="auto"/>
            <w:left w:val="none" w:sz="0" w:space="0" w:color="auto"/>
            <w:bottom w:val="none" w:sz="0" w:space="0" w:color="auto"/>
            <w:right w:val="none" w:sz="0" w:space="0" w:color="auto"/>
          </w:divBdr>
        </w:div>
        <w:div w:id="1980958809">
          <w:marLeft w:val="1166"/>
          <w:marRight w:val="0"/>
          <w:marTop w:val="67"/>
          <w:marBottom w:val="0"/>
          <w:divBdr>
            <w:top w:val="none" w:sz="0" w:space="0" w:color="auto"/>
            <w:left w:val="none" w:sz="0" w:space="0" w:color="auto"/>
            <w:bottom w:val="none" w:sz="0" w:space="0" w:color="auto"/>
            <w:right w:val="none" w:sz="0" w:space="0" w:color="auto"/>
          </w:divBdr>
        </w:div>
      </w:divsChild>
    </w:div>
    <w:div w:id="1251623228">
      <w:bodyDiv w:val="1"/>
      <w:marLeft w:val="0"/>
      <w:marRight w:val="0"/>
      <w:marTop w:val="0"/>
      <w:marBottom w:val="0"/>
      <w:divBdr>
        <w:top w:val="none" w:sz="0" w:space="0" w:color="auto"/>
        <w:left w:val="none" w:sz="0" w:space="0" w:color="auto"/>
        <w:bottom w:val="none" w:sz="0" w:space="0" w:color="auto"/>
        <w:right w:val="none" w:sz="0" w:space="0" w:color="auto"/>
      </w:divBdr>
    </w:div>
    <w:div w:id="1276869517">
      <w:bodyDiv w:val="1"/>
      <w:marLeft w:val="0"/>
      <w:marRight w:val="0"/>
      <w:marTop w:val="0"/>
      <w:marBottom w:val="0"/>
      <w:divBdr>
        <w:top w:val="none" w:sz="0" w:space="0" w:color="auto"/>
        <w:left w:val="none" w:sz="0" w:space="0" w:color="auto"/>
        <w:bottom w:val="none" w:sz="0" w:space="0" w:color="auto"/>
        <w:right w:val="none" w:sz="0" w:space="0" w:color="auto"/>
      </w:divBdr>
    </w:div>
    <w:div w:id="1280263135">
      <w:bodyDiv w:val="1"/>
      <w:marLeft w:val="0"/>
      <w:marRight w:val="0"/>
      <w:marTop w:val="0"/>
      <w:marBottom w:val="0"/>
      <w:divBdr>
        <w:top w:val="none" w:sz="0" w:space="0" w:color="auto"/>
        <w:left w:val="none" w:sz="0" w:space="0" w:color="auto"/>
        <w:bottom w:val="none" w:sz="0" w:space="0" w:color="auto"/>
        <w:right w:val="none" w:sz="0" w:space="0" w:color="auto"/>
      </w:divBdr>
    </w:div>
    <w:div w:id="1280801173">
      <w:bodyDiv w:val="1"/>
      <w:marLeft w:val="0"/>
      <w:marRight w:val="0"/>
      <w:marTop w:val="0"/>
      <w:marBottom w:val="0"/>
      <w:divBdr>
        <w:top w:val="none" w:sz="0" w:space="0" w:color="auto"/>
        <w:left w:val="none" w:sz="0" w:space="0" w:color="auto"/>
        <w:bottom w:val="none" w:sz="0" w:space="0" w:color="auto"/>
        <w:right w:val="none" w:sz="0" w:space="0" w:color="auto"/>
      </w:divBdr>
    </w:div>
    <w:div w:id="1316759012">
      <w:bodyDiv w:val="1"/>
      <w:marLeft w:val="0"/>
      <w:marRight w:val="0"/>
      <w:marTop w:val="0"/>
      <w:marBottom w:val="0"/>
      <w:divBdr>
        <w:top w:val="none" w:sz="0" w:space="0" w:color="auto"/>
        <w:left w:val="none" w:sz="0" w:space="0" w:color="auto"/>
        <w:bottom w:val="none" w:sz="0" w:space="0" w:color="auto"/>
        <w:right w:val="none" w:sz="0" w:space="0" w:color="auto"/>
      </w:divBdr>
    </w:div>
    <w:div w:id="1333293629">
      <w:bodyDiv w:val="1"/>
      <w:marLeft w:val="0"/>
      <w:marRight w:val="0"/>
      <w:marTop w:val="0"/>
      <w:marBottom w:val="0"/>
      <w:divBdr>
        <w:top w:val="none" w:sz="0" w:space="0" w:color="auto"/>
        <w:left w:val="none" w:sz="0" w:space="0" w:color="auto"/>
        <w:bottom w:val="none" w:sz="0" w:space="0" w:color="auto"/>
        <w:right w:val="none" w:sz="0" w:space="0" w:color="auto"/>
      </w:divBdr>
    </w:div>
    <w:div w:id="1383942774">
      <w:bodyDiv w:val="1"/>
      <w:marLeft w:val="0"/>
      <w:marRight w:val="0"/>
      <w:marTop w:val="0"/>
      <w:marBottom w:val="0"/>
      <w:divBdr>
        <w:top w:val="none" w:sz="0" w:space="0" w:color="auto"/>
        <w:left w:val="none" w:sz="0" w:space="0" w:color="auto"/>
        <w:bottom w:val="none" w:sz="0" w:space="0" w:color="auto"/>
        <w:right w:val="none" w:sz="0" w:space="0" w:color="auto"/>
      </w:divBdr>
    </w:div>
    <w:div w:id="1385181168">
      <w:bodyDiv w:val="1"/>
      <w:marLeft w:val="0"/>
      <w:marRight w:val="0"/>
      <w:marTop w:val="0"/>
      <w:marBottom w:val="0"/>
      <w:divBdr>
        <w:top w:val="none" w:sz="0" w:space="0" w:color="auto"/>
        <w:left w:val="none" w:sz="0" w:space="0" w:color="auto"/>
        <w:bottom w:val="none" w:sz="0" w:space="0" w:color="auto"/>
        <w:right w:val="none" w:sz="0" w:space="0" w:color="auto"/>
      </w:divBdr>
    </w:div>
    <w:div w:id="1400322064">
      <w:bodyDiv w:val="1"/>
      <w:marLeft w:val="0"/>
      <w:marRight w:val="0"/>
      <w:marTop w:val="0"/>
      <w:marBottom w:val="0"/>
      <w:divBdr>
        <w:top w:val="none" w:sz="0" w:space="0" w:color="auto"/>
        <w:left w:val="none" w:sz="0" w:space="0" w:color="auto"/>
        <w:bottom w:val="none" w:sz="0" w:space="0" w:color="auto"/>
        <w:right w:val="none" w:sz="0" w:space="0" w:color="auto"/>
      </w:divBdr>
    </w:div>
    <w:div w:id="1470367653">
      <w:bodyDiv w:val="1"/>
      <w:marLeft w:val="0"/>
      <w:marRight w:val="0"/>
      <w:marTop w:val="0"/>
      <w:marBottom w:val="0"/>
      <w:divBdr>
        <w:top w:val="none" w:sz="0" w:space="0" w:color="auto"/>
        <w:left w:val="none" w:sz="0" w:space="0" w:color="auto"/>
        <w:bottom w:val="none" w:sz="0" w:space="0" w:color="auto"/>
        <w:right w:val="none" w:sz="0" w:space="0" w:color="auto"/>
      </w:divBdr>
    </w:div>
    <w:div w:id="1502744464">
      <w:bodyDiv w:val="1"/>
      <w:marLeft w:val="0"/>
      <w:marRight w:val="0"/>
      <w:marTop w:val="0"/>
      <w:marBottom w:val="0"/>
      <w:divBdr>
        <w:top w:val="none" w:sz="0" w:space="0" w:color="auto"/>
        <w:left w:val="none" w:sz="0" w:space="0" w:color="auto"/>
        <w:bottom w:val="none" w:sz="0" w:space="0" w:color="auto"/>
        <w:right w:val="none" w:sz="0" w:space="0" w:color="auto"/>
      </w:divBdr>
      <w:divsChild>
        <w:div w:id="128935163">
          <w:marLeft w:val="1166"/>
          <w:marRight w:val="0"/>
          <w:marTop w:val="134"/>
          <w:marBottom w:val="0"/>
          <w:divBdr>
            <w:top w:val="none" w:sz="0" w:space="0" w:color="auto"/>
            <w:left w:val="none" w:sz="0" w:space="0" w:color="auto"/>
            <w:bottom w:val="none" w:sz="0" w:space="0" w:color="auto"/>
            <w:right w:val="none" w:sz="0" w:space="0" w:color="auto"/>
          </w:divBdr>
        </w:div>
        <w:div w:id="541358448">
          <w:marLeft w:val="547"/>
          <w:marRight w:val="0"/>
          <w:marTop w:val="154"/>
          <w:marBottom w:val="0"/>
          <w:divBdr>
            <w:top w:val="none" w:sz="0" w:space="0" w:color="auto"/>
            <w:left w:val="none" w:sz="0" w:space="0" w:color="auto"/>
            <w:bottom w:val="none" w:sz="0" w:space="0" w:color="auto"/>
            <w:right w:val="none" w:sz="0" w:space="0" w:color="auto"/>
          </w:divBdr>
        </w:div>
        <w:div w:id="906722613">
          <w:marLeft w:val="547"/>
          <w:marRight w:val="0"/>
          <w:marTop w:val="154"/>
          <w:marBottom w:val="0"/>
          <w:divBdr>
            <w:top w:val="none" w:sz="0" w:space="0" w:color="auto"/>
            <w:left w:val="none" w:sz="0" w:space="0" w:color="auto"/>
            <w:bottom w:val="none" w:sz="0" w:space="0" w:color="auto"/>
            <w:right w:val="none" w:sz="0" w:space="0" w:color="auto"/>
          </w:divBdr>
        </w:div>
      </w:divsChild>
    </w:div>
    <w:div w:id="1512524381">
      <w:bodyDiv w:val="1"/>
      <w:marLeft w:val="0"/>
      <w:marRight w:val="0"/>
      <w:marTop w:val="0"/>
      <w:marBottom w:val="0"/>
      <w:divBdr>
        <w:top w:val="none" w:sz="0" w:space="0" w:color="auto"/>
        <w:left w:val="none" w:sz="0" w:space="0" w:color="auto"/>
        <w:bottom w:val="none" w:sz="0" w:space="0" w:color="auto"/>
        <w:right w:val="none" w:sz="0" w:space="0" w:color="auto"/>
      </w:divBdr>
    </w:div>
    <w:div w:id="1530486650">
      <w:bodyDiv w:val="1"/>
      <w:marLeft w:val="0"/>
      <w:marRight w:val="0"/>
      <w:marTop w:val="0"/>
      <w:marBottom w:val="0"/>
      <w:divBdr>
        <w:top w:val="none" w:sz="0" w:space="0" w:color="auto"/>
        <w:left w:val="none" w:sz="0" w:space="0" w:color="auto"/>
        <w:bottom w:val="none" w:sz="0" w:space="0" w:color="auto"/>
        <w:right w:val="none" w:sz="0" w:space="0" w:color="auto"/>
      </w:divBdr>
      <w:divsChild>
        <w:div w:id="1913657441">
          <w:marLeft w:val="547"/>
          <w:marRight w:val="0"/>
          <w:marTop w:val="115"/>
          <w:marBottom w:val="0"/>
          <w:divBdr>
            <w:top w:val="none" w:sz="0" w:space="0" w:color="auto"/>
            <w:left w:val="none" w:sz="0" w:space="0" w:color="auto"/>
            <w:bottom w:val="none" w:sz="0" w:space="0" w:color="auto"/>
            <w:right w:val="none" w:sz="0" w:space="0" w:color="auto"/>
          </w:divBdr>
        </w:div>
      </w:divsChild>
    </w:div>
    <w:div w:id="1534343282">
      <w:bodyDiv w:val="1"/>
      <w:marLeft w:val="0"/>
      <w:marRight w:val="0"/>
      <w:marTop w:val="0"/>
      <w:marBottom w:val="0"/>
      <w:divBdr>
        <w:top w:val="none" w:sz="0" w:space="0" w:color="auto"/>
        <w:left w:val="none" w:sz="0" w:space="0" w:color="auto"/>
        <w:bottom w:val="none" w:sz="0" w:space="0" w:color="auto"/>
        <w:right w:val="none" w:sz="0" w:space="0" w:color="auto"/>
      </w:divBdr>
    </w:div>
    <w:div w:id="1549144604">
      <w:bodyDiv w:val="1"/>
      <w:marLeft w:val="0"/>
      <w:marRight w:val="0"/>
      <w:marTop w:val="0"/>
      <w:marBottom w:val="0"/>
      <w:divBdr>
        <w:top w:val="none" w:sz="0" w:space="0" w:color="auto"/>
        <w:left w:val="none" w:sz="0" w:space="0" w:color="auto"/>
        <w:bottom w:val="none" w:sz="0" w:space="0" w:color="auto"/>
        <w:right w:val="none" w:sz="0" w:space="0" w:color="auto"/>
      </w:divBdr>
      <w:divsChild>
        <w:div w:id="390230233">
          <w:marLeft w:val="0"/>
          <w:marRight w:val="0"/>
          <w:marTop w:val="0"/>
          <w:marBottom w:val="0"/>
          <w:divBdr>
            <w:top w:val="none" w:sz="0" w:space="0" w:color="auto"/>
            <w:left w:val="none" w:sz="0" w:space="0" w:color="auto"/>
            <w:bottom w:val="none" w:sz="0" w:space="0" w:color="auto"/>
            <w:right w:val="none" w:sz="0" w:space="0" w:color="auto"/>
          </w:divBdr>
        </w:div>
        <w:div w:id="514730114">
          <w:marLeft w:val="0"/>
          <w:marRight w:val="0"/>
          <w:marTop w:val="0"/>
          <w:marBottom w:val="0"/>
          <w:divBdr>
            <w:top w:val="none" w:sz="0" w:space="0" w:color="auto"/>
            <w:left w:val="none" w:sz="0" w:space="0" w:color="auto"/>
            <w:bottom w:val="none" w:sz="0" w:space="0" w:color="auto"/>
            <w:right w:val="none" w:sz="0" w:space="0" w:color="auto"/>
          </w:divBdr>
        </w:div>
        <w:div w:id="1772431647">
          <w:marLeft w:val="0"/>
          <w:marRight w:val="0"/>
          <w:marTop w:val="0"/>
          <w:marBottom w:val="0"/>
          <w:divBdr>
            <w:top w:val="none" w:sz="0" w:space="0" w:color="auto"/>
            <w:left w:val="none" w:sz="0" w:space="0" w:color="auto"/>
            <w:bottom w:val="none" w:sz="0" w:space="0" w:color="auto"/>
            <w:right w:val="none" w:sz="0" w:space="0" w:color="auto"/>
          </w:divBdr>
        </w:div>
      </w:divsChild>
    </w:div>
    <w:div w:id="1550679049">
      <w:bodyDiv w:val="1"/>
      <w:marLeft w:val="0"/>
      <w:marRight w:val="0"/>
      <w:marTop w:val="0"/>
      <w:marBottom w:val="0"/>
      <w:divBdr>
        <w:top w:val="none" w:sz="0" w:space="0" w:color="auto"/>
        <w:left w:val="none" w:sz="0" w:space="0" w:color="auto"/>
        <w:bottom w:val="none" w:sz="0" w:space="0" w:color="auto"/>
        <w:right w:val="none" w:sz="0" w:space="0" w:color="auto"/>
      </w:divBdr>
    </w:div>
    <w:div w:id="1580746457">
      <w:bodyDiv w:val="1"/>
      <w:marLeft w:val="0"/>
      <w:marRight w:val="0"/>
      <w:marTop w:val="0"/>
      <w:marBottom w:val="0"/>
      <w:divBdr>
        <w:top w:val="none" w:sz="0" w:space="0" w:color="auto"/>
        <w:left w:val="none" w:sz="0" w:space="0" w:color="auto"/>
        <w:bottom w:val="none" w:sz="0" w:space="0" w:color="auto"/>
        <w:right w:val="none" w:sz="0" w:space="0" w:color="auto"/>
      </w:divBdr>
    </w:div>
    <w:div w:id="1662149608">
      <w:bodyDiv w:val="1"/>
      <w:marLeft w:val="0"/>
      <w:marRight w:val="0"/>
      <w:marTop w:val="0"/>
      <w:marBottom w:val="0"/>
      <w:divBdr>
        <w:top w:val="none" w:sz="0" w:space="0" w:color="auto"/>
        <w:left w:val="none" w:sz="0" w:space="0" w:color="auto"/>
        <w:bottom w:val="none" w:sz="0" w:space="0" w:color="auto"/>
        <w:right w:val="none" w:sz="0" w:space="0" w:color="auto"/>
      </w:divBdr>
    </w:div>
    <w:div w:id="1712653184">
      <w:bodyDiv w:val="1"/>
      <w:marLeft w:val="0"/>
      <w:marRight w:val="0"/>
      <w:marTop w:val="0"/>
      <w:marBottom w:val="0"/>
      <w:divBdr>
        <w:top w:val="none" w:sz="0" w:space="0" w:color="auto"/>
        <w:left w:val="none" w:sz="0" w:space="0" w:color="auto"/>
        <w:bottom w:val="none" w:sz="0" w:space="0" w:color="auto"/>
        <w:right w:val="none" w:sz="0" w:space="0" w:color="auto"/>
      </w:divBdr>
    </w:div>
    <w:div w:id="1741319096">
      <w:bodyDiv w:val="1"/>
      <w:marLeft w:val="0"/>
      <w:marRight w:val="0"/>
      <w:marTop w:val="0"/>
      <w:marBottom w:val="0"/>
      <w:divBdr>
        <w:top w:val="none" w:sz="0" w:space="0" w:color="auto"/>
        <w:left w:val="none" w:sz="0" w:space="0" w:color="auto"/>
        <w:bottom w:val="none" w:sz="0" w:space="0" w:color="auto"/>
        <w:right w:val="none" w:sz="0" w:space="0" w:color="auto"/>
      </w:divBdr>
    </w:div>
    <w:div w:id="1741752509">
      <w:bodyDiv w:val="1"/>
      <w:marLeft w:val="0"/>
      <w:marRight w:val="0"/>
      <w:marTop w:val="0"/>
      <w:marBottom w:val="0"/>
      <w:divBdr>
        <w:top w:val="none" w:sz="0" w:space="0" w:color="auto"/>
        <w:left w:val="none" w:sz="0" w:space="0" w:color="auto"/>
        <w:bottom w:val="none" w:sz="0" w:space="0" w:color="auto"/>
        <w:right w:val="none" w:sz="0" w:space="0" w:color="auto"/>
      </w:divBdr>
    </w:div>
    <w:div w:id="1750151269">
      <w:bodyDiv w:val="1"/>
      <w:marLeft w:val="0"/>
      <w:marRight w:val="0"/>
      <w:marTop w:val="0"/>
      <w:marBottom w:val="0"/>
      <w:divBdr>
        <w:top w:val="none" w:sz="0" w:space="0" w:color="auto"/>
        <w:left w:val="none" w:sz="0" w:space="0" w:color="auto"/>
        <w:bottom w:val="none" w:sz="0" w:space="0" w:color="auto"/>
        <w:right w:val="none" w:sz="0" w:space="0" w:color="auto"/>
      </w:divBdr>
    </w:div>
    <w:div w:id="1823693602">
      <w:bodyDiv w:val="1"/>
      <w:marLeft w:val="0"/>
      <w:marRight w:val="0"/>
      <w:marTop w:val="0"/>
      <w:marBottom w:val="0"/>
      <w:divBdr>
        <w:top w:val="none" w:sz="0" w:space="0" w:color="auto"/>
        <w:left w:val="none" w:sz="0" w:space="0" w:color="auto"/>
        <w:bottom w:val="none" w:sz="0" w:space="0" w:color="auto"/>
        <w:right w:val="none" w:sz="0" w:space="0" w:color="auto"/>
      </w:divBdr>
    </w:div>
    <w:div w:id="1853765884">
      <w:bodyDiv w:val="1"/>
      <w:marLeft w:val="0"/>
      <w:marRight w:val="0"/>
      <w:marTop w:val="0"/>
      <w:marBottom w:val="0"/>
      <w:divBdr>
        <w:top w:val="none" w:sz="0" w:space="0" w:color="auto"/>
        <w:left w:val="none" w:sz="0" w:space="0" w:color="auto"/>
        <w:bottom w:val="none" w:sz="0" w:space="0" w:color="auto"/>
        <w:right w:val="none" w:sz="0" w:space="0" w:color="auto"/>
      </w:divBdr>
    </w:div>
    <w:div w:id="1924337747">
      <w:bodyDiv w:val="1"/>
      <w:marLeft w:val="0"/>
      <w:marRight w:val="0"/>
      <w:marTop w:val="0"/>
      <w:marBottom w:val="0"/>
      <w:divBdr>
        <w:top w:val="none" w:sz="0" w:space="0" w:color="auto"/>
        <w:left w:val="none" w:sz="0" w:space="0" w:color="auto"/>
        <w:bottom w:val="none" w:sz="0" w:space="0" w:color="auto"/>
        <w:right w:val="none" w:sz="0" w:space="0" w:color="auto"/>
      </w:divBdr>
    </w:div>
    <w:div w:id="1976527380">
      <w:bodyDiv w:val="1"/>
      <w:marLeft w:val="0"/>
      <w:marRight w:val="0"/>
      <w:marTop w:val="0"/>
      <w:marBottom w:val="0"/>
      <w:divBdr>
        <w:top w:val="none" w:sz="0" w:space="0" w:color="auto"/>
        <w:left w:val="none" w:sz="0" w:space="0" w:color="auto"/>
        <w:bottom w:val="none" w:sz="0" w:space="0" w:color="auto"/>
        <w:right w:val="none" w:sz="0" w:space="0" w:color="auto"/>
      </w:divBdr>
    </w:div>
    <w:div w:id="2066561701">
      <w:bodyDiv w:val="1"/>
      <w:marLeft w:val="0"/>
      <w:marRight w:val="0"/>
      <w:marTop w:val="0"/>
      <w:marBottom w:val="0"/>
      <w:divBdr>
        <w:top w:val="none" w:sz="0" w:space="0" w:color="auto"/>
        <w:left w:val="none" w:sz="0" w:space="0" w:color="auto"/>
        <w:bottom w:val="none" w:sz="0" w:space="0" w:color="auto"/>
        <w:right w:val="none" w:sz="0" w:space="0" w:color="auto"/>
      </w:divBdr>
    </w:div>
    <w:div w:id="21303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hyperlink" Target="http://www.ihe.net/uploadedFiles/Documents/ITI/IHE_ITI_TF_Vol2a.pdf" TargetMode="External"/><Relationship Id="rId39" Type="http://schemas.openxmlformats.org/officeDocument/2006/relationships/hyperlink" Target="http://www.ihe.net/Technical_Framework/upload/IHE_ITI_Suppl_XCA_Rev2-1_TI_2010-08-10.pdf" TargetMode="External"/><Relationship Id="rId21" Type="http://schemas.openxmlformats.org/officeDocument/2006/relationships/image" Target="media/image8.emf"/><Relationship Id="rId34" Type="http://schemas.openxmlformats.org/officeDocument/2006/relationships/hyperlink" Target="http://www.ihe.net/Technical_Framework/upload/IHE_ITI_Suppl_XCA_Rev2-1_TI_2010-08-10.pdf" TargetMode="External"/><Relationship Id="rId42" Type="http://schemas.openxmlformats.org/officeDocument/2006/relationships/hyperlink" Target="http://www.ihe.net/uploadedFiles/Documents/ITI/IHE_ITI_TF_Vol2x.pdf" TargetMode="External"/><Relationship Id="rId47" Type="http://schemas.openxmlformats.org/officeDocument/2006/relationships/hyperlink" Target="http://www.ihe.net/uploadedFiles/Documents/ITI/IHE_ITI_TF_Vol2b.pdf" TargetMode="External"/><Relationship Id="rId50" Type="http://schemas.openxmlformats.org/officeDocument/2006/relationships/hyperlink" Target="http://www.ihe.net/uploadedFiles/Documents/ITI/IHE_ITI_TF_Vol2b.pdf" TargetMode="External"/><Relationship Id="rId55" Type="http://schemas.openxmlformats.org/officeDocument/2006/relationships/hyperlink" Target="http://www.ihe.net/uploadedFiles/Documents/ITI/IHE_ITI_TF_Vol3.pdf" TargetMode="External"/><Relationship Id="rId63"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ihe.net/uploadedFiles/Documents/ITI/IHE_ITI_TF_Vol3.pdf" TargetMode="External"/><Relationship Id="rId41" Type="http://schemas.openxmlformats.org/officeDocument/2006/relationships/hyperlink" Target="http://www.ihe.net/Technical_Framework/upload/IHE_ITI_Suppl_XCA_Rev2-1_TI_2010-08-10.pdf" TargetMode="External"/><Relationship Id="rId54" Type="http://schemas.openxmlformats.org/officeDocument/2006/relationships/hyperlink" Target="http://www.ihe.net/uploadedFiles/Documents/ITI/IHE_ITI_TF_Vol3.pdf"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www.ietf.org/rfc/rfc2616.txt" TargetMode="External"/><Relationship Id="rId32" Type="http://schemas.openxmlformats.org/officeDocument/2006/relationships/hyperlink" Target="http://www.ihe.net/Technical_Framework/upload/IHE_ITI_Suppl_XCA_Rev2-1_TI_2010-08-10.pdf" TargetMode="External"/><Relationship Id="rId37" Type="http://schemas.openxmlformats.org/officeDocument/2006/relationships/hyperlink" Target="http://www.ihe.net/Technical_Framework/upload/IHE_ITI_Suppl_XCA_Rev2-1_TI_2010-08-10.pdf" TargetMode="External"/><Relationship Id="rId40" Type="http://schemas.openxmlformats.org/officeDocument/2006/relationships/hyperlink" Target="http://www.ihe.net/Technical_Framework/upload/IHE_ITI_Suppl_XCA_Rev2-1_TI_2010-08-10.pdf" TargetMode="External"/><Relationship Id="rId45" Type="http://schemas.openxmlformats.org/officeDocument/2006/relationships/hyperlink" Target="http://www.ihe.net/uploadedFiles/Documents/ITI/IHE_ITI_TF_Vol2b.pdf" TargetMode="External"/><Relationship Id="rId53" Type="http://schemas.openxmlformats.org/officeDocument/2006/relationships/hyperlink" Target="file:///C:/Business/Drajer/Contracts/Ai/SIT%20Platform%20TO/DAF/TechnicalWorkGroup/Document%20Based%20WG/Implementation%20Guide/&#8226;%09http:/www.hl7.org/documentcenter/public/ballots/2013SEP/downloads/CDA_SIFRAME_CCG2CCDA_R1_I1_2013SEP.zip" TargetMode="External"/><Relationship Id="rId58" Type="http://schemas.openxmlformats.org/officeDocument/2006/relationships/hyperlink" Target="http://www.ihe.net/uploadedFiles/Documents/ITI/IHE_ITI_TF_Vol3.pdf"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www.ietf.org/rfc/rfc2246.txt" TargetMode="External"/><Relationship Id="rId28" Type="http://schemas.openxmlformats.org/officeDocument/2006/relationships/hyperlink" Target="http://www.ihe.net/uploadedFiles/Documents/ITI/IHE_ITI_TF_Vol2x.pdf" TargetMode="External"/><Relationship Id="rId36" Type="http://schemas.openxmlformats.org/officeDocument/2006/relationships/hyperlink" Target="http://www.ihe.net/Technical_Framework/upload/IHE_ITI_Suppl_XCA_Rev2-1_TI_2010-08-10.pdf" TargetMode="External"/><Relationship Id="rId49" Type="http://schemas.openxmlformats.org/officeDocument/2006/relationships/hyperlink" Target="http://www.ihe.net/uploadedFiles/Documents/ITI/IHE_ITI_TF_Vol2x.pdf" TargetMode="External"/><Relationship Id="rId57" Type="http://schemas.openxmlformats.org/officeDocument/2006/relationships/hyperlink" Target="http://www.ihe.net/uploadedFiles/Documents/ITI/IHE_ITI_TF_Vol3.pdf" TargetMode="External"/><Relationship Id="rId61"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hyperlink" Target="http://www.ihe.net/Technical_Framework/upload/IHE_ITI_Suppl_XCA_Rev2-1_TI_2010-08-10.pdf" TargetMode="External"/><Relationship Id="rId44" Type="http://schemas.openxmlformats.org/officeDocument/2006/relationships/hyperlink" Target="http://www.ihe.net/uploadedFiles/Documents/ITI/IHE_ITI_TF_Vol2b.pdf" TargetMode="External"/><Relationship Id="rId52" Type="http://schemas.openxmlformats.org/officeDocument/2006/relationships/hyperlink" Target="http://www.ihe.net/uploadedFiles/Documents/ITI/IHE_ITI_TF_Vol2x.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image" Target="media/image9.emf"/><Relationship Id="rId27" Type="http://schemas.openxmlformats.org/officeDocument/2006/relationships/hyperlink" Target="http://www.ihe.net/uploadedFiles/Documents/ITI/IHE_ITI_TF_Vol2x.pdf" TargetMode="External"/><Relationship Id="rId30" Type="http://schemas.openxmlformats.org/officeDocument/2006/relationships/hyperlink" Target="http://www.ihe.net/Technical_Framework/upload/IHE_ITI_Suppl_XCPD.pdf" TargetMode="External"/><Relationship Id="rId35" Type="http://schemas.openxmlformats.org/officeDocument/2006/relationships/hyperlink" Target="http://www.ihe.net/Technical_Framework/upload/IHE_ITI_Suppl_XCA_Rev2-1_TI_2010-08-10.pdf" TargetMode="External"/><Relationship Id="rId43" Type="http://schemas.openxmlformats.org/officeDocument/2006/relationships/hyperlink" Target="http://www.ihe.net/uploadedFiles/Documents/ITI/IHE_ITI_TF_Vol2x.pdf" TargetMode="External"/><Relationship Id="rId48" Type="http://schemas.openxmlformats.org/officeDocument/2006/relationships/hyperlink" Target="http://www.ihe.net/uploadedFiles/Documents/ITI/IHE_ITI_TF_Vol2x.pdf" TargetMode="External"/><Relationship Id="rId56" Type="http://schemas.openxmlformats.org/officeDocument/2006/relationships/hyperlink" Target="http://www.ihe.net/uploadedFiles/Documents/ITI/IHE_ITI_TF_Vol3.pdf" TargetMode="External"/><Relationship Id="rId64"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hyperlink" Target="http://www.ihe.net/uploadedFiles/Documents/ITI/IHE_ITI_TF_Vol2x.pdf"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yperlink" Target="http://www.w3.org/TR/2007/REC-soap12-part1-20070427/" TargetMode="External"/><Relationship Id="rId33" Type="http://schemas.openxmlformats.org/officeDocument/2006/relationships/hyperlink" Target="http://www.ihe.net/Technical_Framework/upload/IHE_ITI_Suppl_XCA_Rev2-1_TI_2010-08-10.pdf" TargetMode="External"/><Relationship Id="rId38" Type="http://schemas.openxmlformats.org/officeDocument/2006/relationships/hyperlink" Target="http://www.ihe.net/Technical_Framework/upload/IHE_ITI_Suppl_XCA_Rev2-1_TI_2010-08-10.pdf" TargetMode="External"/><Relationship Id="rId46" Type="http://schemas.openxmlformats.org/officeDocument/2006/relationships/hyperlink" Target="http://www.ihe.net/uploadedFiles/Documents/ITI/IHE_ITI_TF_Vol2b.pdf" TargetMode="External"/><Relationship Id="rId5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SIFramework">
  <a:themeElements>
    <a:clrScheme name="S&amp;I">
      <a:dk1>
        <a:srgbClr val="002776"/>
      </a:dk1>
      <a:lt1>
        <a:srgbClr val="D8D8D8"/>
      </a:lt1>
      <a:dk2>
        <a:srgbClr val="002776"/>
      </a:dk2>
      <a:lt2>
        <a:srgbClr val="FFFFFF"/>
      </a:lt2>
      <a:accent1>
        <a:srgbClr val="002776"/>
      </a:accent1>
      <a:accent2>
        <a:srgbClr val="FF0000"/>
      </a:accent2>
      <a:accent3>
        <a:srgbClr val="00A1DE"/>
      </a:accent3>
      <a:accent4>
        <a:srgbClr val="C00000"/>
      </a:accent4>
      <a:accent5>
        <a:srgbClr val="72C7E7"/>
      </a:accent5>
      <a:accent6>
        <a:srgbClr val="7F7F7F"/>
      </a:accent6>
      <a:hlink>
        <a:srgbClr val="1361FF"/>
      </a:hlink>
      <a:folHlink>
        <a:srgbClr val="00A1D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2015-02-17T00:00:00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6944157FDD4324D960481391342A74F" ma:contentTypeVersion="1" ma:contentTypeDescription="Create a new document." ma:contentTypeScope="" ma:versionID="8a1a47f18ae7fe8988b6ab14d9859eaa">
  <xsd:schema xmlns:xsd="http://www.w3.org/2001/XMLSchema" xmlns:xs="http://www.w3.org/2001/XMLSchema" xmlns:p="http://schemas.microsoft.com/office/2006/metadata/properties" xmlns:ns3="7c743c6d-65b8-431e-8499-936c1deaf480" targetNamespace="http://schemas.microsoft.com/office/2006/metadata/properties" ma:root="true" ma:fieldsID="1b3e051e1bf724bfe32b440b71eae8c2" ns3:_="">
    <xsd:import namespace="7c743c6d-65b8-431e-8499-936c1deaf480"/>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43c6d-65b8-431e-8499-936c1deaf48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177C3-93C2-426D-8AE5-5C5E9797FEFB}">
  <ds:schemaRefs>
    <ds:schemaRef ds:uri="http://schemas.microsoft.com/sharepoint/v3/contenttype/forms"/>
  </ds:schemaRefs>
</ds:datastoreItem>
</file>

<file path=customXml/itemProps3.xml><?xml version="1.0" encoding="utf-8"?>
<ds:datastoreItem xmlns:ds="http://schemas.openxmlformats.org/officeDocument/2006/customXml" ds:itemID="{64C322AF-B290-41FC-BD17-3A16A8857794}">
  <ds:schemaRefs>
    <ds:schemaRef ds:uri="http://schemas.microsoft.com/office/2006/metadata/properties"/>
  </ds:schemaRefs>
</ds:datastoreItem>
</file>

<file path=customXml/itemProps4.xml><?xml version="1.0" encoding="utf-8"?>
<ds:datastoreItem xmlns:ds="http://schemas.openxmlformats.org/officeDocument/2006/customXml" ds:itemID="{2D002C50-0357-4584-B3BF-45B94C427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43c6d-65b8-431e-8499-936c1deaf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719ED7-88B7-4A29-A640-F55443DA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20804</Words>
  <Characters>118584</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139110</CharactersWithSpaces>
  <SharedDoc>false</SharedDoc>
  <HLinks>
    <vt:vector size="1164" baseType="variant">
      <vt:variant>
        <vt:i4>4259842</vt:i4>
      </vt:variant>
      <vt:variant>
        <vt:i4>2303</vt:i4>
      </vt:variant>
      <vt:variant>
        <vt:i4>0</vt:i4>
      </vt:variant>
      <vt:variant>
        <vt:i4>5</vt:i4>
      </vt:variant>
      <vt:variant>
        <vt:lpwstr>http://www.hl7.org/v3ballot2012may/html/dams/uvsec/uvsec.html</vt:lpwstr>
      </vt:variant>
      <vt:variant>
        <vt:lpwstr/>
      </vt:variant>
      <vt:variant>
        <vt:i4>5505121</vt:i4>
      </vt:variant>
      <vt:variant>
        <vt:i4>2257</vt:i4>
      </vt:variant>
      <vt:variant>
        <vt:i4>0</vt:i4>
      </vt:variant>
      <vt:variant>
        <vt:i4>5</vt:i4>
      </vt:variant>
      <vt:variant>
        <vt:lpwstr>http://healthit.hhs.gov/...pt/.../metadata-analysis-power-team-06-22-11_pdf</vt:lpwstr>
      </vt:variant>
      <vt:variant>
        <vt:lpwstr/>
      </vt:variant>
      <vt:variant>
        <vt:i4>8126560</vt:i4>
      </vt:variant>
      <vt:variant>
        <vt:i4>2254</vt:i4>
      </vt:variant>
      <vt:variant>
        <vt:i4>0</vt:i4>
      </vt:variant>
      <vt:variant>
        <vt:i4>5</vt:i4>
      </vt:variant>
      <vt:variant>
        <vt:lpwstr>http://www.hl7.org/</vt:lpwstr>
      </vt:variant>
      <vt:variant>
        <vt:lpwstr/>
      </vt:variant>
      <vt:variant>
        <vt:i4>720918</vt:i4>
      </vt:variant>
      <vt:variant>
        <vt:i4>2251</vt:i4>
      </vt:variant>
      <vt:variant>
        <vt:i4>0</vt:i4>
      </vt:variant>
      <vt:variant>
        <vt:i4>5</vt:i4>
      </vt:variant>
      <vt:variant>
        <vt:lpwstr>http://gforge.hl7.org/gf/download/.../CDAR2_CD_IG_D2_2010MAY.pdf</vt:lpwstr>
      </vt:variant>
      <vt:variant>
        <vt:lpwstr/>
      </vt:variant>
      <vt:variant>
        <vt:i4>2293792</vt:i4>
      </vt:variant>
      <vt:variant>
        <vt:i4>2248</vt:i4>
      </vt:variant>
      <vt:variant>
        <vt:i4>0</vt:i4>
      </vt:variant>
      <vt:variant>
        <vt:i4>5</vt:i4>
      </vt:variant>
      <vt:variant>
        <vt:lpwstr>http://docs.oasis-open.org/security/xspa/v1.0/saml-xspa-1.0-os.pdf</vt:lpwstr>
      </vt:variant>
      <vt:variant>
        <vt:lpwstr/>
      </vt:variant>
      <vt:variant>
        <vt:i4>5308514</vt:i4>
      </vt:variant>
      <vt:variant>
        <vt:i4>2245</vt:i4>
      </vt:variant>
      <vt:variant>
        <vt:i4>0</vt:i4>
      </vt:variant>
      <vt:variant>
        <vt:i4>5</vt:i4>
      </vt:variant>
      <vt:variant>
        <vt:lpwstr>http://docs.oasis-open.org/xacml/2.0/access_control-xacml-2.0-saml-profile-spec-os.pdf</vt:lpwstr>
      </vt:variant>
      <vt:variant>
        <vt:lpwstr/>
      </vt:variant>
      <vt:variant>
        <vt:i4>3342404</vt:i4>
      </vt:variant>
      <vt:variant>
        <vt:i4>2242</vt:i4>
      </vt:variant>
      <vt:variant>
        <vt:i4>0</vt:i4>
      </vt:variant>
      <vt:variant>
        <vt:i4>5</vt:i4>
      </vt:variant>
      <vt:variant>
        <vt:lpwstr>http://wiki.directproject.org/file/view/2011-03-09 PDF - XDR and XDM for Direct Messaging Specification_FINAL.pdf</vt:lpwstr>
      </vt:variant>
      <vt:variant>
        <vt:lpwstr/>
      </vt:variant>
      <vt:variant>
        <vt:i4>1900626</vt:i4>
      </vt:variant>
      <vt:variant>
        <vt:i4>2239</vt:i4>
      </vt:variant>
      <vt:variant>
        <vt:i4>0</vt:i4>
      </vt:variant>
      <vt:variant>
        <vt:i4>5</vt:i4>
      </vt:variant>
      <vt:variant>
        <vt:lpwstr>http://healthit.hhs.gov/portal/server.pt/gateway/PTARGS_0_11673_910547_0_0_18/NHIN_RetrieveDocumentsProductionSpecification_v2.0.pdf</vt:lpwstr>
      </vt:variant>
      <vt:variant>
        <vt:lpwstr/>
      </vt:variant>
      <vt:variant>
        <vt:i4>458838</vt:i4>
      </vt:variant>
      <vt:variant>
        <vt:i4>2236</vt:i4>
      </vt:variant>
      <vt:variant>
        <vt:i4>0</vt:i4>
      </vt:variant>
      <vt:variant>
        <vt:i4>5</vt:i4>
      </vt:variant>
      <vt:variant>
        <vt:lpwstr>http://healthit.hhs.gov/portal/server.pt/gateway/PTARGS_0_11673_910546_0_0_18/NHIN_QueryforDocumentsProductionSpecification_v2.0.pdf</vt:lpwstr>
      </vt:variant>
      <vt:variant>
        <vt:lpwstr/>
      </vt:variant>
      <vt:variant>
        <vt:i4>1835090</vt:i4>
      </vt:variant>
      <vt:variant>
        <vt:i4>2233</vt:i4>
      </vt:variant>
      <vt:variant>
        <vt:i4>0</vt:i4>
      </vt:variant>
      <vt:variant>
        <vt:i4>5</vt:i4>
      </vt:variant>
      <vt:variant>
        <vt:lpwstr>http://healthit.hhs.gov/portal/server.pt/gateway/PTARGS_0_11673_910523_0_0_18/NHIN_MessagingPlatformProductionSpecification_v2.0.pdf</vt:lpwstr>
      </vt:variant>
      <vt:variant>
        <vt:lpwstr/>
      </vt:variant>
      <vt:variant>
        <vt:i4>3735655</vt:i4>
      </vt:variant>
      <vt:variant>
        <vt:i4>2230</vt:i4>
      </vt:variant>
      <vt:variant>
        <vt:i4>0</vt:i4>
      </vt:variant>
      <vt:variant>
        <vt:i4>5</vt:i4>
      </vt:variant>
      <vt:variant>
        <vt:lpwstr>http://healthit.hhs.gov/portal/server.pt/gateway/PTARGS_0_11673_910545_0_0_18/NHIN_AuthorizationFrameworkProductionSpecification_v2.0.pdf</vt:lpwstr>
      </vt:variant>
      <vt:variant>
        <vt:lpwstr/>
      </vt:variant>
      <vt:variant>
        <vt:i4>7143446</vt:i4>
      </vt:variant>
      <vt:variant>
        <vt:i4>2227</vt:i4>
      </vt:variant>
      <vt:variant>
        <vt:i4>0</vt:i4>
      </vt:variant>
      <vt:variant>
        <vt:i4>5</vt:i4>
      </vt:variant>
      <vt:variant>
        <vt:lpwstr>http://www.ihe.net/Technical_Framework/upload/IHE_ITI_TF_Rev8-0_Vol2b_FT_2011-08-19.pdf</vt:lpwstr>
      </vt:variant>
      <vt:variant>
        <vt:lpwstr/>
      </vt:variant>
      <vt:variant>
        <vt:i4>7143445</vt:i4>
      </vt:variant>
      <vt:variant>
        <vt:i4>2224</vt:i4>
      </vt:variant>
      <vt:variant>
        <vt:i4>0</vt:i4>
      </vt:variant>
      <vt:variant>
        <vt:i4>5</vt:i4>
      </vt:variant>
      <vt:variant>
        <vt:lpwstr>http://www.ihe.net/Technical_Framework/upload/IHE_ITI_TF_Rev8-0_Vol2a_FT_2011-08-19.pdf</vt:lpwstr>
      </vt:variant>
      <vt:variant>
        <vt:lpwstr/>
      </vt:variant>
      <vt:variant>
        <vt:i4>2228318</vt:i4>
      </vt:variant>
      <vt:variant>
        <vt:i4>2221</vt:i4>
      </vt:variant>
      <vt:variant>
        <vt:i4>0</vt:i4>
      </vt:variant>
      <vt:variant>
        <vt:i4>5</vt:i4>
      </vt:variant>
      <vt:variant>
        <vt:lpwstr>http://www.ihe.net/Technical_Framework/upload/IHE_ITI_TF_Rev8-0_Vol1_FT_2011-08-19.pdf</vt:lpwstr>
      </vt:variant>
      <vt:variant>
        <vt:lpwstr/>
      </vt:variant>
      <vt:variant>
        <vt:i4>3866725</vt:i4>
      </vt:variant>
      <vt:variant>
        <vt:i4>2218</vt:i4>
      </vt:variant>
      <vt:variant>
        <vt:i4>0</vt:i4>
      </vt:variant>
      <vt:variant>
        <vt:i4>5</vt:i4>
      </vt:variant>
      <vt:variant>
        <vt:lpwstr>http://exchange-specifications.wikispaces.com/file/view/ESMD_XDR_Production_Specification_v1.0.pdf</vt:lpwstr>
      </vt:variant>
      <vt:variant>
        <vt:lpwstr/>
      </vt:variant>
      <vt:variant>
        <vt:i4>8126549</vt:i4>
      </vt:variant>
      <vt:variant>
        <vt:i4>2215</vt:i4>
      </vt:variant>
      <vt:variant>
        <vt:i4>0</vt:i4>
      </vt:variant>
      <vt:variant>
        <vt:i4>5</vt:i4>
      </vt:variant>
      <vt:variant>
        <vt:lpwstr>http://www.ihe.net/Technical_Framework/upload/IHE_ITI_Suppl_MHD_Rev1-0_PC_2012-06-05.pdf</vt:lpwstr>
      </vt:variant>
      <vt:variant>
        <vt:lpwstr/>
      </vt:variant>
      <vt:variant>
        <vt:i4>6160473</vt:i4>
      </vt:variant>
      <vt:variant>
        <vt:i4>2212</vt:i4>
      </vt:variant>
      <vt:variant>
        <vt:i4>0</vt:i4>
      </vt:variant>
      <vt:variant>
        <vt:i4>5</vt:i4>
      </vt:variant>
      <vt:variant>
        <vt:lpwstr>http://www.projecthdata.org/documents/pubs/HL7 hData Record Format 1.0-working copy 20110720.docx</vt:lpwstr>
      </vt:variant>
      <vt:variant>
        <vt:lpwstr/>
      </vt:variant>
      <vt:variant>
        <vt:i4>2162746</vt:i4>
      </vt:variant>
      <vt:variant>
        <vt:i4>2209</vt:i4>
      </vt:variant>
      <vt:variant>
        <vt:i4>0</vt:i4>
      </vt:variant>
      <vt:variant>
        <vt:i4>5</vt:i4>
      </vt:variant>
      <vt:variant>
        <vt:lpwstr>http://www.astm.org/Standards/E2147.htm</vt:lpwstr>
      </vt:variant>
      <vt:variant>
        <vt:lpwstr/>
      </vt:variant>
      <vt:variant>
        <vt:i4>4390933</vt:i4>
      </vt:variant>
      <vt:variant>
        <vt:i4>2206</vt:i4>
      </vt:variant>
      <vt:variant>
        <vt:i4>0</vt:i4>
      </vt:variant>
      <vt:variant>
        <vt:i4>5</vt:i4>
      </vt:variant>
      <vt:variant>
        <vt:lpwstr>http://ecfr.gpoaccess.gov/cgi/t/text/text-idx?c=ecfr&amp;tpl=/ecfrbrowse/Title42/42cfr2_main_02.tpl</vt:lpwstr>
      </vt:variant>
      <vt:variant>
        <vt:lpwstr/>
      </vt:variant>
      <vt:variant>
        <vt:i4>1376337</vt:i4>
      </vt:variant>
      <vt:variant>
        <vt:i4>2203</vt:i4>
      </vt:variant>
      <vt:variant>
        <vt:i4>0</vt:i4>
      </vt:variant>
      <vt:variant>
        <vt:i4>5</vt:i4>
      </vt:variant>
      <vt:variant>
        <vt:lpwstr>http://wiki.siframework.org/file/view/SIFramework_DS4P_UC_v2+0_20120313.docx</vt:lpwstr>
      </vt:variant>
      <vt:variant>
        <vt:lpwstr/>
      </vt:variant>
      <vt:variant>
        <vt:i4>4522087</vt:i4>
      </vt:variant>
      <vt:variant>
        <vt:i4>2155</vt:i4>
      </vt:variant>
      <vt:variant>
        <vt:i4>0</vt:i4>
      </vt:variant>
      <vt:variant>
        <vt:i4>5</vt:i4>
      </vt:variant>
      <vt:variant>
        <vt:lpwstr/>
      </vt:variant>
      <vt:variant>
        <vt:lpwstr>_Example_of_XDS</vt:lpwstr>
      </vt:variant>
      <vt:variant>
        <vt:i4>4128770</vt:i4>
      </vt:variant>
      <vt:variant>
        <vt:i4>2152</vt:i4>
      </vt:variant>
      <vt:variant>
        <vt:i4>0</vt:i4>
      </vt:variant>
      <vt:variant>
        <vt:i4>5</vt:i4>
      </vt:variant>
      <vt:variant>
        <vt:lpwstr/>
      </vt:variant>
      <vt:variant>
        <vt:lpwstr>_Example_of_Response</vt:lpwstr>
      </vt:variant>
      <vt:variant>
        <vt:i4>7929970</vt:i4>
      </vt:variant>
      <vt:variant>
        <vt:i4>2149</vt:i4>
      </vt:variant>
      <vt:variant>
        <vt:i4>0</vt:i4>
      </vt:variant>
      <vt:variant>
        <vt:i4>5</vt:i4>
      </vt:variant>
      <vt:variant>
        <vt:lpwstr/>
      </vt:variant>
      <vt:variant>
        <vt:lpwstr>_Example_of_Query_1</vt:lpwstr>
      </vt:variant>
      <vt:variant>
        <vt:i4>5439607</vt:i4>
      </vt:variant>
      <vt:variant>
        <vt:i4>2146</vt:i4>
      </vt:variant>
      <vt:variant>
        <vt:i4>0</vt:i4>
      </vt:variant>
      <vt:variant>
        <vt:i4>5</vt:i4>
      </vt:variant>
      <vt:variant>
        <vt:lpwstr/>
      </vt:variant>
      <vt:variant>
        <vt:lpwstr>_Example_of_Consent</vt:lpwstr>
      </vt:variant>
      <vt:variant>
        <vt:i4>2490379</vt:i4>
      </vt:variant>
      <vt:variant>
        <vt:i4>2143</vt:i4>
      </vt:variant>
      <vt:variant>
        <vt:i4>0</vt:i4>
      </vt:variant>
      <vt:variant>
        <vt:i4>5</vt:i4>
      </vt:variant>
      <vt:variant>
        <vt:lpwstr/>
      </vt:variant>
      <vt:variant>
        <vt:lpwstr>_Example_of_Query</vt:lpwstr>
      </vt:variant>
      <vt:variant>
        <vt:i4>7864430</vt:i4>
      </vt:variant>
      <vt:variant>
        <vt:i4>2140</vt:i4>
      </vt:variant>
      <vt:variant>
        <vt:i4>0</vt:i4>
      </vt:variant>
      <vt:variant>
        <vt:i4>5</vt:i4>
      </vt:variant>
      <vt:variant>
        <vt:lpwstr/>
      </vt:variant>
      <vt:variant>
        <vt:lpwstr>Entry_Tagging_XACML</vt:lpwstr>
      </vt:variant>
      <vt:variant>
        <vt:i4>2818066</vt:i4>
      </vt:variant>
      <vt:variant>
        <vt:i4>2137</vt:i4>
      </vt:variant>
      <vt:variant>
        <vt:i4>0</vt:i4>
      </vt:variant>
      <vt:variant>
        <vt:i4>5</vt:i4>
      </vt:variant>
      <vt:variant>
        <vt:lpwstr/>
      </vt:variant>
      <vt:variant>
        <vt:lpwstr>Entry_Tagging</vt:lpwstr>
      </vt:variant>
      <vt:variant>
        <vt:i4>6291469</vt:i4>
      </vt:variant>
      <vt:variant>
        <vt:i4>2134</vt:i4>
      </vt:variant>
      <vt:variant>
        <vt:i4>0</vt:i4>
      </vt:variant>
      <vt:variant>
        <vt:i4>5</vt:i4>
      </vt:variant>
      <vt:variant>
        <vt:lpwstr/>
      </vt:variant>
      <vt:variant>
        <vt:lpwstr>Sec_Tagging2</vt:lpwstr>
      </vt:variant>
      <vt:variant>
        <vt:i4>5374058</vt:i4>
      </vt:variant>
      <vt:variant>
        <vt:i4>2131</vt:i4>
      </vt:variant>
      <vt:variant>
        <vt:i4>0</vt:i4>
      </vt:variant>
      <vt:variant>
        <vt:i4>5</vt:i4>
      </vt:variant>
      <vt:variant>
        <vt:lpwstr/>
      </vt:variant>
      <vt:variant>
        <vt:lpwstr>Sec_Tagging</vt:lpwstr>
      </vt:variant>
      <vt:variant>
        <vt:i4>5767293</vt:i4>
      </vt:variant>
      <vt:variant>
        <vt:i4>2128</vt:i4>
      </vt:variant>
      <vt:variant>
        <vt:i4>0</vt:i4>
      </vt:variant>
      <vt:variant>
        <vt:i4>5</vt:i4>
      </vt:variant>
      <vt:variant>
        <vt:lpwstr/>
      </vt:variant>
      <vt:variant>
        <vt:lpwstr>Doc_Tagging</vt:lpwstr>
      </vt:variant>
      <vt:variant>
        <vt:i4>6750279</vt:i4>
      </vt:variant>
      <vt:variant>
        <vt:i4>2125</vt:i4>
      </vt:variant>
      <vt:variant>
        <vt:i4>0</vt:i4>
      </vt:variant>
      <vt:variant>
        <vt:i4>5</vt:i4>
      </vt:variant>
      <vt:variant>
        <vt:lpwstr/>
      </vt:variant>
      <vt:variant>
        <vt:lpwstr>_CDA_Consent_Directive</vt:lpwstr>
      </vt:variant>
      <vt:variant>
        <vt:i4>6357067</vt:i4>
      </vt:variant>
      <vt:variant>
        <vt:i4>2122</vt:i4>
      </vt:variant>
      <vt:variant>
        <vt:i4>0</vt:i4>
      </vt:variant>
      <vt:variant>
        <vt:i4>5</vt:i4>
      </vt:variant>
      <vt:variant>
        <vt:lpwstr/>
      </vt:variant>
      <vt:variant>
        <vt:lpwstr>_Defining_Allowed_Purposes</vt:lpwstr>
      </vt:variant>
      <vt:variant>
        <vt:i4>6946892</vt:i4>
      </vt:variant>
      <vt:variant>
        <vt:i4>2119</vt:i4>
      </vt:variant>
      <vt:variant>
        <vt:i4>0</vt:i4>
      </vt:variant>
      <vt:variant>
        <vt:i4>5</vt:i4>
      </vt:variant>
      <vt:variant>
        <vt:lpwstr/>
      </vt:variant>
      <vt:variant>
        <vt:lpwstr>SAML_Assertion2</vt:lpwstr>
      </vt:variant>
      <vt:variant>
        <vt:i4>6946892</vt:i4>
      </vt:variant>
      <vt:variant>
        <vt:i4>2116</vt:i4>
      </vt:variant>
      <vt:variant>
        <vt:i4>0</vt:i4>
      </vt:variant>
      <vt:variant>
        <vt:i4>5</vt:i4>
      </vt:variant>
      <vt:variant>
        <vt:lpwstr/>
      </vt:variant>
      <vt:variant>
        <vt:lpwstr>SAML_Assertion1</vt:lpwstr>
      </vt:variant>
      <vt:variant>
        <vt:i4>3342407</vt:i4>
      </vt:variant>
      <vt:variant>
        <vt:i4>2113</vt:i4>
      </vt:variant>
      <vt:variant>
        <vt:i4>0</vt:i4>
      </vt:variant>
      <vt:variant>
        <vt:i4>5</vt:i4>
      </vt:variant>
      <vt:variant>
        <vt:lpwstr/>
      </vt:variant>
      <vt:variant>
        <vt:lpwstr>_CDA_R2_Entry</vt:lpwstr>
      </vt:variant>
      <vt:variant>
        <vt:i4>5308463</vt:i4>
      </vt:variant>
      <vt:variant>
        <vt:i4>2110</vt:i4>
      </vt:variant>
      <vt:variant>
        <vt:i4>0</vt:i4>
      </vt:variant>
      <vt:variant>
        <vt:i4>5</vt:i4>
      </vt:variant>
      <vt:variant>
        <vt:lpwstr/>
      </vt:variant>
      <vt:variant>
        <vt:lpwstr>_CDA_R2_Section</vt:lpwstr>
      </vt:variant>
      <vt:variant>
        <vt:i4>6029370</vt:i4>
      </vt:variant>
      <vt:variant>
        <vt:i4>2107</vt:i4>
      </vt:variant>
      <vt:variant>
        <vt:i4>0</vt:i4>
      </vt:variant>
      <vt:variant>
        <vt:i4>5</vt:i4>
      </vt:variant>
      <vt:variant>
        <vt:lpwstr/>
      </vt:variant>
      <vt:variant>
        <vt:lpwstr>_CDA_R2_Header</vt:lpwstr>
      </vt:variant>
      <vt:variant>
        <vt:i4>5701675</vt:i4>
      </vt:variant>
      <vt:variant>
        <vt:i4>2104</vt:i4>
      </vt:variant>
      <vt:variant>
        <vt:i4>0</vt:i4>
      </vt:variant>
      <vt:variant>
        <vt:i4>5</vt:i4>
      </vt:variant>
      <vt:variant>
        <vt:lpwstr/>
      </vt:variant>
      <vt:variant>
        <vt:lpwstr>_XDR/XDS_Metadata_1</vt:lpwstr>
      </vt:variant>
      <vt:variant>
        <vt:i4>5963846</vt:i4>
      </vt:variant>
      <vt:variant>
        <vt:i4>2101</vt:i4>
      </vt:variant>
      <vt:variant>
        <vt:i4>0</vt:i4>
      </vt:variant>
      <vt:variant>
        <vt:i4>5</vt:i4>
      </vt:variant>
      <vt:variant>
        <vt:lpwstr/>
      </vt:variant>
      <vt:variant>
        <vt:lpwstr>_SOAP_Body</vt:lpwstr>
      </vt:variant>
      <vt:variant>
        <vt:i4>4980827</vt:i4>
      </vt:variant>
      <vt:variant>
        <vt:i4>2098</vt:i4>
      </vt:variant>
      <vt:variant>
        <vt:i4>0</vt:i4>
      </vt:variant>
      <vt:variant>
        <vt:i4>5</vt:i4>
      </vt:variant>
      <vt:variant>
        <vt:lpwstr/>
      </vt:variant>
      <vt:variant>
        <vt:lpwstr>_SAML_Assertion</vt:lpwstr>
      </vt:variant>
      <vt:variant>
        <vt:i4>1245238</vt:i4>
      </vt:variant>
      <vt:variant>
        <vt:i4>2095</vt:i4>
      </vt:variant>
      <vt:variant>
        <vt:i4>0</vt:i4>
      </vt:variant>
      <vt:variant>
        <vt:i4>5</vt:i4>
      </vt:variant>
      <vt:variant>
        <vt:lpwstr/>
      </vt:variant>
      <vt:variant>
        <vt:lpwstr>_Toc323654344</vt:lpwstr>
      </vt:variant>
      <vt:variant>
        <vt:i4>1245238</vt:i4>
      </vt:variant>
      <vt:variant>
        <vt:i4>2092</vt:i4>
      </vt:variant>
      <vt:variant>
        <vt:i4>0</vt:i4>
      </vt:variant>
      <vt:variant>
        <vt:i4>5</vt:i4>
      </vt:variant>
      <vt:variant>
        <vt:lpwstr/>
      </vt:variant>
      <vt:variant>
        <vt:lpwstr>_Toc323654344</vt:lpwstr>
      </vt:variant>
      <vt:variant>
        <vt:i4>1441806</vt:i4>
      </vt:variant>
      <vt:variant>
        <vt:i4>2089</vt:i4>
      </vt:variant>
      <vt:variant>
        <vt:i4>0</vt:i4>
      </vt:variant>
      <vt:variant>
        <vt:i4>5</vt:i4>
      </vt:variant>
      <vt:variant>
        <vt:lpwstr/>
      </vt:variant>
      <vt:variant>
        <vt:lpwstr>_Transport_Mechanism</vt:lpwstr>
      </vt:variant>
      <vt:variant>
        <vt:i4>4521988</vt:i4>
      </vt:variant>
      <vt:variant>
        <vt:i4>2008</vt:i4>
      </vt:variant>
      <vt:variant>
        <vt:i4>0</vt:i4>
      </vt:variant>
      <vt:variant>
        <vt:i4>5</vt:i4>
      </vt:variant>
      <vt:variant>
        <vt:lpwstr>http://www.w3.org/2001/XMLSchema-instance</vt:lpwstr>
      </vt:variant>
      <vt:variant>
        <vt:lpwstr/>
      </vt:variant>
      <vt:variant>
        <vt:i4>7602300</vt:i4>
      </vt:variant>
      <vt:variant>
        <vt:i4>2005</vt:i4>
      </vt:variant>
      <vt:variant>
        <vt:i4>0</vt:i4>
      </vt:variant>
      <vt:variant>
        <vt:i4>5</vt:i4>
      </vt:variant>
      <vt:variant>
        <vt:lpwstr>http://localhost:9085/axis2/services/xdsregistryb%3c/wsa:To</vt:lpwstr>
      </vt:variant>
      <vt:variant>
        <vt:lpwstr/>
      </vt:variant>
      <vt:variant>
        <vt:i4>4653160</vt:i4>
      </vt:variant>
      <vt:variant>
        <vt:i4>1209</vt:i4>
      </vt:variant>
      <vt:variant>
        <vt:i4>0</vt:i4>
      </vt:variant>
      <vt:variant>
        <vt:i4>5</vt:i4>
      </vt:variant>
      <vt:variant>
        <vt:lpwstr>http://wiki.ihe.net/index.php?title=XDS.b_Implementation</vt:lpwstr>
      </vt:variant>
      <vt:variant>
        <vt:lpwstr>Annotated_Transaction_Examples</vt:lpwstr>
      </vt:variant>
      <vt:variant>
        <vt:i4>8060985</vt:i4>
      </vt:variant>
      <vt:variant>
        <vt:i4>1194</vt:i4>
      </vt:variant>
      <vt:variant>
        <vt:i4>0</vt:i4>
      </vt:variant>
      <vt:variant>
        <vt:i4>5</vt:i4>
      </vt:variant>
      <vt:variant>
        <vt:lpwstr>http://www.projecthdata.org/documents.html</vt:lpwstr>
      </vt:variant>
      <vt:variant>
        <vt:lpwstr/>
      </vt:variant>
      <vt:variant>
        <vt:i4>262170</vt:i4>
      </vt:variant>
      <vt:variant>
        <vt:i4>1188</vt:i4>
      </vt:variant>
      <vt:variant>
        <vt:i4>0</vt:i4>
      </vt:variant>
      <vt:variant>
        <vt:i4>5</vt:i4>
      </vt:variant>
      <vt:variant>
        <vt:lpwstr>http://localhost:5000/axis2/services/xdsrepositoryb%3c/wsa:To</vt:lpwstr>
      </vt:variant>
      <vt:variant>
        <vt:lpwstr/>
      </vt:variant>
      <vt:variant>
        <vt:i4>1114171</vt:i4>
      </vt:variant>
      <vt:variant>
        <vt:i4>875</vt:i4>
      </vt:variant>
      <vt:variant>
        <vt:i4>0</vt:i4>
      </vt:variant>
      <vt:variant>
        <vt:i4>5</vt:i4>
      </vt:variant>
      <vt:variant>
        <vt:lpwstr/>
      </vt:variant>
      <vt:variant>
        <vt:lpwstr>_Toc329010048</vt:lpwstr>
      </vt:variant>
      <vt:variant>
        <vt:i4>1114171</vt:i4>
      </vt:variant>
      <vt:variant>
        <vt:i4>869</vt:i4>
      </vt:variant>
      <vt:variant>
        <vt:i4>0</vt:i4>
      </vt:variant>
      <vt:variant>
        <vt:i4>5</vt:i4>
      </vt:variant>
      <vt:variant>
        <vt:lpwstr/>
      </vt:variant>
      <vt:variant>
        <vt:lpwstr>_Toc329010047</vt:lpwstr>
      </vt:variant>
      <vt:variant>
        <vt:i4>1114171</vt:i4>
      </vt:variant>
      <vt:variant>
        <vt:i4>863</vt:i4>
      </vt:variant>
      <vt:variant>
        <vt:i4>0</vt:i4>
      </vt:variant>
      <vt:variant>
        <vt:i4>5</vt:i4>
      </vt:variant>
      <vt:variant>
        <vt:lpwstr/>
      </vt:variant>
      <vt:variant>
        <vt:lpwstr>_Toc329010046</vt:lpwstr>
      </vt:variant>
      <vt:variant>
        <vt:i4>1114171</vt:i4>
      </vt:variant>
      <vt:variant>
        <vt:i4>857</vt:i4>
      </vt:variant>
      <vt:variant>
        <vt:i4>0</vt:i4>
      </vt:variant>
      <vt:variant>
        <vt:i4>5</vt:i4>
      </vt:variant>
      <vt:variant>
        <vt:lpwstr/>
      </vt:variant>
      <vt:variant>
        <vt:lpwstr>_Toc329010045</vt:lpwstr>
      </vt:variant>
      <vt:variant>
        <vt:i4>1114171</vt:i4>
      </vt:variant>
      <vt:variant>
        <vt:i4>851</vt:i4>
      </vt:variant>
      <vt:variant>
        <vt:i4>0</vt:i4>
      </vt:variant>
      <vt:variant>
        <vt:i4>5</vt:i4>
      </vt:variant>
      <vt:variant>
        <vt:lpwstr/>
      </vt:variant>
      <vt:variant>
        <vt:lpwstr>_Toc329010044</vt:lpwstr>
      </vt:variant>
      <vt:variant>
        <vt:i4>1114171</vt:i4>
      </vt:variant>
      <vt:variant>
        <vt:i4>845</vt:i4>
      </vt:variant>
      <vt:variant>
        <vt:i4>0</vt:i4>
      </vt:variant>
      <vt:variant>
        <vt:i4>5</vt:i4>
      </vt:variant>
      <vt:variant>
        <vt:lpwstr/>
      </vt:variant>
      <vt:variant>
        <vt:lpwstr>_Toc329010043</vt:lpwstr>
      </vt:variant>
      <vt:variant>
        <vt:i4>1114171</vt:i4>
      </vt:variant>
      <vt:variant>
        <vt:i4>839</vt:i4>
      </vt:variant>
      <vt:variant>
        <vt:i4>0</vt:i4>
      </vt:variant>
      <vt:variant>
        <vt:i4>5</vt:i4>
      </vt:variant>
      <vt:variant>
        <vt:lpwstr/>
      </vt:variant>
      <vt:variant>
        <vt:lpwstr>_Toc329010042</vt:lpwstr>
      </vt:variant>
      <vt:variant>
        <vt:i4>1114171</vt:i4>
      </vt:variant>
      <vt:variant>
        <vt:i4>833</vt:i4>
      </vt:variant>
      <vt:variant>
        <vt:i4>0</vt:i4>
      </vt:variant>
      <vt:variant>
        <vt:i4>5</vt:i4>
      </vt:variant>
      <vt:variant>
        <vt:lpwstr/>
      </vt:variant>
      <vt:variant>
        <vt:lpwstr>_Toc329010041</vt:lpwstr>
      </vt:variant>
      <vt:variant>
        <vt:i4>1114171</vt:i4>
      </vt:variant>
      <vt:variant>
        <vt:i4>827</vt:i4>
      </vt:variant>
      <vt:variant>
        <vt:i4>0</vt:i4>
      </vt:variant>
      <vt:variant>
        <vt:i4>5</vt:i4>
      </vt:variant>
      <vt:variant>
        <vt:lpwstr/>
      </vt:variant>
      <vt:variant>
        <vt:lpwstr>_Toc329010040</vt:lpwstr>
      </vt:variant>
      <vt:variant>
        <vt:i4>1441851</vt:i4>
      </vt:variant>
      <vt:variant>
        <vt:i4>821</vt:i4>
      </vt:variant>
      <vt:variant>
        <vt:i4>0</vt:i4>
      </vt:variant>
      <vt:variant>
        <vt:i4>5</vt:i4>
      </vt:variant>
      <vt:variant>
        <vt:lpwstr/>
      </vt:variant>
      <vt:variant>
        <vt:lpwstr>_Toc329010039</vt:lpwstr>
      </vt:variant>
      <vt:variant>
        <vt:i4>1441851</vt:i4>
      </vt:variant>
      <vt:variant>
        <vt:i4>815</vt:i4>
      </vt:variant>
      <vt:variant>
        <vt:i4>0</vt:i4>
      </vt:variant>
      <vt:variant>
        <vt:i4>5</vt:i4>
      </vt:variant>
      <vt:variant>
        <vt:lpwstr/>
      </vt:variant>
      <vt:variant>
        <vt:lpwstr>_Toc329010038</vt:lpwstr>
      </vt:variant>
      <vt:variant>
        <vt:i4>1441851</vt:i4>
      </vt:variant>
      <vt:variant>
        <vt:i4>809</vt:i4>
      </vt:variant>
      <vt:variant>
        <vt:i4>0</vt:i4>
      </vt:variant>
      <vt:variant>
        <vt:i4>5</vt:i4>
      </vt:variant>
      <vt:variant>
        <vt:lpwstr/>
      </vt:variant>
      <vt:variant>
        <vt:lpwstr>_Toc329010037</vt:lpwstr>
      </vt:variant>
      <vt:variant>
        <vt:i4>1441851</vt:i4>
      </vt:variant>
      <vt:variant>
        <vt:i4>803</vt:i4>
      </vt:variant>
      <vt:variant>
        <vt:i4>0</vt:i4>
      </vt:variant>
      <vt:variant>
        <vt:i4>5</vt:i4>
      </vt:variant>
      <vt:variant>
        <vt:lpwstr/>
      </vt:variant>
      <vt:variant>
        <vt:lpwstr>_Toc329010036</vt:lpwstr>
      </vt:variant>
      <vt:variant>
        <vt:i4>1441851</vt:i4>
      </vt:variant>
      <vt:variant>
        <vt:i4>797</vt:i4>
      </vt:variant>
      <vt:variant>
        <vt:i4>0</vt:i4>
      </vt:variant>
      <vt:variant>
        <vt:i4>5</vt:i4>
      </vt:variant>
      <vt:variant>
        <vt:lpwstr/>
      </vt:variant>
      <vt:variant>
        <vt:lpwstr>_Toc329010035</vt:lpwstr>
      </vt:variant>
      <vt:variant>
        <vt:i4>1441851</vt:i4>
      </vt:variant>
      <vt:variant>
        <vt:i4>791</vt:i4>
      </vt:variant>
      <vt:variant>
        <vt:i4>0</vt:i4>
      </vt:variant>
      <vt:variant>
        <vt:i4>5</vt:i4>
      </vt:variant>
      <vt:variant>
        <vt:lpwstr/>
      </vt:variant>
      <vt:variant>
        <vt:lpwstr>_Toc329010034</vt:lpwstr>
      </vt:variant>
      <vt:variant>
        <vt:i4>1441851</vt:i4>
      </vt:variant>
      <vt:variant>
        <vt:i4>785</vt:i4>
      </vt:variant>
      <vt:variant>
        <vt:i4>0</vt:i4>
      </vt:variant>
      <vt:variant>
        <vt:i4>5</vt:i4>
      </vt:variant>
      <vt:variant>
        <vt:lpwstr/>
      </vt:variant>
      <vt:variant>
        <vt:lpwstr>_Toc329010033</vt:lpwstr>
      </vt:variant>
      <vt:variant>
        <vt:i4>1441851</vt:i4>
      </vt:variant>
      <vt:variant>
        <vt:i4>779</vt:i4>
      </vt:variant>
      <vt:variant>
        <vt:i4>0</vt:i4>
      </vt:variant>
      <vt:variant>
        <vt:i4>5</vt:i4>
      </vt:variant>
      <vt:variant>
        <vt:lpwstr/>
      </vt:variant>
      <vt:variant>
        <vt:lpwstr>_Toc329010032</vt:lpwstr>
      </vt:variant>
      <vt:variant>
        <vt:i4>1441851</vt:i4>
      </vt:variant>
      <vt:variant>
        <vt:i4>773</vt:i4>
      </vt:variant>
      <vt:variant>
        <vt:i4>0</vt:i4>
      </vt:variant>
      <vt:variant>
        <vt:i4>5</vt:i4>
      </vt:variant>
      <vt:variant>
        <vt:lpwstr/>
      </vt:variant>
      <vt:variant>
        <vt:lpwstr>_Toc329010031</vt:lpwstr>
      </vt:variant>
      <vt:variant>
        <vt:i4>1441851</vt:i4>
      </vt:variant>
      <vt:variant>
        <vt:i4>767</vt:i4>
      </vt:variant>
      <vt:variant>
        <vt:i4>0</vt:i4>
      </vt:variant>
      <vt:variant>
        <vt:i4>5</vt:i4>
      </vt:variant>
      <vt:variant>
        <vt:lpwstr/>
      </vt:variant>
      <vt:variant>
        <vt:lpwstr>_Toc329010030</vt:lpwstr>
      </vt:variant>
      <vt:variant>
        <vt:i4>1507387</vt:i4>
      </vt:variant>
      <vt:variant>
        <vt:i4>761</vt:i4>
      </vt:variant>
      <vt:variant>
        <vt:i4>0</vt:i4>
      </vt:variant>
      <vt:variant>
        <vt:i4>5</vt:i4>
      </vt:variant>
      <vt:variant>
        <vt:lpwstr/>
      </vt:variant>
      <vt:variant>
        <vt:lpwstr>_Toc329010029</vt:lpwstr>
      </vt:variant>
      <vt:variant>
        <vt:i4>1507387</vt:i4>
      </vt:variant>
      <vt:variant>
        <vt:i4>755</vt:i4>
      </vt:variant>
      <vt:variant>
        <vt:i4>0</vt:i4>
      </vt:variant>
      <vt:variant>
        <vt:i4>5</vt:i4>
      </vt:variant>
      <vt:variant>
        <vt:lpwstr/>
      </vt:variant>
      <vt:variant>
        <vt:lpwstr>_Toc329010028</vt:lpwstr>
      </vt:variant>
      <vt:variant>
        <vt:i4>1507387</vt:i4>
      </vt:variant>
      <vt:variant>
        <vt:i4>749</vt:i4>
      </vt:variant>
      <vt:variant>
        <vt:i4>0</vt:i4>
      </vt:variant>
      <vt:variant>
        <vt:i4>5</vt:i4>
      </vt:variant>
      <vt:variant>
        <vt:lpwstr/>
      </vt:variant>
      <vt:variant>
        <vt:lpwstr>_Toc329010027</vt:lpwstr>
      </vt:variant>
      <vt:variant>
        <vt:i4>1507387</vt:i4>
      </vt:variant>
      <vt:variant>
        <vt:i4>743</vt:i4>
      </vt:variant>
      <vt:variant>
        <vt:i4>0</vt:i4>
      </vt:variant>
      <vt:variant>
        <vt:i4>5</vt:i4>
      </vt:variant>
      <vt:variant>
        <vt:lpwstr/>
      </vt:variant>
      <vt:variant>
        <vt:lpwstr>_Toc329010026</vt:lpwstr>
      </vt:variant>
      <vt:variant>
        <vt:i4>1507387</vt:i4>
      </vt:variant>
      <vt:variant>
        <vt:i4>737</vt:i4>
      </vt:variant>
      <vt:variant>
        <vt:i4>0</vt:i4>
      </vt:variant>
      <vt:variant>
        <vt:i4>5</vt:i4>
      </vt:variant>
      <vt:variant>
        <vt:lpwstr/>
      </vt:variant>
      <vt:variant>
        <vt:lpwstr>_Toc329010025</vt:lpwstr>
      </vt:variant>
      <vt:variant>
        <vt:i4>1507387</vt:i4>
      </vt:variant>
      <vt:variant>
        <vt:i4>731</vt:i4>
      </vt:variant>
      <vt:variant>
        <vt:i4>0</vt:i4>
      </vt:variant>
      <vt:variant>
        <vt:i4>5</vt:i4>
      </vt:variant>
      <vt:variant>
        <vt:lpwstr/>
      </vt:variant>
      <vt:variant>
        <vt:lpwstr>_Toc329010024</vt:lpwstr>
      </vt:variant>
      <vt:variant>
        <vt:i4>1507387</vt:i4>
      </vt:variant>
      <vt:variant>
        <vt:i4>725</vt:i4>
      </vt:variant>
      <vt:variant>
        <vt:i4>0</vt:i4>
      </vt:variant>
      <vt:variant>
        <vt:i4>5</vt:i4>
      </vt:variant>
      <vt:variant>
        <vt:lpwstr/>
      </vt:variant>
      <vt:variant>
        <vt:lpwstr>_Toc329010023</vt:lpwstr>
      </vt:variant>
      <vt:variant>
        <vt:i4>1507387</vt:i4>
      </vt:variant>
      <vt:variant>
        <vt:i4>719</vt:i4>
      </vt:variant>
      <vt:variant>
        <vt:i4>0</vt:i4>
      </vt:variant>
      <vt:variant>
        <vt:i4>5</vt:i4>
      </vt:variant>
      <vt:variant>
        <vt:lpwstr/>
      </vt:variant>
      <vt:variant>
        <vt:lpwstr>_Toc329010022</vt:lpwstr>
      </vt:variant>
      <vt:variant>
        <vt:i4>1507387</vt:i4>
      </vt:variant>
      <vt:variant>
        <vt:i4>713</vt:i4>
      </vt:variant>
      <vt:variant>
        <vt:i4>0</vt:i4>
      </vt:variant>
      <vt:variant>
        <vt:i4>5</vt:i4>
      </vt:variant>
      <vt:variant>
        <vt:lpwstr/>
      </vt:variant>
      <vt:variant>
        <vt:lpwstr>_Toc329010021</vt:lpwstr>
      </vt:variant>
      <vt:variant>
        <vt:i4>1507387</vt:i4>
      </vt:variant>
      <vt:variant>
        <vt:i4>707</vt:i4>
      </vt:variant>
      <vt:variant>
        <vt:i4>0</vt:i4>
      </vt:variant>
      <vt:variant>
        <vt:i4>5</vt:i4>
      </vt:variant>
      <vt:variant>
        <vt:lpwstr/>
      </vt:variant>
      <vt:variant>
        <vt:lpwstr>_Toc329010020</vt:lpwstr>
      </vt:variant>
      <vt:variant>
        <vt:i4>1310779</vt:i4>
      </vt:variant>
      <vt:variant>
        <vt:i4>701</vt:i4>
      </vt:variant>
      <vt:variant>
        <vt:i4>0</vt:i4>
      </vt:variant>
      <vt:variant>
        <vt:i4>5</vt:i4>
      </vt:variant>
      <vt:variant>
        <vt:lpwstr/>
      </vt:variant>
      <vt:variant>
        <vt:lpwstr>_Toc329010019</vt:lpwstr>
      </vt:variant>
      <vt:variant>
        <vt:i4>1310779</vt:i4>
      </vt:variant>
      <vt:variant>
        <vt:i4>695</vt:i4>
      </vt:variant>
      <vt:variant>
        <vt:i4>0</vt:i4>
      </vt:variant>
      <vt:variant>
        <vt:i4>5</vt:i4>
      </vt:variant>
      <vt:variant>
        <vt:lpwstr/>
      </vt:variant>
      <vt:variant>
        <vt:lpwstr>_Toc329010018</vt:lpwstr>
      </vt:variant>
      <vt:variant>
        <vt:i4>1310779</vt:i4>
      </vt:variant>
      <vt:variant>
        <vt:i4>689</vt:i4>
      </vt:variant>
      <vt:variant>
        <vt:i4>0</vt:i4>
      </vt:variant>
      <vt:variant>
        <vt:i4>5</vt:i4>
      </vt:variant>
      <vt:variant>
        <vt:lpwstr/>
      </vt:variant>
      <vt:variant>
        <vt:lpwstr>_Toc329010017</vt:lpwstr>
      </vt:variant>
      <vt:variant>
        <vt:i4>1310779</vt:i4>
      </vt:variant>
      <vt:variant>
        <vt:i4>683</vt:i4>
      </vt:variant>
      <vt:variant>
        <vt:i4>0</vt:i4>
      </vt:variant>
      <vt:variant>
        <vt:i4>5</vt:i4>
      </vt:variant>
      <vt:variant>
        <vt:lpwstr/>
      </vt:variant>
      <vt:variant>
        <vt:lpwstr>_Toc329010016</vt:lpwstr>
      </vt:variant>
      <vt:variant>
        <vt:i4>1179707</vt:i4>
      </vt:variant>
      <vt:variant>
        <vt:i4>674</vt:i4>
      </vt:variant>
      <vt:variant>
        <vt:i4>0</vt:i4>
      </vt:variant>
      <vt:variant>
        <vt:i4>5</vt:i4>
      </vt:variant>
      <vt:variant>
        <vt:lpwstr/>
      </vt:variant>
      <vt:variant>
        <vt:lpwstr>_Toc329081964</vt:lpwstr>
      </vt:variant>
      <vt:variant>
        <vt:i4>1179707</vt:i4>
      </vt:variant>
      <vt:variant>
        <vt:i4>668</vt:i4>
      </vt:variant>
      <vt:variant>
        <vt:i4>0</vt:i4>
      </vt:variant>
      <vt:variant>
        <vt:i4>5</vt:i4>
      </vt:variant>
      <vt:variant>
        <vt:lpwstr/>
      </vt:variant>
      <vt:variant>
        <vt:lpwstr>_Toc329081963</vt:lpwstr>
      </vt:variant>
      <vt:variant>
        <vt:i4>1179707</vt:i4>
      </vt:variant>
      <vt:variant>
        <vt:i4>662</vt:i4>
      </vt:variant>
      <vt:variant>
        <vt:i4>0</vt:i4>
      </vt:variant>
      <vt:variant>
        <vt:i4>5</vt:i4>
      </vt:variant>
      <vt:variant>
        <vt:lpwstr/>
      </vt:variant>
      <vt:variant>
        <vt:lpwstr>_Toc329081962</vt:lpwstr>
      </vt:variant>
      <vt:variant>
        <vt:i4>1179707</vt:i4>
      </vt:variant>
      <vt:variant>
        <vt:i4>656</vt:i4>
      </vt:variant>
      <vt:variant>
        <vt:i4>0</vt:i4>
      </vt:variant>
      <vt:variant>
        <vt:i4>5</vt:i4>
      </vt:variant>
      <vt:variant>
        <vt:lpwstr/>
      </vt:variant>
      <vt:variant>
        <vt:lpwstr>_Toc329081961</vt:lpwstr>
      </vt:variant>
      <vt:variant>
        <vt:i4>1179707</vt:i4>
      </vt:variant>
      <vt:variant>
        <vt:i4>650</vt:i4>
      </vt:variant>
      <vt:variant>
        <vt:i4>0</vt:i4>
      </vt:variant>
      <vt:variant>
        <vt:i4>5</vt:i4>
      </vt:variant>
      <vt:variant>
        <vt:lpwstr/>
      </vt:variant>
      <vt:variant>
        <vt:lpwstr>_Toc329081960</vt:lpwstr>
      </vt:variant>
      <vt:variant>
        <vt:i4>1114171</vt:i4>
      </vt:variant>
      <vt:variant>
        <vt:i4>644</vt:i4>
      </vt:variant>
      <vt:variant>
        <vt:i4>0</vt:i4>
      </vt:variant>
      <vt:variant>
        <vt:i4>5</vt:i4>
      </vt:variant>
      <vt:variant>
        <vt:lpwstr/>
      </vt:variant>
      <vt:variant>
        <vt:lpwstr>_Toc329081959</vt:lpwstr>
      </vt:variant>
      <vt:variant>
        <vt:i4>1114171</vt:i4>
      </vt:variant>
      <vt:variant>
        <vt:i4>638</vt:i4>
      </vt:variant>
      <vt:variant>
        <vt:i4>0</vt:i4>
      </vt:variant>
      <vt:variant>
        <vt:i4>5</vt:i4>
      </vt:variant>
      <vt:variant>
        <vt:lpwstr/>
      </vt:variant>
      <vt:variant>
        <vt:lpwstr>_Toc329081958</vt:lpwstr>
      </vt:variant>
      <vt:variant>
        <vt:i4>1114171</vt:i4>
      </vt:variant>
      <vt:variant>
        <vt:i4>632</vt:i4>
      </vt:variant>
      <vt:variant>
        <vt:i4>0</vt:i4>
      </vt:variant>
      <vt:variant>
        <vt:i4>5</vt:i4>
      </vt:variant>
      <vt:variant>
        <vt:lpwstr/>
      </vt:variant>
      <vt:variant>
        <vt:lpwstr>_Toc329081957</vt:lpwstr>
      </vt:variant>
      <vt:variant>
        <vt:i4>1114171</vt:i4>
      </vt:variant>
      <vt:variant>
        <vt:i4>626</vt:i4>
      </vt:variant>
      <vt:variant>
        <vt:i4>0</vt:i4>
      </vt:variant>
      <vt:variant>
        <vt:i4>5</vt:i4>
      </vt:variant>
      <vt:variant>
        <vt:lpwstr/>
      </vt:variant>
      <vt:variant>
        <vt:lpwstr>_Toc329081956</vt:lpwstr>
      </vt:variant>
      <vt:variant>
        <vt:i4>1114171</vt:i4>
      </vt:variant>
      <vt:variant>
        <vt:i4>620</vt:i4>
      </vt:variant>
      <vt:variant>
        <vt:i4>0</vt:i4>
      </vt:variant>
      <vt:variant>
        <vt:i4>5</vt:i4>
      </vt:variant>
      <vt:variant>
        <vt:lpwstr/>
      </vt:variant>
      <vt:variant>
        <vt:lpwstr>_Toc329081955</vt:lpwstr>
      </vt:variant>
      <vt:variant>
        <vt:i4>1114171</vt:i4>
      </vt:variant>
      <vt:variant>
        <vt:i4>614</vt:i4>
      </vt:variant>
      <vt:variant>
        <vt:i4>0</vt:i4>
      </vt:variant>
      <vt:variant>
        <vt:i4>5</vt:i4>
      </vt:variant>
      <vt:variant>
        <vt:lpwstr/>
      </vt:variant>
      <vt:variant>
        <vt:lpwstr>_Toc329081954</vt:lpwstr>
      </vt:variant>
      <vt:variant>
        <vt:i4>1114171</vt:i4>
      </vt:variant>
      <vt:variant>
        <vt:i4>608</vt:i4>
      </vt:variant>
      <vt:variant>
        <vt:i4>0</vt:i4>
      </vt:variant>
      <vt:variant>
        <vt:i4>5</vt:i4>
      </vt:variant>
      <vt:variant>
        <vt:lpwstr/>
      </vt:variant>
      <vt:variant>
        <vt:lpwstr>_Toc329081953</vt:lpwstr>
      </vt:variant>
      <vt:variant>
        <vt:i4>1114171</vt:i4>
      </vt:variant>
      <vt:variant>
        <vt:i4>602</vt:i4>
      </vt:variant>
      <vt:variant>
        <vt:i4>0</vt:i4>
      </vt:variant>
      <vt:variant>
        <vt:i4>5</vt:i4>
      </vt:variant>
      <vt:variant>
        <vt:lpwstr/>
      </vt:variant>
      <vt:variant>
        <vt:lpwstr>_Toc329081952</vt:lpwstr>
      </vt:variant>
      <vt:variant>
        <vt:i4>1114171</vt:i4>
      </vt:variant>
      <vt:variant>
        <vt:i4>596</vt:i4>
      </vt:variant>
      <vt:variant>
        <vt:i4>0</vt:i4>
      </vt:variant>
      <vt:variant>
        <vt:i4>5</vt:i4>
      </vt:variant>
      <vt:variant>
        <vt:lpwstr/>
      </vt:variant>
      <vt:variant>
        <vt:lpwstr>_Toc329081951</vt:lpwstr>
      </vt:variant>
      <vt:variant>
        <vt:i4>1114171</vt:i4>
      </vt:variant>
      <vt:variant>
        <vt:i4>590</vt:i4>
      </vt:variant>
      <vt:variant>
        <vt:i4>0</vt:i4>
      </vt:variant>
      <vt:variant>
        <vt:i4>5</vt:i4>
      </vt:variant>
      <vt:variant>
        <vt:lpwstr/>
      </vt:variant>
      <vt:variant>
        <vt:lpwstr>_Toc329081950</vt:lpwstr>
      </vt:variant>
      <vt:variant>
        <vt:i4>1048635</vt:i4>
      </vt:variant>
      <vt:variant>
        <vt:i4>584</vt:i4>
      </vt:variant>
      <vt:variant>
        <vt:i4>0</vt:i4>
      </vt:variant>
      <vt:variant>
        <vt:i4>5</vt:i4>
      </vt:variant>
      <vt:variant>
        <vt:lpwstr/>
      </vt:variant>
      <vt:variant>
        <vt:lpwstr>_Toc329081949</vt:lpwstr>
      </vt:variant>
      <vt:variant>
        <vt:i4>1048635</vt:i4>
      </vt:variant>
      <vt:variant>
        <vt:i4>578</vt:i4>
      </vt:variant>
      <vt:variant>
        <vt:i4>0</vt:i4>
      </vt:variant>
      <vt:variant>
        <vt:i4>5</vt:i4>
      </vt:variant>
      <vt:variant>
        <vt:lpwstr/>
      </vt:variant>
      <vt:variant>
        <vt:lpwstr>_Toc329081948</vt:lpwstr>
      </vt:variant>
      <vt:variant>
        <vt:i4>1048635</vt:i4>
      </vt:variant>
      <vt:variant>
        <vt:i4>572</vt:i4>
      </vt:variant>
      <vt:variant>
        <vt:i4>0</vt:i4>
      </vt:variant>
      <vt:variant>
        <vt:i4>5</vt:i4>
      </vt:variant>
      <vt:variant>
        <vt:lpwstr/>
      </vt:variant>
      <vt:variant>
        <vt:lpwstr>_Toc329081947</vt:lpwstr>
      </vt:variant>
      <vt:variant>
        <vt:i4>1048635</vt:i4>
      </vt:variant>
      <vt:variant>
        <vt:i4>566</vt:i4>
      </vt:variant>
      <vt:variant>
        <vt:i4>0</vt:i4>
      </vt:variant>
      <vt:variant>
        <vt:i4>5</vt:i4>
      </vt:variant>
      <vt:variant>
        <vt:lpwstr/>
      </vt:variant>
      <vt:variant>
        <vt:lpwstr>_Toc329081946</vt:lpwstr>
      </vt:variant>
      <vt:variant>
        <vt:i4>1048635</vt:i4>
      </vt:variant>
      <vt:variant>
        <vt:i4>560</vt:i4>
      </vt:variant>
      <vt:variant>
        <vt:i4>0</vt:i4>
      </vt:variant>
      <vt:variant>
        <vt:i4>5</vt:i4>
      </vt:variant>
      <vt:variant>
        <vt:lpwstr/>
      </vt:variant>
      <vt:variant>
        <vt:lpwstr>_Toc329081945</vt:lpwstr>
      </vt:variant>
      <vt:variant>
        <vt:i4>1048635</vt:i4>
      </vt:variant>
      <vt:variant>
        <vt:i4>554</vt:i4>
      </vt:variant>
      <vt:variant>
        <vt:i4>0</vt:i4>
      </vt:variant>
      <vt:variant>
        <vt:i4>5</vt:i4>
      </vt:variant>
      <vt:variant>
        <vt:lpwstr/>
      </vt:variant>
      <vt:variant>
        <vt:lpwstr>_Toc329081944</vt:lpwstr>
      </vt:variant>
      <vt:variant>
        <vt:i4>1048635</vt:i4>
      </vt:variant>
      <vt:variant>
        <vt:i4>548</vt:i4>
      </vt:variant>
      <vt:variant>
        <vt:i4>0</vt:i4>
      </vt:variant>
      <vt:variant>
        <vt:i4>5</vt:i4>
      </vt:variant>
      <vt:variant>
        <vt:lpwstr/>
      </vt:variant>
      <vt:variant>
        <vt:lpwstr>_Toc329081943</vt:lpwstr>
      </vt:variant>
      <vt:variant>
        <vt:i4>1048635</vt:i4>
      </vt:variant>
      <vt:variant>
        <vt:i4>542</vt:i4>
      </vt:variant>
      <vt:variant>
        <vt:i4>0</vt:i4>
      </vt:variant>
      <vt:variant>
        <vt:i4>5</vt:i4>
      </vt:variant>
      <vt:variant>
        <vt:lpwstr/>
      </vt:variant>
      <vt:variant>
        <vt:lpwstr>_Toc329081942</vt:lpwstr>
      </vt:variant>
      <vt:variant>
        <vt:i4>1048635</vt:i4>
      </vt:variant>
      <vt:variant>
        <vt:i4>536</vt:i4>
      </vt:variant>
      <vt:variant>
        <vt:i4>0</vt:i4>
      </vt:variant>
      <vt:variant>
        <vt:i4>5</vt:i4>
      </vt:variant>
      <vt:variant>
        <vt:lpwstr/>
      </vt:variant>
      <vt:variant>
        <vt:lpwstr>_Toc329081941</vt:lpwstr>
      </vt:variant>
      <vt:variant>
        <vt:i4>1048635</vt:i4>
      </vt:variant>
      <vt:variant>
        <vt:i4>530</vt:i4>
      </vt:variant>
      <vt:variant>
        <vt:i4>0</vt:i4>
      </vt:variant>
      <vt:variant>
        <vt:i4>5</vt:i4>
      </vt:variant>
      <vt:variant>
        <vt:lpwstr/>
      </vt:variant>
      <vt:variant>
        <vt:lpwstr>_Toc329081940</vt:lpwstr>
      </vt:variant>
      <vt:variant>
        <vt:i4>1507387</vt:i4>
      </vt:variant>
      <vt:variant>
        <vt:i4>524</vt:i4>
      </vt:variant>
      <vt:variant>
        <vt:i4>0</vt:i4>
      </vt:variant>
      <vt:variant>
        <vt:i4>5</vt:i4>
      </vt:variant>
      <vt:variant>
        <vt:lpwstr/>
      </vt:variant>
      <vt:variant>
        <vt:lpwstr>_Toc329081939</vt:lpwstr>
      </vt:variant>
      <vt:variant>
        <vt:i4>1507387</vt:i4>
      </vt:variant>
      <vt:variant>
        <vt:i4>518</vt:i4>
      </vt:variant>
      <vt:variant>
        <vt:i4>0</vt:i4>
      </vt:variant>
      <vt:variant>
        <vt:i4>5</vt:i4>
      </vt:variant>
      <vt:variant>
        <vt:lpwstr/>
      </vt:variant>
      <vt:variant>
        <vt:lpwstr>_Toc329081938</vt:lpwstr>
      </vt:variant>
      <vt:variant>
        <vt:i4>1507387</vt:i4>
      </vt:variant>
      <vt:variant>
        <vt:i4>512</vt:i4>
      </vt:variant>
      <vt:variant>
        <vt:i4>0</vt:i4>
      </vt:variant>
      <vt:variant>
        <vt:i4>5</vt:i4>
      </vt:variant>
      <vt:variant>
        <vt:lpwstr/>
      </vt:variant>
      <vt:variant>
        <vt:lpwstr>_Toc329081937</vt:lpwstr>
      </vt:variant>
      <vt:variant>
        <vt:i4>1507387</vt:i4>
      </vt:variant>
      <vt:variant>
        <vt:i4>506</vt:i4>
      </vt:variant>
      <vt:variant>
        <vt:i4>0</vt:i4>
      </vt:variant>
      <vt:variant>
        <vt:i4>5</vt:i4>
      </vt:variant>
      <vt:variant>
        <vt:lpwstr/>
      </vt:variant>
      <vt:variant>
        <vt:lpwstr>_Toc329081936</vt:lpwstr>
      </vt:variant>
      <vt:variant>
        <vt:i4>1507387</vt:i4>
      </vt:variant>
      <vt:variant>
        <vt:i4>500</vt:i4>
      </vt:variant>
      <vt:variant>
        <vt:i4>0</vt:i4>
      </vt:variant>
      <vt:variant>
        <vt:i4>5</vt:i4>
      </vt:variant>
      <vt:variant>
        <vt:lpwstr/>
      </vt:variant>
      <vt:variant>
        <vt:lpwstr>_Toc329081935</vt:lpwstr>
      </vt:variant>
      <vt:variant>
        <vt:i4>1507387</vt:i4>
      </vt:variant>
      <vt:variant>
        <vt:i4>494</vt:i4>
      </vt:variant>
      <vt:variant>
        <vt:i4>0</vt:i4>
      </vt:variant>
      <vt:variant>
        <vt:i4>5</vt:i4>
      </vt:variant>
      <vt:variant>
        <vt:lpwstr/>
      </vt:variant>
      <vt:variant>
        <vt:lpwstr>_Toc329081934</vt:lpwstr>
      </vt:variant>
      <vt:variant>
        <vt:i4>1507387</vt:i4>
      </vt:variant>
      <vt:variant>
        <vt:i4>488</vt:i4>
      </vt:variant>
      <vt:variant>
        <vt:i4>0</vt:i4>
      </vt:variant>
      <vt:variant>
        <vt:i4>5</vt:i4>
      </vt:variant>
      <vt:variant>
        <vt:lpwstr/>
      </vt:variant>
      <vt:variant>
        <vt:lpwstr>_Toc329081933</vt:lpwstr>
      </vt:variant>
      <vt:variant>
        <vt:i4>1507387</vt:i4>
      </vt:variant>
      <vt:variant>
        <vt:i4>482</vt:i4>
      </vt:variant>
      <vt:variant>
        <vt:i4>0</vt:i4>
      </vt:variant>
      <vt:variant>
        <vt:i4>5</vt:i4>
      </vt:variant>
      <vt:variant>
        <vt:lpwstr/>
      </vt:variant>
      <vt:variant>
        <vt:lpwstr>_Toc329081932</vt:lpwstr>
      </vt:variant>
      <vt:variant>
        <vt:i4>1507387</vt:i4>
      </vt:variant>
      <vt:variant>
        <vt:i4>476</vt:i4>
      </vt:variant>
      <vt:variant>
        <vt:i4>0</vt:i4>
      </vt:variant>
      <vt:variant>
        <vt:i4>5</vt:i4>
      </vt:variant>
      <vt:variant>
        <vt:lpwstr/>
      </vt:variant>
      <vt:variant>
        <vt:lpwstr>_Toc329081931</vt:lpwstr>
      </vt:variant>
      <vt:variant>
        <vt:i4>1507387</vt:i4>
      </vt:variant>
      <vt:variant>
        <vt:i4>470</vt:i4>
      </vt:variant>
      <vt:variant>
        <vt:i4>0</vt:i4>
      </vt:variant>
      <vt:variant>
        <vt:i4>5</vt:i4>
      </vt:variant>
      <vt:variant>
        <vt:lpwstr/>
      </vt:variant>
      <vt:variant>
        <vt:lpwstr>_Toc329081930</vt:lpwstr>
      </vt:variant>
      <vt:variant>
        <vt:i4>1441851</vt:i4>
      </vt:variant>
      <vt:variant>
        <vt:i4>464</vt:i4>
      </vt:variant>
      <vt:variant>
        <vt:i4>0</vt:i4>
      </vt:variant>
      <vt:variant>
        <vt:i4>5</vt:i4>
      </vt:variant>
      <vt:variant>
        <vt:lpwstr/>
      </vt:variant>
      <vt:variant>
        <vt:lpwstr>_Toc329081929</vt:lpwstr>
      </vt:variant>
      <vt:variant>
        <vt:i4>1441851</vt:i4>
      </vt:variant>
      <vt:variant>
        <vt:i4>458</vt:i4>
      </vt:variant>
      <vt:variant>
        <vt:i4>0</vt:i4>
      </vt:variant>
      <vt:variant>
        <vt:i4>5</vt:i4>
      </vt:variant>
      <vt:variant>
        <vt:lpwstr/>
      </vt:variant>
      <vt:variant>
        <vt:lpwstr>_Toc329081928</vt:lpwstr>
      </vt:variant>
      <vt:variant>
        <vt:i4>1441851</vt:i4>
      </vt:variant>
      <vt:variant>
        <vt:i4>452</vt:i4>
      </vt:variant>
      <vt:variant>
        <vt:i4>0</vt:i4>
      </vt:variant>
      <vt:variant>
        <vt:i4>5</vt:i4>
      </vt:variant>
      <vt:variant>
        <vt:lpwstr/>
      </vt:variant>
      <vt:variant>
        <vt:lpwstr>_Toc329081927</vt:lpwstr>
      </vt:variant>
      <vt:variant>
        <vt:i4>1441851</vt:i4>
      </vt:variant>
      <vt:variant>
        <vt:i4>446</vt:i4>
      </vt:variant>
      <vt:variant>
        <vt:i4>0</vt:i4>
      </vt:variant>
      <vt:variant>
        <vt:i4>5</vt:i4>
      </vt:variant>
      <vt:variant>
        <vt:lpwstr/>
      </vt:variant>
      <vt:variant>
        <vt:lpwstr>_Toc329081926</vt:lpwstr>
      </vt:variant>
      <vt:variant>
        <vt:i4>1441851</vt:i4>
      </vt:variant>
      <vt:variant>
        <vt:i4>440</vt:i4>
      </vt:variant>
      <vt:variant>
        <vt:i4>0</vt:i4>
      </vt:variant>
      <vt:variant>
        <vt:i4>5</vt:i4>
      </vt:variant>
      <vt:variant>
        <vt:lpwstr/>
      </vt:variant>
      <vt:variant>
        <vt:lpwstr>_Toc329081925</vt:lpwstr>
      </vt:variant>
      <vt:variant>
        <vt:i4>1441851</vt:i4>
      </vt:variant>
      <vt:variant>
        <vt:i4>434</vt:i4>
      </vt:variant>
      <vt:variant>
        <vt:i4>0</vt:i4>
      </vt:variant>
      <vt:variant>
        <vt:i4>5</vt:i4>
      </vt:variant>
      <vt:variant>
        <vt:lpwstr/>
      </vt:variant>
      <vt:variant>
        <vt:lpwstr>_Toc329081924</vt:lpwstr>
      </vt:variant>
      <vt:variant>
        <vt:i4>1441851</vt:i4>
      </vt:variant>
      <vt:variant>
        <vt:i4>428</vt:i4>
      </vt:variant>
      <vt:variant>
        <vt:i4>0</vt:i4>
      </vt:variant>
      <vt:variant>
        <vt:i4>5</vt:i4>
      </vt:variant>
      <vt:variant>
        <vt:lpwstr/>
      </vt:variant>
      <vt:variant>
        <vt:lpwstr>_Toc329081923</vt:lpwstr>
      </vt:variant>
      <vt:variant>
        <vt:i4>1441851</vt:i4>
      </vt:variant>
      <vt:variant>
        <vt:i4>422</vt:i4>
      </vt:variant>
      <vt:variant>
        <vt:i4>0</vt:i4>
      </vt:variant>
      <vt:variant>
        <vt:i4>5</vt:i4>
      </vt:variant>
      <vt:variant>
        <vt:lpwstr/>
      </vt:variant>
      <vt:variant>
        <vt:lpwstr>_Toc329081922</vt:lpwstr>
      </vt:variant>
      <vt:variant>
        <vt:i4>1441851</vt:i4>
      </vt:variant>
      <vt:variant>
        <vt:i4>416</vt:i4>
      </vt:variant>
      <vt:variant>
        <vt:i4>0</vt:i4>
      </vt:variant>
      <vt:variant>
        <vt:i4>5</vt:i4>
      </vt:variant>
      <vt:variant>
        <vt:lpwstr/>
      </vt:variant>
      <vt:variant>
        <vt:lpwstr>_Toc329081921</vt:lpwstr>
      </vt:variant>
      <vt:variant>
        <vt:i4>1441851</vt:i4>
      </vt:variant>
      <vt:variant>
        <vt:i4>410</vt:i4>
      </vt:variant>
      <vt:variant>
        <vt:i4>0</vt:i4>
      </vt:variant>
      <vt:variant>
        <vt:i4>5</vt:i4>
      </vt:variant>
      <vt:variant>
        <vt:lpwstr/>
      </vt:variant>
      <vt:variant>
        <vt:lpwstr>_Toc329081920</vt:lpwstr>
      </vt:variant>
      <vt:variant>
        <vt:i4>1376315</vt:i4>
      </vt:variant>
      <vt:variant>
        <vt:i4>404</vt:i4>
      </vt:variant>
      <vt:variant>
        <vt:i4>0</vt:i4>
      </vt:variant>
      <vt:variant>
        <vt:i4>5</vt:i4>
      </vt:variant>
      <vt:variant>
        <vt:lpwstr/>
      </vt:variant>
      <vt:variant>
        <vt:lpwstr>_Toc329081919</vt:lpwstr>
      </vt:variant>
      <vt:variant>
        <vt:i4>1376315</vt:i4>
      </vt:variant>
      <vt:variant>
        <vt:i4>398</vt:i4>
      </vt:variant>
      <vt:variant>
        <vt:i4>0</vt:i4>
      </vt:variant>
      <vt:variant>
        <vt:i4>5</vt:i4>
      </vt:variant>
      <vt:variant>
        <vt:lpwstr/>
      </vt:variant>
      <vt:variant>
        <vt:lpwstr>_Toc329081918</vt:lpwstr>
      </vt:variant>
      <vt:variant>
        <vt:i4>1376315</vt:i4>
      </vt:variant>
      <vt:variant>
        <vt:i4>392</vt:i4>
      </vt:variant>
      <vt:variant>
        <vt:i4>0</vt:i4>
      </vt:variant>
      <vt:variant>
        <vt:i4>5</vt:i4>
      </vt:variant>
      <vt:variant>
        <vt:lpwstr/>
      </vt:variant>
      <vt:variant>
        <vt:lpwstr>_Toc329081917</vt:lpwstr>
      </vt:variant>
      <vt:variant>
        <vt:i4>1376315</vt:i4>
      </vt:variant>
      <vt:variant>
        <vt:i4>386</vt:i4>
      </vt:variant>
      <vt:variant>
        <vt:i4>0</vt:i4>
      </vt:variant>
      <vt:variant>
        <vt:i4>5</vt:i4>
      </vt:variant>
      <vt:variant>
        <vt:lpwstr/>
      </vt:variant>
      <vt:variant>
        <vt:lpwstr>_Toc329081916</vt:lpwstr>
      </vt:variant>
      <vt:variant>
        <vt:i4>1376315</vt:i4>
      </vt:variant>
      <vt:variant>
        <vt:i4>380</vt:i4>
      </vt:variant>
      <vt:variant>
        <vt:i4>0</vt:i4>
      </vt:variant>
      <vt:variant>
        <vt:i4>5</vt:i4>
      </vt:variant>
      <vt:variant>
        <vt:lpwstr/>
      </vt:variant>
      <vt:variant>
        <vt:lpwstr>_Toc329081915</vt:lpwstr>
      </vt:variant>
      <vt:variant>
        <vt:i4>1376315</vt:i4>
      </vt:variant>
      <vt:variant>
        <vt:i4>374</vt:i4>
      </vt:variant>
      <vt:variant>
        <vt:i4>0</vt:i4>
      </vt:variant>
      <vt:variant>
        <vt:i4>5</vt:i4>
      </vt:variant>
      <vt:variant>
        <vt:lpwstr/>
      </vt:variant>
      <vt:variant>
        <vt:lpwstr>_Toc329081914</vt:lpwstr>
      </vt:variant>
      <vt:variant>
        <vt:i4>1376315</vt:i4>
      </vt:variant>
      <vt:variant>
        <vt:i4>368</vt:i4>
      </vt:variant>
      <vt:variant>
        <vt:i4>0</vt:i4>
      </vt:variant>
      <vt:variant>
        <vt:i4>5</vt:i4>
      </vt:variant>
      <vt:variant>
        <vt:lpwstr/>
      </vt:variant>
      <vt:variant>
        <vt:lpwstr>_Toc329081913</vt:lpwstr>
      </vt:variant>
      <vt:variant>
        <vt:i4>1376315</vt:i4>
      </vt:variant>
      <vt:variant>
        <vt:i4>362</vt:i4>
      </vt:variant>
      <vt:variant>
        <vt:i4>0</vt:i4>
      </vt:variant>
      <vt:variant>
        <vt:i4>5</vt:i4>
      </vt:variant>
      <vt:variant>
        <vt:lpwstr/>
      </vt:variant>
      <vt:variant>
        <vt:lpwstr>_Toc329081912</vt:lpwstr>
      </vt:variant>
      <vt:variant>
        <vt:i4>1376315</vt:i4>
      </vt:variant>
      <vt:variant>
        <vt:i4>356</vt:i4>
      </vt:variant>
      <vt:variant>
        <vt:i4>0</vt:i4>
      </vt:variant>
      <vt:variant>
        <vt:i4>5</vt:i4>
      </vt:variant>
      <vt:variant>
        <vt:lpwstr/>
      </vt:variant>
      <vt:variant>
        <vt:lpwstr>_Toc329081911</vt:lpwstr>
      </vt:variant>
      <vt:variant>
        <vt:i4>1376315</vt:i4>
      </vt:variant>
      <vt:variant>
        <vt:i4>350</vt:i4>
      </vt:variant>
      <vt:variant>
        <vt:i4>0</vt:i4>
      </vt:variant>
      <vt:variant>
        <vt:i4>5</vt:i4>
      </vt:variant>
      <vt:variant>
        <vt:lpwstr/>
      </vt:variant>
      <vt:variant>
        <vt:lpwstr>_Toc329081910</vt:lpwstr>
      </vt:variant>
      <vt:variant>
        <vt:i4>1310779</vt:i4>
      </vt:variant>
      <vt:variant>
        <vt:i4>344</vt:i4>
      </vt:variant>
      <vt:variant>
        <vt:i4>0</vt:i4>
      </vt:variant>
      <vt:variant>
        <vt:i4>5</vt:i4>
      </vt:variant>
      <vt:variant>
        <vt:lpwstr/>
      </vt:variant>
      <vt:variant>
        <vt:lpwstr>_Toc329081909</vt:lpwstr>
      </vt:variant>
      <vt:variant>
        <vt:i4>1310779</vt:i4>
      </vt:variant>
      <vt:variant>
        <vt:i4>338</vt:i4>
      </vt:variant>
      <vt:variant>
        <vt:i4>0</vt:i4>
      </vt:variant>
      <vt:variant>
        <vt:i4>5</vt:i4>
      </vt:variant>
      <vt:variant>
        <vt:lpwstr/>
      </vt:variant>
      <vt:variant>
        <vt:lpwstr>_Toc329081908</vt:lpwstr>
      </vt:variant>
      <vt:variant>
        <vt:i4>1310779</vt:i4>
      </vt:variant>
      <vt:variant>
        <vt:i4>332</vt:i4>
      </vt:variant>
      <vt:variant>
        <vt:i4>0</vt:i4>
      </vt:variant>
      <vt:variant>
        <vt:i4>5</vt:i4>
      </vt:variant>
      <vt:variant>
        <vt:lpwstr/>
      </vt:variant>
      <vt:variant>
        <vt:lpwstr>_Toc329081907</vt:lpwstr>
      </vt:variant>
      <vt:variant>
        <vt:i4>1310779</vt:i4>
      </vt:variant>
      <vt:variant>
        <vt:i4>326</vt:i4>
      </vt:variant>
      <vt:variant>
        <vt:i4>0</vt:i4>
      </vt:variant>
      <vt:variant>
        <vt:i4>5</vt:i4>
      </vt:variant>
      <vt:variant>
        <vt:lpwstr/>
      </vt:variant>
      <vt:variant>
        <vt:lpwstr>_Toc329081906</vt:lpwstr>
      </vt:variant>
      <vt:variant>
        <vt:i4>1310779</vt:i4>
      </vt:variant>
      <vt:variant>
        <vt:i4>320</vt:i4>
      </vt:variant>
      <vt:variant>
        <vt:i4>0</vt:i4>
      </vt:variant>
      <vt:variant>
        <vt:i4>5</vt:i4>
      </vt:variant>
      <vt:variant>
        <vt:lpwstr/>
      </vt:variant>
      <vt:variant>
        <vt:lpwstr>_Toc329081905</vt:lpwstr>
      </vt:variant>
      <vt:variant>
        <vt:i4>1310779</vt:i4>
      </vt:variant>
      <vt:variant>
        <vt:i4>314</vt:i4>
      </vt:variant>
      <vt:variant>
        <vt:i4>0</vt:i4>
      </vt:variant>
      <vt:variant>
        <vt:i4>5</vt:i4>
      </vt:variant>
      <vt:variant>
        <vt:lpwstr/>
      </vt:variant>
      <vt:variant>
        <vt:lpwstr>_Toc329081904</vt:lpwstr>
      </vt:variant>
      <vt:variant>
        <vt:i4>1310779</vt:i4>
      </vt:variant>
      <vt:variant>
        <vt:i4>308</vt:i4>
      </vt:variant>
      <vt:variant>
        <vt:i4>0</vt:i4>
      </vt:variant>
      <vt:variant>
        <vt:i4>5</vt:i4>
      </vt:variant>
      <vt:variant>
        <vt:lpwstr/>
      </vt:variant>
      <vt:variant>
        <vt:lpwstr>_Toc329081903</vt:lpwstr>
      </vt:variant>
      <vt:variant>
        <vt:i4>1310779</vt:i4>
      </vt:variant>
      <vt:variant>
        <vt:i4>302</vt:i4>
      </vt:variant>
      <vt:variant>
        <vt:i4>0</vt:i4>
      </vt:variant>
      <vt:variant>
        <vt:i4>5</vt:i4>
      </vt:variant>
      <vt:variant>
        <vt:lpwstr/>
      </vt:variant>
      <vt:variant>
        <vt:lpwstr>_Toc329081902</vt:lpwstr>
      </vt:variant>
      <vt:variant>
        <vt:i4>1310779</vt:i4>
      </vt:variant>
      <vt:variant>
        <vt:i4>296</vt:i4>
      </vt:variant>
      <vt:variant>
        <vt:i4>0</vt:i4>
      </vt:variant>
      <vt:variant>
        <vt:i4>5</vt:i4>
      </vt:variant>
      <vt:variant>
        <vt:lpwstr/>
      </vt:variant>
      <vt:variant>
        <vt:lpwstr>_Toc329081901</vt:lpwstr>
      </vt:variant>
      <vt:variant>
        <vt:i4>1310779</vt:i4>
      </vt:variant>
      <vt:variant>
        <vt:i4>290</vt:i4>
      </vt:variant>
      <vt:variant>
        <vt:i4>0</vt:i4>
      </vt:variant>
      <vt:variant>
        <vt:i4>5</vt:i4>
      </vt:variant>
      <vt:variant>
        <vt:lpwstr/>
      </vt:variant>
      <vt:variant>
        <vt:lpwstr>_Toc329081900</vt:lpwstr>
      </vt:variant>
      <vt:variant>
        <vt:i4>1900602</vt:i4>
      </vt:variant>
      <vt:variant>
        <vt:i4>284</vt:i4>
      </vt:variant>
      <vt:variant>
        <vt:i4>0</vt:i4>
      </vt:variant>
      <vt:variant>
        <vt:i4>5</vt:i4>
      </vt:variant>
      <vt:variant>
        <vt:lpwstr/>
      </vt:variant>
      <vt:variant>
        <vt:lpwstr>_Toc329081899</vt:lpwstr>
      </vt:variant>
      <vt:variant>
        <vt:i4>1900602</vt:i4>
      </vt:variant>
      <vt:variant>
        <vt:i4>278</vt:i4>
      </vt:variant>
      <vt:variant>
        <vt:i4>0</vt:i4>
      </vt:variant>
      <vt:variant>
        <vt:i4>5</vt:i4>
      </vt:variant>
      <vt:variant>
        <vt:lpwstr/>
      </vt:variant>
      <vt:variant>
        <vt:lpwstr>_Toc329081898</vt:lpwstr>
      </vt:variant>
      <vt:variant>
        <vt:i4>1900602</vt:i4>
      </vt:variant>
      <vt:variant>
        <vt:i4>272</vt:i4>
      </vt:variant>
      <vt:variant>
        <vt:i4>0</vt:i4>
      </vt:variant>
      <vt:variant>
        <vt:i4>5</vt:i4>
      </vt:variant>
      <vt:variant>
        <vt:lpwstr/>
      </vt:variant>
      <vt:variant>
        <vt:lpwstr>_Toc329081897</vt:lpwstr>
      </vt:variant>
      <vt:variant>
        <vt:i4>1900602</vt:i4>
      </vt:variant>
      <vt:variant>
        <vt:i4>266</vt:i4>
      </vt:variant>
      <vt:variant>
        <vt:i4>0</vt:i4>
      </vt:variant>
      <vt:variant>
        <vt:i4>5</vt:i4>
      </vt:variant>
      <vt:variant>
        <vt:lpwstr/>
      </vt:variant>
      <vt:variant>
        <vt:lpwstr>_Toc329081896</vt:lpwstr>
      </vt:variant>
      <vt:variant>
        <vt:i4>1900602</vt:i4>
      </vt:variant>
      <vt:variant>
        <vt:i4>260</vt:i4>
      </vt:variant>
      <vt:variant>
        <vt:i4>0</vt:i4>
      </vt:variant>
      <vt:variant>
        <vt:i4>5</vt:i4>
      </vt:variant>
      <vt:variant>
        <vt:lpwstr/>
      </vt:variant>
      <vt:variant>
        <vt:lpwstr>_Toc329081895</vt:lpwstr>
      </vt:variant>
      <vt:variant>
        <vt:i4>1900602</vt:i4>
      </vt:variant>
      <vt:variant>
        <vt:i4>254</vt:i4>
      </vt:variant>
      <vt:variant>
        <vt:i4>0</vt:i4>
      </vt:variant>
      <vt:variant>
        <vt:i4>5</vt:i4>
      </vt:variant>
      <vt:variant>
        <vt:lpwstr/>
      </vt:variant>
      <vt:variant>
        <vt:lpwstr>_Toc329081894</vt:lpwstr>
      </vt:variant>
      <vt:variant>
        <vt:i4>1900602</vt:i4>
      </vt:variant>
      <vt:variant>
        <vt:i4>248</vt:i4>
      </vt:variant>
      <vt:variant>
        <vt:i4>0</vt:i4>
      </vt:variant>
      <vt:variant>
        <vt:i4>5</vt:i4>
      </vt:variant>
      <vt:variant>
        <vt:lpwstr/>
      </vt:variant>
      <vt:variant>
        <vt:lpwstr>_Toc329081893</vt:lpwstr>
      </vt:variant>
      <vt:variant>
        <vt:i4>1900602</vt:i4>
      </vt:variant>
      <vt:variant>
        <vt:i4>242</vt:i4>
      </vt:variant>
      <vt:variant>
        <vt:i4>0</vt:i4>
      </vt:variant>
      <vt:variant>
        <vt:i4>5</vt:i4>
      </vt:variant>
      <vt:variant>
        <vt:lpwstr/>
      </vt:variant>
      <vt:variant>
        <vt:lpwstr>_Toc329081892</vt:lpwstr>
      </vt:variant>
      <vt:variant>
        <vt:i4>1900602</vt:i4>
      </vt:variant>
      <vt:variant>
        <vt:i4>236</vt:i4>
      </vt:variant>
      <vt:variant>
        <vt:i4>0</vt:i4>
      </vt:variant>
      <vt:variant>
        <vt:i4>5</vt:i4>
      </vt:variant>
      <vt:variant>
        <vt:lpwstr/>
      </vt:variant>
      <vt:variant>
        <vt:lpwstr>_Toc329081891</vt:lpwstr>
      </vt:variant>
      <vt:variant>
        <vt:i4>1900602</vt:i4>
      </vt:variant>
      <vt:variant>
        <vt:i4>230</vt:i4>
      </vt:variant>
      <vt:variant>
        <vt:i4>0</vt:i4>
      </vt:variant>
      <vt:variant>
        <vt:i4>5</vt:i4>
      </vt:variant>
      <vt:variant>
        <vt:lpwstr/>
      </vt:variant>
      <vt:variant>
        <vt:lpwstr>_Toc329081890</vt:lpwstr>
      </vt:variant>
      <vt:variant>
        <vt:i4>1835066</vt:i4>
      </vt:variant>
      <vt:variant>
        <vt:i4>224</vt:i4>
      </vt:variant>
      <vt:variant>
        <vt:i4>0</vt:i4>
      </vt:variant>
      <vt:variant>
        <vt:i4>5</vt:i4>
      </vt:variant>
      <vt:variant>
        <vt:lpwstr/>
      </vt:variant>
      <vt:variant>
        <vt:lpwstr>_Toc329081889</vt:lpwstr>
      </vt:variant>
      <vt:variant>
        <vt:i4>1835066</vt:i4>
      </vt:variant>
      <vt:variant>
        <vt:i4>218</vt:i4>
      </vt:variant>
      <vt:variant>
        <vt:i4>0</vt:i4>
      </vt:variant>
      <vt:variant>
        <vt:i4>5</vt:i4>
      </vt:variant>
      <vt:variant>
        <vt:lpwstr/>
      </vt:variant>
      <vt:variant>
        <vt:lpwstr>_Toc329081888</vt:lpwstr>
      </vt:variant>
      <vt:variant>
        <vt:i4>1835066</vt:i4>
      </vt:variant>
      <vt:variant>
        <vt:i4>212</vt:i4>
      </vt:variant>
      <vt:variant>
        <vt:i4>0</vt:i4>
      </vt:variant>
      <vt:variant>
        <vt:i4>5</vt:i4>
      </vt:variant>
      <vt:variant>
        <vt:lpwstr/>
      </vt:variant>
      <vt:variant>
        <vt:lpwstr>_Toc329081887</vt:lpwstr>
      </vt:variant>
      <vt:variant>
        <vt:i4>1835066</vt:i4>
      </vt:variant>
      <vt:variant>
        <vt:i4>206</vt:i4>
      </vt:variant>
      <vt:variant>
        <vt:i4>0</vt:i4>
      </vt:variant>
      <vt:variant>
        <vt:i4>5</vt:i4>
      </vt:variant>
      <vt:variant>
        <vt:lpwstr/>
      </vt:variant>
      <vt:variant>
        <vt:lpwstr>_Toc329081886</vt:lpwstr>
      </vt:variant>
      <vt:variant>
        <vt:i4>1835066</vt:i4>
      </vt:variant>
      <vt:variant>
        <vt:i4>200</vt:i4>
      </vt:variant>
      <vt:variant>
        <vt:i4>0</vt:i4>
      </vt:variant>
      <vt:variant>
        <vt:i4>5</vt:i4>
      </vt:variant>
      <vt:variant>
        <vt:lpwstr/>
      </vt:variant>
      <vt:variant>
        <vt:lpwstr>_Toc329081885</vt:lpwstr>
      </vt:variant>
      <vt:variant>
        <vt:i4>1835066</vt:i4>
      </vt:variant>
      <vt:variant>
        <vt:i4>194</vt:i4>
      </vt:variant>
      <vt:variant>
        <vt:i4>0</vt:i4>
      </vt:variant>
      <vt:variant>
        <vt:i4>5</vt:i4>
      </vt:variant>
      <vt:variant>
        <vt:lpwstr/>
      </vt:variant>
      <vt:variant>
        <vt:lpwstr>_Toc329081884</vt:lpwstr>
      </vt:variant>
      <vt:variant>
        <vt:i4>1835066</vt:i4>
      </vt:variant>
      <vt:variant>
        <vt:i4>188</vt:i4>
      </vt:variant>
      <vt:variant>
        <vt:i4>0</vt:i4>
      </vt:variant>
      <vt:variant>
        <vt:i4>5</vt:i4>
      </vt:variant>
      <vt:variant>
        <vt:lpwstr/>
      </vt:variant>
      <vt:variant>
        <vt:lpwstr>_Toc329081883</vt:lpwstr>
      </vt:variant>
      <vt:variant>
        <vt:i4>1835066</vt:i4>
      </vt:variant>
      <vt:variant>
        <vt:i4>182</vt:i4>
      </vt:variant>
      <vt:variant>
        <vt:i4>0</vt:i4>
      </vt:variant>
      <vt:variant>
        <vt:i4>5</vt:i4>
      </vt:variant>
      <vt:variant>
        <vt:lpwstr/>
      </vt:variant>
      <vt:variant>
        <vt:lpwstr>_Toc329081882</vt:lpwstr>
      </vt:variant>
      <vt:variant>
        <vt:i4>1835066</vt:i4>
      </vt:variant>
      <vt:variant>
        <vt:i4>176</vt:i4>
      </vt:variant>
      <vt:variant>
        <vt:i4>0</vt:i4>
      </vt:variant>
      <vt:variant>
        <vt:i4>5</vt:i4>
      </vt:variant>
      <vt:variant>
        <vt:lpwstr/>
      </vt:variant>
      <vt:variant>
        <vt:lpwstr>_Toc329081881</vt:lpwstr>
      </vt:variant>
      <vt:variant>
        <vt:i4>1835066</vt:i4>
      </vt:variant>
      <vt:variant>
        <vt:i4>170</vt:i4>
      </vt:variant>
      <vt:variant>
        <vt:i4>0</vt:i4>
      </vt:variant>
      <vt:variant>
        <vt:i4>5</vt:i4>
      </vt:variant>
      <vt:variant>
        <vt:lpwstr/>
      </vt:variant>
      <vt:variant>
        <vt:lpwstr>_Toc329081880</vt:lpwstr>
      </vt:variant>
      <vt:variant>
        <vt:i4>1245242</vt:i4>
      </vt:variant>
      <vt:variant>
        <vt:i4>164</vt:i4>
      </vt:variant>
      <vt:variant>
        <vt:i4>0</vt:i4>
      </vt:variant>
      <vt:variant>
        <vt:i4>5</vt:i4>
      </vt:variant>
      <vt:variant>
        <vt:lpwstr/>
      </vt:variant>
      <vt:variant>
        <vt:lpwstr>_Toc329081879</vt:lpwstr>
      </vt:variant>
      <vt:variant>
        <vt:i4>1245242</vt:i4>
      </vt:variant>
      <vt:variant>
        <vt:i4>158</vt:i4>
      </vt:variant>
      <vt:variant>
        <vt:i4>0</vt:i4>
      </vt:variant>
      <vt:variant>
        <vt:i4>5</vt:i4>
      </vt:variant>
      <vt:variant>
        <vt:lpwstr/>
      </vt:variant>
      <vt:variant>
        <vt:lpwstr>_Toc329081878</vt:lpwstr>
      </vt:variant>
      <vt:variant>
        <vt:i4>1245242</vt:i4>
      </vt:variant>
      <vt:variant>
        <vt:i4>152</vt:i4>
      </vt:variant>
      <vt:variant>
        <vt:i4>0</vt:i4>
      </vt:variant>
      <vt:variant>
        <vt:i4>5</vt:i4>
      </vt:variant>
      <vt:variant>
        <vt:lpwstr/>
      </vt:variant>
      <vt:variant>
        <vt:lpwstr>_Toc329081877</vt:lpwstr>
      </vt:variant>
      <vt:variant>
        <vt:i4>1245242</vt:i4>
      </vt:variant>
      <vt:variant>
        <vt:i4>146</vt:i4>
      </vt:variant>
      <vt:variant>
        <vt:i4>0</vt:i4>
      </vt:variant>
      <vt:variant>
        <vt:i4>5</vt:i4>
      </vt:variant>
      <vt:variant>
        <vt:lpwstr/>
      </vt:variant>
      <vt:variant>
        <vt:lpwstr>_Toc329081876</vt:lpwstr>
      </vt:variant>
      <vt:variant>
        <vt:i4>1245242</vt:i4>
      </vt:variant>
      <vt:variant>
        <vt:i4>140</vt:i4>
      </vt:variant>
      <vt:variant>
        <vt:i4>0</vt:i4>
      </vt:variant>
      <vt:variant>
        <vt:i4>5</vt:i4>
      </vt:variant>
      <vt:variant>
        <vt:lpwstr/>
      </vt:variant>
      <vt:variant>
        <vt:lpwstr>_Toc329081875</vt:lpwstr>
      </vt:variant>
      <vt:variant>
        <vt:i4>1245242</vt:i4>
      </vt:variant>
      <vt:variant>
        <vt:i4>134</vt:i4>
      </vt:variant>
      <vt:variant>
        <vt:i4>0</vt:i4>
      </vt:variant>
      <vt:variant>
        <vt:i4>5</vt:i4>
      </vt:variant>
      <vt:variant>
        <vt:lpwstr/>
      </vt:variant>
      <vt:variant>
        <vt:lpwstr>_Toc329081874</vt:lpwstr>
      </vt:variant>
      <vt:variant>
        <vt:i4>1245242</vt:i4>
      </vt:variant>
      <vt:variant>
        <vt:i4>128</vt:i4>
      </vt:variant>
      <vt:variant>
        <vt:i4>0</vt:i4>
      </vt:variant>
      <vt:variant>
        <vt:i4>5</vt:i4>
      </vt:variant>
      <vt:variant>
        <vt:lpwstr/>
      </vt:variant>
      <vt:variant>
        <vt:lpwstr>_Toc329081873</vt:lpwstr>
      </vt:variant>
      <vt:variant>
        <vt:i4>1245242</vt:i4>
      </vt:variant>
      <vt:variant>
        <vt:i4>122</vt:i4>
      </vt:variant>
      <vt:variant>
        <vt:i4>0</vt:i4>
      </vt:variant>
      <vt:variant>
        <vt:i4>5</vt:i4>
      </vt:variant>
      <vt:variant>
        <vt:lpwstr/>
      </vt:variant>
      <vt:variant>
        <vt:lpwstr>_Toc329081872</vt:lpwstr>
      </vt:variant>
      <vt:variant>
        <vt:i4>1245242</vt:i4>
      </vt:variant>
      <vt:variant>
        <vt:i4>116</vt:i4>
      </vt:variant>
      <vt:variant>
        <vt:i4>0</vt:i4>
      </vt:variant>
      <vt:variant>
        <vt:i4>5</vt:i4>
      </vt:variant>
      <vt:variant>
        <vt:lpwstr/>
      </vt:variant>
      <vt:variant>
        <vt:lpwstr>_Toc329081871</vt:lpwstr>
      </vt:variant>
      <vt:variant>
        <vt:i4>1245242</vt:i4>
      </vt:variant>
      <vt:variant>
        <vt:i4>110</vt:i4>
      </vt:variant>
      <vt:variant>
        <vt:i4>0</vt:i4>
      </vt:variant>
      <vt:variant>
        <vt:i4>5</vt:i4>
      </vt:variant>
      <vt:variant>
        <vt:lpwstr/>
      </vt:variant>
      <vt:variant>
        <vt:lpwstr>_Toc329081870</vt:lpwstr>
      </vt:variant>
      <vt:variant>
        <vt:i4>1179706</vt:i4>
      </vt:variant>
      <vt:variant>
        <vt:i4>104</vt:i4>
      </vt:variant>
      <vt:variant>
        <vt:i4>0</vt:i4>
      </vt:variant>
      <vt:variant>
        <vt:i4>5</vt:i4>
      </vt:variant>
      <vt:variant>
        <vt:lpwstr/>
      </vt:variant>
      <vt:variant>
        <vt:lpwstr>_Toc329081869</vt:lpwstr>
      </vt:variant>
      <vt:variant>
        <vt:i4>1179706</vt:i4>
      </vt:variant>
      <vt:variant>
        <vt:i4>98</vt:i4>
      </vt:variant>
      <vt:variant>
        <vt:i4>0</vt:i4>
      </vt:variant>
      <vt:variant>
        <vt:i4>5</vt:i4>
      </vt:variant>
      <vt:variant>
        <vt:lpwstr/>
      </vt:variant>
      <vt:variant>
        <vt:lpwstr>_Toc329081868</vt:lpwstr>
      </vt:variant>
      <vt:variant>
        <vt:i4>1179706</vt:i4>
      </vt:variant>
      <vt:variant>
        <vt:i4>92</vt:i4>
      </vt:variant>
      <vt:variant>
        <vt:i4>0</vt:i4>
      </vt:variant>
      <vt:variant>
        <vt:i4>5</vt:i4>
      </vt:variant>
      <vt:variant>
        <vt:lpwstr/>
      </vt:variant>
      <vt:variant>
        <vt:lpwstr>_Toc329081867</vt:lpwstr>
      </vt:variant>
      <vt:variant>
        <vt:i4>1179706</vt:i4>
      </vt:variant>
      <vt:variant>
        <vt:i4>86</vt:i4>
      </vt:variant>
      <vt:variant>
        <vt:i4>0</vt:i4>
      </vt:variant>
      <vt:variant>
        <vt:i4>5</vt:i4>
      </vt:variant>
      <vt:variant>
        <vt:lpwstr/>
      </vt:variant>
      <vt:variant>
        <vt:lpwstr>_Toc329081866</vt:lpwstr>
      </vt:variant>
      <vt:variant>
        <vt:i4>1179706</vt:i4>
      </vt:variant>
      <vt:variant>
        <vt:i4>80</vt:i4>
      </vt:variant>
      <vt:variant>
        <vt:i4>0</vt:i4>
      </vt:variant>
      <vt:variant>
        <vt:i4>5</vt:i4>
      </vt:variant>
      <vt:variant>
        <vt:lpwstr/>
      </vt:variant>
      <vt:variant>
        <vt:lpwstr>_Toc329081865</vt:lpwstr>
      </vt:variant>
      <vt:variant>
        <vt:i4>1179706</vt:i4>
      </vt:variant>
      <vt:variant>
        <vt:i4>74</vt:i4>
      </vt:variant>
      <vt:variant>
        <vt:i4>0</vt:i4>
      </vt:variant>
      <vt:variant>
        <vt:i4>5</vt:i4>
      </vt:variant>
      <vt:variant>
        <vt:lpwstr/>
      </vt:variant>
      <vt:variant>
        <vt:lpwstr>_Toc329081864</vt:lpwstr>
      </vt:variant>
      <vt:variant>
        <vt:i4>1179706</vt:i4>
      </vt:variant>
      <vt:variant>
        <vt:i4>68</vt:i4>
      </vt:variant>
      <vt:variant>
        <vt:i4>0</vt:i4>
      </vt:variant>
      <vt:variant>
        <vt:i4>5</vt:i4>
      </vt:variant>
      <vt:variant>
        <vt:lpwstr/>
      </vt:variant>
      <vt:variant>
        <vt:lpwstr>_Toc329081863</vt:lpwstr>
      </vt:variant>
      <vt:variant>
        <vt:i4>1179706</vt:i4>
      </vt:variant>
      <vt:variant>
        <vt:i4>62</vt:i4>
      </vt:variant>
      <vt:variant>
        <vt:i4>0</vt:i4>
      </vt:variant>
      <vt:variant>
        <vt:i4>5</vt:i4>
      </vt:variant>
      <vt:variant>
        <vt:lpwstr/>
      </vt:variant>
      <vt:variant>
        <vt:lpwstr>_Toc329081862</vt:lpwstr>
      </vt:variant>
      <vt:variant>
        <vt:i4>1179706</vt:i4>
      </vt:variant>
      <vt:variant>
        <vt:i4>56</vt:i4>
      </vt:variant>
      <vt:variant>
        <vt:i4>0</vt:i4>
      </vt:variant>
      <vt:variant>
        <vt:i4>5</vt:i4>
      </vt:variant>
      <vt:variant>
        <vt:lpwstr/>
      </vt:variant>
      <vt:variant>
        <vt:lpwstr>_Toc329081861</vt:lpwstr>
      </vt:variant>
      <vt:variant>
        <vt:i4>1179706</vt:i4>
      </vt:variant>
      <vt:variant>
        <vt:i4>50</vt:i4>
      </vt:variant>
      <vt:variant>
        <vt:i4>0</vt:i4>
      </vt:variant>
      <vt:variant>
        <vt:i4>5</vt:i4>
      </vt:variant>
      <vt:variant>
        <vt:lpwstr/>
      </vt:variant>
      <vt:variant>
        <vt:lpwstr>_Toc329081860</vt:lpwstr>
      </vt:variant>
      <vt:variant>
        <vt:i4>1114170</vt:i4>
      </vt:variant>
      <vt:variant>
        <vt:i4>44</vt:i4>
      </vt:variant>
      <vt:variant>
        <vt:i4>0</vt:i4>
      </vt:variant>
      <vt:variant>
        <vt:i4>5</vt:i4>
      </vt:variant>
      <vt:variant>
        <vt:lpwstr/>
      </vt:variant>
      <vt:variant>
        <vt:lpwstr>_Toc329081859</vt:lpwstr>
      </vt:variant>
      <vt:variant>
        <vt:i4>1114170</vt:i4>
      </vt:variant>
      <vt:variant>
        <vt:i4>38</vt:i4>
      </vt:variant>
      <vt:variant>
        <vt:i4>0</vt:i4>
      </vt:variant>
      <vt:variant>
        <vt:i4>5</vt:i4>
      </vt:variant>
      <vt:variant>
        <vt:lpwstr/>
      </vt:variant>
      <vt:variant>
        <vt:lpwstr>_Toc329081858</vt:lpwstr>
      </vt:variant>
      <vt:variant>
        <vt:i4>1114170</vt:i4>
      </vt:variant>
      <vt:variant>
        <vt:i4>32</vt:i4>
      </vt:variant>
      <vt:variant>
        <vt:i4>0</vt:i4>
      </vt:variant>
      <vt:variant>
        <vt:i4>5</vt:i4>
      </vt:variant>
      <vt:variant>
        <vt:lpwstr/>
      </vt:variant>
      <vt:variant>
        <vt:lpwstr>_Toc329081857</vt:lpwstr>
      </vt:variant>
      <vt:variant>
        <vt:i4>1114170</vt:i4>
      </vt:variant>
      <vt:variant>
        <vt:i4>26</vt:i4>
      </vt:variant>
      <vt:variant>
        <vt:i4>0</vt:i4>
      </vt:variant>
      <vt:variant>
        <vt:i4>5</vt:i4>
      </vt:variant>
      <vt:variant>
        <vt:lpwstr/>
      </vt:variant>
      <vt:variant>
        <vt:lpwstr>_Toc329081856</vt:lpwstr>
      </vt:variant>
      <vt:variant>
        <vt:i4>1114170</vt:i4>
      </vt:variant>
      <vt:variant>
        <vt:i4>20</vt:i4>
      </vt:variant>
      <vt:variant>
        <vt:i4>0</vt:i4>
      </vt:variant>
      <vt:variant>
        <vt:i4>5</vt:i4>
      </vt:variant>
      <vt:variant>
        <vt:lpwstr/>
      </vt:variant>
      <vt:variant>
        <vt:lpwstr>_Toc329081855</vt:lpwstr>
      </vt:variant>
      <vt:variant>
        <vt:i4>1114170</vt:i4>
      </vt:variant>
      <vt:variant>
        <vt:i4>14</vt:i4>
      </vt:variant>
      <vt:variant>
        <vt:i4>0</vt:i4>
      </vt:variant>
      <vt:variant>
        <vt:i4>5</vt:i4>
      </vt:variant>
      <vt:variant>
        <vt:lpwstr/>
      </vt:variant>
      <vt:variant>
        <vt:lpwstr>_Toc329081854</vt:lpwstr>
      </vt:variant>
      <vt:variant>
        <vt:i4>1114170</vt:i4>
      </vt:variant>
      <vt:variant>
        <vt:i4>8</vt:i4>
      </vt:variant>
      <vt:variant>
        <vt:i4>0</vt:i4>
      </vt:variant>
      <vt:variant>
        <vt:i4>5</vt:i4>
      </vt:variant>
      <vt:variant>
        <vt:lpwstr/>
      </vt:variant>
      <vt:variant>
        <vt:lpwstr>_Toc329081853</vt:lpwstr>
      </vt:variant>
      <vt:variant>
        <vt:i4>1114170</vt:i4>
      </vt:variant>
      <vt:variant>
        <vt:i4>2</vt:i4>
      </vt:variant>
      <vt:variant>
        <vt:i4>0</vt:i4>
      </vt:variant>
      <vt:variant>
        <vt:i4>5</vt:i4>
      </vt:variant>
      <vt:variant>
        <vt:lpwstr/>
      </vt:variant>
      <vt:variant>
        <vt:lpwstr>_Toc329081852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 Bashyam</dc:creator>
  <cp:lastModifiedBy>Lippitt Jr., Alexander</cp:lastModifiedBy>
  <cp:revision>2</cp:revision>
  <cp:lastPrinted>2012-08-27T13:07:00Z</cp:lastPrinted>
  <dcterms:created xsi:type="dcterms:W3CDTF">2015-02-22T17:48:00Z</dcterms:created>
  <dcterms:modified xsi:type="dcterms:W3CDTF">2015-02-22T17:48:00Z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0x010100F6944157FDD4324D960481391342A74F</vt:lpwstr>
  </property>
</Properties>
</file>