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83F" w:rsidRPr="00D01739" w:rsidRDefault="00CF283F" w:rsidP="00D05B7C">
      <w:pPr>
        <w:pStyle w:val="BodyText"/>
        <w:jc w:val="center"/>
        <w:rPr>
          <w:b/>
          <w:bCs/>
          <w:sz w:val="28"/>
          <w:szCs w:val="28"/>
        </w:rPr>
      </w:pPr>
      <w:r w:rsidRPr="00D01739">
        <w:rPr>
          <w:b/>
          <w:bCs/>
          <w:sz w:val="28"/>
          <w:szCs w:val="28"/>
        </w:rPr>
        <w:t>Integrating the Healthcare Enterprise</w:t>
      </w:r>
    </w:p>
    <w:p w:rsidR="00CF283F" w:rsidRPr="00D01739" w:rsidRDefault="00CF283F" w:rsidP="00663624">
      <w:pPr>
        <w:pStyle w:val="BodyText"/>
      </w:pPr>
    </w:p>
    <w:p w:rsidR="00CF283F" w:rsidRPr="00D01739" w:rsidRDefault="000B5FBF" w:rsidP="003D24EE">
      <w:pPr>
        <w:pStyle w:val="BodyText"/>
        <w:jc w:val="center"/>
      </w:pPr>
      <w:r w:rsidRPr="00D01739">
        <w:rPr>
          <w:noProof/>
        </w:rPr>
        <w:drawing>
          <wp:inline distT="0" distB="0" distL="0" distR="0" wp14:anchorId="77129964" wp14:editId="1F937EE0">
            <wp:extent cx="1571625" cy="1114425"/>
            <wp:effectExtent l="0" t="0" r="9525" b="9525"/>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1114425"/>
                    </a:xfrm>
                    <a:prstGeom prst="rect">
                      <a:avLst/>
                    </a:prstGeom>
                    <a:noFill/>
                    <a:ln>
                      <a:noFill/>
                    </a:ln>
                  </pic:spPr>
                </pic:pic>
              </a:graphicData>
            </a:graphic>
          </wp:inline>
        </w:drawing>
      </w:r>
    </w:p>
    <w:p w:rsidR="00CF283F" w:rsidRPr="00D01739" w:rsidRDefault="00CF283F" w:rsidP="000807AC">
      <w:pPr>
        <w:pStyle w:val="BodyText"/>
      </w:pPr>
    </w:p>
    <w:p w:rsidR="007400C4" w:rsidRPr="00D01739" w:rsidRDefault="007400C4" w:rsidP="00663624">
      <w:pPr>
        <w:pStyle w:val="BodyText"/>
      </w:pPr>
    </w:p>
    <w:p w:rsidR="00482DC2" w:rsidRPr="00D01739" w:rsidRDefault="00CF283F" w:rsidP="000807AC">
      <w:pPr>
        <w:pStyle w:val="BodyText"/>
        <w:jc w:val="center"/>
        <w:rPr>
          <w:b/>
          <w:sz w:val="44"/>
          <w:szCs w:val="44"/>
        </w:rPr>
      </w:pPr>
      <w:r w:rsidRPr="00D01739">
        <w:rPr>
          <w:b/>
          <w:sz w:val="44"/>
          <w:szCs w:val="44"/>
        </w:rPr>
        <w:t xml:space="preserve">IHE </w:t>
      </w:r>
      <w:r w:rsidR="00F879A6" w:rsidRPr="00D01739">
        <w:rPr>
          <w:b/>
          <w:sz w:val="44"/>
          <w:szCs w:val="44"/>
        </w:rPr>
        <w:t>PCC (Patient Care Coordination)</w:t>
      </w:r>
    </w:p>
    <w:p w:rsidR="00B15D8F" w:rsidRPr="00D01739" w:rsidRDefault="00CF283F" w:rsidP="000807AC">
      <w:pPr>
        <w:pStyle w:val="BodyText"/>
        <w:jc w:val="center"/>
        <w:rPr>
          <w:b/>
          <w:sz w:val="44"/>
          <w:szCs w:val="44"/>
        </w:rPr>
      </w:pPr>
      <w:r w:rsidRPr="00D01739">
        <w:rPr>
          <w:b/>
          <w:sz w:val="44"/>
          <w:szCs w:val="44"/>
        </w:rPr>
        <w:t>Technical Framework</w:t>
      </w:r>
      <w:r w:rsidR="00B4798B" w:rsidRPr="00D01739">
        <w:rPr>
          <w:b/>
          <w:sz w:val="44"/>
          <w:szCs w:val="44"/>
        </w:rPr>
        <w:t xml:space="preserve"> </w:t>
      </w:r>
      <w:r w:rsidRPr="00D01739">
        <w:rPr>
          <w:b/>
          <w:sz w:val="44"/>
          <w:szCs w:val="44"/>
        </w:rPr>
        <w:t>Supplement</w:t>
      </w:r>
    </w:p>
    <w:p w:rsidR="00CF283F" w:rsidRPr="00D01739" w:rsidRDefault="00CF283F" w:rsidP="000807AC">
      <w:pPr>
        <w:pStyle w:val="BodyText"/>
      </w:pPr>
    </w:p>
    <w:p w:rsidR="00656A6B" w:rsidRPr="00D01739" w:rsidRDefault="00656A6B" w:rsidP="000807AC">
      <w:pPr>
        <w:pStyle w:val="BodyText"/>
      </w:pPr>
    </w:p>
    <w:p w:rsidR="00CF283F" w:rsidRPr="00D01739" w:rsidRDefault="00B22CB7" w:rsidP="00663624">
      <w:pPr>
        <w:jc w:val="center"/>
        <w:rPr>
          <w:b/>
          <w:sz w:val="44"/>
          <w:szCs w:val="44"/>
        </w:rPr>
      </w:pPr>
      <w:r w:rsidRPr="00D01739">
        <w:rPr>
          <w:b/>
          <w:sz w:val="44"/>
          <w:szCs w:val="44"/>
        </w:rPr>
        <w:t>Clinical Mapping</w:t>
      </w:r>
      <w:r w:rsidR="00C748F9" w:rsidRPr="00D01739">
        <w:rPr>
          <w:b/>
          <w:sz w:val="44"/>
          <w:szCs w:val="44"/>
        </w:rPr>
        <w:t xml:space="preserve"> (CMAP)</w:t>
      </w:r>
      <w:r w:rsidR="000F613A" w:rsidRPr="00D01739">
        <w:rPr>
          <w:b/>
          <w:sz w:val="44"/>
          <w:szCs w:val="44"/>
        </w:rPr>
        <w:t xml:space="preserve"> </w:t>
      </w:r>
      <w:r w:rsidR="00CF283F" w:rsidRPr="00D01739">
        <w:rPr>
          <w:b/>
          <w:sz w:val="44"/>
          <w:szCs w:val="44"/>
        </w:rPr>
        <w:br/>
      </w:r>
    </w:p>
    <w:p w:rsidR="00CF283F" w:rsidRPr="00D01739" w:rsidRDefault="00CF283F" w:rsidP="000125FF">
      <w:pPr>
        <w:pStyle w:val="BodyText"/>
      </w:pPr>
    </w:p>
    <w:p w:rsidR="007400C4" w:rsidRPr="00D01739" w:rsidRDefault="007400C4" w:rsidP="000125FF">
      <w:pPr>
        <w:pStyle w:val="BodyText"/>
      </w:pPr>
    </w:p>
    <w:p w:rsidR="00C1037F" w:rsidRPr="00D01739" w:rsidRDefault="00C1037F" w:rsidP="000125FF">
      <w:pPr>
        <w:pStyle w:val="BodyText"/>
      </w:pPr>
    </w:p>
    <w:p w:rsidR="00503AE1" w:rsidRPr="00D01739" w:rsidRDefault="00457DDC" w:rsidP="00AF7069">
      <w:pPr>
        <w:jc w:val="center"/>
        <w:rPr>
          <w:rFonts w:ascii="Arial" w:hAnsi="Arial"/>
          <w:b/>
          <w:bCs/>
          <w:kern w:val="28"/>
          <w:sz w:val="44"/>
        </w:rPr>
      </w:pPr>
      <w:r w:rsidRPr="00D01739">
        <w:rPr>
          <w:b/>
          <w:sz w:val="44"/>
          <w:szCs w:val="44"/>
        </w:rPr>
        <w:t xml:space="preserve">Draft </w:t>
      </w:r>
      <w:r w:rsidR="00AF7069" w:rsidRPr="00D01739">
        <w:rPr>
          <w:b/>
          <w:sz w:val="44"/>
          <w:szCs w:val="44"/>
        </w:rPr>
        <w:t xml:space="preserve">in preparation </w:t>
      </w:r>
      <w:r w:rsidRPr="00D01739">
        <w:rPr>
          <w:b/>
          <w:sz w:val="44"/>
          <w:szCs w:val="44"/>
        </w:rPr>
        <w:t>for</w:t>
      </w:r>
      <w:r w:rsidR="00506C22" w:rsidRPr="00D01739">
        <w:rPr>
          <w:b/>
          <w:sz w:val="44"/>
          <w:szCs w:val="44"/>
        </w:rPr>
        <w:t xml:space="preserve"> </w:t>
      </w:r>
      <w:r w:rsidRPr="00D01739">
        <w:rPr>
          <w:b/>
          <w:sz w:val="44"/>
          <w:szCs w:val="44"/>
        </w:rPr>
        <w:t>P</w:t>
      </w:r>
      <w:r w:rsidR="00CF283F" w:rsidRPr="00D01739">
        <w:rPr>
          <w:b/>
          <w:sz w:val="44"/>
          <w:szCs w:val="44"/>
        </w:rPr>
        <w:t>ublic Comment</w:t>
      </w:r>
      <w:r w:rsidR="00503AE1" w:rsidRPr="00D01739">
        <w:rPr>
          <w:b/>
          <w:sz w:val="44"/>
          <w:szCs w:val="44"/>
        </w:rPr>
        <w:t xml:space="preserve"> </w:t>
      </w:r>
    </w:p>
    <w:p w:rsidR="009D125C" w:rsidRPr="00D01739" w:rsidRDefault="009D125C">
      <w:pPr>
        <w:pStyle w:val="BodyText"/>
      </w:pPr>
    </w:p>
    <w:p w:rsidR="009D125C" w:rsidRPr="00D01739" w:rsidRDefault="009D125C">
      <w:pPr>
        <w:pStyle w:val="BodyText"/>
      </w:pPr>
    </w:p>
    <w:p w:rsidR="00A910E1" w:rsidRPr="00D01739" w:rsidRDefault="00A910E1" w:rsidP="00AC7C88">
      <w:pPr>
        <w:pStyle w:val="BodyText"/>
      </w:pPr>
      <w:r w:rsidRPr="00D01739">
        <w:t>Date:</w:t>
      </w:r>
      <w:r w:rsidRPr="00D01739">
        <w:tab/>
      </w:r>
      <w:r w:rsidRPr="00D01739">
        <w:tab/>
      </w:r>
      <w:r w:rsidR="008F63F6" w:rsidRPr="00D01739">
        <w:fldChar w:fldCharType="begin"/>
      </w:r>
      <w:r w:rsidR="008F63F6" w:rsidRPr="00D01739">
        <w:instrText xml:space="preserve"> DATE \@ "MMMM d, yyyy" </w:instrText>
      </w:r>
      <w:r w:rsidR="008F63F6" w:rsidRPr="00D01739">
        <w:fldChar w:fldCharType="separate"/>
      </w:r>
      <w:r w:rsidR="00B67E07">
        <w:rPr>
          <w:noProof/>
        </w:rPr>
        <w:t>April 23, 2015</w:t>
      </w:r>
      <w:r w:rsidR="008F63F6" w:rsidRPr="00D01739">
        <w:fldChar w:fldCharType="end"/>
      </w:r>
    </w:p>
    <w:p w:rsidR="00603ED5" w:rsidRPr="00D01739" w:rsidRDefault="00A910E1" w:rsidP="00AC7C88">
      <w:pPr>
        <w:pStyle w:val="BodyText"/>
      </w:pPr>
      <w:r w:rsidRPr="00D01739">
        <w:t>Author:</w:t>
      </w:r>
      <w:r w:rsidRPr="00D01739">
        <w:tab/>
      </w:r>
      <w:r w:rsidR="00762104" w:rsidRPr="00D01739">
        <w:t>Alex Lippitt</w:t>
      </w:r>
    </w:p>
    <w:p w:rsidR="00A875FF" w:rsidRPr="00D01739" w:rsidRDefault="00603ED5" w:rsidP="00AC7C88">
      <w:pPr>
        <w:pStyle w:val="BodyText"/>
      </w:pPr>
      <w:r w:rsidRPr="00D01739">
        <w:t>Email:</w:t>
      </w:r>
      <w:r w:rsidR="00FF4C4E" w:rsidRPr="00D01739">
        <w:tab/>
      </w:r>
      <w:r w:rsidR="00FF4C4E" w:rsidRPr="00D01739">
        <w:tab/>
      </w:r>
      <w:r w:rsidRPr="00D01739">
        <w:t>&lt;</w:t>
      </w:r>
      <w:r w:rsidR="00F879A6" w:rsidRPr="00D01739">
        <w:t>pcc</w:t>
      </w:r>
      <w:r w:rsidR="00A875FF" w:rsidRPr="00D01739">
        <w:t>@ihe.net</w:t>
      </w:r>
      <w:r w:rsidRPr="00D01739">
        <w:t>&gt;</w:t>
      </w:r>
    </w:p>
    <w:p w:rsidR="008F1CA1" w:rsidRPr="00D01739" w:rsidRDefault="009D125C" w:rsidP="008F1CA1">
      <w:pPr>
        <w:pStyle w:val="AuthorInstructions"/>
        <w:rPr>
          <w:rFonts w:ascii="Arial" w:hAnsi="Arial"/>
          <w:b/>
          <w:kern w:val="28"/>
          <w:sz w:val="28"/>
        </w:rPr>
      </w:pPr>
      <w:r w:rsidRPr="00D01739">
        <w:br w:type="page"/>
      </w:r>
    </w:p>
    <w:p w:rsidR="00CF283F" w:rsidRPr="00D01739" w:rsidRDefault="00A875FF" w:rsidP="009D125C">
      <w:pPr>
        <w:pStyle w:val="BodyText"/>
      </w:pPr>
      <w:r w:rsidRPr="00D01739">
        <w:rPr>
          <w:rFonts w:ascii="Arial" w:hAnsi="Arial"/>
          <w:b/>
          <w:kern w:val="28"/>
          <w:sz w:val="28"/>
        </w:rPr>
        <w:lastRenderedPageBreak/>
        <w:t>Foreword</w:t>
      </w:r>
    </w:p>
    <w:p w:rsidR="00482DC2" w:rsidRPr="00D01739" w:rsidRDefault="00CF283F" w:rsidP="00147F29">
      <w:pPr>
        <w:pStyle w:val="BodyText"/>
      </w:pPr>
      <w:r w:rsidRPr="00D01739">
        <w:t xml:space="preserve">This </w:t>
      </w:r>
      <w:r w:rsidR="00482DC2" w:rsidRPr="00D01739">
        <w:t xml:space="preserve">is a </w:t>
      </w:r>
      <w:r w:rsidRPr="00D01739">
        <w:t xml:space="preserve">supplement to the IHE </w:t>
      </w:r>
      <w:r w:rsidR="00482DC2" w:rsidRPr="00D01739">
        <w:t>&lt;</w:t>
      </w:r>
      <w:r w:rsidR="00A910E1" w:rsidRPr="00D01739">
        <w:t>D</w:t>
      </w:r>
      <w:r w:rsidRPr="00D01739">
        <w:t>omain</w:t>
      </w:r>
      <w:r w:rsidR="00A910E1" w:rsidRPr="00D01739">
        <w:t xml:space="preserve"> Name</w:t>
      </w:r>
      <w:r w:rsidR="00482DC2" w:rsidRPr="00D01739">
        <w:t>&gt;</w:t>
      </w:r>
      <w:r w:rsidRPr="00D01739">
        <w:t xml:space="preserve"> Technical Framework </w:t>
      </w:r>
      <w:r w:rsidR="00482DC2" w:rsidRPr="00D01739">
        <w:t>&lt;</w:t>
      </w:r>
      <w:r w:rsidRPr="00D01739">
        <w:t>V</w:t>
      </w:r>
      <w:r w:rsidR="009813A1" w:rsidRPr="00D01739">
        <w:t>X.X</w:t>
      </w:r>
      <w:r w:rsidRPr="00D01739">
        <w:t>&gt;</w:t>
      </w:r>
      <w:r w:rsidR="00482DC2" w:rsidRPr="00D01739">
        <w:t>.</w:t>
      </w:r>
      <w:r w:rsidR="00F002DD" w:rsidRPr="00D01739">
        <w:t xml:space="preserve"> Each supplement undergoes a process of public comment and trial implementation before being</w:t>
      </w:r>
      <w:r w:rsidR="00F0665F" w:rsidRPr="00D01739">
        <w:t xml:space="preserve"> </w:t>
      </w:r>
      <w:r w:rsidR="00F002DD" w:rsidRPr="00D01739">
        <w:t>incorporated into the volumes of the Technical Frameworks.</w:t>
      </w:r>
    </w:p>
    <w:p w:rsidR="006263EA" w:rsidRPr="00D01739" w:rsidRDefault="00B15E9B" w:rsidP="00147F29">
      <w:pPr>
        <w:pStyle w:val="BodyText"/>
      </w:pPr>
      <w:r w:rsidRPr="00D01739">
        <w:rPr>
          <w:i/>
          <w:iCs/>
        </w:rPr>
        <w:t>&lt;</w:t>
      </w:r>
      <w:r w:rsidR="00510062" w:rsidRPr="00D01739">
        <w:rPr>
          <w:i/>
          <w:iCs/>
        </w:rPr>
        <w:t xml:space="preserve">For Public </w:t>
      </w:r>
      <w:proofErr w:type="gramStart"/>
      <w:r w:rsidR="007773C8" w:rsidRPr="00D01739">
        <w:rPr>
          <w:i/>
          <w:iCs/>
        </w:rPr>
        <w:t>Comment</w:t>
      </w:r>
      <w:r w:rsidR="00C56183" w:rsidRPr="00D01739">
        <w:rPr>
          <w:i/>
          <w:iCs/>
        </w:rPr>
        <w:t>:</w:t>
      </w:r>
      <w:proofErr w:type="gramEnd"/>
      <w:r w:rsidR="00CC0A62" w:rsidRPr="00D01739">
        <w:rPr>
          <w:i/>
          <w:iCs/>
        </w:rPr>
        <w:t>&gt;</w:t>
      </w:r>
      <w:r w:rsidR="00CC0A62" w:rsidRPr="00D01739">
        <w:t xml:space="preserve"> This</w:t>
      </w:r>
      <w:r w:rsidR="00510062" w:rsidRPr="00D01739">
        <w:t xml:space="preserve"> supplement </w:t>
      </w:r>
      <w:r w:rsidR="004F5211" w:rsidRPr="00D01739">
        <w:t xml:space="preserve">is published </w:t>
      </w:r>
      <w:r w:rsidR="007773C8" w:rsidRPr="00D01739">
        <w:t>on &lt;</w:t>
      </w:r>
      <w:r w:rsidR="004F5211" w:rsidRPr="00D01739">
        <w:t>Month XX, 201x&gt; for Public Comment</w:t>
      </w:r>
      <w:r w:rsidR="00F0665F" w:rsidRPr="00D01739">
        <w:t xml:space="preserve">. </w:t>
      </w:r>
      <w:r w:rsidR="00CF283F" w:rsidRPr="00D01739">
        <w:t xml:space="preserve">Comments </w:t>
      </w:r>
      <w:r w:rsidR="00DD4D5A" w:rsidRPr="00D01739">
        <w:t xml:space="preserve">are invited and may </w:t>
      </w:r>
      <w:r w:rsidR="006263EA" w:rsidRPr="00D01739">
        <w:t xml:space="preserve">be submitted </w:t>
      </w:r>
      <w:r w:rsidR="004F5211" w:rsidRPr="00D01739">
        <w:t>at</w:t>
      </w:r>
      <w:r w:rsidR="007773C8" w:rsidRPr="00D01739">
        <w:t xml:space="preserve"> </w:t>
      </w:r>
      <w:hyperlink r:id="rId10" w:history="1">
        <w:r w:rsidR="007773C8" w:rsidRPr="00D01739">
          <w:rPr>
            <w:rStyle w:val="Hyperlink"/>
            <w:color w:val="auto"/>
          </w:rPr>
          <w:t>http://www.ihe.net/&lt;domain&gt;/&lt;domain&gt;comments.cfm</w:t>
        </w:r>
      </w:hyperlink>
      <w:r w:rsidR="00F0665F" w:rsidRPr="00D01739">
        <w:t xml:space="preserve">. </w:t>
      </w:r>
      <w:r w:rsidR="00510062" w:rsidRPr="00D01739">
        <w:t>In order to be considered in development of the Trial Implementation version of the supplement</w:t>
      </w:r>
      <w:r w:rsidR="000717A7" w:rsidRPr="00D01739">
        <w:t>,</w:t>
      </w:r>
      <w:r w:rsidR="00510062" w:rsidRPr="00D01739">
        <w:t xml:space="preserve"> comments must be received by &lt;Month XX, 201X&gt;. </w:t>
      </w:r>
    </w:p>
    <w:p w:rsidR="00A875FF" w:rsidRPr="00D01739" w:rsidRDefault="00B15E9B" w:rsidP="006263EA">
      <w:pPr>
        <w:pStyle w:val="BodyText"/>
      </w:pPr>
      <w:r w:rsidRPr="00D01739">
        <w:rPr>
          <w:i/>
          <w:iCs/>
        </w:rPr>
        <w:t>&lt;</w:t>
      </w:r>
      <w:r w:rsidR="00A875FF" w:rsidRPr="00D01739">
        <w:rPr>
          <w:i/>
          <w:iCs/>
        </w:rPr>
        <w:t xml:space="preserve">For Trial </w:t>
      </w:r>
      <w:proofErr w:type="gramStart"/>
      <w:r w:rsidR="00A875FF" w:rsidRPr="00D01739">
        <w:rPr>
          <w:i/>
          <w:iCs/>
        </w:rPr>
        <w:t>Implementation</w:t>
      </w:r>
      <w:r w:rsidR="00C56183" w:rsidRPr="00D01739">
        <w:rPr>
          <w:i/>
          <w:iCs/>
        </w:rPr>
        <w:t>:</w:t>
      </w:r>
      <w:proofErr w:type="gramEnd"/>
      <w:r w:rsidR="00CC0A62" w:rsidRPr="00D01739">
        <w:rPr>
          <w:i/>
          <w:iCs/>
        </w:rPr>
        <w:t>&gt;</w:t>
      </w:r>
      <w:r w:rsidR="00CC0A62" w:rsidRPr="00D01739">
        <w:t xml:space="preserve"> This</w:t>
      </w:r>
      <w:r w:rsidR="004F5211" w:rsidRPr="00D01739">
        <w:t xml:space="preserve"> supplement is published on </w:t>
      </w:r>
      <w:r w:rsidR="00BB6AAC" w:rsidRPr="00D01739">
        <w:t>&lt;Month XX, 201X&gt;</w:t>
      </w:r>
      <w:r w:rsidR="00A85861" w:rsidRPr="00D01739">
        <w:t xml:space="preserve"> </w:t>
      </w:r>
      <w:r w:rsidR="000717A7" w:rsidRPr="00D01739">
        <w:t xml:space="preserve">for Trial Implementation </w:t>
      </w:r>
      <w:r w:rsidR="00A85861" w:rsidRPr="00D01739">
        <w:t>and may</w:t>
      </w:r>
      <w:r w:rsidR="00BB6AAC" w:rsidRPr="00D01739">
        <w:t xml:space="preserve"> be available for testing at subsequent IHE Connectathons</w:t>
      </w:r>
      <w:r w:rsidR="00A875FF" w:rsidRPr="00D01739">
        <w:t xml:space="preserve">. </w:t>
      </w:r>
      <w:r w:rsidR="00BB6AAC" w:rsidRPr="00D01739">
        <w:t>The supplement may be amended based on the results of testing</w:t>
      </w:r>
      <w:r w:rsidR="00F0665F" w:rsidRPr="00D01739">
        <w:t xml:space="preserve">. </w:t>
      </w:r>
      <w:r w:rsidR="00BB6AAC" w:rsidRPr="00D01739">
        <w:t xml:space="preserve">Following successful testing it will be incorporated into the &lt;Domain Name&gt; Technical Framework. </w:t>
      </w:r>
      <w:r w:rsidR="00A875FF" w:rsidRPr="00D01739">
        <w:t>Comments are invited and may be submitted</w:t>
      </w:r>
      <w:r w:rsidR="004F5211" w:rsidRPr="00D01739">
        <w:t xml:space="preserve"> </w:t>
      </w:r>
      <w:r w:rsidR="007773C8" w:rsidRPr="00D01739">
        <w:t xml:space="preserve">at </w:t>
      </w:r>
      <w:hyperlink r:id="rId11" w:history="1">
        <w:r w:rsidR="007773C8" w:rsidRPr="00D01739">
          <w:rPr>
            <w:rStyle w:val="Hyperlink"/>
            <w:color w:val="auto"/>
          </w:rPr>
          <w:t>http://www.ihe.net/&lt;domain&gt;/&lt;domain&gt;comments.cfm</w:t>
        </w:r>
      </w:hyperlink>
      <w:r w:rsidR="00A85861" w:rsidRPr="00D01739">
        <w:t>.</w:t>
      </w:r>
    </w:p>
    <w:p w:rsidR="00AC7C88" w:rsidRPr="00D01739" w:rsidRDefault="00AC7C88" w:rsidP="00AC7C88">
      <w:pPr>
        <w:pStyle w:val="BodyText"/>
      </w:pPr>
      <w:r w:rsidRPr="00D01739">
        <w:t>This supplement describes changes to the existing technical framework documents</w:t>
      </w:r>
      <w:r w:rsidR="000717A7" w:rsidRPr="00D01739">
        <w:t>.</w:t>
      </w:r>
      <w:r w:rsidRPr="00D01739">
        <w:t xml:space="preserve"> </w:t>
      </w:r>
    </w:p>
    <w:p w:rsidR="00BE5916" w:rsidRPr="00D01739" w:rsidRDefault="009C6269" w:rsidP="00663624">
      <w:pPr>
        <w:pStyle w:val="BodyText"/>
      </w:pPr>
      <w:r w:rsidRPr="00D01739">
        <w:t>“</w:t>
      </w:r>
      <w:r w:rsidR="006263EA" w:rsidRPr="00D01739">
        <w:t>B</w:t>
      </w:r>
      <w:r w:rsidR="007A7BF7" w:rsidRPr="00D01739">
        <w:t xml:space="preserve">oxed” instructions </w:t>
      </w:r>
      <w:r w:rsidR="006263EA" w:rsidRPr="00D01739">
        <w:t xml:space="preserve">like the sample below indicate to </w:t>
      </w:r>
      <w:r w:rsidR="007A7BF7" w:rsidRPr="00D01739">
        <w:t xml:space="preserve">the Volume Editor </w:t>
      </w:r>
      <w:proofErr w:type="gramStart"/>
      <w:r w:rsidR="007A7BF7" w:rsidRPr="00D01739">
        <w:t>how</w:t>
      </w:r>
      <w:proofErr w:type="gramEnd"/>
      <w:r w:rsidR="007A7BF7" w:rsidRPr="00D01739">
        <w:t xml:space="preserve"> to integrate the relevant section(s) into the </w:t>
      </w:r>
      <w:r w:rsidR="00BE5916" w:rsidRPr="00D01739">
        <w:t>relevant</w:t>
      </w:r>
      <w:r w:rsidR="007A7BF7" w:rsidRPr="00D01739">
        <w:t xml:space="preserve"> Technical Framework </w:t>
      </w:r>
      <w:r w:rsidR="00BE5916" w:rsidRPr="00D01739">
        <w:t>volume</w:t>
      </w:r>
      <w:r w:rsidR="009D125C" w:rsidRPr="00D01739">
        <w:t>.</w:t>
      </w:r>
    </w:p>
    <w:p w:rsidR="007A7BF7" w:rsidRPr="00D01739" w:rsidRDefault="000717A7" w:rsidP="007A7BF7">
      <w:pPr>
        <w:pStyle w:val="EditorInstructions"/>
      </w:pPr>
      <w:r w:rsidRPr="00D01739">
        <w:t>Amend s</w:t>
      </w:r>
      <w:r w:rsidR="007A7BF7" w:rsidRPr="00D01739">
        <w:t>ection X.X by the following:</w:t>
      </w:r>
    </w:p>
    <w:p w:rsidR="000717A7" w:rsidRPr="00D01739" w:rsidRDefault="000717A7" w:rsidP="000717A7">
      <w:pPr>
        <w:pStyle w:val="BodyText"/>
      </w:pPr>
      <w:r w:rsidRPr="00D01739">
        <w:t xml:space="preserve">Where the amendment adds text, make the </w:t>
      </w:r>
      <w:r w:rsidR="00C26E7C" w:rsidRPr="00D01739">
        <w:t xml:space="preserve">added </w:t>
      </w:r>
      <w:r w:rsidRPr="00D01739">
        <w:t xml:space="preserve">text </w:t>
      </w:r>
      <w:r w:rsidRPr="00D01739">
        <w:rPr>
          <w:rStyle w:val="InsertText"/>
        </w:rPr>
        <w:t>bold underline</w:t>
      </w:r>
      <w:r w:rsidRPr="00D01739">
        <w:t>. Where the amendment removes text</w:t>
      </w:r>
      <w:r w:rsidR="00C26E7C" w:rsidRPr="00D01739">
        <w:t xml:space="preserve">, make the removed text </w:t>
      </w:r>
      <w:r w:rsidRPr="00D01739">
        <w:rPr>
          <w:rStyle w:val="DeleteText"/>
        </w:rPr>
        <w:t>bold strikethrough</w:t>
      </w:r>
      <w:r w:rsidR="00C26E7C" w:rsidRPr="00D01739">
        <w:t xml:space="preserve">. When entire new sections are added, introduce with </w:t>
      </w:r>
      <w:r w:rsidRPr="00D01739">
        <w:t>editor’s instructions to “add new text” or similar, which for readability are not bolded or underlined.</w:t>
      </w:r>
    </w:p>
    <w:p w:rsidR="005410F9" w:rsidRPr="00D01739" w:rsidRDefault="005410F9" w:rsidP="00BE5916">
      <w:pPr>
        <w:pStyle w:val="BodyText"/>
      </w:pPr>
    </w:p>
    <w:p w:rsidR="00BE5916" w:rsidRPr="00D01739" w:rsidRDefault="00BE5916" w:rsidP="00BE5916">
      <w:pPr>
        <w:pStyle w:val="BodyText"/>
      </w:pPr>
      <w:r w:rsidRPr="00D01739">
        <w:t xml:space="preserve">General information about IHE can be found at: </w:t>
      </w:r>
      <w:hyperlink r:id="rId12" w:history="1">
        <w:r w:rsidRPr="00D01739">
          <w:rPr>
            <w:rStyle w:val="Hyperlink"/>
            <w:color w:val="auto"/>
          </w:rPr>
          <w:t>www.ihe.net</w:t>
        </w:r>
      </w:hyperlink>
      <w:r w:rsidR="00625D23" w:rsidRPr="00D01739">
        <w:t>.</w:t>
      </w:r>
    </w:p>
    <w:p w:rsidR="00BE5916" w:rsidRPr="00D01739" w:rsidRDefault="00BE5916" w:rsidP="00BE5916">
      <w:pPr>
        <w:pStyle w:val="BodyText"/>
      </w:pPr>
      <w:r w:rsidRPr="00D01739">
        <w:t xml:space="preserve">Information about the IHE &lt;Domain Name&gt; </w:t>
      </w:r>
      <w:r w:rsidR="000F613A" w:rsidRPr="00D01739">
        <w:t xml:space="preserve">domain </w:t>
      </w:r>
      <w:r w:rsidR="00503AE1" w:rsidRPr="00D01739">
        <w:t>can</w:t>
      </w:r>
      <w:r w:rsidRPr="00D01739">
        <w:t xml:space="preserve"> be found at</w:t>
      </w:r>
      <w:r w:rsidR="00F0665F" w:rsidRPr="00D01739">
        <w:t xml:space="preserve">: </w:t>
      </w:r>
      <w:hyperlink r:id="rId13" w:history="1">
        <w:r w:rsidRPr="00D01739">
          <w:rPr>
            <w:rStyle w:val="Hyperlink"/>
            <w:color w:val="auto"/>
          </w:rPr>
          <w:t>http://www.ihe.net/Domains/index.cfm</w:t>
        </w:r>
      </w:hyperlink>
      <w:r w:rsidR="00625D23" w:rsidRPr="00D01739">
        <w:t>.</w:t>
      </w:r>
    </w:p>
    <w:p w:rsidR="00BE5916" w:rsidRPr="00D01739" w:rsidRDefault="00BE5916" w:rsidP="00BE5916">
      <w:pPr>
        <w:pStyle w:val="BodyText"/>
      </w:pPr>
      <w:r w:rsidRPr="00D01739">
        <w:t xml:space="preserve">Information about the </w:t>
      </w:r>
      <w:r w:rsidR="001A7C4C" w:rsidRPr="00D01739">
        <w:t xml:space="preserve">organization of IHE </w:t>
      </w:r>
      <w:r w:rsidRPr="00D01739">
        <w:t xml:space="preserve">Technical Frameworks and Supplements </w:t>
      </w:r>
      <w:r w:rsidR="001A7C4C" w:rsidRPr="00D01739">
        <w:t xml:space="preserve">and the process used to create them </w:t>
      </w:r>
      <w:r w:rsidRPr="00D01739">
        <w:t xml:space="preserve">can be found at: </w:t>
      </w:r>
      <w:hyperlink r:id="rId14" w:history="1">
        <w:r w:rsidRPr="00D01739">
          <w:rPr>
            <w:rStyle w:val="Hyperlink"/>
            <w:color w:val="auto"/>
          </w:rPr>
          <w:t>http://www.ihe.net/About/process.cfm</w:t>
        </w:r>
      </w:hyperlink>
      <w:r w:rsidRPr="00D01739">
        <w:t xml:space="preserve"> and </w:t>
      </w:r>
      <w:hyperlink r:id="rId15" w:history="1">
        <w:r w:rsidRPr="00D01739">
          <w:rPr>
            <w:rStyle w:val="Hyperlink"/>
            <w:color w:val="auto"/>
          </w:rPr>
          <w:t>http://www.ihe.net/profiles/index.cfm</w:t>
        </w:r>
      </w:hyperlink>
      <w:r w:rsidR="00625D23" w:rsidRPr="00D01739">
        <w:t>.</w:t>
      </w:r>
    </w:p>
    <w:p w:rsidR="00625D23" w:rsidRPr="00D01739" w:rsidRDefault="00BE5916" w:rsidP="00BE5916">
      <w:pPr>
        <w:pStyle w:val="BodyText"/>
        <w:rPr>
          <w:i/>
        </w:rPr>
      </w:pPr>
      <w:r w:rsidRPr="00D01739">
        <w:t xml:space="preserve">The current version of </w:t>
      </w:r>
      <w:r w:rsidR="008F78D2" w:rsidRPr="00D01739">
        <w:t>the IHE</w:t>
      </w:r>
      <w:r w:rsidRPr="00D01739">
        <w:t xml:space="preserve"> </w:t>
      </w:r>
      <w:r w:rsidR="008F78D2" w:rsidRPr="00D01739">
        <w:t>&lt;</w:t>
      </w:r>
      <w:r w:rsidR="00CD44D7" w:rsidRPr="00D01739">
        <w:t>D</w:t>
      </w:r>
      <w:r w:rsidR="008F78D2" w:rsidRPr="00D01739">
        <w:t>omain name&gt;</w:t>
      </w:r>
      <w:r w:rsidRPr="00D01739">
        <w:t xml:space="preserve">Technical Framework can be found at: </w:t>
      </w:r>
      <w:hyperlink r:id="rId16" w:history="1">
        <w:r w:rsidRPr="00D01739">
          <w:rPr>
            <w:rStyle w:val="Hyperlink"/>
            <w:color w:val="auto"/>
          </w:rPr>
          <w:t>http://www.ihe.net/Technical_Framework/index.cfm</w:t>
        </w:r>
      </w:hyperlink>
      <w:r w:rsidR="00625D23" w:rsidRPr="00D01739">
        <w:t>.</w:t>
      </w:r>
    </w:p>
    <w:p w:rsidR="00E91C15" w:rsidRPr="00D01739" w:rsidRDefault="00625D23" w:rsidP="00BE5916">
      <w:pPr>
        <w:pStyle w:val="BodyText"/>
        <w:rPr>
          <w:i/>
        </w:rPr>
      </w:pPr>
      <w:r w:rsidRPr="00D01739">
        <w:rPr>
          <w:i/>
        </w:rPr>
        <w:t>&lt;Com</w:t>
      </w:r>
      <w:r w:rsidR="0005577A" w:rsidRPr="00D01739">
        <w:rPr>
          <w:i/>
        </w:rPr>
        <w:t xml:space="preserve">ments may be submitted </w:t>
      </w:r>
      <w:r w:rsidR="004D69C3" w:rsidRPr="00D01739">
        <w:rPr>
          <w:i/>
        </w:rPr>
        <w:t>on IHE Technical Framework templates</w:t>
      </w:r>
      <w:r w:rsidR="005672A9" w:rsidRPr="00D01739">
        <w:rPr>
          <w:i/>
        </w:rPr>
        <w:t xml:space="preserve"> any time </w:t>
      </w:r>
      <w:r w:rsidR="004D69C3" w:rsidRPr="00D01739">
        <w:rPr>
          <w:i/>
        </w:rPr>
        <w:t xml:space="preserve">at </w:t>
      </w:r>
      <w:hyperlink r:id="rId17" w:history="1">
        <w:r w:rsidR="0017698E" w:rsidRPr="00D01739">
          <w:rPr>
            <w:rStyle w:val="Hyperlink"/>
            <w:i/>
            <w:color w:val="auto"/>
          </w:rPr>
          <w:t>http://ihe.net/ihetemplates.cfm</w:t>
        </w:r>
      </w:hyperlink>
      <w:r w:rsidRPr="00D01739">
        <w:rPr>
          <w:i/>
        </w:rPr>
        <w:t xml:space="preserve">. </w:t>
      </w:r>
      <w:r w:rsidR="0017698E" w:rsidRPr="00D01739">
        <w:rPr>
          <w:i/>
        </w:rPr>
        <w:t>P</w:t>
      </w:r>
      <w:r w:rsidR="00E91C15" w:rsidRPr="00D01739">
        <w:rPr>
          <w:i/>
        </w:rPr>
        <w:t>lease enter comments/issues as soon as they are found</w:t>
      </w:r>
      <w:r w:rsidR="00887E40" w:rsidRPr="00D01739">
        <w:rPr>
          <w:i/>
        </w:rPr>
        <w:t xml:space="preserve">. </w:t>
      </w:r>
      <w:r w:rsidR="00E91C15" w:rsidRPr="00D01739">
        <w:rPr>
          <w:i/>
        </w:rPr>
        <w:t>Do not wait until a future review cycle is announced</w:t>
      </w:r>
      <w:r w:rsidR="00887E40" w:rsidRPr="00D01739">
        <w:rPr>
          <w:i/>
        </w:rPr>
        <w:t>.</w:t>
      </w:r>
    </w:p>
    <w:p w:rsidR="00BE5916" w:rsidRPr="00D01739" w:rsidRDefault="00BE5916" w:rsidP="000470A5">
      <w:pPr>
        <w:pStyle w:val="BodyText"/>
      </w:pPr>
    </w:p>
    <w:p w:rsidR="00D85A7B" w:rsidRPr="00D01739" w:rsidRDefault="009813A1" w:rsidP="00597DB2">
      <w:pPr>
        <w:pStyle w:val="TOCHeading"/>
      </w:pPr>
      <w:r w:rsidRPr="00D01739">
        <w:br w:type="page"/>
      </w:r>
      <w:r w:rsidR="00D85A7B" w:rsidRPr="00D01739">
        <w:lastRenderedPageBreak/>
        <w:t>C</w:t>
      </w:r>
      <w:r w:rsidR="00060D78" w:rsidRPr="00D01739">
        <w:t>ONTENTS</w:t>
      </w:r>
    </w:p>
    <w:p w:rsidR="004D69C3" w:rsidRPr="00D01739" w:rsidRDefault="004D69C3" w:rsidP="00597DB2"/>
    <w:p w:rsidR="002C48E0" w:rsidRPr="00D01739" w:rsidRDefault="00CF508D">
      <w:pPr>
        <w:pStyle w:val="TOC1"/>
        <w:rPr>
          <w:rFonts w:ascii="Calibri" w:hAnsi="Calibri"/>
          <w:noProof/>
          <w:sz w:val="22"/>
          <w:szCs w:val="22"/>
        </w:rPr>
      </w:pPr>
      <w:r w:rsidRPr="00D01739">
        <w:fldChar w:fldCharType="begin"/>
      </w:r>
      <w:r w:rsidRPr="00D01739">
        <w:instrText xml:space="preserve"> TOC \o "2-7" \h \z \t "Heading 1,1,Appendix Heading 2,2,Appendix Heading 1,1,Appendix Heading 3,3,Glossary,1,Part Title,1" </w:instrText>
      </w:r>
      <w:r w:rsidRPr="00D01739">
        <w:fldChar w:fldCharType="separate"/>
      </w:r>
      <w:hyperlink w:anchor="_Toc413591291" w:history="1">
        <w:r w:rsidR="002C48E0" w:rsidRPr="00D01739">
          <w:rPr>
            <w:rStyle w:val="Hyperlink"/>
            <w:noProof/>
            <w:color w:val="auto"/>
          </w:rPr>
          <w:t>Introduction to this Supplement</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_Toc413591291 \h </w:instrText>
        </w:r>
        <w:r w:rsidR="002C48E0" w:rsidRPr="00D01739">
          <w:rPr>
            <w:noProof/>
            <w:webHidden/>
          </w:rPr>
        </w:r>
        <w:r w:rsidR="002C48E0" w:rsidRPr="00D01739">
          <w:rPr>
            <w:noProof/>
            <w:webHidden/>
          </w:rPr>
          <w:fldChar w:fldCharType="separate"/>
        </w:r>
        <w:r w:rsidR="002C48E0" w:rsidRPr="00D01739">
          <w:rPr>
            <w:noProof/>
            <w:webHidden/>
          </w:rPr>
          <w:t>5</w:t>
        </w:r>
        <w:r w:rsidR="002C48E0" w:rsidRPr="00D01739">
          <w:rPr>
            <w:noProof/>
            <w:webHidden/>
          </w:rPr>
          <w:fldChar w:fldCharType="end"/>
        </w:r>
      </w:hyperlink>
    </w:p>
    <w:p w:rsidR="002C48E0" w:rsidRPr="00D01739" w:rsidRDefault="00B67E07">
      <w:pPr>
        <w:pStyle w:val="TOC2"/>
        <w:rPr>
          <w:rFonts w:ascii="Calibri" w:hAnsi="Calibri"/>
          <w:noProof/>
          <w:sz w:val="22"/>
          <w:szCs w:val="22"/>
        </w:rPr>
      </w:pPr>
      <w:hyperlink w:anchor="_Toc413591292" w:history="1">
        <w:r w:rsidR="002C48E0" w:rsidRPr="00D01739">
          <w:rPr>
            <w:rStyle w:val="Hyperlink"/>
            <w:noProof/>
            <w:color w:val="auto"/>
          </w:rPr>
          <w:t>Open Issues and Questions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_Toc413591292 \h </w:instrText>
        </w:r>
        <w:r w:rsidR="002C48E0" w:rsidRPr="00D01739">
          <w:rPr>
            <w:noProof/>
            <w:webHidden/>
          </w:rPr>
        </w:r>
        <w:r w:rsidR="002C48E0" w:rsidRPr="00D01739">
          <w:rPr>
            <w:noProof/>
            <w:webHidden/>
          </w:rPr>
          <w:fldChar w:fldCharType="separate"/>
        </w:r>
        <w:r w:rsidR="002C48E0" w:rsidRPr="00D01739">
          <w:rPr>
            <w:noProof/>
            <w:webHidden/>
          </w:rPr>
          <w:t>5</w:t>
        </w:r>
        <w:r w:rsidR="002C48E0" w:rsidRPr="00D01739">
          <w:rPr>
            <w:noProof/>
            <w:webHidden/>
          </w:rPr>
          <w:fldChar w:fldCharType="end"/>
        </w:r>
      </w:hyperlink>
    </w:p>
    <w:p w:rsidR="002C48E0" w:rsidRPr="00D01739" w:rsidRDefault="00B67E07">
      <w:pPr>
        <w:pStyle w:val="TOC2"/>
        <w:rPr>
          <w:rFonts w:ascii="Calibri" w:hAnsi="Calibri"/>
          <w:noProof/>
          <w:sz w:val="22"/>
          <w:szCs w:val="22"/>
        </w:rPr>
      </w:pPr>
      <w:hyperlink w:anchor="_Toc413591293" w:history="1">
        <w:r w:rsidR="002C48E0" w:rsidRPr="00D01739">
          <w:rPr>
            <w:rStyle w:val="Hyperlink"/>
            <w:noProof/>
            <w:color w:val="auto"/>
          </w:rPr>
          <w:t>Closed Issues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_Toc413591293 \h </w:instrText>
        </w:r>
        <w:r w:rsidR="002C48E0" w:rsidRPr="00D01739">
          <w:rPr>
            <w:noProof/>
            <w:webHidden/>
          </w:rPr>
        </w:r>
        <w:r w:rsidR="002C48E0" w:rsidRPr="00D01739">
          <w:rPr>
            <w:noProof/>
            <w:webHidden/>
          </w:rPr>
          <w:fldChar w:fldCharType="separate"/>
        </w:r>
        <w:r w:rsidR="002C48E0" w:rsidRPr="00D01739">
          <w:rPr>
            <w:noProof/>
            <w:webHidden/>
          </w:rPr>
          <w:t>5</w:t>
        </w:r>
        <w:r w:rsidR="002C48E0" w:rsidRPr="00D01739">
          <w:rPr>
            <w:noProof/>
            <w:webHidden/>
          </w:rPr>
          <w:fldChar w:fldCharType="end"/>
        </w:r>
      </w:hyperlink>
    </w:p>
    <w:p w:rsidR="002C48E0" w:rsidRPr="00D01739" w:rsidRDefault="00B67E07">
      <w:pPr>
        <w:pStyle w:val="TOC1"/>
        <w:rPr>
          <w:rFonts w:ascii="Calibri" w:hAnsi="Calibri"/>
          <w:noProof/>
          <w:sz w:val="22"/>
          <w:szCs w:val="22"/>
        </w:rPr>
      </w:pPr>
      <w:hyperlink w:anchor="_Toc413591294" w:history="1">
        <w:r w:rsidR="002C48E0" w:rsidRPr="00D01739">
          <w:rPr>
            <w:rStyle w:val="Hyperlink"/>
            <w:noProof/>
            <w:color w:val="auto"/>
          </w:rPr>
          <w:t>General Introduction</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_Toc413591294 \h </w:instrText>
        </w:r>
        <w:r w:rsidR="002C48E0" w:rsidRPr="00D01739">
          <w:rPr>
            <w:noProof/>
            <w:webHidden/>
          </w:rPr>
        </w:r>
        <w:r w:rsidR="002C48E0" w:rsidRPr="00D01739">
          <w:rPr>
            <w:noProof/>
            <w:webHidden/>
          </w:rPr>
          <w:fldChar w:fldCharType="separate"/>
        </w:r>
        <w:r w:rsidR="002C48E0" w:rsidRPr="00D01739">
          <w:rPr>
            <w:noProof/>
            <w:webHidden/>
          </w:rPr>
          <w:t>6</w:t>
        </w:r>
        <w:r w:rsidR="002C48E0" w:rsidRPr="00D01739">
          <w:rPr>
            <w:noProof/>
            <w:webHidden/>
          </w:rPr>
          <w:fldChar w:fldCharType="end"/>
        </w:r>
      </w:hyperlink>
    </w:p>
    <w:p w:rsidR="002C48E0" w:rsidRPr="00D01739" w:rsidRDefault="00B67E07">
      <w:pPr>
        <w:pStyle w:val="TOC1"/>
        <w:rPr>
          <w:rFonts w:ascii="Calibri" w:hAnsi="Calibri"/>
          <w:noProof/>
          <w:sz w:val="22"/>
          <w:szCs w:val="22"/>
        </w:rPr>
      </w:pPr>
      <w:hyperlink w:anchor="_Toc413591295" w:history="1">
        <w:r w:rsidR="002C48E0" w:rsidRPr="00D01739">
          <w:rPr>
            <w:rStyle w:val="Hyperlink"/>
            <w:noProof/>
            <w:color w:val="auto"/>
          </w:rPr>
          <w:t>1.2.1  Appendix A - Actor Summary Definitions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_Toc413591295 \h </w:instrText>
        </w:r>
        <w:r w:rsidR="002C48E0" w:rsidRPr="00D01739">
          <w:rPr>
            <w:noProof/>
            <w:webHidden/>
          </w:rPr>
        </w:r>
        <w:r w:rsidR="002C48E0" w:rsidRPr="00D01739">
          <w:rPr>
            <w:noProof/>
            <w:webHidden/>
          </w:rPr>
          <w:fldChar w:fldCharType="separate"/>
        </w:r>
        <w:r w:rsidR="002C48E0" w:rsidRPr="00D01739">
          <w:rPr>
            <w:noProof/>
            <w:webHidden/>
          </w:rPr>
          <w:t>6</w:t>
        </w:r>
        <w:r w:rsidR="002C48E0" w:rsidRPr="00D01739">
          <w:rPr>
            <w:noProof/>
            <w:webHidden/>
          </w:rPr>
          <w:fldChar w:fldCharType="end"/>
        </w:r>
      </w:hyperlink>
    </w:p>
    <w:p w:rsidR="002C48E0" w:rsidRPr="00D01739" w:rsidRDefault="00B67E07">
      <w:pPr>
        <w:pStyle w:val="TOC1"/>
        <w:rPr>
          <w:rFonts w:ascii="Calibri" w:hAnsi="Calibri"/>
          <w:noProof/>
          <w:sz w:val="22"/>
          <w:szCs w:val="22"/>
        </w:rPr>
      </w:pPr>
      <w:hyperlink w:anchor="_Toc413591296" w:history="1">
        <w:r w:rsidR="002C48E0" w:rsidRPr="00D01739">
          <w:rPr>
            <w:rStyle w:val="Hyperlink"/>
            <w:noProof/>
            <w:color w:val="auto"/>
          </w:rPr>
          <w:t>1.2.2  Appendix B - Transaction Summary Definitions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_Toc413591296 \h </w:instrText>
        </w:r>
        <w:r w:rsidR="002C48E0" w:rsidRPr="00D01739">
          <w:rPr>
            <w:noProof/>
            <w:webHidden/>
          </w:rPr>
        </w:r>
        <w:r w:rsidR="002C48E0" w:rsidRPr="00D01739">
          <w:rPr>
            <w:noProof/>
            <w:webHidden/>
          </w:rPr>
          <w:fldChar w:fldCharType="separate"/>
        </w:r>
        <w:r w:rsidR="002C48E0" w:rsidRPr="00D01739">
          <w:rPr>
            <w:noProof/>
            <w:webHidden/>
          </w:rPr>
          <w:t>6</w:t>
        </w:r>
        <w:r w:rsidR="002C48E0" w:rsidRPr="00D01739">
          <w:rPr>
            <w:noProof/>
            <w:webHidden/>
          </w:rPr>
          <w:fldChar w:fldCharType="end"/>
        </w:r>
      </w:hyperlink>
    </w:p>
    <w:p w:rsidR="002C48E0" w:rsidRPr="00D01739" w:rsidRDefault="00B67E07">
      <w:pPr>
        <w:pStyle w:val="TOC1"/>
        <w:rPr>
          <w:rFonts w:ascii="Calibri" w:hAnsi="Calibri"/>
          <w:noProof/>
          <w:sz w:val="22"/>
          <w:szCs w:val="22"/>
        </w:rPr>
      </w:pPr>
      <w:hyperlink w:anchor="_Toc413591297" w:history="1">
        <w:r w:rsidR="002C48E0" w:rsidRPr="00D01739">
          <w:rPr>
            <w:rStyle w:val="Hyperlink"/>
            <w:noProof/>
            <w:color w:val="auto"/>
          </w:rPr>
          <w:t>Glossary</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_Toc413591297 \h </w:instrText>
        </w:r>
        <w:r w:rsidR="002C48E0" w:rsidRPr="00D01739">
          <w:rPr>
            <w:noProof/>
            <w:webHidden/>
          </w:rPr>
        </w:r>
        <w:r w:rsidR="002C48E0" w:rsidRPr="00D01739">
          <w:rPr>
            <w:noProof/>
            <w:webHidden/>
          </w:rPr>
          <w:fldChar w:fldCharType="separate"/>
        </w:r>
        <w:r w:rsidR="002C48E0" w:rsidRPr="00D01739">
          <w:rPr>
            <w:noProof/>
            <w:webHidden/>
          </w:rPr>
          <w:t>6</w:t>
        </w:r>
        <w:r w:rsidR="002C48E0" w:rsidRPr="00D01739">
          <w:rPr>
            <w:noProof/>
            <w:webHidden/>
          </w:rPr>
          <w:fldChar w:fldCharType="end"/>
        </w:r>
      </w:hyperlink>
    </w:p>
    <w:p w:rsidR="002C48E0" w:rsidRPr="00D01739" w:rsidRDefault="00B67E07">
      <w:pPr>
        <w:pStyle w:val="TOC1"/>
        <w:rPr>
          <w:rFonts w:ascii="Calibri" w:hAnsi="Calibri"/>
          <w:noProof/>
          <w:sz w:val="22"/>
          <w:szCs w:val="22"/>
        </w:rPr>
      </w:pPr>
      <w:hyperlink w:anchor="_Toc413591298" w:history="1">
        <w:r w:rsidR="002C48E0" w:rsidRPr="00D01739">
          <w:rPr>
            <w:rStyle w:val="Hyperlink"/>
            <w:noProof/>
            <w:color w:val="auto"/>
          </w:rPr>
          <w:t>Volume 1 – Profiles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_Toc413591298 \h </w:instrText>
        </w:r>
        <w:r w:rsidR="002C48E0" w:rsidRPr="00D01739">
          <w:rPr>
            <w:noProof/>
            <w:webHidden/>
          </w:rPr>
        </w:r>
        <w:r w:rsidR="002C48E0" w:rsidRPr="00D01739">
          <w:rPr>
            <w:noProof/>
            <w:webHidden/>
          </w:rPr>
          <w:fldChar w:fldCharType="separate"/>
        </w:r>
        <w:r w:rsidR="002C48E0" w:rsidRPr="00D01739">
          <w:rPr>
            <w:noProof/>
            <w:webHidden/>
          </w:rPr>
          <w:t>8</w:t>
        </w:r>
        <w:r w:rsidR="002C48E0" w:rsidRPr="00D01739">
          <w:rPr>
            <w:noProof/>
            <w:webHidden/>
          </w:rPr>
          <w:fldChar w:fldCharType="end"/>
        </w:r>
      </w:hyperlink>
    </w:p>
    <w:p w:rsidR="002C48E0" w:rsidRPr="00D01739" w:rsidRDefault="00B67E07">
      <w:pPr>
        <w:pStyle w:val="TOC1"/>
        <w:rPr>
          <w:rFonts w:ascii="Calibri" w:hAnsi="Calibri"/>
          <w:noProof/>
          <w:sz w:val="22"/>
          <w:szCs w:val="22"/>
        </w:rPr>
      </w:pPr>
      <w:hyperlink w:anchor="_Toc413591299" w:history="1">
        <w:r w:rsidR="002C48E0" w:rsidRPr="00D01739">
          <w:rPr>
            <w:rStyle w:val="Hyperlink"/>
            <w:noProof/>
            <w:color w:val="auto"/>
          </w:rPr>
          <w:t>Clinical Mapping (CMAP) Profile</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_Toc413591299 \h </w:instrText>
        </w:r>
        <w:r w:rsidR="002C48E0" w:rsidRPr="00D01739">
          <w:rPr>
            <w:noProof/>
            <w:webHidden/>
          </w:rPr>
        </w:r>
        <w:r w:rsidR="002C48E0" w:rsidRPr="00D01739">
          <w:rPr>
            <w:noProof/>
            <w:webHidden/>
          </w:rPr>
          <w:fldChar w:fldCharType="separate"/>
        </w:r>
        <w:r w:rsidR="002C48E0" w:rsidRPr="00D01739">
          <w:rPr>
            <w:noProof/>
            <w:webHidden/>
          </w:rPr>
          <w:t>8</w:t>
        </w:r>
        <w:r w:rsidR="002C48E0" w:rsidRPr="00D01739">
          <w:rPr>
            <w:noProof/>
            <w:webHidden/>
          </w:rPr>
          <w:fldChar w:fldCharType="end"/>
        </w:r>
      </w:hyperlink>
    </w:p>
    <w:p w:rsidR="002C48E0" w:rsidRPr="00D01739" w:rsidRDefault="00B67E07">
      <w:pPr>
        <w:pStyle w:val="TOC2"/>
        <w:rPr>
          <w:rFonts w:ascii="Calibri" w:hAnsi="Calibri"/>
          <w:noProof/>
          <w:sz w:val="22"/>
          <w:szCs w:val="22"/>
        </w:rPr>
      </w:pPr>
      <w:hyperlink w:anchor="_Toc413591300" w:history="1">
        <w:r w:rsidR="002C48E0" w:rsidRPr="00D01739">
          <w:rPr>
            <w:rStyle w:val="Hyperlink"/>
            <w:noProof/>
            <w:color w:val="auto"/>
          </w:rPr>
          <w:t>X.1 CMAP Actors, Transactions, and Content Modules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_Toc413591300 \h </w:instrText>
        </w:r>
        <w:r w:rsidR="002C48E0" w:rsidRPr="00D01739">
          <w:rPr>
            <w:noProof/>
            <w:webHidden/>
          </w:rPr>
        </w:r>
        <w:r w:rsidR="002C48E0" w:rsidRPr="00D01739">
          <w:rPr>
            <w:noProof/>
            <w:webHidden/>
          </w:rPr>
          <w:fldChar w:fldCharType="separate"/>
        </w:r>
        <w:r w:rsidR="002C48E0" w:rsidRPr="00D01739">
          <w:rPr>
            <w:noProof/>
            <w:webHidden/>
          </w:rPr>
          <w:t>8</w:t>
        </w:r>
        <w:r w:rsidR="002C48E0" w:rsidRPr="00D01739">
          <w:rPr>
            <w:noProof/>
            <w:webHidden/>
          </w:rPr>
          <w:fldChar w:fldCharType="end"/>
        </w:r>
      </w:hyperlink>
    </w:p>
    <w:p w:rsidR="002C48E0" w:rsidRPr="00D01739" w:rsidRDefault="00B67E07">
      <w:pPr>
        <w:pStyle w:val="TOC3"/>
        <w:rPr>
          <w:rFonts w:ascii="Calibri" w:hAnsi="Calibri"/>
          <w:noProof/>
          <w:sz w:val="22"/>
          <w:szCs w:val="22"/>
        </w:rPr>
      </w:pPr>
      <w:hyperlink w:anchor="_Toc413591301" w:history="1">
        <w:r w:rsidR="002C48E0" w:rsidRPr="00D01739">
          <w:rPr>
            <w:rStyle w:val="Hyperlink"/>
            <w:bCs/>
            <w:noProof/>
            <w:color w:val="auto"/>
          </w:rPr>
          <w:t>X.1.1 Actor Descriptions and Actor Profile Requirements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_Toc413591301 \h </w:instrText>
        </w:r>
        <w:r w:rsidR="002C48E0" w:rsidRPr="00D01739">
          <w:rPr>
            <w:noProof/>
            <w:webHidden/>
          </w:rPr>
        </w:r>
        <w:r w:rsidR="002C48E0" w:rsidRPr="00D01739">
          <w:rPr>
            <w:noProof/>
            <w:webHidden/>
          </w:rPr>
          <w:fldChar w:fldCharType="separate"/>
        </w:r>
        <w:r w:rsidR="002C48E0" w:rsidRPr="00D01739">
          <w:rPr>
            <w:noProof/>
            <w:webHidden/>
          </w:rPr>
          <w:t>10</w:t>
        </w:r>
        <w:r w:rsidR="002C48E0" w:rsidRPr="00D01739">
          <w:rPr>
            <w:noProof/>
            <w:webHidden/>
          </w:rPr>
          <w:fldChar w:fldCharType="end"/>
        </w:r>
      </w:hyperlink>
    </w:p>
    <w:p w:rsidR="002C48E0" w:rsidRPr="00D01739" w:rsidRDefault="00B67E07">
      <w:pPr>
        <w:pStyle w:val="TOC4"/>
        <w:rPr>
          <w:rFonts w:ascii="Calibri" w:hAnsi="Calibri"/>
          <w:noProof/>
          <w:sz w:val="22"/>
          <w:szCs w:val="22"/>
        </w:rPr>
      </w:pPr>
      <w:hyperlink w:anchor="_Toc413591302" w:history="1">
        <w:r w:rsidR="002C48E0" w:rsidRPr="00D01739">
          <w:rPr>
            <w:rStyle w:val="Hyperlink"/>
            <w:noProof/>
            <w:color w:val="auto"/>
          </w:rPr>
          <w:t>X.1.1.1 &lt;Actor A&gt;</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_Toc413591302 \h </w:instrText>
        </w:r>
        <w:r w:rsidR="002C48E0" w:rsidRPr="00D01739">
          <w:rPr>
            <w:noProof/>
            <w:webHidden/>
          </w:rPr>
        </w:r>
        <w:r w:rsidR="002C48E0" w:rsidRPr="00D01739">
          <w:rPr>
            <w:noProof/>
            <w:webHidden/>
          </w:rPr>
          <w:fldChar w:fldCharType="separate"/>
        </w:r>
        <w:r w:rsidR="002C48E0" w:rsidRPr="00D01739">
          <w:rPr>
            <w:noProof/>
            <w:webHidden/>
          </w:rPr>
          <w:t>10</w:t>
        </w:r>
        <w:r w:rsidR="002C48E0" w:rsidRPr="00D01739">
          <w:rPr>
            <w:noProof/>
            <w:webHidden/>
          </w:rPr>
          <w:fldChar w:fldCharType="end"/>
        </w:r>
      </w:hyperlink>
    </w:p>
    <w:p w:rsidR="002C48E0" w:rsidRPr="00D01739" w:rsidRDefault="00B67E07">
      <w:pPr>
        <w:pStyle w:val="TOC4"/>
        <w:rPr>
          <w:rFonts w:ascii="Calibri" w:hAnsi="Calibri"/>
          <w:noProof/>
          <w:sz w:val="22"/>
          <w:szCs w:val="22"/>
        </w:rPr>
      </w:pPr>
      <w:hyperlink w:anchor="_Toc413591303" w:history="1">
        <w:r w:rsidR="002C48E0" w:rsidRPr="00D01739">
          <w:rPr>
            <w:rStyle w:val="Hyperlink"/>
            <w:noProof/>
            <w:color w:val="auto"/>
          </w:rPr>
          <w:t>X.1.1.2 &lt;Actor B&gt;</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_Toc413591303 \h </w:instrText>
        </w:r>
        <w:r w:rsidR="002C48E0" w:rsidRPr="00D01739">
          <w:rPr>
            <w:noProof/>
            <w:webHidden/>
          </w:rPr>
        </w:r>
        <w:r w:rsidR="002C48E0" w:rsidRPr="00D01739">
          <w:rPr>
            <w:noProof/>
            <w:webHidden/>
          </w:rPr>
          <w:fldChar w:fldCharType="separate"/>
        </w:r>
        <w:r w:rsidR="002C48E0" w:rsidRPr="00D01739">
          <w:rPr>
            <w:noProof/>
            <w:webHidden/>
          </w:rPr>
          <w:t>10</w:t>
        </w:r>
        <w:r w:rsidR="002C48E0" w:rsidRPr="00D01739">
          <w:rPr>
            <w:noProof/>
            <w:webHidden/>
          </w:rPr>
          <w:fldChar w:fldCharType="end"/>
        </w:r>
      </w:hyperlink>
    </w:p>
    <w:p w:rsidR="002C48E0" w:rsidRPr="00D01739" w:rsidRDefault="00B67E07">
      <w:pPr>
        <w:pStyle w:val="TOC3"/>
        <w:rPr>
          <w:rFonts w:ascii="Calibri" w:hAnsi="Calibri"/>
          <w:noProof/>
          <w:sz w:val="22"/>
          <w:szCs w:val="22"/>
        </w:rPr>
      </w:pPr>
      <w:hyperlink w:anchor="_Toc413591304" w:history="1">
        <w:r w:rsidR="002C48E0" w:rsidRPr="00D01739">
          <w:rPr>
            <w:rStyle w:val="Hyperlink"/>
            <w:bCs/>
            <w:noProof/>
            <w:color w:val="auto"/>
          </w:rPr>
          <w:t>X.4.1 Concepts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_Toc413591304 \h </w:instrText>
        </w:r>
        <w:r w:rsidR="002C48E0" w:rsidRPr="00D01739">
          <w:rPr>
            <w:noProof/>
            <w:webHidden/>
          </w:rPr>
        </w:r>
        <w:r w:rsidR="002C48E0" w:rsidRPr="00D01739">
          <w:rPr>
            <w:noProof/>
            <w:webHidden/>
          </w:rPr>
          <w:fldChar w:fldCharType="separate"/>
        </w:r>
        <w:r w:rsidR="002C48E0" w:rsidRPr="00D01739">
          <w:rPr>
            <w:noProof/>
            <w:webHidden/>
          </w:rPr>
          <w:t>11</w:t>
        </w:r>
        <w:r w:rsidR="002C48E0" w:rsidRPr="00D01739">
          <w:rPr>
            <w:noProof/>
            <w:webHidden/>
          </w:rPr>
          <w:fldChar w:fldCharType="end"/>
        </w:r>
      </w:hyperlink>
    </w:p>
    <w:p w:rsidR="002C48E0" w:rsidRPr="00D01739" w:rsidRDefault="00B67E07">
      <w:pPr>
        <w:pStyle w:val="TOC3"/>
        <w:rPr>
          <w:rFonts w:ascii="Calibri" w:hAnsi="Calibri"/>
          <w:noProof/>
          <w:sz w:val="22"/>
          <w:szCs w:val="22"/>
        </w:rPr>
      </w:pPr>
      <w:hyperlink w:anchor="_Toc413591305" w:history="1">
        <w:r w:rsidR="002C48E0" w:rsidRPr="00D01739">
          <w:rPr>
            <w:rStyle w:val="Hyperlink"/>
            <w:bCs/>
            <w:noProof/>
            <w:color w:val="auto"/>
          </w:rPr>
          <w:t>X.4.2 Use Cases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_Toc413591305 \h </w:instrText>
        </w:r>
        <w:r w:rsidR="002C48E0" w:rsidRPr="00D01739">
          <w:rPr>
            <w:noProof/>
            <w:webHidden/>
          </w:rPr>
        </w:r>
        <w:r w:rsidR="002C48E0" w:rsidRPr="00D01739">
          <w:rPr>
            <w:noProof/>
            <w:webHidden/>
          </w:rPr>
          <w:fldChar w:fldCharType="separate"/>
        </w:r>
        <w:r w:rsidR="002C48E0" w:rsidRPr="00D01739">
          <w:rPr>
            <w:noProof/>
            <w:webHidden/>
          </w:rPr>
          <w:t>11</w:t>
        </w:r>
        <w:r w:rsidR="002C48E0" w:rsidRPr="00D01739">
          <w:rPr>
            <w:noProof/>
            <w:webHidden/>
          </w:rPr>
          <w:fldChar w:fldCharType="end"/>
        </w:r>
      </w:hyperlink>
    </w:p>
    <w:p w:rsidR="002C48E0" w:rsidRPr="00D01739" w:rsidRDefault="00B67E07">
      <w:pPr>
        <w:pStyle w:val="TOC4"/>
        <w:rPr>
          <w:rFonts w:ascii="Calibri" w:hAnsi="Calibri"/>
          <w:noProof/>
          <w:sz w:val="22"/>
          <w:szCs w:val="22"/>
        </w:rPr>
      </w:pPr>
      <w:hyperlink w:anchor="_Toc413591306" w:history="1">
        <w:r w:rsidR="002C48E0" w:rsidRPr="00D01739">
          <w:rPr>
            <w:rStyle w:val="Hyperlink"/>
            <w:noProof/>
            <w:color w:val="auto"/>
          </w:rPr>
          <w:t>X.4.2.1 Use Case #1: Medical Vital Sign Observation Monitoring Discrete Data Retrospective Utilization</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_Toc413591306 \h </w:instrText>
        </w:r>
        <w:r w:rsidR="002C48E0" w:rsidRPr="00D01739">
          <w:rPr>
            <w:noProof/>
            <w:webHidden/>
          </w:rPr>
        </w:r>
        <w:r w:rsidR="002C48E0" w:rsidRPr="00D01739">
          <w:rPr>
            <w:noProof/>
            <w:webHidden/>
          </w:rPr>
          <w:fldChar w:fldCharType="separate"/>
        </w:r>
        <w:r w:rsidR="002C48E0" w:rsidRPr="00D01739">
          <w:rPr>
            <w:noProof/>
            <w:webHidden/>
          </w:rPr>
          <w:t>11</w:t>
        </w:r>
        <w:r w:rsidR="002C48E0" w:rsidRPr="00D01739">
          <w:rPr>
            <w:noProof/>
            <w:webHidden/>
          </w:rPr>
          <w:fldChar w:fldCharType="end"/>
        </w:r>
      </w:hyperlink>
    </w:p>
    <w:p w:rsidR="002C48E0" w:rsidRPr="00D01739" w:rsidRDefault="00B67E07">
      <w:pPr>
        <w:pStyle w:val="TOC5"/>
        <w:rPr>
          <w:rFonts w:ascii="Calibri" w:hAnsi="Calibri"/>
          <w:noProof/>
          <w:sz w:val="22"/>
          <w:szCs w:val="22"/>
        </w:rPr>
      </w:pPr>
      <w:hyperlink w:anchor="_Toc413591307" w:history="1">
        <w:r w:rsidR="002C48E0" w:rsidRPr="00D01739">
          <w:rPr>
            <w:rStyle w:val="Hyperlink"/>
            <w:noProof/>
            <w:color w:val="auto"/>
          </w:rPr>
          <w:t>X.4.2.1.1 Medical Vital Sign Observation Monitoring Discrete Data Retrospective Utilization Use Case Description</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_Toc413591307 \h </w:instrText>
        </w:r>
        <w:r w:rsidR="002C48E0" w:rsidRPr="00D01739">
          <w:rPr>
            <w:noProof/>
            <w:webHidden/>
          </w:rPr>
        </w:r>
        <w:r w:rsidR="002C48E0" w:rsidRPr="00D01739">
          <w:rPr>
            <w:noProof/>
            <w:webHidden/>
          </w:rPr>
          <w:fldChar w:fldCharType="separate"/>
        </w:r>
        <w:r w:rsidR="002C48E0" w:rsidRPr="00D01739">
          <w:rPr>
            <w:noProof/>
            <w:webHidden/>
          </w:rPr>
          <w:t>12</w:t>
        </w:r>
        <w:r w:rsidR="002C48E0" w:rsidRPr="00D01739">
          <w:rPr>
            <w:noProof/>
            <w:webHidden/>
          </w:rPr>
          <w:fldChar w:fldCharType="end"/>
        </w:r>
      </w:hyperlink>
    </w:p>
    <w:p w:rsidR="002C48E0" w:rsidRPr="00D01739" w:rsidRDefault="00B67E07">
      <w:pPr>
        <w:pStyle w:val="TOC5"/>
        <w:rPr>
          <w:rFonts w:ascii="Calibri" w:hAnsi="Calibri"/>
          <w:noProof/>
          <w:sz w:val="22"/>
          <w:szCs w:val="22"/>
        </w:rPr>
      </w:pPr>
      <w:hyperlink w:anchor="_Toc413591308" w:history="1">
        <w:r w:rsidR="002C48E0" w:rsidRPr="00D01739">
          <w:rPr>
            <w:rStyle w:val="Hyperlink"/>
            <w:noProof/>
            <w:color w:val="auto"/>
          </w:rPr>
          <w:t>X.4.2.1.2 Clinical Mapping (CMAP) Process Flow: Medical Vital Sign Observation Monitoring Discrete Data Retrospective Utilization</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_Toc413591308 \h </w:instrText>
        </w:r>
        <w:r w:rsidR="002C48E0" w:rsidRPr="00D01739">
          <w:rPr>
            <w:noProof/>
            <w:webHidden/>
          </w:rPr>
        </w:r>
        <w:r w:rsidR="002C48E0" w:rsidRPr="00D01739">
          <w:rPr>
            <w:noProof/>
            <w:webHidden/>
          </w:rPr>
          <w:fldChar w:fldCharType="separate"/>
        </w:r>
        <w:r w:rsidR="002C48E0" w:rsidRPr="00D01739">
          <w:rPr>
            <w:noProof/>
            <w:webHidden/>
          </w:rPr>
          <w:t>14</w:t>
        </w:r>
        <w:r w:rsidR="002C48E0" w:rsidRPr="00D01739">
          <w:rPr>
            <w:noProof/>
            <w:webHidden/>
          </w:rPr>
          <w:fldChar w:fldCharType="end"/>
        </w:r>
      </w:hyperlink>
    </w:p>
    <w:p w:rsidR="002C48E0" w:rsidRPr="00D01739" w:rsidRDefault="00B67E07">
      <w:pPr>
        <w:pStyle w:val="TOC4"/>
        <w:rPr>
          <w:rFonts w:ascii="Calibri" w:hAnsi="Calibri"/>
          <w:noProof/>
          <w:sz w:val="22"/>
          <w:szCs w:val="22"/>
        </w:rPr>
      </w:pPr>
      <w:hyperlink w:anchor="_Toc413591309" w:history="1">
        <w:r w:rsidR="002C48E0" w:rsidRPr="00D01739">
          <w:rPr>
            <w:rStyle w:val="Hyperlink"/>
            <w:noProof/>
            <w:color w:val="auto"/>
          </w:rPr>
          <w:t>X.4.2.2 Use Case #2: Creating Billing Documents From Clinical Encounter Documentation</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_Toc413591309 \h </w:instrText>
        </w:r>
        <w:r w:rsidR="002C48E0" w:rsidRPr="00D01739">
          <w:rPr>
            <w:noProof/>
            <w:webHidden/>
          </w:rPr>
        </w:r>
        <w:r w:rsidR="002C48E0" w:rsidRPr="00D01739">
          <w:rPr>
            <w:noProof/>
            <w:webHidden/>
          </w:rPr>
          <w:fldChar w:fldCharType="separate"/>
        </w:r>
        <w:r w:rsidR="002C48E0" w:rsidRPr="00D01739">
          <w:rPr>
            <w:noProof/>
            <w:webHidden/>
          </w:rPr>
          <w:t>15</w:t>
        </w:r>
        <w:r w:rsidR="002C48E0" w:rsidRPr="00D01739">
          <w:rPr>
            <w:noProof/>
            <w:webHidden/>
          </w:rPr>
          <w:fldChar w:fldCharType="end"/>
        </w:r>
      </w:hyperlink>
    </w:p>
    <w:p w:rsidR="002C48E0" w:rsidRPr="00D01739" w:rsidRDefault="00B67E07">
      <w:pPr>
        <w:pStyle w:val="TOC5"/>
        <w:rPr>
          <w:rFonts w:ascii="Calibri" w:hAnsi="Calibri"/>
          <w:noProof/>
          <w:sz w:val="22"/>
          <w:szCs w:val="22"/>
        </w:rPr>
      </w:pPr>
      <w:hyperlink w:anchor="_Toc413591310" w:history="1">
        <w:r w:rsidR="002C48E0" w:rsidRPr="00D01739">
          <w:rPr>
            <w:rStyle w:val="Hyperlink"/>
            <w:noProof/>
            <w:color w:val="auto"/>
          </w:rPr>
          <w:t>X.4.2.2.1 Creating Billing Documents From Clinical Encounter Documentation Use Case Description</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_Toc413591310 \h </w:instrText>
        </w:r>
        <w:r w:rsidR="002C48E0" w:rsidRPr="00D01739">
          <w:rPr>
            <w:noProof/>
            <w:webHidden/>
          </w:rPr>
        </w:r>
        <w:r w:rsidR="002C48E0" w:rsidRPr="00D01739">
          <w:rPr>
            <w:noProof/>
            <w:webHidden/>
          </w:rPr>
          <w:fldChar w:fldCharType="separate"/>
        </w:r>
        <w:r w:rsidR="002C48E0" w:rsidRPr="00D01739">
          <w:rPr>
            <w:noProof/>
            <w:webHidden/>
          </w:rPr>
          <w:t>15</w:t>
        </w:r>
        <w:r w:rsidR="002C48E0" w:rsidRPr="00D01739">
          <w:rPr>
            <w:noProof/>
            <w:webHidden/>
          </w:rPr>
          <w:fldChar w:fldCharType="end"/>
        </w:r>
      </w:hyperlink>
    </w:p>
    <w:p w:rsidR="002C48E0" w:rsidRPr="00D01739" w:rsidRDefault="00B67E07">
      <w:pPr>
        <w:pStyle w:val="TOC5"/>
        <w:rPr>
          <w:rFonts w:ascii="Calibri" w:hAnsi="Calibri"/>
          <w:noProof/>
          <w:sz w:val="22"/>
          <w:szCs w:val="22"/>
        </w:rPr>
      </w:pPr>
      <w:hyperlink w:anchor="_Toc413591311" w:history="1">
        <w:r w:rsidR="002C48E0" w:rsidRPr="00D01739">
          <w:rPr>
            <w:rStyle w:val="Hyperlink"/>
            <w:noProof/>
            <w:color w:val="auto"/>
          </w:rPr>
          <w:t>X.4.2.2.2: Clinical Mapping (CMAP) Process Flow: Creating Billing Documents From Clinical Encounter Documentation Use Case</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_Toc413591311 \h </w:instrText>
        </w:r>
        <w:r w:rsidR="002C48E0" w:rsidRPr="00D01739">
          <w:rPr>
            <w:noProof/>
            <w:webHidden/>
          </w:rPr>
        </w:r>
        <w:r w:rsidR="002C48E0" w:rsidRPr="00D01739">
          <w:rPr>
            <w:noProof/>
            <w:webHidden/>
          </w:rPr>
          <w:fldChar w:fldCharType="separate"/>
        </w:r>
        <w:r w:rsidR="002C48E0" w:rsidRPr="00D01739">
          <w:rPr>
            <w:noProof/>
            <w:webHidden/>
          </w:rPr>
          <w:t>16</w:t>
        </w:r>
        <w:r w:rsidR="002C48E0" w:rsidRPr="00D01739">
          <w:rPr>
            <w:noProof/>
            <w:webHidden/>
          </w:rPr>
          <w:fldChar w:fldCharType="end"/>
        </w:r>
      </w:hyperlink>
    </w:p>
    <w:p w:rsidR="002C48E0" w:rsidRPr="00D01739" w:rsidRDefault="00B67E07">
      <w:pPr>
        <w:pStyle w:val="TOC2"/>
        <w:rPr>
          <w:rFonts w:ascii="Calibri" w:hAnsi="Calibri"/>
          <w:noProof/>
          <w:sz w:val="22"/>
          <w:szCs w:val="22"/>
        </w:rPr>
      </w:pPr>
      <w:hyperlink w:anchor="_Toc413591312" w:history="1">
        <w:r w:rsidR="002C48E0" w:rsidRPr="00D01739">
          <w:rPr>
            <w:rStyle w:val="Hyperlink"/>
            <w:noProof/>
            <w:color w:val="auto"/>
          </w:rPr>
          <w:t>X.5 Clinical Mapping (CMAP) Security Considerations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_Toc413591312 \h </w:instrText>
        </w:r>
        <w:r w:rsidR="002C48E0" w:rsidRPr="00D01739">
          <w:rPr>
            <w:noProof/>
            <w:webHidden/>
          </w:rPr>
        </w:r>
        <w:r w:rsidR="002C48E0" w:rsidRPr="00D01739">
          <w:rPr>
            <w:noProof/>
            <w:webHidden/>
          </w:rPr>
          <w:fldChar w:fldCharType="separate"/>
        </w:r>
        <w:r w:rsidR="002C48E0" w:rsidRPr="00D01739">
          <w:rPr>
            <w:noProof/>
            <w:webHidden/>
          </w:rPr>
          <w:t>16</w:t>
        </w:r>
        <w:r w:rsidR="002C48E0" w:rsidRPr="00D01739">
          <w:rPr>
            <w:noProof/>
            <w:webHidden/>
          </w:rPr>
          <w:fldChar w:fldCharType="end"/>
        </w:r>
      </w:hyperlink>
    </w:p>
    <w:p w:rsidR="002C48E0" w:rsidRPr="00D01739" w:rsidRDefault="00B67E07">
      <w:pPr>
        <w:pStyle w:val="TOC2"/>
        <w:rPr>
          <w:rFonts w:ascii="Calibri" w:hAnsi="Calibri"/>
          <w:noProof/>
          <w:sz w:val="22"/>
          <w:szCs w:val="22"/>
        </w:rPr>
      </w:pPr>
      <w:hyperlink w:anchor="_Toc413591313" w:history="1">
        <w:r w:rsidR="002C48E0" w:rsidRPr="00D01739">
          <w:rPr>
            <w:rStyle w:val="Hyperlink"/>
            <w:noProof/>
            <w:color w:val="auto"/>
          </w:rPr>
          <w:t>X.6 Clinical Mapping (CMAP) Cross Profile Considerations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_Toc413591313 \h </w:instrText>
        </w:r>
        <w:r w:rsidR="002C48E0" w:rsidRPr="00D01739">
          <w:rPr>
            <w:noProof/>
            <w:webHidden/>
          </w:rPr>
        </w:r>
        <w:r w:rsidR="002C48E0" w:rsidRPr="00D01739">
          <w:rPr>
            <w:noProof/>
            <w:webHidden/>
          </w:rPr>
          <w:fldChar w:fldCharType="separate"/>
        </w:r>
        <w:r w:rsidR="002C48E0" w:rsidRPr="00D01739">
          <w:rPr>
            <w:noProof/>
            <w:webHidden/>
          </w:rPr>
          <w:t>16</w:t>
        </w:r>
        <w:r w:rsidR="002C48E0" w:rsidRPr="00D01739">
          <w:rPr>
            <w:noProof/>
            <w:webHidden/>
          </w:rPr>
          <w:fldChar w:fldCharType="end"/>
        </w:r>
      </w:hyperlink>
    </w:p>
    <w:p w:rsidR="002C48E0" w:rsidRPr="00D01739" w:rsidRDefault="00B67E07">
      <w:pPr>
        <w:pStyle w:val="TOC1"/>
        <w:rPr>
          <w:rFonts w:ascii="Calibri" w:hAnsi="Calibri"/>
          <w:noProof/>
          <w:sz w:val="22"/>
          <w:szCs w:val="22"/>
        </w:rPr>
      </w:pPr>
      <w:hyperlink w:anchor="_Toc413591314" w:history="1">
        <w:r w:rsidR="002C48E0" w:rsidRPr="00D01739">
          <w:rPr>
            <w:rStyle w:val="Hyperlink"/>
            <w:noProof/>
            <w:color w:val="auto"/>
          </w:rPr>
          <w:t>Appendices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_Toc413591314 \h </w:instrText>
        </w:r>
        <w:r w:rsidR="002C48E0" w:rsidRPr="00D01739">
          <w:rPr>
            <w:noProof/>
            <w:webHidden/>
          </w:rPr>
        </w:r>
        <w:r w:rsidR="002C48E0" w:rsidRPr="00D01739">
          <w:rPr>
            <w:noProof/>
            <w:webHidden/>
          </w:rPr>
          <w:fldChar w:fldCharType="separate"/>
        </w:r>
        <w:r w:rsidR="002C48E0" w:rsidRPr="00D01739">
          <w:rPr>
            <w:noProof/>
            <w:webHidden/>
          </w:rPr>
          <w:t>18</w:t>
        </w:r>
        <w:r w:rsidR="002C48E0" w:rsidRPr="00D01739">
          <w:rPr>
            <w:noProof/>
            <w:webHidden/>
          </w:rPr>
          <w:fldChar w:fldCharType="end"/>
        </w:r>
      </w:hyperlink>
    </w:p>
    <w:p w:rsidR="002C48E0" w:rsidRPr="00D01739" w:rsidRDefault="00B67E07">
      <w:pPr>
        <w:pStyle w:val="TOC2"/>
        <w:tabs>
          <w:tab w:val="left" w:pos="1152"/>
        </w:tabs>
        <w:rPr>
          <w:rFonts w:ascii="Calibri" w:hAnsi="Calibri"/>
          <w:noProof/>
          <w:sz w:val="22"/>
          <w:szCs w:val="22"/>
        </w:rPr>
      </w:pPr>
      <w:hyperlink w:anchor="_Toc413591315" w:history="1">
        <w:r w:rsidR="002C48E0" w:rsidRPr="00D01739">
          <w:rPr>
            <w:rStyle w:val="Hyperlink"/>
            <w:noProof/>
            <w:color w:val="auto"/>
          </w:rPr>
          <w:t>A.1</w:t>
        </w:r>
        <w:r w:rsidR="002C48E0" w:rsidRPr="00D01739">
          <w:rPr>
            <w:rFonts w:ascii="Calibri" w:hAnsi="Calibri"/>
            <w:noProof/>
            <w:sz w:val="22"/>
            <w:szCs w:val="22"/>
          </w:rPr>
          <w:tab/>
        </w:r>
        <w:r w:rsidR="002C48E0" w:rsidRPr="00D01739">
          <w:rPr>
            <w:rStyle w:val="Hyperlink"/>
            <w:noProof/>
            <w:color w:val="auto"/>
          </w:rPr>
          <w:t>Appendix A – Actor Requirements for Volume 2</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_Toc413591315 \h </w:instrText>
        </w:r>
        <w:r w:rsidR="002C48E0" w:rsidRPr="00D01739">
          <w:rPr>
            <w:noProof/>
            <w:webHidden/>
          </w:rPr>
        </w:r>
        <w:r w:rsidR="002C48E0" w:rsidRPr="00D01739">
          <w:rPr>
            <w:noProof/>
            <w:webHidden/>
          </w:rPr>
          <w:fldChar w:fldCharType="separate"/>
        </w:r>
        <w:r w:rsidR="002C48E0" w:rsidRPr="00D01739">
          <w:rPr>
            <w:noProof/>
            <w:webHidden/>
          </w:rPr>
          <w:t>18</w:t>
        </w:r>
        <w:r w:rsidR="002C48E0" w:rsidRPr="00D01739">
          <w:rPr>
            <w:noProof/>
            <w:webHidden/>
          </w:rPr>
          <w:fldChar w:fldCharType="end"/>
        </w:r>
      </w:hyperlink>
    </w:p>
    <w:p w:rsidR="002C48E0" w:rsidRPr="00D01739" w:rsidRDefault="00B67E07">
      <w:pPr>
        <w:pStyle w:val="TOC3"/>
        <w:tabs>
          <w:tab w:val="left" w:pos="1584"/>
        </w:tabs>
        <w:rPr>
          <w:rFonts w:ascii="Calibri" w:hAnsi="Calibri"/>
          <w:noProof/>
          <w:sz w:val="22"/>
          <w:szCs w:val="22"/>
        </w:rPr>
      </w:pPr>
      <w:hyperlink w:anchor="_Toc413591316" w:history="1">
        <w:r w:rsidR="002C48E0" w:rsidRPr="00D01739">
          <w:rPr>
            <w:rStyle w:val="Hyperlink"/>
            <w:noProof/>
            <w:color w:val="auto"/>
          </w:rPr>
          <w:t>A.1.1</w:t>
        </w:r>
        <w:r w:rsidR="002C48E0" w:rsidRPr="00D01739">
          <w:rPr>
            <w:rFonts w:ascii="Calibri" w:hAnsi="Calibri"/>
            <w:noProof/>
            <w:sz w:val="22"/>
            <w:szCs w:val="22"/>
          </w:rPr>
          <w:tab/>
        </w:r>
        <w:r w:rsidR="002C48E0" w:rsidRPr="00D01739">
          <w:rPr>
            <w:rStyle w:val="Hyperlink"/>
            <w:noProof/>
            <w:color w:val="auto"/>
          </w:rPr>
          <w:t>Clinical Mapping Requestor Requirements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_Toc413591316 \h </w:instrText>
        </w:r>
        <w:r w:rsidR="002C48E0" w:rsidRPr="00D01739">
          <w:rPr>
            <w:noProof/>
            <w:webHidden/>
          </w:rPr>
        </w:r>
        <w:r w:rsidR="002C48E0" w:rsidRPr="00D01739">
          <w:rPr>
            <w:noProof/>
            <w:webHidden/>
          </w:rPr>
          <w:fldChar w:fldCharType="separate"/>
        </w:r>
        <w:r w:rsidR="002C48E0" w:rsidRPr="00D01739">
          <w:rPr>
            <w:noProof/>
            <w:webHidden/>
          </w:rPr>
          <w:t>18</w:t>
        </w:r>
        <w:r w:rsidR="002C48E0" w:rsidRPr="00D01739">
          <w:rPr>
            <w:noProof/>
            <w:webHidden/>
          </w:rPr>
          <w:fldChar w:fldCharType="end"/>
        </w:r>
      </w:hyperlink>
    </w:p>
    <w:p w:rsidR="002C48E0" w:rsidRPr="00D01739" w:rsidRDefault="00B67E07">
      <w:pPr>
        <w:pStyle w:val="TOC2"/>
        <w:tabs>
          <w:tab w:val="left" w:pos="1152"/>
        </w:tabs>
        <w:rPr>
          <w:rFonts w:ascii="Calibri" w:hAnsi="Calibri"/>
          <w:noProof/>
          <w:sz w:val="22"/>
          <w:szCs w:val="22"/>
        </w:rPr>
      </w:pPr>
      <w:hyperlink w:anchor="_Toc413591317" w:history="1">
        <w:r w:rsidR="002C48E0" w:rsidRPr="00D01739">
          <w:rPr>
            <w:rStyle w:val="Hyperlink"/>
            <w:noProof/>
            <w:color w:val="auto"/>
          </w:rPr>
          <w:t>A.2</w:t>
        </w:r>
        <w:r w:rsidR="002C48E0" w:rsidRPr="00D01739">
          <w:rPr>
            <w:rFonts w:ascii="Calibri" w:hAnsi="Calibri"/>
            <w:noProof/>
            <w:sz w:val="22"/>
            <w:szCs w:val="22"/>
          </w:rPr>
          <w:tab/>
        </w:r>
        <w:r w:rsidR="002C48E0" w:rsidRPr="00D01739">
          <w:rPr>
            <w:rStyle w:val="Hyperlink"/>
            <w:rFonts w:eastAsia="?l?r ??’c"/>
            <w:noProof/>
            <w:color w:val="auto"/>
          </w:rPr>
          <w:t>Clinical Mapper Requirements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_Toc413591317 \h </w:instrText>
        </w:r>
        <w:r w:rsidR="002C48E0" w:rsidRPr="00D01739">
          <w:rPr>
            <w:noProof/>
            <w:webHidden/>
          </w:rPr>
        </w:r>
        <w:r w:rsidR="002C48E0" w:rsidRPr="00D01739">
          <w:rPr>
            <w:noProof/>
            <w:webHidden/>
          </w:rPr>
          <w:fldChar w:fldCharType="separate"/>
        </w:r>
        <w:r w:rsidR="002C48E0" w:rsidRPr="00D01739">
          <w:rPr>
            <w:noProof/>
            <w:webHidden/>
          </w:rPr>
          <w:t>18</w:t>
        </w:r>
        <w:r w:rsidR="002C48E0" w:rsidRPr="00D01739">
          <w:rPr>
            <w:noProof/>
            <w:webHidden/>
          </w:rPr>
          <w:fldChar w:fldCharType="end"/>
        </w:r>
      </w:hyperlink>
    </w:p>
    <w:p w:rsidR="002C48E0" w:rsidRPr="00D01739" w:rsidRDefault="00B67E07">
      <w:pPr>
        <w:pStyle w:val="TOC1"/>
        <w:rPr>
          <w:rFonts w:ascii="Calibri" w:hAnsi="Calibri"/>
          <w:noProof/>
          <w:sz w:val="22"/>
          <w:szCs w:val="22"/>
        </w:rPr>
      </w:pPr>
      <w:hyperlink w:anchor="_Toc413591318" w:history="1">
        <w:r w:rsidR="002C48E0" w:rsidRPr="00D01739">
          <w:rPr>
            <w:rStyle w:val="Hyperlink"/>
            <w:noProof/>
            <w:color w:val="auto"/>
          </w:rPr>
          <w:t>Volume 2 – Transactions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_Toc413591318 \h </w:instrText>
        </w:r>
        <w:r w:rsidR="002C48E0" w:rsidRPr="00D01739">
          <w:rPr>
            <w:noProof/>
            <w:webHidden/>
          </w:rPr>
        </w:r>
        <w:r w:rsidR="002C48E0" w:rsidRPr="00D01739">
          <w:rPr>
            <w:noProof/>
            <w:webHidden/>
          </w:rPr>
          <w:fldChar w:fldCharType="separate"/>
        </w:r>
        <w:r w:rsidR="002C48E0" w:rsidRPr="00D01739">
          <w:rPr>
            <w:noProof/>
            <w:webHidden/>
          </w:rPr>
          <w:t>19</w:t>
        </w:r>
        <w:r w:rsidR="002C48E0" w:rsidRPr="00D01739">
          <w:rPr>
            <w:noProof/>
            <w:webHidden/>
          </w:rPr>
          <w:fldChar w:fldCharType="end"/>
        </w:r>
      </w:hyperlink>
    </w:p>
    <w:p w:rsidR="002C48E0" w:rsidRPr="00D01739" w:rsidRDefault="00B67E07">
      <w:pPr>
        <w:pStyle w:val="TOC2"/>
        <w:rPr>
          <w:rFonts w:ascii="Calibri" w:hAnsi="Calibri"/>
          <w:noProof/>
          <w:sz w:val="22"/>
          <w:szCs w:val="22"/>
        </w:rPr>
      </w:pPr>
      <w:hyperlink w:anchor="_Toc413591319" w:history="1">
        <w:r w:rsidR="002C48E0" w:rsidRPr="00D01739">
          <w:rPr>
            <w:rStyle w:val="Hyperlink"/>
            <w:noProof/>
            <w:color w:val="auto"/>
          </w:rPr>
          <w:t>3.Y &lt;Transaction Name [Domain Acronym-#]&gt;</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_Toc413591319 \h </w:instrText>
        </w:r>
        <w:r w:rsidR="002C48E0" w:rsidRPr="00D01739">
          <w:rPr>
            <w:noProof/>
            <w:webHidden/>
          </w:rPr>
        </w:r>
        <w:r w:rsidR="002C48E0" w:rsidRPr="00D01739">
          <w:rPr>
            <w:noProof/>
            <w:webHidden/>
          </w:rPr>
          <w:fldChar w:fldCharType="separate"/>
        </w:r>
        <w:r w:rsidR="002C48E0" w:rsidRPr="00D01739">
          <w:rPr>
            <w:noProof/>
            <w:webHidden/>
          </w:rPr>
          <w:t>19</w:t>
        </w:r>
        <w:r w:rsidR="002C48E0" w:rsidRPr="00D01739">
          <w:rPr>
            <w:noProof/>
            <w:webHidden/>
          </w:rPr>
          <w:fldChar w:fldCharType="end"/>
        </w:r>
      </w:hyperlink>
    </w:p>
    <w:p w:rsidR="002C48E0" w:rsidRPr="00D01739" w:rsidRDefault="00B67E07">
      <w:pPr>
        <w:pStyle w:val="TOC3"/>
        <w:rPr>
          <w:rFonts w:ascii="Calibri" w:hAnsi="Calibri"/>
          <w:noProof/>
          <w:sz w:val="22"/>
          <w:szCs w:val="22"/>
        </w:rPr>
      </w:pPr>
      <w:hyperlink w:anchor="_Toc413591320" w:history="1">
        <w:r w:rsidR="002C48E0" w:rsidRPr="00D01739">
          <w:rPr>
            <w:rStyle w:val="Hyperlink"/>
            <w:noProof/>
            <w:color w:val="auto"/>
          </w:rPr>
          <w:t>3.Y.1 Scope</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_Toc413591320 \h </w:instrText>
        </w:r>
        <w:r w:rsidR="002C48E0" w:rsidRPr="00D01739">
          <w:rPr>
            <w:noProof/>
            <w:webHidden/>
          </w:rPr>
        </w:r>
        <w:r w:rsidR="002C48E0" w:rsidRPr="00D01739">
          <w:rPr>
            <w:noProof/>
            <w:webHidden/>
          </w:rPr>
          <w:fldChar w:fldCharType="separate"/>
        </w:r>
        <w:r w:rsidR="002C48E0" w:rsidRPr="00D01739">
          <w:rPr>
            <w:noProof/>
            <w:webHidden/>
          </w:rPr>
          <w:t>19</w:t>
        </w:r>
        <w:r w:rsidR="002C48E0" w:rsidRPr="00D01739">
          <w:rPr>
            <w:noProof/>
            <w:webHidden/>
          </w:rPr>
          <w:fldChar w:fldCharType="end"/>
        </w:r>
      </w:hyperlink>
    </w:p>
    <w:p w:rsidR="002C48E0" w:rsidRPr="00D01739" w:rsidRDefault="00B67E07">
      <w:pPr>
        <w:pStyle w:val="TOC3"/>
        <w:rPr>
          <w:rFonts w:ascii="Calibri" w:hAnsi="Calibri"/>
          <w:noProof/>
          <w:sz w:val="22"/>
          <w:szCs w:val="22"/>
        </w:rPr>
      </w:pPr>
      <w:hyperlink w:anchor="_Toc413591321" w:history="1">
        <w:r w:rsidR="002C48E0" w:rsidRPr="00D01739">
          <w:rPr>
            <w:rStyle w:val="Hyperlink"/>
            <w:noProof/>
            <w:color w:val="auto"/>
          </w:rPr>
          <w:t>3.Y.2 Actor Roles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_Toc413591321 \h </w:instrText>
        </w:r>
        <w:r w:rsidR="002C48E0" w:rsidRPr="00D01739">
          <w:rPr>
            <w:noProof/>
            <w:webHidden/>
          </w:rPr>
        </w:r>
        <w:r w:rsidR="002C48E0" w:rsidRPr="00D01739">
          <w:rPr>
            <w:noProof/>
            <w:webHidden/>
          </w:rPr>
          <w:fldChar w:fldCharType="separate"/>
        </w:r>
        <w:r w:rsidR="002C48E0" w:rsidRPr="00D01739">
          <w:rPr>
            <w:noProof/>
            <w:webHidden/>
          </w:rPr>
          <w:t>19</w:t>
        </w:r>
        <w:r w:rsidR="002C48E0" w:rsidRPr="00D01739">
          <w:rPr>
            <w:noProof/>
            <w:webHidden/>
          </w:rPr>
          <w:fldChar w:fldCharType="end"/>
        </w:r>
      </w:hyperlink>
    </w:p>
    <w:p w:rsidR="002C48E0" w:rsidRPr="00D01739" w:rsidRDefault="00B67E07">
      <w:pPr>
        <w:pStyle w:val="TOC3"/>
        <w:rPr>
          <w:rFonts w:ascii="Calibri" w:hAnsi="Calibri"/>
          <w:noProof/>
          <w:sz w:val="22"/>
          <w:szCs w:val="22"/>
        </w:rPr>
      </w:pPr>
      <w:hyperlink w:anchor="_Toc413591322" w:history="1">
        <w:r w:rsidR="002C48E0" w:rsidRPr="00D01739">
          <w:rPr>
            <w:rStyle w:val="Hyperlink"/>
            <w:noProof/>
            <w:color w:val="auto"/>
          </w:rPr>
          <w:t>3.Y.3 Referenced Standards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_Toc413591322 \h </w:instrText>
        </w:r>
        <w:r w:rsidR="002C48E0" w:rsidRPr="00D01739">
          <w:rPr>
            <w:noProof/>
            <w:webHidden/>
          </w:rPr>
        </w:r>
        <w:r w:rsidR="002C48E0" w:rsidRPr="00D01739">
          <w:rPr>
            <w:noProof/>
            <w:webHidden/>
          </w:rPr>
          <w:fldChar w:fldCharType="separate"/>
        </w:r>
        <w:r w:rsidR="002C48E0" w:rsidRPr="00D01739">
          <w:rPr>
            <w:noProof/>
            <w:webHidden/>
          </w:rPr>
          <w:t>20</w:t>
        </w:r>
        <w:r w:rsidR="002C48E0" w:rsidRPr="00D01739">
          <w:rPr>
            <w:noProof/>
            <w:webHidden/>
          </w:rPr>
          <w:fldChar w:fldCharType="end"/>
        </w:r>
      </w:hyperlink>
    </w:p>
    <w:p w:rsidR="002C48E0" w:rsidRPr="00D01739" w:rsidRDefault="00B67E07">
      <w:pPr>
        <w:pStyle w:val="TOC3"/>
        <w:rPr>
          <w:rFonts w:ascii="Calibri" w:hAnsi="Calibri"/>
          <w:noProof/>
          <w:sz w:val="22"/>
          <w:szCs w:val="22"/>
        </w:rPr>
      </w:pPr>
      <w:hyperlink w:anchor="_Toc413591323" w:history="1">
        <w:r w:rsidR="002C48E0" w:rsidRPr="00D01739">
          <w:rPr>
            <w:rStyle w:val="Hyperlink"/>
            <w:noProof/>
            <w:color w:val="auto"/>
          </w:rPr>
          <w:t>3.Y.4 Interaction Diagram</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_Toc413591323 \h </w:instrText>
        </w:r>
        <w:r w:rsidR="002C48E0" w:rsidRPr="00D01739">
          <w:rPr>
            <w:noProof/>
            <w:webHidden/>
          </w:rPr>
        </w:r>
        <w:r w:rsidR="002C48E0" w:rsidRPr="00D01739">
          <w:rPr>
            <w:noProof/>
            <w:webHidden/>
          </w:rPr>
          <w:fldChar w:fldCharType="separate"/>
        </w:r>
        <w:r w:rsidR="002C48E0" w:rsidRPr="00D01739">
          <w:rPr>
            <w:noProof/>
            <w:webHidden/>
          </w:rPr>
          <w:t>20</w:t>
        </w:r>
        <w:r w:rsidR="002C48E0" w:rsidRPr="00D01739">
          <w:rPr>
            <w:noProof/>
            <w:webHidden/>
          </w:rPr>
          <w:fldChar w:fldCharType="end"/>
        </w:r>
      </w:hyperlink>
    </w:p>
    <w:p w:rsidR="002C48E0" w:rsidRPr="00D01739" w:rsidRDefault="00B67E07">
      <w:pPr>
        <w:pStyle w:val="TOC4"/>
        <w:rPr>
          <w:rFonts w:ascii="Calibri" w:hAnsi="Calibri"/>
          <w:noProof/>
          <w:sz w:val="22"/>
          <w:szCs w:val="22"/>
        </w:rPr>
      </w:pPr>
      <w:hyperlink w:anchor="_Toc413591324" w:history="1">
        <w:r w:rsidR="002C48E0" w:rsidRPr="00D01739">
          <w:rPr>
            <w:rStyle w:val="Hyperlink"/>
            <w:noProof/>
            <w:color w:val="auto"/>
          </w:rPr>
          <w:t>3.Y.4.1 &lt;Message 1 Name&gt;</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_Toc413591324 \h </w:instrText>
        </w:r>
        <w:r w:rsidR="002C48E0" w:rsidRPr="00D01739">
          <w:rPr>
            <w:noProof/>
            <w:webHidden/>
          </w:rPr>
        </w:r>
        <w:r w:rsidR="002C48E0" w:rsidRPr="00D01739">
          <w:rPr>
            <w:noProof/>
            <w:webHidden/>
          </w:rPr>
          <w:fldChar w:fldCharType="separate"/>
        </w:r>
        <w:r w:rsidR="002C48E0" w:rsidRPr="00D01739">
          <w:rPr>
            <w:noProof/>
            <w:webHidden/>
          </w:rPr>
          <w:t>21</w:t>
        </w:r>
        <w:r w:rsidR="002C48E0" w:rsidRPr="00D01739">
          <w:rPr>
            <w:noProof/>
            <w:webHidden/>
          </w:rPr>
          <w:fldChar w:fldCharType="end"/>
        </w:r>
      </w:hyperlink>
    </w:p>
    <w:p w:rsidR="002C48E0" w:rsidRPr="00D01739" w:rsidRDefault="00B67E07">
      <w:pPr>
        <w:pStyle w:val="TOC5"/>
        <w:rPr>
          <w:rFonts w:ascii="Calibri" w:hAnsi="Calibri"/>
          <w:noProof/>
          <w:sz w:val="22"/>
          <w:szCs w:val="22"/>
        </w:rPr>
      </w:pPr>
      <w:hyperlink w:anchor="_Toc413591325" w:history="1">
        <w:r w:rsidR="002C48E0" w:rsidRPr="00D01739">
          <w:rPr>
            <w:rStyle w:val="Hyperlink"/>
            <w:noProof/>
            <w:color w:val="auto"/>
          </w:rPr>
          <w:t>3.Y.4.1.1 Trigger Events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_Toc413591325 \h </w:instrText>
        </w:r>
        <w:r w:rsidR="002C48E0" w:rsidRPr="00D01739">
          <w:rPr>
            <w:noProof/>
            <w:webHidden/>
          </w:rPr>
        </w:r>
        <w:r w:rsidR="002C48E0" w:rsidRPr="00D01739">
          <w:rPr>
            <w:noProof/>
            <w:webHidden/>
          </w:rPr>
          <w:fldChar w:fldCharType="separate"/>
        </w:r>
        <w:r w:rsidR="002C48E0" w:rsidRPr="00D01739">
          <w:rPr>
            <w:noProof/>
            <w:webHidden/>
          </w:rPr>
          <w:t>21</w:t>
        </w:r>
        <w:r w:rsidR="002C48E0" w:rsidRPr="00D01739">
          <w:rPr>
            <w:noProof/>
            <w:webHidden/>
          </w:rPr>
          <w:fldChar w:fldCharType="end"/>
        </w:r>
      </w:hyperlink>
    </w:p>
    <w:p w:rsidR="002C48E0" w:rsidRPr="00D01739" w:rsidRDefault="00B67E07">
      <w:pPr>
        <w:pStyle w:val="TOC5"/>
        <w:rPr>
          <w:rFonts w:ascii="Calibri" w:hAnsi="Calibri"/>
          <w:noProof/>
          <w:sz w:val="22"/>
          <w:szCs w:val="22"/>
        </w:rPr>
      </w:pPr>
      <w:hyperlink w:anchor="_Toc413591326" w:history="1">
        <w:r w:rsidR="002C48E0" w:rsidRPr="00D01739">
          <w:rPr>
            <w:rStyle w:val="Hyperlink"/>
            <w:noProof/>
            <w:color w:val="auto"/>
          </w:rPr>
          <w:t>3.Y.4.1.2 Message Semantics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_Toc413591326 \h </w:instrText>
        </w:r>
        <w:r w:rsidR="002C48E0" w:rsidRPr="00D01739">
          <w:rPr>
            <w:noProof/>
            <w:webHidden/>
          </w:rPr>
        </w:r>
        <w:r w:rsidR="002C48E0" w:rsidRPr="00D01739">
          <w:rPr>
            <w:noProof/>
            <w:webHidden/>
          </w:rPr>
          <w:fldChar w:fldCharType="separate"/>
        </w:r>
        <w:r w:rsidR="002C48E0" w:rsidRPr="00D01739">
          <w:rPr>
            <w:noProof/>
            <w:webHidden/>
          </w:rPr>
          <w:t>21</w:t>
        </w:r>
        <w:r w:rsidR="002C48E0" w:rsidRPr="00D01739">
          <w:rPr>
            <w:noProof/>
            <w:webHidden/>
          </w:rPr>
          <w:fldChar w:fldCharType="end"/>
        </w:r>
      </w:hyperlink>
    </w:p>
    <w:p w:rsidR="002C48E0" w:rsidRPr="00D01739" w:rsidRDefault="00B67E07">
      <w:pPr>
        <w:pStyle w:val="TOC5"/>
        <w:rPr>
          <w:rFonts w:ascii="Calibri" w:hAnsi="Calibri"/>
          <w:noProof/>
          <w:sz w:val="22"/>
          <w:szCs w:val="22"/>
        </w:rPr>
      </w:pPr>
      <w:hyperlink w:anchor="_Toc413591327" w:history="1">
        <w:r w:rsidR="002C48E0" w:rsidRPr="00D01739">
          <w:rPr>
            <w:rStyle w:val="Hyperlink"/>
            <w:noProof/>
            <w:color w:val="auto"/>
          </w:rPr>
          <w:t>3.Y.4.1.3 Expected Actions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_Toc413591327 \h </w:instrText>
        </w:r>
        <w:r w:rsidR="002C48E0" w:rsidRPr="00D01739">
          <w:rPr>
            <w:noProof/>
            <w:webHidden/>
          </w:rPr>
        </w:r>
        <w:r w:rsidR="002C48E0" w:rsidRPr="00D01739">
          <w:rPr>
            <w:noProof/>
            <w:webHidden/>
          </w:rPr>
          <w:fldChar w:fldCharType="separate"/>
        </w:r>
        <w:r w:rsidR="002C48E0" w:rsidRPr="00D01739">
          <w:rPr>
            <w:noProof/>
            <w:webHidden/>
          </w:rPr>
          <w:t>22</w:t>
        </w:r>
        <w:r w:rsidR="002C48E0" w:rsidRPr="00D01739">
          <w:rPr>
            <w:noProof/>
            <w:webHidden/>
          </w:rPr>
          <w:fldChar w:fldCharType="end"/>
        </w:r>
      </w:hyperlink>
    </w:p>
    <w:p w:rsidR="002C48E0" w:rsidRPr="00D01739" w:rsidRDefault="00B67E07">
      <w:pPr>
        <w:pStyle w:val="TOC4"/>
        <w:rPr>
          <w:rFonts w:ascii="Calibri" w:hAnsi="Calibri"/>
          <w:noProof/>
          <w:sz w:val="22"/>
          <w:szCs w:val="22"/>
        </w:rPr>
      </w:pPr>
      <w:hyperlink w:anchor="_Toc413591328" w:history="1">
        <w:r w:rsidR="002C48E0" w:rsidRPr="00D01739">
          <w:rPr>
            <w:rStyle w:val="Hyperlink"/>
            <w:noProof/>
            <w:color w:val="auto"/>
          </w:rPr>
          <w:t>3.Y.4.2 &lt;Message 2 Name&gt;</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_Toc413591328 \h </w:instrText>
        </w:r>
        <w:r w:rsidR="002C48E0" w:rsidRPr="00D01739">
          <w:rPr>
            <w:noProof/>
            <w:webHidden/>
          </w:rPr>
        </w:r>
        <w:r w:rsidR="002C48E0" w:rsidRPr="00D01739">
          <w:rPr>
            <w:noProof/>
            <w:webHidden/>
          </w:rPr>
          <w:fldChar w:fldCharType="separate"/>
        </w:r>
        <w:r w:rsidR="002C48E0" w:rsidRPr="00D01739">
          <w:rPr>
            <w:noProof/>
            <w:webHidden/>
          </w:rPr>
          <w:t>22</w:t>
        </w:r>
        <w:r w:rsidR="002C48E0" w:rsidRPr="00D01739">
          <w:rPr>
            <w:noProof/>
            <w:webHidden/>
          </w:rPr>
          <w:fldChar w:fldCharType="end"/>
        </w:r>
      </w:hyperlink>
    </w:p>
    <w:p w:rsidR="002C48E0" w:rsidRPr="00D01739" w:rsidRDefault="00B67E07">
      <w:pPr>
        <w:pStyle w:val="TOC5"/>
        <w:rPr>
          <w:rFonts w:ascii="Calibri" w:hAnsi="Calibri"/>
          <w:noProof/>
          <w:sz w:val="22"/>
          <w:szCs w:val="22"/>
        </w:rPr>
      </w:pPr>
      <w:hyperlink w:anchor="_Toc413591329" w:history="1">
        <w:r w:rsidR="002C48E0" w:rsidRPr="00D01739">
          <w:rPr>
            <w:rStyle w:val="Hyperlink"/>
            <w:noProof/>
            <w:color w:val="auto"/>
          </w:rPr>
          <w:t>3.Y.4.2.1 Trigger Events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_Toc413591329 \h </w:instrText>
        </w:r>
        <w:r w:rsidR="002C48E0" w:rsidRPr="00D01739">
          <w:rPr>
            <w:noProof/>
            <w:webHidden/>
          </w:rPr>
        </w:r>
        <w:r w:rsidR="002C48E0" w:rsidRPr="00D01739">
          <w:rPr>
            <w:noProof/>
            <w:webHidden/>
          </w:rPr>
          <w:fldChar w:fldCharType="separate"/>
        </w:r>
        <w:r w:rsidR="002C48E0" w:rsidRPr="00D01739">
          <w:rPr>
            <w:noProof/>
            <w:webHidden/>
          </w:rPr>
          <w:t>22</w:t>
        </w:r>
        <w:r w:rsidR="002C48E0" w:rsidRPr="00D01739">
          <w:rPr>
            <w:noProof/>
            <w:webHidden/>
          </w:rPr>
          <w:fldChar w:fldCharType="end"/>
        </w:r>
      </w:hyperlink>
    </w:p>
    <w:p w:rsidR="002C48E0" w:rsidRPr="00D01739" w:rsidRDefault="00B67E07">
      <w:pPr>
        <w:pStyle w:val="TOC5"/>
        <w:rPr>
          <w:rFonts w:ascii="Calibri" w:hAnsi="Calibri"/>
          <w:noProof/>
          <w:sz w:val="22"/>
          <w:szCs w:val="22"/>
        </w:rPr>
      </w:pPr>
      <w:hyperlink w:anchor="_Toc413591330" w:history="1">
        <w:r w:rsidR="002C48E0" w:rsidRPr="00D01739">
          <w:rPr>
            <w:rStyle w:val="Hyperlink"/>
            <w:noProof/>
            <w:color w:val="auto"/>
          </w:rPr>
          <w:t>3.Y.4.2.2 Message Semantics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_Toc413591330 \h </w:instrText>
        </w:r>
        <w:r w:rsidR="002C48E0" w:rsidRPr="00D01739">
          <w:rPr>
            <w:noProof/>
            <w:webHidden/>
          </w:rPr>
        </w:r>
        <w:r w:rsidR="002C48E0" w:rsidRPr="00D01739">
          <w:rPr>
            <w:noProof/>
            <w:webHidden/>
          </w:rPr>
          <w:fldChar w:fldCharType="separate"/>
        </w:r>
        <w:r w:rsidR="002C48E0" w:rsidRPr="00D01739">
          <w:rPr>
            <w:noProof/>
            <w:webHidden/>
          </w:rPr>
          <w:t>22</w:t>
        </w:r>
        <w:r w:rsidR="002C48E0" w:rsidRPr="00D01739">
          <w:rPr>
            <w:noProof/>
            <w:webHidden/>
          </w:rPr>
          <w:fldChar w:fldCharType="end"/>
        </w:r>
      </w:hyperlink>
    </w:p>
    <w:p w:rsidR="002C48E0" w:rsidRPr="00D01739" w:rsidRDefault="00B67E07">
      <w:pPr>
        <w:pStyle w:val="TOC5"/>
        <w:rPr>
          <w:rFonts w:ascii="Calibri" w:hAnsi="Calibri"/>
          <w:noProof/>
          <w:sz w:val="22"/>
          <w:szCs w:val="22"/>
        </w:rPr>
      </w:pPr>
      <w:hyperlink w:anchor="_Toc413591331" w:history="1">
        <w:r w:rsidR="002C48E0" w:rsidRPr="00D01739">
          <w:rPr>
            <w:rStyle w:val="Hyperlink"/>
            <w:noProof/>
            <w:color w:val="auto"/>
          </w:rPr>
          <w:t>3.Y.4.2.3 Expected Actions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_Toc413591331 \h </w:instrText>
        </w:r>
        <w:r w:rsidR="002C48E0" w:rsidRPr="00D01739">
          <w:rPr>
            <w:noProof/>
            <w:webHidden/>
          </w:rPr>
        </w:r>
        <w:r w:rsidR="002C48E0" w:rsidRPr="00D01739">
          <w:rPr>
            <w:noProof/>
            <w:webHidden/>
          </w:rPr>
          <w:fldChar w:fldCharType="separate"/>
        </w:r>
        <w:r w:rsidR="002C48E0" w:rsidRPr="00D01739">
          <w:rPr>
            <w:noProof/>
            <w:webHidden/>
          </w:rPr>
          <w:t>22</w:t>
        </w:r>
        <w:r w:rsidR="002C48E0" w:rsidRPr="00D01739">
          <w:rPr>
            <w:noProof/>
            <w:webHidden/>
          </w:rPr>
          <w:fldChar w:fldCharType="end"/>
        </w:r>
      </w:hyperlink>
    </w:p>
    <w:p w:rsidR="002C48E0" w:rsidRPr="00D01739" w:rsidRDefault="00B67E07">
      <w:pPr>
        <w:pStyle w:val="TOC3"/>
        <w:rPr>
          <w:rFonts w:ascii="Calibri" w:hAnsi="Calibri"/>
          <w:noProof/>
          <w:sz w:val="22"/>
          <w:szCs w:val="22"/>
        </w:rPr>
      </w:pPr>
      <w:hyperlink w:anchor="_Toc413591332" w:history="1">
        <w:r w:rsidR="002C48E0" w:rsidRPr="00D01739">
          <w:rPr>
            <w:rStyle w:val="Hyperlink"/>
            <w:noProof/>
            <w:color w:val="auto"/>
          </w:rPr>
          <w:t>3.Y.5 Security Considerations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_Toc413591332 \h </w:instrText>
        </w:r>
        <w:r w:rsidR="002C48E0" w:rsidRPr="00D01739">
          <w:rPr>
            <w:noProof/>
            <w:webHidden/>
          </w:rPr>
        </w:r>
        <w:r w:rsidR="002C48E0" w:rsidRPr="00D01739">
          <w:rPr>
            <w:noProof/>
            <w:webHidden/>
          </w:rPr>
          <w:fldChar w:fldCharType="separate"/>
        </w:r>
        <w:r w:rsidR="002C48E0" w:rsidRPr="00D01739">
          <w:rPr>
            <w:noProof/>
            <w:webHidden/>
          </w:rPr>
          <w:t>23</w:t>
        </w:r>
        <w:r w:rsidR="002C48E0" w:rsidRPr="00D01739">
          <w:rPr>
            <w:noProof/>
            <w:webHidden/>
          </w:rPr>
          <w:fldChar w:fldCharType="end"/>
        </w:r>
      </w:hyperlink>
    </w:p>
    <w:p w:rsidR="002C48E0" w:rsidRPr="00D01739" w:rsidRDefault="00B67E07">
      <w:pPr>
        <w:pStyle w:val="TOC4"/>
        <w:rPr>
          <w:rFonts w:ascii="Calibri" w:hAnsi="Calibri"/>
          <w:noProof/>
          <w:sz w:val="22"/>
          <w:szCs w:val="22"/>
        </w:rPr>
      </w:pPr>
      <w:hyperlink w:anchor="_Toc413591333" w:history="1">
        <w:r w:rsidR="002C48E0" w:rsidRPr="00D01739">
          <w:rPr>
            <w:rStyle w:val="Hyperlink"/>
            <w:noProof/>
            <w:color w:val="auto"/>
          </w:rPr>
          <w:t>3.Y.5.1 Security Audit Considerations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_Toc413591333 \h </w:instrText>
        </w:r>
        <w:r w:rsidR="002C48E0" w:rsidRPr="00D01739">
          <w:rPr>
            <w:noProof/>
            <w:webHidden/>
          </w:rPr>
        </w:r>
        <w:r w:rsidR="002C48E0" w:rsidRPr="00D01739">
          <w:rPr>
            <w:noProof/>
            <w:webHidden/>
          </w:rPr>
          <w:fldChar w:fldCharType="separate"/>
        </w:r>
        <w:r w:rsidR="002C48E0" w:rsidRPr="00D01739">
          <w:rPr>
            <w:noProof/>
            <w:webHidden/>
          </w:rPr>
          <w:t>23</w:t>
        </w:r>
        <w:r w:rsidR="002C48E0" w:rsidRPr="00D01739">
          <w:rPr>
            <w:noProof/>
            <w:webHidden/>
          </w:rPr>
          <w:fldChar w:fldCharType="end"/>
        </w:r>
      </w:hyperlink>
    </w:p>
    <w:p w:rsidR="002C48E0" w:rsidRPr="00D01739" w:rsidRDefault="00B67E07">
      <w:pPr>
        <w:pStyle w:val="TOC5"/>
        <w:rPr>
          <w:rFonts w:ascii="Calibri" w:hAnsi="Calibri"/>
          <w:noProof/>
          <w:sz w:val="22"/>
          <w:szCs w:val="22"/>
        </w:rPr>
      </w:pPr>
      <w:hyperlink w:anchor="_Toc413591334" w:history="1">
        <w:r w:rsidR="002C48E0" w:rsidRPr="00D01739">
          <w:rPr>
            <w:rStyle w:val="Hyperlink"/>
            <w:noProof/>
            <w:color w:val="auto"/>
          </w:rPr>
          <w:t>3.Y.5.1.(z) &lt;Actor&gt; Specific Security Considerations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_Toc413591334 \h </w:instrText>
        </w:r>
        <w:r w:rsidR="002C48E0" w:rsidRPr="00D01739">
          <w:rPr>
            <w:noProof/>
            <w:webHidden/>
          </w:rPr>
        </w:r>
        <w:r w:rsidR="002C48E0" w:rsidRPr="00D01739">
          <w:rPr>
            <w:noProof/>
            <w:webHidden/>
          </w:rPr>
          <w:fldChar w:fldCharType="separate"/>
        </w:r>
        <w:r w:rsidR="002C48E0" w:rsidRPr="00D01739">
          <w:rPr>
            <w:noProof/>
            <w:webHidden/>
          </w:rPr>
          <w:t>23</w:t>
        </w:r>
        <w:r w:rsidR="002C48E0" w:rsidRPr="00D01739">
          <w:rPr>
            <w:noProof/>
            <w:webHidden/>
          </w:rPr>
          <w:fldChar w:fldCharType="end"/>
        </w:r>
      </w:hyperlink>
    </w:p>
    <w:p w:rsidR="002C48E0" w:rsidRPr="00D01739" w:rsidRDefault="00B67E07">
      <w:pPr>
        <w:pStyle w:val="TOC1"/>
        <w:rPr>
          <w:rFonts w:ascii="Calibri" w:hAnsi="Calibri"/>
          <w:noProof/>
          <w:sz w:val="22"/>
          <w:szCs w:val="22"/>
        </w:rPr>
      </w:pPr>
      <w:hyperlink w:anchor="_Toc413591335" w:history="1">
        <w:r w:rsidR="002C48E0" w:rsidRPr="00D01739">
          <w:rPr>
            <w:rStyle w:val="Hyperlink"/>
            <w:noProof/>
            <w:color w:val="auto"/>
          </w:rPr>
          <w:t>Appendices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_Toc413591335 \h </w:instrText>
        </w:r>
        <w:r w:rsidR="002C48E0" w:rsidRPr="00D01739">
          <w:rPr>
            <w:noProof/>
            <w:webHidden/>
          </w:rPr>
        </w:r>
        <w:r w:rsidR="002C48E0" w:rsidRPr="00D01739">
          <w:rPr>
            <w:noProof/>
            <w:webHidden/>
          </w:rPr>
          <w:fldChar w:fldCharType="separate"/>
        </w:r>
        <w:r w:rsidR="002C48E0" w:rsidRPr="00D01739">
          <w:rPr>
            <w:noProof/>
            <w:webHidden/>
          </w:rPr>
          <w:t>24</w:t>
        </w:r>
        <w:r w:rsidR="002C48E0" w:rsidRPr="00D01739">
          <w:rPr>
            <w:noProof/>
            <w:webHidden/>
          </w:rPr>
          <w:fldChar w:fldCharType="end"/>
        </w:r>
      </w:hyperlink>
    </w:p>
    <w:p w:rsidR="002C48E0" w:rsidRPr="00D01739" w:rsidRDefault="00B67E07">
      <w:pPr>
        <w:pStyle w:val="TOC1"/>
        <w:rPr>
          <w:rFonts w:ascii="Calibri" w:hAnsi="Calibri"/>
          <w:noProof/>
          <w:sz w:val="22"/>
          <w:szCs w:val="22"/>
        </w:rPr>
      </w:pPr>
      <w:hyperlink w:anchor="_Toc413591336" w:history="1">
        <w:r w:rsidR="002C48E0" w:rsidRPr="00D01739">
          <w:rPr>
            <w:rStyle w:val="Hyperlink"/>
            <w:noProof/>
            <w:color w:val="auto"/>
          </w:rPr>
          <w:t>Appendix A – &lt;Appendix A Title&gt;</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_Toc413591336 \h </w:instrText>
        </w:r>
        <w:r w:rsidR="002C48E0" w:rsidRPr="00D01739">
          <w:rPr>
            <w:noProof/>
            <w:webHidden/>
          </w:rPr>
        </w:r>
        <w:r w:rsidR="002C48E0" w:rsidRPr="00D01739">
          <w:rPr>
            <w:noProof/>
            <w:webHidden/>
          </w:rPr>
          <w:fldChar w:fldCharType="separate"/>
        </w:r>
        <w:r w:rsidR="002C48E0" w:rsidRPr="00D01739">
          <w:rPr>
            <w:noProof/>
            <w:webHidden/>
          </w:rPr>
          <w:t>24</w:t>
        </w:r>
        <w:r w:rsidR="002C48E0" w:rsidRPr="00D01739">
          <w:rPr>
            <w:noProof/>
            <w:webHidden/>
          </w:rPr>
          <w:fldChar w:fldCharType="end"/>
        </w:r>
      </w:hyperlink>
    </w:p>
    <w:p w:rsidR="002C48E0" w:rsidRPr="00D01739" w:rsidRDefault="00B67E07">
      <w:pPr>
        <w:pStyle w:val="TOC2"/>
        <w:tabs>
          <w:tab w:val="left" w:pos="1152"/>
        </w:tabs>
        <w:rPr>
          <w:rFonts w:ascii="Calibri" w:hAnsi="Calibri"/>
          <w:noProof/>
          <w:sz w:val="22"/>
          <w:szCs w:val="22"/>
        </w:rPr>
      </w:pPr>
      <w:hyperlink w:anchor="_Toc413591337" w:history="1">
        <w:r w:rsidR="002C48E0" w:rsidRPr="00D01739">
          <w:rPr>
            <w:rStyle w:val="Hyperlink"/>
            <w:noProof/>
            <w:color w:val="auto"/>
          </w:rPr>
          <w:t>A.1</w:t>
        </w:r>
        <w:r w:rsidR="002C48E0" w:rsidRPr="00D01739">
          <w:rPr>
            <w:rFonts w:ascii="Calibri" w:hAnsi="Calibri"/>
            <w:noProof/>
            <w:sz w:val="22"/>
            <w:szCs w:val="22"/>
          </w:rPr>
          <w:tab/>
        </w:r>
        <w:r w:rsidR="002C48E0" w:rsidRPr="00D01739">
          <w:rPr>
            <w:rStyle w:val="Hyperlink"/>
            <w:bCs/>
            <w:noProof/>
            <w:color w:val="auto"/>
          </w:rPr>
          <w:t>&lt;Add Title&gt;</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_Toc413591337 \h </w:instrText>
        </w:r>
        <w:r w:rsidR="002C48E0" w:rsidRPr="00D01739">
          <w:rPr>
            <w:noProof/>
            <w:webHidden/>
          </w:rPr>
        </w:r>
        <w:r w:rsidR="002C48E0" w:rsidRPr="00D01739">
          <w:rPr>
            <w:noProof/>
            <w:webHidden/>
          </w:rPr>
          <w:fldChar w:fldCharType="separate"/>
        </w:r>
        <w:r w:rsidR="002C48E0" w:rsidRPr="00D01739">
          <w:rPr>
            <w:noProof/>
            <w:webHidden/>
          </w:rPr>
          <w:t>24</w:t>
        </w:r>
        <w:r w:rsidR="002C48E0" w:rsidRPr="00D01739">
          <w:rPr>
            <w:noProof/>
            <w:webHidden/>
          </w:rPr>
          <w:fldChar w:fldCharType="end"/>
        </w:r>
      </w:hyperlink>
    </w:p>
    <w:p w:rsidR="002C48E0" w:rsidRPr="00D01739" w:rsidRDefault="00B67E07">
      <w:pPr>
        <w:pStyle w:val="TOC1"/>
        <w:rPr>
          <w:rFonts w:ascii="Calibri" w:hAnsi="Calibri"/>
          <w:noProof/>
          <w:sz w:val="22"/>
          <w:szCs w:val="22"/>
        </w:rPr>
      </w:pPr>
      <w:hyperlink w:anchor="_Toc413591338" w:history="1">
        <w:r w:rsidR="002C48E0" w:rsidRPr="00D01739">
          <w:rPr>
            <w:rStyle w:val="Hyperlink"/>
            <w:noProof/>
            <w:color w:val="auto"/>
          </w:rPr>
          <w:t>Appendix B – &lt;Appendix B Title&gt;</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_Toc413591338 \h </w:instrText>
        </w:r>
        <w:r w:rsidR="002C48E0" w:rsidRPr="00D01739">
          <w:rPr>
            <w:noProof/>
            <w:webHidden/>
          </w:rPr>
        </w:r>
        <w:r w:rsidR="002C48E0" w:rsidRPr="00D01739">
          <w:rPr>
            <w:noProof/>
            <w:webHidden/>
          </w:rPr>
          <w:fldChar w:fldCharType="separate"/>
        </w:r>
        <w:r w:rsidR="002C48E0" w:rsidRPr="00D01739">
          <w:rPr>
            <w:noProof/>
            <w:webHidden/>
          </w:rPr>
          <w:t>24</w:t>
        </w:r>
        <w:r w:rsidR="002C48E0" w:rsidRPr="00D01739">
          <w:rPr>
            <w:noProof/>
            <w:webHidden/>
          </w:rPr>
          <w:fldChar w:fldCharType="end"/>
        </w:r>
      </w:hyperlink>
    </w:p>
    <w:p w:rsidR="002C48E0" w:rsidRPr="00D01739" w:rsidRDefault="00B67E07">
      <w:pPr>
        <w:pStyle w:val="TOC2"/>
        <w:tabs>
          <w:tab w:val="left" w:pos="1152"/>
        </w:tabs>
        <w:rPr>
          <w:rFonts w:ascii="Calibri" w:hAnsi="Calibri"/>
          <w:noProof/>
          <w:sz w:val="22"/>
          <w:szCs w:val="22"/>
        </w:rPr>
      </w:pPr>
      <w:hyperlink w:anchor="_Toc413591339" w:history="1">
        <w:r w:rsidR="002C48E0" w:rsidRPr="00D01739">
          <w:rPr>
            <w:rStyle w:val="Hyperlink"/>
            <w:noProof/>
            <w:color w:val="auto"/>
          </w:rPr>
          <w:t>B.1</w:t>
        </w:r>
        <w:r w:rsidR="002C48E0" w:rsidRPr="00D01739">
          <w:rPr>
            <w:rFonts w:ascii="Calibri" w:hAnsi="Calibri"/>
            <w:noProof/>
            <w:sz w:val="22"/>
            <w:szCs w:val="22"/>
          </w:rPr>
          <w:tab/>
        </w:r>
        <w:r w:rsidR="002C48E0" w:rsidRPr="00D01739">
          <w:rPr>
            <w:rStyle w:val="Hyperlink"/>
            <w:bCs/>
            <w:noProof/>
            <w:color w:val="auto"/>
          </w:rPr>
          <w:t>&lt;Add Title&gt;</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_Toc413591339 \h </w:instrText>
        </w:r>
        <w:r w:rsidR="002C48E0" w:rsidRPr="00D01739">
          <w:rPr>
            <w:noProof/>
            <w:webHidden/>
          </w:rPr>
        </w:r>
        <w:r w:rsidR="002C48E0" w:rsidRPr="00D01739">
          <w:rPr>
            <w:noProof/>
            <w:webHidden/>
          </w:rPr>
          <w:fldChar w:fldCharType="separate"/>
        </w:r>
        <w:r w:rsidR="002C48E0" w:rsidRPr="00D01739">
          <w:rPr>
            <w:noProof/>
            <w:webHidden/>
          </w:rPr>
          <w:t>24</w:t>
        </w:r>
        <w:r w:rsidR="002C48E0" w:rsidRPr="00D01739">
          <w:rPr>
            <w:noProof/>
            <w:webHidden/>
          </w:rPr>
          <w:fldChar w:fldCharType="end"/>
        </w:r>
      </w:hyperlink>
    </w:p>
    <w:p w:rsidR="002C48E0" w:rsidRPr="00D01739" w:rsidRDefault="00B67E07">
      <w:pPr>
        <w:pStyle w:val="TOC1"/>
        <w:rPr>
          <w:rFonts w:ascii="Calibri" w:hAnsi="Calibri"/>
          <w:noProof/>
          <w:sz w:val="22"/>
          <w:szCs w:val="22"/>
        </w:rPr>
      </w:pPr>
      <w:hyperlink w:anchor="_Toc413591340" w:history="1">
        <w:r w:rsidR="002C48E0" w:rsidRPr="00D01739">
          <w:rPr>
            <w:rStyle w:val="Hyperlink"/>
            <w:noProof/>
            <w:color w:val="auto"/>
          </w:rPr>
          <w:t>Volume 2 Namespace Additions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_Toc413591340 \h </w:instrText>
        </w:r>
        <w:r w:rsidR="002C48E0" w:rsidRPr="00D01739">
          <w:rPr>
            <w:noProof/>
            <w:webHidden/>
          </w:rPr>
        </w:r>
        <w:r w:rsidR="002C48E0" w:rsidRPr="00D01739">
          <w:rPr>
            <w:noProof/>
            <w:webHidden/>
          </w:rPr>
          <w:fldChar w:fldCharType="separate"/>
        </w:r>
        <w:r w:rsidR="002C48E0" w:rsidRPr="00D01739">
          <w:rPr>
            <w:noProof/>
            <w:webHidden/>
          </w:rPr>
          <w:t>24</w:t>
        </w:r>
        <w:r w:rsidR="002C48E0" w:rsidRPr="00D01739">
          <w:rPr>
            <w:noProof/>
            <w:webHidden/>
          </w:rPr>
          <w:fldChar w:fldCharType="end"/>
        </w:r>
      </w:hyperlink>
    </w:p>
    <w:p w:rsidR="002C48E0" w:rsidRPr="00D01739" w:rsidRDefault="00B67E07">
      <w:pPr>
        <w:pStyle w:val="TOC1"/>
        <w:rPr>
          <w:rFonts w:ascii="Calibri" w:hAnsi="Calibri"/>
          <w:noProof/>
          <w:sz w:val="22"/>
          <w:szCs w:val="22"/>
        </w:rPr>
      </w:pPr>
      <w:hyperlink w:anchor="_Toc413591341" w:history="1">
        <w:r w:rsidR="002C48E0" w:rsidRPr="00D01739">
          <w:rPr>
            <w:rStyle w:val="Hyperlink"/>
            <w:noProof/>
            <w:color w:val="auto"/>
          </w:rPr>
          <w:t>5. Namespaces and Vocabularies</w:t>
        </w:r>
        <w:r w:rsidR="002C48E0" w:rsidRPr="00D01739">
          <w:rPr>
            <w:noProof/>
            <w:webHidden/>
          </w:rPr>
          <w:tab/>
        </w:r>
        <w:r w:rsidR="002C48E0" w:rsidRPr="00D01739">
          <w:rPr>
            <w:noProof/>
            <w:webHidden/>
          </w:rPr>
          <w:fldChar w:fldCharType="begin"/>
        </w:r>
        <w:r w:rsidR="002C48E0" w:rsidRPr="00D01739">
          <w:rPr>
            <w:noProof/>
            <w:webHidden/>
          </w:rPr>
          <w:instrText xml:space="preserve"> PAGEREF _Toc413591341 \h </w:instrText>
        </w:r>
        <w:r w:rsidR="002C48E0" w:rsidRPr="00D01739">
          <w:rPr>
            <w:noProof/>
            <w:webHidden/>
          </w:rPr>
        </w:r>
        <w:r w:rsidR="002C48E0" w:rsidRPr="00D01739">
          <w:rPr>
            <w:noProof/>
            <w:webHidden/>
          </w:rPr>
          <w:fldChar w:fldCharType="separate"/>
        </w:r>
        <w:r w:rsidR="002C48E0" w:rsidRPr="00D01739">
          <w:rPr>
            <w:noProof/>
            <w:webHidden/>
          </w:rPr>
          <w:t>25</w:t>
        </w:r>
        <w:r w:rsidR="002C48E0" w:rsidRPr="00D01739">
          <w:rPr>
            <w:noProof/>
            <w:webHidden/>
          </w:rPr>
          <w:fldChar w:fldCharType="end"/>
        </w:r>
      </w:hyperlink>
    </w:p>
    <w:p w:rsidR="00CF283F" w:rsidRPr="00D01739" w:rsidRDefault="00CF508D" w:rsidP="009F5CF4">
      <w:pPr>
        <w:pStyle w:val="BodyText"/>
      </w:pPr>
      <w:r w:rsidRPr="00D01739">
        <w:fldChar w:fldCharType="end"/>
      </w:r>
      <w:r w:rsidR="00692B37" w:rsidRPr="00D01739">
        <w:t xml:space="preserve"> </w:t>
      </w:r>
    </w:p>
    <w:p w:rsidR="00CF283F" w:rsidRPr="00D01739" w:rsidRDefault="00C10561" w:rsidP="008616CB">
      <w:pPr>
        <w:pStyle w:val="Heading1"/>
        <w:pageBreakBefore w:val="0"/>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01739">
        <w:rPr>
          <w:noProof w:val="0"/>
        </w:rPr>
        <w:br w:type="page"/>
      </w:r>
      <w:bookmarkStart w:id="9" w:name="_Toc413591291"/>
      <w:r w:rsidR="00CF283F" w:rsidRPr="00D01739">
        <w:rPr>
          <w:noProof w:val="0"/>
        </w:rPr>
        <w:lastRenderedPageBreak/>
        <w:t>Introduction</w:t>
      </w:r>
      <w:bookmarkEnd w:id="2"/>
      <w:bookmarkEnd w:id="3"/>
      <w:bookmarkEnd w:id="4"/>
      <w:bookmarkEnd w:id="5"/>
      <w:bookmarkEnd w:id="6"/>
      <w:bookmarkEnd w:id="7"/>
      <w:bookmarkEnd w:id="8"/>
      <w:r w:rsidR="00167DB7" w:rsidRPr="00D01739">
        <w:rPr>
          <w:noProof w:val="0"/>
        </w:rPr>
        <w:t xml:space="preserve"> to this Supplement</w:t>
      </w:r>
      <w:bookmarkEnd w:id="9"/>
    </w:p>
    <w:p w:rsidR="001D1619" w:rsidRPr="00D01739" w:rsidRDefault="00725CF1" w:rsidP="00B92EA1">
      <w:pPr>
        <w:pStyle w:val="AuthorInstructions"/>
        <w:rPr>
          <w:i w:val="0"/>
        </w:rPr>
      </w:pPr>
      <w:r w:rsidRPr="00D01739">
        <w:rPr>
          <w:i w:val="0"/>
        </w:rPr>
        <w:t>This Supplement modifies the following Volumes</w:t>
      </w:r>
    </w:p>
    <w:p w:rsidR="00725CF1" w:rsidRPr="00D01739" w:rsidRDefault="00725CF1" w:rsidP="00B92EA1">
      <w:pPr>
        <w:pStyle w:val="AuthorInstructions"/>
      </w:pPr>
    </w:p>
    <w:p w:rsidR="00725CF1" w:rsidRPr="00D01739" w:rsidRDefault="00725CF1" w:rsidP="00B92EA1">
      <w:pPr>
        <w:pStyle w:val="AuthorInstructions"/>
        <w:rPr>
          <w:i w:val="0"/>
        </w:rPr>
      </w:pPr>
      <w:r w:rsidRPr="00D01739">
        <w:rPr>
          <w:i w:val="0"/>
        </w:rPr>
        <w:t xml:space="preserve">Volume 1 – Adds a </w:t>
      </w:r>
      <w:r w:rsidR="00A92004" w:rsidRPr="00D01739">
        <w:rPr>
          <w:i w:val="0"/>
        </w:rPr>
        <w:t>Clinical Mapping</w:t>
      </w:r>
      <w:r w:rsidRPr="00D01739">
        <w:rPr>
          <w:i w:val="0"/>
        </w:rPr>
        <w:t xml:space="preserve"> (</w:t>
      </w:r>
      <w:r w:rsidR="00A92004" w:rsidRPr="00D01739">
        <w:rPr>
          <w:i w:val="0"/>
        </w:rPr>
        <w:t>CMAP</w:t>
      </w:r>
      <w:r w:rsidRPr="00D01739">
        <w:rPr>
          <w:i w:val="0"/>
        </w:rPr>
        <w:t>) profile to manage nomenclature transformation</w:t>
      </w:r>
      <w:r w:rsidR="002C48E0" w:rsidRPr="00D01739">
        <w:rPr>
          <w:i w:val="0"/>
        </w:rPr>
        <w:t>s</w:t>
      </w:r>
      <w:r w:rsidRPr="00D01739">
        <w:rPr>
          <w:i w:val="0"/>
        </w:rPr>
        <w:t xml:space="preserve"> </w:t>
      </w:r>
      <w:r w:rsidR="002C48E0" w:rsidRPr="00D01739">
        <w:rPr>
          <w:kern w:val="24"/>
        </w:rPr>
        <w:t>mapping to and from clinical terminologies</w:t>
      </w:r>
    </w:p>
    <w:p w:rsidR="00CF283F" w:rsidRPr="00D01739" w:rsidRDefault="00CF283F" w:rsidP="008616CB">
      <w:pPr>
        <w:pStyle w:val="Heading2"/>
        <w:numPr>
          <w:ilvl w:val="0"/>
          <w:numId w:val="0"/>
        </w:numPr>
        <w:rPr>
          <w:noProof w:val="0"/>
        </w:rPr>
      </w:pPr>
      <w:bookmarkStart w:id="10" w:name="_Toc413591292"/>
      <w:r w:rsidRPr="00D01739">
        <w:rPr>
          <w:noProof w:val="0"/>
        </w:rPr>
        <w:t>Open Issues and Questions</w:t>
      </w:r>
      <w:bookmarkEnd w:id="10"/>
    </w:p>
    <w:p w:rsidR="00CF283F" w:rsidRPr="00D01739" w:rsidRDefault="00CF283F" w:rsidP="008616CB">
      <w:pPr>
        <w:pStyle w:val="Heading2"/>
        <w:numPr>
          <w:ilvl w:val="0"/>
          <w:numId w:val="0"/>
        </w:numPr>
        <w:rPr>
          <w:noProof w:val="0"/>
        </w:rPr>
      </w:pPr>
      <w:bookmarkStart w:id="11" w:name="_Toc413591293"/>
      <w:bookmarkStart w:id="12" w:name="_Toc473170357"/>
      <w:bookmarkStart w:id="13" w:name="_Toc504625754"/>
      <w:r w:rsidRPr="00D01739">
        <w:rPr>
          <w:noProof w:val="0"/>
        </w:rPr>
        <w:t>Closed Issues</w:t>
      </w:r>
      <w:bookmarkEnd w:id="11"/>
    </w:p>
    <w:p w:rsidR="00EE6A34" w:rsidRPr="00D01739" w:rsidRDefault="00EE6A34" w:rsidP="00EE6A34">
      <w:pPr>
        <w:pStyle w:val="BodyText"/>
      </w:pPr>
    </w:p>
    <w:p w:rsidR="00EE6A34" w:rsidRPr="00D01739" w:rsidRDefault="00EE6A34" w:rsidP="00EE6A34">
      <w:pPr>
        <w:pStyle w:val="AuthorInstructions"/>
        <w:ind w:left="360"/>
        <w:rPr>
          <w:i w:val="0"/>
        </w:rPr>
      </w:pPr>
      <w:r w:rsidRPr="00D01739">
        <w:rPr>
          <w:i w:val="0"/>
        </w:rPr>
        <w:t>Could this profile be extended to include any nomenclature mapping to provide SNOMED, LOINC, RXNORM and other clinical mappings from other standard nomenclatures, clinical or non-clinical?  YES</w:t>
      </w:r>
    </w:p>
    <w:p w:rsidR="00EE6A34" w:rsidRPr="00D01739" w:rsidRDefault="00EE6A34" w:rsidP="00EE6A34">
      <w:pPr>
        <w:pStyle w:val="BodyText"/>
      </w:pPr>
    </w:p>
    <w:p w:rsidR="009F5CF4" w:rsidRPr="00D01739" w:rsidRDefault="00747676" w:rsidP="00BB76BC">
      <w:pPr>
        <w:pStyle w:val="Heading1"/>
        <w:rPr>
          <w:noProof w:val="0"/>
        </w:rPr>
      </w:pPr>
      <w:bookmarkStart w:id="14" w:name="_Toc413591294"/>
      <w:r w:rsidRPr="00D01739">
        <w:rPr>
          <w:noProof w:val="0"/>
        </w:rPr>
        <w:lastRenderedPageBreak/>
        <w:t>General Introduction</w:t>
      </w:r>
      <w:bookmarkEnd w:id="14"/>
    </w:p>
    <w:p w:rsidR="00747676" w:rsidRPr="00D01739" w:rsidRDefault="00A46530" w:rsidP="00747676">
      <w:pPr>
        <w:pStyle w:val="AppendixHeading1"/>
        <w:rPr>
          <w:noProof w:val="0"/>
        </w:rPr>
      </w:pPr>
      <w:bookmarkStart w:id="15" w:name="_Toc413591295"/>
      <w:proofErr w:type="gramStart"/>
      <w:r w:rsidRPr="00D01739">
        <w:rPr>
          <w:noProof w:val="0"/>
        </w:rPr>
        <w:t xml:space="preserve">1.2.1  </w:t>
      </w:r>
      <w:r w:rsidR="00747676" w:rsidRPr="00D01739">
        <w:rPr>
          <w:noProof w:val="0"/>
        </w:rPr>
        <w:t>Appendix</w:t>
      </w:r>
      <w:proofErr w:type="gramEnd"/>
      <w:r w:rsidR="00747676" w:rsidRPr="00D01739">
        <w:rPr>
          <w:noProof w:val="0"/>
        </w:rPr>
        <w:t xml:space="preserve"> A - Actor Summary Definitions</w:t>
      </w:r>
      <w:bookmarkEnd w:id="15"/>
    </w:p>
    <w:p w:rsidR="00747676" w:rsidRPr="00D01739" w:rsidRDefault="00747676" w:rsidP="00747676">
      <w:pPr>
        <w:pStyle w:val="EditorInstructions"/>
      </w:pPr>
      <w:r w:rsidRPr="00D01739">
        <w:t xml:space="preserve">Add the following actors </w:t>
      </w:r>
      <w:r w:rsidRPr="00D01739">
        <w:rPr>
          <w:iCs w:val="0"/>
        </w:rPr>
        <w:t xml:space="preserve">to the IHE </w:t>
      </w:r>
      <w:r w:rsidRPr="00D01739">
        <w:t>Technical Frameworks</w:t>
      </w:r>
      <w:r w:rsidRPr="00D01739">
        <w:rPr>
          <w:iCs w:val="0"/>
        </w:rPr>
        <w:t xml:space="preserve"> General Introduction list of Actors</w:t>
      </w:r>
      <w:r w:rsidRPr="00D01739">
        <w:t>:</w:t>
      </w:r>
    </w:p>
    <w:p w:rsidR="00747676" w:rsidRPr="00D01739" w:rsidRDefault="00747676" w:rsidP="00747676">
      <w:pPr>
        <w:pStyle w:val="AuthorInstructions"/>
      </w:pPr>
      <w:r w:rsidRPr="00D01739">
        <w:t>&lt;Add any actor definitions for new actors defined specifically for this profile. These will be added to the IHE TF General Introdu</w:t>
      </w:r>
      <w:r w:rsidR="003B70A2" w:rsidRPr="00D01739">
        <w:t>ction list of Actors namespace.</w:t>
      </w:r>
      <w:r w:rsidRPr="00D01739">
        <w:t>&gt;</w:t>
      </w:r>
    </w:p>
    <w:p w:rsidR="00747676" w:rsidRPr="00D0173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01739" w:rsidTr="00BB76BC">
        <w:tc>
          <w:tcPr>
            <w:tcW w:w="3078" w:type="dxa"/>
            <w:shd w:val="clear" w:color="auto" w:fill="D9D9D9"/>
          </w:tcPr>
          <w:p w:rsidR="00747676" w:rsidRPr="00D01739" w:rsidRDefault="00747676" w:rsidP="00EB71A2">
            <w:pPr>
              <w:pStyle w:val="TableEntryHeader"/>
            </w:pPr>
            <w:r w:rsidRPr="00D01739">
              <w:t>Actor</w:t>
            </w:r>
          </w:p>
        </w:tc>
        <w:tc>
          <w:tcPr>
            <w:tcW w:w="6498" w:type="dxa"/>
            <w:shd w:val="clear" w:color="auto" w:fill="D9D9D9"/>
          </w:tcPr>
          <w:p w:rsidR="00747676" w:rsidRPr="00D01739" w:rsidRDefault="00747676" w:rsidP="00EB71A2">
            <w:pPr>
              <w:pStyle w:val="TableEntryHeader"/>
            </w:pPr>
            <w:r w:rsidRPr="00D01739">
              <w:t>Definition</w:t>
            </w:r>
          </w:p>
        </w:tc>
      </w:tr>
      <w:tr w:rsidR="0018707B" w:rsidRPr="00D01739" w:rsidTr="00BB76BC">
        <w:tc>
          <w:tcPr>
            <w:tcW w:w="3078" w:type="dxa"/>
            <w:shd w:val="clear" w:color="auto" w:fill="auto"/>
          </w:tcPr>
          <w:p w:rsidR="0018707B" w:rsidRPr="00D01739" w:rsidRDefault="0018707B" w:rsidP="00127B7A">
            <w:pPr>
              <w:pStyle w:val="TableEntry"/>
            </w:pPr>
            <w:r w:rsidRPr="00D01739">
              <w:t>Clinical Mapping Requestor</w:t>
            </w:r>
            <w:r w:rsidR="002D5930" w:rsidRPr="00D01739">
              <w:t xml:space="preserve"> (See Note 1 for Requirements)</w:t>
            </w:r>
          </w:p>
        </w:tc>
        <w:tc>
          <w:tcPr>
            <w:tcW w:w="6498" w:type="dxa"/>
            <w:shd w:val="clear" w:color="auto" w:fill="auto"/>
          </w:tcPr>
          <w:p w:rsidR="00F65A76" w:rsidRPr="00D01739" w:rsidRDefault="00784176" w:rsidP="00D460C9">
            <w:pPr>
              <w:pStyle w:val="TableEntry"/>
              <w:ind w:left="120"/>
            </w:pPr>
            <w:r w:rsidRPr="00D01739">
              <w:t xml:space="preserve">The Clinical Mapping Requestor </w:t>
            </w:r>
            <w:r w:rsidR="006239A3" w:rsidRPr="00D01739">
              <w:t xml:space="preserve">in conjunction with a requesting actor </w:t>
            </w:r>
            <w:r w:rsidRPr="00D01739">
              <w:t xml:space="preserve">provides a list of terms </w:t>
            </w:r>
            <w:r w:rsidR="007A3A91" w:rsidRPr="00D01739">
              <w:t xml:space="preserve">in a </w:t>
            </w:r>
            <w:r w:rsidR="00D01739">
              <w:t xml:space="preserve">Translate Code </w:t>
            </w:r>
            <w:r w:rsidR="007A3A91" w:rsidRPr="00D01739">
              <w:t xml:space="preserve">Request transaction </w:t>
            </w:r>
            <w:r w:rsidRPr="00D01739">
              <w:t>with</w:t>
            </w:r>
            <w:r w:rsidR="00F65A76" w:rsidRPr="00D01739">
              <w:t>:</w:t>
            </w:r>
          </w:p>
          <w:p w:rsidR="00D26C10" w:rsidRPr="00D01739" w:rsidRDefault="00D26C10" w:rsidP="00F65A76">
            <w:pPr>
              <w:pStyle w:val="TableEntry"/>
              <w:numPr>
                <w:ilvl w:val="0"/>
                <w:numId w:val="30"/>
              </w:numPr>
            </w:pPr>
            <w:r w:rsidRPr="00D01739">
              <w:t>Items to be mapped</w:t>
            </w:r>
          </w:p>
          <w:p w:rsidR="00F65A76" w:rsidRPr="00D01739" w:rsidRDefault="00D26C10" w:rsidP="00F65A76">
            <w:pPr>
              <w:pStyle w:val="TableEntry"/>
              <w:numPr>
                <w:ilvl w:val="0"/>
                <w:numId w:val="30"/>
              </w:numPr>
            </w:pPr>
            <w:r w:rsidRPr="00D01739">
              <w:t>Terminology of the items</w:t>
            </w:r>
          </w:p>
          <w:p w:rsidR="0018707B" w:rsidRPr="00D01739" w:rsidRDefault="00F65A76" w:rsidP="00D26C10">
            <w:pPr>
              <w:pStyle w:val="TableEntry"/>
              <w:numPr>
                <w:ilvl w:val="0"/>
                <w:numId w:val="30"/>
              </w:numPr>
            </w:pPr>
            <w:r w:rsidRPr="00D01739">
              <w:t>targeted terminology for mapping</w:t>
            </w:r>
          </w:p>
        </w:tc>
      </w:tr>
      <w:tr w:rsidR="00747676" w:rsidRPr="00D01739" w:rsidTr="00BB76BC">
        <w:tc>
          <w:tcPr>
            <w:tcW w:w="3078" w:type="dxa"/>
            <w:shd w:val="clear" w:color="auto" w:fill="auto"/>
          </w:tcPr>
          <w:p w:rsidR="00747676" w:rsidRPr="00D01739" w:rsidRDefault="00C67118" w:rsidP="00127B7A">
            <w:pPr>
              <w:pStyle w:val="TableEntry"/>
            </w:pPr>
            <w:r w:rsidRPr="00D01739">
              <w:t>Clinical Mapp</w:t>
            </w:r>
            <w:r w:rsidR="00127B7A" w:rsidRPr="00D01739">
              <w:t>er</w:t>
            </w:r>
            <w:r w:rsidR="002D5930" w:rsidRPr="00D01739">
              <w:t xml:space="preserve"> (See Note 2 for Requirements)</w:t>
            </w:r>
            <w:r w:rsidRPr="00D01739">
              <w:t xml:space="preserve"> </w:t>
            </w:r>
          </w:p>
        </w:tc>
        <w:tc>
          <w:tcPr>
            <w:tcW w:w="6498" w:type="dxa"/>
            <w:shd w:val="clear" w:color="auto" w:fill="auto"/>
          </w:tcPr>
          <w:p w:rsidR="00D460C9" w:rsidRPr="00D01739" w:rsidRDefault="00D460C9" w:rsidP="00D36ED9">
            <w:pPr>
              <w:pStyle w:val="TableEntry"/>
            </w:pPr>
            <w:r w:rsidRPr="00D01739">
              <w:t xml:space="preserve">The Clinical Mapper </w:t>
            </w:r>
            <w:r w:rsidR="00D26C10" w:rsidRPr="00D01739">
              <w:t xml:space="preserve">responds to </w:t>
            </w:r>
            <w:r w:rsidR="007A3A91" w:rsidRPr="00D01739">
              <w:t xml:space="preserve">the </w:t>
            </w:r>
            <w:r w:rsidR="00D01739">
              <w:t xml:space="preserve">Translate Code </w:t>
            </w:r>
            <w:r w:rsidR="007A3A91" w:rsidRPr="00D01739">
              <w:t xml:space="preserve">Request transaction </w:t>
            </w:r>
            <w:r w:rsidRPr="00D01739">
              <w:t xml:space="preserve">from the Clinical Mapping Requestor. </w:t>
            </w:r>
          </w:p>
          <w:p w:rsidR="00127B7A" w:rsidRPr="00D01739" w:rsidRDefault="00127B7A" w:rsidP="00D36ED9">
            <w:pPr>
              <w:pStyle w:val="TableEntry"/>
            </w:pPr>
            <w:r w:rsidRPr="00D01739">
              <w:t xml:space="preserve">The </w:t>
            </w:r>
            <w:r w:rsidR="0018707B" w:rsidRPr="00D01739">
              <w:t xml:space="preserve">Clinical </w:t>
            </w:r>
            <w:r w:rsidRPr="00D01739">
              <w:t>Mapper shall be:</w:t>
            </w:r>
          </w:p>
          <w:p w:rsidR="00127B7A" w:rsidRPr="00D01739" w:rsidRDefault="007A3A91" w:rsidP="00127B7A">
            <w:pPr>
              <w:pStyle w:val="TableEntry"/>
              <w:numPr>
                <w:ilvl w:val="0"/>
                <w:numId w:val="27"/>
              </w:numPr>
            </w:pPr>
            <w:r w:rsidRPr="00D01739">
              <w:t>Capable of handling multiple mapping tables to be invoked singularly or in combination depending on the terminologies to be mapped</w:t>
            </w:r>
          </w:p>
          <w:p w:rsidR="00784176" w:rsidRPr="00D01739" w:rsidRDefault="00491E77" w:rsidP="007A3A91">
            <w:pPr>
              <w:pStyle w:val="TableEntry"/>
              <w:numPr>
                <w:ilvl w:val="0"/>
                <w:numId w:val="27"/>
              </w:numPr>
            </w:pPr>
            <w:r w:rsidRPr="00D01739">
              <w:t>C</w:t>
            </w:r>
            <w:r w:rsidR="00127B7A" w:rsidRPr="00D01739">
              <w:t>ontext mapping</w:t>
            </w:r>
            <w:r w:rsidRPr="00D01739">
              <w:t xml:space="preserve"> capable</w:t>
            </w:r>
          </w:p>
        </w:tc>
      </w:tr>
    </w:tbl>
    <w:p w:rsidR="00793226" w:rsidRPr="00D01739" w:rsidRDefault="00793226" w:rsidP="00127B7A">
      <w:pPr>
        <w:pStyle w:val="TableEntry"/>
      </w:pPr>
    </w:p>
    <w:p w:rsidR="00747676" w:rsidRPr="00D01739" w:rsidRDefault="004C569B" w:rsidP="00747676">
      <w:pPr>
        <w:pStyle w:val="AppendixHeading1"/>
        <w:rPr>
          <w:noProof w:val="0"/>
        </w:rPr>
      </w:pPr>
      <w:bookmarkStart w:id="16" w:name="_Toc413591296"/>
      <w:proofErr w:type="gramStart"/>
      <w:r w:rsidRPr="00D01739">
        <w:rPr>
          <w:noProof w:val="0"/>
        </w:rPr>
        <w:t xml:space="preserve">1.2.2  </w:t>
      </w:r>
      <w:r w:rsidR="00747676" w:rsidRPr="00D01739">
        <w:rPr>
          <w:noProof w:val="0"/>
        </w:rPr>
        <w:t>Appendix</w:t>
      </w:r>
      <w:proofErr w:type="gramEnd"/>
      <w:r w:rsidR="00747676" w:rsidRPr="00D01739">
        <w:rPr>
          <w:noProof w:val="0"/>
        </w:rPr>
        <w:t xml:space="preserve"> B - Transaction Summary Definitions</w:t>
      </w:r>
      <w:bookmarkEnd w:id="16"/>
    </w:p>
    <w:p w:rsidR="00747676" w:rsidRPr="00D01739" w:rsidRDefault="00747676" w:rsidP="00747676">
      <w:pPr>
        <w:pStyle w:val="EditorInstructions"/>
      </w:pPr>
      <w:r w:rsidRPr="00D01739">
        <w:t xml:space="preserve">Add the following transactions </w:t>
      </w:r>
      <w:r w:rsidRPr="00D01739">
        <w:rPr>
          <w:iCs w:val="0"/>
        </w:rPr>
        <w:t xml:space="preserve">to the IHE </w:t>
      </w:r>
      <w:r w:rsidRPr="00D01739">
        <w:t>Technical Frameworks</w:t>
      </w:r>
      <w:r w:rsidR="003B70A2" w:rsidRPr="00D01739">
        <w:rPr>
          <w:iCs w:val="0"/>
        </w:rPr>
        <w:t xml:space="preserve"> General Introduction </w:t>
      </w:r>
      <w:r w:rsidRPr="00D01739">
        <w:rPr>
          <w:iCs w:val="0"/>
        </w:rPr>
        <w:t>list of Transactions</w:t>
      </w:r>
      <w:r w:rsidRPr="00D01739">
        <w:t>:</w:t>
      </w:r>
    </w:p>
    <w:p w:rsidR="00747676" w:rsidRPr="00D01739" w:rsidRDefault="00747676" w:rsidP="00747676">
      <w:pPr>
        <w:pStyle w:val="AuthorInstructions"/>
      </w:pPr>
      <w:r w:rsidRPr="00D01739">
        <w:t xml:space="preserve">&lt;Add any transaction definitions for new transactions defined specifically for this profile. These will be added to the IHE TF General Introduction </w:t>
      </w:r>
      <w:r w:rsidR="003B70A2" w:rsidRPr="00D01739">
        <w:t>list of Transactions namespace.</w:t>
      </w:r>
      <w:r w:rsidRPr="00D01739">
        <w:t>&gt;</w:t>
      </w:r>
    </w:p>
    <w:p w:rsidR="00747676" w:rsidRPr="00D0173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01739" w:rsidTr="00BB76BC">
        <w:tc>
          <w:tcPr>
            <w:tcW w:w="3078" w:type="dxa"/>
            <w:shd w:val="clear" w:color="auto" w:fill="D9D9D9"/>
          </w:tcPr>
          <w:p w:rsidR="00747676" w:rsidRPr="00D01739" w:rsidRDefault="00747676" w:rsidP="00EB71A2">
            <w:pPr>
              <w:pStyle w:val="TableEntryHeader"/>
            </w:pPr>
            <w:r w:rsidRPr="00D01739">
              <w:t>Transaction</w:t>
            </w:r>
          </w:p>
        </w:tc>
        <w:tc>
          <w:tcPr>
            <w:tcW w:w="6498" w:type="dxa"/>
            <w:shd w:val="clear" w:color="auto" w:fill="D9D9D9"/>
          </w:tcPr>
          <w:p w:rsidR="00747676" w:rsidRPr="00D01739" w:rsidRDefault="00747676" w:rsidP="00EB71A2">
            <w:pPr>
              <w:pStyle w:val="TableEntryHeader"/>
            </w:pPr>
            <w:r w:rsidRPr="00D01739">
              <w:t>Definition</w:t>
            </w:r>
          </w:p>
        </w:tc>
      </w:tr>
      <w:tr w:rsidR="00747676" w:rsidRPr="00D01739" w:rsidTr="00BB76BC">
        <w:tc>
          <w:tcPr>
            <w:tcW w:w="3078" w:type="dxa"/>
            <w:shd w:val="clear" w:color="auto" w:fill="auto"/>
          </w:tcPr>
          <w:p w:rsidR="00747676" w:rsidRPr="00D01739" w:rsidRDefault="00D01739" w:rsidP="005E21A9">
            <w:pPr>
              <w:pStyle w:val="TableEntry"/>
            </w:pPr>
            <w:r>
              <w:t>Translate Code</w:t>
            </w:r>
          </w:p>
        </w:tc>
        <w:tc>
          <w:tcPr>
            <w:tcW w:w="6498" w:type="dxa"/>
            <w:shd w:val="clear" w:color="auto" w:fill="auto"/>
          </w:tcPr>
          <w:p w:rsidR="005E21A9" w:rsidRPr="00D01739" w:rsidRDefault="00EB62D3" w:rsidP="00C86F70">
            <w:pPr>
              <w:pStyle w:val="TableEntry"/>
            </w:pPr>
            <w:r w:rsidRPr="00D01739">
              <w:t xml:space="preserve">This transaction uses either a REST or SOAP based format to provide a list of </w:t>
            </w:r>
            <w:r w:rsidR="00F52927" w:rsidRPr="00D01739">
              <w:t xml:space="preserve">clinical </w:t>
            </w:r>
            <w:r w:rsidRPr="00D01739">
              <w:t>items to be mapped to specific clinical terminology equivalents. Projected terminologies include LOINC, SNOMED</w:t>
            </w:r>
            <w:r w:rsidR="00C643A4" w:rsidRPr="00D01739">
              <w:t>,</w:t>
            </w:r>
            <w:r w:rsidRPr="00D01739">
              <w:t xml:space="preserve"> </w:t>
            </w:r>
            <w:r w:rsidR="00C643A4" w:rsidRPr="00D01739">
              <w:t>and ICD-10</w:t>
            </w:r>
            <w:r w:rsidR="0010653F" w:rsidRPr="00D01739">
              <w:t>.</w:t>
            </w:r>
            <w:r w:rsidR="005E21A9" w:rsidRPr="00D01739">
              <w:t>This transaction may require several iterations to get to a match or matches, or a failure</w:t>
            </w:r>
            <w:r w:rsidR="00007331" w:rsidRPr="00D01739">
              <w:t xml:space="preserve">: </w:t>
            </w:r>
            <w:r w:rsidR="005E21A9" w:rsidRPr="00D01739">
              <w:t xml:space="preserve"> </w:t>
            </w:r>
            <w:r w:rsidR="006430FA" w:rsidRPr="00D01739">
              <w:t>The Clinical</w:t>
            </w:r>
            <w:r w:rsidR="00007331" w:rsidRPr="00D01739">
              <w:t xml:space="preserve"> Mapper Actor may request additional context from the </w:t>
            </w:r>
            <w:r w:rsidR="004E4122" w:rsidRPr="00D01739">
              <w:t xml:space="preserve">Clinical Mapping Requester in order to </w:t>
            </w:r>
            <w:r w:rsidR="00486419" w:rsidRPr="00D01739">
              <w:t xml:space="preserve">overcome </w:t>
            </w:r>
            <w:r w:rsidR="004E4122" w:rsidRPr="00D01739">
              <w:t xml:space="preserve">an ambiguous </w:t>
            </w:r>
            <w:r w:rsidR="00486419" w:rsidRPr="00D01739">
              <w:t>mapping.</w:t>
            </w:r>
          </w:p>
        </w:tc>
      </w:tr>
    </w:tbl>
    <w:p w:rsidR="00747676" w:rsidRPr="00D01739" w:rsidRDefault="00747676" w:rsidP="00747676">
      <w:pPr>
        <w:pStyle w:val="Glossary"/>
        <w:pageBreakBefore w:val="0"/>
        <w:rPr>
          <w:noProof w:val="0"/>
        </w:rPr>
      </w:pPr>
      <w:bookmarkStart w:id="17" w:name="_Toc413591297"/>
      <w:r w:rsidRPr="00D01739">
        <w:rPr>
          <w:noProof w:val="0"/>
        </w:rPr>
        <w:t>Glossary</w:t>
      </w:r>
      <w:bookmarkEnd w:id="17"/>
    </w:p>
    <w:p w:rsidR="00747676" w:rsidRPr="00D01739" w:rsidRDefault="00747676" w:rsidP="00747676">
      <w:pPr>
        <w:pStyle w:val="EditorInstructions"/>
      </w:pPr>
      <w:r w:rsidRPr="00D01739">
        <w:t>Add the following glossary terms to the IHE Technical Frameworks General Introduction Glossary:</w:t>
      </w:r>
    </w:p>
    <w:p w:rsidR="00747676" w:rsidRPr="00D01739" w:rsidRDefault="00747676" w:rsidP="00747676">
      <w:pPr>
        <w:pStyle w:val="AuthorInstructions"/>
      </w:pPr>
      <w:r w:rsidRPr="00D01739">
        <w:t xml:space="preserve">&lt;Any glossary additions associated </w:t>
      </w:r>
      <w:r w:rsidR="003B70A2" w:rsidRPr="00D01739">
        <w:t>with the profile draft go here.</w:t>
      </w:r>
      <w:r w:rsidRPr="00D01739">
        <w:t>&gt;</w:t>
      </w:r>
    </w:p>
    <w:p w:rsidR="00747676" w:rsidRPr="00D0173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01739" w:rsidTr="00BB76BC">
        <w:tc>
          <w:tcPr>
            <w:tcW w:w="3078" w:type="dxa"/>
            <w:shd w:val="clear" w:color="auto" w:fill="D9D9D9"/>
          </w:tcPr>
          <w:p w:rsidR="00747676" w:rsidRPr="00D01739" w:rsidRDefault="00747676" w:rsidP="00843B52">
            <w:pPr>
              <w:pStyle w:val="TableEntryHeader"/>
            </w:pPr>
            <w:r w:rsidRPr="00D01739">
              <w:lastRenderedPageBreak/>
              <w:t>Glossary Term</w:t>
            </w:r>
          </w:p>
        </w:tc>
        <w:tc>
          <w:tcPr>
            <w:tcW w:w="6498" w:type="dxa"/>
            <w:shd w:val="clear" w:color="auto" w:fill="D9D9D9"/>
          </w:tcPr>
          <w:p w:rsidR="00747676" w:rsidRPr="00D01739" w:rsidRDefault="00747676" w:rsidP="00843B52">
            <w:pPr>
              <w:pStyle w:val="TableEntryHeader"/>
            </w:pPr>
            <w:r w:rsidRPr="00D01739">
              <w:t>Definition</w:t>
            </w:r>
          </w:p>
        </w:tc>
      </w:tr>
      <w:tr w:rsidR="00747676" w:rsidRPr="00D01739" w:rsidTr="00BB76BC">
        <w:tc>
          <w:tcPr>
            <w:tcW w:w="3078" w:type="dxa"/>
            <w:shd w:val="clear" w:color="auto" w:fill="auto"/>
          </w:tcPr>
          <w:p w:rsidR="00747676" w:rsidRPr="00D01739" w:rsidRDefault="00747676" w:rsidP="00843B52">
            <w:pPr>
              <w:pStyle w:val="TableEntry"/>
            </w:pPr>
          </w:p>
        </w:tc>
        <w:tc>
          <w:tcPr>
            <w:tcW w:w="6498" w:type="dxa"/>
            <w:shd w:val="clear" w:color="auto" w:fill="auto"/>
          </w:tcPr>
          <w:p w:rsidR="00747676" w:rsidRPr="00D01739" w:rsidRDefault="00747676" w:rsidP="00843B52">
            <w:pPr>
              <w:pStyle w:val="TableEntry"/>
            </w:pPr>
          </w:p>
        </w:tc>
      </w:tr>
      <w:tr w:rsidR="00747676" w:rsidRPr="00D01739" w:rsidTr="00BB76BC">
        <w:tc>
          <w:tcPr>
            <w:tcW w:w="3078" w:type="dxa"/>
            <w:shd w:val="clear" w:color="auto" w:fill="auto"/>
          </w:tcPr>
          <w:p w:rsidR="00747676" w:rsidRPr="00D01739" w:rsidRDefault="00747676" w:rsidP="00843B52">
            <w:pPr>
              <w:pStyle w:val="TableEntry"/>
            </w:pPr>
          </w:p>
        </w:tc>
        <w:tc>
          <w:tcPr>
            <w:tcW w:w="6498" w:type="dxa"/>
            <w:shd w:val="clear" w:color="auto" w:fill="auto"/>
          </w:tcPr>
          <w:p w:rsidR="00747676" w:rsidRPr="00D01739" w:rsidRDefault="00747676" w:rsidP="00843B52">
            <w:pPr>
              <w:pStyle w:val="TableEntry"/>
            </w:pPr>
          </w:p>
        </w:tc>
      </w:tr>
    </w:tbl>
    <w:p w:rsidR="00CF283F" w:rsidRPr="00D01739" w:rsidRDefault="00CF283F" w:rsidP="008616CB">
      <w:pPr>
        <w:pStyle w:val="PartTitle"/>
      </w:pPr>
      <w:bookmarkStart w:id="18" w:name="_Toc413591298"/>
      <w:r w:rsidRPr="00D01739">
        <w:lastRenderedPageBreak/>
        <w:t xml:space="preserve">Volume </w:t>
      </w:r>
      <w:r w:rsidR="00B43198" w:rsidRPr="00D01739">
        <w:t>1</w:t>
      </w:r>
      <w:r w:rsidRPr="00D01739">
        <w:t xml:space="preserve"> –</w:t>
      </w:r>
      <w:r w:rsidR="003A09FE" w:rsidRPr="00D01739">
        <w:t xml:space="preserve"> </w:t>
      </w:r>
      <w:r w:rsidRPr="00D01739">
        <w:t>Profiles</w:t>
      </w:r>
      <w:bookmarkEnd w:id="18"/>
    </w:p>
    <w:p w:rsidR="00D91815" w:rsidRPr="00D01739" w:rsidRDefault="00D91815" w:rsidP="00B92EA1">
      <w:pPr>
        <w:pStyle w:val="AuthorInstructions"/>
      </w:pPr>
      <w:bookmarkStart w:id="19" w:name="_Toc473170358"/>
      <w:bookmarkStart w:id="20" w:name="_Toc504625755"/>
      <w:bookmarkStart w:id="21" w:name="_Toc530206508"/>
      <w:bookmarkStart w:id="22" w:name="_Toc1388428"/>
      <w:bookmarkStart w:id="23" w:name="_Toc1388582"/>
      <w:bookmarkStart w:id="24" w:name="_Toc1456609"/>
      <w:bookmarkStart w:id="25" w:name="_Toc37034634"/>
      <w:bookmarkStart w:id="26" w:name="_Toc38846112"/>
      <w:bookmarkEnd w:id="12"/>
      <w:bookmarkEnd w:id="13"/>
      <w:r w:rsidRPr="00D01739">
        <w:t xml:space="preserve">&lt;Reserve a </w:t>
      </w:r>
      <w:r w:rsidR="001F7A35" w:rsidRPr="00D01739">
        <w:t>subsequent section number in the current domain Technical Framework Volume 1</w:t>
      </w:r>
      <w:r w:rsidR="00F0665F" w:rsidRPr="00D01739">
        <w:t xml:space="preserve"> </w:t>
      </w:r>
      <w:r w:rsidR="001F7A35" w:rsidRPr="00D01739">
        <w:t xml:space="preserve">(DOM </w:t>
      </w:r>
      <w:r w:rsidRPr="00D01739">
        <w:t>TF-1</w:t>
      </w:r>
      <w:r w:rsidR="001F7A35" w:rsidRPr="00D01739">
        <w:t>)</w:t>
      </w:r>
      <w:r w:rsidR="00F0665F" w:rsidRPr="00D01739">
        <w:t xml:space="preserve">. </w:t>
      </w:r>
      <w:r w:rsidRPr="00D01739">
        <w:t>Replace the letter “X” with that section heading number</w:t>
      </w:r>
      <w:r w:rsidR="00F0665F" w:rsidRPr="00D01739">
        <w:t xml:space="preserve">. </w:t>
      </w:r>
      <w:r w:rsidRPr="00D01739">
        <w:t>This number should not change when this supplement is added to the Final Text Technical Framework</w:t>
      </w:r>
      <w:r w:rsidR="00F0665F" w:rsidRPr="00D01739">
        <w:t xml:space="preserve">. </w:t>
      </w:r>
      <w:r w:rsidRPr="00D01739">
        <w:t>In this manner, references should be able to be maintained going forward.&gt;</w:t>
      </w:r>
    </w:p>
    <w:p w:rsidR="00303E20" w:rsidRPr="00D01739" w:rsidRDefault="00CA1CF6" w:rsidP="00303E20">
      <w:pPr>
        <w:pStyle w:val="Heading1"/>
        <w:pageBreakBefore w:val="0"/>
        <w:rPr>
          <w:noProof w:val="0"/>
        </w:rPr>
      </w:pPr>
      <w:bookmarkStart w:id="27" w:name="_Toc413591299"/>
      <w:r w:rsidRPr="00D01739">
        <w:rPr>
          <w:noProof w:val="0"/>
        </w:rPr>
        <w:t xml:space="preserve">Clinical </w:t>
      </w:r>
      <w:r w:rsidR="00F938E1" w:rsidRPr="00D01739">
        <w:rPr>
          <w:noProof w:val="0"/>
        </w:rPr>
        <w:t>Mapping</w:t>
      </w:r>
      <w:r w:rsidR="00C748F9" w:rsidRPr="00D01739">
        <w:rPr>
          <w:noProof w:val="0"/>
        </w:rPr>
        <w:t xml:space="preserve"> (CMAP)</w:t>
      </w:r>
      <w:r w:rsidRPr="00D01739">
        <w:rPr>
          <w:noProof w:val="0"/>
        </w:rPr>
        <w:t xml:space="preserve"> </w:t>
      </w:r>
      <w:r w:rsidR="00303E20" w:rsidRPr="00D01739">
        <w:rPr>
          <w:noProof w:val="0"/>
        </w:rPr>
        <w:t>Profile</w:t>
      </w:r>
      <w:bookmarkEnd w:id="27"/>
    </w:p>
    <w:p w:rsidR="009E15FD" w:rsidRPr="00D01739" w:rsidRDefault="009E15FD" w:rsidP="007F2B0C">
      <w:pPr>
        <w:pStyle w:val="NormalWeb"/>
        <w:spacing w:before="86"/>
        <w:rPr>
          <w:kern w:val="24"/>
        </w:rPr>
      </w:pPr>
      <w:r w:rsidRPr="00D01739">
        <w:rPr>
          <w:kern w:val="24"/>
        </w:rPr>
        <w:t>Mapping to and from clinical terminologies is important to handle situations in which:</w:t>
      </w:r>
    </w:p>
    <w:p w:rsidR="00CB1C82" w:rsidRPr="00D01739" w:rsidRDefault="009E15FD" w:rsidP="009E15FD">
      <w:pPr>
        <w:pStyle w:val="NormalWeb"/>
        <w:numPr>
          <w:ilvl w:val="0"/>
          <w:numId w:val="27"/>
        </w:numPr>
        <w:spacing w:before="86"/>
        <w:rPr>
          <w:kern w:val="24"/>
        </w:rPr>
      </w:pPr>
      <w:r w:rsidRPr="00D01739">
        <w:rPr>
          <w:kern w:val="24"/>
        </w:rPr>
        <w:t>Device generated observations need to be converted to clinical terminologies for use in clinical decision making and record keeping</w:t>
      </w:r>
    </w:p>
    <w:p w:rsidR="00654788" w:rsidRPr="00D01739" w:rsidRDefault="009E15FD" w:rsidP="009E15FD">
      <w:pPr>
        <w:pStyle w:val="NormalWeb"/>
        <w:numPr>
          <w:ilvl w:val="0"/>
          <w:numId w:val="27"/>
        </w:numPr>
        <w:spacing w:before="86"/>
        <w:rPr>
          <w:kern w:val="24"/>
        </w:rPr>
      </w:pPr>
      <w:r w:rsidRPr="00D01739">
        <w:rPr>
          <w:kern w:val="24"/>
        </w:rPr>
        <w:t>Clinical terminologies need to be converted to charge capture / billing compatible</w:t>
      </w:r>
      <w:r w:rsidR="00654788" w:rsidRPr="00D01739">
        <w:rPr>
          <w:kern w:val="24"/>
        </w:rPr>
        <w:t xml:space="preserve"> terminologies</w:t>
      </w:r>
      <w:r w:rsidR="00793226" w:rsidRPr="00D01739">
        <w:rPr>
          <w:kern w:val="24"/>
        </w:rPr>
        <w:t xml:space="preserve"> for  communicating </w:t>
      </w:r>
      <w:del w:id="28" w:author="Keith W. Boone" w:date="2015-04-21T15:03:00Z">
        <w:r w:rsidR="00793226" w:rsidRPr="00D01739" w:rsidDel="008F63F6">
          <w:rPr>
            <w:kern w:val="24"/>
          </w:rPr>
          <w:delText>problems</w:delText>
        </w:r>
      </w:del>
      <w:ins w:id="29" w:author="Keith W. Boone" w:date="2015-04-21T15:03:00Z">
        <w:r w:rsidR="008F63F6" w:rsidRPr="00D01739">
          <w:rPr>
            <w:kern w:val="24"/>
          </w:rPr>
          <w:t>diagnoses and procedures</w:t>
        </w:r>
      </w:ins>
      <w:r w:rsidR="00793226" w:rsidRPr="00D01739">
        <w:rPr>
          <w:kern w:val="24"/>
        </w:rPr>
        <w:t>:</w:t>
      </w:r>
    </w:p>
    <w:p w:rsidR="009E15FD" w:rsidRPr="00D01739" w:rsidRDefault="00654788" w:rsidP="00654788">
      <w:pPr>
        <w:pStyle w:val="NormalWeb"/>
        <w:numPr>
          <w:ilvl w:val="1"/>
          <w:numId w:val="27"/>
        </w:numPr>
        <w:spacing w:before="86"/>
        <w:rPr>
          <w:kern w:val="24"/>
        </w:rPr>
      </w:pPr>
      <w:r w:rsidRPr="00D01739">
        <w:rPr>
          <w:kern w:val="24"/>
        </w:rPr>
        <w:t>ICD-10 for international purposes</w:t>
      </w:r>
    </w:p>
    <w:p w:rsidR="00654788" w:rsidRPr="00D01739" w:rsidRDefault="00654788" w:rsidP="00654788">
      <w:pPr>
        <w:pStyle w:val="NormalWeb"/>
        <w:numPr>
          <w:ilvl w:val="1"/>
          <w:numId w:val="27"/>
        </w:numPr>
        <w:spacing w:before="86"/>
        <w:rPr>
          <w:kern w:val="24"/>
        </w:rPr>
      </w:pPr>
      <w:r w:rsidRPr="00D01739">
        <w:rPr>
          <w:kern w:val="24"/>
        </w:rPr>
        <w:t>Others as needed for national extensions</w:t>
      </w:r>
    </w:p>
    <w:p w:rsidR="00654788" w:rsidRPr="00D01739" w:rsidRDefault="00654788" w:rsidP="00654788">
      <w:pPr>
        <w:pStyle w:val="NormalWeb"/>
        <w:numPr>
          <w:ilvl w:val="0"/>
          <w:numId w:val="27"/>
        </w:numPr>
        <w:spacing w:before="86"/>
        <w:rPr>
          <w:kern w:val="24"/>
        </w:rPr>
      </w:pPr>
      <w:r w:rsidRPr="00D01739">
        <w:rPr>
          <w:kern w:val="24"/>
        </w:rPr>
        <w:t>Clinical terminologies need to be converted to other clinical terminologies (future)</w:t>
      </w:r>
    </w:p>
    <w:p w:rsidR="00654788" w:rsidRPr="00D01739" w:rsidRDefault="00654788" w:rsidP="00654788">
      <w:pPr>
        <w:pStyle w:val="NormalWeb"/>
        <w:spacing w:before="86"/>
        <w:rPr>
          <w:kern w:val="24"/>
        </w:rPr>
      </w:pPr>
      <w:r w:rsidRPr="00D01739">
        <w:rPr>
          <w:kern w:val="24"/>
        </w:rPr>
        <w:t>Benefits include:</w:t>
      </w:r>
    </w:p>
    <w:p w:rsidR="00654788" w:rsidRPr="00D01739" w:rsidRDefault="00654788" w:rsidP="00654788">
      <w:pPr>
        <w:pStyle w:val="NormalWeb"/>
        <w:numPr>
          <w:ilvl w:val="0"/>
          <w:numId w:val="29"/>
        </w:numPr>
        <w:spacing w:before="86"/>
        <w:ind w:left="1440"/>
        <w:rPr>
          <w:kern w:val="24"/>
        </w:rPr>
      </w:pPr>
      <w:r w:rsidRPr="00D01739">
        <w:rPr>
          <w:kern w:val="24"/>
        </w:rPr>
        <w:t>Significant time savings</w:t>
      </w:r>
    </w:p>
    <w:p w:rsidR="00654788" w:rsidRPr="00D01739" w:rsidRDefault="00654788" w:rsidP="00654788">
      <w:pPr>
        <w:pStyle w:val="NormalWeb"/>
        <w:numPr>
          <w:ilvl w:val="0"/>
          <w:numId w:val="29"/>
        </w:numPr>
        <w:spacing w:before="86"/>
        <w:ind w:left="1440"/>
        <w:rPr>
          <w:kern w:val="24"/>
        </w:rPr>
      </w:pPr>
      <w:r w:rsidRPr="00D01739">
        <w:rPr>
          <w:kern w:val="24"/>
        </w:rPr>
        <w:t>Data entry error reduction</w:t>
      </w:r>
    </w:p>
    <w:p w:rsidR="00654788" w:rsidRPr="00D01739" w:rsidRDefault="00654788" w:rsidP="00654788">
      <w:pPr>
        <w:pStyle w:val="NormalWeb"/>
        <w:numPr>
          <w:ilvl w:val="0"/>
          <w:numId w:val="29"/>
        </w:numPr>
        <w:spacing w:before="86"/>
        <w:ind w:left="1440"/>
        <w:rPr>
          <w:kern w:val="24"/>
        </w:rPr>
      </w:pPr>
      <w:r w:rsidRPr="00D01739">
        <w:rPr>
          <w:kern w:val="24"/>
        </w:rPr>
        <w:t>Consistency in practice to permit comparison and aggregation of data post-conversion</w:t>
      </w:r>
    </w:p>
    <w:p w:rsidR="00812744" w:rsidRPr="00D01739" w:rsidRDefault="00812744" w:rsidP="006736BF">
      <w:pPr>
        <w:pStyle w:val="AuthorInstructions"/>
        <w:rPr>
          <w:i w:val="0"/>
        </w:rPr>
      </w:pPr>
    </w:p>
    <w:p w:rsidR="00A85861" w:rsidRPr="00D01739" w:rsidRDefault="00CF283F" w:rsidP="00D91815">
      <w:pPr>
        <w:pStyle w:val="Heading2"/>
        <w:numPr>
          <w:ilvl w:val="0"/>
          <w:numId w:val="0"/>
        </w:numPr>
        <w:rPr>
          <w:noProof w:val="0"/>
        </w:rPr>
      </w:pPr>
      <w:bookmarkStart w:id="30" w:name="_Toc413591300"/>
      <w:r w:rsidRPr="00D01739">
        <w:rPr>
          <w:noProof w:val="0"/>
        </w:rPr>
        <w:t xml:space="preserve">X.1 </w:t>
      </w:r>
      <w:r w:rsidR="00EE6A34" w:rsidRPr="00D01739">
        <w:rPr>
          <w:noProof w:val="0"/>
        </w:rPr>
        <w:t>CMAP</w:t>
      </w:r>
      <w:r w:rsidR="00FF4C4E" w:rsidRPr="00D01739">
        <w:rPr>
          <w:noProof w:val="0"/>
        </w:rPr>
        <w:t xml:space="preserve"> </w:t>
      </w:r>
      <w:r w:rsidRPr="00D01739">
        <w:rPr>
          <w:noProof w:val="0"/>
        </w:rPr>
        <w:t>Actors</w:t>
      </w:r>
      <w:r w:rsidR="008608EF" w:rsidRPr="00D01739">
        <w:rPr>
          <w:noProof w:val="0"/>
        </w:rPr>
        <w:t xml:space="preserve">, </w:t>
      </w:r>
      <w:r w:rsidRPr="00D01739">
        <w:rPr>
          <w:noProof w:val="0"/>
        </w:rPr>
        <w:t>Transactions</w:t>
      </w:r>
      <w:bookmarkEnd w:id="19"/>
      <w:bookmarkEnd w:id="20"/>
      <w:bookmarkEnd w:id="21"/>
      <w:bookmarkEnd w:id="22"/>
      <w:bookmarkEnd w:id="23"/>
      <w:bookmarkEnd w:id="24"/>
      <w:bookmarkEnd w:id="25"/>
      <w:bookmarkEnd w:id="26"/>
      <w:r w:rsidR="008608EF" w:rsidRPr="00D01739">
        <w:rPr>
          <w:noProof w:val="0"/>
        </w:rPr>
        <w:t>, and Content Modules</w:t>
      </w:r>
      <w:bookmarkStart w:id="31" w:name="_Toc473170359"/>
      <w:bookmarkStart w:id="32" w:name="_Toc504625756"/>
      <w:bookmarkStart w:id="33" w:name="_Toc530206509"/>
      <w:bookmarkStart w:id="34" w:name="_Toc1388429"/>
      <w:bookmarkStart w:id="35" w:name="_Toc1388583"/>
      <w:bookmarkStart w:id="36" w:name="_Toc1456610"/>
      <w:bookmarkStart w:id="37" w:name="_Toc37034635"/>
      <w:bookmarkStart w:id="38" w:name="_Toc38846113"/>
      <w:bookmarkEnd w:id="30"/>
    </w:p>
    <w:p w:rsidR="003B70A2" w:rsidRPr="00D01739" w:rsidRDefault="00323461" w:rsidP="00323461">
      <w:pPr>
        <w:pStyle w:val="BodyText"/>
      </w:pPr>
      <w:r w:rsidRPr="00D01739">
        <w:t>This section define</w:t>
      </w:r>
      <w:r w:rsidR="00D422BB" w:rsidRPr="00D01739">
        <w:t>s the actors, transactions, and/</w:t>
      </w:r>
      <w:r w:rsidRPr="00D01739">
        <w:t xml:space="preserve">or content modules </w:t>
      </w:r>
      <w:r w:rsidR="006D4881" w:rsidRPr="00D01739">
        <w:t xml:space="preserve">in this </w:t>
      </w:r>
      <w:r w:rsidRPr="00D01739">
        <w:t>profile</w:t>
      </w:r>
      <w:r w:rsidR="00887E40" w:rsidRPr="00D01739">
        <w:t xml:space="preserve">. </w:t>
      </w:r>
      <w:r w:rsidR="006C371A" w:rsidRPr="00D01739">
        <w:t>General definitions of actors</w:t>
      </w:r>
      <w:r w:rsidR="00BA1A91" w:rsidRPr="00D01739">
        <w:t xml:space="preserve"> </w:t>
      </w:r>
      <w:r w:rsidR="006C371A" w:rsidRPr="00D01739">
        <w:t xml:space="preserve">are given in the Technical Frameworks General Introduction </w:t>
      </w:r>
      <w:r w:rsidR="006514EA" w:rsidRPr="00D01739">
        <w:t>Appendix</w:t>
      </w:r>
      <w:r w:rsidR="00BA1A91" w:rsidRPr="00D01739">
        <w:t xml:space="preserve"> A </w:t>
      </w:r>
      <w:r w:rsidR="001134EB" w:rsidRPr="00D01739">
        <w:t xml:space="preserve">at </w:t>
      </w:r>
      <w:hyperlink r:id="rId18" w:history="1">
        <w:r w:rsidR="00594882" w:rsidRPr="00D01739">
          <w:rPr>
            <w:rStyle w:val="Hyperlink"/>
            <w:color w:val="auto"/>
          </w:rPr>
          <w:t>http://www.ihe.net/Technical_Framework/index.cfm</w:t>
        </w:r>
      </w:hyperlink>
      <w:r w:rsidR="005672A9" w:rsidRPr="00D01739">
        <w:t>.</w:t>
      </w:r>
    </w:p>
    <w:p w:rsidR="003921A0" w:rsidRPr="00D01739" w:rsidRDefault="00CF283F">
      <w:pPr>
        <w:pStyle w:val="BodyText"/>
        <w:rPr>
          <w:i/>
        </w:rPr>
      </w:pPr>
      <w:r w:rsidRPr="00D01739">
        <w:t xml:space="preserve">Figure X.1-1 shows the actors directly involved in the </w:t>
      </w:r>
      <w:r w:rsidR="00EE6A34" w:rsidRPr="00D01739">
        <w:t>CMAP</w:t>
      </w:r>
      <w:r w:rsidRPr="00D01739">
        <w:t xml:space="preserve"> Profile and the relevant transactions between them</w:t>
      </w:r>
      <w:r w:rsidR="00F0665F" w:rsidRPr="00D01739">
        <w:t xml:space="preserve">. </w:t>
      </w:r>
      <w:r w:rsidR="001F7A35" w:rsidRPr="00D01739">
        <w:t>If needed for context, o</w:t>
      </w:r>
      <w:r w:rsidRPr="00D01739">
        <w:t>ther actors that may be indirectly involved due to their participation i</w:t>
      </w:r>
      <w:r w:rsidR="00D91815" w:rsidRPr="00D01739">
        <w:t>n other related profiles</w:t>
      </w:r>
      <w:r w:rsidR="001F7A35" w:rsidRPr="00D01739">
        <w:t xml:space="preserve"> are </w:t>
      </w:r>
      <w:r w:rsidR="00E61A6A" w:rsidRPr="00D01739">
        <w:t>shown in dotted lines</w:t>
      </w:r>
      <w:r w:rsidR="00F0665F" w:rsidRPr="00D01739">
        <w:t xml:space="preserve">. </w:t>
      </w:r>
      <w:r w:rsidR="00E61A6A" w:rsidRPr="00D01739">
        <w:t>Actors which have a mandatory grouping are shown in conjoined boxes.</w:t>
      </w:r>
    </w:p>
    <w:p w:rsidR="00D91815" w:rsidRPr="00D01739" w:rsidRDefault="00D91815" w:rsidP="00BB76BC">
      <w:pPr>
        <w:pStyle w:val="BodyText"/>
      </w:pPr>
    </w:p>
    <w:p w:rsidR="00ED0083" w:rsidRPr="00D01739" w:rsidRDefault="00ED0083">
      <w:pPr>
        <w:pStyle w:val="BodyText"/>
      </w:pPr>
    </w:p>
    <w:p w:rsidR="00077324" w:rsidRPr="00D01739" w:rsidRDefault="000B5FBF">
      <w:pPr>
        <w:pStyle w:val="FigureTitle"/>
      </w:pPr>
      <w:r w:rsidRPr="00D01739">
        <w:rPr>
          <w:noProof/>
        </w:rPr>
        <w:lastRenderedPageBreak/>
        <mc:AlternateContent>
          <mc:Choice Requires="wpc">
            <w:drawing>
              <wp:inline distT="0" distB="0" distL="0" distR="0" wp14:anchorId="57B5F449" wp14:editId="7A69868F">
                <wp:extent cx="5943600" cy="2733675"/>
                <wp:effectExtent l="0" t="0" r="0" b="0"/>
                <wp:docPr id="136"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9" name="Line 49"/>
                        <wps:cNvCnPr/>
                        <wps:spPr bwMode="auto">
                          <a:xfrm>
                            <a:off x="2756535" y="668655"/>
                            <a:ext cx="635" cy="128016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Rectangle 51"/>
                        <wps:cNvSpPr>
                          <a:spLocks noChangeArrowheads="1"/>
                        </wps:cNvSpPr>
                        <wps:spPr bwMode="auto">
                          <a:xfrm>
                            <a:off x="2757170" y="895350"/>
                            <a:ext cx="2456815" cy="728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67E07" w:rsidRPr="00D01739" w:rsidRDefault="00B67E07" w:rsidP="009F12E3">
                              <w:pPr>
                                <w:rPr>
                                  <w:sz w:val="22"/>
                                  <w:szCs w:val="22"/>
                                </w:rPr>
                              </w:pPr>
                              <w:r w:rsidRPr="00D01739">
                                <w:rPr>
                                  <w:rFonts w:ascii="Lucida Sans Unicode" w:hAnsi="Lucida Sans Unicode" w:cs="Lucida Sans Unicode"/>
                                  <w:sz w:val="22"/>
                                  <w:szCs w:val="22"/>
                                </w:rPr>
                                <w:t>↓</w:t>
                              </w:r>
                              <w:r w:rsidRPr="00D01739">
                                <w:rPr>
                                  <w:sz w:val="22"/>
                                  <w:szCs w:val="22"/>
                                </w:rPr>
                                <w:t>Translate Code [PCC-</w:t>
                              </w:r>
                              <w:r>
                                <w:rPr>
                                  <w:sz w:val="22"/>
                                  <w:szCs w:val="22"/>
                                </w:rPr>
                                <w:t>Y</w:t>
                              </w:r>
                              <w:r w:rsidRPr="00D01739">
                                <w:rPr>
                                  <w:sz w:val="22"/>
                                  <w:szCs w:val="22"/>
                                </w:rPr>
                                <w:t xml:space="preserve">] </w:t>
                              </w:r>
                            </w:p>
                            <w:p w:rsidR="00B67E07" w:rsidRPr="00D01739" w:rsidRDefault="00B67E07" w:rsidP="009F12E3">
                              <w:pPr>
                                <w:rPr>
                                  <w:sz w:val="22"/>
                                  <w:szCs w:val="22"/>
                                </w:rPr>
                              </w:pPr>
                              <w:r w:rsidRPr="00D01739">
                                <w:rPr>
                                  <w:rFonts w:ascii="Lucida Sans Unicode" w:hAnsi="Lucida Sans Unicode" w:cs="Lucida Sans Unicode"/>
                                  <w:sz w:val="22"/>
                                  <w:szCs w:val="22"/>
                                </w:rPr>
                                <w:t>↓</w:t>
                              </w:r>
                              <w:r w:rsidRPr="00D01739">
                                <w:rPr>
                                  <w:sz w:val="22"/>
                                  <w:szCs w:val="22"/>
                                </w:rPr>
                                <w:t>Retrieve Code Mappings [PCC-</w:t>
                              </w:r>
                              <w:r>
                                <w:rPr>
                                  <w:sz w:val="22"/>
                                  <w:szCs w:val="22"/>
                                </w:rPr>
                                <w:t>Z</w:t>
                              </w:r>
                              <w:r w:rsidRPr="00D01739">
                                <w:rPr>
                                  <w:sz w:val="22"/>
                                  <w:szCs w:val="22"/>
                                </w:rPr>
                                <w:t>]</w:t>
                              </w:r>
                            </w:p>
                          </w:txbxContent>
                        </wps:txbx>
                        <wps:bodyPr rot="0" vert="horz" wrap="square" lIns="91440" tIns="45720" rIns="91440" bIns="45720" anchor="t" anchorCtr="0" upright="1">
                          <a:noAutofit/>
                        </wps:bodyPr>
                      </wps:wsp>
                      <wps:wsp>
                        <wps:cNvPr id="131" name="Text Box 53"/>
                        <wps:cNvSpPr txBox="1">
                          <a:spLocks noChangeArrowheads="1"/>
                        </wps:cNvSpPr>
                        <wps:spPr bwMode="auto">
                          <a:xfrm>
                            <a:off x="1800225" y="125095"/>
                            <a:ext cx="1981200" cy="543560"/>
                          </a:xfrm>
                          <a:prstGeom prst="rect">
                            <a:avLst/>
                          </a:prstGeom>
                          <a:solidFill>
                            <a:srgbClr val="FFFFFF"/>
                          </a:solidFill>
                          <a:ln w="25400">
                            <a:solidFill>
                              <a:srgbClr val="000000"/>
                            </a:solidFill>
                            <a:miter lim="800000"/>
                            <a:headEnd/>
                            <a:tailEnd/>
                          </a:ln>
                        </wps:spPr>
                        <wps:txbx>
                          <w:txbxContent>
                            <w:p w:rsidR="00B67E07" w:rsidRPr="00D83C3C" w:rsidRDefault="00B67E07" w:rsidP="009F12E3">
                              <w:pPr>
                                <w:spacing w:after="120"/>
                                <w:jc w:val="center"/>
                              </w:pPr>
                              <w:r w:rsidRPr="00D83C3C">
                                <w:t xml:space="preserve">Clinical Mapping Requestor </w:t>
                              </w:r>
                            </w:p>
                            <w:p w:rsidR="00B67E07" w:rsidRDefault="00B67E07" w:rsidP="009F12E3"/>
                            <w:p w:rsidR="00B67E07" w:rsidRDefault="00B67E07" w:rsidP="009F12E3">
                              <w:pPr>
                                <w:spacing w:after="120"/>
                                <w:jc w:val="center"/>
                              </w:pPr>
                              <w:r>
                                <w:t>Actor A</w:t>
                              </w:r>
                            </w:p>
                          </w:txbxContent>
                        </wps:txbx>
                        <wps:bodyPr rot="0" vert="horz" wrap="square" lIns="91440" tIns="45720" rIns="91440" bIns="45720" anchor="t" anchorCtr="0" upright="1">
                          <a:noAutofit/>
                        </wps:bodyPr>
                      </wps:wsp>
                      <wps:wsp>
                        <wps:cNvPr id="132" name="Text Box 54"/>
                        <wps:cNvSpPr txBox="1">
                          <a:spLocks noChangeArrowheads="1"/>
                        </wps:cNvSpPr>
                        <wps:spPr bwMode="auto">
                          <a:xfrm>
                            <a:off x="1800225" y="1948816"/>
                            <a:ext cx="1981200" cy="556260"/>
                          </a:xfrm>
                          <a:prstGeom prst="rect">
                            <a:avLst/>
                          </a:prstGeom>
                          <a:solidFill>
                            <a:srgbClr val="FFFFFF"/>
                          </a:solidFill>
                          <a:ln w="25400">
                            <a:solidFill>
                              <a:srgbClr val="000000"/>
                            </a:solidFill>
                            <a:miter lim="800000"/>
                            <a:headEnd/>
                            <a:tailEnd/>
                          </a:ln>
                        </wps:spPr>
                        <wps:txbx>
                          <w:txbxContent>
                            <w:p w:rsidR="00B67E07" w:rsidRPr="00D83C3C" w:rsidRDefault="00B67E07" w:rsidP="009F12E3">
                              <w:pPr>
                                <w:spacing w:after="120"/>
                                <w:jc w:val="center"/>
                              </w:pPr>
                              <w:r w:rsidRPr="00D83C3C">
                                <w:t xml:space="preserve">Clinical Mapper </w:t>
                              </w:r>
                            </w:p>
                            <w:p w:rsidR="00B67E07" w:rsidRPr="00D36ED9" w:rsidRDefault="00B67E07" w:rsidP="009F12E3">
                              <w:pPr>
                                <w:spacing w:after="120"/>
                                <w:jc w:val="center"/>
                                <w:rPr>
                                  <w:color w:val="FF0000"/>
                                </w:rPr>
                              </w:pPr>
                            </w:p>
                            <w:p w:rsidR="00B67E07" w:rsidRDefault="00B67E07" w:rsidP="009F12E3"/>
                            <w:p w:rsidR="00B67E07" w:rsidRDefault="00B67E07" w:rsidP="009F12E3">
                              <w:pPr>
                                <w:spacing w:after="120"/>
                                <w:jc w:val="center"/>
                              </w:pPr>
                              <w:r>
                                <w:t>Actor F</w:t>
                              </w:r>
                            </w:p>
                          </w:txbxContent>
                        </wps:txbx>
                        <wps:bodyPr rot="0" vert="horz" wrap="square" lIns="91440" tIns="45720" rIns="91440" bIns="45720" anchor="t" anchorCtr="0" upright="1">
                          <a:noAutofit/>
                        </wps:bodyPr>
                      </wps:wsp>
                    </wpc:wpc>
                  </a:graphicData>
                </a:graphic>
              </wp:inline>
            </w:drawing>
          </mc:Choice>
          <mc:Fallback>
            <w:pict>
              <v:group id="Canvas 24" o:spid="_x0000_s1026" editas="canvas" style="width:468pt;height:215.25pt;mso-position-horizontal-relative:char;mso-position-vertical-relative:line" coordsize="59436,2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7336;visibility:visible;mso-wrap-style:square">
                  <v:fill o:detectmouseclick="t"/>
                  <v:path o:connecttype="none"/>
                </v:shape>
                <v:line id="Line 49" o:spid="_x0000_s1028" style="position:absolute;visibility:visible;mso-wrap-style:square" from="27565,6686" to="27571,1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4YmMIAAADcAAAADwAAAGRycy9kb3ducmV2LnhtbERPTWvCQBC9F/wPywi91Y0WSo2uIoJV&#10;ejOK4G3IjklMdjbd3Wj8926h0Ns83ufMl71pxI2crywrGI8SEMS51RUXCo6HzdsnCB+QNTaWScGD&#10;PCwXg5c5ptreeU+3LBQihrBPUUEZQptK6fOSDPqRbYkjd7HOYIjQFVI7vMdw08hJknxIgxXHhhJb&#10;WpeU11lnFJy6jM/XeuMa7L6228vpp/bv30q9DvvVDESgPvyL/9w7HedPpvD7TL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y4YmMIAAADcAAAADwAAAAAAAAAAAAAA&#10;AAChAgAAZHJzL2Rvd25yZXYueG1sUEsFBgAAAAAEAAQA+QAAAJADAAAAAA==&#10;" strokeweight="1.5pt"/>
                <v:rect id="Rectangle 51" o:spid="_x0000_s1029" style="position:absolute;left:27571;top:8953;width:24568;height:7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ydscQA&#10;AADcAAAADwAAAGRycy9kb3ducmV2LnhtbESPQWvDMAyF74X9B6PCbo3TboyS1S1lMDZ6a1dojsLW&#10;4tBYDrGXZv9+OhR2k3hP733a7KbQqZGG1EY2sCxKUMQ2upYbA+ev98UaVMrIDrvIZOCXEuy2D7MN&#10;Vi7e+EjjKTdKQjhVaMDn3FdaJ+spYCpiTyzadxwCZlmHRrsBbxIeOr0qyxcdsGVp8NjTmyd7Pf0E&#10;A/uxXl3q5sN19eH6fPQ21ZdsjXmcT/tXUJmm/G++X386wX8SfHlGJt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8nbHEAAAA3AAAAA8AAAAAAAAAAAAAAAAAmAIAAGRycy9k&#10;b3ducmV2LnhtbFBLBQYAAAAABAAEAPUAAACJAwAAAAA=&#10;" filled="f" stroked="f" strokeweight="0">
                  <v:textbox>
                    <w:txbxContent>
                      <w:p w:rsidR="00B67E07" w:rsidRPr="00D01739" w:rsidRDefault="00B67E07" w:rsidP="009F12E3">
                        <w:pPr>
                          <w:rPr>
                            <w:sz w:val="22"/>
                            <w:szCs w:val="22"/>
                          </w:rPr>
                        </w:pPr>
                        <w:r w:rsidRPr="00D01739">
                          <w:rPr>
                            <w:rFonts w:ascii="Lucida Sans Unicode" w:hAnsi="Lucida Sans Unicode" w:cs="Lucida Sans Unicode"/>
                            <w:sz w:val="22"/>
                            <w:szCs w:val="22"/>
                          </w:rPr>
                          <w:t>↓</w:t>
                        </w:r>
                        <w:r w:rsidRPr="00D01739">
                          <w:rPr>
                            <w:sz w:val="22"/>
                            <w:szCs w:val="22"/>
                          </w:rPr>
                          <w:t>Translate Code [PCC-</w:t>
                        </w:r>
                        <w:r>
                          <w:rPr>
                            <w:sz w:val="22"/>
                            <w:szCs w:val="22"/>
                          </w:rPr>
                          <w:t>Y</w:t>
                        </w:r>
                        <w:r w:rsidRPr="00D01739">
                          <w:rPr>
                            <w:sz w:val="22"/>
                            <w:szCs w:val="22"/>
                          </w:rPr>
                          <w:t xml:space="preserve">] </w:t>
                        </w:r>
                      </w:p>
                      <w:p w:rsidR="00B67E07" w:rsidRPr="00D01739" w:rsidRDefault="00B67E07" w:rsidP="009F12E3">
                        <w:pPr>
                          <w:rPr>
                            <w:sz w:val="22"/>
                            <w:szCs w:val="22"/>
                          </w:rPr>
                        </w:pPr>
                        <w:r w:rsidRPr="00D01739">
                          <w:rPr>
                            <w:rFonts w:ascii="Lucida Sans Unicode" w:hAnsi="Lucida Sans Unicode" w:cs="Lucida Sans Unicode"/>
                            <w:sz w:val="22"/>
                            <w:szCs w:val="22"/>
                          </w:rPr>
                          <w:t>↓</w:t>
                        </w:r>
                        <w:r w:rsidRPr="00D01739">
                          <w:rPr>
                            <w:sz w:val="22"/>
                            <w:szCs w:val="22"/>
                          </w:rPr>
                          <w:t>Retrieve Code Mappings [PCC-</w:t>
                        </w:r>
                        <w:r>
                          <w:rPr>
                            <w:sz w:val="22"/>
                            <w:szCs w:val="22"/>
                          </w:rPr>
                          <w:t>Z</w:t>
                        </w:r>
                        <w:r w:rsidRPr="00D01739">
                          <w:rPr>
                            <w:sz w:val="22"/>
                            <w:szCs w:val="22"/>
                          </w:rPr>
                          <w:t>]</w:t>
                        </w:r>
                      </w:p>
                    </w:txbxContent>
                  </v:textbox>
                </v:rect>
                <v:shapetype id="_x0000_t202" coordsize="21600,21600" o:spt="202" path="m,l,21600r21600,l21600,xe">
                  <v:stroke joinstyle="miter"/>
                  <v:path gradientshapeok="t" o:connecttype="rect"/>
                </v:shapetype>
                <v:shape id="Text Box 53" o:spid="_x0000_s1030" type="#_x0000_t202" style="position:absolute;left:18002;top:1250;width:19812;height:5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Sm78A&#10;AADcAAAADwAAAGRycy9kb3ducmV2LnhtbERPy6rCMBDdC/5DGMGdplrwSjWKCILKRa4PXA/N2Bab&#10;SWmirX9/Iwju5nCeM1+2phRPql1hWcFoGIEgTq0uOFNwOW8GUxDOI2ssLZOCFzlYLrqdOSbaNnyk&#10;58lnIoSwS1BB7n2VSOnSnAy6oa2IA3eztUEfYJ1JXWMTwk0px1E0kQYLDg05VrTOKb2fHkaB3DWH&#10;WP7+TX6uu/3jYpyOW9ZK9XvtagbCU+u/4o97q8P8eATvZ8IFcv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MhKbvwAAANwAAAAPAAAAAAAAAAAAAAAAAJgCAABkcnMvZG93bnJl&#10;di54bWxQSwUGAAAAAAQABAD1AAAAhAMAAAAA&#10;" strokeweight="2pt">
                  <v:textbox>
                    <w:txbxContent>
                      <w:p w:rsidR="00B67E07" w:rsidRPr="00D83C3C" w:rsidRDefault="00B67E07" w:rsidP="009F12E3">
                        <w:pPr>
                          <w:spacing w:after="120"/>
                          <w:jc w:val="center"/>
                        </w:pPr>
                        <w:r w:rsidRPr="00D83C3C">
                          <w:t xml:space="preserve">Clinical Mapping Requestor </w:t>
                        </w:r>
                      </w:p>
                      <w:p w:rsidR="00B67E07" w:rsidRDefault="00B67E07" w:rsidP="009F12E3"/>
                      <w:p w:rsidR="00B67E07" w:rsidRDefault="00B67E07" w:rsidP="009F12E3">
                        <w:pPr>
                          <w:spacing w:after="120"/>
                          <w:jc w:val="center"/>
                        </w:pPr>
                        <w:r>
                          <w:t>Actor A</w:t>
                        </w:r>
                      </w:p>
                    </w:txbxContent>
                  </v:textbox>
                </v:shape>
                <v:shape id="Text Box 54" o:spid="_x0000_s1031" type="#_x0000_t202" style="position:absolute;left:18002;top:19488;width:19812;height:5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M7MAA&#10;AADcAAAADwAAAGRycy9kb3ducmV2LnhtbERP24rCMBB9F/yHMMK+aaoFla5pEUFYZRFv7PPQjG2x&#10;mZQm2vr3G2Fh3+ZwrrPKelOLJ7WusqxgOolAEOdWV1wouF624yUI55E11pZJwYscZOlwsMJE245P&#10;9Dz7QoQQdgkqKL1vEildXpJBN7ENceButjXoA2wLqVvsQrip5SyK5tJgxaGhxIY2JeX388MokLvu&#10;EMvv43zxs9s/rsbpuGet1MeoX3+C8NT7f/Gf+0uH+fEM3s+EC2T6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CM7MAAAADcAAAADwAAAAAAAAAAAAAAAACYAgAAZHJzL2Rvd25y&#10;ZXYueG1sUEsFBgAAAAAEAAQA9QAAAIUDAAAAAA==&#10;" strokeweight="2pt">
                  <v:textbox>
                    <w:txbxContent>
                      <w:p w:rsidR="00B67E07" w:rsidRPr="00D83C3C" w:rsidRDefault="00B67E07" w:rsidP="009F12E3">
                        <w:pPr>
                          <w:spacing w:after="120"/>
                          <w:jc w:val="center"/>
                        </w:pPr>
                        <w:r w:rsidRPr="00D83C3C">
                          <w:t xml:space="preserve">Clinical Mapper </w:t>
                        </w:r>
                      </w:p>
                      <w:p w:rsidR="00B67E07" w:rsidRPr="00D36ED9" w:rsidRDefault="00B67E07" w:rsidP="009F12E3">
                        <w:pPr>
                          <w:spacing w:after="120"/>
                          <w:jc w:val="center"/>
                          <w:rPr>
                            <w:color w:val="FF0000"/>
                          </w:rPr>
                        </w:pPr>
                      </w:p>
                      <w:p w:rsidR="00B67E07" w:rsidRDefault="00B67E07" w:rsidP="009F12E3"/>
                      <w:p w:rsidR="00B67E07" w:rsidRDefault="00B67E07" w:rsidP="009F12E3">
                        <w:pPr>
                          <w:spacing w:after="120"/>
                          <w:jc w:val="center"/>
                        </w:pPr>
                        <w:r>
                          <w:t>Actor F</w:t>
                        </w:r>
                      </w:p>
                    </w:txbxContent>
                  </v:textbox>
                </v:shape>
                <w10:anchorlock/>
              </v:group>
            </w:pict>
          </mc:Fallback>
        </mc:AlternateContent>
      </w:r>
    </w:p>
    <w:p w:rsidR="006239A3" w:rsidRPr="00D01739" w:rsidRDefault="006239A3">
      <w:pPr>
        <w:pStyle w:val="FigureTitle"/>
      </w:pPr>
    </w:p>
    <w:p w:rsidR="00CF283F" w:rsidRPr="00D01739" w:rsidRDefault="00CF283F">
      <w:pPr>
        <w:pStyle w:val="FigureTitle"/>
      </w:pPr>
      <w:r w:rsidRPr="00D01739">
        <w:t>Figure X.1-1</w:t>
      </w:r>
      <w:r w:rsidR="00701B3A" w:rsidRPr="00D01739">
        <w:t xml:space="preserve">: </w:t>
      </w:r>
      <w:r w:rsidR="00A92004" w:rsidRPr="00D01739">
        <w:t>CMAP</w:t>
      </w:r>
      <w:r w:rsidRPr="00D01739">
        <w:t xml:space="preserve"> Actor Diagram</w:t>
      </w:r>
    </w:p>
    <w:p w:rsidR="000D2487" w:rsidRPr="00D01739" w:rsidRDefault="000D2487">
      <w:pPr>
        <w:pStyle w:val="BodyText"/>
      </w:pPr>
    </w:p>
    <w:p w:rsidR="001B463C" w:rsidRPr="00D01739" w:rsidRDefault="00CF283F" w:rsidP="00D01739">
      <w:pPr>
        <w:pStyle w:val="BodyText"/>
      </w:pPr>
      <w:r w:rsidRPr="00D01739">
        <w:t xml:space="preserve">Table X.1-1 lists the transactions for each actor directly involved in the </w:t>
      </w:r>
      <w:r w:rsidR="00A92004" w:rsidRPr="00D01739">
        <w:t>CMAP</w:t>
      </w:r>
      <w:r w:rsidRPr="00D01739">
        <w:t xml:space="preserve"> Profile. </w:t>
      </w:r>
      <w:r w:rsidR="00F66C25" w:rsidRPr="00D01739">
        <w:t xml:space="preserve">To </w:t>
      </w:r>
      <w:r w:rsidRPr="00D01739">
        <w:t xml:space="preserve">claim </w:t>
      </w:r>
      <w:r w:rsidR="00F66C25" w:rsidRPr="00D01739">
        <w:t>compliance with this Profile, an actor shall support all re</w:t>
      </w:r>
      <w:r w:rsidRPr="00D01739">
        <w:t>qu</w:t>
      </w:r>
      <w:r w:rsidR="006A4160" w:rsidRPr="00D01739">
        <w:t>ired transactions (labeled “R”) and may support the optional t</w:t>
      </w:r>
      <w:r w:rsidRPr="00D01739">
        <w:t xml:space="preserve">ransactions </w:t>
      </w:r>
      <w:r w:rsidR="006A4160" w:rsidRPr="00D01739">
        <w:t>(</w:t>
      </w:r>
      <w:r w:rsidRPr="00D01739">
        <w:t>labeled “O”</w:t>
      </w:r>
      <w:r w:rsidR="006A4160" w:rsidRPr="00D01739">
        <w:t>)</w:t>
      </w:r>
      <w:r w:rsidR="00887E40" w:rsidRPr="00D01739">
        <w:t xml:space="preserve">. </w:t>
      </w:r>
    </w:p>
    <w:p w:rsidR="00DE0504" w:rsidRPr="00D01739" w:rsidRDefault="00DE0504">
      <w:pPr>
        <w:pStyle w:val="BodyText"/>
      </w:pPr>
    </w:p>
    <w:p w:rsidR="00CF283F" w:rsidRPr="00D01739" w:rsidRDefault="00CF283F" w:rsidP="00C56183">
      <w:pPr>
        <w:pStyle w:val="TableTitle"/>
      </w:pPr>
      <w:r w:rsidRPr="00D01739">
        <w:t>Table X.1-1</w:t>
      </w:r>
      <w:r w:rsidR="001606A7" w:rsidRPr="00D01739">
        <w:t>:</w:t>
      </w:r>
      <w:r w:rsidRPr="00D01739">
        <w:t xml:space="preserve"> </w:t>
      </w:r>
      <w:r w:rsidR="00F938E1" w:rsidRPr="00D01739">
        <w:t>Clinical Mapping</w:t>
      </w:r>
      <w:r w:rsidRPr="00D0173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D01739" w:rsidTr="00BB76BC">
        <w:trPr>
          <w:cantSplit/>
          <w:tblHeader/>
          <w:jc w:val="center"/>
        </w:trPr>
        <w:tc>
          <w:tcPr>
            <w:tcW w:w="1449" w:type="dxa"/>
            <w:shd w:val="pct15" w:color="auto" w:fill="FFFFFF"/>
          </w:tcPr>
          <w:p w:rsidR="00CF283F" w:rsidRPr="00D01739" w:rsidRDefault="00CF283F" w:rsidP="00663624">
            <w:pPr>
              <w:pStyle w:val="TableEntryHeader"/>
            </w:pPr>
            <w:r w:rsidRPr="00D01739">
              <w:t>Actors</w:t>
            </w:r>
          </w:p>
        </w:tc>
        <w:tc>
          <w:tcPr>
            <w:tcW w:w="2520" w:type="dxa"/>
            <w:shd w:val="pct15" w:color="auto" w:fill="FFFFFF"/>
          </w:tcPr>
          <w:p w:rsidR="00CF283F" w:rsidRPr="00D01739" w:rsidRDefault="00CF283F" w:rsidP="00663624">
            <w:pPr>
              <w:pStyle w:val="TableEntryHeader"/>
            </w:pPr>
            <w:r w:rsidRPr="00D01739">
              <w:t xml:space="preserve">Transactions </w:t>
            </w:r>
          </w:p>
        </w:tc>
        <w:tc>
          <w:tcPr>
            <w:tcW w:w="1710" w:type="dxa"/>
            <w:shd w:val="pct15" w:color="auto" w:fill="FFFFFF"/>
          </w:tcPr>
          <w:p w:rsidR="00CF283F" w:rsidRPr="00D01739" w:rsidRDefault="00CF283F" w:rsidP="00663624">
            <w:pPr>
              <w:pStyle w:val="TableEntryHeader"/>
            </w:pPr>
            <w:r w:rsidRPr="00D01739">
              <w:t>Optionality</w:t>
            </w:r>
          </w:p>
        </w:tc>
        <w:tc>
          <w:tcPr>
            <w:tcW w:w="2799" w:type="dxa"/>
            <w:shd w:val="pct15" w:color="auto" w:fill="FFFFFF"/>
          </w:tcPr>
          <w:p w:rsidR="001558DD" w:rsidRPr="00D01739" w:rsidRDefault="001558DD" w:rsidP="00EF1E77">
            <w:pPr>
              <w:pStyle w:val="TableEntryHeader"/>
              <w:rPr>
                <w:rFonts w:ascii="Times New Roman" w:hAnsi="Times New Roman"/>
                <w:b w:val="0"/>
                <w:i/>
              </w:rPr>
            </w:pPr>
            <w:r w:rsidRPr="00D01739">
              <w:t>Reference</w:t>
            </w:r>
          </w:p>
        </w:tc>
      </w:tr>
      <w:tr w:rsidR="00D01739" w:rsidRPr="00D01739" w:rsidTr="00BB76BC">
        <w:trPr>
          <w:cantSplit/>
          <w:jc w:val="center"/>
        </w:trPr>
        <w:tc>
          <w:tcPr>
            <w:tcW w:w="1449" w:type="dxa"/>
            <w:vMerge w:val="restart"/>
          </w:tcPr>
          <w:p w:rsidR="008F63F6" w:rsidRPr="00D01739" w:rsidRDefault="008F63F6" w:rsidP="00AD069D">
            <w:pPr>
              <w:pStyle w:val="TableEntry"/>
            </w:pPr>
            <w:r w:rsidRPr="00D01739">
              <w:t>Clinical Mapping Requestor</w:t>
            </w:r>
          </w:p>
        </w:tc>
        <w:tc>
          <w:tcPr>
            <w:tcW w:w="2520" w:type="dxa"/>
          </w:tcPr>
          <w:p w:rsidR="008F63F6" w:rsidRPr="00D01739" w:rsidRDefault="00D01739" w:rsidP="0016010F">
            <w:pPr>
              <w:pStyle w:val="TableEntry"/>
            </w:pPr>
            <w:r w:rsidRPr="00D01739">
              <w:t>Translate Code</w:t>
            </w:r>
            <w:r w:rsidR="008F63F6" w:rsidRPr="00D01739">
              <w:t xml:space="preserve"> </w:t>
            </w:r>
          </w:p>
        </w:tc>
        <w:tc>
          <w:tcPr>
            <w:tcW w:w="1710" w:type="dxa"/>
          </w:tcPr>
          <w:p w:rsidR="008F63F6" w:rsidRPr="00D01739" w:rsidRDefault="008F63F6" w:rsidP="00017E09">
            <w:pPr>
              <w:pStyle w:val="TableEntry"/>
            </w:pPr>
            <w:r w:rsidRPr="00D01739">
              <w:t>R</w:t>
            </w:r>
          </w:p>
        </w:tc>
        <w:tc>
          <w:tcPr>
            <w:tcW w:w="2799" w:type="dxa"/>
          </w:tcPr>
          <w:p w:rsidR="008F63F6" w:rsidRPr="00D01739" w:rsidRDefault="008F63F6" w:rsidP="00D01739">
            <w:pPr>
              <w:pStyle w:val="TableEntry"/>
            </w:pPr>
            <w:r w:rsidRPr="00D01739">
              <w:t xml:space="preserve">PCC TF-2: </w:t>
            </w:r>
            <w:r w:rsidR="00D01739">
              <w:t>Y</w:t>
            </w:r>
          </w:p>
        </w:tc>
      </w:tr>
      <w:tr w:rsidR="00D01739" w:rsidRPr="00D01739" w:rsidTr="00BB76BC">
        <w:trPr>
          <w:cantSplit/>
          <w:jc w:val="center"/>
        </w:trPr>
        <w:tc>
          <w:tcPr>
            <w:tcW w:w="1449" w:type="dxa"/>
            <w:vMerge/>
          </w:tcPr>
          <w:p w:rsidR="008F63F6" w:rsidRPr="00D01739" w:rsidRDefault="008F63F6" w:rsidP="00AD069D">
            <w:pPr>
              <w:pStyle w:val="TableEntry"/>
            </w:pPr>
          </w:p>
        </w:tc>
        <w:tc>
          <w:tcPr>
            <w:tcW w:w="2520" w:type="dxa"/>
          </w:tcPr>
          <w:p w:rsidR="008F63F6" w:rsidRPr="00D01739" w:rsidRDefault="00D01739" w:rsidP="00D01739">
            <w:pPr>
              <w:pStyle w:val="TableEntry"/>
            </w:pPr>
            <w:r>
              <w:t>R</w:t>
            </w:r>
            <w:r w:rsidRPr="00D01739">
              <w:t>etrieve</w:t>
            </w:r>
            <w:r w:rsidR="008F63F6" w:rsidRPr="00D01739">
              <w:t xml:space="preserve"> </w:t>
            </w:r>
            <w:r w:rsidRPr="00D01739">
              <w:t xml:space="preserve">Code </w:t>
            </w:r>
            <w:r w:rsidR="008F63F6" w:rsidRPr="00D01739">
              <w:t>Mappings</w:t>
            </w:r>
          </w:p>
        </w:tc>
        <w:tc>
          <w:tcPr>
            <w:tcW w:w="1710" w:type="dxa"/>
          </w:tcPr>
          <w:p w:rsidR="008F63F6" w:rsidRPr="00D01739" w:rsidRDefault="008F63F6" w:rsidP="00017E09">
            <w:pPr>
              <w:pStyle w:val="TableEntry"/>
            </w:pPr>
            <w:r w:rsidRPr="00D01739">
              <w:t>O</w:t>
            </w:r>
          </w:p>
        </w:tc>
        <w:tc>
          <w:tcPr>
            <w:tcW w:w="2799" w:type="dxa"/>
          </w:tcPr>
          <w:p w:rsidR="008F63F6" w:rsidRPr="00D01739" w:rsidRDefault="008F63F6" w:rsidP="00D01739">
            <w:pPr>
              <w:pStyle w:val="TableEntry"/>
            </w:pPr>
            <w:r w:rsidRPr="00D01739">
              <w:t xml:space="preserve">PCC TF-2: </w:t>
            </w:r>
            <w:r w:rsidR="00D01739">
              <w:t>Z</w:t>
            </w:r>
          </w:p>
        </w:tc>
      </w:tr>
      <w:tr w:rsidR="00D01739" w:rsidRPr="00D01739" w:rsidTr="00BB76BC">
        <w:trPr>
          <w:cantSplit/>
          <w:jc w:val="center"/>
        </w:trPr>
        <w:tc>
          <w:tcPr>
            <w:tcW w:w="1449" w:type="dxa"/>
            <w:vMerge w:val="restart"/>
          </w:tcPr>
          <w:p w:rsidR="008F63F6" w:rsidRPr="00D01739" w:rsidRDefault="008F63F6" w:rsidP="00AD069D">
            <w:pPr>
              <w:pStyle w:val="TableEntry"/>
            </w:pPr>
            <w:r w:rsidRPr="00D01739">
              <w:t>Clinical Mapper</w:t>
            </w:r>
          </w:p>
        </w:tc>
        <w:tc>
          <w:tcPr>
            <w:tcW w:w="2520" w:type="dxa"/>
          </w:tcPr>
          <w:p w:rsidR="008F63F6" w:rsidRPr="00D01739" w:rsidRDefault="00D01739" w:rsidP="00B22CB7">
            <w:pPr>
              <w:pStyle w:val="TableEntry"/>
            </w:pPr>
            <w:r w:rsidRPr="00D01739">
              <w:t>Translate Code</w:t>
            </w:r>
          </w:p>
        </w:tc>
        <w:tc>
          <w:tcPr>
            <w:tcW w:w="1710" w:type="dxa"/>
          </w:tcPr>
          <w:p w:rsidR="008F63F6" w:rsidRPr="00D01739" w:rsidRDefault="008F63F6" w:rsidP="00017E09">
            <w:pPr>
              <w:pStyle w:val="TableEntry"/>
            </w:pPr>
            <w:r w:rsidRPr="00D01739">
              <w:t>R</w:t>
            </w:r>
          </w:p>
        </w:tc>
        <w:tc>
          <w:tcPr>
            <w:tcW w:w="2799" w:type="dxa"/>
          </w:tcPr>
          <w:p w:rsidR="008F63F6" w:rsidRPr="00D01739" w:rsidRDefault="008F63F6" w:rsidP="00D01739">
            <w:pPr>
              <w:pStyle w:val="TableEntry"/>
            </w:pPr>
            <w:r w:rsidRPr="00D01739">
              <w:t xml:space="preserve">PCC TF-2: </w:t>
            </w:r>
            <w:r w:rsidR="00D01739">
              <w:t>Y</w:t>
            </w:r>
          </w:p>
        </w:tc>
      </w:tr>
      <w:tr w:rsidR="00D01739" w:rsidRPr="00D01739" w:rsidTr="00BB76BC">
        <w:trPr>
          <w:cantSplit/>
          <w:jc w:val="center"/>
        </w:trPr>
        <w:tc>
          <w:tcPr>
            <w:tcW w:w="1449" w:type="dxa"/>
            <w:vMerge/>
          </w:tcPr>
          <w:p w:rsidR="008F63F6" w:rsidRPr="00D01739" w:rsidRDefault="008F63F6" w:rsidP="00AD069D">
            <w:pPr>
              <w:pStyle w:val="TableEntry"/>
            </w:pPr>
          </w:p>
        </w:tc>
        <w:tc>
          <w:tcPr>
            <w:tcW w:w="2520" w:type="dxa"/>
          </w:tcPr>
          <w:p w:rsidR="008F63F6" w:rsidRPr="00D01739" w:rsidRDefault="008F63F6" w:rsidP="00D01739">
            <w:pPr>
              <w:pStyle w:val="TableEntry"/>
            </w:pPr>
            <w:r w:rsidRPr="00D01739">
              <w:t>Retr</w:t>
            </w:r>
            <w:r w:rsidR="00D01739">
              <w:t>ie</w:t>
            </w:r>
            <w:r w:rsidRPr="00D01739">
              <w:t xml:space="preserve">ve </w:t>
            </w:r>
            <w:r w:rsidR="00D01739" w:rsidRPr="00D01739">
              <w:t xml:space="preserve">Code </w:t>
            </w:r>
            <w:r w:rsidRPr="00D01739">
              <w:t>Mappings</w:t>
            </w:r>
          </w:p>
        </w:tc>
        <w:tc>
          <w:tcPr>
            <w:tcW w:w="1710" w:type="dxa"/>
          </w:tcPr>
          <w:p w:rsidR="008F63F6" w:rsidRPr="00D01739" w:rsidRDefault="008F63F6" w:rsidP="00017E09">
            <w:pPr>
              <w:pStyle w:val="TableEntry"/>
            </w:pPr>
            <w:r w:rsidRPr="00D01739">
              <w:t>O</w:t>
            </w:r>
          </w:p>
        </w:tc>
        <w:tc>
          <w:tcPr>
            <w:tcW w:w="2799" w:type="dxa"/>
          </w:tcPr>
          <w:p w:rsidR="008F63F6" w:rsidRPr="00D01739" w:rsidRDefault="008F63F6" w:rsidP="00D01739">
            <w:pPr>
              <w:pStyle w:val="TableEntry"/>
            </w:pPr>
            <w:r w:rsidRPr="00D01739">
              <w:t xml:space="preserve">PCC TF-2: </w:t>
            </w:r>
            <w:r w:rsidR="00D01739">
              <w:t>Z</w:t>
            </w:r>
          </w:p>
        </w:tc>
      </w:tr>
    </w:tbl>
    <w:p w:rsidR="00D01739" w:rsidRDefault="00D01739" w:rsidP="00D01739">
      <w:bookmarkStart w:id="39" w:name="_Toc345074655"/>
      <w:bookmarkStart w:id="40" w:name="_Toc504625757"/>
      <w:bookmarkStart w:id="41" w:name="_Toc530206510"/>
      <w:bookmarkStart w:id="42" w:name="_Toc1388430"/>
      <w:bookmarkStart w:id="43" w:name="_Toc1388584"/>
      <w:bookmarkStart w:id="44" w:name="_Toc1456611"/>
      <w:bookmarkEnd w:id="31"/>
      <w:bookmarkEnd w:id="32"/>
      <w:bookmarkEnd w:id="33"/>
      <w:bookmarkEnd w:id="34"/>
      <w:bookmarkEnd w:id="35"/>
      <w:bookmarkEnd w:id="36"/>
      <w:bookmarkEnd w:id="37"/>
      <w:bookmarkEnd w:id="38"/>
    </w:p>
    <w:p w:rsidR="00543445" w:rsidRPr="00D01739" w:rsidRDefault="00543445" w:rsidP="00D01739">
      <w:pPr>
        <w:keepNext/>
        <w:keepLines/>
        <w:spacing w:before="240" w:after="60"/>
        <w:outlineLvl w:val="1"/>
        <w:rPr>
          <w:rFonts w:ascii="Arial" w:hAnsi="Arial"/>
          <w:b/>
          <w:kern w:val="28"/>
          <w:sz w:val="28"/>
        </w:rPr>
      </w:pPr>
      <w:r w:rsidRPr="00D01739">
        <w:rPr>
          <w:rFonts w:ascii="Arial" w:hAnsi="Arial"/>
          <w:b/>
          <w:kern w:val="28"/>
          <w:sz w:val="28"/>
        </w:rPr>
        <w:lastRenderedPageBreak/>
        <w:t xml:space="preserve">X.2 </w:t>
      </w:r>
      <w:r w:rsidR="00FF524E" w:rsidRPr="00D01739">
        <w:rPr>
          <w:rFonts w:ascii="Arial" w:hAnsi="Arial"/>
          <w:b/>
          <w:kern w:val="28"/>
          <w:sz w:val="28"/>
        </w:rPr>
        <w:t>Clinical Mapping</w:t>
      </w:r>
      <w:r w:rsidRPr="00D01739">
        <w:rPr>
          <w:rFonts w:ascii="Arial" w:hAnsi="Arial"/>
          <w:b/>
          <w:kern w:val="28"/>
          <w:sz w:val="28"/>
        </w:rPr>
        <w:t xml:space="preserve"> </w:t>
      </w:r>
      <w:r w:rsidR="00C748F9" w:rsidRPr="00D01739">
        <w:rPr>
          <w:rFonts w:ascii="Arial" w:hAnsi="Arial"/>
          <w:b/>
          <w:kern w:val="28"/>
          <w:sz w:val="28"/>
        </w:rPr>
        <w:t xml:space="preserve">(CMAP) </w:t>
      </w:r>
      <w:r w:rsidRPr="00D01739">
        <w:rPr>
          <w:rFonts w:ascii="Arial" w:hAnsi="Arial"/>
          <w:b/>
          <w:kern w:val="28"/>
          <w:sz w:val="28"/>
        </w:rPr>
        <w:t>Actor Options</w:t>
      </w:r>
      <w:bookmarkEnd w:id="39"/>
    </w:p>
    <w:p w:rsidR="00543445" w:rsidRDefault="00543445" w:rsidP="00D01739">
      <w:pPr>
        <w:keepNext/>
        <w:keepLines/>
      </w:pPr>
      <w:r w:rsidRPr="00D01739">
        <w:t>Options that may be selected for each actor in this profile</w:t>
      </w:r>
      <w:r w:rsidR="00D01739">
        <w:t xml:space="preserve"> </w:t>
      </w:r>
      <w:r w:rsidRPr="00D01739">
        <w:t>are listed in the table X.2-1</w:t>
      </w:r>
      <w:r w:rsidR="00D01739">
        <w:t xml:space="preserve"> below.</w:t>
      </w:r>
    </w:p>
    <w:p w:rsidR="00D01739" w:rsidRPr="00D01739" w:rsidRDefault="00D01739" w:rsidP="00D01739">
      <w:pPr>
        <w:keepNext/>
        <w:keepLines/>
      </w:pPr>
    </w:p>
    <w:p w:rsidR="00543445" w:rsidRPr="00D01739" w:rsidRDefault="00543445" w:rsidP="00D01739">
      <w:pPr>
        <w:keepNext/>
        <w:keepLines/>
        <w:spacing w:before="60" w:after="60"/>
        <w:jc w:val="center"/>
        <w:rPr>
          <w:rFonts w:ascii="Arial" w:hAnsi="Arial"/>
          <w:b/>
          <w:sz w:val="22"/>
        </w:rPr>
      </w:pPr>
      <w:r w:rsidRPr="00D01739">
        <w:rPr>
          <w:rFonts w:ascii="Arial" w:hAnsi="Arial"/>
          <w:b/>
          <w:sz w:val="22"/>
        </w:rPr>
        <w:t xml:space="preserve">Table X.2-1: </w:t>
      </w:r>
      <w:r w:rsidR="00D83AEE" w:rsidRPr="00D01739">
        <w:rPr>
          <w:rFonts w:ascii="Arial" w:hAnsi="Arial"/>
          <w:b/>
          <w:sz w:val="22"/>
        </w:rPr>
        <w:t>Clinical Mapping</w:t>
      </w:r>
      <w:r w:rsidRPr="00D01739">
        <w:rPr>
          <w:rFonts w:ascii="Arial" w:hAnsi="Arial"/>
          <w:b/>
          <w:sz w:val="22"/>
        </w:rPr>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D01739" w:rsidRPr="00D01739" w:rsidTr="00673DA4">
        <w:trPr>
          <w:cantSplit/>
          <w:tblHeader/>
          <w:jc w:val="center"/>
        </w:trPr>
        <w:tc>
          <w:tcPr>
            <w:tcW w:w="2891" w:type="dxa"/>
            <w:shd w:val="pct15" w:color="auto" w:fill="FFFFFF"/>
          </w:tcPr>
          <w:p w:rsidR="00543445" w:rsidRPr="00D01739" w:rsidRDefault="00543445" w:rsidP="00D01739">
            <w:pPr>
              <w:keepNext/>
              <w:keepLines/>
              <w:spacing w:before="40" w:after="40"/>
              <w:ind w:left="72" w:right="72"/>
              <w:jc w:val="center"/>
              <w:rPr>
                <w:rFonts w:ascii="Arial" w:hAnsi="Arial"/>
                <w:b/>
                <w:sz w:val="20"/>
              </w:rPr>
            </w:pPr>
            <w:r w:rsidRPr="00D01739">
              <w:rPr>
                <w:rFonts w:ascii="Arial" w:hAnsi="Arial"/>
                <w:b/>
                <w:sz w:val="20"/>
              </w:rPr>
              <w:t>Actor</w:t>
            </w:r>
          </w:p>
        </w:tc>
        <w:tc>
          <w:tcPr>
            <w:tcW w:w="3130" w:type="dxa"/>
            <w:shd w:val="pct15" w:color="auto" w:fill="FFFFFF"/>
          </w:tcPr>
          <w:p w:rsidR="00543445" w:rsidRPr="00D01739" w:rsidRDefault="00543445" w:rsidP="00D01739">
            <w:pPr>
              <w:keepNext/>
              <w:keepLines/>
              <w:spacing w:before="40" w:after="40"/>
              <w:ind w:left="72" w:right="72"/>
              <w:jc w:val="center"/>
              <w:rPr>
                <w:rFonts w:ascii="Arial" w:hAnsi="Arial"/>
                <w:b/>
                <w:sz w:val="20"/>
              </w:rPr>
            </w:pPr>
            <w:r w:rsidRPr="00D01739">
              <w:rPr>
                <w:rFonts w:ascii="Arial" w:hAnsi="Arial"/>
                <w:b/>
                <w:sz w:val="20"/>
              </w:rPr>
              <w:t>Option Name</w:t>
            </w:r>
          </w:p>
        </w:tc>
        <w:tc>
          <w:tcPr>
            <w:tcW w:w="3438" w:type="dxa"/>
            <w:shd w:val="pct15" w:color="auto" w:fill="FFFFFF"/>
          </w:tcPr>
          <w:p w:rsidR="00543445" w:rsidRPr="00D01739" w:rsidRDefault="00543445" w:rsidP="00D01739">
            <w:pPr>
              <w:keepNext/>
              <w:keepLines/>
              <w:spacing w:before="40" w:after="40"/>
              <w:ind w:left="72" w:right="72"/>
              <w:jc w:val="center"/>
              <w:rPr>
                <w:rFonts w:ascii="Arial" w:hAnsi="Arial"/>
                <w:b/>
                <w:sz w:val="20"/>
              </w:rPr>
            </w:pPr>
            <w:r w:rsidRPr="00D01739">
              <w:rPr>
                <w:rFonts w:ascii="Arial" w:hAnsi="Arial"/>
                <w:b/>
                <w:sz w:val="20"/>
              </w:rPr>
              <w:t>Reference</w:t>
            </w:r>
          </w:p>
        </w:tc>
      </w:tr>
      <w:tr w:rsidR="00D01739" w:rsidRPr="00D01739" w:rsidTr="00673DA4">
        <w:trPr>
          <w:cantSplit/>
          <w:trHeight w:val="332"/>
          <w:jc w:val="center"/>
        </w:trPr>
        <w:tc>
          <w:tcPr>
            <w:tcW w:w="2891" w:type="dxa"/>
            <w:vMerge w:val="restart"/>
          </w:tcPr>
          <w:p w:rsidR="007326E5" w:rsidRPr="00D01739" w:rsidRDefault="007326E5" w:rsidP="00D01739">
            <w:pPr>
              <w:keepNext/>
              <w:keepLines/>
              <w:spacing w:before="40" w:after="40"/>
              <w:ind w:left="72" w:right="72"/>
              <w:rPr>
                <w:sz w:val="18"/>
              </w:rPr>
            </w:pPr>
            <w:r w:rsidRPr="00D01739">
              <w:rPr>
                <w:sz w:val="18"/>
              </w:rPr>
              <w:t>Clinical Mapping Requestor</w:t>
            </w:r>
          </w:p>
        </w:tc>
        <w:tc>
          <w:tcPr>
            <w:tcW w:w="3130" w:type="dxa"/>
          </w:tcPr>
          <w:p w:rsidR="007326E5" w:rsidRPr="00D01739" w:rsidRDefault="007326E5" w:rsidP="003B22F9">
            <w:pPr>
              <w:keepNext/>
              <w:keepLines/>
              <w:spacing w:before="40" w:after="40"/>
              <w:ind w:left="72" w:right="72"/>
              <w:rPr>
                <w:sz w:val="18"/>
              </w:rPr>
            </w:pPr>
            <w:r w:rsidRPr="00D01739">
              <w:rPr>
                <w:sz w:val="18"/>
              </w:rPr>
              <w:t>Device Mapping</w:t>
            </w:r>
          </w:p>
        </w:tc>
        <w:tc>
          <w:tcPr>
            <w:tcW w:w="3438" w:type="dxa"/>
          </w:tcPr>
          <w:p w:rsidR="007326E5" w:rsidRPr="00D01739" w:rsidRDefault="007326E5" w:rsidP="00D01739">
            <w:pPr>
              <w:keepNext/>
              <w:keepLines/>
              <w:spacing w:before="40" w:after="40"/>
              <w:ind w:left="72" w:right="72"/>
              <w:rPr>
                <w:sz w:val="18"/>
              </w:rPr>
            </w:pPr>
            <w:r w:rsidRPr="00D01739">
              <w:rPr>
                <w:sz w:val="18"/>
              </w:rPr>
              <w:t>PCC TF-1:X.2.1</w:t>
            </w:r>
          </w:p>
        </w:tc>
      </w:tr>
      <w:tr w:rsidR="00D01739" w:rsidRPr="00D01739" w:rsidTr="00673DA4">
        <w:trPr>
          <w:cantSplit/>
          <w:trHeight w:val="332"/>
          <w:jc w:val="center"/>
        </w:trPr>
        <w:tc>
          <w:tcPr>
            <w:tcW w:w="2891" w:type="dxa"/>
            <w:vMerge/>
          </w:tcPr>
          <w:p w:rsidR="007326E5" w:rsidRPr="00D01739" w:rsidRDefault="007326E5" w:rsidP="00D01739">
            <w:pPr>
              <w:keepNext/>
              <w:keepLines/>
              <w:spacing w:before="40" w:after="40"/>
              <w:ind w:left="72" w:right="72"/>
              <w:rPr>
                <w:sz w:val="18"/>
              </w:rPr>
            </w:pPr>
          </w:p>
        </w:tc>
        <w:tc>
          <w:tcPr>
            <w:tcW w:w="3130" w:type="dxa"/>
          </w:tcPr>
          <w:p w:rsidR="007326E5" w:rsidRPr="00D01739" w:rsidRDefault="007326E5" w:rsidP="00D01739">
            <w:pPr>
              <w:keepNext/>
              <w:keepLines/>
              <w:spacing w:before="40" w:after="40"/>
              <w:ind w:left="72" w:right="72"/>
              <w:rPr>
                <w:sz w:val="18"/>
              </w:rPr>
            </w:pPr>
            <w:r w:rsidRPr="00D01739">
              <w:rPr>
                <w:sz w:val="18"/>
              </w:rPr>
              <w:t>Problem Mapping</w:t>
            </w:r>
          </w:p>
        </w:tc>
        <w:tc>
          <w:tcPr>
            <w:tcW w:w="3438" w:type="dxa"/>
          </w:tcPr>
          <w:p w:rsidR="007326E5" w:rsidRPr="00D01739" w:rsidRDefault="007326E5" w:rsidP="00D01739">
            <w:pPr>
              <w:keepNext/>
              <w:keepLines/>
              <w:spacing w:before="40" w:after="40"/>
              <w:ind w:left="72" w:right="72"/>
              <w:rPr>
                <w:sz w:val="18"/>
              </w:rPr>
            </w:pPr>
            <w:r w:rsidRPr="00D01739">
              <w:rPr>
                <w:sz w:val="18"/>
              </w:rPr>
              <w:t>PCC TF-1:X.2.2</w:t>
            </w:r>
          </w:p>
        </w:tc>
      </w:tr>
      <w:tr w:rsidR="00D01739" w:rsidRPr="00D01739" w:rsidTr="00673DA4">
        <w:trPr>
          <w:cantSplit/>
          <w:trHeight w:val="332"/>
          <w:jc w:val="center"/>
        </w:trPr>
        <w:tc>
          <w:tcPr>
            <w:tcW w:w="2891" w:type="dxa"/>
            <w:vMerge/>
          </w:tcPr>
          <w:p w:rsidR="007326E5" w:rsidRPr="00D01739" w:rsidRDefault="007326E5" w:rsidP="00D01739">
            <w:pPr>
              <w:keepNext/>
              <w:keepLines/>
              <w:spacing w:before="40" w:after="40"/>
              <w:ind w:left="72" w:right="72"/>
              <w:rPr>
                <w:sz w:val="18"/>
              </w:rPr>
            </w:pPr>
          </w:p>
        </w:tc>
        <w:tc>
          <w:tcPr>
            <w:tcW w:w="3130" w:type="dxa"/>
          </w:tcPr>
          <w:p w:rsidR="007326E5" w:rsidRPr="00D01739" w:rsidRDefault="007326E5" w:rsidP="00D01739">
            <w:pPr>
              <w:keepNext/>
              <w:keepLines/>
              <w:spacing w:before="40" w:after="40"/>
              <w:ind w:left="72" w:right="72"/>
              <w:rPr>
                <w:sz w:val="18"/>
              </w:rPr>
            </w:pPr>
            <w:r w:rsidRPr="00D01739">
              <w:rPr>
                <w:sz w:val="18"/>
              </w:rPr>
              <w:t>Retrievable Mappings</w:t>
            </w:r>
          </w:p>
        </w:tc>
        <w:tc>
          <w:tcPr>
            <w:tcW w:w="3438" w:type="dxa"/>
          </w:tcPr>
          <w:p w:rsidR="007326E5" w:rsidRPr="00D01739" w:rsidRDefault="007326E5" w:rsidP="003B22F9">
            <w:pPr>
              <w:keepNext/>
              <w:keepLines/>
              <w:spacing w:before="40" w:after="40"/>
              <w:ind w:left="72" w:right="72"/>
              <w:rPr>
                <w:sz w:val="18"/>
              </w:rPr>
            </w:pPr>
            <w:r w:rsidRPr="00D01739">
              <w:rPr>
                <w:sz w:val="18"/>
              </w:rPr>
              <w:t>PCC TF-1:X.2.</w:t>
            </w:r>
            <w:r w:rsidR="003B22F9">
              <w:rPr>
                <w:sz w:val="18"/>
              </w:rPr>
              <w:t>3</w:t>
            </w:r>
          </w:p>
        </w:tc>
      </w:tr>
      <w:tr w:rsidR="00D01739" w:rsidRPr="00D01739" w:rsidTr="00673DA4">
        <w:trPr>
          <w:cantSplit/>
          <w:trHeight w:val="233"/>
          <w:jc w:val="center"/>
        </w:trPr>
        <w:tc>
          <w:tcPr>
            <w:tcW w:w="2891" w:type="dxa"/>
            <w:vMerge w:val="restart"/>
          </w:tcPr>
          <w:p w:rsidR="007326E5" w:rsidRPr="00D01739" w:rsidRDefault="007326E5" w:rsidP="00D01739">
            <w:pPr>
              <w:keepNext/>
              <w:keepLines/>
              <w:spacing w:before="40" w:after="40"/>
              <w:ind w:left="72" w:right="72"/>
              <w:rPr>
                <w:sz w:val="18"/>
              </w:rPr>
            </w:pPr>
            <w:r w:rsidRPr="00D01739">
              <w:rPr>
                <w:sz w:val="18"/>
              </w:rPr>
              <w:t>Clinical Mapper</w:t>
            </w:r>
          </w:p>
        </w:tc>
        <w:tc>
          <w:tcPr>
            <w:tcW w:w="3130" w:type="dxa"/>
          </w:tcPr>
          <w:p w:rsidR="007326E5" w:rsidRPr="00D01739" w:rsidRDefault="007326E5" w:rsidP="003B22F9">
            <w:pPr>
              <w:keepNext/>
              <w:keepLines/>
              <w:spacing w:before="40" w:after="40"/>
              <w:ind w:left="72" w:right="72"/>
              <w:rPr>
                <w:sz w:val="18"/>
              </w:rPr>
            </w:pPr>
            <w:r w:rsidRPr="00D01739">
              <w:rPr>
                <w:sz w:val="18"/>
              </w:rPr>
              <w:t>Device Mapping</w:t>
            </w:r>
          </w:p>
        </w:tc>
        <w:tc>
          <w:tcPr>
            <w:tcW w:w="3438" w:type="dxa"/>
          </w:tcPr>
          <w:p w:rsidR="007326E5" w:rsidRPr="00D01739" w:rsidRDefault="007326E5" w:rsidP="00D01739">
            <w:pPr>
              <w:keepNext/>
              <w:keepLines/>
              <w:spacing w:before="40" w:after="40"/>
              <w:ind w:left="72" w:right="72"/>
              <w:rPr>
                <w:sz w:val="18"/>
              </w:rPr>
            </w:pPr>
            <w:r w:rsidRPr="00D01739">
              <w:rPr>
                <w:sz w:val="18"/>
              </w:rPr>
              <w:t>PCC TF-1:X.2.1</w:t>
            </w:r>
          </w:p>
        </w:tc>
      </w:tr>
      <w:tr w:rsidR="00D01739" w:rsidRPr="00D01739" w:rsidTr="00673DA4">
        <w:trPr>
          <w:cantSplit/>
          <w:trHeight w:val="233"/>
          <w:jc w:val="center"/>
        </w:trPr>
        <w:tc>
          <w:tcPr>
            <w:tcW w:w="2891" w:type="dxa"/>
            <w:vMerge/>
          </w:tcPr>
          <w:p w:rsidR="007326E5" w:rsidRPr="00D01739" w:rsidRDefault="007326E5" w:rsidP="00D01739">
            <w:pPr>
              <w:keepNext/>
              <w:keepLines/>
              <w:spacing w:before="40" w:after="40"/>
              <w:ind w:left="72" w:right="72"/>
              <w:rPr>
                <w:sz w:val="18"/>
              </w:rPr>
            </w:pPr>
          </w:p>
        </w:tc>
        <w:tc>
          <w:tcPr>
            <w:tcW w:w="3130" w:type="dxa"/>
          </w:tcPr>
          <w:p w:rsidR="007326E5" w:rsidRPr="00D01739" w:rsidRDefault="007326E5" w:rsidP="003B22F9">
            <w:pPr>
              <w:keepNext/>
              <w:keepLines/>
              <w:spacing w:before="40" w:after="40"/>
              <w:ind w:left="72" w:right="72"/>
              <w:rPr>
                <w:sz w:val="18"/>
              </w:rPr>
            </w:pPr>
            <w:r w:rsidRPr="00D01739">
              <w:rPr>
                <w:sz w:val="18"/>
              </w:rPr>
              <w:t xml:space="preserve">Problem Mapping  </w:t>
            </w:r>
          </w:p>
        </w:tc>
        <w:tc>
          <w:tcPr>
            <w:tcW w:w="3438" w:type="dxa"/>
          </w:tcPr>
          <w:p w:rsidR="007326E5" w:rsidRPr="00D01739" w:rsidRDefault="007326E5" w:rsidP="00D01739">
            <w:pPr>
              <w:keepNext/>
              <w:keepLines/>
              <w:spacing w:before="40" w:after="40"/>
              <w:ind w:left="72" w:right="72"/>
              <w:rPr>
                <w:sz w:val="18"/>
              </w:rPr>
            </w:pPr>
            <w:r w:rsidRPr="00D01739">
              <w:rPr>
                <w:sz w:val="18"/>
              </w:rPr>
              <w:t>PCC TF-1:X.2.2</w:t>
            </w:r>
          </w:p>
        </w:tc>
      </w:tr>
      <w:tr w:rsidR="00D01739" w:rsidRPr="00D01739" w:rsidTr="00673DA4">
        <w:trPr>
          <w:cantSplit/>
          <w:trHeight w:val="233"/>
          <w:jc w:val="center"/>
        </w:trPr>
        <w:tc>
          <w:tcPr>
            <w:tcW w:w="2891" w:type="dxa"/>
            <w:vMerge/>
          </w:tcPr>
          <w:p w:rsidR="007326E5" w:rsidRPr="00D01739" w:rsidRDefault="007326E5" w:rsidP="00D01739">
            <w:pPr>
              <w:keepNext/>
              <w:keepLines/>
              <w:spacing w:before="40" w:after="40"/>
              <w:ind w:left="72" w:right="72"/>
              <w:rPr>
                <w:sz w:val="18"/>
              </w:rPr>
            </w:pPr>
          </w:p>
        </w:tc>
        <w:tc>
          <w:tcPr>
            <w:tcW w:w="3130" w:type="dxa"/>
          </w:tcPr>
          <w:p w:rsidR="007326E5" w:rsidRPr="00D01739" w:rsidRDefault="007326E5" w:rsidP="00D01739">
            <w:pPr>
              <w:keepNext/>
              <w:keepLines/>
              <w:spacing w:before="40" w:after="40"/>
              <w:ind w:left="72" w:right="72"/>
              <w:rPr>
                <w:sz w:val="18"/>
              </w:rPr>
            </w:pPr>
            <w:r w:rsidRPr="00D01739">
              <w:rPr>
                <w:sz w:val="18"/>
              </w:rPr>
              <w:t>Retrievable Mappings</w:t>
            </w:r>
          </w:p>
        </w:tc>
        <w:tc>
          <w:tcPr>
            <w:tcW w:w="3438" w:type="dxa"/>
          </w:tcPr>
          <w:p w:rsidR="007326E5" w:rsidRPr="00D01739" w:rsidRDefault="007326E5" w:rsidP="003B22F9">
            <w:pPr>
              <w:keepNext/>
              <w:keepLines/>
              <w:spacing w:before="40" w:after="40"/>
              <w:ind w:left="72" w:right="72"/>
              <w:rPr>
                <w:sz w:val="18"/>
              </w:rPr>
            </w:pPr>
            <w:r w:rsidRPr="00D01739">
              <w:rPr>
                <w:sz w:val="18"/>
              </w:rPr>
              <w:t>PCC TF-1:X.2.</w:t>
            </w:r>
            <w:r w:rsidR="003B22F9">
              <w:rPr>
                <w:sz w:val="18"/>
              </w:rPr>
              <w:t>3</w:t>
            </w:r>
          </w:p>
        </w:tc>
      </w:tr>
    </w:tbl>
    <w:p w:rsidR="00543445" w:rsidRPr="00D01739" w:rsidRDefault="00AA71FE" w:rsidP="00AA71FE">
      <w:pPr>
        <w:pStyle w:val="Note"/>
      </w:pPr>
      <w:r w:rsidRPr="00D01739">
        <w:t>Note 1: An actor must implement at least one of the mapping options.</w:t>
      </w:r>
    </w:p>
    <w:p w:rsidR="00AA71FE" w:rsidRPr="00D01739" w:rsidRDefault="00AA71FE" w:rsidP="00AA71FE">
      <w:pPr>
        <w:pStyle w:val="EditorInstructions"/>
      </w:pPr>
      <w:r w:rsidRPr="00D01739">
        <w:t>How should other vocabulary be supported by this profile?</w:t>
      </w:r>
    </w:p>
    <w:p w:rsidR="007326E5" w:rsidRPr="00D01739" w:rsidRDefault="007326E5" w:rsidP="007326E5">
      <w:pPr>
        <w:pStyle w:val="Heading3"/>
        <w:numPr>
          <w:ilvl w:val="0"/>
          <w:numId w:val="0"/>
        </w:numPr>
        <w:ind w:left="720" w:hanging="720"/>
      </w:pPr>
      <w:r w:rsidRPr="00D01739">
        <w:t>X.2.1 Device Mapping Option</w:t>
      </w:r>
    </w:p>
    <w:p w:rsidR="00CA2B39" w:rsidRPr="00D01739" w:rsidRDefault="00CA2B39" w:rsidP="00CA2B39">
      <w:pPr>
        <w:pStyle w:val="BodyText"/>
      </w:pPr>
      <w:r w:rsidRPr="00D01739">
        <w:t>The purpose of the Device Mapping Option is to support translation of IEEE medical device codes produced by personal health monitoring devices into LOINC codes commonly used for reporting measurements in EHR and other Health IT systems.</w:t>
      </w:r>
    </w:p>
    <w:p w:rsidR="007326E5" w:rsidRPr="00D01739" w:rsidRDefault="007326E5" w:rsidP="007326E5">
      <w:pPr>
        <w:pStyle w:val="BodyText"/>
      </w:pPr>
      <w:r w:rsidRPr="00D01739">
        <w:t xml:space="preserve">A </w:t>
      </w:r>
      <w:r w:rsidR="00CA2B39" w:rsidRPr="00D01739">
        <w:t>C</w:t>
      </w:r>
      <w:r w:rsidRPr="00D01739">
        <w:t xml:space="preserve">linical </w:t>
      </w:r>
      <w:r w:rsidR="00CA2B39" w:rsidRPr="00D01739">
        <w:t>M</w:t>
      </w:r>
      <w:r w:rsidRPr="00D01739">
        <w:t xml:space="preserve">apping </w:t>
      </w:r>
      <w:r w:rsidR="00CA2B39" w:rsidRPr="00D01739">
        <w:t>R</w:t>
      </w:r>
      <w:r w:rsidRPr="00D01739">
        <w:t xml:space="preserve">equester </w:t>
      </w:r>
      <w:r w:rsidR="00CA2B39" w:rsidRPr="00D01739">
        <w:t xml:space="preserve">Actor </w:t>
      </w:r>
      <w:r w:rsidRPr="00D01739">
        <w:t xml:space="preserve">supporting the </w:t>
      </w:r>
      <w:r w:rsidR="00CA2B39" w:rsidRPr="00D01739">
        <w:t>D</w:t>
      </w:r>
      <w:r w:rsidRPr="00D01739">
        <w:t xml:space="preserve">evice </w:t>
      </w:r>
      <w:r w:rsidR="00CA2B39" w:rsidRPr="00D01739">
        <w:t>M</w:t>
      </w:r>
      <w:r w:rsidRPr="00D01739">
        <w:t xml:space="preserve">apping </w:t>
      </w:r>
      <w:r w:rsidR="00CA2B39" w:rsidRPr="00D01739">
        <w:t>O</w:t>
      </w:r>
      <w:r w:rsidRPr="00D01739">
        <w:t xml:space="preserve">ption </w:t>
      </w:r>
      <w:r w:rsidR="00CA2B39" w:rsidRPr="00D01739">
        <w:t>…</w:t>
      </w:r>
    </w:p>
    <w:p w:rsidR="00CA2B39" w:rsidRPr="00D01739" w:rsidRDefault="00CA2B39" w:rsidP="007326E5">
      <w:pPr>
        <w:pStyle w:val="BodyText"/>
      </w:pPr>
      <w:r w:rsidRPr="00D01739">
        <w:t>A Clinical Mapper Actor supporting the Device Mapping Option …</w:t>
      </w:r>
    </w:p>
    <w:p w:rsidR="00CA2B39" w:rsidRPr="00D01739" w:rsidRDefault="00CA2B39" w:rsidP="00CA2B39">
      <w:pPr>
        <w:pStyle w:val="Heading3"/>
        <w:numPr>
          <w:ilvl w:val="0"/>
          <w:numId w:val="0"/>
        </w:numPr>
        <w:ind w:left="720" w:hanging="720"/>
      </w:pPr>
      <w:r w:rsidRPr="00D01739">
        <w:t>X.2.2 Problem Mapping Option</w:t>
      </w:r>
    </w:p>
    <w:p w:rsidR="00CA2B39" w:rsidRPr="00D01739" w:rsidRDefault="00CA2B39" w:rsidP="00CA2B39">
      <w:pPr>
        <w:pStyle w:val="BodyText"/>
      </w:pPr>
      <w:r w:rsidRPr="00D01739">
        <w:t>The purpose of the Problem Mapping Option is to support translation of SNOMED CT codes produced by EHR and Health IT systems into ICD-10 codes commonly used for billing and population health reporting.</w:t>
      </w:r>
    </w:p>
    <w:p w:rsidR="00CA2B39" w:rsidRPr="00D01739" w:rsidRDefault="00CA2B39" w:rsidP="00CA2B39">
      <w:pPr>
        <w:pStyle w:val="BodyText"/>
      </w:pPr>
      <w:r w:rsidRPr="00D01739">
        <w:t>A Clinical Mapping Requester Actor supporting the Problem Mapping Option …</w:t>
      </w:r>
    </w:p>
    <w:p w:rsidR="00CA2B39" w:rsidRPr="00D01739" w:rsidRDefault="00CA2B39" w:rsidP="007326E5">
      <w:pPr>
        <w:pStyle w:val="BodyText"/>
      </w:pPr>
      <w:r w:rsidRPr="00D01739">
        <w:t>A Clinical Mapper Actor supporting the Problem Mapping Option …</w:t>
      </w:r>
    </w:p>
    <w:p w:rsidR="00CA2B39" w:rsidRPr="00D01739" w:rsidRDefault="00CA2B39" w:rsidP="00CA2B39">
      <w:pPr>
        <w:pStyle w:val="Heading3"/>
        <w:numPr>
          <w:ilvl w:val="0"/>
          <w:numId w:val="0"/>
        </w:numPr>
        <w:ind w:left="720" w:hanging="720"/>
      </w:pPr>
      <w:r w:rsidRPr="00D01739">
        <w:t>X.2.</w:t>
      </w:r>
      <w:r w:rsidR="003B22F9">
        <w:t>3</w:t>
      </w:r>
      <w:r w:rsidRPr="00D01739">
        <w:t xml:space="preserve"> Retrievable Mappings Option</w:t>
      </w:r>
    </w:p>
    <w:p w:rsidR="00CA2B39" w:rsidRPr="00D01739" w:rsidRDefault="00CA2B39" w:rsidP="00CA2B39">
      <w:pPr>
        <w:pStyle w:val="BodyText"/>
      </w:pPr>
      <w:r w:rsidRPr="00D01739">
        <w:t>The purpose of the retrievable mappings option is to identify Clinical Mapping Requester and Clinical Mapper actors that support the Retrieve</w:t>
      </w:r>
      <w:r w:rsidR="00D01739">
        <w:t xml:space="preserve"> Code</w:t>
      </w:r>
      <w:r w:rsidRPr="00D01739">
        <w:t xml:space="preserve"> Mappings transaction.</w:t>
      </w:r>
    </w:p>
    <w:p w:rsidR="00CA2B39" w:rsidRPr="00D01739" w:rsidRDefault="00CA2B39" w:rsidP="00CA2B39">
      <w:pPr>
        <w:pStyle w:val="BodyText"/>
      </w:pPr>
      <w:r w:rsidRPr="00D01739">
        <w:t>A Clinical Mapping Requester Actor supporting the Retrievable Mappings Option shall implement the Retrieve</w:t>
      </w:r>
      <w:r w:rsidR="00D01739">
        <w:t xml:space="preserve"> Code</w:t>
      </w:r>
      <w:r w:rsidRPr="00D01739">
        <w:t xml:space="preserve"> Mappings transaction.</w:t>
      </w:r>
    </w:p>
    <w:p w:rsidR="00CA2B39" w:rsidRPr="00D01739" w:rsidRDefault="00CA2B39" w:rsidP="00CA2B39">
      <w:pPr>
        <w:pStyle w:val="BodyText"/>
      </w:pPr>
      <w:r w:rsidRPr="00D01739">
        <w:t xml:space="preserve">A Clinical Mapper Actor supporting the Problem </w:t>
      </w:r>
      <w:r w:rsidR="00D01739">
        <w:t>Code</w:t>
      </w:r>
      <w:r w:rsidR="00D01739" w:rsidRPr="00D01739">
        <w:t xml:space="preserve"> </w:t>
      </w:r>
      <w:r w:rsidRPr="00D01739">
        <w:t xml:space="preserve">Mapping Option shall implement the Retrieve </w:t>
      </w:r>
      <w:r w:rsidR="00D01739">
        <w:t>Code</w:t>
      </w:r>
      <w:r w:rsidR="00D01739" w:rsidRPr="00D01739">
        <w:t xml:space="preserve"> </w:t>
      </w:r>
      <w:r w:rsidRPr="00D01739">
        <w:t>Mappings transaction.</w:t>
      </w:r>
    </w:p>
    <w:p w:rsidR="00543445" w:rsidRPr="00D01739" w:rsidRDefault="00543445" w:rsidP="00543445">
      <w:pPr>
        <w:keepNext/>
        <w:spacing w:before="240" w:after="60"/>
        <w:outlineLvl w:val="1"/>
        <w:rPr>
          <w:rFonts w:ascii="Arial" w:hAnsi="Arial"/>
          <w:b/>
          <w:kern w:val="28"/>
          <w:sz w:val="28"/>
        </w:rPr>
      </w:pPr>
      <w:bookmarkStart w:id="45" w:name="_Toc345074657"/>
      <w:r w:rsidRPr="00D01739">
        <w:rPr>
          <w:rFonts w:ascii="Arial" w:hAnsi="Arial"/>
          <w:b/>
          <w:kern w:val="28"/>
          <w:sz w:val="28"/>
        </w:rPr>
        <w:lastRenderedPageBreak/>
        <w:t>X.3 Required Actor Groupings</w:t>
      </w:r>
      <w:bookmarkEnd w:id="45"/>
      <w:r w:rsidRPr="00D01739">
        <w:rPr>
          <w:rFonts w:ascii="Arial" w:hAnsi="Arial"/>
          <w:b/>
          <w:kern w:val="28"/>
          <w:sz w:val="28"/>
        </w:rPr>
        <w:t xml:space="preserve"> </w:t>
      </w:r>
    </w:p>
    <w:p w:rsidR="00AA71FE" w:rsidRPr="00D01739" w:rsidRDefault="00AA71FE" w:rsidP="00AA71FE">
      <w:r w:rsidRPr="00D01739">
        <w:t>There are no required actor groupings.</w:t>
      </w:r>
    </w:p>
    <w:p w:rsidR="00AA71FE" w:rsidRPr="00D01739" w:rsidRDefault="00AA71FE" w:rsidP="00AA71FE">
      <w:pPr>
        <w:pStyle w:val="Heading2"/>
        <w:numPr>
          <w:ilvl w:val="0"/>
          <w:numId w:val="0"/>
        </w:numPr>
        <w:ind w:left="576" w:hanging="576"/>
      </w:pPr>
      <w:bookmarkStart w:id="46" w:name="_Toc413591304"/>
      <w:r w:rsidRPr="00D01739">
        <w:t>X.4 Overview</w:t>
      </w:r>
    </w:p>
    <w:p w:rsidR="00873E72" w:rsidRPr="00D01739" w:rsidRDefault="00AA71FE" w:rsidP="00AA71FE">
      <w:pPr>
        <w:pStyle w:val="BodyText"/>
      </w:pPr>
      <w:r w:rsidRPr="00D01739">
        <w:t xml:space="preserve">The Clinical Mapping profile supports the need of systems to translate concepts from one terminology to another to support exchange of information between different systems.  </w:t>
      </w:r>
      <w:r w:rsidR="00873E72" w:rsidRPr="00D01739">
        <w:t>T</w:t>
      </w:r>
      <w:r w:rsidRPr="00D01739">
        <w:t xml:space="preserve">hese </w:t>
      </w:r>
      <w:r w:rsidR="00873E72" w:rsidRPr="00D01739">
        <w:t xml:space="preserve">translations are often needed </w:t>
      </w:r>
      <w:r w:rsidRPr="00D01739">
        <w:t xml:space="preserve">at workflow boundaries where concepts </w:t>
      </w:r>
      <w:r w:rsidR="00873E72" w:rsidRPr="00D01739">
        <w:t xml:space="preserve">used in one workflow </w:t>
      </w:r>
      <w:r w:rsidRPr="00D01739">
        <w:t xml:space="preserve">have a different perspective </w:t>
      </w:r>
      <w:r w:rsidR="00873E72" w:rsidRPr="00D01739">
        <w:t>than those in an</w:t>
      </w:r>
      <w:r w:rsidRPr="00D01739">
        <w:t xml:space="preserve">other </w:t>
      </w:r>
      <w:r w:rsidR="00873E72" w:rsidRPr="00D01739">
        <w:t>workflow</w:t>
      </w:r>
      <w:r w:rsidRPr="00D01739">
        <w:t xml:space="preserve">.  For example, in </w:t>
      </w:r>
      <w:r w:rsidR="00304C5D" w:rsidRPr="00D01739">
        <w:t>reporting device information to an EHR system, the device vendor may wish to capture device measurements of vital signs using internationally recognized terminologies</w:t>
      </w:r>
      <w:r w:rsidR="00873E72" w:rsidRPr="00D01739">
        <w:t xml:space="preserve"> provided by those devices</w:t>
      </w:r>
      <w:r w:rsidR="00304C5D" w:rsidRPr="00D01739">
        <w:t xml:space="preserve">, but the EHR may need to report these measurements using different terminologies to support local requirements.  Another example would be for cases where </w:t>
      </w:r>
      <w:r w:rsidR="00873E72" w:rsidRPr="00D01739">
        <w:t>data captured to support clinical activity for diagnosis or treatment must then be used to facilitate charge capture processes.</w:t>
      </w:r>
    </w:p>
    <w:p w:rsidR="00167DB7" w:rsidRPr="00D01739" w:rsidRDefault="00104BE6" w:rsidP="003D19E0">
      <w:pPr>
        <w:pStyle w:val="Heading3"/>
        <w:keepNext w:val="0"/>
        <w:numPr>
          <w:ilvl w:val="0"/>
          <w:numId w:val="0"/>
        </w:numPr>
        <w:rPr>
          <w:bCs/>
          <w:noProof w:val="0"/>
        </w:rPr>
      </w:pPr>
      <w:r w:rsidRPr="00D01739">
        <w:rPr>
          <w:bCs/>
          <w:noProof w:val="0"/>
        </w:rPr>
        <w:t>X.</w:t>
      </w:r>
      <w:r w:rsidR="00AF472E" w:rsidRPr="00D01739">
        <w:rPr>
          <w:bCs/>
          <w:noProof w:val="0"/>
        </w:rPr>
        <w:t>4</w:t>
      </w:r>
      <w:r w:rsidR="00167DB7" w:rsidRPr="00D01739">
        <w:rPr>
          <w:bCs/>
          <w:noProof w:val="0"/>
        </w:rPr>
        <w:t>.1 Concepts</w:t>
      </w:r>
      <w:bookmarkEnd w:id="46"/>
    </w:p>
    <w:p w:rsidR="00681098" w:rsidRPr="00D01739" w:rsidRDefault="00130B33" w:rsidP="003F4039">
      <w:pPr>
        <w:pStyle w:val="BodyText"/>
      </w:pPr>
      <w:r w:rsidRPr="00D01739">
        <w:t xml:space="preserve">A crosswalk is a mapping from one coding system to another in which concepts from the source coding system are mapped to concepts in the target code system.  </w:t>
      </w:r>
      <w:r w:rsidR="00924F5C" w:rsidRPr="00D01739">
        <w:t>The simplest form of crosswalk is a lookup table.  This form is often used to translate from local codes to codes from standard terminologies.</w:t>
      </w:r>
      <w:r w:rsidR="00083E43" w:rsidRPr="00D01739">
        <w:t xml:space="preserve">  The code translation process in these cases is depicted below.</w:t>
      </w:r>
      <w:r w:rsidR="00924F5C" w:rsidRPr="00D01739">
        <w:t xml:space="preserve">  </w:t>
      </w:r>
    </w:p>
    <w:p w:rsidR="00083E43" w:rsidRPr="00D01739" w:rsidRDefault="00083E43" w:rsidP="00083E43">
      <w:pPr>
        <w:pStyle w:val="BodyText"/>
        <w:keepNext/>
      </w:pPr>
      <w:r w:rsidRPr="00D01739">
        <w:rPr>
          <w:noProof/>
        </w:rPr>
        <mc:AlternateContent>
          <mc:Choice Requires="wpc">
            <w:drawing>
              <wp:inline distT="0" distB="0" distL="0" distR="0" wp14:anchorId="3D5C0752" wp14:editId="0E91B9DF">
                <wp:extent cx="5486400" cy="819151"/>
                <wp:effectExtent l="0" t="0" r="0"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9" name="Rectangle 139"/>
                        <wps:cNvSpPr/>
                        <wps:spPr>
                          <a:xfrm>
                            <a:off x="2028824" y="123825"/>
                            <a:ext cx="1266825" cy="571500"/>
                          </a:xfrm>
                          <a:prstGeom prst="rect">
                            <a:avLst/>
                          </a:prstGeom>
                        </wps:spPr>
                        <wps:style>
                          <a:lnRef idx="2">
                            <a:schemeClr val="dk1"/>
                          </a:lnRef>
                          <a:fillRef idx="1">
                            <a:schemeClr val="lt1"/>
                          </a:fillRef>
                          <a:effectRef idx="0">
                            <a:schemeClr val="dk1"/>
                          </a:effectRef>
                          <a:fontRef idx="minor">
                            <a:schemeClr val="dk1"/>
                          </a:fontRef>
                        </wps:style>
                        <wps:txbx>
                          <w:txbxContent>
                            <w:p w:rsidR="00B67E07" w:rsidRDefault="00B67E07" w:rsidP="00083E43">
                              <w:pPr>
                                <w:jc w:val="center"/>
                              </w:pPr>
                              <w:r>
                                <w:t>Code</w:t>
                              </w:r>
                              <w:r>
                                <w:b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228600" y="247649"/>
                            <a:ext cx="1019175" cy="3238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7E07" w:rsidRDefault="00B67E07" w:rsidP="00083E43">
                              <w:pPr>
                                <w:jc w:val="center"/>
                              </w:pPr>
                              <w:r>
                                <w:t>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140"/>
                        <wps:cNvSpPr txBox="1"/>
                        <wps:spPr>
                          <a:xfrm>
                            <a:off x="4076064" y="180974"/>
                            <a:ext cx="1065825" cy="4384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7E07" w:rsidRDefault="00B67E07" w:rsidP="00083E43">
                              <w:pPr>
                                <w:pStyle w:val="NormalWeb"/>
                                <w:jc w:val="center"/>
                              </w:pPr>
                              <w:r>
                                <w:t>Target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Straight Arrow Connector 141"/>
                        <wps:cNvCnPr>
                          <a:stCxn id="140" idx="3"/>
                          <a:endCxn id="139" idx="1"/>
                        </wps:cNvCnPr>
                        <wps:spPr>
                          <a:xfrm>
                            <a:off x="1247775" y="409574"/>
                            <a:ext cx="781049"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wps:spPr>
                          <a:xfrm>
                            <a:off x="3295649" y="399074"/>
                            <a:ext cx="7804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38" o:spid="_x0000_s1032" editas="canvas" style="width:6in;height:64.5pt;mso-position-horizontal-relative:char;mso-position-vertical-relative:line" coordsize="54864,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">
                <v:shape id="_x0000_s1033" type="#_x0000_t75" style="position:absolute;width:54864;height:8191;visibility:visible;mso-wrap-style:square">
                  <v:fill o:detectmouseclick="t"/>
                  <v:path o:connecttype="none"/>
                </v:shape>
                <v:rect id="Rectangle 139" o:spid="_x0000_s1034" style="position:absolute;left:20288;top:1238;width:12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KRocEA&#10;AADcAAAADwAAAGRycy9kb3ducmV2LnhtbERPTYvCMBC9C/6HMMLeNFVBtBpFCqLsnrbqwdvQjG2x&#10;mZQm1nZ//WZhwds83udsdp2pREuNKy0rmE4iEMSZ1SXnCi7nw3gJwnlkjZVlUtCTg912ONhgrO2L&#10;v6lNfS5CCLsYFRTe17GULivIoJvYmjhwd9sY9AE2udQNvkK4qeQsihbSYMmhocCakoKyR/o0Cr56&#10;6dvLdbH6aZOy1+ktOX5SotTHqNuvQXjq/Fv87z7pMH++gr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SkaHBAAAA3AAAAA8AAAAAAAAAAAAAAAAAmAIAAGRycy9kb3du&#10;cmV2LnhtbFBLBQYAAAAABAAEAPUAAACGAwAAAAA=&#10;" fillcolor="white [3201]" strokecolor="black [3200]" strokeweight="2pt">
                  <v:textbox>
                    <w:txbxContent>
                      <w:p w:rsidR="00B67E07" w:rsidRDefault="00B67E07" w:rsidP="00083E43">
                        <w:pPr>
                          <w:jc w:val="center"/>
                        </w:pPr>
                        <w:r>
                          <w:t>Code</w:t>
                        </w:r>
                        <w:r>
                          <w:br/>
                          <w:t>Translation</w:t>
                        </w:r>
                      </w:p>
                    </w:txbxContent>
                  </v:textbox>
                </v:rect>
                <v:shape id="Text Box 140" o:spid="_x0000_s1035" type="#_x0000_t202" style="position:absolute;left:2286;top:2476;width:10191;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qGPscA&#10;AADcAAAADwAAAGRycy9kb3ducmV2LnhtbESPQU/CQBCF7yb8h82QeDGyVUBJZSGEqBBuUsV4m3TH&#10;trE723TXtvx75mDibSbvzXvfLNeDq1VHbag8G7ibJKCIc28rLgy8Zy+3C1AhIlusPZOBMwVYr0ZX&#10;S0yt7/mNumMslIRwSNFAGWOTah3ykhyGiW+IRfv2rcMoa1to22Iv4a7W90nyoB1WLA0lNrQtKf85&#10;/joDXzfF5yEMrx/9dD5tnndd9niymTHX42HzBCrSEP/Nf9d7K/gzwZdnZAK9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ahj7HAAAA3AAAAA8AAAAAAAAAAAAAAAAAmAIAAGRy&#10;cy9kb3ducmV2LnhtbFBLBQYAAAAABAAEAPUAAACMAwAAAAA=&#10;" fillcolor="white [3201]" stroked="f" strokeweight=".5pt">
                  <v:textbox>
                    <w:txbxContent>
                      <w:p w:rsidR="00B67E07" w:rsidRDefault="00B67E07" w:rsidP="00083E43">
                        <w:pPr>
                          <w:jc w:val="center"/>
                        </w:pPr>
                        <w:r>
                          <w:t>Source Code</w:t>
                        </w:r>
                      </w:p>
                    </w:txbxContent>
                  </v:textbox>
                </v:shape>
                <v:shape id="Text Box 140" o:spid="_x0000_s1036" type="#_x0000_t202" style="position:absolute;left:40760;top:1809;width:10658;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HsMA&#10;AADbAAAADwAAAGRycy9kb3ducmV2LnhtbERPTWvCQBC9C/6HZYRepG5a0ZY0G5HSVvGmaSvehuw0&#10;CWZnQ3abxH/vHgSPj/edrAZTi45aV1lW8DSLQBDnVldcKPjOPh9fQTiPrLG2TAou5GCVjkcJxtr2&#10;vKfu4AsRQtjFqKD0vomldHlJBt3MNsSB+7OtQR9gW0jdYh/CTS2fo2gpDVYcGkps6L2k/Hz4NwpO&#10;0+K4c8PXTz9fzJuPTZe9/OpMqYfJsH4D4Wnwd/HNvdUKF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HsMAAADbAAAADwAAAAAAAAAAAAAAAACYAgAAZHJzL2Rv&#10;d25yZXYueG1sUEsFBgAAAAAEAAQA9QAAAIgDAAAAAA==&#10;" fillcolor="white [3201]" stroked="f" strokeweight=".5pt">
                  <v:textbox>
                    <w:txbxContent>
                      <w:p w:rsidR="00B67E07" w:rsidRDefault="00B67E07" w:rsidP="00083E43">
                        <w:pPr>
                          <w:pStyle w:val="NormalWeb"/>
                          <w:jc w:val="center"/>
                        </w:pPr>
                        <w:r>
                          <w:t>Target Code</w:t>
                        </w:r>
                      </w:p>
                    </w:txbxContent>
                  </v:textbox>
                </v:shape>
                <v:shapetype id="_x0000_t32" coordsize="21600,21600" o:spt="32" o:oned="t" path="m,l21600,21600e" filled="f">
                  <v:path arrowok="t" fillok="f" o:connecttype="none"/>
                  <o:lock v:ext="edit" shapetype="t"/>
                </v:shapetype>
                <v:shape id="Straight Arrow Connector 141" o:spid="_x0000_s1037" type="#_x0000_t32" style="position:absolute;left:12477;top:4095;width:7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FbMAAAADcAAAADwAAAGRycy9kb3ducmV2LnhtbERPTYvCMBC9C/6HMII3TRURrUZZhIIH&#10;96BWvA7NbFtsJrWJtf77jSB4m8f7nPW2M5VoqXGlZQWTcQSCOLO65FxBek5GCxDOI2usLJOCFznY&#10;bvq9NcbaPvlI7cnnIoSwi1FB4X0dS+myggy6sa2JA/dnG4M+wCaXusFnCDeVnEbRXBosOTQUWNOu&#10;oOx2ehgFkZsn99359tumuT8erjLZv5YXpYaD7mcFwlPnv+KPe6/D/NkE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8BRWzAAAAA3AAAAA8AAAAAAAAAAAAAAAAA&#10;oQIAAGRycy9kb3ducmV2LnhtbFBLBQYAAAAABAAEAPkAAACOAwAAAAA=&#10;" strokecolor="black [3040]">
                  <v:stroke endarrow="open"/>
                </v:shape>
                <v:shape id="Straight Arrow Connector 60" o:spid="_x0000_s1038" type="#_x0000_t32" style="position:absolute;left:32956;top:3990;width:7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IDz70AAADbAAAADwAAAGRycy9kb3ducmV2LnhtbERPuwrCMBTdBf8hXMFNUx2KVqOIUHDQ&#10;wReul+baFpub2sRa/94MguPhvJfrzlSipcaVlhVMxhEI4szqknMFl3M6moFwHlljZZkUfMjBetXv&#10;LTHR9s1Hak8+FyGEXYIKCu/rREqXFWTQjW1NHLi7bQz6AJtc6gbfIdxUchpFsTRYcmgosKZtQdnj&#10;9DIKIhenz+35cWgvuT/ubzLdfeZXpYaDbrMA4anzf/HPvdMK4rA+fAk/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VyA8+9AAAA2wAAAA8AAAAAAAAAAAAAAAAAoQIA&#10;AGRycy9kb3ducmV2LnhtbFBLBQYAAAAABAAEAPkAAACLAwAAAAA=&#10;" strokecolor="black [3040]">
                  <v:stroke endarrow="open"/>
                </v:shape>
                <w10:anchorlock/>
              </v:group>
            </w:pict>
          </mc:Fallback>
        </mc:AlternateContent>
      </w:r>
    </w:p>
    <w:p w:rsidR="00083E43" w:rsidRPr="00D01739" w:rsidRDefault="00083E43" w:rsidP="00083E43">
      <w:pPr>
        <w:pStyle w:val="Caption"/>
        <w:jc w:val="center"/>
      </w:pPr>
      <w:r w:rsidRPr="00D01739">
        <w:t>Figure X.4.1-</w:t>
      </w:r>
      <w:r w:rsidRPr="00D01739">
        <w:fldChar w:fldCharType="begin"/>
      </w:r>
      <w:r w:rsidRPr="00D01739">
        <w:instrText xml:space="preserve"> SEQ Figure \* ARABIC </w:instrText>
      </w:r>
      <w:r w:rsidRPr="00D01739">
        <w:fldChar w:fldCharType="separate"/>
      </w:r>
      <w:r w:rsidRPr="00D01739">
        <w:rPr>
          <w:noProof/>
        </w:rPr>
        <w:t>1</w:t>
      </w:r>
      <w:r w:rsidRPr="00D01739">
        <w:fldChar w:fldCharType="end"/>
      </w:r>
      <w:r w:rsidRPr="00D01739">
        <w:t xml:space="preserve"> Simple Translation</w:t>
      </w:r>
    </w:p>
    <w:p w:rsidR="003F4039" w:rsidRPr="00D01739" w:rsidRDefault="00083E43" w:rsidP="003F4039">
      <w:pPr>
        <w:pStyle w:val="BodyText"/>
      </w:pPr>
      <w:r w:rsidRPr="00D01739">
        <w:t xml:space="preserve">Lookup tables are often sufficient for many cases, but can be insufficient when concepts are defined at different levels of granularity, or when additional context is needed in order to perform the translation. </w:t>
      </w:r>
      <w:r w:rsidR="00924F5C" w:rsidRPr="00D01739">
        <w:t xml:space="preserve">For example, </w:t>
      </w:r>
      <w:r w:rsidR="003F4039" w:rsidRPr="00D01739">
        <w:t xml:space="preserve">distinctions involving location </w:t>
      </w:r>
      <w:r w:rsidR="004A3E85" w:rsidRPr="00D01739">
        <w:t xml:space="preserve">or findings </w:t>
      </w:r>
      <w:r w:rsidR="003F4039" w:rsidRPr="00D01739">
        <w:t>associated with a diagnosis may be encoded differently.</w:t>
      </w:r>
      <w:r w:rsidR="00681098" w:rsidRPr="00D01739">
        <w:t xml:space="preserve">  </w:t>
      </w:r>
      <w:r w:rsidR="003F4039" w:rsidRPr="00D01739">
        <w:t>I</w:t>
      </w:r>
      <w:r w:rsidR="00924F5C" w:rsidRPr="00D01739">
        <w:t>n SNOMED CT</w:t>
      </w:r>
      <w:r w:rsidR="003F4039" w:rsidRPr="00D01739">
        <w:t xml:space="preserve">, the concepts associated with location </w:t>
      </w:r>
      <w:r w:rsidR="004A3E85" w:rsidRPr="00D01739">
        <w:t xml:space="preserve">and additional findings </w:t>
      </w:r>
      <w:r w:rsidR="003F4039" w:rsidRPr="00D01739">
        <w:t xml:space="preserve">are </w:t>
      </w:r>
      <w:r w:rsidR="004A3E85" w:rsidRPr="00D01739">
        <w:t xml:space="preserve">usually </w:t>
      </w:r>
      <w:r w:rsidR="003F4039" w:rsidRPr="00D01739">
        <w:t>separately encoded (post-coordinated)</w:t>
      </w:r>
      <w:r w:rsidR="00681098" w:rsidRPr="00D01739">
        <w:t xml:space="preserve"> in a SNOMED CT expression</w:t>
      </w:r>
      <w:r w:rsidR="004A3E85" w:rsidRPr="00D01739">
        <w:t xml:space="preserve">. In </w:t>
      </w:r>
      <w:r w:rsidR="003F4039" w:rsidRPr="00D01739">
        <w:t>ICD-10</w:t>
      </w:r>
      <w:r w:rsidR="004A3E85" w:rsidRPr="00D01739">
        <w:t xml:space="preserve"> </w:t>
      </w:r>
      <w:r w:rsidR="003F4039" w:rsidRPr="00D01739">
        <w:t>the location is directly associated in the code (pre-coordinated).  Thus, a SNOMED CT code describing a myocardial infarction could be translated into several different ICD-10 codes, depending upon where the infarct occurred</w:t>
      </w:r>
      <w:r w:rsidRPr="00D01739">
        <w:t>, and whether or not there was an associated ST elevation finding in the ECG</w:t>
      </w:r>
      <w:r w:rsidR="003F4039" w:rsidRPr="00D01739">
        <w:t>.</w:t>
      </w:r>
      <w:r w:rsidR="00681098" w:rsidRPr="00D01739">
        <w:t xml:space="preserve">  Th</w:t>
      </w:r>
      <w:r w:rsidRPr="00D01739">
        <w:t>e</w:t>
      </w:r>
      <w:r w:rsidR="00681098" w:rsidRPr="00D01739">
        <w:t xml:space="preserve"> location information </w:t>
      </w:r>
      <w:r w:rsidRPr="00D01739">
        <w:t xml:space="preserve">can </w:t>
      </w:r>
      <w:r w:rsidR="00681098" w:rsidRPr="00D01739">
        <w:t>appear elsewhere in the SNOMED CT expression</w:t>
      </w:r>
      <w:r w:rsidRPr="00D01739">
        <w:t xml:space="preserve"> (e.g., post-coordinated in finding site)</w:t>
      </w:r>
      <w:r w:rsidR="00681098" w:rsidRPr="00D01739">
        <w:t>, and would provide the location context that enables the mapping into ICD-10. Th</w:t>
      </w:r>
      <w:r w:rsidRPr="00D01739">
        <w:t>is</w:t>
      </w:r>
      <w:r w:rsidR="00681098" w:rsidRPr="00D01739">
        <w:t xml:space="preserve"> additional information needed to perform </w:t>
      </w:r>
      <w:r w:rsidRPr="00D01739">
        <w:t xml:space="preserve">an accurate </w:t>
      </w:r>
      <w:r w:rsidR="00681098" w:rsidRPr="00D01739">
        <w:t>mapping is described as the input context.</w:t>
      </w:r>
    </w:p>
    <w:p w:rsidR="00083E43" w:rsidRPr="00D01739" w:rsidRDefault="00083E43" w:rsidP="00083E43">
      <w:pPr>
        <w:pStyle w:val="BodyText"/>
        <w:keepNext/>
      </w:pPr>
      <w:r w:rsidRPr="00D01739">
        <w:rPr>
          <w:noProof/>
        </w:rPr>
        <w:lastRenderedPageBreak/>
        <mc:AlternateContent>
          <mc:Choice Requires="wpc">
            <w:drawing>
              <wp:inline distT="0" distB="0" distL="0" distR="0" wp14:anchorId="079454C4" wp14:editId="608491E2">
                <wp:extent cx="5486400" cy="1628774"/>
                <wp:effectExtent l="0" t="0" r="0" b="0"/>
                <wp:docPr id="147" name="Canvas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3" name="Text Box 143"/>
                        <wps:cNvSpPr txBox="1"/>
                        <wps:spPr>
                          <a:xfrm>
                            <a:off x="228600" y="247553"/>
                            <a:ext cx="1019175" cy="9335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7E07" w:rsidRDefault="00B67E07" w:rsidP="00083E43">
                              <w:pPr>
                                <w:jc w:val="center"/>
                              </w:pPr>
                              <w:r>
                                <w:t>Source Code + Location</w:t>
                              </w:r>
                              <w:r>
                                <w:br/>
                                <w:t>+ Finding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Rectangle 142"/>
                        <wps:cNvSpPr/>
                        <wps:spPr>
                          <a:xfrm>
                            <a:off x="2028824" y="418663"/>
                            <a:ext cx="1266825" cy="571500"/>
                          </a:xfrm>
                          <a:prstGeom prst="rect">
                            <a:avLst/>
                          </a:prstGeom>
                        </wps:spPr>
                        <wps:style>
                          <a:lnRef idx="2">
                            <a:schemeClr val="dk1"/>
                          </a:lnRef>
                          <a:fillRef idx="1">
                            <a:schemeClr val="lt1"/>
                          </a:fillRef>
                          <a:effectRef idx="0">
                            <a:schemeClr val="dk1"/>
                          </a:effectRef>
                          <a:fontRef idx="minor">
                            <a:schemeClr val="dk1"/>
                          </a:fontRef>
                        </wps:style>
                        <wps:txbx>
                          <w:txbxContent>
                            <w:p w:rsidR="00B67E07" w:rsidRDefault="00B67E07" w:rsidP="00083E43">
                              <w:pPr>
                                <w:jc w:val="center"/>
                              </w:pPr>
                              <w:r>
                                <w:t>Code</w:t>
                              </w:r>
                              <w:r>
                                <w:b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 Box 140"/>
                        <wps:cNvSpPr txBox="1"/>
                        <wps:spPr>
                          <a:xfrm>
                            <a:off x="4076064" y="485774"/>
                            <a:ext cx="1065825" cy="4384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7E07" w:rsidRDefault="00B67E07" w:rsidP="00083E43">
                              <w:pPr>
                                <w:pStyle w:val="NormalWeb"/>
                                <w:jc w:val="center"/>
                              </w:pPr>
                              <w:r>
                                <w:t>Target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Straight Arrow Connector 145"/>
                        <wps:cNvCnPr>
                          <a:stCxn id="143" idx="3"/>
                          <a:endCxn id="142" idx="1"/>
                        </wps:cNvCnPr>
                        <wps:spPr>
                          <a:xfrm flipV="1">
                            <a:off x="1247775" y="704413"/>
                            <a:ext cx="781049" cy="991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6" name="Straight Arrow Connector 146"/>
                        <wps:cNvCnPr/>
                        <wps:spPr>
                          <a:xfrm>
                            <a:off x="3295649" y="703874"/>
                            <a:ext cx="7804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8" name="Rectangle 148"/>
                        <wps:cNvSpPr/>
                        <wps:spPr>
                          <a:xfrm>
                            <a:off x="361950" y="533400"/>
                            <a:ext cx="819150" cy="390502"/>
                          </a:xfrm>
                          <a:prstGeom prst="rect">
                            <a:avLst/>
                          </a:prstGeom>
                          <a:noFill/>
                          <a:ln w="3175">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140"/>
                        <wps:cNvSpPr txBox="1"/>
                        <wps:spPr>
                          <a:xfrm>
                            <a:off x="609600" y="1066411"/>
                            <a:ext cx="106553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7E07" w:rsidRDefault="00B67E07" w:rsidP="00083E43">
                              <w:pPr>
                                <w:pStyle w:val="NormalWeb"/>
                                <w:jc w:val="center"/>
                              </w:pPr>
                              <w:r>
                                <w:t>Input Context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Straight Connector 150"/>
                        <wps:cNvCnPr>
                          <a:endCxn id="148" idx="2"/>
                        </wps:cNvCnPr>
                        <wps:spPr>
                          <a:xfrm flipH="1" flipV="1">
                            <a:off x="771525" y="923902"/>
                            <a:ext cx="257175" cy="256739"/>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47" o:spid="_x0000_s1039" editas="canvas" style="width:6in;height:128.25pt;mso-position-horizontal-relative:char;mso-position-vertical-relative:line" coordsize="54864,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">
                <v:shape id="_x0000_s1040" type="#_x0000_t75" style="position:absolute;width:54864;height:16281;visibility:visible;mso-wrap-style:square">
                  <v:fill o:detectmouseclick="t"/>
                  <v:path o:connecttype="none"/>
                </v:shape>
                <v:shape id="Text Box 143" o:spid="_x0000_s1041" type="#_x0000_t202" style="position:absolute;left:2286;top:2475;width:10191;height: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gYScQA&#10;AADcAAAADwAAAGRycy9kb3ducmV2LnhtbERPTWvCQBC9F/wPyxS8FN20qVpSVynFqnjTqKW3ITtN&#10;gtnZkN0m8d+7hUJv83ifM1/2phItNa60rOBxHIEgzqwuOVdwTD9GLyCcR9ZYWSYFV3KwXAzu5pho&#10;2/Ge2oPPRQhhl6CCwvs6kdJlBRl0Y1sTB+7bNgZ9gE0udYNdCDeVfIqiqTRYcmgosKb3grLL4cco&#10;+HrIP3euX5+6eBLXq02bzs46VWp437+9gvDU+3/xn3urw/znGH6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IGEnEAAAA3AAAAA8AAAAAAAAAAAAAAAAAmAIAAGRycy9k&#10;b3ducmV2LnhtbFBLBQYAAAAABAAEAPUAAACJAwAAAAA=&#10;" fillcolor="white [3201]" stroked="f" strokeweight=".5pt">
                  <v:textbox>
                    <w:txbxContent>
                      <w:p w:rsidR="00B67E07" w:rsidRDefault="00B67E07" w:rsidP="00083E43">
                        <w:pPr>
                          <w:jc w:val="center"/>
                        </w:pPr>
                        <w:r>
                          <w:t>Source Code + Location</w:t>
                        </w:r>
                        <w:r>
                          <w:br/>
                          <w:t>+ Finding</w:t>
                        </w:r>
                      </w:p>
                    </w:txbxContent>
                  </v:textbox>
                </v:shape>
                <v:rect id="Rectangle 142" o:spid="_x0000_s1042" style="position:absolute;left:20288;top:4186;width:12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BwrcEA&#10;AADcAAAADwAAAGRycy9kb3ducmV2LnhtbERPTYvCMBC9L/gfwgje1lQRWatRpCAretqqB29DM7bF&#10;ZlKabG399UZY2Ns83uesNp2pREuNKy0rmIwjEMSZ1SXnCs6n3ecXCOeRNVaWSUFPDjbrwccKY20f&#10;/ENt6nMRQtjFqKDwvo6ldFlBBt3Y1sSBu9nGoA+wyaVu8BHCTSWnUTSXBksODQXWlBSU3dNfo+DY&#10;S9+eL/PFs03KXqfX5PtAiVKjYbddgvDU+X/xn3uvw/zZF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wcK3BAAAA3AAAAA8AAAAAAAAAAAAAAAAAmAIAAGRycy9kb3du&#10;cmV2LnhtbFBLBQYAAAAABAAEAPUAAACGAwAAAAA=&#10;" fillcolor="white [3201]" strokecolor="black [3200]" strokeweight="2pt">
                  <v:textbox>
                    <w:txbxContent>
                      <w:p w:rsidR="00B67E07" w:rsidRDefault="00B67E07" w:rsidP="00083E43">
                        <w:pPr>
                          <w:jc w:val="center"/>
                        </w:pPr>
                        <w:r>
                          <w:t>Code</w:t>
                        </w:r>
                        <w:r>
                          <w:br/>
                          <w:t>Translation</w:t>
                        </w:r>
                      </w:p>
                    </w:txbxContent>
                  </v:textbox>
                </v:rect>
                <v:shape id="Text Box 140" o:spid="_x0000_s1043" type="#_x0000_t202" style="position:absolute;left:40760;top:4857;width:10658;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GAPcQA&#10;AADcAAAADwAAAGRycy9kb3ducmV2LnhtbERPS2vCQBC+F/oflin0IrppfZXoKqVoFW8abeltyI5J&#10;aHY2ZNck/feuIPQ2H99z5svOlKKh2hWWFbwMIhDEqdUFZwqOybr/BsJ5ZI2lZVLwRw6Wi8eHOcba&#10;tryn5uAzEULYxagg976KpXRpTgbdwFbEgTvb2qAPsM6krrEN4aaUr1E0kQYLDg05VvSRU/p7uBgF&#10;P73se+e6z1M7HA+r1aZJpl86Uer5qXufgfDU+X/x3b3VYf5oBLdnwgV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hgD3EAAAA3AAAAA8AAAAAAAAAAAAAAAAAmAIAAGRycy9k&#10;b3ducmV2LnhtbFBLBQYAAAAABAAEAPUAAACJAwAAAAA=&#10;" fillcolor="white [3201]" stroked="f" strokeweight=".5pt">
                  <v:textbox>
                    <w:txbxContent>
                      <w:p w:rsidR="00B67E07" w:rsidRDefault="00B67E07" w:rsidP="00083E43">
                        <w:pPr>
                          <w:pStyle w:val="NormalWeb"/>
                          <w:jc w:val="center"/>
                        </w:pPr>
                        <w:r>
                          <w:t>Target Code</w:t>
                        </w:r>
                      </w:p>
                    </w:txbxContent>
                  </v:textbox>
                </v:shape>
                <v:shape id="Straight Arrow Connector 145" o:spid="_x0000_s1044" type="#_x0000_t32" style="position:absolute;left:12477;top:7044;width:7811;height: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iHcQAAADcAAAADwAAAGRycy9kb3ducmV2LnhtbERP22oCMRB9L/gPYYS+1azXLatRpEXa&#10;olDUIvg2bMbN0s1k3UTd/n1TEPo2h3Od2aK1lbhS40vHCvq9BARx7nTJhYKv/erpGYQPyBorx6Tg&#10;hzws5p2HGWba3XhL110oRAxhn6ECE0KdSelzQxZ9z9XEkTu5xmKIsCmkbvAWw20lB0kykRZLjg0G&#10;a3oxlH/vLlbB68dhlJ7b8+fw7Wg2OQ3T42C5Vuqx2y6nIAK14V98d7/rOH80hr9n4gV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3KIdxAAAANwAAAAPAAAAAAAAAAAA&#10;AAAAAKECAABkcnMvZG93bnJldi54bWxQSwUGAAAAAAQABAD5AAAAkgMAAAAA&#10;" strokecolor="black [3040]">
                  <v:stroke endarrow="open"/>
                </v:shape>
                <v:shape id="Straight Arrow Connector 146" o:spid="_x0000_s1045" type="#_x0000_t32" style="position:absolute;left:32956;top:7038;width:7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dGMAAAADcAAAADwAAAGRycy9kb3ducmV2LnhtbERPy6rCMBDdC/5DGOHuNFUu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Do3RjAAAAA3AAAAA8AAAAAAAAAAAAAAAAA&#10;oQIAAGRycy9kb3ducmV2LnhtbFBLBQYAAAAABAAEAPkAAACOAwAAAAA=&#10;" strokecolor="black [3040]">
                  <v:stroke endarrow="open"/>
                </v:shape>
                <v:rect id="Rectangle 148" o:spid="_x0000_s1046" style="position:absolute;left:3619;top:5334;width:819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xq8MA&#10;AADcAAAADwAAAGRycy9kb3ducmV2LnhtbESPQWvCQBCF7wX/wzJCL0U3SikSXUWUgheVRn/AkB2T&#10;YHY27G5j/Pedg9DbDO/Ne9+sNoNrVU8hNp4NzKYZKOLS24YrA9fL92QBKiZki61nMvCkCJv16G2F&#10;ufUP/qG+SJWSEI45GqhT6nKtY1mTwzj1HbFoNx8cJllDpW3Ah4S7Vs+z7Es7bFgaauxoV1N5L36d&#10;Ad3Gxcmfz6f+trfPKhw/EAsy5n08bJegEg3p3/y6PljB/xRaeUYm0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Jxq8MAAADcAAAADwAAAAAAAAAAAAAAAACYAgAAZHJzL2Rv&#10;d25yZXYueG1sUEsFBgAAAAAEAAQA9QAAAIgDAAAAAA==&#10;" filled="f" strokecolor="black [3200]" strokeweight=".25pt">
                  <v:stroke dashstyle="dash"/>
                </v:rect>
                <v:shape id="Text Box 140" o:spid="_x0000_s1047" type="#_x0000_t202" style="position:absolute;left:6096;top:10664;width:10655;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OMYA&#10;AADbAAAADwAAAGRycy9kb3ducmV2LnhtbESPT2vCQBTE74V+h+UVvIhuqvin0VVEWiveNNrS2yP7&#10;TEKzb0N2m8Rv3y0IPQ4z8xtmue5MKRqqXWFZwfMwAkGcWl1wpuCcvA3mIJxH1lhaJgU3crBePT4s&#10;Mda25SM1J5+JAGEXo4Lc+yqW0qU5GXRDWxEH72prgz7IOpO6xjbATSlHUTSVBgsOCzlWtM0p/T79&#10;GAVf/ezz4LrdpR1PxtXre5PMPnSiVO+p2yxAeOr8f/je3msF0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dOMYAAADbAAAADwAAAAAAAAAAAAAAAACYAgAAZHJz&#10;L2Rvd25yZXYueG1sUEsFBgAAAAAEAAQA9QAAAIsDAAAAAA==&#10;" fillcolor="white [3201]" stroked="f" strokeweight=".5pt">
                  <v:textbox>
                    <w:txbxContent>
                      <w:p w:rsidR="00B67E07" w:rsidRDefault="00B67E07" w:rsidP="00083E43">
                        <w:pPr>
                          <w:pStyle w:val="NormalWeb"/>
                          <w:jc w:val="center"/>
                        </w:pPr>
                        <w:r>
                          <w:t>Input Context</w:t>
                        </w:r>
                      </w:p>
                    </w:txbxContent>
                  </v:textbox>
                </v:shape>
                <v:line id="Straight Connector 150" o:spid="_x0000_s1048" style="position:absolute;flip:x y;visibility:visible;mso-wrap-style:square" from="7715,9239" to="10287,11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Mn8cYAAADcAAAADwAAAGRycy9kb3ducmV2LnhtbESPQWvCQBCF7wX/wzKCl1I3FhRJXaVo&#10;hfZka5tDb0N2moRmZ+PuGuO/dw6F3mZ4b977ZrUZXKt6CrHxbGA2zUARl942XBn4+tw/LEHFhGyx&#10;9UwGrhRhsx7drTC3/sIf1B9TpSSEY44G6pS6XOtY1uQwTn1HLNqPDw6TrKHSNuBFwl2rH7NsoR02&#10;LA01drStqfw9np2BblmFxeH0nr0Uu/777Z6KULi9MZPx8PwEKtGQ/s1/169W8OeCL8/IBHp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TJ/HGAAAA3AAAAA8AAAAAAAAA&#10;AAAAAAAAoQIAAGRycy9kb3ducmV2LnhtbFBLBQYAAAAABAAEAPkAAACUAwAAAAA=&#10;" strokecolor="black [3040]"/>
                <w10:anchorlock/>
              </v:group>
            </w:pict>
          </mc:Fallback>
        </mc:AlternateContent>
      </w:r>
    </w:p>
    <w:p w:rsidR="00083E43" w:rsidRPr="00D01739" w:rsidRDefault="00083E43" w:rsidP="00083E43">
      <w:pPr>
        <w:pStyle w:val="Caption"/>
        <w:jc w:val="center"/>
      </w:pPr>
      <w:r w:rsidRPr="00D01739">
        <w:t>Figure X.4.1-</w:t>
      </w:r>
      <w:r w:rsidRPr="00D01739">
        <w:fldChar w:fldCharType="begin"/>
      </w:r>
      <w:r w:rsidRPr="00D01739">
        <w:instrText xml:space="preserve"> SEQ Figure \* ARABIC </w:instrText>
      </w:r>
      <w:r w:rsidRPr="00D01739">
        <w:fldChar w:fldCharType="separate"/>
      </w:r>
      <w:r w:rsidR="00311A53" w:rsidRPr="00D01739">
        <w:rPr>
          <w:noProof/>
        </w:rPr>
        <w:t>2</w:t>
      </w:r>
      <w:r w:rsidRPr="00D01739">
        <w:fldChar w:fldCharType="end"/>
      </w:r>
      <w:r w:rsidRPr="00D01739">
        <w:t xml:space="preserve"> Translation</w:t>
      </w:r>
      <w:r w:rsidR="00311A53" w:rsidRPr="00D01739">
        <w:t xml:space="preserve"> with Input Context</w:t>
      </w:r>
    </w:p>
    <w:p w:rsidR="00083E43" w:rsidRPr="00D01739" w:rsidRDefault="00083E43" w:rsidP="003F4039">
      <w:pPr>
        <w:pStyle w:val="BodyText"/>
      </w:pPr>
    </w:p>
    <w:p w:rsidR="00681098" w:rsidRPr="00D01739" w:rsidRDefault="00083E43" w:rsidP="003F4039">
      <w:pPr>
        <w:pStyle w:val="BodyText"/>
      </w:pPr>
      <w:r w:rsidRPr="00D01739">
        <w:t>In the above case, p</w:t>
      </w:r>
      <w:r w:rsidR="0053535D" w:rsidRPr="00D01739">
        <w:t xml:space="preserve">erforming the translation in reverse </w:t>
      </w:r>
      <w:r w:rsidRPr="00D01739">
        <w:t xml:space="preserve">(from ICD-10 to SNOMED-CT) </w:t>
      </w:r>
      <w:r w:rsidR="0053535D" w:rsidRPr="00D01739">
        <w:t xml:space="preserve">would lose information about </w:t>
      </w:r>
      <w:r w:rsidRPr="00D01739">
        <w:t xml:space="preserve">location and ST elevation </w:t>
      </w:r>
      <w:r w:rsidR="0053535D" w:rsidRPr="00D01739">
        <w:t xml:space="preserve">due to the way that SNOMED CT </w:t>
      </w:r>
      <w:r w:rsidRPr="00D01739">
        <w:t xml:space="preserve">uses post-coordination to </w:t>
      </w:r>
      <w:r w:rsidR="0053535D" w:rsidRPr="00D01739">
        <w:t>encode these concepts.  To preserve this, the translation can generate not just a code, but also other contextual information as part of the output.  This additional information produced by the mapping is described as the output context.</w:t>
      </w:r>
    </w:p>
    <w:p w:rsidR="00311A53" w:rsidRPr="00D01739" w:rsidRDefault="00311A53" w:rsidP="00311A53">
      <w:pPr>
        <w:pStyle w:val="BodyText"/>
        <w:keepNext/>
      </w:pPr>
      <w:r w:rsidRPr="00D01739">
        <w:rPr>
          <w:noProof/>
        </w:rPr>
        <mc:AlternateContent>
          <mc:Choice Requires="wpc">
            <w:drawing>
              <wp:inline distT="0" distB="0" distL="0" distR="0" wp14:anchorId="58DD6B29" wp14:editId="4164D87D">
                <wp:extent cx="5486400" cy="1628774"/>
                <wp:effectExtent l="0" t="0" r="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1" name="Rectangle 151"/>
                        <wps:cNvSpPr/>
                        <wps:spPr>
                          <a:xfrm>
                            <a:off x="2028824" y="418663"/>
                            <a:ext cx="1266825" cy="571500"/>
                          </a:xfrm>
                          <a:prstGeom prst="rect">
                            <a:avLst/>
                          </a:prstGeom>
                        </wps:spPr>
                        <wps:style>
                          <a:lnRef idx="2">
                            <a:schemeClr val="dk1"/>
                          </a:lnRef>
                          <a:fillRef idx="1">
                            <a:schemeClr val="lt1"/>
                          </a:fillRef>
                          <a:effectRef idx="0">
                            <a:schemeClr val="dk1"/>
                          </a:effectRef>
                          <a:fontRef idx="minor">
                            <a:schemeClr val="dk1"/>
                          </a:fontRef>
                        </wps:style>
                        <wps:txbx>
                          <w:txbxContent>
                            <w:p w:rsidR="00B67E07" w:rsidRDefault="00B67E07" w:rsidP="00311A53">
                              <w:pPr>
                                <w:jc w:val="center"/>
                              </w:pPr>
                              <w:r>
                                <w:t>Code</w:t>
                              </w:r>
                              <w:r>
                                <w:b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Text Box 153"/>
                        <wps:cNvSpPr txBox="1"/>
                        <wps:spPr>
                          <a:xfrm>
                            <a:off x="4039870" y="247093"/>
                            <a:ext cx="1019175" cy="9335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7E07" w:rsidRDefault="00B67E07" w:rsidP="00311A53">
                              <w:pPr>
                                <w:jc w:val="center"/>
                              </w:pPr>
                              <w:r>
                                <w:t>Target Code + Location</w:t>
                              </w:r>
                              <w:r>
                                <w:br/>
                                <w:t>+ Finding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40"/>
                        <wps:cNvSpPr txBox="1"/>
                        <wps:spPr>
                          <a:xfrm>
                            <a:off x="313689" y="473452"/>
                            <a:ext cx="1065825" cy="4384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7E07" w:rsidRDefault="00B67E07" w:rsidP="00311A53">
                              <w:pPr>
                                <w:pStyle w:val="NormalWeb"/>
                                <w:jc w:val="center"/>
                              </w:pPr>
                              <w:r>
                                <w:t>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 name="Straight Arrow Connector 155"/>
                        <wps:cNvCnPr>
                          <a:stCxn id="154" idx="3"/>
                          <a:endCxn id="151" idx="1"/>
                        </wps:cNvCnPr>
                        <wps:spPr>
                          <a:xfrm>
                            <a:off x="1379514" y="692696"/>
                            <a:ext cx="649310" cy="1171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6" name="Straight Arrow Connector 156"/>
                        <wps:cNvCnPr>
                          <a:endCxn id="153" idx="1"/>
                        </wps:cNvCnPr>
                        <wps:spPr>
                          <a:xfrm>
                            <a:off x="3295649" y="703326"/>
                            <a:ext cx="744221" cy="105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7" name="Rectangle 157"/>
                        <wps:cNvSpPr/>
                        <wps:spPr>
                          <a:xfrm>
                            <a:off x="4173220" y="532940"/>
                            <a:ext cx="819150" cy="390502"/>
                          </a:xfrm>
                          <a:prstGeom prst="rect">
                            <a:avLst/>
                          </a:prstGeom>
                          <a:noFill/>
                          <a:ln w="3175">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140"/>
                        <wps:cNvSpPr txBox="1"/>
                        <wps:spPr>
                          <a:xfrm>
                            <a:off x="4173220" y="1065536"/>
                            <a:ext cx="131318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7E07" w:rsidRDefault="00B67E07" w:rsidP="00311A53">
                              <w:pPr>
                                <w:pStyle w:val="NormalWeb"/>
                                <w:jc w:val="center"/>
                              </w:pPr>
                              <w:r>
                                <w:t>Output Context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Connector 32"/>
                        <wps:cNvCnPr>
                          <a:endCxn id="157" idx="2"/>
                        </wps:cNvCnPr>
                        <wps:spPr>
                          <a:xfrm flipH="1" flipV="1">
                            <a:off x="4582795" y="923442"/>
                            <a:ext cx="257175" cy="256739"/>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33" o:spid="_x0000_s1049" editas="canvas" style="width:6in;height:128.25pt;mso-position-horizontal-relative:char;mso-position-vertical-relative:line" coordsize="54864,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">
                <v:shape id="_x0000_s1050" type="#_x0000_t75" style="position:absolute;width:54864;height:16281;visibility:visible;mso-wrap-style:square">
                  <v:fill o:detectmouseclick="t"/>
                  <v:path o:connecttype="none"/>
                </v:shape>
                <v:rect id="Rectangle 151" o:spid="_x0000_s1051" style="position:absolute;left:20288;top:4186;width:12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4B8EA&#10;AADcAAAADwAAAGRycy9kb3ducmV2LnhtbERPTYvCMBC9C/6HMMLeNFVQtBpFCqLsnrbqwdvQjG2x&#10;mZQm1nZ//WZhwds83udsdp2pREuNKy0rmE4iEMSZ1SXnCi7nw3gJwnlkjZVlUtCTg912ONhgrO2L&#10;v6lNfS5CCLsYFRTe17GULivIoJvYmjhwd9sY9AE2udQNvkK4qeQsihbSYMmhocCakoKyR/o0Cr56&#10;6dvLdbH6aZOy1+ktOX5SotTHqNuvQXjq/Fv87z7pMH8+hb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7eAfBAAAA3AAAAA8AAAAAAAAAAAAAAAAAmAIAAGRycy9kb3du&#10;cmV2LnhtbFBLBQYAAAAABAAEAPUAAACGAwAAAAA=&#10;" fillcolor="white [3201]" strokecolor="black [3200]" strokeweight="2pt">
                  <v:textbox>
                    <w:txbxContent>
                      <w:p w:rsidR="00B67E07" w:rsidRDefault="00B67E07" w:rsidP="00311A53">
                        <w:pPr>
                          <w:jc w:val="center"/>
                        </w:pPr>
                        <w:r>
                          <w:t>Code</w:t>
                        </w:r>
                        <w:r>
                          <w:br/>
                          <w:t>Translation</w:t>
                        </w:r>
                      </w:p>
                    </w:txbxContent>
                  </v:textbox>
                </v:rect>
                <v:shape id="Text Box 153" o:spid="_x0000_s1052" type="#_x0000_t202" style="position:absolute;left:40398;top:2470;width:10192;height: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GOlMQA&#10;AADcAAAADwAAAGRycy9kb3ducmV2LnhtbERPTWvCQBC9C/0PyxS8FN3UYCvRVYpoW7xptMXbkJ0m&#10;odnZkF2T+O/dQsHbPN7nLFa9qURLjSstK3geRyCIM6tLzhUc0+1oBsJ5ZI2VZVJwJQer5cNggYm2&#10;He+pPfhchBB2CSoovK8TKV1WkEE3tjVx4H5sY9AH2ORSN9iFcFPJSRS9SIMlh4YCa1oXlP0eLkbB&#10;+Sn/3rn+/dTF07jefLTp65dOlRo+9m9zEJ56fxf/uz91mD+N4e+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RjpTEAAAA3AAAAA8AAAAAAAAAAAAAAAAAmAIAAGRycy9k&#10;b3ducmV2LnhtbFBLBQYAAAAABAAEAPUAAACJAwAAAAA=&#10;" fillcolor="white [3201]" stroked="f" strokeweight=".5pt">
                  <v:textbox>
                    <w:txbxContent>
                      <w:p w:rsidR="00B67E07" w:rsidRDefault="00B67E07" w:rsidP="00311A53">
                        <w:pPr>
                          <w:jc w:val="center"/>
                        </w:pPr>
                        <w:r>
                          <w:t>Target Code + Location</w:t>
                        </w:r>
                        <w:r>
                          <w:br/>
                          <w:t>+ Finding</w:t>
                        </w:r>
                      </w:p>
                    </w:txbxContent>
                  </v:textbox>
                </v:shape>
                <v:shape id="Text Box 140" o:spid="_x0000_s1053" type="#_x0000_t202" style="position:absolute;left:3136;top:4734;width:10659;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gW4MQA&#10;AADcAAAADwAAAGRycy9kb3ducmV2LnhtbERPTWvCQBC9C/0PyxR6KbpprVqiq5SiVbxptKW3ITsm&#10;odnZkF2T9N+7guBtHu9zZovOlKKh2hWWFbwMIhDEqdUFZwoOyar/DsJ5ZI2lZVLwTw4W84feDGNt&#10;W95Rs/eZCCHsYlSQe1/FUro0J4NuYCviwJ1sbdAHWGdS19iGcFPK1ygaS4MFh4YcK/rMKf3bn42C&#10;3+fsZ+u6r2M7HA2r5bpJJt86UerpsfuYgvDU+bv45t7oMH/0Bt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4FuDEAAAA3AAAAA8AAAAAAAAAAAAAAAAAmAIAAGRycy9k&#10;b3ducmV2LnhtbFBLBQYAAAAABAAEAPUAAACJAwAAAAA=&#10;" fillcolor="white [3201]" stroked="f" strokeweight=".5pt">
                  <v:textbox>
                    <w:txbxContent>
                      <w:p w:rsidR="00B67E07" w:rsidRDefault="00B67E07" w:rsidP="00311A53">
                        <w:pPr>
                          <w:pStyle w:val="NormalWeb"/>
                          <w:jc w:val="center"/>
                        </w:pPr>
                        <w:r>
                          <w:t>Source Code</w:t>
                        </w:r>
                      </w:p>
                    </w:txbxContent>
                  </v:textbox>
                </v:shape>
                <v:shape id="Straight Arrow Connector 155" o:spid="_x0000_s1054" type="#_x0000_t32" style="position:absolute;left:13795;top:6926;width:6493;height:1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PVssAAAADcAAAADwAAAGRycy9kb3ducmV2LnhtbERPy6rCMBDdC/5DGMGdpl5QtBpFhIIL&#10;XfjC7dCMbbGZ1Ca31r83guBuDuc5i1VrStFQ7QrLCkbDCARxanXBmYLzKRlMQTiPrLG0TApe5GC1&#10;7HYWGGv75AM1R5+JEMIuRgW591UspUtzMuiGtiIO3M3WBn2AdSZ1jc8Qbkr5F0UTabDg0JBjRZuc&#10;0vvx3yiI3CR5bE73fXPO/GF3lcn2Nbso1e+16zkIT63/ib/urQ7zx2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Xj1bLAAAAA3AAAAA8AAAAAAAAAAAAAAAAA&#10;oQIAAGRycy9kb3ducmV2LnhtbFBLBQYAAAAABAAEAPkAAACOAwAAAAA=&#10;" strokecolor="black [3040]">
                  <v:stroke endarrow="open"/>
                </v:shape>
                <v:shape id="Straight Arrow Connector 156" o:spid="_x0000_s1055" type="#_x0000_t32" style="position:absolute;left:32956;top:7033;width:7442;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FLxcAAAADcAAAADwAAAGRycy9kb3ducmV2LnhtbERPy6rCMBDdC/5DGOHuNFW4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xS8XAAAAA3AAAAA8AAAAAAAAAAAAAAAAA&#10;oQIAAGRycy9kb3ducmV2LnhtbFBLBQYAAAAABAAEAPkAAACOAwAAAAA=&#10;" strokecolor="black [3040]">
                  <v:stroke endarrow="open"/>
                </v:shape>
                <v:rect id="Rectangle 157" o:spid="_x0000_s1056" style="position:absolute;left:41732;top:5329;width:819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zBMEA&#10;AADcAAAADwAAAGRycy9kb3ducmV2LnhtbERPyWrDMBC9F/IPYgK9lEZuIQtOFFMaAr3EIU4/YLAm&#10;tok1MpLq5e+rQiG3ebx1dtloWtGT841lBW+LBARxaXXDlYLv6/F1A8IHZI2tZVIwkYdsP3vaYart&#10;wBfqi1CJGMI+RQV1CF0qpS9rMugXtiOO3M06gyFCV0ntcIjhppXvSbKSBhuODTV29FlTeS9+jALZ&#10;+k1uz+e8vx30VLnTC2JBSj3Px48tiEBjeIj/3V86zl+u4e+ZeIH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UcwTBAAAA3AAAAA8AAAAAAAAAAAAAAAAAmAIAAGRycy9kb3du&#10;cmV2LnhtbFBLBQYAAAAABAAEAPUAAACGAwAAAAA=&#10;" filled="f" strokecolor="black [3200]" strokeweight=".25pt">
                  <v:stroke dashstyle="dash"/>
                </v:rect>
                <v:shape id="Text Box 140" o:spid="_x0000_s1057" type="#_x0000_t202" style="position:absolute;left:41732;top:10655;width:13132;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c5ccA&#10;AADcAAAADwAAAGRycy9kb3ducmV2LnhtbESPQU/CQBCF7yb8h82QeDGyVQKaykKIUSHcoCrhNumO&#10;bUN3tumubfn3zMHE20zem/e+WawGV6uO2lB5NvAwSUAR595WXBj4zN7vn0GFiGyx9kwGLhRgtRzd&#10;LDC1vuc9dYdYKAnhkKKBMsYm1TrkJTkME98Qi/bjW4dR1rbQtsVewl2tH5Nkrh1WLA0lNvRaUn4+&#10;/DoDp7viuAvDx1c/nU2bt02XPX3bzJjb8bB+ARVpiP/mv+utFfyZ0MozMoF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1HOXHAAAA3AAAAA8AAAAAAAAAAAAAAAAAmAIAAGRy&#10;cy9kb3ducmV2LnhtbFBLBQYAAAAABAAEAPUAAACMAwAAAAA=&#10;" fillcolor="white [3201]" stroked="f" strokeweight=".5pt">
                  <v:textbox>
                    <w:txbxContent>
                      <w:p w:rsidR="00B67E07" w:rsidRDefault="00B67E07" w:rsidP="00311A53">
                        <w:pPr>
                          <w:pStyle w:val="NormalWeb"/>
                          <w:jc w:val="center"/>
                        </w:pPr>
                        <w:r>
                          <w:t>Output Context</w:t>
                        </w:r>
                      </w:p>
                    </w:txbxContent>
                  </v:textbox>
                </v:shape>
                <v:line id="Straight Connector 32" o:spid="_x0000_s1058" style="position:absolute;flip:x y;visibility:visible;mso-wrap-style:square" from="45827,9234" to="48399,1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Z1MUAAADbAAAADwAAAGRycy9kb3ducmV2LnhtbESPT2vCQBTE7wW/w/KEXopuqiCSZiOi&#10;Feqp9U8O3h7Z1ySYfZvubmP67buFgsdhZn7DZKvBtKIn5xvLCp6nCQji0uqGKwXn026yBOEDssbW&#10;Min4IQ+rfPSQYartjQ/UH0MlIoR9igrqELpUSl/WZNBPbUccvU/rDIYoXSW1w1uEm1bOkmQhDTYc&#10;F2rsaFNTeT1+GwXdsnKL96+P5LXY9pf9ExWuMDulHsfD+gVEoCHcw//tN61gPoO/L/EH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Z1MUAAADbAAAADwAAAAAAAAAA&#10;AAAAAAChAgAAZHJzL2Rvd25yZXYueG1sUEsFBgAAAAAEAAQA+QAAAJMDAAAAAA==&#10;" strokecolor="black [3040]"/>
                <w10:anchorlock/>
              </v:group>
            </w:pict>
          </mc:Fallback>
        </mc:AlternateContent>
      </w:r>
    </w:p>
    <w:p w:rsidR="00311A53" w:rsidRPr="00D01739" w:rsidRDefault="00311A53" w:rsidP="00311A53">
      <w:pPr>
        <w:pStyle w:val="Caption"/>
        <w:jc w:val="center"/>
      </w:pPr>
      <w:r w:rsidRPr="00D01739">
        <w:t>Figure X.4.1-</w:t>
      </w:r>
      <w:r w:rsidRPr="00D01739">
        <w:fldChar w:fldCharType="begin"/>
      </w:r>
      <w:r w:rsidRPr="00D01739">
        <w:instrText xml:space="preserve"> SEQ Figure \* ARABIC </w:instrText>
      </w:r>
      <w:r w:rsidRPr="00D01739">
        <w:fldChar w:fldCharType="separate"/>
      </w:r>
      <w:r w:rsidRPr="00D01739">
        <w:rPr>
          <w:noProof/>
        </w:rPr>
        <w:t>3</w:t>
      </w:r>
      <w:r w:rsidRPr="00D01739">
        <w:fldChar w:fldCharType="end"/>
      </w:r>
      <w:r w:rsidRPr="00D01739">
        <w:t xml:space="preserve"> Translation with Output Context</w:t>
      </w:r>
    </w:p>
    <w:p w:rsidR="00311A53" w:rsidRPr="00D01739" w:rsidRDefault="00311A53" w:rsidP="003F4039">
      <w:pPr>
        <w:pStyle w:val="BodyText"/>
      </w:pPr>
    </w:p>
    <w:p w:rsidR="0053535D" w:rsidRPr="00D01739" w:rsidRDefault="0053535D" w:rsidP="003F4039">
      <w:pPr>
        <w:pStyle w:val="BodyText"/>
      </w:pPr>
      <w:r w:rsidRPr="00D01739">
        <w:t xml:space="preserve">When the codes being transformed identify not just concepts, but also specific physical measurements, the values associated with those codes may also need to be transformed.  For example, blood glucose could be reported in units of grams/liter (g/l) when using the source coding system and in units of milligrams per deciliter (mg/dl) in a target coding system.  The source units would be part of the input context, and the units used with the target code, and the scale factor </w:t>
      </w:r>
      <w:r w:rsidR="00311A53" w:rsidRPr="00D01739">
        <w:t xml:space="preserve">is simply another component of </w:t>
      </w:r>
      <w:r w:rsidRPr="00D01739">
        <w:t>the output context.</w:t>
      </w:r>
    </w:p>
    <w:p w:rsidR="00311A53" w:rsidRDefault="00311A53" w:rsidP="00311A53">
      <w:pPr>
        <w:pStyle w:val="BodyText"/>
        <w:keepNext/>
      </w:pPr>
      <w:r w:rsidRPr="00D01739">
        <w:rPr>
          <w:noProof/>
        </w:rPr>
        <w:lastRenderedPageBreak/>
        <mc:AlternateContent>
          <mc:Choice Requires="wpc">
            <w:drawing>
              <wp:inline distT="0" distB="0" distL="0" distR="0" wp14:anchorId="54D21005" wp14:editId="19BD7D24">
                <wp:extent cx="5486400" cy="1628774"/>
                <wp:effectExtent l="0" t="0" r="0"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Text Box 140"/>
                        <wps:cNvSpPr txBox="1"/>
                        <wps:spPr>
                          <a:xfrm>
                            <a:off x="4173220" y="1189880"/>
                            <a:ext cx="131318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7E07" w:rsidRDefault="00B67E07" w:rsidP="00311A53">
                              <w:pPr>
                                <w:pStyle w:val="NormalWeb"/>
                                <w:jc w:val="center"/>
                              </w:pPr>
                              <w:r>
                                <w:t>Output Context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4039870" y="75546"/>
                            <a:ext cx="1446530" cy="12561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7E07" w:rsidRDefault="00B67E07" w:rsidP="00311A53">
                              <w:pPr>
                                <w:jc w:val="center"/>
                              </w:pPr>
                              <w:r>
                                <w:t>Target Code</w:t>
                              </w:r>
                            </w:p>
                            <w:p w:rsidR="00B67E07" w:rsidRDefault="00B67E07" w:rsidP="00311A53">
                              <w:pPr>
                                <w:jc w:val="center"/>
                              </w:pPr>
                              <w:r>
                                <w:t xml:space="preserve"> + Unit</w:t>
                              </w:r>
                            </w:p>
                            <w:p w:rsidR="00B67E07" w:rsidRDefault="00B67E07" w:rsidP="00311A53">
                              <w:pPr>
                                <w:jc w:val="center"/>
                              </w:pPr>
                              <w:r>
                                <w:t>+ Scale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028824" y="418663"/>
                            <a:ext cx="1266825" cy="571500"/>
                          </a:xfrm>
                          <a:prstGeom prst="rect">
                            <a:avLst/>
                          </a:prstGeom>
                        </wps:spPr>
                        <wps:style>
                          <a:lnRef idx="2">
                            <a:schemeClr val="dk1"/>
                          </a:lnRef>
                          <a:fillRef idx="1">
                            <a:schemeClr val="lt1"/>
                          </a:fillRef>
                          <a:effectRef idx="0">
                            <a:schemeClr val="dk1"/>
                          </a:effectRef>
                          <a:fontRef idx="minor">
                            <a:schemeClr val="dk1"/>
                          </a:fontRef>
                        </wps:style>
                        <wps:txbx>
                          <w:txbxContent>
                            <w:p w:rsidR="00B67E07" w:rsidRDefault="00B67E07" w:rsidP="00311A53">
                              <w:pPr>
                                <w:jc w:val="center"/>
                              </w:pPr>
                              <w:r>
                                <w:t>Code</w:t>
                              </w:r>
                              <w:r>
                                <w:b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140"/>
                        <wps:cNvSpPr txBox="1"/>
                        <wps:spPr>
                          <a:xfrm>
                            <a:off x="313689" y="349259"/>
                            <a:ext cx="1065825" cy="7163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7E07" w:rsidRDefault="00B67E07" w:rsidP="00311A53">
                              <w:pPr>
                                <w:pStyle w:val="NormalWeb"/>
                                <w:jc w:val="center"/>
                              </w:pPr>
                              <w:r>
                                <w:t>Source Code</w:t>
                              </w:r>
                            </w:p>
                            <w:p w:rsidR="00B67E07" w:rsidRDefault="00B67E07" w:rsidP="00311A53">
                              <w:pPr>
                                <w:pStyle w:val="NormalWeb"/>
                                <w:jc w:val="center"/>
                              </w:pPr>
                              <w:r>
                                <w:t>+ Units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Straight Arrow Connector 37"/>
                        <wps:cNvCnPr>
                          <a:endCxn id="34" idx="1"/>
                        </wps:cNvCnPr>
                        <wps:spPr>
                          <a:xfrm>
                            <a:off x="1571625" y="704139"/>
                            <a:ext cx="457199" cy="2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a:stCxn id="34" idx="3"/>
                          <a:endCxn id="35" idx="1"/>
                        </wps:cNvCnPr>
                        <wps:spPr>
                          <a:xfrm flipV="1">
                            <a:off x="3295649" y="703598"/>
                            <a:ext cx="744221" cy="8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 name="Rectangle 39"/>
                        <wps:cNvSpPr/>
                        <wps:spPr>
                          <a:xfrm>
                            <a:off x="4173220" y="438150"/>
                            <a:ext cx="1217930" cy="588461"/>
                          </a:xfrm>
                          <a:prstGeom prst="rect">
                            <a:avLst/>
                          </a:prstGeom>
                          <a:noFill/>
                          <a:ln w="3175">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559389" y="657307"/>
                            <a:ext cx="819150" cy="276143"/>
                          </a:xfrm>
                          <a:prstGeom prst="rect">
                            <a:avLst/>
                          </a:prstGeom>
                          <a:noFill/>
                          <a:ln w="3175">
                            <a:prstDash val="dash"/>
                          </a:ln>
                        </wps:spPr>
                        <wps:style>
                          <a:lnRef idx="2">
                            <a:schemeClr val="dk1"/>
                          </a:lnRef>
                          <a:fillRef idx="1">
                            <a:schemeClr val="lt1"/>
                          </a:fillRef>
                          <a:effectRef idx="0">
                            <a:schemeClr val="dk1"/>
                          </a:effectRef>
                          <a:fontRef idx="minor">
                            <a:schemeClr val="dk1"/>
                          </a:fontRef>
                        </wps:style>
                        <wps:txbx>
                          <w:txbxContent>
                            <w:p w:rsidR="00B67E07" w:rsidRDefault="00B67E07" w:rsidP="00311A5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Text Box 140"/>
                        <wps:cNvSpPr txBox="1"/>
                        <wps:spPr>
                          <a:xfrm>
                            <a:off x="807039" y="1190328"/>
                            <a:ext cx="1065530" cy="437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7E07" w:rsidRDefault="00B67E07" w:rsidP="00311A53">
                              <w:pPr>
                                <w:pStyle w:val="NormalWeb"/>
                                <w:jc w:val="center"/>
                              </w:pPr>
                              <w:r>
                                <w:t>Input Context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Straight Connector 91"/>
                        <wps:cNvCnPr>
                          <a:endCxn id="89" idx="2"/>
                        </wps:cNvCnPr>
                        <wps:spPr>
                          <a:xfrm flipH="1" flipV="1">
                            <a:off x="968964" y="933450"/>
                            <a:ext cx="257176" cy="370670"/>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flipH="1" flipV="1">
                            <a:off x="4782185" y="1047045"/>
                            <a:ext cx="1" cy="25606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42" o:spid="_x0000_s1059" editas="canvas" style="width:6in;height:128.25pt;mso-position-horizontal-relative:char;mso-position-vertical-relative:line" coordsize="54864,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">
                <v:shape id="_x0000_s1060" type="#_x0000_t75" style="position:absolute;width:54864;height:16281;visibility:visible;mso-wrap-style:square">
                  <v:fill o:detectmouseclick="t"/>
                  <v:path o:connecttype="none"/>
                </v:shape>
                <v:shape id="Text Box 140" o:spid="_x0000_s1061" type="#_x0000_t202" style="position:absolute;left:41732;top:11898;width:13132;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oxcMA&#10;AADbAAAADwAAAGRycy9kb3ducmV2LnhtbERPy2rCQBTdF/yH4QpupE7qo5XUUUR84a6mtXR3ydwm&#10;oZk7ITMm8e+dhdDl4bwXq86UoqHaFZYVvIwiEMSp1QVnCj6T3fMchPPIGkvLpOBGDlbL3tMCY21b&#10;/qDm7DMRQtjFqCD3voqldGlOBt3IVsSB+7W1QR9gnUldYxvCTSnHUfQqDRYcGnKsaJNT+ne+GgU/&#10;w+z75Lr9VzuZTartoUneLjpRatDv1u8gPHX+X/xwH7WCaVgf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BoxcMAAADbAAAADwAAAAAAAAAAAAAAAACYAgAAZHJzL2Rv&#10;d25yZXYueG1sUEsFBgAAAAAEAAQA9QAAAIgDAAAAAA==&#10;" fillcolor="white [3201]" stroked="f" strokeweight=".5pt">
                  <v:textbox>
                    <w:txbxContent>
                      <w:p w:rsidR="00B67E07" w:rsidRDefault="00B67E07" w:rsidP="00311A53">
                        <w:pPr>
                          <w:pStyle w:val="NormalWeb"/>
                          <w:jc w:val="center"/>
                        </w:pPr>
                        <w:r>
                          <w:t>Output Context</w:t>
                        </w:r>
                      </w:p>
                    </w:txbxContent>
                  </v:textbox>
                </v:shape>
                <v:shape id="Text Box 35" o:spid="_x0000_s1062" type="#_x0000_t202" style="position:absolute;left:40398;top:755;width:14466;height:12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B67E07" w:rsidRDefault="00B67E07" w:rsidP="00311A53">
                        <w:pPr>
                          <w:jc w:val="center"/>
                        </w:pPr>
                        <w:r>
                          <w:t>Target Code</w:t>
                        </w:r>
                      </w:p>
                      <w:p w:rsidR="00B67E07" w:rsidRDefault="00B67E07" w:rsidP="00311A53">
                        <w:pPr>
                          <w:jc w:val="center"/>
                        </w:pPr>
                        <w:r>
                          <w:t xml:space="preserve"> + Unit</w:t>
                        </w:r>
                      </w:p>
                      <w:p w:rsidR="00B67E07" w:rsidRDefault="00B67E07" w:rsidP="00311A53">
                        <w:pPr>
                          <w:jc w:val="center"/>
                        </w:pPr>
                        <w:r>
                          <w:t>+ Scale Factor</w:t>
                        </w:r>
                      </w:p>
                    </w:txbxContent>
                  </v:textbox>
                </v:shape>
                <v:rect id="Rectangle 34" o:spid="_x0000_s1063" style="position:absolute;left:20288;top:4186;width:12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kHMQA&#10;AADbAAAADwAAAGRycy9kb3ducmV2LnhtbESPT2vCQBTE70K/w/IKvenGtgS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ZBzEAAAA2wAAAA8AAAAAAAAAAAAAAAAAmAIAAGRycy9k&#10;b3ducmV2LnhtbFBLBQYAAAAABAAEAPUAAACJAwAAAAA=&#10;" fillcolor="white [3201]" strokecolor="black [3200]" strokeweight="2pt">
                  <v:textbox>
                    <w:txbxContent>
                      <w:p w:rsidR="00B67E07" w:rsidRDefault="00B67E07" w:rsidP="00311A53">
                        <w:pPr>
                          <w:jc w:val="center"/>
                        </w:pPr>
                        <w:r>
                          <w:t>Code</w:t>
                        </w:r>
                        <w:r>
                          <w:br/>
                          <w:t>Translation</w:t>
                        </w:r>
                      </w:p>
                    </w:txbxContent>
                  </v:textbox>
                </v:rect>
                <v:shape id="Text Box 140" o:spid="_x0000_s1064" type="#_x0000_t202" style="position:absolute;left:3136;top:3492;width:10659;height:7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B67E07" w:rsidRDefault="00B67E07" w:rsidP="00311A53">
                        <w:pPr>
                          <w:pStyle w:val="NormalWeb"/>
                          <w:jc w:val="center"/>
                        </w:pPr>
                        <w:r>
                          <w:t>Source Code</w:t>
                        </w:r>
                      </w:p>
                      <w:p w:rsidR="00B67E07" w:rsidRDefault="00B67E07" w:rsidP="00311A53">
                        <w:pPr>
                          <w:pStyle w:val="NormalWeb"/>
                          <w:jc w:val="center"/>
                        </w:pPr>
                        <w:r>
                          <w:t>+ Units</w:t>
                        </w:r>
                      </w:p>
                    </w:txbxContent>
                  </v:textbox>
                </v:shape>
                <v:shape id="Straight Arrow Connector 37" o:spid="_x0000_s1065" type="#_x0000_t32" style="position:absolute;left:15716;top:7041;width:4572;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i0psMAAADbAAAADwAAAGRycy9kb3ducmV2LnhtbESPT4vCMBTE74LfITxhbzZ1B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otKbDAAAA2wAAAA8AAAAAAAAAAAAA&#10;AAAAoQIAAGRycy9kb3ducmV2LnhtbFBLBQYAAAAABAAEAPkAAACRAwAAAAA=&#10;" strokecolor="black [3040]">
                  <v:stroke endarrow="open"/>
                </v:shape>
                <v:shape id="Straight Arrow Connector 38" o:spid="_x0000_s1066" type="#_x0000_t32" style="position:absolute;left:32956;top:7035;width:7442;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uhMsMAAADbAAAADwAAAGRycy9kb3ducmV2LnhtbERPW2vCMBR+H/gfwhH2NlPtUKmmRTbG&#10;NjYQLwi+HZpjU2xOapNp9++XB2GPH999WfS2EVfqfO1YwXiUgCAuna65UrDfvT3NQfiArLFxTAp+&#10;yUORDx6WmGl34w1dt6ESMYR9hgpMCG0mpS8NWfQj1xJH7uQ6iyHCrpK6w1sMt42cJMlUWqw5Nhhs&#10;6cVQed7+WAWvn4fn2aW/rNP3o/kuKZ0dJ6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7oTLDAAAA2wAAAA8AAAAAAAAAAAAA&#10;AAAAoQIAAGRycy9kb3ducmV2LnhtbFBLBQYAAAAABAAEAPkAAACRAwAAAAA=&#10;" strokecolor="black [3040]">
                  <v:stroke endarrow="open"/>
                </v:shape>
                <v:rect id="Rectangle 39" o:spid="_x0000_s1067" style="position:absolute;left:41732;top:4381;width:12179;height:5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z18MA&#10;AADbAAAADwAAAGRycy9kb3ducmV2LnhtbESPzWrDMBCE74G+g9hCLqGWm0JxXcuhNARyaUKcPMBi&#10;rX+otTKS6jhvHxUKPQ4z8w1TbGYziImc7y0reE5SEMS11T23Ci7n3VMGwgdkjYNlUnAjD5vyYVFg&#10;ru2VTzRVoRURwj5HBV0IYy6lrzsy6BM7Ekevsc5giNK1Uju8RrgZ5DpNX6XBnuNChyN9dlR/Vz9G&#10;gRx8drDH42FqtvrWuq8VYkVKLR/nj3cQgebwH/5r77WClzf4/RJ/gC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rz18MAAADbAAAADwAAAAAAAAAAAAAAAACYAgAAZHJzL2Rv&#10;d25yZXYueG1sUEsFBgAAAAAEAAQA9QAAAIgDAAAAAA==&#10;" filled="f" strokecolor="black [3200]" strokeweight=".25pt">
                  <v:stroke dashstyle="dash"/>
                </v:rect>
                <v:rect id="Rectangle 89" o:spid="_x0000_s1068" style="position:absolute;left:5593;top:6573;width:8192;height:2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U6MMEA&#10;AADbAAAADwAAAGRycy9kb3ducmV2LnhtbESPQYvCMBSE74L/IbyFvYhN9SC1a5RFWfCiYvUHPJpn&#10;W7Z5KUm21n+/EQSPw8x8w6w2g2lFT843lhXMkhQEcWl1w5WC6+VnmoHwAVlja5kUPMjDZj0erTDX&#10;9s5n6otQiQhhn6OCOoQul9KXNRn0ie2Io3ezzmCI0lVSO7xHuGnlPE0X0mDDcaHGjrY1lb/Fn1Eg&#10;W58d7el07G87/ajcYYJYkFKfH8P3F4hAQ3iHX+29VpAt4fkl/g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1OjDBAAAA2wAAAA8AAAAAAAAAAAAAAAAAmAIAAGRycy9kb3du&#10;cmV2LnhtbFBLBQYAAAAABAAEAPUAAACGAwAAAAA=&#10;" filled="f" strokecolor="black [3200]" strokeweight=".25pt">
                  <v:stroke dashstyle="dash"/>
                  <v:textbox>
                    <w:txbxContent>
                      <w:p w:rsidR="00B67E07" w:rsidRDefault="00B67E07" w:rsidP="00311A53"/>
                    </w:txbxContent>
                  </v:textbox>
                </v:rect>
                <v:shape id="Text Box 140" o:spid="_x0000_s1069" type="#_x0000_t202" style="position:absolute;left:8070;top:11903;width:10655;height:4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EgsMA&#10;AADbAAAADwAAAGRycy9kb3ducmV2LnhtbERPy2rCQBTdF/yH4QpupE6qaGvqKCK+cFfTWrq7ZG6T&#10;0MydkBmT+PfOQujycN6LVWdK0VDtCssKXkYRCOLU6oIzBZ/J7vkNhPPIGkvLpOBGDlbL3tMCY21b&#10;/qDm7DMRQtjFqCD3voqldGlOBt3IVsSB+7W1QR9gnUldYxvCTSnHUTSTBgsODTlWtMkp/TtfjYKf&#10;YfZ9ct3+q51MJ9X20CSvF50oNeh363cQnjr/L364j1rBPKwP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BEgsMAAADbAAAADwAAAAAAAAAAAAAAAACYAgAAZHJzL2Rv&#10;d25yZXYueG1sUEsFBgAAAAAEAAQA9QAAAIgDAAAAAA==&#10;" fillcolor="white [3201]" stroked="f" strokeweight=".5pt">
                  <v:textbox>
                    <w:txbxContent>
                      <w:p w:rsidR="00B67E07" w:rsidRDefault="00B67E07" w:rsidP="00311A53">
                        <w:pPr>
                          <w:pStyle w:val="NormalWeb"/>
                          <w:jc w:val="center"/>
                        </w:pPr>
                        <w:r>
                          <w:t>Input Context</w:t>
                        </w:r>
                      </w:p>
                    </w:txbxContent>
                  </v:textbox>
                </v:shape>
                <v:line id="Straight Connector 91" o:spid="_x0000_s1070" style="position:absolute;flip:x y;visibility:visible;mso-wrap-style:square" from="9689,9334" to="12261,13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rYmcYAAADbAAAADwAAAGRycy9kb3ducmV2LnhtbESPT2vCQBTE70K/w/IKvRTd2INomo2U&#10;VqGe/NPm4O2RfU1Cs2/j7jbGb+8KBY/DzPyGyZaDaUVPzjeWFUwnCQji0uqGKwXfX+vxHIQPyBpb&#10;y6TgQh6W+cMow1TbM++pP4RKRAj7FBXUIXSplL6syaCf2I44ej/WGQxRukpqh+cIN618SZKZNNhw&#10;XKixo/eayt/Dn1HQzSs32552yar46I+bZypcYdZKPT0Ob68gAg3hHv5vf2oFiyncvsQfI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K2JnGAAAA2wAAAA8AAAAAAAAA&#10;AAAAAAAAoQIAAGRycy9kb3ducmV2LnhtbFBLBQYAAAAABAAEAPkAAACUAwAAAAA=&#10;" strokecolor="black [3040]"/>
                <v:line id="Straight Connector 92" o:spid="_x0000_s1071" style="position:absolute;flip:x y;visibility:visible;mso-wrap-style:square" from="47821,10470" to="47821,13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hG7sUAAADbAAAADwAAAGRycy9kb3ducmV2LnhtbESPQWvCQBSE7wX/w/KEXopu6kFsmo2I&#10;VqinWjUHb4/saxLMvk13tzH++65Q6HGYmW+YbDmYVvTkfGNZwfM0AUFcWt1wpeB03E4WIHxA1tha&#10;JgU38rDMRw8Zptpe+ZP6Q6hEhLBPUUEdQpdK6cuaDPqp7Yij92WdwRClq6R2eI1w08pZksylwYbj&#10;Qo0drWsqL4cfo6BbVG7+8b1P3opNf949UeEKs1XqcTysXkEEGsJ/+K/9rhW8zOD+Jf4A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hG7sUAAADbAAAADwAAAAAAAAAA&#10;AAAAAAChAgAAZHJzL2Rvd25yZXYueG1sUEsFBgAAAAAEAAQA+QAAAJMDAAAAAA==&#10;" strokecolor="black [3040]"/>
                <w10:anchorlock/>
              </v:group>
            </w:pict>
          </mc:Fallback>
        </mc:AlternateContent>
      </w:r>
    </w:p>
    <w:p w:rsidR="00DA3FC0" w:rsidRPr="00D01739" w:rsidRDefault="00DA3FC0" w:rsidP="00311A53">
      <w:pPr>
        <w:pStyle w:val="BodyText"/>
        <w:keepNext/>
      </w:pPr>
    </w:p>
    <w:p w:rsidR="00311A53" w:rsidRPr="00D01739" w:rsidRDefault="00311A53" w:rsidP="00311A53">
      <w:pPr>
        <w:pStyle w:val="Caption"/>
        <w:jc w:val="center"/>
      </w:pPr>
      <w:r w:rsidRPr="00D01739">
        <w:t>Figure X.4.1-</w:t>
      </w:r>
      <w:r w:rsidRPr="00D01739">
        <w:fldChar w:fldCharType="begin"/>
      </w:r>
      <w:r w:rsidRPr="00D01739">
        <w:instrText xml:space="preserve"> SEQ Figure \* ARABIC </w:instrText>
      </w:r>
      <w:r w:rsidRPr="00D01739">
        <w:fldChar w:fldCharType="separate"/>
      </w:r>
      <w:r w:rsidRPr="00D01739">
        <w:rPr>
          <w:noProof/>
        </w:rPr>
        <w:t>3</w:t>
      </w:r>
      <w:r w:rsidRPr="00D01739">
        <w:fldChar w:fldCharType="end"/>
      </w:r>
      <w:r w:rsidRPr="00D01739">
        <w:t xml:space="preserve"> Translation with Input and Output Context and Scale Factor</w:t>
      </w:r>
    </w:p>
    <w:p w:rsidR="00311A53" w:rsidRPr="00D01739" w:rsidRDefault="00311A53" w:rsidP="003F4039">
      <w:pPr>
        <w:pStyle w:val="BodyText"/>
      </w:pPr>
    </w:p>
    <w:p w:rsidR="00130B33" w:rsidRPr="00D01739" w:rsidRDefault="00130B33" w:rsidP="003F4039">
      <w:pPr>
        <w:pStyle w:val="BodyText"/>
      </w:pPr>
      <w:r w:rsidRPr="00D01739">
        <w:t xml:space="preserve">Crosswalks represent clinical knowledge that </w:t>
      </w:r>
      <w:r w:rsidR="00311A53" w:rsidRPr="00D01739">
        <w:t xml:space="preserve">may be </w:t>
      </w:r>
      <w:r w:rsidRPr="00D01739">
        <w:t>complex to implement but which changes infrequently.</w:t>
      </w:r>
      <w:r w:rsidR="007326E5" w:rsidRPr="00D01739">
        <w:t xml:space="preserve">  Systems which must perform translation between coding systems can be configured to cache translations, refreshing translations periodically.</w:t>
      </w:r>
    </w:p>
    <w:p w:rsidR="007326E5" w:rsidRPr="00D01739" w:rsidRDefault="007326E5" w:rsidP="003F4039">
      <w:pPr>
        <w:pStyle w:val="BodyText"/>
      </w:pPr>
      <w:r w:rsidRPr="00D01739">
        <w:t xml:space="preserve">In some cases, the translation can be performed locally just by inspecting a table mapping codes and contexts associated in a source coding system to codes and output contexts in the target coding system.  This may be useful in cases where a few codes need to be translated periodically, but where codes are translated frequently.  In other cases, implementations may not expose the crosswalk in a format that is suitable for download, or the data used to support the implementation may be proprietary.  Thus, the CMAP profile supports access to individual translations (which could be cached and refreshed according to policy), and provides an optional transaction </w:t>
      </w:r>
      <w:r w:rsidR="00D01739" w:rsidRPr="00D01739">
        <w:t>enabling all translations to be accessed in a tabular format.</w:t>
      </w:r>
    </w:p>
    <w:p w:rsidR="006C544C" w:rsidRPr="00D01739" w:rsidRDefault="006C544C" w:rsidP="006C544C">
      <w:pPr>
        <w:pStyle w:val="Heading3"/>
        <w:keepNext w:val="0"/>
        <w:numPr>
          <w:ilvl w:val="0"/>
          <w:numId w:val="0"/>
        </w:numPr>
        <w:rPr>
          <w:bCs/>
          <w:noProof w:val="0"/>
        </w:rPr>
      </w:pPr>
      <w:bookmarkStart w:id="47" w:name="_Toc413591305"/>
      <w:r w:rsidRPr="00D01739">
        <w:rPr>
          <w:bCs/>
          <w:noProof w:val="0"/>
        </w:rPr>
        <w:t>X.4.2 Use Cases</w:t>
      </w:r>
      <w:bookmarkEnd w:id="47"/>
    </w:p>
    <w:p w:rsidR="00FD6B22" w:rsidRPr="00D01739" w:rsidRDefault="007773C8" w:rsidP="00126A38">
      <w:pPr>
        <w:pStyle w:val="Heading4"/>
        <w:numPr>
          <w:ilvl w:val="0"/>
          <w:numId w:val="0"/>
        </w:numPr>
        <w:ind w:left="864" w:hanging="864"/>
        <w:rPr>
          <w:noProof w:val="0"/>
        </w:rPr>
      </w:pPr>
      <w:bookmarkStart w:id="48" w:name="_Toc413591306"/>
      <w:r w:rsidRPr="00D01739">
        <w:rPr>
          <w:noProof w:val="0"/>
        </w:rPr>
        <w:t>X.</w:t>
      </w:r>
      <w:r w:rsidR="00AF472E" w:rsidRPr="00D01739">
        <w:rPr>
          <w:noProof w:val="0"/>
        </w:rPr>
        <w:t>4</w:t>
      </w:r>
      <w:r w:rsidRPr="00D01739">
        <w:rPr>
          <w:noProof w:val="0"/>
        </w:rPr>
        <w:t>.2</w:t>
      </w:r>
      <w:r w:rsidR="00126A38" w:rsidRPr="00D01739">
        <w:rPr>
          <w:noProof w:val="0"/>
        </w:rPr>
        <w:t>.1</w:t>
      </w:r>
      <w:r w:rsidRPr="00D01739">
        <w:rPr>
          <w:noProof w:val="0"/>
        </w:rPr>
        <w:t xml:space="preserve"> Use</w:t>
      </w:r>
      <w:r w:rsidR="00FD6B22" w:rsidRPr="00D01739">
        <w:rPr>
          <w:noProof w:val="0"/>
        </w:rPr>
        <w:t xml:space="preserve"> Case</w:t>
      </w:r>
      <w:r w:rsidR="002869E8" w:rsidRPr="00D01739">
        <w:rPr>
          <w:noProof w:val="0"/>
        </w:rPr>
        <w:t xml:space="preserve"> #1: </w:t>
      </w:r>
      <w:r w:rsidR="00263EBA" w:rsidRPr="00D01739">
        <w:rPr>
          <w:noProof w:val="0"/>
        </w:rPr>
        <w:t xml:space="preserve">Medical </w:t>
      </w:r>
      <w:r w:rsidR="005C2C2A" w:rsidRPr="00D01739">
        <w:rPr>
          <w:noProof w:val="0"/>
        </w:rPr>
        <w:t>Vital Sign</w:t>
      </w:r>
      <w:r w:rsidR="00430715" w:rsidRPr="00D01739">
        <w:rPr>
          <w:noProof w:val="0"/>
        </w:rPr>
        <w:t xml:space="preserve"> Observation</w:t>
      </w:r>
      <w:r w:rsidR="00263EBA" w:rsidRPr="00D01739">
        <w:rPr>
          <w:noProof w:val="0"/>
        </w:rPr>
        <w:t xml:space="preserve"> Monitoring</w:t>
      </w:r>
      <w:r w:rsidR="00430715" w:rsidRPr="00D01739">
        <w:rPr>
          <w:noProof w:val="0"/>
        </w:rPr>
        <w:t xml:space="preserve"> Discrete Data</w:t>
      </w:r>
      <w:r w:rsidR="00B21778" w:rsidRPr="00D01739">
        <w:rPr>
          <w:noProof w:val="0"/>
        </w:rPr>
        <w:t xml:space="preserve"> Retrospective </w:t>
      </w:r>
      <w:r w:rsidR="00430715" w:rsidRPr="00D01739">
        <w:rPr>
          <w:noProof w:val="0"/>
        </w:rPr>
        <w:t>Utilization</w:t>
      </w:r>
      <w:bookmarkEnd w:id="48"/>
    </w:p>
    <w:p w:rsidR="007111FF" w:rsidRPr="00D01739" w:rsidRDefault="00280CF0" w:rsidP="00597DB2">
      <w:pPr>
        <w:pStyle w:val="AuthorInstructions"/>
        <w:rPr>
          <w:i w:val="0"/>
        </w:rPr>
      </w:pPr>
      <w:r w:rsidRPr="00D01739">
        <w:rPr>
          <w:i w:val="0"/>
        </w:rPr>
        <w:t>This use case addresses the r</w:t>
      </w:r>
      <w:r w:rsidR="00263EBA" w:rsidRPr="00D01739">
        <w:rPr>
          <w:i w:val="0"/>
        </w:rPr>
        <w:t xml:space="preserve">ecording of medical vital signs monitoring from an IHE PCD compliant device using IEEE 11073 </w:t>
      </w:r>
      <w:proofErr w:type="gramStart"/>
      <w:r w:rsidR="00263EBA" w:rsidRPr="00D01739">
        <w:rPr>
          <w:i w:val="0"/>
        </w:rPr>
        <w:t>nomenclature</w:t>
      </w:r>
      <w:proofErr w:type="gramEnd"/>
      <w:r w:rsidR="00263EBA" w:rsidRPr="00D01739">
        <w:rPr>
          <w:i w:val="0"/>
        </w:rPr>
        <w:t xml:space="preserve"> to a patient medical monitor application using LOINC clinical nomenclature in predetermined intervals</w:t>
      </w:r>
      <w:r w:rsidRPr="00D01739">
        <w:rPr>
          <w:i w:val="0"/>
        </w:rPr>
        <w:t>.</w:t>
      </w:r>
    </w:p>
    <w:p w:rsidR="007111FF" w:rsidRPr="00D01739" w:rsidRDefault="007111FF" w:rsidP="007111FF">
      <w:pPr>
        <w:pStyle w:val="NormalWeb"/>
        <w:spacing w:before="86"/>
      </w:pPr>
      <w:r w:rsidRPr="00D01739">
        <w:rPr>
          <w:kern w:val="24"/>
        </w:rPr>
        <w:t xml:space="preserve">Using 2015 medical device technology a clinician or provider can view patient data generated by patient care devices in an inpatient setting or outpatient encounter room, but when that same person accesses his or her EHR application that data is not available. Getting semantically correct clinical data from patient care devices into clinical applications is generally not achieved today for a couple of reasons: </w:t>
      </w:r>
    </w:p>
    <w:p w:rsidR="007111FF" w:rsidRPr="00D01739" w:rsidRDefault="007111FF" w:rsidP="007111FF">
      <w:pPr>
        <w:pStyle w:val="ListParagraph"/>
        <w:numPr>
          <w:ilvl w:val="0"/>
          <w:numId w:val="24"/>
        </w:numPr>
        <w:spacing w:before="0"/>
        <w:contextualSpacing/>
        <w:rPr>
          <w:szCs w:val="24"/>
        </w:rPr>
      </w:pPr>
      <w:r w:rsidRPr="00D01739">
        <w:rPr>
          <w:kern w:val="24"/>
          <w:szCs w:val="24"/>
        </w:rPr>
        <w:t>The applicable nomenclature from medical devices, IEEE 11073 10101, is not one of the clinically approved nomenclatures in most if not all countries, reducing the incentive to use IEEE 11073 data in clinical applications. The update under review, IEEE 11073 10101a, is also not one of the approved clinical nomenclatures as well.</w:t>
      </w:r>
    </w:p>
    <w:p w:rsidR="007111FF" w:rsidRPr="00D01739" w:rsidRDefault="007111FF" w:rsidP="007111FF">
      <w:pPr>
        <w:pStyle w:val="ListParagraph"/>
        <w:numPr>
          <w:ilvl w:val="0"/>
          <w:numId w:val="24"/>
        </w:numPr>
        <w:spacing w:before="0"/>
        <w:contextualSpacing/>
        <w:rPr>
          <w:szCs w:val="24"/>
        </w:rPr>
      </w:pPr>
      <w:r w:rsidRPr="00D01739">
        <w:rPr>
          <w:kern w:val="24"/>
          <w:szCs w:val="24"/>
        </w:rPr>
        <w:lastRenderedPageBreak/>
        <w:t>There are no commonly accepted mappings of IEEE 11073 10101 to clinical nomenclatures (LOINC and SNOMED primarily) for clinical measures although there are vendors who have done so as proprietary interfaces. The result is that there is no reliable way to combine this data given the lack of generally accepted mappings.</w:t>
      </w:r>
    </w:p>
    <w:p w:rsidR="007111FF" w:rsidRPr="00D01739" w:rsidRDefault="007111FF" w:rsidP="007111FF">
      <w:pPr>
        <w:pStyle w:val="NormalWeb"/>
      </w:pPr>
      <w:r w:rsidRPr="00D01739">
        <w:rPr>
          <w:kern w:val="24"/>
        </w:rPr>
        <w:t xml:space="preserve">As a result much of this numeric data generated from medical applications is either not reentered into clinical systems or reentered at significant risk of error. The clinical impact is that medical device generated clinical data is generally not available in clinical or research applications. </w:t>
      </w:r>
    </w:p>
    <w:p w:rsidR="007111FF" w:rsidRPr="00D01739" w:rsidRDefault="007111FF" w:rsidP="007111FF">
      <w:pPr>
        <w:pStyle w:val="AuthorInstructions"/>
        <w:rPr>
          <w:i w:val="0"/>
        </w:rPr>
      </w:pPr>
      <w:r w:rsidRPr="00D01739">
        <w:rPr>
          <w:i w:val="0"/>
        </w:rPr>
        <w:t xml:space="preserve">In the short term the missing link is a mapping service that can be accessed in a straightforward manner by clinical applications to transform IEEE clinical observations to LOINC nomenclature. The ground work mapping has been accomplished by Clem McDonald, MD and </w:t>
      </w:r>
      <w:proofErr w:type="spellStart"/>
      <w:r w:rsidRPr="00D01739">
        <w:rPr>
          <w:i w:val="0"/>
        </w:rPr>
        <w:t>Swapna</w:t>
      </w:r>
      <w:proofErr w:type="spellEnd"/>
      <w:r w:rsidRPr="00D01739">
        <w:rPr>
          <w:i w:val="0"/>
        </w:rPr>
        <w:t xml:space="preserve"> </w:t>
      </w:r>
      <w:proofErr w:type="spellStart"/>
      <w:r w:rsidRPr="00D01739">
        <w:rPr>
          <w:i w:val="0"/>
        </w:rPr>
        <w:t>Abhyankar</w:t>
      </w:r>
      <w:proofErr w:type="spellEnd"/>
      <w:r w:rsidRPr="00D01739">
        <w:rPr>
          <w:i w:val="0"/>
        </w:rPr>
        <w:t xml:space="preserve"> MD under auspices of the US National Library of Medicine (NLM) in part as requested by the US Veterans Health Administration (VHA). By late 2015 these mappings should have received appropriate </w:t>
      </w:r>
      <w:proofErr w:type="spellStart"/>
      <w:r w:rsidRPr="00D01739">
        <w:rPr>
          <w:i w:val="0"/>
        </w:rPr>
        <w:t>vettings</w:t>
      </w:r>
      <w:proofErr w:type="spellEnd"/>
      <w:r w:rsidRPr="00D01739">
        <w:rPr>
          <w:i w:val="0"/>
        </w:rPr>
        <w:t xml:space="preserve"> to be accepted as standard. </w:t>
      </w:r>
    </w:p>
    <w:p w:rsidR="007111FF" w:rsidRPr="00D01739" w:rsidRDefault="007111FF" w:rsidP="007111FF">
      <w:pPr>
        <w:pStyle w:val="AuthorInstructions"/>
        <w:rPr>
          <w:i w:val="0"/>
        </w:rPr>
      </w:pPr>
      <w:r w:rsidRPr="00D01739">
        <w:rPr>
          <w:i w:val="0"/>
        </w:rPr>
        <w:t xml:space="preserve">Benefits that can be derived from applications utilizing these mappings include: </w:t>
      </w:r>
    </w:p>
    <w:p w:rsidR="007111FF" w:rsidRPr="00D01739" w:rsidRDefault="007111FF" w:rsidP="007111FF">
      <w:pPr>
        <w:numPr>
          <w:ilvl w:val="0"/>
          <w:numId w:val="25"/>
        </w:numPr>
        <w:spacing w:before="86"/>
        <w:ind w:left="1267"/>
        <w:contextualSpacing/>
        <w:rPr>
          <w:szCs w:val="24"/>
        </w:rPr>
      </w:pPr>
      <w:r w:rsidRPr="00D01739">
        <w:rPr>
          <w:b/>
          <w:bCs/>
          <w:kern w:val="24"/>
          <w:szCs w:val="24"/>
        </w:rPr>
        <w:t>Improved data collection and patient safety</w:t>
      </w:r>
      <w:r w:rsidRPr="00D01739">
        <w:rPr>
          <w:kern w:val="24"/>
          <w:szCs w:val="24"/>
        </w:rPr>
        <w:t xml:space="preserve">: Much of the clinical data would no longer need to be reentered from the device to the clinical application, effectively eliminating risks of neglecting to implement the data or making transcription errors.    </w:t>
      </w:r>
    </w:p>
    <w:p w:rsidR="007111FF" w:rsidRPr="00D01739" w:rsidRDefault="007111FF" w:rsidP="007111FF">
      <w:pPr>
        <w:numPr>
          <w:ilvl w:val="0"/>
          <w:numId w:val="25"/>
        </w:numPr>
        <w:spacing w:before="86"/>
        <w:ind w:left="1267"/>
        <w:contextualSpacing/>
        <w:rPr>
          <w:szCs w:val="24"/>
        </w:rPr>
      </w:pPr>
      <w:r w:rsidRPr="00D01739">
        <w:rPr>
          <w:b/>
          <w:bCs/>
          <w:kern w:val="24"/>
          <w:szCs w:val="24"/>
        </w:rPr>
        <w:t>Improved patient care</w:t>
      </w:r>
      <w:r w:rsidRPr="00D01739">
        <w:rPr>
          <w:kern w:val="24"/>
          <w:szCs w:val="24"/>
        </w:rPr>
        <w:t>: Additional medical device observation data would be available to clinicians. Increased observation data would be included in the patient’s chart as well as in near real time for the clinical application for clinical decision support.</w:t>
      </w:r>
    </w:p>
    <w:p w:rsidR="007111FF" w:rsidRPr="00813C10" w:rsidRDefault="007111FF" w:rsidP="00813C10">
      <w:pPr>
        <w:spacing w:before="86"/>
        <w:rPr>
          <w:szCs w:val="24"/>
        </w:rPr>
      </w:pPr>
      <w:r w:rsidRPr="00D01739">
        <w:rPr>
          <w:kern w:val="24"/>
          <w:szCs w:val="24"/>
        </w:rPr>
        <w:t xml:space="preserve">In the short term, the benefits would apply to a high volume of work including any inpatient or outpatient scenario involving devices providing vital sign observations. This would only increase more clinical observations are added beyond vital signs. </w:t>
      </w:r>
    </w:p>
    <w:p w:rsidR="00CF283F" w:rsidRPr="00D01739" w:rsidRDefault="007773C8" w:rsidP="00126A38">
      <w:pPr>
        <w:pStyle w:val="Heading5"/>
        <w:numPr>
          <w:ilvl w:val="0"/>
          <w:numId w:val="0"/>
        </w:numPr>
        <w:rPr>
          <w:noProof w:val="0"/>
        </w:rPr>
      </w:pPr>
      <w:bookmarkStart w:id="49" w:name="_Toc413591307"/>
      <w:r w:rsidRPr="00D01739">
        <w:rPr>
          <w:noProof w:val="0"/>
        </w:rPr>
        <w:t>X.</w:t>
      </w:r>
      <w:r w:rsidR="00AF472E" w:rsidRPr="00D01739">
        <w:rPr>
          <w:noProof w:val="0"/>
        </w:rPr>
        <w:t>4</w:t>
      </w:r>
      <w:r w:rsidRPr="00D01739">
        <w:rPr>
          <w:noProof w:val="0"/>
        </w:rPr>
        <w:t>.2.1</w:t>
      </w:r>
      <w:r w:rsidR="00126A38" w:rsidRPr="00D01739">
        <w:rPr>
          <w:noProof w:val="0"/>
        </w:rPr>
        <w:t>.1</w:t>
      </w:r>
      <w:r w:rsidRPr="00D01739">
        <w:rPr>
          <w:noProof w:val="0"/>
        </w:rPr>
        <w:t xml:space="preserve"> </w:t>
      </w:r>
      <w:r w:rsidR="00430715" w:rsidRPr="00D01739">
        <w:rPr>
          <w:noProof w:val="0"/>
        </w:rPr>
        <w:t xml:space="preserve">Medical Vital Sign Observation Monitoring Discrete Data Retrospective Utilization </w:t>
      </w:r>
      <w:r w:rsidR="005F21E7" w:rsidRPr="00D01739">
        <w:rPr>
          <w:noProof w:val="0"/>
        </w:rPr>
        <w:t>Use Case</w:t>
      </w:r>
      <w:r w:rsidR="002869E8" w:rsidRPr="00D01739">
        <w:rPr>
          <w:noProof w:val="0"/>
        </w:rPr>
        <w:t xml:space="preserve"> Description</w:t>
      </w:r>
      <w:bookmarkEnd w:id="49"/>
    </w:p>
    <w:p w:rsidR="00280CF0" w:rsidRPr="00D01739" w:rsidRDefault="00280CF0" w:rsidP="00280CF0">
      <w:pPr>
        <w:spacing w:before="77"/>
        <w:rPr>
          <w:szCs w:val="24"/>
        </w:rPr>
      </w:pPr>
      <w:r w:rsidRPr="00D01739">
        <w:rPr>
          <w:kern w:val="24"/>
          <w:szCs w:val="24"/>
        </w:rPr>
        <w:t xml:space="preserve">This use case involves the monitoring of vital signs in an inpatient setting (ICU, Step Down, Observation, General / Surgical) or outpatient encounter. Vital signs are generally available at the point of care visually from monitoring displays. What is not available and is addressed by this use case is the ability to </w:t>
      </w:r>
      <w:r w:rsidR="00B21778" w:rsidRPr="00D01739">
        <w:rPr>
          <w:kern w:val="24"/>
          <w:szCs w:val="24"/>
        </w:rPr>
        <w:t xml:space="preserve">view and analyze vital signs in time sequence retrospectively for patient care or study purposes. </w:t>
      </w:r>
      <w:r w:rsidRPr="00D01739">
        <w:rPr>
          <w:kern w:val="24"/>
          <w:szCs w:val="24"/>
        </w:rPr>
        <w:t xml:space="preserve"> </w:t>
      </w:r>
    </w:p>
    <w:p w:rsidR="00280CF0" w:rsidRPr="00D01739" w:rsidRDefault="00280CF0" w:rsidP="00280CF0">
      <w:pPr>
        <w:spacing w:before="77"/>
        <w:rPr>
          <w:szCs w:val="24"/>
        </w:rPr>
      </w:pPr>
      <w:r w:rsidRPr="00D01739">
        <w:rPr>
          <w:kern w:val="24"/>
          <w:szCs w:val="24"/>
        </w:rPr>
        <w:t xml:space="preserve">The patient is </w:t>
      </w:r>
      <w:r w:rsidR="00B21778" w:rsidRPr="00D01739">
        <w:rPr>
          <w:kern w:val="24"/>
          <w:szCs w:val="24"/>
        </w:rPr>
        <w:t xml:space="preserve">either </w:t>
      </w:r>
      <w:r w:rsidRPr="00D01739">
        <w:rPr>
          <w:kern w:val="24"/>
          <w:szCs w:val="24"/>
        </w:rPr>
        <w:t>transported to a</w:t>
      </w:r>
      <w:r w:rsidR="00B21778" w:rsidRPr="00D01739">
        <w:rPr>
          <w:kern w:val="24"/>
          <w:szCs w:val="24"/>
        </w:rPr>
        <w:t>n inpatient room or outpatient exam room, or the patient walks the appropriate setting. The patient is</w:t>
      </w:r>
      <w:r w:rsidRPr="00D01739">
        <w:rPr>
          <w:kern w:val="24"/>
          <w:szCs w:val="24"/>
        </w:rPr>
        <w:t xml:space="preserve"> attached to a monitor or monitors to collect </w:t>
      </w:r>
      <w:r w:rsidR="00430715" w:rsidRPr="00D01739">
        <w:rPr>
          <w:kern w:val="24"/>
          <w:szCs w:val="24"/>
        </w:rPr>
        <w:t>core</w:t>
      </w:r>
      <w:r w:rsidRPr="00D01739">
        <w:rPr>
          <w:kern w:val="24"/>
          <w:szCs w:val="24"/>
        </w:rPr>
        <w:t xml:space="preserve"> vital signs </w:t>
      </w:r>
      <w:r w:rsidR="00B21778" w:rsidRPr="00D01739">
        <w:rPr>
          <w:kern w:val="24"/>
          <w:szCs w:val="24"/>
        </w:rPr>
        <w:t>observations which may vary by setting; a sample minimal set</w:t>
      </w:r>
      <w:r w:rsidRPr="00D01739">
        <w:rPr>
          <w:kern w:val="24"/>
          <w:szCs w:val="24"/>
        </w:rPr>
        <w:t xml:space="preserve"> </w:t>
      </w:r>
      <w:r w:rsidR="00B21778" w:rsidRPr="00D01739">
        <w:rPr>
          <w:kern w:val="24"/>
          <w:szCs w:val="24"/>
        </w:rPr>
        <w:t xml:space="preserve">taken from </w:t>
      </w:r>
      <w:r w:rsidRPr="00D01739">
        <w:rPr>
          <w:kern w:val="24"/>
          <w:szCs w:val="24"/>
        </w:rPr>
        <w:t xml:space="preserve">US Meaningful Use </w:t>
      </w:r>
      <w:r w:rsidR="00B21778" w:rsidRPr="00D01739">
        <w:rPr>
          <w:kern w:val="24"/>
          <w:szCs w:val="24"/>
        </w:rPr>
        <w:t>consists of the following</w:t>
      </w:r>
      <w:r w:rsidRPr="00D01739">
        <w:rPr>
          <w:kern w:val="24"/>
          <w:szCs w:val="24"/>
        </w:rPr>
        <w:t xml:space="preserve">: </w:t>
      </w:r>
    </w:p>
    <w:p w:rsidR="004C569B" w:rsidRPr="00D01739" w:rsidRDefault="004C569B" w:rsidP="00280CF0">
      <w:pPr>
        <w:spacing w:before="48"/>
        <w:rPr>
          <w:kern w:val="24"/>
          <w:szCs w:val="24"/>
        </w:rPr>
      </w:pPr>
    </w:p>
    <w:p w:rsidR="00280CF0" w:rsidRPr="00D01739" w:rsidRDefault="00280CF0" w:rsidP="004B4754">
      <w:pPr>
        <w:numPr>
          <w:ilvl w:val="0"/>
          <w:numId w:val="22"/>
        </w:numPr>
        <w:spacing w:before="53"/>
        <w:ind w:left="1267"/>
        <w:contextualSpacing/>
        <w:rPr>
          <w:szCs w:val="24"/>
        </w:rPr>
      </w:pPr>
      <w:r w:rsidRPr="00D01739">
        <w:rPr>
          <w:kern w:val="24"/>
          <w:szCs w:val="24"/>
        </w:rPr>
        <w:t>Body Temperature</w:t>
      </w:r>
    </w:p>
    <w:p w:rsidR="00280CF0" w:rsidRPr="00D01739" w:rsidRDefault="00280CF0" w:rsidP="004B4754">
      <w:pPr>
        <w:numPr>
          <w:ilvl w:val="0"/>
          <w:numId w:val="22"/>
        </w:numPr>
        <w:spacing w:before="53"/>
        <w:ind w:left="1267"/>
        <w:contextualSpacing/>
        <w:rPr>
          <w:szCs w:val="24"/>
        </w:rPr>
      </w:pPr>
      <w:r w:rsidRPr="00D01739">
        <w:rPr>
          <w:kern w:val="24"/>
          <w:szCs w:val="24"/>
        </w:rPr>
        <w:t>BP Diastolic</w:t>
      </w:r>
    </w:p>
    <w:p w:rsidR="00280CF0" w:rsidRPr="00D01739" w:rsidRDefault="00280CF0" w:rsidP="004B4754">
      <w:pPr>
        <w:numPr>
          <w:ilvl w:val="0"/>
          <w:numId w:val="22"/>
        </w:numPr>
        <w:spacing w:before="53"/>
        <w:ind w:left="1267"/>
        <w:contextualSpacing/>
        <w:rPr>
          <w:szCs w:val="24"/>
        </w:rPr>
      </w:pPr>
      <w:r w:rsidRPr="00D01739">
        <w:rPr>
          <w:kern w:val="24"/>
          <w:szCs w:val="24"/>
        </w:rPr>
        <w:t>BP Systolic</w:t>
      </w:r>
    </w:p>
    <w:p w:rsidR="00280CF0" w:rsidRPr="00D01739" w:rsidRDefault="00280CF0" w:rsidP="004B4754">
      <w:pPr>
        <w:numPr>
          <w:ilvl w:val="0"/>
          <w:numId w:val="22"/>
        </w:numPr>
        <w:spacing w:before="53"/>
        <w:ind w:left="1267"/>
        <w:contextualSpacing/>
        <w:rPr>
          <w:szCs w:val="24"/>
        </w:rPr>
      </w:pPr>
      <w:r w:rsidRPr="00D01739">
        <w:rPr>
          <w:kern w:val="24"/>
          <w:szCs w:val="24"/>
        </w:rPr>
        <w:t>Head Circumference (manual entry)</w:t>
      </w:r>
    </w:p>
    <w:p w:rsidR="00280CF0" w:rsidRPr="00D01739" w:rsidRDefault="00280CF0" w:rsidP="004B4754">
      <w:pPr>
        <w:numPr>
          <w:ilvl w:val="0"/>
          <w:numId w:val="22"/>
        </w:numPr>
        <w:spacing w:before="53"/>
        <w:ind w:left="1267"/>
        <w:contextualSpacing/>
        <w:rPr>
          <w:szCs w:val="24"/>
        </w:rPr>
      </w:pPr>
      <w:r w:rsidRPr="00D01739">
        <w:rPr>
          <w:kern w:val="24"/>
          <w:szCs w:val="24"/>
        </w:rPr>
        <w:lastRenderedPageBreak/>
        <w:t>Heart Rate</w:t>
      </w:r>
    </w:p>
    <w:p w:rsidR="00280CF0" w:rsidRPr="00D01739" w:rsidRDefault="00280CF0" w:rsidP="004B4754">
      <w:pPr>
        <w:numPr>
          <w:ilvl w:val="0"/>
          <w:numId w:val="22"/>
        </w:numPr>
        <w:spacing w:before="53"/>
        <w:ind w:left="1267"/>
        <w:contextualSpacing/>
        <w:rPr>
          <w:szCs w:val="24"/>
        </w:rPr>
      </w:pPr>
      <w:r w:rsidRPr="00D01739">
        <w:rPr>
          <w:kern w:val="24"/>
          <w:szCs w:val="24"/>
        </w:rPr>
        <w:t>Height (manual entry)</w:t>
      </w:r>
    </w:p>
    <w:p w:rsidR="00280CF0" w:rsidRPr="00D01739" w:rsidRDefault="00280CF0" w:rsidP="004B4754">
      <w:pPr>
        <w:numPr>
          <w:ilvl w:val="0"/>
          <w:numId w:val="22"/>
        </w:numPr>
        <w:spacing w:before="53"/>
        <w:ind w:left="1267"/>
        <w:contextualSpacing/>
        <w:rPr>
          <w:szCs w:val="24"/>
        </w:rPr>
      </w:pPr>
      <w:r w:rsidRPr="00D01739">
        <w:rPr>
          <w:kern w:val="24"/>
          <w:szCs w:val="24"/>
        </w:rPr>
        <w:t>Height (Lying)</w:t>
      </w:r>
    </w:p>
    <w:p w:rsidR="00280CF0" w:rsidRPr="00D01739" w:rsidRDefault="00280CF0" w:rsidP="004B4754">
      <w:pPr>
        <w:numPr>
          <w:ilvl w:val="0"/>
          <w:numId w:val="22"/>
        </w:numPr>
        <w:spacing w:before="53"/>
        <w:ind w:left="1267"/>
        <w:contextualSpacing/>
        <w:rPr>
          <w:szCs w:val="24"/>
        </w:rPr>
      </w:pPr>
      <w:r w:rsidRPr="00D01739">
        <w:rPr>
          <w:kern w:val="24"/>
          <w:szCs w:val="24"/>
        </w:rPr>
        <w:t xml:space="preserve">O2 % </w:t>
      </w:r>
      <w:proofErr w:type="spellStart"/>
      <w:r w:rsidRPr="00D01739">
        <w:rPr>
          <w:kern w:val="24"/>
          <w:szCs w:val="24"/>
        </w:rPr>
        <w:t>BldC</w:t>
      </w:r>
      <w:proofErr w:type="spellEnd"/>
      <w:r w:rsidRPr="00D01739">
        <w:rPr>
          <w:kern w:val="24"/>
          <w:szCs w:val="24"/>
        </w:rPr>
        <w:t xml:space="preserve"> Oximetry</w:t>
      </w:r>
    </w:p>
    <w:p w:rsidR="00280CF0" w:rsidRPr="00D01739" w:rsidRDefault="00280CF0" w:rsidP="004B4754">
      <w:pPr>
        <w:numPr>
          <w:ilvl w:val="0"/>
          <w:numId w:val="22"/>
        </w:numPr>
        <w:spacing w:before="53"/>
        <w:ind w:left="1267"/>
        <w:contextualSpacing/>
        <w:rPr>
          <w:szCs w:val="24"/>
        </w:rPr>
      </w:pPr>
      <w:r w:rsidRPr="00D01739">
        <w:rPr>
          <w:kern w:val="24"/>
          <w:szCs w:val="24"/>
        </w:rPr>
        <w:t>Respiratory Rate</w:t>
      </w:r>
    </w:p>
    <w:p w:rsidR="00430715" w:rsidRPr="00D01739" w:rsidRDefault="00280CF0" w:rsidP="004B4754">
      <w:pPr>
        <w:numPr>
          <w:ilvl w:val="0"/>
          <w:numId w:val="22"/>
        </w:numPr>
        <w:spacing w:before="53"/>
        <w:ind w:left="1267"/>
        <w:contextualSpacing/>
        <w:rPr>
          <w:szCs w:val="24"/>
        </w:rPr>
      </w:pPr>
      <w:r w:rsidRPr="00D01739">
        <w:rPr>
          <w:kern w:val="24"/>
          <w:szCs w:val="24"/>
        </w:rPr>
        <w:t>Weight Measured</w:t>
      </w:r>
    </w:p>
    <w:p w:rsidR="00280CF0" w:rsidRPr="00D01739" w:rsidRDefault="00280CF0" w:rsidP="00430715">
      <w:pPr>
        <w:spacing w:before="53"/>
        <w:ind w:left="907"/>
        <w:contextualSpacing/>
        <w:rPr>
          <w:szCs w:val="24"/>
        </w:rPr>
      </w:pPr>
      <w:r w:rsidRPr="00D01739">
        <w:rPr>
          <w:kern w:val="24"/>
          <w:szCs w:val="24"/>
        </w:rPr>
        <w:t> </w:t>
      </w:r>
    </w:p>
    <w:p w:rsidR="0040092D" w:rsidRPr="00D01739" w:rsidRDefault="00B21778" w:rsidP="009C284C">
      <w:pPr>
        <w:pStyle w:val="NormalWeb"/>
        <w:spacing w:before="0"/>
      </w:pPr>
      <w:r w:rsidRPr="00D01739">
        <w:t xml:space="preserve">Observations taken by medical device may be pre- or post-coordinated. In pre-coordinated measurements the vital signs are </w:t>
      </w:r>
      <w:r w:rsidR="00DD433F" w:rsidRPr="00D01739">
        <w:t xml:space="preserve">automatically </w:t>
      </w:r>
      <w:r w:rsidRPr="00D01739">
        <w:t>qualified / constrained</w:t>
      </w:r>
      <w:r w:rsidR="00DD433F" w:rsidRPr="00D01739">
        <w:t xml:space="preserve"> </w:t>
      </w:r>
      <w:r w:rsidRPr="00D01739">
        <w:t>by such variables as body site and patient positions</w:t>
      </w:r>
      <w:r w:rsidR="00DD433F" w:rsidRPr="00D01739">
        <w:t>. In other cases these must be manually entered in the patient device</w:t>
      </w:r>
      <w:r w:rsidRPr="00D01739">
        <w:t xml:space="preserve"> </w:t>
      </w:r>
      <w:r w:rsidR="00DD433F" w:rsidRPr="00D01739">
        <w:t xml:space="preserve">or patient clinical application to be post coordinated. Medical device observations are saved by the device in many cases in machine code. This data can then be translated by IHE compliant mappings </w:t>
      </w:r>
      <w:r w:rsidR="009C284C" w:rsidRPr="00D01739">
        <w:t xml:space="preserve">to IEEE 11073 medical observations </w:t>
      </w:r>
      <w:r w:rsidR="00DD433F" w:rsidRPr="00D01739">
        <w:t xml:space="preserve">contained in the NIST (US National Institutes of Standards and Technology RTMMS </w:t>
      </w:r>
      <w:r w:rsidR="009C284C" w:rsidRPr="00D01739">
        <w:t xml:space="preserve">Rosetta Terminology Mapping Management System. The proposed profile provides the missing link to pushing these observations into the clinical application, often the patient’s chart, by adding LOINC versions of the IEEE 11073 observations to the HL7 v2 message sent from the Device Observation Reporter to the Device Observation Consumer. </w:t>
      </w:r>
    </w:p>
    <w:p w:rsidR="00AF29DE" w:rsidRPr="00D01739" w:rsidRDefault="00AF29DE" w:rsidP="009C284C">
      <w:pPr>
        <w:pStyle w:val="NormalWeb"/>
        <w:spacing w:before="0"/>
      </w:pPr>
    </w:p>
    <w:p w:rsidR="0040092D" w:rsidRPr="00D01739" w:rsidRDefault="0040092D" w:rsidP="0040092D">
      <w:pPr>
        <w:pStyle w:val="TableEntry"/>
        <w:rPr>
          <w:sz w:val="24"/>
          <w:szCs w:val="24"/>
        </w:rPr>
      </w:pPr>
      <w:r w:rsidRPr="00D01739">
        <w:rPr>
          <w:sz w:val="24"/>
          <w:szCs w:val="24"/>
        </w:rPr>
        <w:t xml:space="preserve">This mapping </w:t>
      </w:r>
      <w:r w:rsidR="00AF29DE" w:rsidRPr="00D01739">
        <w:rPr>
          <w:sz w:val="24"/>
          <w:szCs w:val="24"/>
        </w:rPr>
        <w:t xml:space="preserve">requires </w:t>
      </w:r>
      <w:r w:rsidRPr="00D01739">
        <w:rPr>
          <w:sz w:val="24"/>
          <w:szCs w:val="24"/>
        </w:rPr>
        <w:t xml:space="preserve">the following </w:t>
      </w:r>
      <w:r w:rsidR="00AF29DE" w:rsidRPr="00D01739">
        <w:rPr>
          <w:sz w:val="24"/>
          <w:szCs w:val="24"/>
        </w:rPr>
        <w:t>mapping tables</w:t>
      </w:r>
      <w:r w:rsidRPr="00D01739">
        <w:rPr>
          <w:sz w:val="24"/>
          <w:szCs w:val="24"/>
        </w:rPr>
        <w:t>:</w:t>
      </w:r>
    </w:p>
    <w:p w:rsidR="0040092D" w:rsidRPr="00D01739" w:rsidRDefault="0040092D" w:rsidP="0040092D">
      <w:pPr>
        <w:pStyle w:val="TableEntry"/>
        <w:numPr>
          <w:ilvl w:val="0"/>
          <w:numId w:val="26"/>
        </w:numPr>
        <w:spacing w:before="0"/>
        <w:rPr>
          <w:sz w:val="24"/>
          <w:szCs w:val="24"/>
        </w:rPr>
      </w:pPr>
      <w:r w:rsidRPr="00D01739">
        <w:rPr>
          <w:sz w:val="24"/>
          <w:szCs w:val="24"/>
        </w:rPr>
        <w:t xml:space="preserve">The current “Harmonized/-10101a Rosetta Mappings to LOINC supplemented for UOM conversion (prepared by Clem McDonald and </w:t>
      </w:r>
      <w:proofErr w:type="spellStart"/>
      <w:r w:rsidRPr="00D01739">
        <w:rPr>
          <w:sz w:val="24"/>
          <w:szCs w:val="24"/>
        </w:rPr>
        <w:t>Swapna</w:t>
      </w:r>
      <w:proofErr w:type="spellEnd"/>
      <w:r w:rsidRPr="00D01739">
        <w:rPr>
          <w:sz w:val="24"/>
          <w:szCs w:val="24"/>
        </w:rPr>
        <w:t xml:space="preserve"> </w:t>
      </w:r>
      <w:proofErr w:type="spellStart"/>
      <w:r w:rsidRPr="00D01739">
        <w:rPr>
          <w:sz w:val="24"/>
          <w:szCs w:val="24"/>
        </w:rPr>
        <w:t>Abhyankar</w:t>
      </w:r>
      <w:proofErr w:type="spellEnd"/>
      <w:r w:rsidRPr="00D01739">
        <w:rPr>
          <w:sz w:val="24"/>
          <w:szCs w:val="24"/>
        </w:rPr>
        <w:t xml:space="preserve">) and </w:t>
      </w:r>
    </w:p>
    <w:p w:rsidR="0040092D" w:rsidRPr="00D01739" w:rsidRDefault="0040092D" w:rsidP="0040092D">
      <w:pPr>
        <w:pStyle w:val="TableEntry"/>
        <w:numPr>
          <w:ilvl w:val="0"/>
          <w:numId w:val="26"/>
        </w:numPr>
        <w:spacing w:before="0"/>
        <w:rPr>
          <w:sz w:val="24"/>
          <w:szCs w:val="24"/>
        </w:rPr>
      </w:pPr>
      <w:r w:rsidRPr="00D01739">
        <w:rPr>
          <w:sz w:val="24"/>
          <w:szCs w:val="24"/>
        </w:rPr>
        <w:t xml:space="preserve">The IHE PCD Rosetta Table which maps </w:t>
      </w:r>
      <w:r w:rsidR="00AF29DE" w:rsidRPr="00D01739">
        <w:rPr>
          <w:sz w:val="24"/>
          <w:szCs w:val="24"/>
        </w:rPr>
        <w:t>units of measure:</w:t>
      </w:r>
      <w:r w:rsidR="006430FA" w:rsidRPr="00D01739">
        <w:rPr>
          <w:sz w:val="24"/>
          <w:szCs w:val="24"/>
        </w:rPr>
        <w:t xml:space="preserve"> </w:t>
      </w:r>
      <w:r w:rsidRPr="00D01739">
        <w:rPr>
          <w:sz w:val="24"/>
          <w:szCs w:val="24"/>
        </w:rPr>
        <w:t>MDC to UCUM codes</w:t>
      </w:r>
    </w:p>
    <w:p w:rsidR="00AF29DE" w:rsidRPr="00D01739" w:rsidRDefault="00AF29DE" w:rsidP="009C284C">
      <w:pPr>
        <w:pStyle w:val="NormalWeb"/>
        <w:spacing w:before="0"/>
      </w:pPr>
    </w:p>
    <w:p w:rsidR="00E44DCD" w:rsidRPr="00D01739" w:rsidRDefault="00755949" w:rsidP="009C284C">
      <w:pPr>
        <w:pStyle w:val="NormalWeb"/>
        <w:spacing w:before="0"/>
      </w:pPr>
      <w:r w:rsidRPr="00D01739">
        <w:t>The</w:t>
      </w:r>
      <w:r w:rsidR="00C66D36" w:rsidRPr="00D01739">
        <w:t xml:space="preserve"> source of truth for these </w:t>
      </w:r>
      <w:r w:rsidRPr="00D01739">
        <w:t xml:space="preserve">mappings may or may not be in the RTMMS mapping database but would be </w:t>
      </w:r>
      <w:r w:rsidR="00E44DCD" w:rsidRPr="00D01739">
        <w:t xml:space="preserve">accessible </w:t>
      </w:r>
      <w:r w:rsidR="00C66D36" w:rsidRPr="00D01739">
        <w:t xml:space="preserve">through a clinical terminology service or services </w:t>
      </w:r>
      <w:r w:rsidR="00E44DCD" w:rsidRPr="00D01739">
        <w:t>in two forms</w:t>
      </w:r>
      <w:r w:rsidRPr="00D01739">
        <w:t xml:space="preserve"> </w:t>
      </w:r>
      <w:r w:rsidR="00C66D36" w:rsidRPr="00D01739">
        <w:t>for</w:t>
      </w:r>
      <w:r w:rsidRPr="00D01739">
        <w:t xml:space="preserve"> any clinical application </w:t>
      </w:r>
      <w:r w:rsidR="00491E77" w:rsidRPr="00D01739">
        <w:t xml:space="preserve">actor </w:t>
      </w:r>
      <w:r w:rsidRPr="00D01739">
        <w:t>(</w:t>
      </w:r>
      <w:r w:rsidR="00491E77" w:rsidRPr="00D01739">
        <w:t xml:space="preserve">primarily a </w:t>
      </w:r>
      <w:r w:rsidRPr="00D01739">
        <w:t>Device Observation Consumer</w:t>
      </w:r>
      <w:r w:rsidR="00C66D36" w:rsidRPr="00D01739">
        <w:t>,</w:t>
      </w:r>
      <w:r w:rsidR="00491E77" w:rsidRPr="00D01739">
        <w:t xml:space="preserve"> Clinical Data Consumer or Clinical Data Source</w:t>
      </w:r>
      <w:r w:rsidRPr="00D01739">
        <w:t>)</w:t>
      </w:r>
      <w:r w:rsidR="00E44DCD" w:rsidRPr="00D01739">
        <w:t>:</w:t>
      </w:r>
    </w:p>
    <w:p w:rsidR="00E44DCD" w:rsidRPr="00D01739" w:rsidRDefault="006430FA" w:rsidP="004B4754">
      <w:pPr>
        <w:pStyle w:val="NormalWeb"/>
        <w:numPr>
          <w:ilvl w:val="0"/>
          <w:numId w:val="23"/>
        </w:numPr>
        <w:spacing w:before="0"/>
      </w:pPr>
      <w:r w:rsidRPr="00D01739">
        <w:t>A</w:t>
      </w:r>
      <w:r w:rsidR="00755949" w:rsidRPr="00D01739">
        <w:t xml:space="preserve"> r</w:t>
      </w:r>
      <w:r w:rsidR="00E44DCD" w:rsidRPr="00D01739">
        <w:t>e</w:t>
      </w:r>
      <w:r w:rsidR="00755949" w:rsidRPr="00D01739">
        <w:t xml:space="preserve">al time or near real-time query </w:t>
      </w:r>
      <w:r w:rsidR="00E44DCD" w:rsidRPr="00D01739">
        <w:t xml:space="preserve">with inputs of a specific set of observations in IEEE 11073 format for return of the corresponding LOINC values or </w:t>
      </w:r>
    </w:p>
    <w:p w:rsidR="009C284C" w:rsidRPr="00D01739" w:rsidRDefault="006430FA" w:rsidP="004B4754">
      <w:pPr>
        <w:pStyle w:val="NormalWeb"/>
        <w:numPr>
          <w:ilvl w:val="0"/>
          <w:numId w:val="23"/>
        </w:numPr>
        <w:spacing w:before="0"/>
      </w:pPr>
      <w:r w:rsidRPr="00D01739">
        <w:t>A</w:t>
      </w:r>
      <w:r w:rsidR="00755949" w:rsidRPr="00D01739">
        <w:t xml:space="preserve">n off-line </w:t>
      </w:r>
      <w:r w:rsidR="00C66D36" w:rsidRPr="00D01739">
        <w:t>r</w:t>
      </w:r>
      <w:r w:rsidR="00E44DCD" w:rsidRPr="00D01739">
        <w:t xml:space="preserve">etrieval of the actual mappings to enable the clinical application to do the data transformation. </w:t>
      </w:r>
    </w:p>
    <w:p w:rsidR="006C544C" w:rsidRPr="00D01739" w:rsidRDefault="006C544C" w:rsidP="006C544C">
      <w:pPr>
        <w:pStyle w:val="NormalWeb"/>
        <w:spacing w:before="0"/>
      </w:pPr>
    </w:p>
    <w:p w:rsidR="006C544C" w:rsidRPr="00D01739" w:rsidRDefault="006C544C" w:rsidP="006C544C">
      <w:pPr>
        <w:pStyle w:val="NormalWeb"/>
        <w:spacing w:before="0"/>
      </w:pPr>
    </w:p>
    <w:p w:rsidR="00B21778" w:rsidRPr="00D01739" w:rsidRDefault="00B21778" w:rsidP="00126A38">
      <w:pPr>
        <w:pStyle w:val="Heading5"/>
        <w:numPr>
          <w:ilvl w:val="0"/>
          <w:numId w:val="0"/>
        </w:numPr>
        <w:rPr>
          <w:b w:val="0"/>
          <w:i/>
          <w:noProof w:val="0"/>
        </w:rPr>
      </w:pPr>
    </w:p>
    <w:p w:rsidR="005F21E7" w:rsidRPr="00D01739" w:rsidRDefault="005F21E7" w:rsidP="00126A38">
      <w:pPr>
        <w:pStyle w:val="Heading5"/>
        <w:numPr>
          <w:ilvl w:val="0"/>
          <w:numId w:val="0"/>
        </w:numPr>
        <w:rPr>
          <w:noProof w:val="0"/>
        </w:rPr>
      </w:pPr>
      <w:bookmarkStart w:id="50" w:name="_Toc413591308"/>
      <w:r w:rsidRPr="00D01739">
        <w:rPr>
          <w:noProof w:val="0"/>
        </w:rPr>
        <w:t>X</w:t>
      </w:r>
      <w:r w:rsidR="00104BE6" w:rsidRPr="00D01739">
        <w:rPr>
          <w:noProof w:val="0"/>
        </w:rPr>
        <w:t>.</w:t>
      </w:r>
      <w:r w:rsidR="00AF472E" w:rsidRPr="00D01739">
        <w:rPr>
          <w:noProof w:val="0"/>
        </w:rPr>
        <w:t>4</w:t>
      </w:r>
      <w:r w:rsidRPr="00D01739">
        <w:rPr>
          <w:noProof w:val="0"/>
        </w:rPr>
        <w:t>.</w:t>
      </w:r>
      <w:r w:rsidR="00412649" w:rsidRPr="00D01739">
        <w:rPr>
          <w:noProof w:val="0"/>
        </w:rPr>
        <w:t>2</w:t>
      </w:r>
      <w:r w:rsidR="00FD6B22" w:rsidRPr="00D01739">
        <w:rPr>
          <w:noProof w:val="0"/>
        </w:rPr>
        <w:t>.</w:t>
      </w:r>
      <w:r w:rsidR="00126A38" w:rsidRPr="00D01739">
        <w:rPr>
          <w:noProof w:val="0"/>
        </w:rPr>
        <w:t>1.</w:t>
      </w:r>
      <w:r w:rsidRPr="00D01739">
        <w:rPr>
          <w:noProof w:val="0"/>
        </w:rPr>
        <w:t xml:space="preserve">2 </w:t>
      </w:r>
      <w:r w:rsidR="007F120A" w:rsidRPr="00D01739">
        <w:rPr>
          <w:noProof w:val="0"/>
        </w:rPr>
        <w:t xml:space="preserve">Clinical Mapping </w:t>
      </w:r>
      <w:r w:rsidR="00C748F9" w:rsidRPr="00D01739">
        <w:rPr>
          <w:noProof w:val="0"/>
        </w:rPr>
        <w:t xml:space="preserve">(CMAP) </w:t>
      </w:r>
      <w:r w:rsidR="007F120A" w:rsidRPr="00D01739">
        <w:rPr>
          <w:noProof w:val="0"/>
        </w:rPr>
        <w:t>Process Flow: Medical Vital Sign Observation Monitoring Discrete Data Retrospective Utilization</w:t>
      </w:r>
      <w:bookmarkEnd w:id="50"/>
      <w:r w:rsidR="002869E8" w:rsidRPr="00D01739">
        <w:rPr>
          <w:noProof w:val="0"/>
        </w:rPr>
        <w:t xml:space="preserve"> </w:t>
      </w:r>
    </w:p>
    <w:p w:rsidR="00077324" w:rsidRPr="00D01739" w:rsidRDefault="000B5FBF" w:rsidP="008E2B5E">
      <w:pPr>
        <w:pStyle w:val="FigureTitle"/>
      </w:pPr>
      <w:r w:rsidRPr="00D01739">
        <w:rPr>
          <w:noProof/>
        </w:rPr>
        <mc:AlternateContent>
          <mc:Choice Requires="wpc">
            <w:drawing>
              <wp:inline distT="0" distB="0" distL="0" distR="0" wp14:anchorId="15768215" wp14:editId="7E691559">
                <wp:extent cx="3971925" cy="3971925"/>
                <wp:effectExtent l="0" t="0" r="0" b="0"/>
                <wp:docPr id="62" name="Canvas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Straight Connector 46"/>
                        <wps:cNvCnPr/>
                        <wps:spPr>
                          <a:xfrm>
                            <a:off x="2856525" y="637200"/>
                            <a:ext cx="0" cy="1133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5" name="Text Box 109"/>
                        <wps:cNvSpPr txBox="1">
                          <a:spLocks noChangeArrowheads="1"/>
                        </wps:cNvSpPr>
                        <wps:spPr bwMode="auto">
                          <a:xfrm>
                            <a:off x="609600" y="169545"/>
                            <a:ext cx="1257300" cy="547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7E07" w:rsidRPr="00D83C3C" w:rsidRDefault="00B67E07" w:rsidP="00D83C3C">
                              <w:pPr>
                                <w:pStyle w:val="BodyText"/>
                                <w:jc w:val="center"/>
                                <w:rPr>
                                  <w:sz w:val="22"/>
                                  <w:szCs w:val="22"/>
                                </w:rPr>
                              </w:pPr>
                              <w:r w:rsidRPr="00D83C3C">
                                <w:rPr>
                                  <w:sz w:val="22"/>
                                  <w:szCs w:val="22"/>
                                </w:rPr>
                                <w:t>Clinical Mapping Requestor</w:t>
                              </w:r>
                            </w:p>
                          </w:txbxContent>
                        </wps:txbx>
                        <wps:bodyPr rot="0" vert="horz" wrap="square" lIns="0" tIns="0" rIns="0" bIns="0" anchor="t" anchorCtr="0" upright="1">
                          <a:noAutofit/>
                        </wps:bodyPr>
                      </wps:wsp>
                      <wps:wsp>
                        <wps:cNvPr id="26" name="Text Box 111"/>
                        <wps:cNvSpPr txBox="1">
                          <a:spLocks noChangeArrowheads="1"/>
                        </wps:cNvSpPr>
                        <wps:spPr bwMode="auto">
                          <a:xfrm>
                            <a:off x="2470785" y="247015"/>
                            <a:ext cx="94551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7E07" w:rsidRPr="00D83C3C" w:rsidRDefault="00B67E07" w:rsidP="00077324">
                              <w:pPr>
                                <w:pStyle w:val="BodyText"/>
                                <w:rPr>
                                  <w:sz w:val="22"/>
                                  <w:szCs w:val="22"/>
                                </w:rPr>
                              </w:pPr>
                              <w:r w:rsidRPr="00D83C3C">
                                <w:rPr>
                                  <w:sz w:val="22"/>
                                  <w:szCs w:val="22"/>
                                </w:rPr>
                                <w:t>Clinical Mapper</w:t>
                              </w:r>
                            </w:p>
                          </w:txbxContent>
                        </wps:txbx>
                        <wps:bodyPr rot="0" vert="horz" wrap="square" lIns="0" tIns="0" rIns="0" bIns="0" anchor="t" anchorCtr="0" upright="1">
                          <a:noAutofit/>
                        </wps:bodyPr>
                      </wps:wsp>
                      <wps:wsp>
                        <wps:cNvPr id="30" name="Text Box 146"/>
                        <wps:cNvSpPr txBox="1">
                          <a:spLocks noChangeArrowheads="1"/>
                        </wps:cNvSpPr>
                        <wps:spPr bwMode="auto">
                          <a:xfrm>
                            <a:off x="1383030" y="908685"/>
                            <a:ext cx="1304925"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7E07" w:rsidRPr="008F63F6" w:rsidRDefault="00B67E07" w:rsidP="00077324">
                              <w:pPr>
                                <w:pStyle w:val="BodyText"/>
                                <w:rPr>
                                  <w:sz w:val="22"/>
                                  <w:szCs w:val="22"/>
                                </w:rPr>
                              </w:pPr>
                              <w:r>
                                <w:rPr>
                                  <w:sz w:val="22"/>
                                  <w:szCs w:val="22"/>
                                  <w:lang w:val="fr-FR"/>
                                </w:rPr>
                                <w:t>Translate Code</w:t>
                              </w:r>
                            </w:p>
                          </w:txbxContent>
                        </wps:txbx>
                        <wps:bodyPr rot="0" vert="horz" wrap="square" lIns="0" tIns="0" rIns="0" bIns="0" anchor="t" anchorCtr="0" upright="1">
                          <a:noAutofit/>
                        </wps:bodyPr>
                      </wps:wsp>
                      <wps:wsp>
                        <wps:cNvPr id="31" name="Line 148"/>
                        <wps:cNvCnPr>
                          <a:stCxn id="128" idx="1"/>
                          <a:endCxn id="29" idx="3"/>
                        </wps:cNvCnPr>
                        <wps:spPr bwMode="auto">
                          <a:xfrm flipH="1">
                            <a:off x="1344930" y="1181100"/>
                            <a:ext cx="141351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8" name="Rectangle 150"/>
                        <wps:cNvSpPr>
                          <a:spLocks noChangeArrowheads="1"/>
                        </wps:cNvSpPr>
                        <wps:spPr bwMode="auto">
                          <a:xfrm>
                            <a:off x="2758440" y="904875"/>
                            <a:ext cx="19431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 name="Straight Connector 137"/>
                        <wps:cNvCnPr/>
                        <wps:spPr>
                          <a:xfrm>
                            <a:off x="1228725" y="613410"/>
                            <a:ext cx="0" cy="1133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 name="Rectangle 145"/>
                        <wps:cNvSpPr>
                          <a:spLocks noChangeArrowheads="1"/>
                        </wps:cNvSpPr>
                        <wps:spPr bwMode="auto">
                          <a:xfrm>
                            <a:off x="1104900" y="895350"/>
                            <a:ext cx="24003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Straight Connector 47"/>
                        <wps:cNvCnPr/>
                        <wps:spPr>
                          <a:xfrm>
                            <a:off x="2856230" y="2599985"/>
                            <a:ext cx="0" cy="1133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8" name="Text Box 109"/>
                        <wps:cNvSpPr txBox="1">
                          <a:spLocks noChangeArrowheads="1"/>
                        </wps:cNvSpPr>
                        <wps:spPr bwMode="auto">
                          <a:xfrm>
                            <a:off x="609600" y="2132625"/>
                            <a:ext cx="1257300" cy="547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7E07" w:rsidRDefault="00B67E07" w:rsidP="00D83C3C">
                              <w:pPr>
                                <w:pStyle w:val="NormalWeb"/>
                                <w:jc w:val="center"/>
                              </w:pPr>
                              <w:r>
                                <w:rPr>
                                  <w:sz w:val="22"/>
                                  <w:szCs w:val="22"/>
                                </w:rPr>
                                <w:t>Clinical Mapping Requestor</w:t>
                              </w:r>
                            </w:p>
                          </w:txbxContent>
                        </wps:txbx>
                        <wps:bodyPr rot="0" vert="horz" wrap="square" lIns="0" tIns="0" rIns="0" bIns="0" anchor="t" anchorCtr="0" upright="1">
                          <a:noAutofit/>
                        </wps:bodyPr>
                      </wps:wsp>
                      <wps:wsp>
                        <wps:cNvPr id="49" name="Text Box 111"/>
                        <wps:cNvSpPr txBox="1">
                          <a:spLocks noChangeArrowheads="1"/>
                        </wps:cNvSpPr>
                        <wps:spPr bwMode="auto">
                          <a:xfrm>
                            <a:off x="2470785" y="2210095"/>
                            <a:ext cx="94551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7E07" w:rsidRDefault="00B67E07" w:rsidP="00D83C3C">
                              <w:pPr>
                                <w:pStyle w:val="NormalWeb"/>
                              </w:pPr>
                              <w:r>
                                <w:rPr>
                                  <w:sz w:val="22"/>
                                  <w:szCs w:val="22"/>
                                </w:rPr>
                                <w:t>Clinical Mapper</w:t>
                              </w:r>
                            </w:p>
                          </w:txbxContent>
                        </wps:txbx>
                        <wps:bodyPr rot="0" vert="horz" wrap="square" lIns="0" tIns="0" rIns="0" bIns="0" anchor="t" anchorCtr="0" upright="1">
                          <a:noAutofit/>
                        </wps:bodyPr>
                      </wps:wsp>
                      <wps:wsp>
                        <wps:cNvPr id="50" name="Text Box 146"/>
                        <wps:cNvSpPr txBox="1">
                          <a:spLocks noChangeArrowheads="1"/>
                        </wps:cNvSpPr>
                        <wps:spPr bwMode="auto">
                          <a:xfrm>
                            <a:off x="1453515" y="2881290"/>
                            <a:ext cx="1962785" cy="633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7E07" w:rsidRPr="00813C10" w:rsidRDefault="00B67E07" w:rsidP="00D83C3C">
                              <w:pPr>
                                <w:pStyle w:val="NormalWeb"/>
                              </w:pPr>
                              <w:r w:rsidRPr="00813C10">
                                <w:rPr>
                                  <w:sz w:val="22"/>
                                  <w:szCs w:val="22"/>
                                </w:rPr>
                                <w:t xml:space="preserve">Retrieve Code </w:t>
                              </w:r>
                              <w:r w:rsidRPr="00813C10">
                                <w:rPr>
                                  <w:sz w:val="22"/>
                                  <w:szCs w:val="22"/>
                                </w:rPr>
                                <w:br/>
                                <w:t>Mappings</w:t>
                              </w:r>
                            </w:p>
                          </w:txbxContent>
                        </wps:txbx>
                        <wps:bodyPr rot="0" vert="horz" wrap="square" lIns="0" tIns="0" rIns="0" bIns="0" anchor="t" anchorCtr="0" upright="1">
                          <a:noAutofit/>
                        </wps:bodyPr>
                      </wps:wsp>
                      <wps:wsp>
                        <wps:cNvPr id="51" name="Line 148"/>
                        <wps:cNvCnPr/>
                        <wps:spPr bwMode="auto">
                          <a:xfrm flipH="1">
                            <a:off x="1344930" y="3144180"/>
                            <a:ext cx="141351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 name="Rectangle 52"/>
                        <wps:cNvSpPr>
                          <a:spLocks noChangeArrowheads="1"/>
                        </wps:cNvSpPr>
                        <wps:spPr bwMode="auto">
                          <a:xfrm>
                            <a:off x="2758440" y="2867955"/>
                            <a:ext cx="194310" cy="552450"/>
                          </a:xfrm>
                          <a:prstGeom prst="rect">
                            <a:avLst/>
                          </a:prstGeom>
                          <a:solidFill>
                            <a:srgbClr val="FFFFFF"/>
                          </a:solidFill>
                          <a:ln w="9525">
                            <a:solidFill>
                              <a:srgbClr val="000000"/>
                            </a:solidFill>
                            <a:miter lim="800000"/>
                            <a:headEnd/>
                            <a:tailEnd/>
                          </a:ln>
                        </wps:spPr>
                        <wps:txbx>
                          <w:txbxContent>
                            <w:p w:rsidR="00B67E07" w:rsidRDefault="00B67E07" w:rsidP="00D83C3C"/>
                          </w:txbxContent>
                        </wps:txbx>
                        <wps:bodyPr rot="0" vert="horz" wrap="square" lIns="91440" tIns="45720" rIns="91440" bIns="45720" anchor="t" anchorCtr="0" upright="1">
                          <a:noAutofit/>
                        </wps:bodyPr>
                      </wps:wsp>
                      <wps:wsp>
                        <wps:cNvPr id="53" name="Straight Connector 53"/>
                        <wps:cNvCnPr/>
                        <wps:spPr>
                          <a:xfrm>
                            <a:off x="1228725" y="2576490"/>
                            <a:ext cx="0" cy="1133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4" name="Rectangle 54"/>
                        <wps:cNvSpPr>
                          <a:spLocks noChangeArrowheads="1"/>
                        </wps:cNvSpPr>
                        <wps:spPr bwMode="auto">
                          <a:xfrm>
                            <a:off x="1104900" y="2858430"/>
                            <a:ext cx="240030" cy="571500"/>
                          </a:xfrm>
                          <a:prstGeom prst="rect">
                            <a:avLst/>
                          </a:prstGeom>
                          <a:solidFill>
                            <a:srgbClr val="FFFFFF"/>
                          </a:solidFill>
                          <a:ln w="9525">
                            <a:solidFill>
                              <a:srgbClr val="000000"/>
                            </a:solidFill>
                            <a:miter lim="800000"/>
                            <a:headEnd/>
                            <a:tailEnd/>
                          </a:ln>
                        </wps:spPr>
                        <wps:txbx>
                          <w:txbxContent>
                            <w:p w:rsidR="00B67E07" w:rsidRDefault="00B67E07" w:rsidP="00D83C3C"/>
                          </w:txbxContent>
                        </wps:txbx>
                        <wps:bodyPr rot="0" vert="horz" wrap="square" lIns="91440" tIns="45720" rIns="91440" bIns="45720" anchor="t" anchorCtr="0" upright="1">
                          <a:noAutofit/>
                        </wps:bodyPr>
                      </wps:wsp>
                    </wpc:wpc>
                  </a:graphicData>
                </a:graphic>
              </wp:inline>
            </w:drawing>
          </mc:Choice>
          <mc:Fallback>
            <w:pict>
              <v:group id="Canvas 62" o:spid="_x0000_s1072" editas="canvas" style="width:312.75pt;height:312.75pt;mso-position-horizontal-relative:char;mso-position-vertical-relative:line" coordsize="39719,39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">
                <v:shape id="_x0000_s1073" type="#_x0000_t75" style="position:absolute;width:39719;height:39719;visibility:visible;mso-wrap-style:square">
                  <v:fill o:detectmouseclick="t"/>
                  <v:path o:connecttype="none"/>
                </v:shape>
                <v:line id="Straight Connector 46" o:spid="_x0000_s1074" style="position:absolute;visibility:visible;mso-wrap-style:square" from="28565,6372" to="28565,17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kicAAAADbAAAADwAAAGRycy9kb3ducmV2LnhtbESPQYvCMBSE74L/ITzBi2iqiGg1igiL&#10;etR68fZInm2xeSlNVqu/3iwseBxm5htmtWltJR7U+NKxgvEoAUGsnSk5V3DJfoZzED4gG6wck4IX&#10;edisu50VpsY9+USPc8hFhLBPUUERQp1K6XVBFv3I1cTRu7nGYoiyyaVp8BnhtpKTJJlJiyXHhQJr&#10;2hWk7+dfq+BKcprtB4fXmxeTpEaj8bjXSvV77XYJIlAbvuH/9sEomM7g70v8AXL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AR5InAAAAA2wAAAA8AAAAAAAAAAAAAAAAA&#10;oQIAAGRycy9kb3ducmV2LnhtbFBLBQYAAAAABAAEAPkAAACOAwAAAAA=&#10;" strokecolor="black [3040]">
                  <v:stroke dashstyle="dash"/>
                </v:line>
                <v:shape id="Text Box 109" o:spid="_x0000_s1075" type="#_x0000_t202" style="position:absolute;left:6096;top:1695;width:12573;height:5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9e8UA&#10;AADbAAAADwAAAGRycy9kb3ducmV2LnhtbESPzWrDMBCE74W8g9hALqWRa2g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b17xQAAANsAAAAPAAAAAAAAAAAAAAAAAJgCAABkcnMv&#10;ZG93bnJldi54bWxQSwUGAAAAAAQABAD1AAAAigMAAAAA&#10;" stroked="f">
                  <v:textbox inset="0,0,0,0">
                    <w:txbxContent>
                      <w:p w:rsidR="00B67E07" w:rsidRPr="00D83C3C" w:rsidRDefault="00B67E07" w:rsidP="00D83C3C">
                        <w:pPr>
                          <w:pStyle w:val="BodyText"/>
                          <w:jc w:val="center"/>
                          <w:rPr>
                            <w:sz w:val="22"/>
                            <w:szCs w:val="22"/>
                          </w:rPr>
                        </w:pPr>
                        <w:r w:rsidRPr="00D83C3C">
                          <w:rPr>
                            <w:sz w:val="22"/>
                            <w:szCs w:val="22"/>
                          </w:rPr>
                          <w:t>Clinical Mapping Requestor</w:t>
                        </w:r>
                      </w:p>
                    </w:txbxContent>
                  </v:textbox>
                </v:shape>
                <v:shape id="Text Box 111" o:spid="_x0000_s1076" type="#_x0000_t202" style="position:absolute;left:24707;top:2470;width:945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rsidR="00B67E07" w:rsidRPr="00D83C3C" w:rsidRDefault="00B67E07" w:rsidP="00077324">
                        <w:pPr>
                          <w:pStyle w:val="BodyText"/>
                          <w:rPr>
                            <w:sz w:val="22"/>
                            <w:szCs w:val="22"/>
                          </w:rPr>
                        </w:pPr>
                        <w:r w:rsidRPr="00D83C3C">
                          <w:rPr>
                            <w:sz w:val="22"/>
                            <w:szCs w:val="22"/>
                          </w:rPr>
                          <w:t>Clinical Mapper</w:t>
                        </w:r>
                      </w:p>
                    </w:txbxContent>
                  </v:textbox>
                </v:shape>
                <v:shape id="Text Box 146" o:spid="_x0000_s1077" type="#_x0000_t202" style="position:absolute;left:13830;top:9086;width:13049;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eIPsEA&#10;AADbAAAADwAAAGRycy9kb3ducmV2LnhtbERPy2rCQBTdF/oPwy24KTrRg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iD7BAAAA2wAAAA8AAAAAAAAAAAAAAAAAmAIAAGRycy9kb3du&#10;cmV2LnhtbFBLBQYAAAAABAAEAPUAAACGAwAAAAA=&#10;" stroked="f">
                  <v:textbox inset="0,0,0,0">
                    <w:txbxContent>
                      <w:p w:rsidR="00B67E07" w:rsidRPr="008F63F6" w:rsidRDefault="00B67E07" w:rsidP="00077324">
                        <w:pPr>
                          <w:pStyle w:val="BodyText"/>
                          <w:rPr>
                            <w:sz w:val="22"/>
                            <w:szCs w:val="22"/>
                          </w:rPr>
                        </w:pPr>
                        <w:r>
                          <w:rPr>
                            <w:sz w:val="22"/>
                            <w:szCs w:val="22"/>
                            <w:lang w:val="fr-FR"/>
                          </w:rPr>
                          <w:t>Translate Code</w:t>
                        </w:r>
                      </w:p>
                    </w:txbxContent>
                  </v:textbox>
                </v:shape>
                <v:line id="Line 148" o:spid="_x0000_s1078" style="position:absolute;flip:x;visibility:visible;mso-wrap-style:square" from="13449,11811" to="27584,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yhcMAAADbAAAADwAAAGRycy9kb3ducmV2LnhtbESPT4vCMBTE7wt+h/AEL4umuotINYoI&#10;C4un9d/90bymxealNLGt/fRmYWGPw8z8htnseluJlhpfOlYwnyUgiDOnSzYKrpev6QqED8gaK8ek&#10;4EkedtvR2wZT7To+UXsORkQI+xQVFCHUqZQ+K8iin7maOHq5ayyGKBsjdYNdhNtKLpJkKS2WHBcK&#10;rOlQUHY/P6yCxfvQe5Plp9XQDscf15nPW75XajLu92sQgfrwH/5rf2sFH3P4/RJ/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39coXDAAAA2wAAAA8AAAAAAAAAAAAA&#10;AAAAoQIAAGRycy9kb3ducmV2LnhtbFBLBQYAAAAABAAEAPkAAACRAwAAAAA=&#10;">
                  <v:stroke startarrow="block"/>
                </v:line>
                <v:rect id="Rectangle 150" o:spid="_x0000_s1079" style="position:absolute;left:27584;top:9048;width:1943;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v9MQA&#10;AADcAAAADwAAAGRycy9kb3ducmV2LnhtbESPQW/CMAyF75P4D5GRdhspnTSNQkAIxLQdoVy4mca0&#10;hcapmgCFXz8fJu1m6z2/93m26F2jbtSF2rOB8SgBRVx4W3NpYJ9v3j5BhYhssfFMBh4UYDEfvMww&#10;s/7OW7rtYqkkhEOGBqoY20zrUFTkMIx8SyzayXcOo6xdqW2Hdwl3jU6T5EM7rFkaKmxpVVFx2V2d&#10;gWOd7vG5zb8SN9m8x58+P18Pa2Neh/1yCipSH//Nf9ffVvBToZV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L/TEAAAA3AAAAA8AAAAAAAAAAAAAAAAAmAIAAGRycy9k&#10;b3ducmV2LnhtbFBLBQYAAAAABAAEAPUAAACJAwAAAAA=&#10;"/>
                <v:line id="Straight Connector 137" o:spid="_x0000_s1080" style="position:absolute;visibility:visible;mso-wrap-style:square" from="12287,6134" to="12287,17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wucIAAADcAAAADwAAAGRycy9kb3ducmV2LnhtbERPTWsCMRC9C/0PYQpepCbdSmtX41IE&#10;0R5de/E2JNPdxc1k2URd++ubQsHbPN7nLIvBteJCfWg8a3ieKhDExtuGKw1fh83THESIyBZbz6Th&#10;RgGK1cNoibn1V97TpYyVSCEcctRQx9jlUgZTk8Mw9R1x4r597zAm2FfS9nhN4a6VmVKv0mHDqaHG&#10;jtY1mVN5dhqOJGeH7WR3++H3THVoDX5ujdbjx+FjASLSEO/if/fOpvkvb/D3TLp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wucIAAADcAAAADwAAAAAAAAAAAAAA&#10;AAChAgAAZHJzL2Rvd25yZXYueG1sUEsFBgAAAAAEAAQA+QAAAJADAAAAAA==&#10;" strokecolor="black [3040]">
                  <v:stroke dashstyle="dash"/>
                </v:line>
                <v:rect id="Rectangle 145" o:spid="_x0000_s1081" style="position:absolute;left:11049;top:8953;width:2400;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Straight Connector 47" o:spid="_x0000_s1082" style="position:absolute;visibility:visible;mso-wrap-style:square" from="28562,25999" to="28562,3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1BEsMAAADbAAAADwAAAGRycy9kb3ducmV2LnhtbESPQWvCQBSE74X+h+UVeilmY5Bq02yC&#10;FIp6rHrx9th9TUKzb0N2a6K/3hUKPQ4z8w1TVJPtxJkG3zpWME9SEMTamZZrBcfD52wFwgdkg51j&#10;UnAhD1X5+FBgbtzIX3Teh1pECPscFTQh9LmUXjdk0SeuJ47etxsshiiHWpoBxwi3nczS9FVabDku&#10;NNjTR0P6Z/9rFZxILg6bl+3lym9Z2qPRuNtopZ6fpvU7iEBT+A//tbdGwWIJ9y/xB8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9dQRLDAAAA2wAAAA8AAAAAAAAAAAAA&#10;AAAAoQIAAGRycy9kb3ducmV2LnhtbFBLBQYAAAAABAAEAPkAAACRAwAAAAA=&#10;" strokecolor="black [3040]">
                  <v:stroke dashstyle="dash"/>
                </v:line>
                <v:shape id="Text Box 109" o:spid="_x0000_s1083" type="#_x0000_t202" style="position:absolute;left:6096;top:21326;width:12573;height:5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f3RcEA&#10;AADbAAAADwAAAGRycy9kb3ducmV2LnhtbERPy2rCQBTdF/oPwy24KTpRikjqKJoodNEufOD6krlN&#10;gpk7YWby8O+dRaHLw3mvt6NpRE/O15YVzGcJCOLC6ppLBdfLcboC4QOyxsYyKXiQh+3m9WWNqbYD&#10;n6g/h1LEEPYpKqhCaFMpfVGRQT+zLXHkfq0zGCJ0pdQOhxhuGrlIkqU0WHNsqLClrKLifu6MgmXu&#10;uuHE2Xt+PXzjT1subvvHTanJ27j7BBFoDP/iP/eXVvARx8Y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n90XBAAAA2wAAAA8AAAAAAAAAAAAAAAAAmAIAAGRycy9kb3du&#10;cmV2LnhtbFBLBQYAAAAABAAEAPUAAACGAwAAAAA=&#10;" stroked="f">
                  <v:textbox inset="0,0,0,0">
                    <w:txbxContent>
                      <w:p w:rsidR="00B67E07" w:rsidRDefault="00B67E07" w:rsidP="00D83C3C">
                        <w:pPr>
                          <w:pStyle w:val="NormalWeb"/>
                          <w:jc w:val="center"/>
                        </w:pPr>
                        <w:r>
                          <w:rPr>
                            <w:sz w:val="22"/>
                            <w:szCs w:val="22"/>
                          </w:rPr>
                          <w:t>Clinical Mapping Requestor</w:t>
                        </w:r>
                      </w:p>
                    </w:txbxContent>
                  </v:textbox>
                </v:shape>
                <v:shape id="Text Box 111" o:spid="_x0000_s1084" type="#_x0000_t202" style="position:absolute;left:24707;top:22100;width:9456;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tS3sUA&#10;AADbAAAADwAAAGRycy9kb3ducmV2LnhtbESPT2vCQBTE7wW/w/KEXopuGorU6CrWtNBDPWjF8yP7&#10;TILZt2F3zZ9v3y0Uehxm5jfMejuYRnTkfG1ZwfM8AUFcWF1zqeD8/TF7BeEDssbGMikYycN2M3lY&#10;Y6Ztz0fqTqEUEcI+QwVVCG0mpS8qMujntiWO3tU6gyFKV0rtsI9w08g0SRbSYM1xocKW9hUVt9Pd&#10;KFjk7t4fef+Un9+/8NCW6eVtvCj1OB12KxCBhvAf/mt/agUvS/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1LexQAAANsAAAAPAAAAAAAAAAAAAAAAAJgCAABkcnMv&#10;ZG93bnJldi54bWxQSwUGAAAAAAQABAD1AAAAigMAAAAA&#10;" stroked="f">
                  <v:textbox inset="0,0,0,0">
                    <w:txbxContent>
                      <w:p w:rsidR="00B67E07" w:rsidRDefault="00B67E07" w:rsidP="00D83C3C">
                        <w:pPr>
                          <w:pStyle w:val="NormalWeb"/>
                        </w:pPr>
                        <w:r>
                          <w:rPr>
                            <w:sz w:val="22"/>
                            <w:szCs w:val="22"/>
                          </w:rPr>
                          <w:t>Clinical Mapper</w:t>
                        </w:r>
                      </w:p>
                    </w:txbxContent>
                  </v:textbox>
                </v:shape>
                <v:shape id="Text Box 146" o:spid="_x0000_s1085" type="#_x0000_t202" style="position:absolute;left:14535;top:28812;width:19628;height:6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htnsEA&#10;AADbAAAADwAAAGRycy9kb3ducmV2LnhtbERPy2rCQBTdF/oPwy24KTpRqE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IbZ7BAAAA2wAAAA8AAAAAAAAAAAAAAAAAmAIAAGRycy9kb3du&#10;cmV2LnhtbFBLBQYAAAAABAAEAPUAAACGAwAAAAA=&#10;" stroked="f">
                  <v:textbox inset="0,0,0,0">
                    <w:txbxContent>
                      <w:p w:rsidR="00B67E07" w:rsidRPr="00813C10" w:rsidRDefault="00B67E07" w:rsidP="00D83C3C">
                        <w:pPr>
                          <w:pStyle w:val="NormalWeb"/>
                        </w:pPr>
                        <w:r w:rsidRPr="00813C10">
                          <w:rPr>
                            <w:sz w:val="22"/>
                            <w:szCs w:val="22"/>
                          </w:rPr>
                          <w:t xml:space="preserve">Retrieve Code </w:t>
                        </w:r>
                        <w:r w:rsidRPr="00813C10">
                          <w:rPr>
                            <w:sz w:val="22"/>
                            <w:szCs w:val="22"/>
                          </w:rPr>
                          <w:br/>
                          <w:t>Mappings</w:t>
                        </w:r>
                      </w:p>
                    </w:txbxContent>
                  </v:textbox>
                </v:shape>
                <v:line id="Line 148" o:spid="_x0000_s1086" style="position:absolute;flip:x;visibility:visible;mso-wrap-style:square" from="13449,31441" to="27584,31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KXJcMAAADbAAAADwAAAGRycy9kb3ducmV2LnhtbESPT4vCMBTE7wt+h/AEL4umyq5INYoI&#10;C4un9d/90bymxealNLGt/fRmYWGPw8z8htnseluJlhpfOlYwnyUgiDOnSzYKrpev6QqED8gaK8ek&#10;4EkedtvR2wZT7To+UXsORkQI+xQVFCHUqZQ+K8iin7maOHq5ayyGKBsjdYNdhNtKLpJkKS2WHBcK&#10;rOlQUHY/P6yCxfvQe5Plp9XQDscf15mPW75XajLu92sQgfrwH/5rf2sFn3P4/RJ/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ilyXDAAAA2wAAAA8AAAAAAAAAAAAA&#10;AAAAoQIAAGRycy9kb3ducmV2LnhtbFBLBQYAAAAABAAEAPkAAACRAwAAAAA=&#10;">
                  <v:stroke startarrow="block"/>
                </v:line>
                <v:rect id="Rectangle 52" o:spid="_x0000_s1087" style="position:absolute;left:27584;top:28679;width:1943;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B67E07" w:rsidRDefault="00B67E07" w:rsidP="00D83C3C"/>
                    </w:txbxContent>
                  </v:textbox>
                </v:rect>
                <v:line id="Straight Connector 53" o:spid="_x0000_s1088" style="position:absolute;visibility:visible;mso-wrap-style:square" from="12287,25764" to="12287,37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RzMIAAADbAAAADwAAAGRycy9kb3ducmV2LnhtbESPT4vCMBTE7wt+h/AEL4um6ipajSIL&#10;oh79c/H2SJ5tsXkpTVarn94Iwh6HmfkNM182thQ3qn3hWEG/l4Ag1s4UnCk4HdfdCQgfkA2WjknB&#10;gzwsF62vOabG3XlPt0PIRISwT1FBHkKVSul1ThZ9z1XE0bu42mKIss6kqfEe4baUgyQZS4sFx4Uc&#10;K/rNSV8Pf1bBmeTPcfO9fTx5OkgqNBp3G61Up92sZiACNeE//GlvjYLREN5f4g+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RzMIAAADbAAAADwAAAAAAAAAAAAAA&#10;AAChAgAAZHJzL2Rvd25yZXYueG1sUEsFBgAAAAAEAAQA+QAAAJADAAAAAA==&#10;" strokecolor="black [3040]">
                  <v:stroke dashstyle="dash"/>
                </v:line>
                <v:rect id="Rectangle 54" o:spid="_x0000_s1089" style="position:absolute;left:11049;top:28584;width:2400;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XcUA&#10;AADbAAAADwAAAGRycy9kb3ducmV2LnhtbESPQWvCQBSE7wX/w/KE3upGraWNbkSUlHrUeOntmX0m&#10;0ezbkN2YtL++Wyj0OMzMN8xqPZha3Kl1lWUF00kEgji3uuJCwSlLn15BOI+ssbZMCr7IwToZPaww&#10;1rbnA92PvhABwi5GBaX3TSyly0sy6Ca2IQ7exbYGfZBtIXWLfYCbWs6i6EUarDgslNjQtqT8duyM&#10;gnM1O+H3IXuPzFs69/shu3afO6Uex8NmCcLT4P/Df+0PrWDx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JdxQAAANsAAAAPAAAAAAAAAAAAAAAAAJgCAABkcnMv&#10;ZG93bnJldi54bWxQSwUGAAAAAAQABAD1AAAAigMAAAAA&#10;">
                  <v:textbox>
                    <w:txbxContent>
                      <w:p w:rsidR="00B67E07" w:rsidRDefault="00B67E07" w:rsidP="00D83C3C"/>
                    </w:txbxContent>
                  </v:textbox>
                </v:rect>
                <w10:anchorlock/>
              </v:group>
            </w:pict>
          </mc:Fallback>
        </mc:AlternateContent>
      </w:r>
    </w:p>
    <w:p w:rsidR="008E2B5E" w:rsidRPr="00D01739" w:rsidRDefault="008E2B5E" w:rsidP="008E2B5E">
      <w:pPr>
        <w:pStyle w:val="FigureTitle"/>
      </w:pPr>
      <w:r w:rsidRPr="00D01739">
        <w:t>Figure X.</w:t>
      </w:r>
      <w:r w:rsidR="00C82ED4" w:rsidRPr="00D01739">
        <w:t>4</w:t>
      </w:r>
      <w:r w:rsidR="005F21E7" w:rsidRPr="00D01739">
        <w:t>.</w:t>
      </w:r>
      <w:r w:rsidR="00F414A6" w:rsidRPr="00D01739">
        <w:t>1</w:t>
      </w:r>
      <w:r w:rsidR="003D19E0" w:rsidRPr="00D01739">
        <w:t>.</w:t>
      </w:r>
      <w:r w:rsidR="005F21E7" w:rsidRPr="00D01739">
        <w:t>2</w:t>
      </w:r>
      <w:r w:rsidRPr="00D01739">
        <w:t>-1</w:t>
      </w:r>
      <w:r w:rsidR="00701B3A" w:rsidRPr="00D01739">
        <w:t>:</w:t>
      </w:r>
      <w:r w:rsidRPr="00D01739">
        <w:t xml:space="preserve"> Basic Process Flow in </w:t>
      </w:r>
      <w:r w:rsidR="007F120A" w:rsidRPr="00D01739">
        <w:t>Clinical Mapping</w:t>
      </w:r>
      <w:r w:rsidRPr="00D01739">
        <w:t xml:space="preserve"> </w:t>
      </w:r>
      <w:r w:rsidR="00C748F9" w:rsidRPr="00D01739">
        <w:t xml:space="preserve">(CMAP) </w:t>
      </w:r>
      <w:r w:rsidRPr="00D01739">
        <w:t>Profile</w:t>
      </w:r>
      <w:r w:rsidR="009E15FD" w:rsidRPr="00D01739">
        <w:t xml:space="preserve"> for Medical Vital Sign Observation Monitoring Discrete Data Retrospective Utilization</w:t>
      </w:r>
      <w:r w:rsidR="0040062C" w:rsidRPr="00D01739">
        <w:t xml:space="preserve"> Use Case</w:t>
      </w:r>
    </w:p>
    <w:p w:rsidR="004B41C2" w:rsidRPr="00D01739" w:rsidRDefault="004B41C2" w:rsidP="004B41C2"/>
    <w:p w:rsidR="002557B2" w:rsidRPr="00D01739" w:rsidRDefault="002557B2" w:rsidP="002557B2">
      <w:pPr>
        <w:pStyle w:val="Heading4"/>
        <w:numPr>
          <w:ilvl w:val="0"/>
          <w:numId w:val="0"/>
        </w:numPr>
        <w:ind w:left="864" w:hanging="864"/>
        <w:rPr>
          <w:noProof w:val="0"/>
        </w:rPr>
      </w:pPr>
      <w:bookmarkStart w:id="51" w:name="_Toc413591309"/>
      <w:r w:rsidRPr="00D01739">
        <w:rPr>
          <w:noProof w:val="0"/>
        </w:rPr>
        <w:t xml:space="preserve">X.4.2.2 Use Case #2: </w:t>
      </w:r>
      <w:r w:rsidRPr="00D01739">
        <w:t xml:space="preserve">Creating Billing Documents </w:t>
      </w:r>
      <w:r w:rsidR="00B85FB8" w:rsidRPr="00D01739">
        <w:t>F</w:t>
      </w:r>
      <w:r w:rsidRPr="00D01739">
        <w:t>rom Clinical Encounter Documentation</w:t>
      </w:r>
      <w:bookmarkEnd w:id="51"/>
    </w:p>
    <w:p w:rsidR="00B85FB8" w:rsidRPr="00D01739" w:rsidRDefault="00B85FB8" w:rsidP="00B85FB8">
      <w:pPr>
        <w:pStyle w:val="Heading5"/>
        <w:numPr>
          <w:ilvl w:val="0"/>
          <w:numId w:val="0"/>
        </w:numPr>
        <w:rPr>
          <w:noProof w:val="0"/>
        </w:rPr>
      </w:pPr>
      <w:bookmarkStart w:id="52" w:name="_Toc413591310"/>
      <w:r w:rsidRPr="00D01739">
        <w:rPr>
          <w:noProof w:val="0"/>
        </w:rPr>
        <w:t xml:space="preserve">X.4.2.2.1 Creating Billing Documents </w:t>
      </w:r>
      <w:proofErr w:type="gramStart"/>
      <w:r w:rsidRPr="00D01739">
        <w:rPr>
          <w:noProof w:val="0"/>
        </w:rPr>
        <w:t>From</w:t>
      </w:r>
      <w:proofErr w:type="gramEnd"/>
      <w:r w:rsidRPr="00D01739">
        <w:rPr>
          <w:noProof w:val="0"/>
        </w:rPr>
        <w:t xml:space="preserve"> Clinical Encounter Documentation Use Case Description</w:t>
      </w:r>
      <w:bookmarkEnd w:id="52"/>
    </w:p>
    <w:p w:rsidR="004B41C2" w:rsidRPr="00D01739" w:rsidRDefault="004B41C2" w:rsidP="004B41C2">
      <w:r w:rsidRPr="00D01739">
        <w:t xml:space="preserve">A patient visits his or her doctor for a scheduled ambulatory encounter. During the course of the encounter, the doctor documents relevant clinical facts about the patient in the EMR system.  When documenting the patient’s problems, the EMR system assists the doctor to code each problem with appropriate codes selected from SNOMED-CT.  SNOMED-CT has been chosen as the vocabulary most appropriate for coding problems and other clinical information, when used to support clinical care. </w:t>
      </w:r>
    </w:p>
    <w:p w:rsidR="004B41C2" w:rsidRPr="00D01739" w:rsidRDefault="004B41C2" w:rsidP="004B41C2">
      <w:r w:rsidRPr="00D01739">
        <w:lastRenderedPageBreak/>
        <w:t>In the US, healthcare payers and other users of clinical data require that billing and reporting use codes for problems a</w:t>
      </w:r>
      <w:r w:rsidR="006430FA" w:rsidRPr="00D01739">
        <w:t>n</w:t>
      </w:r>
      <w:r w:rsidRPr="00D01739">
        <w:t xml:space="preserve">d other data elements from the ICD-10 terminology. In order to get paid for clinical data services delivered, the bill sent to the payer must have the appropriate ICD-10 codes substituted for the SNOMED-CT codes entered during the encounter. Following the encounter, the practice billing clerk creates a bill by extracting relevant data from the EMR system. Either the EMR system or the billing system has the capability to map from SNOMED-CT to ICD-10 codes for use in the bill. For most problems, the system uses its local map to identify the appropriate ICD-10 codes to substitute for the SNOMED-CT codes. </w:t>
      </w:r>
    </w:p>
    <w:p w:rsidR="004B41C2" w:rsidRPr="00D01739" w:rsidRDefault="004B41C2" w:rsidP="004B41C2">
      <w:r w:rsidRPr="00D01739">
        <w:t xml:space="preserve">In cases where the system does not have a pre-assigned ICD-10 code to match the provided SNOMED-CT code, the billing clerk uses the </w:t>
      </w:r>
      <w:r w:rsidR="00D01739">
        <w:t xml:space="preserve">Translate Code </w:t>
      </w:r>
      <w:r w:rsidRPr="00D01739">
        <w:t xml:space="preserve">transaction to identify the correct code. The clerk submits the unmatched SNOMED-CT code to the mapping service – possibly including additional modifiers from the patient record, which are supplied automatically, to assist with mapping. If the mapping service needs additional modifiers, it queries the EMR or billing system to gather the required data elements. Once it has all required data, the mapping system returns the appropriate ICD-10 code for use by the billing system. </w:t>
      </w:r>
    </w:p>
    <w:p w:rsidR="007F120A" w:rsidRPr="00D01739" w:rsidRDefault="00103212" w:rsidP="007F120A">
      <w:pPr>
        <w:pStyle w:val="Heading5"/>
        <w:numPr>
          <w:ilvl w:val="0"/>
          <w:numId w:val="0"/>
        </w:numPr>
        <w:rPr>
          <w:noProof w:val="0"/>
        </w:rPr>
      </w:pPr>
      <w:bookmarkStart w:id="53" w:name="_Toc413591311"/>
      <w:r w:rsidRPr="00D01739">
        <w:rPr>
          <w:noProof w:val="0"/>
        </w:rPr>
        <w:t>X.4.2.</w:t>
      </w:r>
      <w:r w:rsidR="007111FF" w:rsidRPr="00D01739">
        <w:rPr>
          <w:noProof w:val="0"/>
        </w:rPr>
        <w:t>2</w:t>
      </w:r>
      <w:r w:rsidRPr="00D01739">
        <w:rPr>
          <w:noProof w:val="0"/>
        </w:rPr>
        <w:t>.2</w:t>
      </w:r>
      <w:r w:rsidR="00C66D36" w:rsidRPr="00D01739">
        <w:rPr>
          <w:noProof w:val="0"/>
        </w:rPr>
        <w:t>:</w:t>
      </w:r>
      <w:r w:rsidRPr="00D01739">
        <w:rPr>
          <w:noProof w:val="0"/>
        </w:rPr>
        <w:t xml:space="preserve"> </w:t>
      </w:r>
      <w:r w:rsidR="00833E7D" w:rsidRPr="00D01739">
        <w:rPr>
          <w:noProof w:val="0"/>
        </w:rPr>
        <w:t xml:space="preserve">Clinical Mapping (CMAP) Process Flow: </w:t>
      </w:r>
      <w:r w:rsidR="00B85FB8" w:rsidRPr="00D01739">
        <w:rPr>
          <w:noProof w:val="0"/>
        </w:rPr>
        <w:t xml:space="preserve">Creating Billing Documents </w:t>
      </w:r>
      <w:proofErr w:type="gramStart"/>
      <w:r w:rsidR="00B85FB8" w:rsidRPr="00D01739">
        <w:rPr>
          <w:noProof w:val="0"/>
        </w:rPr>
        <w:t>From</w:t>
      </w:r>
      <w:proofErr w:type="gramEnd"/>
      <w:r w:rsidR="00B85FB8" w:rsidRPr="00D01739">
        <w:rPr>
          <w:noProof w:val="0"/>
        </w:rPr>
        <w:t xml:space="preserve"> Clinical Encounter Documentation Use Case</w:t>
      </w:r>
      <w:bookmarkEnd w:id="53"/>
    </w:p>
    <w:p w:rsidR="00103212" w:rsidRPr="00D01739" w:rsidRDefault="00103212" w:rsidP="00103212">
      <w:pPr>
        <w:pStyle w:val="FigureTitle"/>
      </w:pPr>
    </w:p>
    <w:p w:rsidR="00F414A6" w:rsidRPr="00D01739" w:rsidRDefault="00F414A6" w:rsidP="00F414A6">
      <w:pPr>
        <w:pStyle w:val="FigureTitle"/>
      </w:pPr>
      <w:r w:rsidRPr="00D01739">
        <w:t>Figure X.4.2.2-1: Basic Process Flow in Clinical Mapping</w:t>
      </w:r>
      <w:r w:rsidR="00C748F9" w:rsidRPr="00D01739">
        <w:t xml:space="preserve"> (CMAP)</w:t>
      </w:r>
      <w:r w:rsidRPr="00D01739">
        <w:t xml:space="preserve"> Profile for </w:t>
      </w:r>
      <w:r w:rsidR="0040062C" w:rsidRPr="00D01739">
        <w:t xml:space="preserve">Creating Billing Documents </w:t>
      </w:r>
      <w:proofErr w:type="gramStart"/>
      <w:r w:rsidR="0040062C" w:rsidRPr="00D01739">
        <w:t>From</w:t>
      </w:r>
      <w:proofErr w:type="gramEnd"/>
      <w:r w:rsidR="0040062C" w:rsidRPr="00D01739">
        <w:t xml:space="preserve"> Clinical Encounter Documentation Use Case</w:t>
      </w:r>
    </w:p>
    <w:p w:rsidR="00303E20" w:rsidRDefault="00303E20" w:rsidP="00303E20">
      <w:pPr>
        <w:pStyle w:val="Heading2"/>
        <w:numPr>
          <w:ilvl w:val="0"/>
          <w:numId w:val="0"/>
        </w:numPr>
        <w:rPr>
          <w:noProof w:val="0"/>
        </w:rPr>
      </w:pPr>
      <w:bookmarkStart w:id="54" w:name="_Toc413591312"/>
      <w:r w:rsidRPr="00D01739">
        <w:rPr>
          <w:noProof w:val="0"/>
        </w:rPr>
        <w:t>X.</w:t>
      </w:r>
      <w:r w:rsidR="00AF472E" w:rsidRPr="00D01739">
        <w:rPr>
          <w:noProof w:val="0"/>
        </w:rPr>
        <w:t>5</w:t>
      </w:r>
      <w:r w:rsidR="005F21E7" w:rsidRPr="00D01739">
        <w:rPr>
          <w:noProof w:val="0"/>
        </w:rPr>
        <w:t xml:space="preserve"> </w:t>
      </w:r>
      <w:r w:rsidR="00D702E7" w:rsidRPr="00D01739">
        <w:rPr>
          <w:noProof w:val="0"/>
        </w:rPr>
        <w:t xml:space="preserve">Clinical Mapping (CMAP) </w:t>
      </w:r>
      <w:r w:rsidRPr="00D01739">
        <w:rPr>
          <w:noProof w:val="0"/>
        </w:rPr>
        <w:t>Security Considerations</w:t>
      </w:r>
      <w:bookmarkEnd w:id="54"/>
    </w:p>
    <w:p w:rsidR="00791090" w:rsidRDefault="00791090" w:rsidP="00791090">
      <w:pPr>
        <w:pStyle w:val="BodyText"/>
      </w:pPr>
      <w:r>
        <w:t>The process of Clinical Mapping need not contain personal health information (PHI).  The specifications selected for the CMAP profile transactions do not typically include PHI, although context information (e.g., age, gender, or rare disease codes) could in fact represent PHI in certain contexts.  Thus, implementers may wish to encrypt the communications channel using the IHE ATNA profile.</w:t>
      </w:r>
    </w:p>
    <w:p w:rsidR="00791090" w:rsidRDefault="00791090" w:rsidP="00791090">
      <w:pPr>
        <w:pStyle w:val="BodyText"/>
      </w:pPr>
      <w:r>
        <w:t>Services providing clinical mappings affect the content of patient records where translations of codes are being used.  To ensure appropriate translations and verify the identity of these service providers, the service should be authenticated.  Some services may be offered only to licensed users by vendors, and so the system accessing the service, or the user of the service should also be authenticated.  The IHE ATNA profile offers capabilities for mutual system authentication.  The IHE EUA, XUA and IUA profiles can be used to support individual user authentication.</w:t>
      </w:r>
    </w:p>
    <w:p w:rsidR="00FD4909" w:rsidRDefault="00FD4909" w:rsidP="00791090">
      <w:pPr>
        <w:pStyle w:val="BodyText"/>
      </w:pPr>
      <w:r>
        <w:t>The data and algorithms used to implement a translation service for clinical mappings represent a significant technical investment by providers of translation services.  Those service providers may not be interested or willing to support distribution of the intellectual property which enables local implementation of translations without using a service.  The Retrieve Code Mappings transactions is optional for this reason, enabling service users to access translations in a standard format, without enabling bulk download of the entire translation table.</w:t>
      </w:r>
    </w:p>
    <w:p w:rsidR="00FD4909" w:rsidRDefault="00FD4909" w:rsidP="00791090">
      <w:pPr>
        <w:pStyle w:val="BodyText"/>
      </w:pPr>
      <w:r>
        <w:lastRenderedPageBreak/>
        <w:t xml:space="preserve">Translating codes in real time as they are encountered within a system through the interfaces specified in this profile could result in excessive use of network bandwidth.  This could especially be the case when translating remote monitoring data.  Given that code translations are slowly changing resources, </w:t>
      </w:r>
      <w:r w:rsidR="006468DD">
        <w:t>the protocol enables caching of responses</w:t>
      </w:r>
      <w:r w:rsidR="00B769D1">
        <w:t>, at both the application and lower levels.</w:t>
      </w:r>
    </w:p>
    <w:p w:rsidR="00167DB7" w:rsidRPr="00D01739" w:rsidRDefault="00167DB7" w:rsidP="00167DB7">
      <w:pPr>
        <w:pStyle w:val="Heading2"/>
        <w:numPr>
          <w:ilvl w:val="0"/>
          <w:numId w:val="0"/>
        </w:numPr>
        <w:rPr>
          <w:noProof w:val="0"/>
        </w:rPr>
      </w:pPr>
      <w:bookmarkStart w:id="55" w:name="_Toc413591313"/>
      <w:r w:rsidRPr="00D01739">
        <w:rPr>
          <w:noProof w:val="0"/>
        </w:rPr>
        <w:t>X.</w:t>
      </w:r>
      <w:r w:rsidR="00AF472E" w:rsidRPr="00D01739">
        <w:rPr>
          <w:noProof w:val="0"/>
        </w:rPr>
        <w:t>6</w:t>
      </w:r>
      <w:r w:rsidRPr="00D01739">
        <w:rPr>
          <w:noProof w:val="0"/>
        </w:rPr>
        <w:t xml:space="preserve"> </w:t>
      </w:r>
      <w:r w:rsidR="00F414A6" w:rsidRPr="00D01739">
        <w:rPr>
          <w:noProof w:val="0"/>
        </w:rPr>
        <w:t>Clinical Mapping</w:t>
      </w:r>
      <w:r w:rsidRPr="00D01739">
        <w:rPr>
          <w:noProof w:val="0"/>
        </w:rPr>
        <w:t xml:space="preserve"> </w:t>
      </w:r>
      <w:r w:rsidR="00C748F9" w:rsidRPr="00D01739">
        <w:rPr>
          <w:noProof w:val="0"/>
        </w:rPr>
        <w:t xml:space="preserve">(CMAP) </w:t>
      </w:r>
      <w:r w:rsidR="00ED5269" w:rsidRPr="00D01739">
        <w:rPr>
          <w:noProof w:val="0"/>
        </w:rPr>
        <w:t xml:space="preserve">Cross </w:t>
      </w:r>
      <w:r w:rsidRPr="00D01739">
        <w:rPr>
          <w:noProof w:val="0"/>
        </w:rPr>
        <w:t xml:space="preserve">Profile </w:t>
      </w:r>
      <w:r w:rsidR="00ED5269" w:rsidRPr="00D01739">
        <w:rPr>
          <w:noProof w:val="0"/>
        </w:rPr>
        <w:t>Considerations</w:t>
      </w:r>
      <w:bookmarkEnd w:id="55"/>
    </w:p>
    <w:p w:rsidR="007F090D" w:rsidRPr="00D01739" w:rsidRDefault="007F090D" w:rsidP="00167DB7"/>
    <w:p w:rsidR="007F090D" w:rsidRPr="00D01739" w:rsidRDefault="00B769D1" w:rsidP="007F090D">
      <w:pPr>
        <w:pStyle w:val="NormalWeb"/>
        <w:spacing w:before="0"/>
        <w:rPr>
          <w:i/>
        </w:rPr>
      </w:pPr>
      <w:r>
        <w:t xml:space="preserve">This </w:t>
      </w:r>
      <w:r w:rsidR="007F090D" w:rsidRPr="00D01739">
        <w:t xml:space="preserve">supplement provides the Device Observation Consumer with terminology services that facilitates the conversion of specific </w:t>
      </w:r>
      <w:r w:rsidR="006D7CC6" w:rsidRPr="00D01739">
        <w:t xml:space="preserve">IEEE </w:t>
      </w:r>
      <w:r w:rsidR="007F090D" w:rsidRPr="00D01739">
        <w:t xml:space="preserve">observation codes </w:t>
      </w:r>
      <w:r w:rsidR="006D7CC6" w:rsidRPr="00D01739">
        <w:t xml:space="preserve">contained in the HL7 v2.6 message produced by the </w:t>
      </w:r>
      <w:r w:rsidR="006D7CC6" w:rsidRPr="00D01739">
        <w:rPr>
          <w:bCs/>
          <w:kern w:val="24"/>
        </w:rPr>
        <w:t xml:space="preserve">PCD-01: Communicate Device Data transaction </w:t>
      </w:r>
      <w:r w:rsidR="007F090D" w:rsidRPr="00D01739">
        <w:t xml:space="preserve">into </w:t>
      </w:r>
      <w:r w:rsidR="006D7CC6" w:rsidRPr="00D01739">
        <w:t xml:space="preserve">clinically usable LOINC and SNOMED. Use of LOINC and SNOMED is dependent on the dependent on the country or region. No change proposals are anticipated in the PCD-01 transaction at this time. Potential PCD involvement is anticipated only in the facilitation of easy data entry in devices to input the </w:t>
      </w:r>
      <w:r w:rsidR="00DF2452" w:rsidRPr="00D01739">
        <w:t>manually entered constraints, e.g. right arm vs. left arm.</w:t>
      </w:r>
      <w:r w:rsidR="006D7CC6" w:rsidRPr="00D01739">
        <w:rPr>
          <w:i/>
        </w:rPr>
        <w:t xml:space="preserve">     </w:t>
      </w:r>
    </w:p>
    <w:p w:rsidR="007F090D" w:rsidRPr="00D01739" w:rsidRDefault="007F090D" w:rsidP="00167DB7">
      <w:pPr>
        <w:rPr>
          <w:i/>
        </w:rPr>
      </w:pPr>
    </w:p>
    <w:p w:rsidR="007F090D" w:rsidRPr="00D01739" w:rsidRDefault="00DF2452" w:rsidP="00167DB7">
      <w:pPr>
        <w:rPr>
          <w:i/>
        </w:rPr>
      </w:pPr>
      <w:r w:rsidRPr="00D01739">
        <w:rPr>
          <w:i/>
        </w:rPr>
        <w:object w:dxaOrig="7198" w:dyaOrig="4050">
          <v:shape id="_x0000_i1025" type="#_x0000_t75" style="width:5in;height:202.5pt" o:ole="">
            <v:imagedata r:id="rId19" o:title=""/>
          </v:shape>
          <o:OLEObject Type="Embed" ProgID="PowerPoint.Slide.12" ShapeID="_x0000_i1025" DrawAspect="Content" ObjectID="_1491329601" r:id="rId20"/>
        </w:object>
      </w:r>
    </w:p>
    <w:p w:rsidR="00CF283F" w:rsidRPr="00D01739" w:rsidRDefault="00CF283F" w:rsidP="008D7642">
      <w:pPr>
        <w:pStyle w:val="PartTitle"/>
      </w:pPr>
      <w:bookmarkStart w:id="56" w:name="_Toc336000611"/>
      <w:bookmarkStart w:id="57" w:name="_Toc413591318"/>
      <w:bookmarkEnd w:id="56"/>
      <w:r w:rsidRPr="00D01739">
        <w:lastRenderedPageBreak/>
        <w:t xml:space="preserve">Volume 2 </w:t>
      </w:r>
      <w:r w:rsidR="008D7642" w:rsidRPr="00D01739">
        <w:t xml:space="preserve">– </w:t>
      </w:r>
      <w:r w:rsidRPr="00D01739">
        <w:t>Transactions</w:t>
      </w:r>
      <w:bookmarkEnd w:id="57"/>
    </w:p>
    <w:p w:rsidR="00303E20" w:rsidRPr="00D01739" w:rsidRDefault="00303E20" w:rsidP="008E441F">
      <w:pPr>
        <w:pStyle w:val="EditorInstructions"/>
      </w:pPr>
      <w:bookmarkStart w:id="58" w:name="_Toc75083611"/>
      <w:r w:rsidRPr="00D01739">
        <w:t xml:space="preserve">Add section 3.Y </w:t>
      </w:r>
      <w:bookmarkEnd w:id="58"/>
    </w:p>
    <w:p w:rsidR="00CF283F" w:rsidRPr="00D01739" w:rsidRDefault="00303E20" w:rsidP="00303E20">
      <w:pPr>
        <w:pStyle w:val="Heading2"/>
        <w:numPr>
          <w:ilvl w:val="0"/>
          <w:numId w:val="0"/>
        </w:numPr>
        <w:rPr>
          <w:noProof w:val="0"/>
        </w:rPr>
      </w:pPr>
      <w:bookmarkStart w:id="59" w:name="_Toc413591319"/>
      <w:proofErr w:type="gramStart"/>
      <w:r w:rsidRPr="00D01739">
        <w:rPr>
          <w:noProof w:val="0"/>
        </w:rPr>
        <w:t>3</w:t>
      </w:r>
      <w:r w:rsidR="00CF283F" w:rsidRPr="00D01739">
        <w:rPr>
          <w:noProof w:val="0"/>
        </w:rPr>
        <w:t>.</w:t>
      </w:r>
      <w:r w:rsidR="00B769D1">
        <w:rPr>
          <w:noProof w:val="0"/>
        </w:rPr>
        <w:t>Y</w:t>
      </w:r>
      <w:proofErr w:type="gramEnd"/>
      <w:r w:rsidR="00CF283F" w:rsidRPr="00D01739">
        <w:rPr>
          <w:noProof w:val="0"/>
        </w:rPr>
        <w:t xml:space="preserve"> </w:t>
      </w:r>
      <w:r w:rsidR="00B67E07">
        <w:rPr>
          <w:noProof w:val="0"/>
        </w:rPr>
        <w:t>Translate Code</w:t>
      </w:r>
      <w:r w:rsidR="00291725" w:rsidRPr="00D01739">
        <w:rPr>
          <w:noProof w:val="0"/>
        </w:rPr>
        <w:t xml:space="preserve"> </w:t>
      </w:r>
      <w:r w:rsidR="00126A38" w:rsidRPr="00D01739">
        <w:rPr>
          <w:noProof w:val="0"/>
        </w:rPr>
        <w:t>[</w:t>
      </w:r>
      <w:r w:rsidR="00B67E07">
        <w:rPr>
          <w:noProof w:val="0"/>
        </w:rPr>
        <w:t>PCC</w:t>
      </w:r>
      <w:r w:rsidR="00DD13DB" w:rsidRPr="00D01739">
        <w:rPr>
          <w:noProof w:val="0"/>
        </w:rPr>
        <w:t>-</w:t>
      </w:r>
      <w:r w:rsidR="00B67E07">
        <w:rPr>
          <w:noProof w:val="0"/>
        </w:rPr>
        <w:t>Y</w:t>
      </w:r>
      <w:r w:rsidR="00126A38" w:rsidRPr="00D01739">
        <w:rPr>
          <w:noProof w:val="0"/>
        </w:rPr>
        <w:t>]</w:t>
      </w:r>
      <w:bookmarkEnd w:id="59"/>
    </w:p>
    <w:p w:rsidR="00CF283F" w:rsidRPr="00D01739" w:rsidRDefault="00303E20" w:rsidP="00303E20">
      <w:pPr>
        <w:pStyle w:val="Heading3"/>
        <w:numPr>
          <w:ilvl w:val="0"/>
          <w:numId w:val="0"/>
        </w:numPr>
        <w:rPr>
          <w:noProof w:val="0"/>
        </w:rPr>
      </w:pPr>
      <w:bookmarkStart w:id="60" w:name="_Toc413591320"/>
      <w:proofErr w:type="gramStart"/>
      <w:r w:rsidRPr="00D01739">
        <w:rPr>
          <w:noProof w:val="0"/>
        </w:rPr>
        <w:t>3</w:t>
      </w:r>
      <w:r w:rsidR="00CF283F" w:rsidRPr="00D01739">
        <w:rPr>
          <w:noProof w:val="0"/>
        </w:rPr>
        <w:t>.Y.1</w:t>
      </w:r>
      <w:proofErr w:type="gramEnd"/>
      <w:r w:rsidR="00CF283F" w:rsidRPr="00D01739">
        <w:rPr>
          <w:noProof w:val="0"/>
        </w:rPr>
        <w:t xml:space="preserve"> Scope</w:t>
      </w:r>
      <w:bookmarkEnd w:id="60"/>
    </w:p>
    <w:p w:rsidR="00B67E07" w:rsidRDefault="00DA7FE0" w:rsidP="00BB76BC">
      <w:pPr>
        <w:pStyle w:val="BodyText"/>
      </w:pPr>
      <w:r w:rsidRPr="00D01739">
        <w:t xml:space="preserve">This transaction is used to </w:t>
      </w:r>
      <w:r w:rsidR="00B67E07">
        <w:t>translate a code from one coding system to another.</w:t>
      </w:r>
    </w:p>
    <w:p w:rsidR="00CF283F" w:rsidRPr="00D01739" w:rsidRDefault="00303E20" w:rsidP="00303E20">
      <w:pPr>
        <w:pStyle w:val="Heading3"/>
        <w:numPr>
          <w:ilvl w:val="0"/>
          <w:numId w:val="0"/>
        </w:numPr>
        <w:rPr>
          <w:noProof w:val="0"/>
        </w:rPr>
      </w:pPr>
      <w:bookmarkStart w:id="61" w:name="_Toc413591321"/>
      <w:proofErr w:type="gramStart"/>
      <w:r w:rsidRPr="00D01739">
        <w:rPr>
          <w:noProof w:val="0"/>
        </w:rPr>
        <w:t>3</w:t>
      </w:r>
      <w:r w:rsidR="008D17FF" w:rsidRPr="00D01739">
        <w:rPr>
          <w:noProof w:val="0"/>
        </w:rPr>
        <w:t>.Y.2</w:t>
      </w:r>
      <w:proofErr w:type="gramEnd"/>
      <w:r w:rsidR="00291725" w:rsidRPr="00D01739">
        <w:rPr>
          <w:noProof w:val="0"/>
        </w:rPr>
        <w:t xml:space="preserve"> </w:t>
      </w:r>
      <w:r w:rsidR="008D17FF" w:rsidRPr="00D01739">
        <w:rPr>
          <w:noProof w:val="0"/>
        </w:rPr>
        <w:t xml:space="preserve">Actor </w:t>
      </w:r>
      <w:r w:rsidR="00CF283F" w:rsidRPr="00D01739">
        <w:rPr>
          <w:noProof w:val="0"/>
        </w:rPr>
        <w:t>Roles</w:t>
      </w:r>
      <w:bookmarkEnd w:id="61"/>
    </w:p>
    <w:p w:rsidR="007C1AAC" w:rsidRPr="00D01739" w:rsidRDefault="000B5FBF" w:rsidP="00B63B69">
      <w:pPr>
        <w:pStyle w:val="BodyText"/>
        <w:jc w:val="center"/>
      </w:pPr>
      <w:r w:rsidRPr="00D01739">
        <w:rPr>
          <w:noProof/>
        </w:rPr>
        <mc:AlternateContent>
          <mc:Choice Requires="wpc">
            <w:drawing>
              <wp:inline distT="0" distB="0" distL="0" distR="0" wp14:anchorId="2065009A" wp14:editId="5DD4E4CB">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Oval 153"/>
                        <wps:cNvSpPr>
                          <a:spLocks noChangeArrowheads="1"/>
                        </wps:cNvSpPr>
                        <wps:spPr bwMode="auto">
                          <a:xfrm>
                            <a:off x="1268750" y="885825"/>
                            <a:ext cx="1240684" cy="543781"/>
                          </a:xfrm>
                          <a:prstGeom prst="ellipse">
                            <a:avLst/>
                          </a:prstGeom>
                          <a:solidFill>
                            <a:srgbClr val="FFFFFF"/>
                          </a:solidFill>
                          <a:ln w="9525">
                            <a:solidFill>
                              <a:srgbClr val="000000"/>
                            </a:solidFill>
                            <a:round/>
                            <a:headEnd/>
                            <a:tailEnd/>
                          </a:ln>
                        </wps:spPr>
                        <wps:txbx>
                          <w:txbxContent>
                            <w:p w:rsidR="00B67E07" w:rsidRDefault="00B67E07" w:rsidP="00B67E07">
                              <w:pPr>
                                <w:jc w:val="center"/>
                              </w:pPr>
                              <w:r w:rsidRPr="00B67E07">
                                <w:rPr>
                                  <w:sz w:val="18"/>
                                </w:rPr>
                                <w:t>Translate Code [PCC-Y]</w:t>
                              </w:r>
                            </w:p>
                            <w:p w:rsidR="00B67E07" w:rsidRDefault="00B67E07" w:rsidP="007C1AAC">
                              <w:pPr>
                                <w:jc w:val="center"/>
                                <w:rPr>
                                  <w:sz w:val="18"/>
                                </w:rPr>
                              </w:pPr>
                              <w:r>
                                <w:rPr>
                                  <w:sz w:val="18"/>
                                </w:rPr>
                                <w:t>Transaction Name [DOM-#]</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rsidR="00B67E07" w:rsidRDefault="00B67E07" w:rsidP="00B67E07">
                              <w:pPr>
                                <w:jc w:val="center"/>
                              </w:pPr>
                              <w:r w:rsidRPr="00B67E07">
                                <w:rPr>
                                  <w:sz w:val="18"/>
                                </w:rPr>
                                <w:t>Clinical Mapping Requestor</w:t>
                              </w:r>
                            </w:p>
                            <w:p w:rsidR="00B67E07" w:rsidRDefault="00B67E07" w:rsidP="00B67E07">
                              <w:pPr>
                                <w:jc w:val="center"/>
                                <w:rPr>
                                  <w:sz w:val="18"/>
                                </w:rPr>
                              </w:pPr>
                              <w:r>
                                <w:rPr>
                                  <w:sz w:val="18"/>
                                </w:rPr>
                                <w:t>Actor ABC</w:t>
                              </w:r>
                            </w:p>
                          </w:txbxContent>
                        </wps:txbx>
                        <wps:bodyPr rot="0" vert="horz" wrap="square" lIns="91440" tIns="45720" rIns="91440" bIns="45720" anchor="t" anchorCtr="0" upright="1">
                          <a:noAutofit/>
                        </wps:bodyPr>
                      </wps:wsp>
                      <wps:wsp>
                        <wps:cNvPr id="14"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rsidR="00B67E07" w:rsidRDefault="00B67E07" w:rsidP="00B67E07">
                              <w:pPr>
                                <w:jc w:val="center"/>
                                <w:rPr>
                                  <w:sz w:val="18"/>
                                </w:rPr>
                              </w:pPr>
                              <w:r w:rsidRPr="00B67E07">
                                <w:rPr>
                                  <w:sz w:val="18"/>
                                </w:rPr>
                                <w:t>Clinical Mapp</w:t>
                              </w:r>
                              <w:r>
                                <w:rPr>
                                  <w:sz w:val="18"/>
                                </w:rPr>
                                <w:t>er</w:t>
                              </w:r>
                            </w:p>
                          </w:txbxContent>
                        </wps:txbx>
                        <wps:bodyPr rot="0" vert="horz" wrap="square" lIns="91440" tIns="45720" rIns="91440" bIns="45720" anchor="t" anchorCtr="0" upright="1">
                          <a:noAutofit/>
                        </wps:bodyPr>
                      </wps:wsp>
                      <wps:wsp>
                        <wps:cNvPr id="16"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52" o:spid="_x0000_s109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">
                <v:shape id="_x0000_s1091" type="#_x0000_t75" style="position:absolute;width:37261;height:15392;visibility:visible;mso-wrap-style:square">
                  <v:fill o:detectmouseclick="t"/>
                  <v:path o:connecttype="none"/>
                </v:shape>
                <v:oval id="Oval 153" o:spid="_x0000_s1092" style="position:absolute;left:12687;top:8858;width:12407;height:5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MOpsEA&#10;AADbAAAADwAAAGRycy9kb3ducmV2LnhtbERPS2sCMRC+F/wPYYReimZdfLEaRSyCtCcf4HXYjLvB&#10;zWTZpJr+eyMUepuP7znLdbSNuFPnjWMFo2EGgrh02nCl4HzaDeYgfEDW2DgmBb/kYb3qvS2x0O7B&#10;B7ofQyVSCPsCFdQhtIWUvqzJoh+6ljhxV9dZDAl2ldQdPlK4bWSeZVNp0XBqqLGlbU3l7fhjFYzb&#10;zXQSR9/m4+v6OZu4y2GXm6jUez9uFiACxfAv/nPvdZqfw+u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zDqbBAAAA2wAAAA8AAAAAAAAAAAAAAAAAmAIAAGRycy9kb3du&#10;cmV2LnhtbFBLBQYAAAAABAAEAPUAAACGAwAAAAA=&#10;">
                  <v:textbox inset="0,.72pt,0,.72pt">
                    <w:txbxContent>
                      <w:p w:rsidR="00B67E07" w:rsidRDefault="00B67E07" w:rsidP="00B67E07">
                        <w:pPr>
                          <w:jc w:val="center"/>
                        </w:pPr>
                        <w:r w:rsidRPr="00B67E07">
                          <w:rPr>
                            <w:sz w:val="18"/>
                          </w:rPr>
                          <w:t>Translate Code [PCC-Y]</w:t>
                        </w:r>
                      </w:p>
                      <w:p w:rsidR="00B67E07" w:rsidRDefault="00B67E07" w:rsidP="007C1AAC">
                        <w:pPr>
                          <w:jc w:val="center"/>
                          <w:rPr>
                            <w:sz w:val="18"/>
                          </w:rPr>
                        </w:pPr>
                        <w:r>
                          <w:rPr>
                            <w:sz w:val="18"/>
                          </w:rPr>
                          <w:t>Transaction Name [DOM-#]</w:t>
                        </w:r>
                      </w:p>
                    </w:txbxContent>
                  </v:textbox>
                </v:oval>
                <v:shape id="Text Box 154" o:spid="_x0000_s1093" type="#_x0000_t202" style="position:absolute;left:1716;top:1683;width:1097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B67E07" w:rsidRDefault="00B67E07" w:rsidP="00B67E07">
                        <w:pPr>
                          <w:jc w:val="center"/>
                        </w:pPr>
                        <w:r w:rsidRPr="00B67E07">
                          <w:rPr>
                            <w:sz w:val="18"/>
                          </w:rPr>
                          <w:t>Clinical Mapping Requestor</w:t>
                        </w:r>
                      </w:p>
                      <w:p w:rsidR="00B67E07" w:rsidRDefault="00B67E07" w:rsidP="00B67E07">
                        <w:pPr>
                          <w:jc w:val="center"/>
                          <w:rPr>
                            <w:sz w:val="18"/>
                          </w:rPr>
                        </w:pPr>
                        <w:r>
                          <w:rPr>
                            <w:sz w:val="18"/>
                          </w:rPr>
                          <w:t>Actor ABC</w:t>
                        </w:r>
                      </w:p>
                    </w:txbxContent>
                  </v:textbox>
                </v:shape>
                <v:line id="Line 155" o:spid="_x0000_s1094"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shape id="Text Box 156" o:spid="_x0000_s1095"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B67E07" w:rsidRDefault="00B67E07" w:rsidP="00B67E07">
                        <w:pPr>
                          <w:jc w:val="center"/>
                          <w:rPr>
                            <w:sz w:val="18"/>
                          </w:rPr>
                        </w:pPr>
                        <w:r w:rsidRPr="00B67E07">
                          <w:rPr>
                            <w:sz w:val="18"/>
                          </w:rPr>
                          <w:t>Clinical Mapp</w:t>
                        </w:r>
                        <w:r>
                          <w:rPr>
                            <w:sz w:val="18"/>
                          </w:rPr>
                          <w:t>er</w:t>
                        </w:r>
                      </w:p>
                    </w:txbxContent>
                  </v:textbox>
                </v:shape>
                <v:line id="Line 157" o:spid="_x0000_s1096"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w10:anchorlock/>
              </v:group>
            </w:pict>
          </mc:Fallback>
        </mc:AlternateContent>
      </w:r>
    </w:p>
    <w:p w:rsidR="002D5B69" w:rsidRPr="00D01739" w:rsidRDefault="002D5B69" w:rsidP="00BB76BC">
      <w:pPr>
        <w:pStyle w:val="FigureTitle"/>
      </w:pPr>
      <w:r w:rsidRPr="00D01739">
        <w:t xml:space="preserve">Figure 3.Y.2-1: </w:t>
      </w:r>
      <w:r w:rsidR="001B2B50" w:rsidRPr="00D01739">
        <w:t>Use Case Diagram</w:t>
      </w:r>
    </w:p>
    <w:p w:rsidR="002D5B69" w:rsidRPr="00D01739" w:rsidRDefault="002D5B69" w:rsidP="00BB76BC">
      <w:pPr>
        <w:pStyle w:val="TableTitle"/>
      </w:pPr>
    </w:p>
    <w:p w:rsidR="002D5B69" w:rsidRPr="00D01739" w:rsidRDefault="002D5B69" w:rsidP="00BB76BC">
      <w:pPr>
        <w:pStyle w:val="TableTitle"/>
      </w:pPr>
      <w:r w:rsidRPr="00D01739">
        <w:t>Table 3.Y.2-1: Actor Role</w:t>
      </w:r>
      <w:r w:rsidR="001B2B50" w:rsidRPr="00D01739">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D01739" w:rsidTr="00BB76BC">
        <w:tc>
          <w:tcPr>
            <w:tcW w:w="1008" w:type="dxa"/>
            <w:shd w:val="clear" w:color="auto" w:fill="auto"/>
          </w:tcPr>
          <w:p w:rsidR="00C6772C" w:rsidRPr="00D01739" w:rsidRDefault="00C6772C" w:rsidP="00597DB2">
            <w:pPr>
              <w:pStyle w:val="BodyText"/>
              <w:rPr>
                <w:b/>
              </w:rPr>
            </w:pPr>
            <w:r w:rsidRPr="00D01739">
              <w:rPr>
                <w:b/>
              </w:rPr>
              <w:t>Actor:</w:t>
            </w:r>
          </w:p>
        </w:tc>
        <w:tc>
          <w:tcPr>
            <w:tcW w:w="8568" w:type="dxa"/>
            <w:shd w:val="clear" w:color="auto" w:fill="auto"/>
          </w:tcPr>
          <w:p w:rsidR="00C6772C" w:rsidRPr="00D01739" w:rsidRDefault="00B67E07" w:rsidP="00597DB2">
            <w:pPr>
              <w:pStyle w:val="BodyText"/>
            </w:pPr>
            <w:r>
              <w:t>Clinical Mapping Requester</w:t>
            </w:r>
          </w:p>
        </w:tc>
      </w:tr>
      <w:tr w:rsidR="00C6772C" w:rsidRPr="00D01739" w:rsidTr="00BB76BC">
        <w:tc>
          <w:tcPr>
            <w:tcW w:w="1008" w:type="dxa"/>
            <w:shd w:val="clear" w:color="auto" w:fill="auto"/>
          </w:tcPr>
          <w:p w:rsidR="00C6772C" w:rsidRPr="00D01739" w:rsidRDefault="00C6772C" w:rsidP="00597DB2">
            <w:pPr>
              <w:pStyle w:val="BodyText"/>
              <w:rPr>
                <w:b/>
              </w:rPr>
            </w:pPr>
            <w:r w:rsidRPr="00D01739">
              <w:rPr>
                <w:b/>
              </w:rPr>
              <w:t>Role:</w:t>
            </w:r>
          </w:p>
        </w:tc>
        <w:tc>
          <w:tcPr>
            <w:tcW w:w="8568" w:type="dxa"/>
            <w:shd w:val="clear" w:color="auto" w:fill="auto"/>
          </w:tcPr>
          <w:p w:rsidR="00C6772C" w:rsidRPr="00D01739" w:rsidRDefault="00B67E07" w:rsidP="00597DB2">
            <w:pPr>
              <w:pStyle w:val="BodyText"/>
            </w:pPr>
            <w:r>
              <w:t>An information system requesting a mapping of a code from one vocabulary to another.</w:t>
            </w:r>
          </w:p>
        </w:tc>
      </w:tr>
      <w:tr w:rsidR="00C6772C" w:rsidRPr="00D01739" w:rsidTr="00BB76BC">
        <w:tc>
          <w:tcPr>
            <w:tcW w:w="1008" w:type="dxa"/>
            <w:shd w:val="clear" w:color="auto" w:fill="auto"/>
          </w:tcPr>
          <w:p w:rsidR="00C6772C" w:rsidRPr="00D01739" w:rsidRDefault="00C6772C" w:rsidP="00597DB2">
            <w:pPr>
              <w:pStyle w:val="BodyText"/>
              <w:rPr>
                <w:b/>
              </w:rPr>
            </w:pPr>
            <w:r w:rsidRPr="00D01739">
              <w:rPr>
                <w:b/>
              </w:rPr>
              <w:t>Actor:</w:t>
            </w:r>
          </w:p>
        </w:tc>
        <w:tc>
          <w:tcPr>
            <w:tcW w:w="8568" w:type="dxa"/>
            <w:shd w:val="clear" w:color="auto" w:fill="auto"/>
          </w:tcPr>
          <w:p w:rsidR="00701B3A" w:rsidRPr="00D01739" w:rsidRDefault="00B67E07" w:rsidP="00597DB2">
            <w:pPr>
              <w:pStyle w:val="BodyText"/>
            </w:pPr>
            <w:r>
              <w:t>Clinical Mapper</w:t>
            </w:r>
          </w:p>
        </w:tc>
      </w:tr>
      <w:tr w:rsidR="00C6772C" w:rsidRPr="00D01739" w:rsidTr="00BB76BC">
        <w:tc>
          <w:tcPr>
            <w:tcW w:w="1008" w:type="dxa"/>
            <w:shd w:val="clear" w:color="auto" w:fill="auto"/>
          </w:tcPr>
          <w:p w:rsidR="00C6772C" w:rsidRPr="00D01739" w:rsidRDefault="00C6772C" w:rsidP="00597DB2">
            <w:pPr>
              <w:pStyle w:val="BodyText"/>
              <w:rPr>
                <w:b/>
              </w:rPr>
            </w:pPr>
            <w:r w:rsidRPr="00D01739">
              <w:rPr>
                <w:b/>
              </w:rPr>
              <w:t>Role:</w:t>
            </w:r>
          </w:p>
        </w:tc>
        <w:tc>
          <w:tcPr>
            <w:tcW w:w="8568" w:type="dxa"/>
            <w:shd w:val="clear" w:color="auto" w:fill="auto"/>
          </w:tcPr>
          <w:p w:rsidR="00C6772C" w:rsidRPr="00D01739" w:rsidRDefault="00291725" w:rsidP="00B67E07">
            <w:pPr>
              <w:pStyle w:val="BodyText"/>
            </w:pPr>
            <w:r w:rsidRPr="00D01739">
              <w:t xml:space="preserve"> </w:t>
            </w:r>
            <w:r w:rsidR="00B67E07">
              <w:t>An information system that responds to a mapping request</w:t>
            </w:r>
          </w:p>
        </w:tc>
      </w:tr>
    </w:tbl>
    <w:p w:rsidR="00CF283F" w:rsidRPr="00D01739" w:rsidRDefault="00303E20" w:rsidP="00303E20">
      <w:pPr>
        <w:pStyle w:val="Heading3"/>
        <w:numPr>
          <w:ilvl w:val="0"/>
          <w:numId w:val="0"/>
        </w:numPr>
        <w:rPr>
          <w:noProof w:val="0"/>
        </w:rPr>
      </w:pPr>
      <w:bookmarkStart w:id="62" w:name="_Toc413591322"/>
      <w:proofErr w:type="gramStart"/>
      <w:r w:rsidRPr="00D01739">
        <w:rPr>
          <w:noProof w:val="0"/>
        </w:rPr>
        <w:t>3</w:t>
      </w:r>
      <w:r w:rsidR="00CF283F" w:rsidRPr="00D01739">
        <w:rPr>
          <w:noProof w:val="0"/>
        </w:rPr>
        <w:t>.Y.3</w:t>
      </w:r>
      <w:proofErr w:type="gramEnd"/>
      <w:r w:rsidR="00CF283F" w:rsidRPr="00D01739">
        <w:rPr>
          <w:noProof w:val="0"/>
        </w:rPr>
        <w:t xml:space="preserve"> Referenced Standard</w:t>
      </w:r>
      <w:r w:rsidR="00DD13DB" w:rsidRPr="00D01739">
        <w:rPr>
          <w:noProof w:val="0"/>
        </w:rPr>
        <w:t>s</w:t>
      </w:r>
      <w:bookmarkEnd w:id="62"/>
    </w:p>
    <w:p w:rsidR="00B67E07" w:rsidRDefault="00B67E07" w:rsidP="00B67E07">
      <w:bookmarkStart w:id="63" w:name="_Toc413591323"/>
      <w:r w:rsidRPr="00E342FA">
        <w:t>HL7 Fast Healthcare Information Resources (FHIR®)</w:t>
      </w:r>
      <w:r>
        <w:t xml:space="preserve"> DSTU 2.0 Draft for Ballot</w:t>
      </w:r>
    </w:p>
    <w:p w:rsidR="00CF283F" w:rsidRPr="00D01739" w:rsidRDefault="00303E20" w:rsidP="00303E20">
      <w:pPr>
        <w:pStyle w:val="Heading3"/>
        <w:numPr>
          <w:ilvl w:val="0"/>
          <w:numId w:val="0"/>
        </w:numPr>
        <w:rPr>
          <w:noProof w:val="0"/>
        </w:rPr>
      </w:pPr>
      <w:proofErr w:type="gramStart"/>
      <w:r w:rsidRPr="00D01739">
        <w:rPr>
          <w:noProof w:val="0"/>
        </w:rPr>
        <w:lastRenderedPageBreak/>
        <w:t>3</w:t>
      </w:r>
      <w:r w:rsidR="00CF283F" w:rsidRPr="00D01739">
        <w:rPr>
          <w:noProof w:val="0"/>
        </w:rPr>
        <w:t>.Y.4</w:t>
      </w:r>
      <w:proofErr w:type="gramEnd"/>
      <w:r w:rsidR="00CF283F" w:rsidRPr="00D01739">
        <w:rPr>
          <w:noProof w:val="0"/>
        </w:rPr>
        <w:t xml:space="preserve"> Interaction Diagram</w:t>
      </w:r>
      <w:bookmarkEnd w:id="63"/>
    </w:p>
    <w:p w:rsidR="007C1AAC" w:rsidRPr="00D01739" w:rsidRDefault="000B5FBF">
      <w:pPr>
        <w:pStyle w:val="BodyText"/>
      </w:pPr>
      <w:r w:rsidRPr="00D01739">
        <w:rPr>
          <w:noProof/>
        </w:rPr>
        <mc:AlternateContent>
          <mc:Choice Requires="wpc">
            <w:drawing>
              <wp:inline distT="0" distB="0" distL="0" distR="0" wp14:anchorId="4B5A1936" wp14:editId="5A8601CF">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257301" y="299085"/>
                            <a:ext cx="1285874"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7E07" w:rsidRDefault="00B67E07" w:rsidP="00B67E07">
                              <w:pPr>
                                <w:jc w:val="center"/>
                              </w:pPr>
                              <w:r w:rsidRPr="00B67E07">
                                <w:rPr>
                                  <w:sz w:val="22"/>
                                  <w:szCs w:val="22"/>
                                </w:rPr>
                                <w:t>Clinical Mapping Requestor</w:t>
                              </w:r>
                            </w:p>
                            <w:p w:rsidR="00B67E07" w:rsidRPr="007C1AAC" w:rsidRDefault="00B67E07" w:rsidP="00B67E07">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10642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7E07" w:rsidRPr="007C1AAC" w:rsidRDefault="00B67E07" w:rsidP="00B67E07">
                              <w:pPr>
                                <w:jc w:val="center"/>
                                <w:rPr>
                                  <w:sz w:val="22"/>
                                  <w:szCs w:val="22"/>
                                </w:rPr>
                              </w:pPr>
                              <w:r>
                                <w:rPr>
                                  <w:sz w:val="22"/>
                                  <w:szCs w:val="22"/>
                                </w:rPr>
                                <w:t>$translate</w:t>
                              </w:r>
                            </w:p>
                            <w:p w:rsidR="00B67E07" w:rsidRDefault="00B67E07"/>
                            <w:p w:rsidR="00B67E07" w:rsidRPr="007C1AAC" w:rsidRDefault="00B67E07"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wps:spPr bwMode="auto">
                          <a:xfrm>
                            <a:off x="1989455" y="14071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7E07" w:rsidRDefault="00B67E07">
                              <w:r w:rsidRPr="00B67E07">
                                <w:rPr>
                                  <w:sz w:val="22"/>
                                  <w:szCs w:val="22"/>
                                </w:rPr>
                                <w:t>Clinical Mapp</w:t>
                              </w:r>
                              <w:r>
                                <w:rPr>
                                  <w:sz w:val="22"/>
                                  <w:szCs w:val="22"/>
                                </w:rPr>
                                <w:t>er</w:t>
                              </w:r>
                            </w:p>
                            <w:p w:rsidR="00B67E07" w:rsidRPr="007C1AAC" w:rsidRDefault="00B67E07"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id="Canvas 159" o:spid="_x0000_s109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">
                <v:shape id="_x0000_s1098" type="#_x0000_t75" style="position:absolute;width:59436;height:24003;visibility:visible;mso-wrap-style:square">
                  <v:fill o:detectmouseclick="t"/>
                  <v:path o:connecttype="none"/>
                </v:shape>
                <v:shape id="Text Box 160" o:spid="_x0000_s1099" type="#_x0000_t202" style="position:absolute;left:12573;top:2990;width:12858;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B67E07" w:rsidRDefault="00B67E07" w:rsidP="00B67E07">
                        <w:pPr>
                          <w:jc w:val="center"/>
                        </w:pPr>
                        <w:r w:rsidRPr="00B67E07">
                          <w:rPr>
                            <w:sz w:val="22"/>
                            <w:szCs w:val="22"/>
                          </w:rPr>
                          <w:t>Clinical Mapping Requestor</w:t>
                        </w:r>
                      </w:p>
                      <w:p w:rsidR="00B67E07" w:rsidRPr="007C1AAC" w:rsidRDefault="00B67E07" w:rsidP="00B67E07">
                        <w:pPr>
                          <w:jc w:val="center"/>
                          <w:rPr>
                            <w:sz w:val="22"/>
                            <w:szCs w:val="22"/>
                          </w:rPr>
                        </w:pPr>
                        <w:r w:rsidRPr="007C1AAC">
                          <w:rPr>
                            <w:sz w:val="22"/>
                            <w:szCs w:val="22"/>
                          </w:rPr>
                          <w:t>A</w:t>
                        </w:r>
                        <w:r>
                          <w:rPr>
                            <w:sz w:val="22"/>
                            <w:szCs w:val="22"/>
                          </w:rPr>
                          <w:t>ctor A</w:t>
                        </w:r>
                      </w:p>
                    </w:txbxContent>
                  </v:textbox>
                </v:shape>
                <v:line id="Line 161" o:spid="_x0000_s1100"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1" type="#_x0000_t202" style="position:absolute;left:24085;top:10642;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B67E07" w:rsidRPr="007C1AAC" w:rsidRDefault="00B67E07" w:rsidP="00B67E07">
                        <w:pPr>
                          <w:jc w:val="center"/>
                          <w:rPr>
                            <w:sz w:val="22"/>
                            <w:szCs w:val="22"/>
                          </w:rPr>
                        </w:pPr>
                        <w:r>
                          <w:rPr>
                            <w:sz w:val="22"/>
                            <w:szCs w:val="22"/>
                          </w:rPr>
                          <w:t>$translate</w:t>
                        </w:r>
                      </w:p>
                      <w:p w:rsidR="00B67E07" w:rsidRDefault="00B67E07"/>
                      <w:p w:rsidR="00B67E07" w:rsidRPr="007C1AAC" w:rsidRDefault="00B67E07" w:rsidP="007C1AAC">
                        <w:pPr>
                          <w:rPr>
                            <w:sz w:val="22"/>
                            <w:szCs w:val="22"/>
                          </w:rPr>
                        </w:pPr>
                        <w:r>
                          <w:rPr>
                            <w:sz w:val="22"/>
                            <w:szCs w:val="22"/>
                          </w:rPr>
                          <w:t xml:space="preserve">Message </w:t>
                        </w:r>
                        <w:r w:rsidRPr="007C1AAC">
                          <w:rPr>
                            <w:sz w:val="22"/>
                            <w:szCs w:val="22"/>
                          </w:rPr>
                          <w:t>1</w:t>
                        </w:r>
                      </w:p>
                    </w:txbxContent>
                  </v:textbox>
                </v:shape>
                <v:line id="Line 163" o:spid="_x0000_s1102"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3"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4"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5" style="position:absolute;visibility:visible;mso-wrap-style:square" from="19894,14071" to="39973,1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6"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B67E07" w:rsidRDefault="00B67E07">
                        <w:r w:rsidRPr="00B67E07">
                          <w:rPr>
                            <w:sz w:val="22"/>
                            <w:szCs w:val="22"/>
                          </w:rPr>
                          <w:t>Clinical Mapp</w:t>
                        </w:r>
                        <w:r>
                          <w:rPr>
                            <w:sz w:val="22"/>
                            <w:szCs w:val="22"/>
                          </w:rPr>
                          <w:t>er</w:t>
                        </w:r>
                      </w:p>
                      <w:p w:rsidR="00B67E07" w:rsidRPr="007C1AAC" w:rsidRDefault="00B67E07" w:rsidP="007C1AAC">
                        <w:pPr>
                          <w:jc w:val="center"/>
                          <w:rPr>
                            <w:sz w:val="22"/>
                            <w:szCs w:val="22"/>
                          </w:rPr>
                        </w:pPr>
                        <w:r w:rsidRPr="007C1AAC">
                          <w:rPr>
                            <w:sz w:val="22"/>
                            <w:szCs w:val="22"/>
                          </w:rPr>
                          <w:t>A</w:t>
                        </w:r>
                        <w:r>
                          <w:rPr>
                            <w:sz w:val="22"/>
                            <w:szCs w:val="22"/>
                          </w:rPr>
                          <w:t>ctor D</w:t>
                        </w:r>
                      </w:p>
                    </w:txbxContent>
                  </v:textbox>
                </v:shape>
                <w10:anchorlock/>
              </v:group>
            </w:pict>
          </mc:Fallback>
        </mc:AlternateContent>
      </w:r>
    </w:p>
    <w:p w:rsidR="00CF283F" w:rsidRPr="00D01739" w:rsidRDefault="00303E20" w:rsidP="00680648">
      <w:pPr>
        <w:pStyle w:val="Heading4"/>
        <w:numPr>
          <w:ilvl w:val="0"/>
          <w:numId w:val="0"/>
        </w:numPr>
        <w:rPr>
          <w:noProof w:val="0"/>
        </w:rPr>
      </w:pPr>
      <w:bookmarkStart w:id="64" w:name="_Toc413591324"/>
      <w:proofErr w:type="gramStart"/>
      <w:r w:rsidRPr="00D01739">
        <w:rPr>
          <w:noProof w:val="0"/>
        </w:rPr>
        <w:t>3</w:t>
      </w:r>
      <w:r w:rsidR="00CF283F" w:rsidRPr="00D01739">
        <w:rPr>
          <w:noProof w:val="0"/>
        </w:rPr>
        <w:t>.Y.4.1</w:t>
      </w:r>
      <w:proofErr w:type="gramEnd"/>
      <w:r w:rsidR="00CF283F" w:rsidRPr="00D01739">
        <w:rPr>
          <w:noProof w:val="0"/>
        </w:rPr>
        <w:t xml:space="preserve"> </w:t>
      </w:r>
      <w:bookmarkEnd w:id="64"/>
      <w:r w:rsidR="00B67E07">
        <w:rPr>
          <w:noProof w:val="0"/>
        </w:rPr>
        <w:t>Translate Code</w:t>
      </w:r>
    </w:p>
    <w:p w:rsidR="00B67E07" w:rsidRPr="00EC7304" w:rsidRDefault="00B67E07" w:rsidP="00B67E07">
      <w:pPr>
        <w:pStyle w:val="BodyText"/>
      </w:pPr>
      <w:bookmarkStart w:id="65" w:name="_Toc413591325"/>
      <w:bookmarkEnd w:id="40"/>
      <w:bookmarkEnd w:id="41"/>
      <w:bookmarkEnd w:id="42"/>
      <w:bookmarkEnd w:id="43"/>
      <w:bookmarkEnd w:id="44"/>
      <w:r>
        <w:t xml:space="preserve">The </w:t>
      </w:r>
      <w:r w:rsidRPr="00B67E07">
        <w:t xml:space="preserve">Translate Code </w:t>
      </w:r>
      <w:r>
        <w:t xml:space="preserve">transaction is implemented through the FHIR $translate operation on a </w:t>
      </w:r>
      <w:proofErr w:type="spellStart"/>
      <w:r>
        <w:t>ConceptMap</w:t>
      </w:r>
      <w:proofErr w:type="spellEnd"/>
      <w:r>
        <w:t xml:space="preserve"> resource.  The details of this transaction are described below under Message Semantics.  That operation defines a mechanism by which codes can be translated from one coding system to another.  </w:t>
      </w:r>
    </w:p>
    <w:p w:rsidR="00CF283F" w:rsidRDefault="00303E20" w:rsidP="00303E20">
      <w:pPr>
        <w:pStyle w:val="Heading5"/>
        <w:numPr>
          <w:ilvl w:val="0"/>
          <w:numId w:val="0"/>
        </w:numPr>
        <w:rPr>
          <w:noProof w:val="0"/>
        </w:rPr>
      </w:pPr>
      <w:proofErr w:type="gramStart"/>
      <w:r w:rsidRPr="00D01739">
        <w:rPr>
          <w:noProof w:val="0"/>
        </w:rPr>
        <w:t>3</w:t>
      </w:r>
      <w:r w:rsidR="00CF283F" w:rsidRPr="00D01739">
        <w:rPr>
          <w:noProof w:val="0"/>
        </w:rPr>
        <w:t>.Y.4.1.1</w:t>
      </w:r>
      <w:proofErr w:type="gramEnd"/>
      <w:r w:rsidR="00CF283F" w:rsidRPr="00D01739">
        <w:rPr>
          <w:noProof w:val="0"/>
        </w:rPr>
        <w:t xml:space="preserve"> Trigger Events</w:t>
      </w:r>
      <w:bookmarkEnd w:id="65"/>
    </w:p>
    <w:p w:rsidR="00B67E07" w:rsidRDefault="00B67E07" w:rsidP="00B67E07">
      <w:pPr>
        <w:pStyle w:val="BodyText"/>
      </w:pPr>
      <w:r>
        <w:t>The Clinical Mapping Requester can request a code to be translated at several points in time:</w:t>
      </w:r>
    </w:p>
    <w:p w:rsidR="00B67E07" w:rsidRDefault="00B67E07" w:rsidP="00B67E07">
      <w:pPr>
        <w:pStyle w:val="BodyText"/>
        <w:numPr>
          <w:ilvl w:val="0"/>
          <w:numId w:val="37"/>
        </w:numPr>
      </w:pPr>
      <w:r>
        <w:t>It may periodically make requests for information on how to translate codes which will be saved and applied repeatedly during normal operation of the system.</w:t>
      </w:r>
    </w:p>
    <w:p w:rsidR="00B67E07" w:rsidRPr="00B67E07" w:rsidRDefault="00B67E07" w:rsidP="00B67E07">
      <w:pPr>
        <w:pStyle w:val="BodyText"/>
        <w:numPr>
          <w:ilvl w:val="0"/>
          <w:numId w:val="37"/>
        </w:numPr>
      </w:pPr>
      <w:r>
        <w:t>It may receive information using a particular code and dynamically request translation of that code into a different coding system.</w:t>
      </w:r>
    </w:p>
    <w:p w:rsidR="00CF283F" w:rsidRDefault="00303E20" w:rsidP="00303E20">
      <w:pPr>
        <w:pStyle w:val="Heading5"/>
        <w:numPr>
          <w:ilvl w:val="0"/>
          <w:numId w:val="0"/>
        </w:numPr>
        <w:rPr>
          <w:noProof w:val="0"/>
        </w:rPr>
      </w:pPr>
      <w:bookmarkStart w:id="66" w:name="_Toc413591326"/>
      <w:proofErr w:type="gramStart"/>
      <w:r w:rsidRPr="00D01739">
        <w:rPr>
          <w:noProof w:val="0"/>
        </w:rPr>
        <w:t>3</w:t>
      </w:r>
      <w:r w:rsidR="00CF283F" w:rsidRPr="00D01739">
        <w:rPr>
          <w:noProof w:val="0"/>
        </w:rPr>
        <w:t>.Y.4.1.2</w:t>
      </w:r>
      <w:proofErr w:type="gramEnd"/>
      <w:r w:rsidR="00CF283F" w:rsidRPr="00D01739">
        <w:rPr>
          <w:noProof w:val="0"/>
        </w:rPr>
        <w:t xml:space="preserve"> Message Semantics</w:t>
      </w:r>
      <w:bookmarkEnd w:id="66"/>
    </w:p>
    <w:p w:rsidR="00B67E07" w:rsidRDefault="00B67E07" w:rsidP="00B67E07">
      <w:pPr>
        <w:pStyle w:val="BodyText"/>
      </w:pPr>
      <w:r>
        <w:t xml:space="preserve">The message is a FHIR operation with the input and output parameters shown below in </w:t>
      </w:r>
      <w:r>
        <w:fldChar w:fldCharType="begin"/>
      </w:r>
      <w:r>
        <w:instrText xml:space="preserve"> REF _Ref417463246 \h </w:instrText>
      </w:r>
      <w:r>
        <w:fldChar w:fldCharType="separate"/>
      </w:r>
      <w:r>
        <w:t xml:space="preserve">Table </w:t>
      </w:r>
      <w:r w:rsidRPr="003651D9">
        <w:t>3.Y.4.1.2</w:t>
      </w:r>
      <w:r>
        <w:t>-</w:t>
      </w:r>
      <w:r>
        <w:rPr>
          <w:noProof/>
        </w:rPr>
        <w:t>1</w:t>
      </w:r>
      <w:r>
        <w:fldChar w:fldCharType="end"/>
      </w:r>
      <w:r>
        <w:t xml:space="preserve">.  The name of the operation is $translate, and it is applied to </w:t>
      </w:r>
      <w:proofErr w:type="spellStart"/>
      <w:r>
        <w:t>ConceptMap</w:t>
      </w:r>
      <w:proofErr w:type="spellEnd"/>
      <w:r>
        <w:t xml:space="preserve"> resources. It is sent synchronously in JSON format from the Clinical Mapping Requester actor to the Clinical Mapper actor using an HTTP or HTTPS GET request.</w:t>
      </w:r>
    </w:p>
    <w:p w:rsidR="00FC1A5F" w:rsidRDefault="00FC1A5F" w:rsidP="00FC1A5F">
      <w:pPr>
        <w:pStyle w:val="BodyText"/>
      </w:pPr>
      <w:r>
        <w:t>The URL for this operation is: [base]/</w:t>
      </w:r>
      <w:proofErr w:type="spellStart"/>
      <w:r>
        <w:t>ConceptMap</w:t>
      </w:r>
      <w:proofErr w:type="spellEnd"/>
      <w:r>
        <w:t>/$</w:t>
      </w:r>
      <w:r>
        <w:t>translate</w:t>
      </w:r>
    </w:p>
    <w:p w:rsidR="00FC1A5F" w:rsidRDefault="00FC1A5F" w:rsidP="00FC1A5F">
      <w:pPr>
        <w:pStyle w:val="BodyText"/>
      </w:pPr>
      <w:r>
        <w:t xml:space="preserve">Where [base] is the base URL for the </w:t>
      </w:r>
      <w:r>
        <w:t>Clinical Mapper actor</w:t>
      </w:r>
      <w:r>
        <w:t xml:space="preserve">. </w:t>
      </w:r>
    </w:p>
    <w:p w:rsidR="00FC1A5F" w:rsidRDefault="00FC1A5F" w:rsidP="00B67E07">
      <w:pPr>
        <w:pStyle w:val="BodyText"/>
      </w:pPr>
    </w:p>
    <w:p w:rsidR="00B67E07" w:rsidRDefault="00B67E07" w:rsidP="00B67E07">
      <w:pPr>
        <w:pStyle w:val="Caption"/>
        <w:keepNext/>
        <w:keepLines/>
      </w:pPr>
      <w:bookmarkStart w:id="67" w:name="_Ref417463246"/>
      <w:r>
        <w:lastRenderedPageBreak/>
        <w:t xml:space="preserve">Table </w:t>
      </w:r>
      <w:r w:rsidRPr="003651D9">
        <w:t>3.Y</w:t>
      </w:r>
      <w:r>
        <w:t>-</w:t>
      </w:r>
      <w:r>
        <w:fldChar w:fldCharType="begin"/>
      </w:r>
      <w:r>
        <w:instrText xml:space="preserve"> SEQ Table \* ARABIC </w:instrText>
      </w:r>
      <w:r>
        <w:fldChar w:fldCharType="separate"/>
      </w:r>
      <w:r>
        <w:rPr>
          <w:noProof/>
        </w:rPr>
        <w:t>1</w:t>
      </w:r>
      <w:r>
        <w:fldChar w:fldCharType="end"/>
      </w:r>
      <w:bookmarkEnd w:id="67"/>
      <w:r>
        <w:t xml:space="preserve"> $translate Message Parameters</w:t>
      </w:r>
    </w:p>
    <w:tbl>
      <w:tblPr>
        <w:tblStyle w:val="TableGrid"/>
        <w:tblW w:w="9558" w:type="dxa"/>
        <w:tblLayout w:type="fixed"/>
        <w:tblLook w:val="04A0" w:firstRow="1" w:lastRow="0" w:firstColumn="1" w:lastColumn="0" w:noHBand="0" w:noVBand="1"/>
      </w:tblPr>
      <w:tblGrid>
        <w:gridCol w:w="1458"/>
        <w:gridCol w:w="810"/>
        <w:gridCol w:w="2090"/>
        <w:gridCol w:w="5200"/>
      </w:tblGrid>
      <w:tr w:rsidR="00B67E07" w:rsidTr="000907A2">
        <w:tc>
          <w:tcPr>
            <w:tcW w:w="1458" w:type="dxa"/>
          </w:tcPr>
          <w:p w:rsidR="00B67E07" w:rsidRDefault="00B67E07" w:rsidP="00B67E07">
            <w:pPr>
              <w:pStyle w:val="TableEntryHeader"/>
              <w:keepNext/>
              <w:keepLines/>
            </w:pPr>
            <w:r>
              <w:t>Parameter</w:t>
            </w:r>
          </w:p>
        </w:tc>
        <w:tc>
          <w:tcPr>
            <w:tcW w:w="810" w:type="dxa"/>
          </w:tcPr>
          <w:p w:rsidR="00B67E07" w:rsidRDefault="00B67E07" w:rsidP="00B67E07">
            <w:pPr>
              <w:pStyle w:val="TableEntryHeader"/>
              <w:keepNext/>
              <w:keepLines/>
            </w:pPr>
            <w:r>
              <w:t>Card.</w:t>
            </w:r>
          </w:p>
        </w:tc>
        <w:tc>
          <w:tcPr>
            <w:tcW w:w="2090" w:type="dxa"/>
          </w:tcPr>
          <w:p w:rsidR="00B67E07" w:rsidRDefault="00B67E07" w:rsidP="00B67E07">
            <w:pPr>
              <w:pStyle w:val="TableEntryHeader"/>
              <w:keepNext/>
              <w:keepLines/>
            </w:pPr>
            <w:r>
              <w:t>Data Type</w:t>
            </w:r>
          </w:p>
        </w:tc>
        <w:tc>
          <w:tcPr>
            <w:tcW w:w="5200" w:type="dxa"/>
          </w:tcPr>
          <w:p w:rsidR="00B67E07" w:rsidRDefault="00B67E07" w:rsidP="00B67E07">
            <w:pPr>
              <w:pStyle w:val="TableEntryHeader"/>
              <w:keepNext/>
              <w:keepLines/>
            </w:pPr>
            <w:r>
              <w:t>Description</w:t>
            </w:r>
          </w:p>
        </w:tc>
      </w:tr>
      <w:tr w:rsidR="00B67E07" w:rsidTr="00B67E07">
        <w:tc>
          <w:tcPr>
            <w:tcW w:w="9558" w:type="dxa"/>
            <w:gridSpan w:val="4"/>
          </w:tcPr>
          <w:p w:rsidR="00B67E07" w:rsidRPr="00DB43E5" w:rsidRDefault="00B67E07" w:rsidP="00B67E07">
            <w:pPr>
              <w:pStyle w:val="TableEntry"/>
              <w:jc w:val="center"/>
              <w:rPr>
                <w:b/>
              </w:rPr>
            </w:pPr>
            <w:r w:rsidRPr="00DB43E5">
              <w:rPr>
                <w:b/>
              </w:rPr>
              <w:t>Input Parameters</w:t>
            </w:r>
          </w:p>
        </w:tc>
      </w:tr>
      <w:tr w:rsidR="00B67E07" w:rsidTr="000907A2">
        <w:tc>
          <w:tcPr>
            <w:tcW w:w="1458" w:type="dxa"/>
          </w:tcPr>
          <w:p w:rsidR="00B67E07" w:rsidRDefault="00B67E07" w:rsidP="00FC1A5F">
            <w:pPr>
              <w:pStyle w:val="TableEntry"/>
              <w:rPr>
                <w:noProof/>
              </w:rPr>
            </w:pPr>
            <w:r>
              <w:rPr>
                <w:noProof/>
              </w:rPr>
              <w:t>cod</w:t>
            </w:r>
            <w:r w:rsidR="00FC1A5F">
              <w:rPr>
                <w:noProof/>
              </w:rPr>
              <w:t>e</w:t>
            </w:r>
          </w:p>
        </w:tc>
        <w:tc>
          <w:tcPr>
            <w:tcW w:w="810" w:type="dxa"/>
          </w:tcPr>
          <w:p w:rsidR="00B67E07" w:rsidRDefault="00B67E07" w:rsidP="00B67E07">
            <w:pPr>
              <w:pStyle w:val="TableEntry"/>
            </w:pPr>
            <w:r>
              <w:t>1..1</w:t>
            </w:r>
          </w:p>
        </w:tc>
        <w:tc>
          <w:tcPr>
            <w:tcW w:w="2090" w:type="dxa"/>
          </w:tcPr>
          <w:p w:rsidR="00B67E07" w:rsidRDefault="00FC1A5F" w:rsidP="00FC1A5F">
            <w:pPr>
              <w:pStyle w:val="TableEntry"/>
            </w:pPr>
            <w:r>
              <w:t>c</w:t>
            </w:r>
            <w:r w:rsidR="00B67E07">
              <w:t>od</w:t>
            </w:r>
            <w:r>
              <w:t>e</w:t>
            </w:r>
          </w:p>
        </w:tc>
        <w:tc>
          <w:tcPr>
            <w:tcW w:w="5200" w:type="dxa"/>
          </w:tcPr>
          <w:p w:rsidR="00B67E07" w:rsidRDefault="00FC1A5F" w:rsidP="00B67E07">
            <w:pPr>
              <w:pStyle w:val="TableEntry"/>
            </w:pPr>
            <w:r>
              <w:t xml:space="preserve">The code </w:t>
            </w:r>
            <w:r w:rsidR="00B67E07" w:rsidRPr="00B67E07">
              <w:t>to translate</w:t>
            </w:r>
            <w:r>
              <w:t>.</w:t>
            </w:r>
          </w:p>
        </w:tc>
      </w:tr>
      <w:tr w:rsidR="00FC1A5F" w:rsidTr="000907A2">
        <w:tc>
          <w:tcPr>
            <w:tcW w:w="1458" w:type="dxa"/>
          </w:tcPr>
          <w:p w:rsidR="00FC1A5F" w:rsidRDefault="00FC1A5F" w:rsidP="00FC1A5F">
            <w:pPr>
              <w:pStyle w:val="TableEntry"/>
              <w:rPr>
                <w:noProof/>
              </w:rPr>
            </w:pPr>
            <w:r>
              <w:rPr>
                <w:noProof/>
              </w:rPr>
              <w:t>system</w:t>
            </w:r>
          </w:p>
        </w:tc>
        <w:tc>
          <w:tcPr>
            <w:tcW w:w="810" w:type="dxa"/>
          </w:tcPr>
          <w:p w:rsidR="00FC1A5F" w:rsidRDefault="00FC1A5F" w:rsidP="00B67E07">
            <w:pPr>
              <w:pStyle w:val="TableEntry"/>
            </w:pPr>
            <w:r>
              <w:t>1..1</w:t>
            </w:r>
          </w:p>
        </w:tc>
        <w:tc>
          <w:tcPr>
            <w:tcW w:w="2090" w:type="dxa"/>
          </w:tcPr>
          <w:p w:rsidR="00FC1A5F" w:rsidRDefault="00FC1A5F" w:rsidP="00FC1A5F">
            <w:pPr>
              <w:pStyle w:val="TableEntry"/>
            </w:pPr>
            <w:proofErr w:type="spellStart"/>
            <w:r>
              <w:t>uri</w:t>
            </w:r>
            <w:proofErr w:type="spellEnd"/>
          </w:p>
        </w:tc>
        <w:tc>
          <w:tcPr>
            <w:tcW w:w="5200" w:type="dxa"/>
          </w:tcPr>
          <w:p w:rsidR="00FC1A5F" w:rsidRDefault="00FC1A5F" w:rsidP="00B67E07">
            <w:pPr>
              <w:pStyle w:val="TableEntry"/>
            </w:pPr>
            <w:r w:rsidRPr="00FC1A5F">
              <w:t>The system for the code that is to be translated</w:t>
            </w:r>
            <w:r>
              <w:t>.</w:t>
            </w:r>
          </w:p>
        </w:tc>
      </w:tr>
      <w:tr w:rsidR="00B67E07" w:rsidTr="000907A2">
        <w:tc>
          <w:tcPr>
            <w:tcW w:w="1458" w:type="dxa"/>
          </w:tcPr>
          <w:p w:rsidR="00B67E07" w:rsidRDefault="00B67E07" w:rsidP="00B67E07">
            <w:pPr>
              <w:pStyle w:val="TableEntry"/>
              <w:rPr>
                <w:noProof/>
              </w:rPr>
            </w:pPr>
            <w:r>
              <w:rPr>
                <w:noProof/>
              </w:rPr>
              <w:t>target</w:t>
            </w:r>
          </w:p>
        </w:tc>
        <w:tc>
          <w:tcPr>
            <w:tcW w:w="810" w:type="dxa"/>
          </w:tcPr>
          <w:p w:rsidR="00B67E07" w:rsidRDefault="00B67E07" w:rsidP="00B67E07">
            <w:pPr>
              <w:pStyle w:val="TableEntry"/>
            </w:pPr>
            <w:r>
              <w:t>1..1</w:t>
            </w:r>
          </w:p>
        </w:tc>
        <w:tc>
          <w:tcPr>
            <w:tcW w:w="2090" w:type="dxa"/>
          </w:tcPr>
          <w:p w:rsidR="00B67E07" w:rsidRDefault="00B67E07" w:rsidP="00B67E07">
            <w:pPr>
              <w:pStyle w:val="TableEntry"/>
            </w:pPr>
            <w:proofErr w:type="spellStart"/>
            <w:r>
              <w:t>uri</w:t>
            </w:r>
            <w:proofErr w:type="spellEnd"/>
          </w:p>
        </w:tc>
        <w:tc>
          <w:tcPr>
            <w:tcW w:w="5200" w:type="dxa"/>
          </w:tcPr>
          <w:p w:rsidR="00B67E07" w:rsidRDefault="00AB0DFE" w:rsidP="00B67E07">
            <w:pPr>
              <w:pStyle w:val="TableEntry"/>
            </w:pPr>
            <w:r>
              <w:t>A URI identifying the target value set from which the translated code should come from.</w:t>
            </w:r>
          </w:p>
        </w:tc>
      </w:tr>
      <w:tr w:rsidR="00B67E07" w:rsidTr="000907A2">
        <w:tc>
          <w:tcPr>
            <w:tcW w:w="1458" w:type="dxa"/>
          </w:tcPr>
          <w:p w:rsidR="00B67E07" w:rsidRDefault="00271645" w:rsidP="00130FE7">
            <w:pPr>
              <w:pStyle w:val="TableEntry"/>
              <w:rPr>
                <w:noProof/>
              </w:rPr>
            </w:pPr>
            <w:r>
              <w:rPr>
                <w:noProof/>
              </w:rPr>
              <w:t>cmap:</w:t>
            </w:r>
            <w:r w:rsidR="00130FE7">
              <w:rPr>
                <w:noProof/>
              </w:rPr>
              <w:br/>
              <w:t xml:space="preserve">  dependsOn</w:t>
            </w:r>
          </w:p>
        </w:tc>
        <w:tc>
          <w:tcPr>
            <w:tcW w:w="810" w:type="dxa"/>
          </w:tcPr>
          <w:p w:rsidR="00B67E07" w:rsidRDefault="00AB0DFE" w:rsidP="000907A2">
            <w:pPr>
              <w:pStyle w:val="TableEntry"/>
            </w:pPr>
            <w:r>
              <w:t>0..</w:t>
            </w:r>
            <w:r w:rsidR="000907A2">
              <w:t>*</w:t>
            </w:r>
          </w:p>
        </w:tc>
        <w:tc>
          <w:tcPr>
            <w:tcW w:w="2090" w:type="dxa"/>
          </w:tcPr>
          <w:p w:rsidR="00B67E07" w:rsidRDefault="00B67E07" w:rsidP="00B67E07">
            <w:pPr>
              <w:pStyle w:val="TableEntry"/>
            </w:pPr>
          </w:p>
        </w:tc>
        <w:tc>
          <w:tcPr>
            <w:tcW w:w="5200" w:type="dxa"/>
          </w:tcPr>
          <w:p w:rsidR="00B67E07" w:rsidRDefault="00130FE7" w:rsidP="00130FE7">
            <w:pPr>
              <w:pStyle w:val="TableEntry"/>
            </w:pPr>
            <w:r>
              <w:t xml:space="preserve">Additional context may be necessary to identify a mapping.  Each </w:t>
            </w:r>
            <w:proofErr w:type="spellStart"/>
            <w:r w:rsidRPr="00130FE7">
              <w:rPr>
                <w:b/>
              </w:rPr>
              <w:t>dependsOn</w:t>
            </w:r>
            <w:proofErr w:type="spellEnd"/>
            <w:r>
              <w:t xml:space="preserve"> parameter identifies some piece of context information that could be used to facilitate mapping.</w:t>
            </w:r>
          </w:p>
        </w:tc>
      </w:tr>
      <w:tr w:rsidR="000907A2" w:rsidTr="000907A2">
        <w:tc>
          <w:tcPr>
            <w:tcW w:w="1458" w:type="dxa"/>
          </w:tcPr>
          <w:p w:rsidR="000907A2" w:rsidRDefault="000907A2" w:rsidP="000907A2">
            <w:pPr>
              <w:pStyle w:val="TableEntry"/>
              <w:rPr>
                <w:noProof/>
              </w:rPr>
            </w:pPr>
            <w:r>
              <w:rPr>
                <w:noProof/>
              </w:rPr>
              <w:t>cmap:</w:t>
            </w:r>
            <w:r w:rsidR="00130FE7">
              <w:rPr>
                <w:noProof/>
              </w:rPr>
              <w:br/>
              <w:t xml:space="preserve">  </w:t>
            </w:r>
            <w:r w:rsidR="00130FE7">
              <w:rPr>
                <w:noProof/>
              </w:rPr>
              <w:t>dependsOn</w:t>
            </w:r>
            <w:r w:rsidR="00130FE7">
              <w:rPr>
                <w:noProof/>
              </w:rPr>
              <w:t>.</w:t>
            </w:r>
            <w:r w:rsidR="00130FE7">
              <w:rPr>
                <w:noProof/>
              </w:rPr>
              <w:br/>
              <w:t xml:space="preserve">    element</w:t>
            </w:r>
          </w:p>
        </w:tc>
        <w:tc>
          <w:tcPr>
            <w:tcW w:w="810" w:type="dxa"/>
          </w:tcPr>
          <w:p w:rsidR="000907A2" w:rsidRDefault="00130FE7" w:rsidP="000907A2">
            <w:pPr>
              <w:pStyle w:val="TableEntry"/>
            </w:pPr>
            <w:r>
              <w:t>1..1</w:t>
            </w:r>
          </w:p>
        </w:tc>
        <w:tc>
          <w:tcPr>
            <w:tcW w:w="2090" w:type="dxa"/>
          </w:tcPr>
          <w:p w:rsidR="000907A2" w:rsidRDefault="00130FE7" w:rsidP="00130FE7">
            <w:pPr>
              <w:pStyle w:val="TableEntry"/>
            </w:pPr>
            <w:proofErr w:type="spellStart"/>
            <w:r>
              <w:t>uri</w:t>
            </w:r>
            <w:proofErr w:type="spellEnd"/>
          </w:p>
        </w:tc>
        <w:tc>
          <w:tcPr>
            <w:tcW w:w="5200" w:type="dxa"/>
          </w:tcPr>
          <w:p w:rsidR="000907A2" w:rsidRDefault="00130FE7" w:rsidP="00F97CDD">
            <w:pPr>
              <w:pStyle w:val="TableEntry"/>
            </w:pPr>
            <w:r>
              <w:t xml:space="preserve">The element part of the parameter provides a reference to a model element </w:t>
            </w:r>
            <w:r w:rsidR="00F97CDD">
              <w:t xml:space="preserve">holding a coded value </w:t>
            </w:r>
            <w:r>
              <w:t xml:space="preserve">from which the </w:t>
            </w:r>
            <w:r w:rsidR="00F97CDD">
              <w:t xml:space="preserve">additional </w:t>
            </w:r>
            <w:r>
              <w:t xml:space="preserve">context information </w:t>
            </w:r>
            <w:r w:rsidR="00F97CDD">
              <w:t xml:space="preserve">is </w:t>
            </w:r>
            <w:r>
              <w:t xml:space="preserve">obtained.  </w:t>
            </w:r>
            <w:r w:rsidRPr="00130FE7">
              <w:t>This can be an element in a FHIR resource, a specific reference to a data element in a different specification (e.g. v2) or a general reference to a kind of data field, or a reference to a value set with an appropriately narrow definition.</w:t>
            </w:r>
          </w:p>
        </w:tc>
      </w:tr>
      <w:tr w:rsidR="00B72340" w:rsidTr="000E6E4D">
        <w:tc>
          <w:tcPr>
            <w:tcW w:w="1458" w:type="dxa"/>
          </w:tcPr>
          <w:p w:rsidR="00B72340" w:rsidRDefault="00B72340" w:rsidP="000E6E4D">
            <w:pPr>
              <w:pStyle w:val="TableEntry"/>
              <w:rPr>
                <w:noProof/>
              </w:rPr>
            </w:pPr>
            <w:r>
              <w:rPr>
                <w:noProof/>
              </w:rPr>
              <w:t>cmap:</w:t>
            </w:r>
            <w:r>
              <w:rPr>
                <w:noProof/>
              </w:rPr>
              <w:br/>
              <w:t xml:space="preserve">  dependsOn.</w:t>
            </w:r>
            <w:r>
              <w:rPr>
                <w:noProof/>
              </w:rPr>
              <w:br/>
              <w:t xml:space="preserve">    codeSystem</w:t>
            </w:r>
          </w:p>
        </w:tc>
        <w:tc>
          <w:tcPr>
            <w:tcW w:w="810" w:type="dxa"/>
          </w:tcPr>
          <w:p w:rsidR="00B72340" w:rsidRDefault="00B72340" w:rsidP="000E6E4D">
            <w:pPr>
              <w:pStyle w:val="TableEntry"/>
            </w:pPr>
            <w:r>
              <w:t>1..1</w:t>
            </w:r>
          </w:p>
        </w:tc>
        <w:tc>
          <w:tcPr>
            <w:tcW w:w="2090" w:type="dxa"/>
          </w:tcPr>
          <w:p w:rsidR="00B72340" w:rsidRDefault="00B72340" w:rsidP="000E6E4D">
            <w:pPr>
              <w:pStyle w:val="TableEntry"/>
            </w:pPr>
            <w:proofErr w:type="spellStart"/>
            <w:r>
              <w:t>uri</w:t>
            </w:r>
            <w:proofErr w:type="spellEnd"/>
          </w:p>
        </w:tc>
        <w:tc>
          <w:tcPr>
            <w:tcW w:w="5200" w:type="dxa"/>
          </w:tcPr>
          <w:p w:rsidR="00B72340" w:rsidRPr="00130FE7" w:rsidRDefault="00B72340" w:rsidP="000E6E4D">
            <w:pPr>
              <w:pStyle w:val="TableEntry"/>
            </w:pPr>
            <w:r>
              <w:t>The code system in the referenced element.</w:t>
            </w:r>
          </w:p>
        </w:tc>
      </w:tr>
      <w:tr w:rsidR="00130FE7" w:rsidTr="000907A2">
        <w:tc>
          <w:tcPr>
            <w:tcW w:w="1458" w:type="dxa"/>
          </w:tcPr>
          <w:p w:rsidR="00130FE7" w:rsidRDefault="00130FE7" w:rsidP="000907A2">
            <w:pPr>
              <w:pStyle w:val="TableEntry"/>
              <w:rPr>
                <w:noProof/>
              </w:rPr>
            </w:pPr>
            <w:r>
              <w:rPr>
                <w:noProof/>
              </w:rPr>
              <w:t>cmap:</w:t>
            </w:r>
            <w:r>
              <w:rPr>
                <w:noProof/>
              </w:rPr>
              <w:br/>
              <w:t xml:space="preserve">  dependsOn.</w:t>
            </w:r>
            <w:r>
              <w:rPr>
                <w:noProof/>
              </w:rPr>
              <w:br/>
              <w:t xml:space="preserve">    code</w:t>
            </w:r>
          </w:p>
        </w:tc>
        <w:tc>
          <w:tcPr>
            <w:tcW w:w="810" w:type="dxa"/>
          </w:tcPr>
          <w:p w:rsidR="00130FE7" w:rsidRDefault="00130FE7" w:rsidP="000907A2">
            <w:pPr>
              <w:pStyle w:val="TableEntry"/>
            </w:pPr>
            <w:r>
              <w:t>1..1</w:t>
            </w:r>
          </w:p>
        </w:tc>
        <w:tc>
          <w:tcPr>
            <w:tcW w:w="2090" w:type="dxa"/>
          </w:tcPr>
          <w:p w:rsidR="00130FE7" w:rsidRDefault="00130FE7" w:rsidP="00130FE7">
            <w:pPr>
              <w:pStyle w:val="TableEntry"/>
            </w:pPr>
            <w:r>
              <w:t>string</w:t>
            </w:r>
          </w:p>
        </w:tc>
        <w:tc>
          <w:tcPr>
            <w:tcW w:w="5200" w:type="dxa"/>
          </w:tcPr>
          <w:p w:rsidR="00130FE7" w:rsidRPr="00130FE7" w:rsidRDefault="00130FE7" w:rsidP="00B67E07">
            <w:pPr>
              <w:pStyle w:val="TableEntry"/>
            </w:pPr>
            <w:r w:rsidRPr="00130FE7">
              <w:t>Value of the referenced element</w:t>
            </w:r>
          </w:p>
        </w:tc>
      </w:tr>
      <w:tr w:rsidR="00B67E07" w:rsidTr="00B67E07">
        <w:tc>
          <w:tcPr>
            <w:tcW w:w="9558" w:type="dxa"/>
            <w:gridSpan w:val="4"/>
          </w:tcPr>
          <w:p w:rsidR="00B67E07" w:rsidRPr="00DB43E5" w:rsidRDefault="00B67E07" w:rsidP="00B67E07">
            <w:pPr>
              <w:pStyle w:val="TableEntry"/>
              <w:jc w:val="center"/>
              <w:rPr>
                <w:b/>
              </w:rPr>
            </w:pPr>
            <w:r w:rsidRPr="00DB43E5">
              <w:rPr>
                <w:b/>
              </w:rPr>
              <w:t>Output Parameters</w:t>
            </w:r>
          </w:p>
        </w:tc>
      </w:tr>
      <w:tr w:rsidR="00B67E07" w:rsidTr="000907A2">
        <w:tc>
          <w:tcPr>
            <w:tcW w:w="1458" w:type="dxa"/>
          </w:tcPr>
          <w:p w:rsidR="00B67E07" w:rsidRDefault="00130FE7" w:rsidP="00B67E07">
            <w:pPr>
              <w:pStyle w:val="TableEntry"/>
              <w:rPr>
                <w:noProof/>
              </w:rPr>
            </w:pPr>
            <w:r>
              <w:rPr>
                <w:noProof/>
              </w:rPr>
              <w:t>result</w:t>
            </w:r>
          </w:p>
        </w:tc>
        <w:tc>
          <w:tcPr>
            <w:tcW w:w="810" w:type="dxa"/>
          </w:tcPr>
          <w:p w:rsidR="00B67E07" w:rsidRDefault="00130FE7" w:rsidP="00B67E07">
            <w:pPr>
              <w:pStyle w:val="TableEntry"/>
            </w:pPr>
            <w:r>
              <w:t>1..1</w:t>
            </w:r>
          </w:p>
        </w:tc>
        <w:tc>
          <w:tcPr>
            <w:tcW w:w="2090" w:type="dxa"/>
          </w:tcPr>
          <w:p w:rsidR="00B67E07" w:rsidRDefault="00130FE7" w:rsidP="00B67E07">
            <w:pPr>
              <w:pStyle w:val="TableEntry"/>
            </w:pPr>
            <w:proofErr w:type="spellStart"/>
            <w:r>
              <w:t>boolean</w:t>
            </w:r>
            <w:proofErr w:type="spellEnd"/>
          </w:p>
        </w:tc>
        <w:tc>
          <w:tcPr>
            <w:tcW w:w="5200" w:type="dxa"/>
          </w:tcPr>
          <w:p w:rsidR="00B67E07" w:rsidRDefault="00C10743" w:rsidP="00B67E07">
            <w:pPr>
              <w:pStyle w:val="TableEntry"/>
            </w:pPr>
            <w:r>
              <w:t>A value of true or false indicating whether a mapping could be performed.</w:t>
            </w:r>
          </w:p>
        </w:tc>
      </w:tr>
      <w:tr w:rsidR="00B67E07" w:rsidTr="000907A2">
        <w:tc>
          <w:tcPr>
            <w:tcW w:w="1458" w:type="dxa"/>
          </w:tcPr>
          <w:p w:rsidR="00B67E07" w:rsidRDefault="00130FE7" w:rsidP="00B67E07">
            <w:pPr>
              <w:pStyle w:val="TableEntry"/>
              <w:rPr>
                <w:noProof/>
              </w:rPr>
            </w:pPr>
            <w:r>
              <w:rPr>
                <w:noProof/>
              </w:rPr>
              <w:t>message</w:t>
            </w:r>
          </w:p>
        </w:tc>
        <w:tc>
          <w:tcPr>
            <w:tcW w:w="810" w:type="dxa"/>
          </w:tcPr>
          <w:p w:rsidR="00B67E07" w:rsidRDefault="00130FE7" w:rsidP="00B67E07">
            <w:pPr>
              <w:pStyle w:val="TableEntry"/>
            </w:pPr>
            <w:r>
              <w:t>0..1</w:t>
            </w:r>
          </w:p>
        </w:tc>
        <w:tc>
          <w:tcPr>
            <w:tcW w:w="2090" w:type="dxa"/>
          </w:tcPr>
          <w:p w:rsidR="00B67E07" w:rsidRDefault="00130FE7" w:rsidP="00B67E07">
            <w:pPr>
              <w:pStyle w:val="TableEntry"/>
            </w:pPr>
            <w:r>
              <w:t>string</w:t>
            </w:r>
          </w:p>
        </w:tc>
        <w:tc>
          <w:tcPr>
            <w:tcW w:w="5200" w:type="dxa"/>
          </w:tcPr>
          <w:p w:rsidR="00B67E07" w:rsidRDefault="00C10743" w:rsidP="00B67E07">
            <w:pPr>
              <w:pStyle w:val="TableEntry"/>
            </w:pPr>
            <w:r>
              <w:t>Error details when result = false, warnings if result = true</w:t>
            </w:r>
          </w:p>
        </w:tc>
      </w:tr>
      <w:tr w:rsidR="00B67E07" w:rsidTr="000907A2">
        <w:tc>
          <w:tcPr>
            <w:tcW w:w="1458" w:type="dxa"/>
          </w:tcPr>
          <w:p w:rsidR="00B67E07" w:rsidRDefault="00130FE7" w:rsidP="00B67E07">
            <w:pPr>
              <w:pStyle w:val="TableEntry"/>
              <w:rPr>
                <w:noProof/>
              </w:rPr>
            </w:pPr>
            <w:r>
              <w:rPr>
                <w:noProof/>
              </w:rPr>
              <w:t>equivalence</w:t>
            </w:r>
          </w:p>
        </w:tc>
        <w:tc>
          <w:tcPr>
            <w:tcW w:w="810" w:type="dxa"/>
          </w:tcPr>
          <w:p w:rsidR="00B67E07" w:rsidRDefault="00130FE7" w:rsidP="00B67E07">
            <w:pPr>
              <w:pStyle w:val="TableEntry"/>
            </w:pPr>
            <w:r>
              <w:t>0..1</w:t>
            </w:r>
          </w:p>
        </w:tc>
        <w:tc>
          <w:tcPr>
            <w:tcW w:w="2090" w:type="dxa"/>
          </w:tcPr>
          <w:p w:rsidR="00B67E07" w:rsidRDefault="00130FE7" w:rsidP="00B67E07">
            <w:pPr>
              <w:pStyle w:val="TableEntry"/>
            </w:pPr>
            <w:r>
              <w:t>code</w:t>
            </w:r>
          </w:p>
        </w:tc>
        <w:tc>
          <w:tcPr>
            <w:tcW w:w="5200" w:type="dxa"/>
          </w:tcPr>
          <w:p w:rsidR="00B67E07" w:rsidRDefault="00B53FFA" w:rsidP="00B53FFA">
            <w:pPr>
              <w:pStyle w:val="TableEntry"/>
            </w:pPr>
            <w:r>
              <w:t>A code indicting the strength of the match.</w:t>
            </w:r>
          </w:p>
        </w:tc>
      </w:tr>
      <w:tr w:rsidR="00B67E07" w:rsidTr="000907A2">
        <w:tc>
          <w:tcPr>
            <w:tcW w:w="1458" w:type="dxa"/>
          </w:tcPr>
          <w:p w:rsidR="00B67E07" w:rsidRDefault="00130FE7" w:rsidP="00B67E07">
            <w:pPr>
              <w:pStyle w:val="TableEntry"/>
              <w:rPr>
                <w:noProof/>
              </w:rPr>
            </w:pPr>
            <w:r>
              <w:rPr>
                <w:noProof/>
              </w:rPr>
              <w:t>outcome</w:t>
            </w:r>
          </w:p>
        </w:tc>
        <w:tc>
          <w:tcPr>
            <w:tcW w:w="810" w:type="dxa"/>
          </w:tcPr>
          <w:p w:rsidR="00B67E07" w:rsidRDefault="00130FE7" w:rsidP="00B67E07">
            <w:pPr>
              <w:pStyle w:val="TableEntry"/>
            </w:pPr>
            <w:r>
              <w:t>0..1</w:t>
            </w:r>
          </w:p>
        </w:tc>
        <w:tc>
          <w:tcPr>
            <w:tcW w:w="2090" w:type="dxa"/>
          </w:tcPr>
          <w:p w:rsidR="00B67E07" w:rsidRDefault="00130FE7" w:rsidP="00B67E07">
            <w:pPr>
              <w:pStyle w:val="TableEntry"/>
            </w:pPr>
            <w:r>
              <w:t>Coding</w:t>
            </w:r>
          </w:p>
        </w:tc>
        <w:tc>
          <w:tcPr>
            <w:tcW w:w="5200" w:type="dxa"/>
          </w:tcPr>
          <w:p w:rsidR="00B67E07" w:rsidRDefault="00B53FFA" w:rsidP="00B67E07">
            <w:pPr>
              <w:pStyle w:val="TableEntry"/>
            </w:pPr>
            <w:r>
              <w:t>The mapped code.</w:t>
            </w:r>
          </w:p>
        </w:tc>
      </w:tr>
      <w:tr w:rsidR="00B67E07" w:rsidTr="000907A2">
        <w:tc>
          <w:tcPr>
            <w:tcW w:w="1458" w:type="dxa"/>
          </w:tcPr>
          <w:p w:rsidR="00B67E07" w:rsidRDefault="00130FE7" w:rsidP="00130FE7">
            <w:pPr>
              <w:pStyle w:val="TableEntry"/>
              <w:rPr>
                <w:noProof/>
              </w:rPr>
            </w:pPr>
            <w:r>
              <w:rPr>
                <w:noProof/>
              </w:rPr>
              <w:t>cmap:product</w:t>
            </w:r>
          </w:p>
        </w:tc>
        <w:tc>
          <w:tcPr>
            <w:tcW w:w="810" w:type="dxa"/>
          </w:tcPr>
          <w:p w:rsidR="00B67E07" w:rsidRDefault="00130FE7" w:rsidP="00B67E07">
            <w:pPr>
              <w:pStyle w:val="TableEntry"/>
            </w:pPr>
            <w:r>
              <w:t>0..*</w:t>
            </w:r>
          </w:p>
        </w:tc>
        <w:tc>
          <w:tcPr>
            <w:tcW w:w="2090" w:type="dxa"/>
          </w:tcPr>
          <w:p w:rsidR="00B67E07" w:rsidRDefault="00B67E07" w:rsidP="00B67E07">
            <w:pPr>
              <w:pStyle w:val="TableEntry"/>
            </w:pPr>
          </w:p>
        </w:tc>
        <w:tc>
          <w:tcPr>
            <w:tcW w:w="5200" w:type="dxa"/>
          </w:tcPr>
          <w:p w:rsidR="00B67E07" w:rsidRDefault="00F97CDD" w:rsidP="00F97CDD">
            <w:pPr>
              <w:pStyle w:val="TableEntry"/>
            </w:pPr>
            <w:r>
              <w:t>A mapping may produce additional context information.  Each product parameter identifies some piece of context produced by a mapping. (</w:t>
            </w:r>
            <w:proofErr w:type="gramStart"/>
            <w:r>
              <w:t>see</w:t>
            </w:r>
            <w:proofErr w:type="gramEnd"/>
            <w:r>
              <w:t xml:space="preserve"> also </w:t>
            </w:r>
            <w:proofErr w:type="spellStart"/>
            <w:r>
              <w:t>dependsOn</w:t>
            </w:r>
            <w:proofErr w:type="spellEnd"/>
            <w:r>
              <w:t xml:space="preserve"> above).  </w:t>
            </w:r>
          </w:p>
        </w:tc>
      </w:tr>
      <w:tr w:rsidR="00B67E07" w:rsidTr="000907A2">
        <w:tc>
          <w:tcPr>
            <w:tcW w:w="1458" w:type="dxa"/>
          </w:tcPr>
          <w:p w:rsidR="00B67E07" w:rsidRDefault="00F97CDD" w:rsidP="00B67E07">
            <w:pPr>
              <w:pStyle w:val="TableEntry"/>
              <w:rPr>
                <w:noProof/>
              </w:rPr>
            </w:pPr>
            <w:r>
              <w:rPr>
                <w:noProof/>
              </w:rPr>
              <w:t>cmap:product.</w:t>
            </w:r>
            <w:r>
              <w:rPr>
                <w:noProof/>
              </w:rPr>
              <w:br/>
              <w:t xml:space="preserve">  element</w:t>
            </w:r>
          </w:p>
        </w:tc>
        <w:tc>
          <w:tcPr>
            <w:tcW w:w="810" w:type="dxa"/>
          </w:tcPr>
          <w:p w:rsidR="00B67E07" w:rsidRDefault="00F97CDD" w:rsidP="00B67E07">
            <w:pPr>
              <w:pStyle w:val="TableEntry"/>
            </w:pPr>
            <w:r>
              <w:t>1..1</w:t>
            </w:r>
          </w:p>
        </w:tc>
        <w:tc>
          <w:tcPr>
            <w:tcW w:w="2090" w:type="dxa"/>
          </w:tcPr>
          <w:p w:rsidR="00B67E07" w:rsidRDefault="00F97CDD" w:rsidP="00B67E07">
            <w:pPr>
              <w:pStyle w:val="TableEntry"/>
            </w:pPr>
            <w:proofErr w:type="spellStart"/>
            <w:r>
              <w:t>uri</w:t>
            </w:r>
            <w:proofErr w:type="spellEnd"/>
          </w:p>
        </w:tc>
        <w:tc>
          <w:tcPr>
            <w:tcW w:w="5200" w:type="dxa"/>
          </w:tcPr>
          <w:p w:rsidR="00B67E07" w:rsidRDefault="00B53FFA" w:rsidP="00B53FFA">
            <w:pPr>
              <w:pStyle w:val="TableEntry"/>
            </w:pPr>
            <w:r>
              <w:t xml:space="preserve">A </w:t>
            </w:r>
            <w:r w:rsidR="00F97CDD">
              <w:t xml:space="preserve">reference to a model element </w:t>
            </w:r>
            <w:r w:rsidR="00F97CDD">
              <w:t xml:space="preserve">that would hold a </w:t>
            </w:r>
            <w:r w:rsidR="00F97CDD">
              <w:t xml:space="preserve">coded value </w:t>
            </w:r>
            <w:r w:rsidR="00F97CDD">
              <w:t xml:space="preserve">where </w:t>
            </w:r>
            <w:r w:rsidR="00F97CDD">
              <w:t xml:space="preserve">the </w:t>
            </w:r>
            <w:r w:rsidR="00F97CDD">
              <w:t xml:space="preserve">produced </w:t>
            </w:r>
            <w:r w:rsidR="00F97CDD">
              <w:t xml:space="preserve">context </w:t>
            </w:r>
            <w:r w:rsidR="00F97CDD">
              <w:t>is used</w:t>
            </w:r>
            <w:r w:rsidR="00F97CDD">
              <w:t xml:space="preserve">. </w:t>
            </w:r>
          </w:p>
        </w:tc>
      </w:tr>
      <w:tr w:rsidR="00B72340" w:rsidTr="00164F51">
        <w:tc>
          <w:tcPr>
            <w:tcW w:w="1458" w:type="dxa"/>
          </w:tcPr>
          <w:p w:rsidR="00B72340" w:rsidRDefault="00B72340" w:rsidP="00164F51">
            <w:pPr>
              <w:pStyle w:val="TableEntry"/>
              <w:rPr>
                <w:noProof/>
              </w:rPr>
            </w:pPr>
            <w:r>
              <w:rPr>
                <w:noProof/>
              </w:rPr>
              <w:t>cmap:product.</w:t>
            </w:r>
            <w:r>
              <w:rPr>
                <w:noProof/>
              </w:rPr>
              <w:br/>
              <w:t xml:space="preserve">  codeSystem</w:t>
            </w:r>
          </w:p>
        </w:tc>
        <w:tc>
          <w:tcPr>
            <w:tcW w:w="810" w:type="dxa"/>
          </w:tcPr>
          <w:p w:rsidR="00B72340" w:rsidRDefault="00B72340" w:rsidP="00164F51">
            <w:pPr>
              <w:pStyle w:val="TableEntry"/>
            </w:pPr>
            <w:r>
              <w:t>1..1</w:t>
            </w:r>
          </w:p>
        </w:tc>
        <w:tc>
          <w:tcPr>
            <w:tcW w:w="2090" w:type="dxa"/>
          </w:tcPr>
          <w:p w:rsidR="00B72340" w:rsidRDefault="00B72340" w:rsidP="00164F51">
            <w:pPr>
              <w:pStyle w:val="TableEntry"/>
            </w:pPr>
            <w:proofErr w:type="spellStart"/>
            <w:r>
              <w:t>uri</w:t>
            </w:r>
            <w:proofErr w:type="spellEnd"/>
          </w:p>
        </w:tc>
        <w:tc>
          <w:tcPr>
            <w:tcW w:w="5200" w:type="dxa"/>
          </w:tcPr>
          <w:p w:rsidR="00B72340" w:rsidRDefault="00B72340" w:rsidP="00164F51">
            <w:pPr>
              <w:pStyle w:val="TableEntry"/>
            </w:pPr>
            <w:r>
              <w:t>The code system in the referenced element.</w:t>
            </w:r>
          </w:p>
        </w:tc>
      </w:tr>
      <w:tr w:rsidR="00F97CDD" w:rsidTr="000907A2">
        <w:tc>
          <w:tcPr>
            <w:tcW w:w="1458" w:type="dxa"/>
          </w:tcPr>
          <w:p w:rsidR="00F97CDD" w:rsidRDefault="00F97CDD" w:rsidP="00F97CDD">
            <w:pPr>
              <w:pStyle w:val="TableEntry"/>
              <w:rPr>
                <w:noProof/>
              </w:rPr>
            </w:pPr>
            <w:r>
              <w:rPr>
                <w:noProof/>
              </w:rPr>
              <w:t>cmap:product.</w:t>
            </w:r>
            <w:r>
              <w:rPr>
                <w:noProof/>
              </w:rPr>
              <w:br/>
              <w:t xml:space="preserve">  </w:t>
            </w:r>
            <w:r>
              <w:rPr>
                <w:noProof/>
              </w:rPr>
              <w:t>code</w:t>
            </w:r>
          </w:p>
        </w:tc>
        <w:tc>
          <w:tcPr>
            <w:tcW w:w="810" w:type="dxa"/>
          </w:tcPr>
          <w:p w:rsidR="00F97CDD" w:rsidRDefault="00F97CDD" w:rsidP="00B67E07">
            <w:pPr>
              <w:pStyle w:val="TableEntry"/>
            </w:pPr>
            <w:r>
              <w:t>1..1</w:t>
            </w:r>
          </w:p>
        </w:tc>
        <w:tc>
          <w:tcPr>
            <w:tcW w:w="2090" w:type="dxa"/>
          </w:tcPr>
          <w:p w:rsidR="00F97CDD" w:rsidRDefault="00F97CDD" w:rsidP="00B67E07">
            <w:pPr>
              <w:pStyle w:val="TableEntry"/>
            </w:pPr>
            <w:r>
              <w:t>string</w:t>
            </w:r>
          </w:p>
        </w:tc>
        <w:tc>
          <w:tcPr>
            <w:tcW w:w="5200" w:type="dxa"/>
          </w:tcPr>
          <w:p w:rsidR="00F97CDD" w:rsidRDefault="00F97CDD" w:rsidP="00F97CDD">
            <w:pPr>
              <w:pStyle w:val="TableEntry"/>
            </w:pPr>
            <w:r>
              <w:t>The code produced as a result of the mapping.</w:t>
            </w:r>
          </w:p>
        </w:tc>
      </w:tr>
      <w:tr w:rsidR="00B72340" w:rsidTr="00FB78DE">
        <w:tc>
          <w:tcPr>
            <w:tcW w:w="1458" w:type="dxa"/>
          </w:tcPr>
          <w:p w:rsidR="00B72340" w:rsidRDefault="00B72340" w:rsidP="00FB78DE">
            <w:pPr>
              <w:pStyle w:val="TableEntry"/>
              <w:rPr>
                <w:noProof/>
              </w:rPr>
            </w:pPr>
            <w:r>
              <w:rPr>
                <w:noProof/>
              </w:rPr>
              <w:t>cmap:</w:t>
            </w:r>
            <w:r>
              <w:rPr>
                <w:noProof/>
              </w:rPr>
              <w:br/>
              <w:t xml:space="preserve">  dependsOn</w:t>
            </w:r>
          </w:p>
        </w:tc>
        <w:tc>
          <w:tcPr>
            <w:tcW w:w="810" w:type="dxa"/>
          </w:tcPr>
          <w:p w:rsidR="00B72340" w:rsidRDefault="00B72340" w:rsidP="00FB78DE">
            <w:pPr>
              <w:pStyle w:val="TableEntry"/>
            </w:pPr>
            <w:r>
              <w:t>0..*</w:t>
            </w:r>
          </w:p>
        </w:tc>
        <w:tc>
          <w:tcPr>
            <w:tcW w:w="2090" w:type="dxa"/>
          </w:tcPr>
          <w:p w:rsidR="00B72340" w:rsidRDefault="00B72340" w:rsidP="00FB78DE">
            <w:pPr>
              <w:pStyle w:val="TableEntry"/>
            </w:pPr>
          </w:p>
        </w:tc>
        <w:tc>
          <w:tcPr>
            <w:tcW w:w="5200" w:type="dxa"/>
          </w:tcPr>
          <w:p w:rsidR="00B72340" w:rsidRDefault="00B72340" w:rsidP="00FC1A5F">
            <w:pPr>
              <w:pStyle w:val="TableEntry"/>
            </w:pPr>
            <w:r>
              <w:t xml:space="preserve">The </w:t>
            </w:r>
            <w:proofErr w:type="spellStart"/>
            <w:r>
              <w:t>dependsOn</w:t>
            </w:r>
            <w:proofErr w:type="spellEnd"/>
            <w:r>
              <w:t xml:space="preserve"> output parameter may be present to specify which additional dependencies should be </w:t>
            </w:r>
            <w:r w:rsidR="00FC1A5F">
              <w:t>specified</w:t>
            </w:r>
            <w:r>
              <w:t xml:space="preserve"> to obtain a better match.</w:t>
            </w:r>
          </w:p>
        </w:tc>
      </w:tr>
      <w:tr w:rsidR="00B72340" w:rsidTr="00FB78DE">
        <w:tc>
          <w:tcPr>
            <w:tcW w:w="1458" w:type="dxa"/>
          </w:tcPr>
          <w:p w:rsidR="00B72340" w:rsidRDefault="00B72340" w:rsidP="00FB78DE">
            <w:pPr>
              <w:pStyle w:val="TableEntry"/>
              <w:rPr>
                <w:noProof/>
              </w:rPr>
            </w:pPr>
            <w:r>
              <w:rPr>
                <w:noProof/>
              </w:rPr>
              <w:t>cmap:</w:t>
            </w:r>
            <w:r>
              <w:rPr>
                <w:noProof/>
              </w:rPr>
              <w:br/>
              <w:t xml:space="preserve">  dependsOn.</w:t>
            </w:r>
            <w:r>
              <w:rPr>
                <w:noProof/>
              </w:rPr>
              <w:br/>
              <w:t xml:space="preserve">    element</w:t>
            </w:r>
          </w:p>
        </w:tc>
        <w:tc>
          <w:tcPr>
            <w:tcW w:w="810" w:type="dxa"/>
          </w:tcPr>
          <w:p w:rsidR="00B72340" w:rsidRDefault="00B72340" w:rsidP="00FB78DE">
            <w:pPr>
              <w:pStyle w:val="TableEntry"/>
            </w:pPr>
            <w:r>
              <w:t>1..1</w:t>
            </w:r>
          </w:p>
        </w:tc>
        <w:tc>
          <w:tcPr>
            <w:tcW w:w="2090" w:type="dxa"/>
          </w:tcPr>
          <w:p w:rsidR="00B72340" w:rsidRDefault="00B72340" w:rsidP="00FB78DE">
            <w:pPr>
              <w:pStyle w:val="TableEntry"/>
            </w:pPr>
            <w:proofErr w:type="spellStart"/>
            <w:r>
              <w:t>uri</w:t>
            </w:r>
            <w:proofErr w:type="spellEnd"/>
          </w:p>
        </w:tc>
        <w:tc>
          <w:tcPr>
            <w:tcW w:w="5200" w:type="dxa"/>
          </w:tcPr>
          <w:p w:rsidR="00B72340" w:rsidRDefault="00B72340" w:rsidP="00C10743">
            <w:pPr>
              <w:pStyle w:val="TableEntry"/>
            </w:pPr>
            <w:r>
              <w:t xml:space="preserve">The element part of the parameter provides a reference to a model element holding a coded value from which the additional context information </w:t>
            </w:r>
            <w:r w:rsidR="00C10743">
              <w:t xml:space="preserve">would be </w:t>
            </w:r>
            <w:r>
              <w:t xml:space="preserve">obtained. </w:t>
            </w:r>
          </w:p>
        </w:tc>
      </w:tr>
      <w:tr w:rsidR="00B72340" w:rsidTr="00FB78DE">
        <w:tc>
          <w:tcPr>
            <w:tcW w:w="1458" w:type="dxa"/>
          </w:tcPr>
          <w:p w:rsidR="00B72340" w:rsidRDefault="00B72340" w:rsidP="00FB78DE">
            <w:pPr>
              <w:pStyle w:val="TableEntry"/>
              <w:rPr>
                <w:noProof/>
              </w:rPr>
            </w:pPr>
            <w:r>
              <w:rPr>
                <w:noProof/>
              </w:rPr>
              <w:t>cmap:</w:t>
            </w:r>
            <w:r>
              <w:rPr>
                <w:noProof/>
              </w:rPr>
              <w:br/>
              <w:t xml:space="preserve">  dependsOn.</w:t>
            </w:r>
            <w:r>
              <w:rPr>
                <w:noProof/>
              </w:rPr>
              <w:br/>
              <w:t xml:space="preserve">    codeSystem</w:t>
            </w:r>
          </w:p>
        </w:tc>
        <w:tc>
          <w:tcPr>
            <w:tcW w:w="810" w:type="dxa"/>
          </w:tcPr>
          <w:p w:rsidR="00B72340" w:rsidRDefault="00B72340" w:rsidP="00FB78DE">
            <w:pPr>
              <w:pStyle w:val="TableEntry"/>
            </w:pPr>
            <w:r>
              <w:t>1..1</w:t>
            </w:r>
          </w:p>
        </w:tc>
        <w:tc>
          <w:tcPr>
            <w:tcW w:w="2090" w:type="dxa"/>
          </w:tcPr>
          <w:p w:rsidR="00B72340" w:rsidRDefault="00B72340" w:rsidP="00FB78DE">
            <w:pPr>
              <w:pStyle w:val="TableEntry"/>
            </w:pPr>
            <w:proofErr w:type="spellStart"/>
            <w:r>
              <w:t>uri</w:t>
            </w:r>
            <w:proofErr w:type="spellEnd"/>
          </w:p>
        </w:tc>
        <w:tc>
          <w:tcPr>
            <w:tcW w:w="5200" w:type="dxa"/>
          </w:tcPr>
          <w:p w:rsidR="00B72340" w:rsidRPr="00130FE7" w:rsidRDefault="00B72340" w:rsidP="00FB78DE">
            <w:pPr>
              <w:pStyle w:val="TableEntry"/>
            </w:pPr>
            <w:r>
              <w:t>The code system in the referenced element.</w:t>
            </w:r>
          </w:p>
        </w:tc>
      </w:tr>
    </w:tbl>
    <w:p w:rsidR="00B67E07" w:rsidRDefault="00B67E07" w:rsidP="00B67E07">
      <w:pPr>
        <w:pStyle w:val="BodyText"/>
      </w:pPr>
    </w:p>
    <w:p w:rsidR="00CF283F" w:rsidRDefault="00303E20" w:rsidP="00303E20">
      <w:pPr>
        <w:pStyle w:val="Heading5"/>
        <w:numPr>
          <w:ilvl w:val="0"/>
          <w:numId w:val="0"/>
        </w:numPr>
        <w:rPr>
          <w:noProof w:val="0"/>
        </w:rPr>
      </w:pPr>
      <w:bookmarkStart w:id="68" w:name="_Toc413591327"/>
      <w:proofErr w:type="gramStart"/>
      <w:r w:rsidRPr="00D01739">
        <w:rPr>
          <w:noProof w:val="0"/>
        </w:rPr>
        <w:t>3</w:t>
      </w:r>
      <w:r w:rsidR="00CF283F" w:rsidRPr="00D01739">
        <w:rPr>
          <w:noProof w:val="0"/>
        </w:rPr>
        <w:t>.Y.4.1.3</w:t>
      </w:r>
      <w:proofErr w:type="gramEnd"/>
      <w:r w:rsidR="00CF283F" w:rsidRPr="00D01739">
        <w:rPr>
          <w:noProof w:val="0"/>
        </w:rPr>
        <w:t xml:space="preserve"> Expected Actions</w:t>
      </w:r>
      <w:bookmarkEnd w:id="68"/>
    </w:p>
    <w:p w:rsidR="00FC1A5F" w:rsidRDefault="00FC1A5F" w:rsidP="00FC1A5F">
      <w:pPr>
        <w:pStyle w:val="BodyText"/>
        <w:numPr>
          <w:ilvl w:val="0"/>
          <w:numId w:val="38"/>
        </w:numPr>
      </w:pPr>
      <w:r>
        <w:t xml:space="preserve">The Clinical Mapping Requester actor </w:t>
      </w:r>
      <w:r w:rsidR="00C05930">
        <w:t xml:space="preserve">shall </w:t>
      </w:r>
      <w:r>
        <w:t>send a $translate request to the Clinical Mapper actor.</w:t>
      </w:r>
    </w:p>
    <w:p w:rsidR="00537D1D" w:rsidRDefault="00537D1D" w:rsidP="00FC1A5F">
      <w:pPr>
        <w:pStyle w:val="BodyText"/>
        <w:numPr>
          <w:ilvl w:val="0"/>
          <w:numId w:val="38"/>
        </w:numPr>
      </w:pPr>
      <w:r>
        <w:t>When the Clinical Mapp</w:t>
      </w:r>
      <w:r w:rsidR="00C05930">
        <w:t xml:space="preserve">er actor </w:t>
      </w:r>
      <w:r w:rsidR="00C05930" w:rsidRPr="00C05930">
        <w:rPr>
          <w:smallCaps/>
        </w:rPr>
        <w:t>shall</w:t>
      </w:r>
      <w:r w:rsidR="00C05930">
        <w:t xml:space="preserve"> identify the appropriate mapping tables to apply to the $translate request.</w:t>
      </w:r>
    </w:p>
    <w:p w:rsidR="00C05930" w:rsidRDefault="00C05930" w:rsidP="00FC1A5F">
      <w:pPr>
        <w:pStyle w:val="BodyText"/>
        <w:numPr>
          <w:ilvl w:val="0"/>
          <w:numId w:val="38"/>
        </w:numPr>
      </w:pPr>
      <w:r>
        <w:t xml:space="preserve">If vocabulary mapping from the </w:t>
      </w:r>
      <w:r w:rsidR="00B53FFA">
        <w:rPr>
          <w:b/>
        </w:rPr>
        <w:t>system</w:t>
      </w:r>
      <w:r>
        <w:t xml:space="preserve"> </w:t>
      </w:r>
      <w:r w:rsidR="00B53FFA">
        <w:t xml:space="preserve">to the </w:t>
      </w:r>
      <w:r w:rsidRPr="00C05930">
        <w:rPr>
          <w:b/>
        </w:rPr>
        <w:t>target</w:t>
      </w:r>
      <w:r>
        <w:t xml:space="preserve"> vocabular</w:t>
      </w:r>
      <w:r w:rsidR="00B53FFA">
        <w:t>y</w:t>
      </w:r>
      <w:r>
        <w:t xml:space="preserve"> is not supported (e.g., </w:t>
      </w:r>
      <w:proofErr w:type="spellStart"/>
      <w:r>
        <w:t>RxNORM</w:t>
      </w:r>
      <w:proofErr w:type="spellEnd"/>
      <w:r>
        <w:t xml:space="preserve"> to LOINC), the mapper </w:t>
      </w:r>
      <w:r w:rsidRPr="00B53FFA">
        <w:rPr>
          <w:smallCaps/>
        </w:rPr>
        <w:t>shall</w:t>
      </w:r>
      <w:r>
        <w:t xml:space="preserve"> return a </w:t>
      </w:r>
      <w:r w:rsidRPr="00C05930">
        <w:rPr>
          <w:b/>
        </w:rPr>
        <w:t>result</w:t>
      </w:r>
      <w:r>
        <w:t xml:space="preserve"> parameter of false.  The </w:t>
      </w:r>
      <w:r w:rsidRPr="00C05930">
        <w:rPr>
          <w:b/>
        </w:rPr>
        <w:t>message</w:t>
      </w:r>
      <w:r>
        <w:t xml:space="preserve"> </w:t>
      </w:r>
      <w:r w:rsidR="00B53FFA">
        <w:t xml:space="preserve">parameter </w:t>
      </w:r>
      <w:r>
        <w:t xml:space="preserve">should indicate that no translation is possible between the two vocabularies.  The </w:t>
      </w:r>
      <w:proofErr w:type="spellStart"/>
      <w:r w:rsidRPr="00C05930">
        <w:rPr>
          <w:b/>
        </w:rPr>
        <w:t>dependsOn</w:t>
      </w:r>
      <w:proofErr w:type="spellEnd"/>
      <w:r>
        <w:t xml:space="preserve"> or </w:t>
      </w:r>
      <w:r w:rsidRPr="00C05930">
        <w:rPr>
          <w:b/>
        </w:rPr>
        <w:t>product</w:t>
      </w:r>
      <w:r>
        <w:t xml:space="preserve"> parameters </w:t>
      </w:r>
      <w:r w:rsidRPr="00C05930">
        <w:rPr>
          <w:smallCaps/>
        </w:rPr>
        <w:t>shall not</w:t>
      </w:r>
      <w:r>
        <w:t xml:space="preserve"> be present in this case.</w:t>
      </w:r>
    </w:p>
    <w:p w:rsidR="00B53FFA" w:rsidRDefault="00B53FFA" w:rsidP="00FC1A5F">
      <w:pPr>
        <w:pStyle w:val="BodyText"/>
        <w:numPr>
          <w:ilvl w:val="0"/>
          <w:numId w:val="38"/>
        </w:numPr>
      </w:pPr>
      <w:r>
        <w:t xml:space="preserve">If vocabulary mapping from the </w:t>
      </w:r>
      <w:r w:rsidRPr="00B53FFA">
        <w:rPr>
          <w:b/>
        </w:rPr>
        <w:t>system</w:t>
      </w:r>
      <w:r>
        <w:t xml:space="preserve"> to the </w:t>
      </w:r>
      <w:r w:rsidRPr="00B53FFA">
        <w:rPr>
          <w:b/>
        </w:rPr>
        <w:t>target</w:t>
      </w:r>
      <w:r>
        <w:t xml:space="preserve"> vocabulary is supported, </w:t>
      </w:r>
    </w:p>
    <w:p w:rsidR="00B53FFA" w:rsidRDefault="00B53FFA" w:rsidP="00B53FFA">
      <w:pPr>
        <w:pStyle w:val="BodyText"/>
        <w:numPr>
          <w:ilvl w:val="1"/>
          <w:numId w:val="38"/>
        </w:numPr>
      </w:pPr>
      <w:r>
        <w:t xml:space="preserve">If the specified </w:t>
      </w:r>
      <w:r w:rsidRPr="00B53FFA">
        <w:rPr>
          <w:b/>
        </w:rPr>
        <w:t>code</w:t>
      </w:r>
      <w:r>
        <w:t xml:space="preserve"> can be mapped to a single </w:t>
      </w:r>
      <w:r w:rsidRPr="00B53FFA">
        <w:t>code</w:t>
      </w:r>
      <w:r>
        <w:rPr>
          <w:b/>
        </w:rPr>
        <w:t xml:space="preserve"> </w:t>
      </w:r>
      <w:r>
        <w:t>without any more context,</w:t>
      </w:r>
    </w:p>
    <w:p w:rsidR="00B53FFA" w:rsidRDefault="00B53FFA" w:rsidP="00B53FFA">
      <w:pPr>
        <w:pStyle w:val="BodyText"/>
        <w:numPr>
          <w:ilvl w:val="2"/>
          <w:numId w:val="38"/>
        </w:numPr>
      </w:pPr>
      <w:r>
        <w:t xml:space="preserve">The </w:t>
      </w:r>
      <w:r w:rsidRPr="00B53FFA">
        <w:rPr>
          <w:b/>
        </w:rPr>
        <w:t>outcome</w:t>
      </w:r>
      <w:r>
        <w:t xml:space="preserve"> parameter </w:t>
      </w:r>
      <w:r w:rsidRPr="00B53FFA">
        <w:rPr>
          <w:smallCaps/>
        </w:rPr>
        <w:t>shall</w:t>
      </w:r>
      <w:r>
        <w:t xml:space="preserve"> be set to the single code identified.</w:t>
      </w:r>
    </w:p>
    <w:p w:rsidR="00B53FFA" w:rsidRDefault="00B53FFA" w:rsidP="00B53FFA">
      <w:pPr>
        <w:pStyle w:val="BodyText"/>
        <w:numPr>
          <w:ilvl w:val="2"/>
          <w:numId w:val="38"/>
        </w:numPr>
      </w:pPr>
      <w:r>
        <w:t xml:space="preserve">The </w:t>
      </w:r>
      <w:r w:rsidRPr="00B53FFA">
        <w:rPr>
          <w:b/>
        </w:rPr>
        <w:t>result</w:t>
      </w:r>
      <w:r>
        <w:t xml:space="preserve"> parameter </w:t>
      </w:r>
      <w:r w:rsidRPr="00B53FFA">
        <w:rPr>
          <w:smallCaps/>
        </w:rPr>
        <w:t>shall</w:t>
      </w:r>
      <w:r>
        <w:t xml:space="preserve"> be set to true.</w:t>
      </w:r>
    </w:p>
    <w:p w:rsidR="00B53FFA" w:rsidRDefault="00B53FFA" w:rsidP="00B53FFA">
      <w:pPr>
        <w:pStyle w:val="BodyText"/>
        <w:numPr>
          <w:ilvl w:val="1"/>
          <w:numId w:val="38"/>
        </w:numPr>
      </w:pPr>
      <w:r>
        <w:t xml:space="preserve">If the specified code can be mapped to different multiple codes depending on additional context not already specified in the </w:t>
      </w:r>
      <w:proofErr w:type="spellStart"/>
      <w:r w:rsidRPr="00B53FFA">
        <w:rPr>
          <w:b/>
        </w:rPr>
        <w:t>dependsOn</w:t>
      </w:r>
      <w:proofErr w:type="spellEnd"/>
      <w:r>
        <w:t xml:space="preserve"> parameter</w:t>
      </w:r>
    </w:p>
    <w:p w:rsidR="00B53FFA" w:rsidRDefault="00B53FFA" w:rsidP="00B53FFA">
      <w:pPr>
        <w:pStyle w:val="BodyText"/>
        <w:numPr>
          <w:ilvl w:val="2"/>
          <w:numId w:val="38"/>
        </w:numPr>
      </w:pPr>
      <w:r>
        <w:t xml:space="preserve">All additional contexts that support a better mapping shall be copied to the </w:t>
      </w:r>
      <w:proofErr w:type="spellStart"/>
      <w:r w:rsidRPr="00B53FFA">
        <w:rPr>
          <w:b/>
        </w:rPr>
        <w:t>dependsOn</w:t>
      </w:r>
      <w:proofErr w:type="spellEnd"/>
      <w:r>
        <w:t xml:space="preserve"> output parameters.</w:t>
      </w:r>
    </w:p>
    <w:p w:rsidR="00B53FFA" w:rsidRPr="00FC1A5F" w:rsidRDefault="00B53FFA" w:rsidP="00B53FFA">
      <w:pPr>
        <w:pStyle w:val="BodyText"/>
        <w:numPr>
          <w:ilvl w:val="2"/>
          <w:numId w:val="38"/>
        </w:numPr>
      </w:pPr>
      <w:r>
        <w:t xml:space="preserve">The </w:t>
      </w:r>
      <w:r w:rsidRPr="00B53FFA">
        <w:rPr>
          <w:b/>
        </w:rPr>
        <w:t>result</w:t>
      </w:r>
      <w:r>
        <w:t xml:space="preserve"> parameter shall be set to false.</w:t>
      </w:r>
    </w:p>
    <w:p w:rsidR="00303E20" w:rsidRPr="00D01739" w:rsidRDefault="00303E20" w:rsidP="009E34B7">
      <w:pPr>
        <w:pStyle w:val="Heading3"/>
        <w:numPr>
          <w:ilvl w:val="0"/>
          <w:numId w:val="0"/>
        </w:numPr>
        <w:rPr>
          <w:noProof w:val="0"/>
        </w:rPr>
      </w:pPr>
      <w:bookmarkStart w:id="69" w:name="_Toc413591332"/>
      <w:proofErr w:type="gramStart"/>
      <w:r w:rsidRPr="00D01739">
        <w:rPr>
          <w:noProof w:val="0"/>
        </w:rPr>
        <w:t>3.Y.</w:t>
      </w:r>
      <w:r w:rsidR="00680648" w:rsidRPr="00D01739">
        <w:rPr>
          <w:noProof w:val="0"/>
        </w:rPr>
        <w:t>5</w:t>
      </w:r>
      <w:proofErr w:type="gramEnd"/>
      <w:r w:rsidRPr="00D01739">
        <w:rPr>
          <w:noProof w:val="0"/>
        </w:rPr>
        <w:t xml:space="preserve"> Security Considerations</w:t>
      </w:r>
      <w:bookmarkEnd w:id="69"/>
    </w:p>
    <w:p w:rsidR="00680648" w:rsidRPr="00D01739" w:rsidRDefault="00303E20" w:rsidP="00597DB2">
      <w:pPr>
        <w:pStyle w:val="AuthorInstructions"/>
      </w:pPr>
      <w:r w:rsidRPr="00D01739">
        <w:t>&lt;</w:t>
      </w:r>
      <w:r w:rsidR="00DD13DB" w:rsidRPr="00D01739">
        <w:t>D</w:t>
      </w:r>
      <w:r w:rsidRPr="00D01739">
        <w:t>escription of the transaction specific security consideratio</w:t>
      </w:r>
      <w:r w:rsidR="00C56183" w:rsidRPr="00D01739">
        <w:t>n</w:t>
      </w:r>
      <w:r w:rsidR="00865616" w:rsidRPr="00D01739">
        <w:t>; s</w:t>
      </w:r>
      <w:r w:rsidRPr="00D01739">
        <w:t>uch as use of security profiles</w:t>
      </w:r>
      <w:r w:rsidR="007E5B51" w:rsidRPr="00D01739">
        <w:t>.</w:t>
      </w:r>
      <w:r w:rsidR="00680648" w:rsidRPr="00D01739">
        <w:t>&gt;</w:t>
      </w:r>
    </w:p>
    <w:p w:rsidR="00680648" w:rsidRPr="00D01739" w:rsidRDefault="00680648" w:rsidP="009E34B7">
      <w:pPr>
        <w:pStyle w:val="Heading4"/>
        <w:numPr>
          <w:ilvl w:val="0"/>
          <w:numId w:val="0"/>
        </w:numPr>
        <w:rPr>
          <w:noProof w:val="0"/>
        </w:rPr>
      </w:pPr>
      <w:bookmarkStart w:id="70" w:name="_Toc413591333"/>
      <w:r w:rsidRPr="00D01739">
        <w:rPr>
          <w:noProof w:val="0"/>
        </w:rPr>
        <w:t>3.Y.5.1 Security Audit Considerations</w:t>
      </w:r>
      <w:bookmarkEnd w:id="70"/>
    </w:p>
    <w:p w:rsidR="00303E20" w:rsidRPr="00D01739" w:rsidRDefault="00680648" w:rsidP="00597DB2">
      <w:pPr>
        <w:pStyle w:val="AuthorInstructions"/>
      </w:pPr>
      <w:r w:rsidRPr="00D01739">
        <w:t>&lt;</w:t>
      </w:r>
      <w:r w:rsidR="007E5B51" w:rsidRPr="00D01739">
        <w:t xml:space="preserve">This section should </w:t>
      </w:r>
      <w:r w:rsidR="005C50BF" w:rsidRPr="00D01739">
        <w:t>identify</w:t>
      </w:r>
      <w:r w:rsidR="007E5B51" w:rsidRPr="00D01739">
        <w:t xml:space="preserve"> any specific ATNA security audit event that is associated with this transaction and requirements on the encoding of that </w:t>
      </w:r>
      <w:r w:rsidR="00303E20" w:rsidRPr="00D01739">
        <w:t>audit event.</w:t>
      </w:r>
      <w:r w:rsidR="007E5B51" w:rsidRPr="00D01739">
        <w:t xml:space="preserve"> </w:t>
      </w:r>
      <w:r w:rsidR="00303E20" w:rsidRPr="00D01739">
        <w:t>&gt;</w:t>
      </w:r>
    </w:p>
    <w:p w:rsidR="00680648" w:rsidRPr="00D01739" w:rsidRDefault="00680648" w:rsidP="00680648">
      <w:pPr>
        <w:pStyle w:val="Heading5"/>
        <w:numPr>
          <w:ilvl w:val="0"/>
          <w:numId w:val="0"/>
        </w:numPr>
        <w:rPr>
          <w:noProof w:val="0"/>
        </w:rPr>
      </w:pPr>
      <w:bookmarkStart w:id="71" w:name="_Toc413591334"/>
      <w:r w:rsidRPr="00D01739">
        <w:rPr>
          <w:noProof w:val="0"/>
        </w:rPr>
        <w:t xml:space="preserve">3.Y.5.1.(z) </w:t>
      </w:r>
      <w:r w:rsidR="00865616" w:rsidRPr="00D01739">
        <w:rPr>
          <w:noProof w:val="0"/>
        </w:rPr>
        <w:t>&lt;</w:t>
      </w:r>
      <w:r w:rsidRPr="00D01739">
        <w:rPr>
          <w:noProof w:val="0"/>
        </w:rPr>
        <w:t>Actor</w:t>
      </w:r>
      <w:r w:rsidR="00865616" w:rsidRPr="00D01739">
        <w:rPr>
          <w:noProof w:val="0"/>
        </w:rPr>
        <w:t>&gt;</w:t>
      </w:r>
      <w:r w:rsidRPr="00D01739">
        <w:rPr>
          <w:noProof w:val="0"/>
        </w:rPr>
        <w:t xml:space="preserve"> Specific Security Considerations</w:t>
      </w:r>
      <w:bookmarkEnd w:id="71"/>
    </w:p>
    <w:p w:rsidR="00303E20" w:rsidRDefault="00680648" w:rsidP="00597DB2">
      <w:pPr>
        <w:pStyle w:val="AuthorInstructions"/>
      </w:pPr>
      <w:r w:rsidRPr="00D01739">
        <w:t xml:space="preserve">&lt;This section should </w:t>
      </w:r>
      <w:r w:rsidR="007773C8" w:rsidRPr="00D01739">
        <w:t>specify</w:t>
      </w:r>
      <w:r w:rsidRPr="00D01739">
        <w:t xml:space="preserve"> any specific security considerations on an Actor by Actor basis.&gt;</w:t>
      </w:r>
    </w:p>
    <w:p w:rsidR="00FC1A5F" w:rsidRDefault="00FC1A5F" w:rsidP="00597DB2">
      <w:pPr>
        <w:pStyle w:val="AuthorInstructions"/>
      </w:pPr>
    </w:p>
    <w:p w:rsidR="00F5674F" w:rsidRPr="00D01739" w:rsidRDefault="00F5674F" w:rsidP="00F5674F">
      <w:pPr>
        <w:pStyle w:val="Heading2"/>
        <w:numPr>
          <w:ilvl w:val="0"/>
          <w:numId w:val="0"/>
        </w:numPr>
        <w:rPr>
          <w:noProof w:val="0"/>
        </w:rPr>
      </w:pPr>
      <w:proofErr w:type="gramStart"/>
      <w:r>
        <w:rPr>
          <w:noProof w:val="0"/>
        </w:rPr>
        <w:t>3.Z</w:t>
      </w:r>
      <w:proofErr w:type="gramEnd"/>
      <w:r w:rsidRPr="00D01739">
        <w:rPr>
          <w:noProof w:val="0"/>
        </w:rPr>
        <w:t xml:space="preserve"> </w:t>
      </w:r>
      <w:r>
        <w:rPr>
          <w:noProof w:val="0"/>
        </w:rPr>
        <w:t xml:space="preserve">Retrieve </w:t>
      </w:r>
      <w:r>
        <w:rPr>
          <w:noProof w:val="0"/>
        </w:rPr>
        <w:t>Code</w:t>
      </w:r>
      <w:r w:rsidRPr="00D01739">
        <w:rPr>
          <w:noProof w:val="0"/>
        </w:rPr>
        <w:t xml:space="preserve"> </w:t>
      </w:r>
      <w:r>
        <w:rPr>
          <w:noProof w:val="0"/>
        </w:rPr>
        <w:t xml:space="preserve">Mappings </w:t>
      </w:r>
      <w:r w:rsidRPr="00D01739">
        <w:rPr>
          <w:noProof w:val="0"/>
        </w:rPr>
        <w:t>[</w:t>
      </w:r>
      <w:r>
        <w:rPr>
          <w:noProof w:val="0"/>
        </w:rPr>
        <w:t>PCC</w:t>
      </w:r>
      <w:r w:rsidRPr="00D01739">
        <w:rPr>
          <w:noProof w:val="0"/>
        </w:rPr>
        <w:t>-</w:t>
      </w:r>
      <w:r>
        <w:rPr>
          <w:noProof w:val="0"/>
        </w:rPr>
        <w:t>Z</w:t>
      </w:r>
      <w:r w:rsidRPr="00D01739">
        <w:rPr>
          <w:noProof w:val="0"/>
        </w:rPr>
        <w:t>]</w:t>
      </w:r>
    </w:p>
    <w:p w:rsidR="00F5674F" w:rsidRPr="00D01739" w:rsidRDefault="00F5674F" w:rsidP="00F5674F">
      <w:pPr>
        <w:pStyle w:val="Heading3"/>
        <w:numPr>
          <w:ilvl w:val="0"/>
          <w:numId w:val="0"/>
        </w:numPr>
        <w:rPr>
          <w:noProof w:val="0"/>
        </w:rPr>
      </w:pPr>
      <w:proofErr w:type="gramStart"/>
      <w:r>
        <w:rPr>
          <w:noProof w:val="0"/>
        </w:rPr>
        <w:t>3.Z</w:t>
      </w:r>
      <w:r w:rsidRPr="00D01739">
        <w:rPr>
          <w:noProof w:val="0"/>
        </w:rPr>
        <w:t>.1</w:t>
      </w:r>
      <w:proofErr w:type="gramEnd"/>
      <w:r w:rsidRPr="00D01739">
        <w:rPr>
          <w:noProof w:val="0"/>
        </w:rPr>
        <w:t xml:space="preserve"> Scope</w:t>
      </w:r>
    </w:p>
    <w:p w:rsidR="00F5674F" w:rsidRDefault="00F5674F" w:rsidP="00F5674F">
      <w:pPr>
        <w:pStyle w:val="BodyText"/>
      </w:pPr>
      <w:r w:rsidRPr="00D01739">
        <w:t xml:space="preserve">This transaction is used to </w:t>
      </w:r>
      <w:r>
        <w:t>retrieve the table used to perform code mapping</w:t>
      </w:r>
      <w:r>
        <w:t>.</w:t>
      </w:r>
    </w:p>
    <w:p w:rsidR="00F5674F" w:rsidRPr="00D01739" w:rsidRDefault="00F5674F" w:rsidP="00F5674F">
      <w:pPr>
        <w:pStyle w:val="Heading3"/>
        <w:numPr>
          <w:ilvl w:val="0"/>
          <w:numId w:val="0"/>
        </w:numPr>
        <w:rPr>
          <w:noProof w:val="0"/>
        </w:rPr>
      </w:pPr>
      <w:proofErr w:type="gramStart"/>
      <w:r>
        <w:rPr>
          <w:noProof w:val="0"/>
        </w:rPr>
        <w:lastRenderedPageBreak/>
        <w:t>3.Z</w:t>
      </w:r>
      <w:r w:rsidRPr="00D01739">
        <w:rPr>
          <w:noProof w:val="0"/>
        </w:rPr>
        <w:t>.2</w:t>
      </w:r>
      <w:proofErr w:type="gramEnd"/>
      <w:r w:rsidRPr="00D01739">
        <w:rPr>
          <w:noProof w:val="0"/>
        </w:rPr>
        <w:t xml:space="preserve"> Actor Roles</w:t>
      </w:r>
    </w:p>
    <w:p w:rsidR="00F5674F" w:rsidRPr="00D01739" w:rsidRDefault="00F5674F" w:rsidP="00F5674F">
      <w:pPr>
        <w:pStyle w:val="BodyText"/>
        <w:jc w:val="center"/>
      </w:pPr>
      <w:r w:rsidRPr="00D01739">
        <w:rPr>
          <w:noProof/>
        </w:rPr>
        <mc:AlternateContent>
          <mc:Choice Requires="wpc">
            <w:drawing>
              <wp:inline distT="0" distB="0" distL="0" distR="0" wp14:anchorId="785997F5" wp14:editId="202778E2">
                <wp:extent cx="3724275" cy="1743074"/>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Oval 153"/>
                        <wps:cNvSpPr>
                          <a:spLocks noChangeArrowheads="1"/>
                        </wps:cNvSpPr>
                        <wps:spPr bwMode="auto">
                          <a:xfrm>
                            <a:off x="1171575" y="895350"/>
                            <a:ext cx="1457489" cy="733425"/>
                          </a:xfrm>
                          <a:prstGeom prst="ellipse">
                            <a:avLst/>
                          </a:prstGeom>
                          <a:solidFill>
                            <a:srgbClr val="FFFFFF"/>
                          </a:solidFill>
                          <a:ln w="9525">
                            <a:solidFill>
                              <a:srgbClr val="000000"/>
                            </a:solidFill>
                            <a:round/>
                            <a:headEnd/>
                            <a:tailEnd/>
                          </a:ln>
                        </wps:spPr>
                        <wps:txbx>
                          <w:txbxContent>
                            <w:p w:rsidR="00F5674F" w:rsidRDefault="00F5674F" w:rsidP="00F5674F">
                              <w:pPr>
                                <w:jc w:val="center"/>
                              </w:pPr>
                              <w:r>
                                <w:rPr>
                                  <w:sz w:val="18"/>
                                </w:rPr>
                                <w:t>Retrieve</w:t>
                              </w:r>
                              <w:r>
                                <w:rPr>
                                  <w:sz w:val="18"/>
                                </w:rPr>
                                <w:br/>
                              </w:r>
                              <w:proofErr w:type="gramStart"/>
                              <w:r w:rsidRPr="00B67E07">
                                <w:rPr>
                                  <w:sz w:val="18"/>
                                </w:rPr>
                                <w:t>Code</w:t>
                              </w:r>
                              <w:r>
                                <w:rPr>
                                  <w:sz w:val="18"/>
                                </w:rPr>
                                <w:t xml:space="preserve">  Mappings</w:t>
                              </w:r>
                              <w:proofErr w:type="gramEnd"/>
                              <w:r>
                                <w:rPr>
                                  <w:sz w:val="18"/>
                                </w:rPr>
                                <w:br/>
                              </w:r>
                              <w:r w:rsidRPr="00B67E07">
                                <w:rPr>
                                  <w:sz w:val="18"/>
                                </w:rPr>
                                <w:t>[PCC-</w:t>
                              </w:r>
                              <w:r>
                                <w:rPr>
                                  <w:sz w:val="18"/>
                                </w:rPr>
                                <w:t>Z</w:t>
                              </w:r>
                              <w:r w:rsidRPr="00B67E07">
                                <w:rPr>
                                  <w:sz w:val="18"/>
                                </w:rPr>
                                <w:t>]</w:t>
                              </w:r>
                            </w:p>
                            <w:p w:rsidR="00F5674F" w:rsidRDefault="00F5674F" w:rsidP="00F5674F">
                              <w:pPr>
                                <w:jc w:val="center"/>
                                <w:rPr>
                                  <w:sz w:val="18"/>
                                </w:rPr>
                              </w:pPr>
                              <w:r>
                                <w:rPr>
                                  <w:sz w:val="18"/>
                                </w:rPr>
                                <w:t>Transaction Name [DOM-#]</w:t>
                              </w:r>
                            </w:p>
                          </w:txbxContent>
                        </wps:txbx>
                        <wps:bodyPr rot="0" vert="horz" wrap="square" lIns="0" tIns="9144" rIns="0" bIns="9144" anchor="t" anchorCtr="0" upright="1">
                          <a:noAutofit/>
                        </wps:bodyPr>
                      </wps:wsp>
                      <wps:wsp>
                        <wps:cNvPr id="18" name="Text Box 154"/>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rsidR="00F5674F" w:rsidRDefault="00F5674F" w:rsidP="00F5674F">
                              <w:pPr>
                                <w:jc w:val="center"/>
                              </w:pPr>
                              <w:r w:rsidRPr="00B67E07">
                                <w:rPr>
                                  <w:sz w:val="18"/>
                                </w:rPr>
                                <w:t>Clinical Mapping Requestor</w:t>
                              </w:r>
                            </w:p>
                            <w:p w:rsidR="00F5674F" w:rsidRDefault="00F5674F" w:rsidP="00F5674F">
                              <w:pPr>
                                <w:jc w:val="center"/>
                                <w:rPr>
                                  <w:sz w:val="18"/>
                                </w:rPr>
                              </w:pPr>
                              <w:r>
                                <w:rPr>
                                  <w:sz w:val="18"/>
                                </w:rPr>
                                <w:t>Actor ABC</w:t>
                              </w:r>
                            </w:p>
                          </w:txbxContent>
                        </wps:txbx>
                        <wps:bodyPr rot="0" vert="horz" wrap="square" lIns="91440" tIns="45720" rIns="91440" bIns="45720" anchor="t" anchorCtr="0" upright="1">
                          <a:noAutofit/>
                        </wps:bodyPr>
                      </wps:wsp>
                      <wps:wsp>
                        <wps:cNvPr id="19"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rsidR="00F5674F" w:rsidRDefault="00F5674F" w:rsidP="00F5674F">
                              <w:pPr>
                                <w:jc w:val="center"/>
                                <w:rPr>
                                  <w:sz w:val="18"/>
                                </w:rPr>
                              </w:pPr>
                              <w:r w:rsidRPr="00B67E07">
                                <w:rPr>
                                  <w:sz w:val="18"/>
                                </w:rPr>
                                <w:t>Clinical Mapp</w:t>
                              </w:r>
                              <w:r>
                                <w:rPr>
                                  <w:sz w:val="18"/>
                                </w:rPr>
                                <w:t>er</w:t>
                              </w:r>
                            </w:p>
                          </w:txbxContent>
                        </wps:txbx>
                        <wps:bodyPr rot="0" vert="horz" wrap="square" lIns="91440" tIns="45720" rIns="91440" bIns="45720" anchor="t" anchorCtr="0" upright="1">
                          <a:noAutofit/>
                        </wps:bodyPr>
                      </wps:wsp>
                      <wps:wsp>
                        <wps:cNvPr id="21"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45" o:spid="_x0000_s1107" editas="canvas" style="width:293.25pt;height:137.25pt;mso-position-horizontal-relative:char;mso-position-vertical-relative:line" coordsize="37242,17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">
                <v:shape id="_x0000_s1108" type="#_x0000_t75" style="position:absolute;width:37242;height:17424;visibility:visible;mso-wrap-style:square">
                  <v:fill o:detectmouseclick="t"/>
                  <v:path o:connecttype="none"/>
                </v:shape>
                <v:oval id="Oval 153" o:spid="_x0000_s1109" style="position:absolute;left:11715;top:8953;width:14575;height:7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StPsIA&#10;AADbAAAADwAAAGRycy9kb3ducmV2LnhtbERP32vCMBB+H/g/hBP2MjRtsTo6o4ijMLYn3cDXoznb&#10;YHMpTabZf78Ig73dx/fz1ttoe3Gl0RvHCvJ5BoK4cdpwq+Drs549g/ABWWPvmBT8kIftZvKwxkq7&#10;Gx/oegytSCHsK1TQhTBUUvqmI4t+7gbixJ3daDEkOLZSj3hL4baXRZYtpUXDqaHDgfYdNZfjt1Ww&#10;GHbLMuYf5un9/Loq3elQFyYq9TiNuxcQgWL4F/+533Sav4L7L+k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K0+wgAAANsAAAAPAAAAAAAAAAAAAAAAAJgCAABkcnMvZG93&#10;bnJldi54bWxQSwUGAAAAAAQABAD1AAAAhwMAAAAA&#10;">
                  <v:textbox inset="0,.72pt,0,.72pt">
                    <w:txbxContent>
                      <w:p w:rsidR="00F5674F" w:rsidRDefault="00F5674F" w:rsidP="00F5674F">
                        <w:pPr>
                          <w:jc w:val="center"/>
                        </w:pPr>
                        <w:r>
                          <w:rPr>
                            <w:sz w:val="18"/>
                          </w:rPr>
                          <w:t>Retrieve</w:t>
                        </w:r>
                        <w:r>
                          <w:rPr>
                            <w:sz w:val="18"/>
                          </w:rPr>
                          <w:br/>
                        </w:r>
                        <w:proofErr w:type="gramStart"/>
                        <w:r w:rsidRPr="00B67E07">
                          <w:rPr>
                            <w:sz w:val="18"/>
                          </w:rPr>
                          <w:t>Code</w:t>
                        </w:r>
                        <w:r>
                          <w:rPr>
                            <w:sz w:val="18"/>
                          </w:rPr>
                          <w:t xml:space="preserve">  Mappings</w:t>
                        </w:r>
                        <w:proofErr w:type="gramEnd"/>
                        <w:r>
                          <w:rPr>
                            <w:sz w:val="18"/>
                          </w:rPr>
                          <w:br/>
                        </w:r>
                        <w:r w:rsidRPr="00B67E07">
                          <w:rPr>
                            <w:sz w:val="18"/>
                          </w:rPr>
                          <w:t>[PCC-</w:t>
                        </w:r>
                        <w:r>
                          <w:rPr>
                            <w:sz w:val="18"/>
                          </w:rPr>
                          <w:t>Z</w:t>
                        </w:r>
                        <w:r w:rsidRPr="00B67E07">
                          <w:rPr>
                            <w:sz w:val="18"/>
                          </w:rPr>
                          <w:t>]</w:t>
                        </w:r>
                      </w:p>
                      <w:p w:rsidR="00F5674F" w:rsidRDefault="00F5674F" w:rsidP="00F5674F">
                        <w:pPr>
                          <w:jc w:val="center"/>
                          <w:rPr>
                            <w:sz w:val="18"/>
                          </w:rPr>
                        </w:pPr>
                        <w:r>
                          <w:rPr>
                            <w:sz w:val="18"/>
                          </w:rPr>
                          <w:t>Transaction Name [DOM-#]</w:t>
                        </w:r>
                      </w:p>
                    </w:txbxContent>
                  </v:textbox>
                </v:oval>
                <v:shape id="Text Box 154" o:spid="_x0000_s1110" type="#_x0000_t202" style="position:absolute;left:1716;top:1683;width:1097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F5674F" w:rsidRDefault="00F5674F" w:rsidP="00F5674F">
                        <w:pPr>
                          <w:jc w:val="center"/>
                        </w:pPr>
                        <w:r w:rsidRPr="00B67E07">
                          <w:rPr>
                            <w:sz w:val="18"/>
                          </w:rPr>
                          <w:t>Clinical Mapping Requestor</w:t>
                        </w:r>
                      </w:p>
                      <w:p w:rsidR="00F5674F" w:rsidRDefault="00F5674F" w:rsidP="00F5674F">
                        <w:pPr>
                          <w:jc w:val="center"/>
                          <w:rPr>
                            <w:sz w:val="18"/>
                          </w:rPr>
                        </w:pPr>
                        <w:r>
                          <w:rPr>
                            <w:sz w:val="18"/>
                          </w:rPr>
                          <w:t>Actor ABC</w:t>
                        </w:r>
                      </w:p>
                    </w:txbxContent>
                  </v:textbox>
                </v:shape>
                <v:line id="Line 155" o:spid="_x0000_s1111"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 id="Text Box 156" o:spid="_x0000_s1112"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F5674F" w:rsidRDefault="00F5674F" w:rsidP="00F5674F">
                        <w:pPr>
                          <w:jc w:val="center"/>
                          <w:rPr>
                            <w:sz w:val="18"/>
                          </w:rPr>
                        </w:pPr>
                        <w:r w:rsidRPr="00B67E07">
                          <w:rPr>
                            <w:sz w:val="18"/>
                          </w:rPr>
                          <w:t>Clinical Mapp</w:t>
                        </w:r>
                        <w:r>
                          <w:rPr>
                            <w:sz w:val="18"/>
                          </w:rPr>
                          <w:t>er</w:t>
                        </w:r>
                      </w:p>
                    </w:txbxContent>
                  </v:textbox>
                </v:shape>
                <v:line id="Line 157" o:spid="_x0000_s1113"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w10:anchorlock/>
              </v:group>
            </w:pict>
          </mc:Fallback>
        </mc:AlternateContent>
      </w:r>
    </w:p>
    <w:p w:rsidR="00F5674F" w:rsidRPr="00D01739" w:rsidRDefault="00F5674F" w:rsidP="00F5674F">
      <w:pPr>
        <w:pStyle w:val="FigureTitle"/>
      </w:pPr>
      <w:r w:rsidRPr="00D01739">
        <w:t xml:space="preserve">Figure </w:t>
      </w:r>
      <w:r>
        <w:t>3.Z</w:t>
      </w:r>
      <w:r w:rsidRPr="00D01739">
        <w:t>.2-1: Use Case Diagram</w:t>
      </w:r>
    </w:p>
    <w:p w:rsidR="00F5674F" w:rsidRPr="00D01739" w:rsidRDefault="00F5674F" w:rsidP="00F5674F">
      <w:pPr>
        <w:pStyle w:val="TableTitle"/>
      </w:pPr>
    </w:p>
    <w:p w:rsidR="00F5674F" w:rsidRPr="00D01739" w:rsidRDefault="00F5674F" w:rsidP="00F5674F">
      <w:pPr>
        <w:pStyle w:val="TableTitle"/>
      </w:pPr>
      <w:r w:rsidRPr="00D01739">
        <w:t xml:space="preserve">Table </w:t>
      </w:r>
      <w:r>
        <w:t>3.Z</w:t>
      </w:r>
      <w:r w:rsidRPr="00D01739">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5674F" w:rsidRPr="00D01739" w:rsidTr="00FB78DE">
        <w:tc>
          <w:tcPr>
            <w:tcW w:w="1008" w:type="dxa"/>
            <w:shd w:val="clear" w:color="auto" w:fill="auto"/>
          </w:tcPr>
          <w:p w:rsidR="00F5674F" w:rsidRPr="00D01739" w:rsidRDefault="00F5674F" w:rsidP="00FB78DE">
            <w:pPr>
              <w:pStyle w:val="BodyText"/>
              <w:rPr>
                <w:b/>
              </w:rPr>
            </w:pPr>
            <w:r w:rsidRPr="00D01739">
              <w:rPr>
                <w:b/>
              </w:rPr>
              <w:t>Actor:</w:t>
            </w:r>
          </w:p>
        </w:tc>
        <w:tc>
          <w:tcPr>
            <w:tcW w:w="8568" w:type="dxa"/>
            <w:shd w:val="clear" w:color="auto" w:fill="auto"/>
          </w:tcPr>
          <w:p w:rsidR="00F5674F" w:rsidRPr="00D01739" w:rsidRDefault="00F5674F" w:rsidP="00FB78DE">
            <w:pPr>
              <w:pStyle w:val="BodyText"/>
            </w:pPr>
            <w:r>
              <w:t>Clinical Mapping Requester</w:t>
            </w:r>
          </w:p>
        </w:tc>
      </w:tr>
      <w:tr w:rsidR="00F5674F" w:rsidRPr="00D01739" w:rsidTr="00FB78DE">
        <w:tc>
          <w:tcPr>
            <w:tcW w:w="1008" w:type="dxa"/>
            <w:shd w:val="clear" w:color="auto" w:fill="auto"/>
          </w:tcPr>
          <w:p w:rsidR="00F5674F" w:rsidRPr="00D01739" w:rsidRDefault="00F5674F" w:rsidP="00FB78DE">
            <w:pPr>
              <w:pStyle w:val="BodyText"/>
              <w:rPr>
                <w:b/>
              </w:rPr>
            </w:pPr>
            <w:r w:rsidRPr="00D01739">
              <w:rPr>
                <w:b/>
              </w:rPr>
              <w:t>Role:</w:t>
            </w:r>
          </w:p>
        </w:tc>
        <w:tc>
          <w:tcPr>
            <w:tcW w:w="8568" w:type="dxa"/>
            <w:shd w:val="clear" w:color="auto" w:fill="auto"/>
          </w:tcPr>
          <w:p w:rsidR="00F5674F" w:rsidRPr="00D01739" w:rsidRDefault="00F5674F" w:rsidP="00F5674F">
            <w:pPr>
              <w:pStyle w:val="BodyText"/>
            </w:pPr>
            <w:r>
              <w:t xml:space="preserve">An information system requesting </w:t>
            </w:r>
            <w:r>
              <w:t xml:space="preserve">the table of </w:t>
            </w:r>
            <w:r>
              <w:t>mapping</w:t>
            </w:r>
            <w:r>
              <w:t>s</w:t>
            </w:r>
            <w:r>
              <w:t xml:space="preserve"> </w:t>
            </w:r>
            <w:r>
              <w:t xml:space="preserve">from one </w:t>
            </w:r>
            <w:r>
              <w:t xml:space="preserve">code </w:t>
            </w:r>
            <w:r>
              <w:t xml:space="preserve">system </w:t>
            </w:r>
            <w:r>
              <w:t>to another.</w:t>
            </w:r>
          </w:p>
        </w:tc>
      </w:tr>
      <w:tr w:rsidR="00F5674F" w:rsidRPr="00D01739" w:rsidTr="00FB78DE">
        <w:tc>
          <w:tcPr>
            <w:tcW w:w="1008" w:type="dxa"/>
            <w:shd w:val="clear" w:color="auto" w:fill="auto"/>
          </w:tcPr>
          <w:p w:rsidR="00F5674F" w:rsidRPr="00D01739" w:rsidRDefault="00F5674F" w:rsidP="00FB78DE">
            <w:pPr>
              <w:pStyle w:val="BodyText"/>
              <w:rPr>
                <w:b/>
              </w:rPr>
            </w:pPr>
            <w:r w:rsidRPr="00D01739">
              <w:rPr>
                <w:b/>
              </w:rPr>
              <w:t>Actor:</w:t>
            </w:r>
          </w:p>
        </w:tc>
        <w:tc>
          <w:tcPr>
            <w:tcW w:w="8568" w:type="dxa"/>
            <w:shd w:val="clear" w:color="auto" w:fill="auto"/>
          </w:tcPr>
          <w:p w:rsidR="00F5674F" w:rsidRPr="00D01739" w:rsidRDefault="00F5674F" w:rsidP="00FB78DE">
            <w:pPr>
              <w:pStyle w:val="BodyText"/>
            </w:pPr>
            <w:r>
              <w:t>Clinical Mapper</w:t>
            </w:r>
          </w:p>
        </w:tc>
      </w:tr>
      <w:tr w:rsidR="00F5674F" w:rsidRPr="00D01739" w:rsidTr="00FB78DE">
        <w:tc>
          <w:tcPr>
            <w:tcW w:w="1008" w:type="dxa"/>
            <w:shd w:val="clear" w:color="auto" w:fill="auto"/>
          </w:tcPr>
          <w:p w:rsidR="00F5674F" w:rsidRPr="00D01739" w:rsidRDefault="00F5674F" w:rsidP="00FB78DE">
            <w:pPr>
              <w:pStyle w:val="BodyText"/>
              <w:rPr>
                <w:b/>
              </w:rPr>
            </w:pPr>
            <w:r w:rsidRPr="00D01739">
              <w:rPr>
                <w:b/>
              </w:rPr>
              <w:t>Role:</w:t>
            </w:r>
          </w:p>
        </w:tc>
        <w:tc>
          <w:tcPr>
            <w:tcW w:w="8568" w:type="dxa"/>
            <w:shd w:val="clear" w:color="auto" w:fill="auto"/>
          </w:tcPr>
          <w:p w:rsidR="00F5674F" w:rsidRPr="00D01739" w:rsidRDefault="00F5674F" w:rsidP="00F5674F">
            <w:pPr>
              <w:pStyle w:val="BodyText"/>
            </w:pPr>
            <w:r>
              <w:t>An inform</w:t>
            </w:r>
            <w:r>
              <w:t xml:space="preserve">ation system that responds to the </w:t>
            </w:r>
            <w:r>
              <w:t>request</w:t>
            </w:r>
          </w:p>
        </w:tc>
      </w:tr>
    </w:tbl>
    <w:p w:rsidR="00F5674F" w:rsidRPr="00D01739" w:rsidRDefault="00F5674F" w:rsidP="00F5674F">
      <w:pPr>
        <w:pStyle w:val="Heading3"/>
        <w:numPr>
          <w:ilvl w:val="0"/>
          <w:numId w:val="0"/>
        </w:numPr>
        <w:rPr>
          <w:noProof w:val="0"/>
        </w:rPr>
      </w:pPr>
      <w:proofErr w:type="gramStart"/>
      <w:r>
        <w:rPr>
          <w:noProof w:val="0"/>
        </w:rPr>
        <w:t>3.Z</w:t>
      </w:r>
      <w:r w:rsidRPr="00D01739">
        <w:rPr>
          <w:noProof w:val="0"/>
        </w:rPr>
        <w:t>.3</w:t>
      </w:r>
      <w:proofErr w:type="gramEnd"/>
      <w:r w:rsidRPr="00D01739">
        <w:rPr>
          <w:noProof w:val="0"/>
        </w:rPr>
        <w:t xml:space="preserve"> Referenced Standards</w:t>
      </w:r>
    </w:p>
    <w:p w:rsidR="00F5674F" w:rsidRDefault="00F5674F" w:rsidP="00F5674F">
      <w:r w:rsidRPr="00E342FA">
        <w:t>HL7 Fast Healthcare Information Resources (FHIR®)</w:t>
      </w:r>
      <w:r>
        <w:t xml:space="preserve"> DSTU 2.0 Draft for Ballot</w:t>
      </w:r>
    </w:p>
    <w:p w:rsidR="00F5674F" w:rsidRPr="00D01739" w:rsidRDefault="00F5674F" w:rsidP="00F5674F">
      <w:pPr>
        <w:pStyle w:val="Heading3"/>
        <w:numPr>
          <w:ilvl w:val="0"/>
          <w:numId w:val="0"/>
        </w:numPr>
        <w:rPr>
          <w:noProof w:val="0"/>
        </w:rPr>
      </w:pPr>
      <w:proofErr w:type="gramStart"/>
      <w:r>
        <w:rPr>
          <w:noProof w:val="0"/>
        </w:rPr>
        <w:t>3.Z</w:t>
      </w:r>
      <w:r w:rsidRPr="00D01739">
        <w:rPr>
          <w:noProof w:val="0"/>
        </w:rPr>
        <w:t>.4</w:t>
      </w:r>
      <w:proofErr w:type="gramEnd"/>
      <w:r w:rsidRPr="00D01739">
        <w:rPr>
          <w:noProof w:val="0"/>
        </w:rPr>
        <w:t xml:space="preserve"> Interaction Diagram</w:t>
      </w:r>
    </w:p>
    <w:p w:rsidR="00F5674F" w:rsidRPr="00D01739" w:rsidRDefault="00F5674F" w:rsidP="00F5674F">
      <w:pPr>
        <w:pStyle w:val="BodyText"/>
      </w:pPr>
      <w:r w:rsidRPr="00D01739">
        <w:rPr>
          <w:noProof/>
        </w:rPr>
        <mc:AlternateContent>
          <mc:Choice Requires="wpc">
            <w:drawing>
              <wp:inline distT="0" distB="0" distL="0" distR="0" wp14:anchorId="594EB06C" wp14:editId="3AD30882">
                <wp:extent cx="5943600" cy="2400300"/>
                <wp:effectExtent l="0" t="0" r="0" b="0"/>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Text Box 160"/>
                        <wps:cNvSpPr txBox="1">
                          <a:spLocks noChangeArrowheads="1"/>
                        </wps:cNvSpPr>
                        <wps:spPr bwMode="auto">
                          <a:xfrm>
                            <a:off x="1257301" y="299085"/>
                            <a:ext cx="1285874"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74F" w:rsidRDefault="00F5674F" w:rsidP="00F5674F">
                              <w:pPr>
                                <w:jc w:val="center"/>
                              </w:pPr>
                              <w:r w:rsidRPr="00B67E07">
                                <w:rPr>
                                  <w:sz w:val="22"/>
                                  <w:szCs w:val="22"/>
                                </w:rPr>
                                <w:t>Clinical Mapping Requestor</w:t>
                              </w:r>
                            </w:p>
                            <w:p w:rsidR="00F5674F" w:rsidRPr="007C1AAC" w:rsidRDefault="00F5674F" w:rsidP="00F5674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3" name="Line 16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Text Box 162"/>
                        <wps:cNvSpPr txBox="1">
                          <a:spLocks noChangeArrowheads="1"/>
                        </wps:cNvSpPr>
                        <wps:spPr bwMode="auto">
                          <a:xfrm>
                            <a:off x="2408555" y="10642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74F" w:rsidRPr="007C1AAC" w:rsidRDefault="00F5674F" w:rsidP="00F5674F">
                              <w:pPr>
                                <w:jc w:val="center"/>
                                <w:rPr>
                                  <w:sz w:val="22"/>
                                  <w:szCs w:val="22"/>
                                </w:rPr>
                              </w:pPr>
                              <w:proofErr w:type="spellStart"/>
                              <w:r>
                                <w:rPr>
                                  <w:sz w:val="22"/>
                                  <w:szCs w:val="22"/>
                                </w:rPr>
                                <w:t>ConceptMap</w:t>
                              </w:r>
                              <w:proofErr w:type="spellEnd"/>
                              <w:r>
                                <w:rPr>
                                  <w:sz w:val="22"/>
                                  <w:szCs w:val="22"/>
                                </w:rPr>
                                <w:t xml:space="preserve"> Query</w:t>
                              </w:r>
                            </w:p>
                            <w:p w:rsidR="00F5674F" w:rsidRDefault="00F5674F" w:rsidP="00F5674F"/>
                            <w:p w:rsidR="00F5674F" w:rsidRPr="007C1AAC" w:rsidRDefault="00F5674F" w:rsidP="00F5674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Line 166"/>
                        <wps:cNvCnPr/>
                        <wps:spPr bwMode="auto">
                          <a:xfrm>
                            <a:off x="1989455" y="14071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74F" w:rsidRDefault="00F5674F" w:rsidP="00F5674F">
                              <w:r w:rsidRPr="00B67E07">
                                <w:rPr>
                                  <w:sz w:val="22"/>
                                  <w:szCs w:val="22"/>
                                </w:rPr>
                                <w:t>Clinical Mapp</w:t>
                              </w:r>
                              <w:r>
                                <w:rPr>
                                  <w:sz w:val="22"/>
                                  <w:szCs w:val="22"/>
                                </w:rPr>
                                <w:t>er</w:t>
                              </w:r>
                            </w:p>
                            <w:p w:rsidR="00F5674F" w:rsidRPr="007C1AAC" w:rsidRDefault="00F5674F" w:rsidP="00F5674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id="Canvas 55" o:spid="_x0000_s111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">
                <v:shape id="_x0000_s1115" type="#_x0000_t75" style="position:absolute;width:59436;height:24003;visibility:visible;mso-wrap-style:square">
                  <v:fill o:detectmouseclick="t"/>
                  <v:path o:connecttype="none"/>
                </v:shape>
                <v:shape id="Text Box 160" o:spid="_x0000_s1116" type="#_x0000_t202" style="position:absolute;left:12573;top:2990;width:12858;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F5674F" w:rsidRDefault="00F5674F" w:rsidP="00F5674F">
                        <w:pPr>
                          <w:jc w:val="center"/>
                        </w:pPr>
                        <w:r w:rsidRPr="00B67E07">
                          <w:rPr>
                            <w:sz w:val="22"/>
                            <w:szCs w:val="22"/>
                          </w:rPr>
                          <w:t>Clinical Mapping Requestor</w:t>
                        </w:r>
                      </w:p>
                      <w:p w:rsidR="00F5674F" w:rsidRPr="007C1AAC" w:rsidRDefault="00F5674F" w:rsidP="00F5674F">
                        <w:pPr>
                          <w:jc w:val="center"/>
                          <w:rPr>
                            <w:sz w:val="22"/>
                            <w:szCs w:val="22"/>
                          </w:rPr>
                        </w:pPr>
                        <w:r w:rsidRPr="007C1AAC">
                          <w:rPr>
                            <w:sz w:val="22"/>
                            <w:szCs w:val="22"/>
                          </w:rPr>
                          <w:t>A</w:t>
                        </w:r>
                        <w:r>
                          <w:rPr>
                            <w:sz w:val="22"/>
                            <w:szCs w:val="22"/>
                          </w:rPr>
                          <w:t>ctor A</w:t>
                        </w:r>
                      </w:p>
                    </w:txbxContent>
                  </v:textbox>
                </v:shape>
                <v:line id="Line 161" o:spid="_x0000_s1117"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HQE8QAAADbAAAADwAAAGRycy9kb3ducmV2LnhtbESPX2vCMBTF34V9h3AHe9N0D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dATxAAAANsAAAAPAAAAAAAAAAAA&#10;AAAAAKECAABkcnMvZG93bnJldi54bWxQSwUGAAAAAAQABAD5AAAAkgMAAAAA&#10;">
                  <v:stroke dashstyle="dash"/>
                </v:line>
                <v:shape id="Text Box 162" o:spid="_x0000_s1118" type="#_x0000_t202" style="position:absolute;left:24085;top:10642;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F5674F" w:rsidRPr="007C1AAC" w:rsidRDefault="00F5674F" w:rsidP="00F5674F">
                        <w:pPr>
                          <w:jc w:val="center"/>
                          <w:rPr>
                            <w:sz w:val="22"/>
                            <w:szCs w:val="22"/>
                          </w:rPr>
                        </w:pPr>
                        <w:proofErr w:type="spellStart"/>
                        <w:r>
                          <w:rPr>
                            <w:sz w:val="22"/>
                            <w:szCs w:val="22"/>
                          </w:rPr>
                          <w:t>ConceptMap</w:t>
                        </w:r>
                        <w:proofErr w:type="spellEnd"/>
                        <w:r>
                          <w:rPr>
                            <w:sz w:val="22"/>
                            <w:szCs w:val="22"/>
                          </w:rPr>
                          <w:t xml:space="preserve"> Query</w:t>
                        </w:r>
                      </w:p>
                      <w:p w:rsidR="00F5674F" w:rsidRDefault="00F5674F" w:rsidP="00F5674F"/>
                      <w:p w:rsidR="00F5674F" w:rsidRPr="007C1AAC" w:rsidRDefault="00F5674F" w:rsidP="00F5674F">
                        <w:pPr>
                          <w:rPr>
                            <w:sz w:val="22"/>
                            <w:szCs w:val="22"/>
                          </w:rPr>
                        </w:pPr>
                        <w:r>
                          <w:rPr>
                            <w:sz w:val="22"/>
                            <w:szCs w:val="22"/>
                          </w:rPr>
                          <w:t xml:space="preserve">Message </w:t>
                        </w:r>
                        <w:r w:rsidRPr="007C1AAC">
                          <w:rPr>
                            <w:sz w:val="22"/>
                            <w:szCs w:val="22"/>
                          </w:rPr>
                          <w:t>1</w:t>
                        </w:r>
                      </w:p>
                    </w:txbxContent>
                  </v:textbox>
                </v:shape>
                <v:line id="Line 163" o:spid="_x0000_s1119"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20"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1"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line id="Line 166" o:spid="_x0000_s1122" style="position:absolute;visibility:visible;mso-wrap-style:square" from="19894,14071" to="39973,1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shape id="Text Box 167" o:spid="_x0000_s1123"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nSY8EA&#10;AADbAAAADwAAAGRycy9kb3ducmV2LnhtbESP3YrCMBSE7wXfIRzBG9FUqX/VKK7g4q0/D3Bsjm2x&#10;OSlN1ta3N8KCl8PMfMOst60pxZNqV1hWMB5FIIhTqwvOFFwvh+EChPPIGkvLpOBFDrabbmeNibYN&#10;n+h59pkIEHYJKsi9rxIpXZqTQTeyFXHw7rY26IOsM6lrbALclHISRTNpsOCwkGNF+5zSx/nPKLgf&#10;m8F02dx+/XV+imc/WMxv9qVUv9fuViA8tf4b/m8ftYI4hs+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p0mPBAAAA2wAAAA8AAAAAAAAAAAAAAAAAmAIAAGRycy9kb3du&#10;cmV2LnhtbFBLBQYAAAAABAAEAPUAAACGAwAAAAA=&#10;" stroked="f">
                  <v:textbox>
                    <w:txbxContent>
                      <w:p w:rsidR="00F5674F" w:rsidRDefault="00F5674F" w:rsidP="00F5674F">
                        <w:r w:rsidRPr="00B67E07">
                          <w:rPr>
                            <w:sz w:val="22"/>
                            <w:szCs w:val="22"/>
                          </w:rPr>
                          <w:t>Clinical Mapp</w:t>
                        </w:r>
                        <w:r>
                          <w:rPr>
                            <w:sz w:val="22"/>
                            <w:szCs w:val="22"/>
                          </w:rPr>
                          <w:t>er</w:t>
                        </w:r>
                      </w:p>
                      <w:p w:rsidR="00F5674F" w:rsidRPr="007C1AAC" w:rsidRDefault="00F5674F" w:rsidP="00F5674F">
                        <w:pPr>
                          <w:jc w:val="center"/>
                          <w:rPr>
                            <w:sz w:val="22"/>
                            <w:szCs w:val="22"/>
                          </w:rPr>
                        </w:pPr>
                        <w:r w:rsidRPr="007C1AAC">
                          <w:rPr>
                            <w:sz w:val="22"/>
                            <w:szCs w:val="22"/>
                          </w:rPr>
                          <w:t>A</w:t>
                        </w:r>
                        <w:r>
                          <w:rPr>
                            <w:sz w:val="22"/>
                            <w:szCs w:val="22"/>
                          </w:rPr>
                          <w:t>ctor D</w:t>
                        </w:r>
                      </w:p>
                    </w:txbxContent>
                  </v:textbox>
                </v:shape>
                <w10:anchorlock/>
              </v:group>
            </w:pict>
          </mc:Fallback>
        </mc:AlternateContent>
      </w:r>
    </w:p>
    <w:p w:rsidR="00F5674F" w:rsidRPr="00D01739" w:rsidRDefault="00F5674F" w:rsidP="00F5674F">
      <w:pPr>
        <w:pStyle w:val="Heading4"/>
        <w:numPr>
          <w:ilvl w:val="0"/>
          <w:numId w:val="0"/>
        </w:numPr>
        <w:rPr>
          <w:noProof w:val="0"/>
        </w:rPr>
      </w:pPr>
      <w:proofErr w:type="gramStart"/>
      <w:r>
        <w:rPr>
          <w:noProof w:val="0"/>
        </w:rPr>
        <w:lastRenderedPageBreak/>
        <w:t>3.Z</w:t>
      </w:r>
      <w:r w:rsidRPr="00D01739">
        <w:rPr>
          <w:noProof w:val="0"/>
        </w:rPr>
        <w:t>.4.1</w:t>
      </w:r>
      <w:proofErr w:type="gramEnd"/>
      <w:r w:rsidRPr="00D01739">
        <w:rPr>
          <w:noProof w:val="0"/>
        </w:rPr>
        <w:t xml:space="preserve"> </w:t>
      </w:r>
      <w:r>
        <w:rPr>
          <w:noProof w:val="0"/>
        </w:rPr>
        <w:t xml:space="preserve">Retrieve </w:t>
      </w:r>
      <w:r>
        <w:rPr>
          <w:noProof w:val="0"/>
        </w:rPr>
        <w:t>Code</w:t>
      </w:r>
      <w:r>
        <w:rPr>
          <w:noProof w:val="0"/>
        </w:rPr>
        <w:t xml:space="preserve"> Mapping</w:t>
      </w:r>
    </w:p>
    <w:p w:rsidR="00F5674F" w:rsidRPr="00EC7304" w:rsidRDefault="00F5674F" w:rsidP="00F5674F">
      <w:pPr>
        <w:pStyle w:val="BodyText"/>
      </w:pPr>
      <w:r>
        <w:t xml:space="preserve">The </w:t>
      </w:r>
      <w:r>
        <w:t xml:space="preserve">Retrieve </w:t>
      </w:r>
      <w:r w:rsidRPr="00B67E07">
        <w:t xml:space="preserve">Code </w:t>
      </w:r>
      <w:r>
        <w:t xml:space="preserve">Mapping </w:t>
      </w:r>
      <w:r>
        <w:t xml:space="preserve">transaction is implemented through the FHIR </w:t>
      </w:r>
      <w:proofErr w:type="spellStart"/>
      <w:r>
        <w:t>ConceptMap</w:t>
      </w:r>
      <w:proofErr w:type="spellEnd"/>
      <w:r>
        <w:t xml:space="preserve"> query operation.</w:t>
      </w:r>
    </w:p>
    <w:p w:rsidR="00F5674F" w:rsidRDefault="00F5674F" w:rsidP="00F5674F">
      <w:pPr>
        <w:pStyle w:val="Heading5"/>
        <w:numPr>
          <w:ilvl w:val="0"/>
          <w:numId w:val="0"/>
        </w:numPr>
        <w:rPr>
          <w:noProof w:val="0"/>
        </w:rPr>
      </w:pPr>
      <w:proofErr w:type="gramStart"/>
      <w:r>
        <w:rPr>
          <w:noProof w:val="0"/>
        </w:rPr>
        <w:t>3.Z</w:t>
      </w:r>
      <w:r w:rsidRPr="00D01739">
        <w:rPr>
          <w:noProof w:val="0"/>
        </w:rPr>
        <w:t>.4.1.1</w:t>
      </w:r>
      <w:proofErr w:type="gramEnd"/>
      <w:r w:rsidRPr="00D01739">
        <w:rPr>
          <w:noProof w:val="0"/>
        </w:rPr>
        <w:t xml:space="preserve"> Trigger Events</w:t>
      </w:r>
    </w:p>
    <w:p w:rsidR="00F5674F" w:rsidRPr="00B67E07" w:rsidRDefault="00F5674F" w:rsidP="00F5674F">
      <w:pPr>
        <w:pStyle w:val="BodyText"/>
      </w:pPr>
      <w:r>
        <w:t xml:space="preserve">The Clinical Mapping Requester can request a </w:t>
      </w:r>
      <w:r>
        <w:t>the mapping table when it is preparing itself to map several codes from one coding system to another</w:t>
      </w:r>
    </w:p>
    <w:p w:rsidR="00F5674F" w:rsidRDefault="00F5674F" w:rsidP="00F5674F">
      <w:pPr>
        <w:pStyle w:val="Heading5"/>
        <w:numPr>
          <w:ilvl w:val="0"/>
          <w:numId w:val="0"/>
        </w:numPr>
        <w:rPr>
          <w:noProof w:val="0"/>
        </w:rPr>
      </w:pPr>
      <w:proofErr w:type="gramStart"/>
      <w:r>
        <w:rPr>
          <w:noProof w:val="0"/>
        </w:rPr>
        <w:t>3.Z</w:t>
      </w:r>
      <w:r w:rsidRPr="00D01739">
        <w:rPr>
          <w:noProof w:val="0"/>
        </w:rPr>
        <w:t>.4.1.2</w:t>
      </w:r>
      <w:proofErr w:type="gramEnd"/>
      <w:r w:rsidRPr="00D01739">
        <w:rPr>
          <w:noProof w:val="0"/>
        </w:rPr>
        <w:t xml:space="preserve"> Message Semantics</w:t>
      </w:r>
    </w:p>
    <w:p w:rsidR="00F5674F" w:rsidRDefault="00F5674F" w:rsidP="00F5674F">
      <w:pPr>
        <w:pStyle w:val="BodyText"/>
      </w:pPr>
      <w:r>
        <w:t xml:space="preserve">The message is a FHIR </w:t>
      </w:r>
      <w:r>
        <w:t xml:space="preserve">query </w:t>
      </w:r>
      <w:r w:rsidR="00723777">
        <w:t xml:space="preserve">requesting a </w:t>
      </w:r>
      <w:proofErr w:type="spellStart"/>
      <w:r w:rsidR="00723777">
        <w:t>ConceptMap</w:t>
      </w:r>
      <w:proofErr w:type="spellEnd"/>
      <w:r w:rsidR="00723777">
        <w:t xml:space="preserve"> resource using an HTTP GET and the source and target query parameters.</w:t>
      </w:r>
    </w:p>
    <w:p w:rsidR="00F5674F" w:rsidRDefault="00F5674F" w:rsidP="00F5674F">
      <w:pPr>
        <w:pStyle w:val="BodyText"/>
      </w:pPr>
      <w:r>
        <w:t>The URL for this operation is: [base]/</w:t>
      </w:r>
      <w:proofErr w:type="spellStart"/>
      <w:r>
        <w:t>ConceptMap</w:t>
      </w:r>
      <w:proofErr w:type="gramStart"/>
      <w:r w:rsidR="00723777">
        <w:t>?source</w:t>
      </w:r>
      <w:proofErr w:type="spellEnd"/>
      <w:proofErr w:type="gramEnd"/>
      <w:r w:rsidR="00723777">
        <w:t>=</w:t>
      </w:r>
      <w:proofErr w:type="spellStart"/>
      <w:r w:rsidR="00723777" w:rsidRPr="00723777">
        <w:rPr>
          <w:i/>
        </w:rPr>
        <w:t>sourceCodingURI</w:t>
      </w:r>
      <w:r w:rsidR="00723777">
        <w:t>&amp;target</w:t>
      </w:r>
      <w:proofErr w:type="spellEnd"/>
      <w:r w:rsidR="00723777">
        <w:t>=</w:t>
      </w:r>
      <w:proofErr w:type="spellStart"/>
      <w:r w:rsidR="00723777" w:rsidRPr="00723777">
        <w:rPr>
          <w:i/>
        </w:rPr>
        <w:t>targetCodingURI</w:t>
      </w:r>
      <w:proofErr w:type="spellEnd"/>
    </w:p>
    <w:p w:rsidR="00F5674F" w:rsidRDefault="00F5674F" w:rsidP="00F5674F">
      <w:pPr>
        <w:pStyle w:val="BodyText"/>
      </w:pPr>
      <w:r>
        <w:t xml:space="preserve">Where [base] is the base URL for the Clinical Mapper actor. </w:t>
      </w:r>
    </w:p>
    <w:p w:rsidR="00723777" w:rsidRDefault="00723777" w:rsidP="00723777">
      <w:pPr>
        <w:pStyle w:val="Heading5"/>
        <w:numPr>
          <w:ilvl w:val="0"/>
          <w:numId w:val="0"/>
        </w:numPr>
        <w:rPr>
          <w:noProof w:val="0"/>
        </w:rPr>
      </w:pPr>
      <w:proofErr w:type="gramStart"/>
      <w:r>
        <w:rPr>
          <w:noProof w:val="0"/>
        </w:rPr>
        <w:t>3.Z</w:t>
      </w:r>
      <w:r w:rsidRPr="00D01739">
        <w:rPr>
          <w:noProof w:val="0"/>
        </w:rPr>
        <w:t>.4.1.</w:t>
      </w:r>
      <w:r>
        <w:rPr>
          <w:noProof w:val="0"/>
        </w:rPr>
        <w:t>3</w:t>
      </w:r>
      <w:proofErr w:type="gramEnd"/>
      <w:r w:rsidRPr="00D01739">
        <w:rPr>
          <w:noProof w:val="0"/>
        </w:rPr>
        <w:t xml:space="preserve"> </w:t>
      </w:r>
      <w:r>
        <w:rPr>
          <w:noProof w:val="0"/>
        </w:rPr>
        <w:t>Expected Actions</w:t>
      </w:r>
    </w:p>
    <w:p w:rsidR="00723777" w:rsidRDefault="00723777" w:rsidP="00723777">
      <w:pPr>
        <w:pStyle w:val="BodyText"/>
      </w:pPr>
      <w:r>
        <w:t xml:space="preserve">The Clinical Mapper actor will return all </w:t>
      </w:r>
      <w:proofErr w:type="spellStart"/>
      <w:r>
        <w:t>ConceptMap</w:t>
      </w:r>
      <w:proofErr w:type="spellEnd"/>
      <w:r>
        <w:t xml:space="preserve"> resources that support mapping from the coding system identified by </w:t>
      </w:r>
      <w:proofErr w:type="spellStart"/>
      <w:r w:rsidRPr="00723777">
        <w:rPr>
          <w:i/>
        </w:rPr>
        <w:t>sourceCodingURI</w:t>
      </w:r>
      <w:proofErr w:type="spellEnd"/>
      <w:r>
        <w:t xml:space="preserve"> to the coding system specified in </w:t>
      </w:r>
      <w:proofErr w:type="spellStart"/>
      <w:r w:rsidRPr="00723777">
        <w:rPr>
          <w:i/>
        </w:rPr>
        <w:t>targetCodingURI</w:t>
      </w:r>
      <w:proofErr w:type="spellEnd"/>
      <w:r>
        <w:t>.</w:t>
      </w:r>
    </w:p>
    <w:p w:rsidR="00723777" w:rsidRPr="00723777" w:rsidRDefault="00723777" w:rsidP="00723777">
      <w:pPr>
        <w:pStyle w:val="BodyText"/>
      </w:pPr>
      <w:r>
        <w:t>This transaction shall be supported by Clinical Mapper and Clinical Mapping Requester actors that declare support for the Retrievable Mappings Option.</w:t>
      </w:r>
    </w:p>
    <w:p w:rsidR="00F5674F" w:rsidRPr="00D01739" w:rsidRDefault="00F5674F" w:rsidP="00F5674F">
      <w:pPr>
        <w:pStyle w:val="Heading3"/>
        <w:numPr>
          <w:ilvl w:val="0"/>
          <w:numId w:val="0"/>
        </w:numPr>
        <w:rPr>
          <w:noProof w:val="0"/>
        </w:rPr>
      </w:pPr>
      <w:proofErr w:type="gramStart"/>
      <w:r>
        <w:rPr>
          <w:noProof w:val="0"/>
        </w:rPr>
        <w:t>3.Z</w:t>
      </w:r>
      <w:r w:rsidRPr="00D01739">
        <w:rPr>
          <w:noProof w:val="0"/>
        </w:rPr>
        <w:t>.5</w:t>
      </w:r>
      <w:proofErr w:type="gramEnd"/>
      <w:r w:rsidRPr="00D01739">
        <w:rPr>
          <w:noProof w:val="0"/>
        </w:rPr>
        <w:t xml:space="preserve"> Security Considerations</w:t>
      </w:r>
    </w:p>
    <w:p w:rsidR="00F5674F" w:rsidRPr="00723777" w:rsidRDefault="00723777" w:rsidP="00F5674F">
      <w:pPr>
        <w:pStyle w:val="AuthorInstructions"/>
        <w:rPr>
          <w:i w:val="0"/>
        </w:rPr>
      </w:pPr>
      <w:r>
        <w:rPr>
          <w:i w:val="0"/>
        </w:rPr>
        <w:t>Clinical Mapping tables often represent intellectual property that may only be available to licensed users.  To protect this IP, the Clinical Mapper may require the channel over which the request is made to be encrypted, and the system making the request to be authenticated.  The IHE ATNA profile can be used to provide these capabilities.</w:t>
      </w:r>
    </w:p>
    <w:p w:rsidR="00F5674F" w:rsidRDefault="00F5674F" w:rsidP="00F5674F">
      <w:pPr>
        <w:pStyle w:val="AuthorInstructions"/>
      </w:pPr>
    </w:p>
    <w:p w:rsidR="00F5674F" w:rsidRPr="00D01739" w:rsidRDefault="00F5674F" w:rsidP="00597DB2">
      <w:pPr>
        <w:pStyle w:val="AuthorInstructions"/>
      </w:pPr>
      <w:bookmarkStart w:id="72" w:name="_GoBack"/>
      <w:bookmarkEnd w:id="72"/>
    </w:p>
    <w:p w:rsidR="00522F40" w:rsidRPr="00D01739" w:rsidRDefault="00F313A8" w:rsidP="00111CBC">
      <w:pPr>
        <w:pStyle w:val="AppendixHeading1"/>
        <w:rPr>
          <w:noProof w:val="0"/>
        </w:rPr>
      </w:pPr>
      <w:bookmarkStart w:id="73" w:name="_Toc413591340"/>
      <w:r w:rsidRPr="00D01739">
        <w:rPr>
          <w:noProof w:val="0"/>
        </w:rPr>
        <w:t xml:space="preserve">Volume 2 </w:t>
      </w:r>
      <w:r w:rsidR="004541CC" w:rsidRPr="00D01739">
        <w:rPr>
          <w:noProof w:val="0"/>
        </w:rPr>
        <w:t>Name</w:t>
      </w:r>
      <w:r w:rsidR="00522F40" w:rsidRPr="00D01739">
        <w:rPr>
          <w:noProof w:val="0"/>
        </w:rPr>
        <w:t>s</w:t>
      </w:r>
      <w:r w:rsidR="004541CC" w:rsidRPr="00D01739">
        <w:rPr>
          <w:noProof w:val="0"/>
        </w:rPr>
        <w:t>pace Additions</w:t>
      </w:r>
      <w:bookmarkEnd w:id="73"/>
    </w:p>
    <w:p w:rsidR="00DD13DB" w:rsidRPr="00D01739" w:rsidRDefault="00DD13DB" w:rsidP="00DD13DB">
      <w:pPr>
        <w:pStyle w:val="EditorInstructions"/>
      </w:pPr>
      <w:r w:rsidRPr="00D01739">
        <w:t xml:space="preserve">Add the following terms </w:t>
      </w:r>
      <w:r w:rsidRPr="00D01739">
        <w:rPr>
          <w:iCs w:val="0"/>
        </w:rPr>
        <w:t xml:space="preserve">to the IHE </w:t>
      </w:r>
      <w:r w:rsidR="00CD4D46" w:rsidRPr="00D01739">
        <w:rPr>
          <w:iCs w:val="0"/>
        </w:rPr>
        <w:t>General Introduction Appendix G</w:t>
      </w:r>
      <w:r w:rsidRPr="00D01739">
        <w:t>:</w:t>
      </w:r>
    </w:p>
    <w:p w:rsidR="00522F40" w:rsidRPr="00D01739" w:rsidRDefault="00167DB7" w:rsidP="00597DB2">
      <w:pPr>
        <w:pStyle w:val="AuthorInstructions"/>
      </w:pPr>
      <w:r w:rsidRPr="00D01739">
        <w:t>&lt;Please</w:t>
      </w:r>
      <w:r w:rsidR="004541CC" w:rsidRPr="00D01739">
        <w:t xml:space="preserve"> explicitly</w:t>
      </w:r>
      <w:r w:rsidRPr="00D01739">
        <w:t xml:space="preserve"> identify all </w:t>
      </w:r>
      <w:r w:rsidR="00543FFB" w:rsidRPr="00D01739">
        <w:t xml:space="preserve">new </w:t>
      </w:r>
      <w:r w:rsidRPr="00D01739">
        <w:t>OIDs, UIDs, URNs,</w:t>
      </w:r>
      <w:r w:rsidR="004541CC" w:rsidRPr="00D01739">
        <w:t xml:space="preserve"> etc., </w:t>
      </w:r>
      <w:r w:rsidR="00522F40" w:rsidRPr="00D01739">
        <w:t>defined specifically for this profile.</w:t>
      </w:r>
      <w:r w:rsidR="005F3FB5" w:rsidRPr="00D01739">
        <w:t xml:space="preserve"> </w:t>
      </w:r>
      <w:r w:rsidR="00522F40" w:rsidRPr="00D01739">
        <w:t>These will be added to the IHE TF General Introduction namespace</w:t>
      </w:r>
      <w:r w:rsidR="00594882" w:rsidRPr="00D01739">
        <w:t xml:space="preserve"> appendix when it becomes available</w:t>
      </w:r>
      <w:r w:rsidR="00522F40" w:rsidRPr="00D01739">
        <w:t xml:space="preserve">. </w:t>
      </w:r>
      <w:r w:rsidR="004541CC" w:rsidRPr="00D01739">
        <w:t xml:space="preserve">These items should be </w:t>
      </w:r>
      <w:r w:rsidR="00447451" w:rsidRPr="00D01739">
        <w:t xml:space="preserve">collected </w:t>
      </w:r>
      <w:r w:rsidR="004541CC" w:rsidRPr="00D01739">
        <w:t xml:space="preserve">from the </w:t>
      </w:r>
      <w:r w:rsidR="00447451" w:rsidRPr="00D01739">
        <w:t xml:space="preserve">sections </w:t>
      </w:r>
      <w:r w:rsidR="004541CC" w:rsidRPr="00D01739">
        <w:t>above</w:t>
      </w:r>
      <w:r w:rsidR="000125FF" w:rsidRPr="00D01739">
        <w:t>,</w:t>
      </w:r>
      <w:r w:rsidR="00447451" w:rsidRPr="00D01739">
        <w:t xml:space="preserve"> and </w:t>
      </w:r>
      <w:r w:rsidR="004541CC" w:rsidRPr="00D01739">
        <w:t>listed here as additions when this document is published for Trial Implementation</w:t>
      </w:r>
      <w:r w:rsidR="00F0665F" w:rsidRPr="00D01739">
        <w:t xml:space="preserve">. </w:t>
      </w:r>
      <w:r w:rsidR="004541CC" w:rsidRPr="00D01739">
        <w:t>This section will be deleted prior to inclusion into the Technical Framework as Final Text, but should be present for publication of Public Comment and Trial Implementation.</w:t>
      </w:r>
      <w:r w:rsidRPr="00D01739">
        <w:t>&gt;</w:t>
      </w:r>
    </w:p>
    <w:p w:rsidR="00167DB7" w:rsidRPr="00D01739" w:rsidRDefault="00167DB7" w:rsidP="00461A12">
      <w:pPr>
        <w:pStyle w:val="BodyText"/>
      </w:pPr>
    </w:p>
    <w:p w:rsidR="00167DB7" w:rsidRPr="00D01739" w:rsidRDefault="00167DB7" w:rsidP="00461A12">
      <w:pPr>
        <w:pStyle w:val="BodyText"/>
      </w:pPr>
    </w:p>
    <w:p w:rsidR="00993FF5" w:rsidRPr="00D01739" w:rsidRDefault="00993FF5" w:rsidP="00461A12">
      <w:pPr>
        <w:pStyle w:val="BodyText"/>
      </w:pPr>
    </w:p>
    <w:p w:rsidR="00170ED0" w:rsidRPr="00D01739" w:rsidRDefault="00170ED0" w:rsidP="00170ED0">
      <w:pPr>
        <w:pStyle w:val="Heading1"/>
        <w:ind w:left="432" w:hanging="432"/>
        <w:rPr>
          <w:noProof w:val="0"/>
        </w:rPr>
      </w:pPr>
      <w:bookmarkStart w:id="74" w:name="_Toc413591341"/>
      <w:r w:rsidRPr="00D01739">
        <w:rPr>
          <w:noProof w:val="0"/>
        </w:rPr>
        <w:lastRenderedPageBreak/>
        <w:t>5.</w:t>
      </w:r>
      <w:r w:rsidR="00291725" w:rsidRPr="00D01739">
        <w:rPr>
          <w:noProof w:val="0"/>
        </w:rPr>
        <w:t xml:space="preserve"> </w:t>
      </w:r>
      <w:r w:rsidRPr="00D01739">
        <w:rPr>
          <w:noProof w:val="0"/>
        </w:rPr>
        <w:t>Namespaces and Vocabularies</w:t>
      </w:r>
      <w:bookmarkEnd w:id="74"/>
    </w:p>
    <w:p w:rsidR="00701B3A" w:rsidRPr="00D01739" w:rsidRDefault="00170ED0" w:rsidP="00170ED0">
      <w:pPr>
        <w:pStyle w:val="EditorInstructions"/>
      </w:pPr>
      <w:r w:rsidRPr="00D01739">
        <w:t>Add to section 5 Namespaces and Vocabularies</w:t>
      </w:r>
      <w:bookmarkStart w:id="75" w:name="_IHEActCode_Vocabulary"/>
      <w:bookmarkStart w:id="76" w:name="_IHERoleCode_Vocabulary"/>
      <w:bookmarkEnd w:id="75"/>
      <w:bookmarkEnd w:id="76"/>
    </w:p>
    <w:p w:rsidR="00701B3A" w:rsidRPr="00D01739" w:rsidRDefault="00170ED0" w:rsidP="00597DB2">
      <w:pPr>
        <w:pStyle w:val="AuthorInstructions"/>
      </w:pPr>
      <w:r w:rsidRPr="00D01739">
        <w:t>&lt;Note that the code systems already defined in the Technical Framework of this domain may (but not required) be replicated here just to aid in the supplement review as a standalone document</w:t>
      </w:r>
      <w:r w:rsidR="00887E40" w:rsidRPr="00D01739">
        <w:t xml:space="preserve">. </w:t>
      </w:r>
      <w:r w:rsidRPr="00D01739">
        <w:t>Also note that the Section 5 table numbers and names are already defined in the TF Vol</w:t>
      </w:r>
      <w:r w:rsidR="003651D9" w:rsidRPr="00D01739">
        <w:t>ume</w:t>
      </w:r>
      <w:r w:rsidRPr="00D01739">
        <w:t xml:space="preserve"> 3.&gt;</w:t>
      </w:r>
    </w:p>
    <w:p w:rsidR="00170ED0" w:rsidRPr="00D01739" w:rsidRDefault="00170ED0" w:rsidP="00170ED0">
      <w:pPr>
        <w:pStyle w:val="BodyText"/>
      </w:pPr>
    </w:p>
    <w:tbl>
      <w:tblPr>
        <w:tblW w:w="4466" w:type="pct"/>
        <w:jc w:val="center"/>
        <w:tblInd w:w="-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53"/>
        <w:gridCol w:w="2210"/>
        <w:gridCol w:w="4503"/>
      </w:tblGrid>
      <w:tr w:rsidR="00170ED0" w:rsidRPr="00D01739" w:rsidTr="00730E16">
        <w:trPr>
          <w:tblHeader/>
          <w:jc w:val="center"/>
        </w:trPr>
        <w:tc>
          <w:tcPr>
            <w:tcW w:w="1853" w:type="dxa"/>
            <w:shd w:val="clear" w:color="auto" w:fill="D9D9D9"/>
          </w:tcPr>
          <w:p w:rsidR="00170ED0" w:rsidRPr="00D01739" w:rsidRDefault="00170ED0" w:rsidP="00B9303B">
            <w:pPr>
              <w:pStyle w:val="TableEntryHeader"/>
              <w:rPr>
                <w:rFonts w:eastAsia="Arial Unicode MS"/>
                <w:szCs w:val="24"/>
              </w:rPr>
            </w:pPr>
            <w:r w:rsidRPr="00D01739">
              <w:t xml:space="preserve">codeSystem </w:t>
            </w:r>
          </w:p>
        </w:tc>
        <w:tc>
          <w:tcPr>
            <w:tcW w:w="2210" w:type="dxa"/>
            <w:shd w:val="clear" w:color="auto" w:fill="D9D9D9"/>
          </w:tcPr>
          <w:p w:rsidR="00170ED0" w:rsidRPr="00D01739" w:rsidRDefault="00170ED0" w:rsidP="00B9303B">
            <w:pPr>
              <w:pStyle w:val="TableEntryHeader"/>
              <w:rPr>
                <w:rFonts w:eastAsia="Arial Unicode MS"/>
                <w:szCs w:val="24"/>
              </w:rPr>
            </w:pPr>
            <w:r w:rsidRPr="00D01739">
              <w:t xml:space="preserve">codeSystemName </w:t>
            </w:r>
          </w:p>
        </w:tc>
        <w:tc>
          <w:tcPr>
            <w:tcW w:w="4503" w:type="dxa"/>
            <w:shd w:val="clear" w:color="auto" w:fill="D9D9D9"/>
          </w:tcPr>
          <w:p w:rsidR="00170ED0" w:rsidRPr="00D01739" w:rsidRDefault="00170ED0" w:rsidP="00B9303B">
            <w:pPr>
              <w:pStyle w:val="TableEntryHeader"/>
              <w:rPr>
                <w:rFonts w:eastAsia="Arial Unicode MS"/>
                <w:szCs w:val="24"/>
              </w:rPr>
            </w:pPr>
            <w:r w:rsidRPr="00D01739">
              <w:t xml:space="preserve">Description </w:t>
            </w:r>
          </w:p>
        </w:tc>
      </w:tr>
      <w:tr w:rsidR="00170ED0" w:rsidRPr="00D01739" w:rsidTr="00730E16">
        <w:trPr>
          <w:jc w:val="center"/>
        </w:trPr>
        <w:tc>
          <w:tcPr>
            <w:tcW w:w="1853" w:type="dxa"/>
            <w:shd w:val="clear" w:color="auto" w:fill="auto"/>
          </w:tcPr>
          <w:p w:rsidR="00170ED0" w:rsidRPr="00D01739" w:rsidRDefault="00170ED0" w:rsidP="00B9303B">
            <w:pPr>
              <w:pStyle w:val="TableEntry"/>
              <w:rPr>
                <w:rFonts w:ascii="Arial Unicode MS" w:eastAsia="Arial Unicode MS" w:hAnsi="Arial Unicode MS" w:cs="Arial Unicode MS"/>
                <w:sz w:val="24"/>
                <w:szCs w:val="24"/>
              </w:rPr>
            </w:pPr>
            <w:r w:rsidRPr="00D01739">
              <w:t xml:space="preserve">&lt;oid or uid&gt; </w:t>
            </w:r>
          </w:p>
        </w:tc>
        <w:tc>
          <w:tcPr>
            <w:tcW w:w="2210" w:type="dxa"/>
            <w:shd w:val="clear" w:color="auto" w:fill="auto"/>
          </w:tcPr>
          <w:p w:rsidR="00170ED0" w:rsidRPr="00D01739" w:rsidRDefault="00170ED0" w:rsidP="00B9303B">
            <w:pPr>
              <w:pStyle w:val="TableEntry"/>
              <w:rPr>
                <w:rFonts w:ascii="Arial Unicode MS" w:eastAsia="Arial Unicode MS" w:hAnsi="Arial Unicode MS" w:cs="Arial Unicode MS"/>
                <w:sz w:val="24"/>
                <w:szCs w:val="24"/>
              </w:rPr>
            </w:pPr>
            <w:r w:rsidRPr="00D01739">
              <w:t xml:space="preserve">&lt;code system name&gt; </w:t>
            </w:r>
          </w:p>
        </w:tc>
        <w:tc>
          <w:tcPr>
            <w:tcW w:w="4503" w:type="dxa"/>
            <w:shd w:val="clear" w:color="auto" w:fill="auto"/>
          </w:tcPr>
          <w:p w:rsidR="00170ED0" w:rsidRPr="00D01739" w:rsidRDefault="00170ED0" w:rsidP="00B9303B">
            <w:pPr>
              <w:pStyle w:val="TableEntry"/>
              <w:rPr>
                <w:rFonts w:ascii="Arial Unicode MS" w:eastAsia="Arial Unicode MS" w:hAnsi="Arial Unicode MS" w:cs="Arial Unicode MS"/>
                <w:sz w:val="24"/>
                <w:szCs w:val="24"/>
              </w:rPr>
            </w:pPr>
            <w:r w:rsidRPr="00D01739">
              <w:t xml:space="preserve">&lt;short description or pointer to more detailed description&gt; </w:t>
            </w:r>
          </w:p>
        </w:tc>
      </w:tr>
      <w:tr w:rsidR="00170ED0" w:rsidRPr="00D01739" w:rsidTr="00730E16">
        <w:trPr>
          <w:jc w:val="center"/>
        </w:trPr>
        <w:tc>
          <w:tcPr>
            <w:tcW w:w="1853" w:type="dxa"/>
            <w:shd w:val="clear" w:color="auto" w:fill="auto"/>
          </w:tcPr>
          <w:p w:rsidR="00170ED0" w:rsidRPr="00D01739" w:rsidRDefault="00170ED0" w:rsidP="00B9303B">
            <w:pPr>
              <w:pStyle w:val="TableEntry"/>
              <w:rPr>
                <w:rFonts w:ascii="Arial Unicode MS" w:eastAsia="Arial Unicode MS" w:hAnsi="Arial Unicode MS" w:cs="Arial Unicode MS"/>
                <w:sz w:val="24"/>
                <w:szCs w:val="24"/>
              </w:rPr>
            </w:pPr>
            <w:r w:rsidRPr="00D01739">
              <w:t xml:space="preserve">&lt;oid or uid&gt; </w:t>
            </w:r>
          </w:p>
        </w:tc>
        <w:tc>
          <w:tcPr>
            <w:tcW w:w="2210" w:type="dxa"/>
            <w:shd w:val="clear" w:color="auto" w:fill="auto"/>
          </w:tcPr>
          <w:p w:rsidR="00170ED0" w:rsidRPr="00D01739" w:rsidRDefault="00170ED0" w:rsidP="00B9303B">
            <w:pPr>
              <w:pStyle w:val="TableEntry"/>
              <w:rPr>
                <w:rFonts w:ascii="Arial Unicode MS" w:eastAsia="Arial Unicode MS" w:hAnsi="Arial Unicode MS" w:cs="Arial Unicode MS"/>
                <w:sz w:val="24"/>
                <w:szCs w:val="24"/>
              </w:rPr>
            </w:pPr>
            <w:r w:rsidRPr="00D01739">
              <w:t xml:space="preserve">&lt;code system name&gt; </w:t>
            </w:r>
          </w:p>
        </w:tc>
        <w:tc>
          <w:tcPr>
            <w:tcW w:w="4503" w:type="dxa"/>
            <w:shd w:val="clear" w:color="auto" w:fill="auto"/>
          </w:tcPr>
          <w:p w:rsidR="00170ED0" w:rsidRPr="00D01739" w:rsidRDefault="00170ED0" w:rsidP="00B9303B">
            <w:pPr>
              <w:pStyle w:val="TableEntry"/>
              <w:rPr>
                <w:rFonts w:ascii="Arial Unicode MS" w:eastAsia="Arial Unicode MS" w:hAnsi="Arial Unicode MS" w:cs="Arial Unicode MS"/>
                <w:sz w:val="24"/>
                <w:szCs w:val="24"/>
              </w:rPr>
            </w:pPr>
            <w:r w:rsidRPr="00D01739">
              <w:t xml:space="preserve">&lt;short description or pointer to more detailed description&gt; </w:t>
            </w:r>
          </w:p>
        </w:tc>
      </w:tr>
      <w:tr w:rsidR="00170ED0" w:rsidRPr="00D01739" w:rsidTr="00730E16">
        <w:trPr>
          <w:jc w:val="center"/>
        </w:trPr>
        <w:tc>
          <w:tcPr>
            <w:tcW w:w="1853" w:type="dxa"/>
            <w:shd w:val="clear" w:color="auto" w:fill="auto"/>
          </w:tcPr>
          <w:p w:rsidR="00170ED0" w:rsidRPr="00D01739" w:rsidRDefault="00170ED0" w:rsidP="00B9303B">
            <w:pPr>
              <w:pStyle w:val="TableEntry"/>
              <w:rPr>
                <w:rFonts w:ascii="Arial Unicode MS" w:eastAsia="Arial Unicode MS" w:hAnsi="Arial Unicode MS" w:cs="Arial Unicode MS"/>
                <w:sz w:val="24"/>
                <w:szCs w:val="24"/>
              </w:rPr>
            </w:pPr>
            <w:r w:rsidRPr="00D01739">
              <w:t xml:space="preserve">&lt;oid or uid&gt; </w:t>
            </w:r>
          </w:p>
        </w:tc>
        <w:tc>
          <w:tcPr>
            <w:tcW w:w="2210" w:type="dxa"/>
            <w:shd w:val="clear" w:color="auto" w:fill="auto"/>
          </w:tcPr>
          <w:p w:rsidR="00170ED0" w:rsidRPr="00D01739" w:rsidRDefault="00170ED0" w:rsidP="00B9303B">
            <w:pPr>
              <w:pStyle w:val="TableEntry"/>
              <w:rPr>
                <w:rFonts w:ascii="Arial Unicode MS" w:eastAsia="Arial Unicode MS" w:hAnsi="Arial Unicode MS" w:cs="Arial Unicode MS"/>
                <w:sz w:val="24"/>
                <w:szCs w:val="24"/>
              </w:rPr>
            </w:pPr>
            <w:r w:rsidRPr="00D01739">
              <w:t xml:space="preserve">&lt;code system name&gt; </w:t>
            </w:r>
          </w:p>
        </w:tc>
        <w:tc>
          <w:tcPr>
            <w:tcW w:w="4503" w:type="dxa"/>
            <w:shd w:val="clear" w:color="auto" w:fill="auto"/>
          </w:tcPr>
          <w:p w:rsidR="00170ED0" w:rsidRPr="00D01739" w:rsidRDefault="00170ED0" w:rsidP="00B9303B">
            <w:pPr>
              <w:pStyle w:val="TableEntry"/>
              <w:rPr>
                <w:rFonts w:ascii="Arial Unicode MS" w:eastAsia="Arial Unicode MS" w:hAnsi="Arial Unicode MS" w:cs="Arial Unicode MS"/>
                <w:sz w:val="24"/>
                <w:szCs w:val="24"/>
              </w:rPr>
            </w:pPr>
            <w:r w:rsidRPr="00D01739">
              <w:t xml:space="preserve">&lt;short description or pointer to more detailed description&gt; </w:t>
            </w:r>
          </w:p>
        </w:tc>
      </w:tr>
    </w:tbl>
    <w:p w:rsidR="00170ED0" w:rsidRPr="00D01739" w:rsidRDefault="00170ED0" w:rsidP="00170ED0">
      <w:pPr>
        <w:pStyle w:val="BodyText"/>
      </w:pPr>
    </w:p>
    <w:p w:rsidR="00170ED0" w:rsidRPr="00D01739" w:rsidRDefault="00170ED0" w:rsidP="00170ED0">
      <w:pPr>
        <w:pStyle w:val="EditorInstructions"/>
      </w:pPr>
      <w:r w:rsidRPr="00D01739">
        <w:t>Add to section 5.1.1 IHE Format Codes</w:t>
      </w:r>
    </w:p>
    <w:p w:rsidR="00170ED0" w:rsidRPr="00D01739" w:rsidRDefault="00170ED0" w:rsidP="00170ED0">
      <w:pPr>
        <w:pStyle w:val="BodyText"/>
        <w:rPr>
          <w:lang w:eastAsia="x-none"/>
        </w:rPr>
      </w:pPr>
    </w:p>
    <w:tbl>
      <w:tblPr>
        <w:tblW w:w="4993" w:type="pct"/>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660"/>
        <w:gridCol w:w="2078"/>
        <w:gridCol w:w="1891"/>
        <w:gridCol w:w="1948"/>
      </w:tblGrid>
      <w:tr w:rsidR="00170ED0" w:rsidRPr="00D01739" w:rsidTr="00BB76BC">
        <w:trPr>
          <w:tblHeader/>
          <w:jc w:val="center"/>
        </w:trPr>
        <w:tc>
          <w:tcPr>
            <w:tcW w:w="3655" w:type="dxa"/>
            <w:shd w:val="clear" w:color="auto" w:fill="D9D9D9"/>
          </w:tcPr>
          <w:p w:rsidR="00170ED0" w:rsidRPr="00D01739" w:rsidRDefault="00170ED0" w:rsidP="00B9303B">
            <w:pPr>
              <w:pStyle w:val="TableEntryHeader"/>
              <w:rPr>
                <w:rFonts w:eastAsia="Arial Unicode MS"/>
                <w:szCs w:val="24"/>
              </w:rPr>
            </w:pPr>
            <w:r w:rsidRPr="00D01739">
              <w:t xml:space="preserve">Profile </w:t>
            </w:r>
          </w:p>
        </w:tc>
        <w:tc>
          <w:tcPr>
            <w:tcW w:w="2075" w:type="dxa"/>
            <w:shd w:val="clear" w:color="auto" w:fill="D9D9D9"/>
          </w:tcPr>
          <w:p w:rsidR="00170ED0" w:rsidRPr="00D01739" w:rsidRDefault="00170ED0" w:rsidP="00B9303B">
            <w:pPr>
              <w:pStyle w:val="TableEntryHeader"/>
              <w:rPr>
                <w:rFonts w:eastAsia="Arial Unicode MS"/>
                <w:szCs w:val="24"/>
              </w:rPr>
            </w:pPr>
            <w:r w:rsidRPr="00D01739">
              <w:t>Format Code</w:t>
            </w:r>
          </w:p>
        </w:tc>
        <w:tc>
          <w:tcPr>
            <w:tcW w:w="1888" w:type="dxa"/>
            <w:shd w:val="clear" w:color="auto" w:fill="D9D9D9"/>
          </w:tcPr>
          <w:p w:rsidR="00170ED0" w:rsidRPr="00D01739" w:rsidRDefault="00170ED0" w:rsidP="00B9303B">
            <w:pPr>
              <w:pStyle w:val="TableEntryHeader"/>
              <w:rPr>
                <w:rFonts w:eastAsia="Arial Unicode MS"/>
                <w:szCs w:val="24"/>
              </w:rPr>
            </w:pPr>
            <w:r w:rsidRPr="00D01739">
              <w:t>Media Type</w:t>
            </w:r>
          </w:p>
        </w:tc>
        <w:tc>
          <w:tcPr>
            <w:tcW w:w="1945" w:type="dxa"/>
            <w:shd w:val="clear" w:color="auto" w:fill="D9D9D9"/>
          </w:tcPr>
          <w:p w:rsidR="00170ED0" w:rsidRPr="00D01739" w:rsidRDefault="00170ED0" w:rsidP="00B9303B">
            <w:pPr>
              <w:pStyle w:val="TableEntryHeader"/>
              <w:rPr>
                <w:rFonts w:eastAsia="Arial Unicode MS"/>
                <w:szCs w:val="24"/>
              </w:rPr>
            </w:pPr>
            <w:r w:rsidRPr="00D01739">
              <w:t xml:space="preserve">Template ID </w:t>
            </w:r>
          </w:p>
        </w:tc>
      </w:tr>
      <w:tr w:rsidR="00170ED0" w:rsidRPr="00D01739" w:rsidTr="00BB76BC">
        <w:trPr>
          <w:jc w:val="center"/>
        </w:trPr>
        <w:tc>
          <w:tcPr>
            <w:tcW w:w="3655" w:type="dxa"/>
            <w:shd w:val="clear" w:color="auto" w:fill="auto"/>
          </w:tcPr>
          <w:p w:rsidR="00170ED0" w:rsidRPr="00D01739" w:rsidRDefault="00170ED0" w:rsidP="00701B3A">
            <w:pPr>
              <w:pStyle w:val="TableEntry"/>
              <w:rPr>
                <w:rFonts w:eastAsia="Arial Unicode MS"/>
              </w:rPr>
            </w:pPr>
            <w:r w:rsidRPr="00D01739">
              <w:rPr>
                <w:rFonts w:eastAsia="Arial Unicode MS"/>
              </w:rPr>
              <w:t>&lt;Profile name (profile acronym)&gt;</w:t>
            </w:r>
          </w:p>
        </w:tc>
        <w:tc>
          <w:tcPr>
            <w:tcW w:w="2075" w:type="dxa"/>
            <w:shd w:val="clear" w:color="auto" w:fill="auto"/>
          </w:tcPr>
          <w:p w:rsidR="00170ED0" w:rsidRPr="00D01739" w:rsidRDefault="00170ED0" w:rsidP="00701B3A">
            <w:pPr>
              <w:pStyle w:val="TableEntry"/>
              <w:rPr>
                <w:rFonts w:eastAsia="Arial Unicode MS"/>
              </w:rPr>
            </w:pPr>
            <w:r w:rsidRPr="00D01739">
              <w:rPr>
                <w:rFonts w:eastAsia="Arial Unicode MS"/>
              </w:rPr>
              <w:t>&lt;urn:ihe: &gt;</w:t>
            </w:r>
          </w:p>
        </w:tc>
        <w:tc>
          <w:tcPr>
            <w:tcW w:w="1888" w:type="dxa"/>
            <w:shd w:val="clear" w:color="auto" w:fill="auto"/>
          </w:tcPr>
          <w:p w:rsidR="00170ED0" w:rsidRPr="00D01739" w:rsidRDefault="00170ED0" w:rsidP="00701B3A">
            <w:pPr>
              <w:pStyle w:val="TableEntry"/>
              <w:rPr>
                <w:rFonts w:eastAsia="Arial Unicode MS"/>
              </w:rPr>
            </w:pPr>
          </w:p>
        </w:tc>
        <w:tc>
          <w:tcPr>
            <w:tcW w:w="1945" w:type="dxa"/>
            <w:shd w:val="clear" w:color="auto" w:fill="auto"/>
          </w:tcPr>
          <w:p w:rsidR="00170ED0" w:rsidRPr="00D01739" w:rsidRDefault="00170ED0" w:rsidP="00701B3A">
            <w:pPr>
              <w:pStyle w:val="TableEntry"/>
              <w:rPr>
                <w:rFonts w:eastAsia="Arial Unicode MS"/>
              </w:rPr>
            </w:pPr>
            <w:r w:rsidRPr="00D01739">
              <w:rPr>
                <w:rFonts w:eastAsia="Arial Unicode MS"/>
              </w:rPr>
              <w:t>&lt;oids&gt;</w:t>
            </w:r>
          </w:p>
        </w:tc>
      </w:tr>
      <w:tr w:rsidR="00170ED0" w:rsidRPr="00D01739" w:rsidTr="00BB76BC">
        <w:trPr>
          <w:jc w:val="center"/>
        </w:trPr>
        <w:tc>
          <w:tcPr>
            <w:tcW w:w="3655" w:type="dxa"/>
            <w:shd w:val="clear" w:color="auto" w:fill="auto"/>
          </w:tcPr>
          <w:p w:rsidR="00170ED0" w:rsidRPr="00D01739" w:rsidRDefault="00170ED0" w:rsidP="00701B3A">
            <w:pPr>
              <w:pStyle w:val="TableEntry"/>
              <w:rPr>
                <w:rFonts w:eastAsia="Arial Unicode MS"/>
              </w:rPr>
            </w:pPr>
          </w:p>
        </w:tc>
        <w:tc>
          <w:tcPr>
            <w:tcW w:w="2075" w:type="dxa"/>
            <w:shd w:val="clear" w:color="auto" w:fill="auto"/>
          </w:tcPr>
          <w:p w:rsidR="00170ED0" w:rsidRPr="00D01739" w:rsidRDefault="00170ED0" w:rsidP="00701B3A">
            <w:pPr>
              <w:pStyle w:val="TableEntry"/>
              <w:rPr>
                <w:rFonts w:eastAsia="Arial Unicode MS"/>
              </w:rPr>
            </w:pPr>
          </w:p>
        </w:tc>
        <w:tc>
          <w:tcPr>
            <w:tcW w:w="1888" w:type="dxa"/>
            <w:shd w:val="clear" w:color="auto" w:fill="auto"/>
          </w:tcPr>
          <w:p w:rsidR="00170ED0" w:rsidRPr="00D01739" w:rsidRDefault="00170ED0" w:rsidP="00701B3A">
            <w:pPr>
              <w:pStyle w:val="TableEntry"/>
              <w:rPr>
                <w:rFonts w:eastAsia="Arial Unicode MS"/>
              </w:rPr>
            </w:pPr>
          </w:p>
        </w:tc>
        <w:tc>
          <w:tcPr>
            <w:tcW w:w="1945" w:type="dxa"/>
            <w:shd w:val="clear" w:color="auto" w:fill="auto"/>
          </w:tcPr>
          <w:p w:rsidR="00170ED0" w:rsidRPr="00D01739" w:rsidRDefault="00170ED0" w:rsidP="00701B3A">
            <w:pPr>
              <w:pStyle w:val="TableEntry"/>
              <w:rPr>
                <w:rFonts w:eastAsia="Arial Unicode MS"/>
              </w:rPr>
            </w:pPr>
          </w:p>
        </w:tc>
      </w:tr>
      <w:tr w:rsidR="00170ED0" w:rsidRPr="00D01739" w:rsidTr="00BB76BC">
        <w:trPr>
          <w:jc w:val="center"/>
        </w:trPr>
        <w:tc>
          <w:tcPr>
            <w:tcW w:w="3655" w:type="dxa"/>
            <w:shd w:val="clear" w:color="auto" w:fill="auto"/>
          </w:tcPr>
          <w:p w:rsidR="00170ED0" w:rsidRPr="00D01739" w:rsidRDefault="00170ED0" w:rsidP="00701B3A">
            <w:pPr>
              <w:pStyle w:val="TableEntry"/>
              <w:rPr>
                <w:rFonts w:eastAsia="Arial Unicode MS"/>
              </w:rPr>
            </w:pPr>
          </w:p>
        </w:tc>
        <w:tc>
          <w:tcPr>
            <w:tcW w:w="2075" w:type="dxa"/>
            <w:shd w:val="clear" w:color="auto" w:fill="auto"/>
          </w:tcPr>
          <w:p w:rsidR="00170ED0" w:rsidRPr="00D01739" w:rsidRDefault="00170ED0" w:rsidP="00701B3A">
            <w:pPr>
              <w:pStyle w:val="TableEntry"/>
              <w:rPr>
                <w:rFonts w:eastAsia="Arial Unicode MS"/>
              </w:rPr>
            </w:pPr>
          </w:p>
        </w:tc>
        <w:tc>
          <w:tcPr>
            <w:tcW w:w="1888" w:type="dxa"/>
            <w:shd w:val="clear" w:color="auto" w:fill="auto"/>
          </w:tcPr>
          <w:p w:rsidR="00170ED0" w:rsidRPr="00D01739" w:rsidRDefault="00170ED0" w:rsidP="00701B3A">
            <w:pPr>
              <w:pStyle w:val="TableEntry"/>
              <w:rPr>
                <w:rFonts w:eastAsia="Arial Unicode MS"/>
              </w:rPr>
            </w:pPr>
          </w:p>
        </w:tc>
        <w:tc>
          <w:tcPr>
            <w:tcW w:w="1945" w:type="dxa"/>
            <w:shd w:val="clear" w:color="auto" w:fill="auto"/>
          </w:tcPr>
          <w:p w:rsidR="00170ED0" w:rsidRPr="00D01739" w:rsidRDefault="00170ED0" w:rsidP="00701B3A">
            <w:pPr>
              <w:pStyle w:val="TableEntry"/>
              <w:rPr>
                <w:rFonts w:eastAsia="Arial Unicode MS"/>
              </w:rPr>
            </w:pPr>
          </w:p>
        </w:tc>
      </w:tr>
    </w:tbl>
    <w:p w:rsidR="00170ED0" w:rsidRPr="00D01739" w:rsidRDefault="00170ED0" w:rsidP="00170ED0">
      <w:pPr>
        <w:pStyle w:val="BodyText"/>
      </w:pPr>
    </w:p>
    <w:p w:rsidR="00170ED0" w:rsidRPr="00D01739" w:rsidRDefault="00170ED0" w:rsidP="00170ED0">
      <w:pPr>
        <w:pStyle w:val="EditorInstructions"/>
      </w:pPr>
      <w:r w:rsidRPr="00D01739">
        <w:t xml:space="preserve">Add to section </w:t>
      </w:r>
      <w:r w:rsidR="003F3E4A" w:rsidRPr="00D01739">
        <w:t>5.1.2 IHE</w:t>
      </w:r>
      <w:r w:rsidRPr="00D01739">
        <w:t xml:space="preserve"> ActCode Vocabulary</w:t>
      </w:r>
    </w:p>
    <w:p w:rsidR="00170ED0" w:rsidRPr="00D01739" w:rsidRDefault="00170ED0" w:rsidP="00170ED0">
      <w:pPr>
        <w:pStyle w:val="BodyText"/>
      </w:pPr>
    </w:p>
    <w:tbl>
      <w:tblPr>
        <w:tblW w:w="4122" w:type="pct"/>
        <w:jc w:val="center"/>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22"/>
        <w:gridCol w:w="6484"/>
      </w:tblGrid>
      <w:tr w:rsidR="00170ED0" w:rsidRPr="00D01739" w:rsidTr="00BB76BC">
        <w:trPr>
          <w:jc w:val="center"/>
        </w:trPr>
        <w:tc>
          <w:tcPr>
            <w:tcW w:w="1420" w:type="dxa"/>
            <w:shd w:val="clear" w:color="auto" w:fill="D9D9D9"/>
          </w:tcPr>
          <w:p w:rsidR="00170ED0" w:rsidRPr="00D01739" w:rsidRDefault="00170ED0" w:rsidP="00B9303B">
            <w:pPr>
              <w:pStyle w:val="TableEntryHeader"/>
              <w:rPr>
                <w:rFonts w:eastAsia="Arial Unicode MS"/>
                <w:szCs w:val="24"/>
              </w:rPr>
            </w:pPr>
            <w:r w:rsidRPr="00D01739">
              <w:t xml:space="preserve">Code </w:t>
            </w:r>
          </w:p>
        </w:tc>
        <w:tc>
          <w:tcPr>
            <w:tcW w:w="6474" w:type="dxa"/>
            <w:shd w:val="clear" w:color="auto" w:fill="D9D9D9"/>
          </w:tcPr>
          <w:p w:rsidR="00170ED0" w:rsidRPr="00D01739" w:rsidRDefault="00170ED0" w:rsidP="00B9303B">
            <w:pPr>
              <w:pStyle w:val="TableEntryHeader"/>
              <w:rPr>
                <w:rFonts w:eastAsia="Arial Unicode MS"/>
                <w:szCs w:val="24"/>
              </w:rPr>
            </w:pPr>
            <w:r w:rsidRPr="00D01739">
              <w:t xml:space="preserve">Description </w:t>
            </w:r>
          </w:p>
        </w:tc>
      </w:tr>
      <w:tr w:rsidR="00170ED0" w:rsidRPr="00D01739" w:rsidTr="00BB76BC">
        <w:trPr>
          <w:jc w:val="center"/>
        </w:trPr>
        <w:tc>
          <w:tcPr>
            <w:tcW w:w="1420" w:type="dxa"/>
            <w:shd w:val="clear" w:color="auto" w:fill="auto"/>
          </w:tcPr>
          <w:p w:rsidR="00170ED0" w:rsidRPr="00D01739" w:rsidRDefault="00170ED0" w:rsidP="00B9303B">
            <w:pPr>
              <w:pStyle w:val="TableEntry"/>
              <w:rPr>
                <w:rFonts w:ascii="Arial Unicode MS" w:eastAsia="Arial Unicode MS" w:hAnsi="Arial Unicode MS" w:cs="Arial Unicode MS"/>
                <w:sz w:val="24"/>
                <w:szCs w:val="24"/>
              </w:rPr>
            </w:pPr>
            <w:r w:rsidRPr="00D01739">
              <w:t>&lt;Code name&gt;</w:t>
            </w:r>
          </w:p>
        </w:tc>
        <w:tc>
          <w:tcPr>
            <w:tcW w:w="6474" w:type="dxa"/>
            <w:shd w:val="clear" w:color="auto" w:fill="auto"/>
          </w:tcPr>
          <w:p w:rsidR="00170ED0" w:rsidRPr="00D01739" w:rsidRDefault="00170ED0" w:rsidP="00B9303B">
            <w:pPr>
              <w:pStyle w:val="TableEntry"/>
              <w:rPr>
                <w:rFonts w:ascii="Arial Unicode MS" w:eastAsia="Arial Unicode MS" w:hAnsi="Arial Unicode MS" w:cs="Arial Unicode MS"/>
                <w:sz w:val="24"/>
                <w:szCs w:val="24"/>
              </w:rPr>
            </w:pPr>
            <w:r w:rsidRPr="00D01739">
              <w:t xml:space="preserve">&lt;short one sentence description or reference to longer description (not preferred)&gt; </w:t>
            </w:r>
          </w:p>
        </w:tc>
      </w:tr>
      <w:tr w:rsidR="00170ED0" w:rsidRPr="00D01739" w:rsidTr="00BB76BC">
        <w:trPr>
          <w:jc w:val="center"/>
        </w:trPr>
        <w:tc>
          <w:tcPr>
            <w:tcW w:w="1420" w:type="dxa"/>
            <w:shd w:val="clear" w:color="auto" w:fill="auto"/>
          </w:tcPr>
          <w:p w:rsidR="00170ED0" w:rsidRPr="00D01739" w:rsidRDefault="00170ED0" w:rsidP="00B9303B">
            <w:pPr>
              <w:pStyle w:val="TableEntry"/>
              <w:rPr>
                <w:rFonts w:ascii="Arial Unicode MS" w:eastAsia="Arial Unicode MS" w:hAnsi="Arial Unicode MS" w:cs="Arial Unicode MS"/>
                <w:sz w:val="24"/>
                <w:szCs w:val="24"/>
              </w:rPr>
            </w:pPr>
            <w:r w:rsidRPr="00D01739">
              <w:t>&lt;Code name&gt;</w:t>
            </w:r>
          </w:p>
        </w:tc>
        <w:tc>
          <w:tcPr>
            <w:tcW w:w="6474" w:type="dxa"/>
            <w:shd w:val="clear" w:color="auto" w:fill="auto"/>
          </w:tcPr>
          <w:p w:rsidR="00170ED0" w:rsidRPr="00D01739" w:rsidRDefault="00170ED0" w:rsidP="00B9303B">
            <w:pPr>
              <w:pStyle w:val="TableEntry"/>
              <w:rPr>
                <w:rFonts w:ascii="Arial Unicode MS" w:eastAsia="Arial Unicode MS" w:hAnsi="Arial Unicode MS" w:cs="Arial Unicode MS"/>
                <w:sz w:val="24"/>
                <w:szCs w:val="24"/>
              </w:rPr>
            </w:pPr>
            <w:r w:rsidRPr="00D01739">
              <w:t xml:space="preserve">&lt;short one sentence description or reference to longer description (not preferred)&gt; </w:t>
            </w:r>
          </w:p>
        </w:tc>
      </w:tr>
      <w:tr w:rsidR="00170ED0" w:rsidRPr="00D01739" w:rsidTr="00BB76BC">
        <w:trPr>
          <w:jc w:val="center"/>
        </w:trPr>
        <w:tc>
          <w:tcPr>
            <w:tcW w:w="1420" w:type="dxa"/>
            <w:shd w:val="clear" w:color="auto" w:fill="auto"/>
          </w:tcPr>
          <w:p w:rsidR="00170ED0" w:rsidRPr="00D01739" w:rsidRDefault="00170ED0" w:rsidP="00B9303B">
            <w:pPr>
              <w:pStyle w:val="TableEntry"/>
              <w:rPr>
                <w:rFonts w:ascii="Arial Unicode MS" w:eastAsia="Arial Unicode MS" w:hAnsi="Arial Unicode MS" w:cs="Arial Unicode MS"/>
                <w:sz w:val="24"/>
                <w:szCs w:val="24"/>
              </w:rPr>
            </w:pPr>
            <w:r w:rsidRPr="00D01739">
              <w:t>&lt;Code name&gt;</w:t>
            </w:r>
          </w:p>
        </w:tc>
        <w:tc>
          <w:tcPr>
            <w:tcW w:w="6474" w:type="dxa"/>
            <w:shd w:val="clear" w:color="auto" w:fill="auto"/>
          </w:tcPr>
          <w:p w:rsidR="00170ED0" w:rsidRPr="00D01739" w:rsidRDefault="00170ED0" w:rsidP="00B9303B">
            <w:pPr>
              <w:pStyle w:val="TableEntry"/>
              <w:rPr>
                <w:rFonts w:ascii="Arial Unicode MS" w:eastAsia="Arial Unicode MS" w:hAnsi="Arial Unicode MS" w:cs="Arial Unicode MS"/>
                <w:sz w:val="24"/>
                <w:szCs w:val="24"/>
              </w:rPr>
            </w:pPr>
            <w:r w:rsidRPr="00D01739">
              <w:t xml:space="preserve">&lt;short one sentence description or reference to longer description (not preferred)&gt; </w:t>
            </w:r>
          </w:p>
        </w:tc>
      </w:tr>
    </w:tbl>
    <w:p w:rsidR="00170ED0" w:rsidRPr="00D01739" w:rsidRDefault="00170ED0" w:rsidP="00170ED0">
      <w:pPr>
        <w:pStyle w:val="BodyText"/>
      </w:pPr>
    </w:p>
    <w:p w:rsidR="00170ED0" w:rsidRPr="00D01739" w:rsidRDefault="00170ED0" w:rsidP="00170ED0">
      <w:pPr>
        <w:pStyle w:val="EditorInstructions"/>
      </w:pPr>
      <w:r w:rsidRPr="00D01739">
        <w:t xml:space="preserve">Add to section </w:t>
      </w:r>
      <w:r w:rsidR="003F3E4A" w:rsidRPr="00D01739">
        <w:t>5.1.3 IHE</w:t>
      </w:r>
      <w:r w:rsidRPr="00D01739">
        <w:t xml:space="preserve"> RoleCode Vocabulary</w:t>
      </w:r>
    </w:p>
    <w:p w:rsidR="00170ED0" w:rsidRPr="00D01739" w:rsidRDefault="00170ED0" w:rsidP="00170ED0">
      <w:pPr>
        <w:pStyle w:val="BodyText"/>
      </w:pPr>
    </w:p>
    <w:tbl>
      <w:tblPr>
        <w:tblW w:w="4070" w:type="pct"/>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17"/>
        <w:gridCol w:w="6089"/>
      </w:tblGrid>
      <w:tr w:rsidR="00170ED0" w:rsidRPr="00D01739" w:rsidTr="00BB76BC">
        <w:trPr>
          <w:tblHeader/>
          <w:jc w:val="center"/>
        </w:trPr>
        <w:tc>
          <w:tcPr>
            <w:tcW w:w="1715" w:type="dxa"/>
            <w:shd w:val="clear" w:color="auto" w:fill="D9D9D9"/>
          </w:tcPr>
          <w:p w:rsidR="00170ED0" w:rsidRPr="00D01739" w:rsidRDefault="00170ED0" w:rsidP="00B9303B">
            <w:pPr>
              <w:pStyle w:val="TableEntryHeader"/>
              <w:rPr>
                <w:rFonts w:eastAsia="Arial Unicode MS"/>
                <w:szCs w:val="24"/>
              </w:rPr>
            </w:pPr>
            <w:r w:rsidRPr="00D01739">
              <w:t xml:space="preserve">Code </w:t>
            </w:r>
          </w:p>
        </w:tc>
        <w:tc>
          <w:tcPr>
            <w:tcW w:w="6080" w:type="dxa"/>
            <w:shd w:val="clear" w:color="auto" w:fill="D9D9D9"/>
          </w:tcPr>
          <w:p w:rsidR="00170ED0" w:rsidRPr="00D01739" w:rsidRDefault="00170ED0" w:rsidP="00B9303B">
            <w:pPr>
              <w:pStyle w:val="TableEntryHeader"/>
              <w:rPr>
                <w:rFonts w:eastAsia="Arial Unicode MS"/>
                <w:szCs w:val="24"/>
              </w:rPr>
            </w:pPr>
            <w:r w:rsidRPr="00D01739">
              <w:t xml:space="preserve">Description </w:t>
            </w:r>
          </w:p>
        </w:tc>
      </w:tr>
      <w:tr w:rsidR="00170ED0" w:rsidRPr="00D01739" w:rsidTr="00BB76BC">
        <w:trPr>
          <w:jc w:val="center"/>
        </w:trPr>
        <w:tc>
          <w:tcPr>
            <w:tcW w:w="1715" w:type="dxa"/>
            <w:shd w:val="clear" w:color="auto" w:fill="auto"/>
          </w:tcPr>
          <w:p w:rsidR="00170ED0" w:rsidRPr="00D01739" w:rsidRDefault="00170ED0" w:rsidP="00B9303B">
            <w:pPr>
              <w:pStyle w:val="TableEntry"/>
              <w:rPr>
                <w:rFonts w:ascii="Arial Unicode MS" w:eastAsia="Arial Unicode MS" w:hAnsi="Arial Unicode MS" w:cs="Arial Unicode MS"/>
                <w:sz w:val="24"/>
                <w:szCs w:val="24"/>
              </w:rPr>
            </w:pPr>
            <w:r w:rsidRPr="00D01739">
              <w:t>&lt;name of role&gt;</w:t>
            </w:r>
          </w:p>
        </w:tc>
        <w:tc>
          <w:tcPr>
            <w:tcW w:w="6080" w:type="dxa"/>
            <w:shd w:val="clear" w:color="auto" w:fill="auto"/>
          </w:tcPr>
          <w:p w:rsidR="00170ED0" w:rsidRPr="00D01739" w:rsidRDefault="00170ED0" w:rsidP="00B9303B">
            <w:pPr>
              <w:pStyle w:val="TableEntry"/>
              <w:rPr>
                <w:rFonts w:ascii="Arial Unicode MS" w:eastAsia="Arial Unicode MS" w:hAnsi="Arial Unicode MS" w:cs="Arial Unicode MS"/>
                <w:sz w:val="24"/>
                <w:szCs w:val="24"/>
              </w:rPr>
            </w:pPr>
            <w:r w:rsidRPr="00D01739">
              <w:t>&lt;Short, one sentence description of role or reference to more info.&gt;</w:t>
            </w:r>
          </w:p>
        </w:tc>
      </w:tr>
      <w:tr w:rsidR="00170ED0" w:rsidRPr="00D01739" w:rsidTr="00BB76BC">
        <w:trPr>
          <w:jc w:val="center"/>
        </w:trPr>
        <w:tc>
          <w:tcPr>
            <w:tcW w:w="1715" w:type="dxa"/>
            <w:shd w:val="clear" w:color="auto" w:fill="auto"/>
          </w:tcPr>
          <w:p w:rsidR="00170ED0" w:rsidRPr="00D01739" w:rsidRDefault="00170ED0" w:rsidP="00B9303B">
            <w:pPr>
              <w:pStyle w:val="TableEntry"/>
              <w:rPr>
                <w:rFonts w:ascii="Arial Unicode MS" w:eastAsia="Arial Unicode MS" w:hAnsi="Arial Unicode MS" w:cs="Arial Unicode MS"/>
                <w:sz w:val="24"/>
                <w:szCs w:val="24"/>
              </w:rPr>
            </w:pPr>
            <w:r w:rsidRPr="00D01739">
              <w:t>&lt;name of role&gt;</w:t>
            </w:r>
          </w:p>
        </w:tc>
        <w:tc>
          <w:tcPr>
            <w:tcW w:w="6080" w:type="dxa"/>
            <w:shd w:val="clear" w:color="auto" w:fill="auto"/>
          </w:tcPr>
          <w:p w:rsidR="00170ED0" w:rsidRPr="00D01739" w:rsidRDefault="00170ED0" w:rsidP="00B9303B">
            <w:pPr>
              <w:pStyle w:val="TableEntry"/>
              <w:rPr>
                <w:rFonts w:ascii="Arial Unicode MS" w:eastAsia="Arial Unicode MS" w:hAnsi="Arial Unicode MS" w:cs="Arial Unicode MS"/>
                <w:sz w:val="24"/>
                <w:szCs w:val="24"/>
              </w:rPr>
            </w:pPr>
            <w:r w:rsidRPr="00D01739">
              <w:t>&lt;Short, one sentence description of role or reference to more info.&gt;</w:t>
            </w:r>
          </w:p>
        </w:tc>
      </w:tr>
      <w:tr w:rsidR="00170ED0" w:rsidRPr="00D01739" w:rsidTr="00BB76BC">
        <w:trPr>
          <w:jc w:val="center"/>
        </w:trPr>
        <w:tc>
          <w:tcPr>
            <w:tcW w:w="1715" w:type="dxa"/>
            <w:shd w:val="clear" w:color="auto" w:fill="auto"/>
          </w:tcPr>
          <w:p w:rsidR="00170ED0" w:rsidRPr="00D01739" w:rsidRDefault="00170ED0" w:rsidP="00B9303B">
            <w:pPr>
              <w:pStyle w:val="TableEntry"/>
              <w:rPr>
                <w:rFonts w:ascii="Arial Unicode MS" w:eastAsia="Arial Unicode MS" w:hAnsi="Arial Unicode MS" w:cs="Arial Unicode MS"/>
                <w:sz w:val="24"/>
                <w:szCs w:val="24"/>
              </w:rPr>
            </w:pPr>
            <w:r w:rsidRPr="00D01739">
              <w:t>&lt;name of role&gt;</w:t>
            </w:r>
          </w:p>
        </w:tc>
        <w:tc>
          <w:tcPr>
            <w:tcW w:w="6080" w:type="dxa"/>
            <w:shd w:val="clear" w:color="auto" w:fill="auto"/>
          </w:tcPr>
          <w:p w:rsidR="00170ED0" w:rsidRPr="00D01739" w:rsidRDefault="00170ED0" w:rsidP="00B9303B">
            <w:pPr>
              <w:pStyle w:val="TableEntry"/>
              <w:rPr>
                <w:rFonts w:ascii="Arial Unicode MS" w:eastAsia="Arial Unicode MS" w:hAnsi="Arial Unicode MS" w:cs="Arial Unicode MS"/>
                <w:sz w:val="24"/>
                <w:szCs w:val="24"/>
              </w:rPr>
            </w:pPr>
            <w:r w:rsidRPr="00D01739">
              <w:t>&lt;Short, one sentence description of role or reference to more info.&gt;</w:t>
            </w:r>
          </w:p>
        </w:tc>
      </w:tr>
    </w:tbl>
    <w:p w:rsidR="00CC4EA3" w:rsidRPr="00D01739" w:rsidRDefault="00CC4EA3" w:rsidP="00BC43D9">
      <w:pPr>
        <w:pStyle w:val="Heading1"/>
        <w:ind w:left="432" w:hanging="432"/>
        <w:rPr>
          <w:rStyle w:val="DeleteText"/>
          <w:b/>
          <w:strike w:val="0"/>
        </w:rPr>
      </w:pPr>
    </w:p>
    <w:sectPr w:rsidR="00CC4EA3" w:rsidRPr="00D01739" w:rsidSect="00861EB8">
      <w:headerReference w:type="default" r:id="rId21"/>
      <w:footerReference w:type="even" r:id="rId22"/>
      <w:footerReference w:type="default" r:id="rId23"/>
      <w:footerReference w:type="first" r:id="rId24"/>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332" w:rsidRDefault="00585332">
      <w:r>
        <w:separator/>
      </w:r>
    </w:p>
  </w:endnote>
  <w:endnote w:type="continuationSeparator" w:id="0">
    <w:p w:rsidR="00585332" w:rsidRDefault="00585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E07" w:rsidRDefault="00B67E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67E07" w:rsidRDefault="00B67E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E07" w:rsidRDefault="00B67E07">
    <w:pPr>
      <w:pStyle w:val="Footer"/>
      <w:ind w:right="360"/>
    </w:pPr>
    <w:r>
      <w:t>__________________________________________________________________________</w:t>
    </w:r>
  </w:p>
  <w:p w:rsidR="00B67E07" w:rsidRDefault="00B67E07" w:rsidP="00597DB2">
    <w:pPr>
      <w:pStyle w:val="Footer"/>
      <w:ind w:right="360"/>
      <w:rPr>
        <w:sz w:val="20"/>
      </w:rPr>
    </w:pPr>
    <w:bookmarkStart w:id="77"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723777">
      <w:rPr>
        <w:rStyle w:val="PageNumber"/>
        <w:noProof/>
        <w:sz w:val="20"/>
      </w:rPr>
      <w:t>24</w:t>
    </w:r>
    <w:r w:rsidRPr="00597DB2">
      <w:rPr>
        <w:rStyle w:val="PageNumber"/>
        <w:sz w:val="20"/>
      </w:rPr>
      <w:fldChar w:fldCharType="end"/>
    </w:r>
    <w:r>
      <w:rPr>
        <w:sz w:val="20"/>
      </w:rPr>
      <w:tab/>
      <w:t xml:space="preserve">                       Copyright © 20xx: IHE International, Inc.</w:t>
    </w:r>
    <w:bookmarkEnd w:id="77"/>
  </w:p>
  <w:p w:rsidR="00B67E07" w:rsidRDefault="00B67E07"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E07" w:rsidRDefault="00B67E07">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332" w:rsidRDefault="00585332">
      <w:r>
        <w:separator/>
      </w:r>
    </w:p>
  </w:footnote>
  <w:footnote w:type="continuationSeparator" w:id="0">
    <w:p w:rsidR="00585332" w:rsidRDefault="005853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E07" w:rsidRDefault="00B67E07">
    <w:pPr>
      <w:pStyle w:val="Header"/>
    </w:pPr>
    <w:r>
      <w:t>IHE PCC Technical Framework Supplement – Clinical Mapping (CMAP</w:t>
    </w:r>
    <w:proofErr w:type="gramStart"/>
    <w:r>
      <w:t>)</w:t>
    </w:r>
    <w:proofErr w:type="gramEnd"/>
    <w:r>
      <w:br/>
      <w:t>______________________________________________________________________________</w:t>
    </w:r>
  </w:p>
  <w:p w:rsidR="00B67E07" w:rsidRDefault="00B67E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0AA876D4"/>
    <w:multiLevelType w:val="hybridMultilevel"/>
    <w:tmpl w:val="DED65E9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nsid w:val="0BB02299"/>
    <w:multiLevelType w:val="hybridMultilevel"/>
    <w:tmpl w:val="F2509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BB10D8"/>
    <w:multiLevelType w:val="hybridMultilevel"/>
    <w:tmpl w:val="C7BE4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8F5414"/>
    <w:multiLevelType w:val="hybridMultilevel"/>
    <w:tmpl w:val="7080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4DD0D52"/>
    <w:multiLevelType w:val="hybridMultilevel"/>
    <w:tmpl w:val="49BC0F96"/>
    <w:lvl w:ilvl="0" w:tplc="382C433C">
      <w:start w:val="1"/>
      <w:numFmt w:val="bullet"/>
      <w:lvlText w:val="•"/>
      <w:lvlJc w:val="left"/>
      <w:pPr>
        <w:tabs>
          <w:tab w:val="num" w:pos="720"/>
        </w:tabs>
        <w:ind w:left="720" w:hanging="360"/>
      </w:pPr>
      <w:rPr>
        <w:rFonts w:ascii="Arial" w:hAnsi="Arial" w:hint="default"/>
      </w:rPr>
    </w:lvl>
    <w:lvl w:ilvl="1" w:tplc="DC3EE6F0" w:tentative="1">
      <w:start w:val="1"/>
      <w:numFmt w:val="bullet"/>
      <w:lvlText w:val="•"/>
      <w:lvlJc w:val="left"/>
      <w:pPr>
        <w:tabs>
          <w:tab w:val="num" w:pos="1440"/>
        </w:tabs>
        <w:ind w:left="1440" w:hanging="360"/>
      </w:pPr>
      <w:rPr>
        <w:rFonts w:ascii="Arial" w:hAnsi="Arial" w:hint="default"/>
      </w:rPr>
    </w:lvl>
    <w:lvl w:ilvl="2" w:tplc="021C28F8" w:tentative="1">
      <w:start w:val="1"/>
      <w:numFmt w:val="bullet"/>
      <w:lvlText w:val="•"/>
      <w:lvlJc w:val="left"/>
      <w:pPr>
        <w:tabs>
          <w:tab w:val="num" w:pos="2160"/>
        </w:tabs>
        <w:ind w:left="2160" w:hanging="360"/>
      </w:pPr>
      <w:rPr>
        <w:rFonts w:ascii="Arial" w:hAnsi="Arial" w:hint="default"/>
      </w:rPr>
    </w:lvl>
    <w:lvl w:ilvl="3" w:tplc="39E456E8" w:tentative="1">
      <w:start w:val="1"/>
      <w:numFmt w:val="bullet"/>
      <w:lvlText w:val="•"/>
      <w:lvlJc w:val="left"/>
      <w:pPr>
        <w:tabs>
          <w:tab w:val="num" w:pos="2880"/>
        </w:tabs>
        <w:ind w:left="2880" w:hanging="360"/>
      </w:pPr>
      <w:rPr>
        <w:rFonts w:ascii="Arial" w:hAnsi="Arial" w:hint="default"/>
      </w:rPr>
    </w:lvl>
    <w:lvl w:ilvl="4" w:tplc="9F065360" w:tentative="1">
      <w:start w:val="1"/>
      <w:numFmt w:val="bullet"/>
      <w:lvlText w:val="•"/>
      <w:lvlJc w:val="left"/>
      <w:pPr>
        <w:tabs>
          <w:tab w:val="num" w:pos="3600"/>
        </w:tabs>
        <w:ind w:left="3600" w:hanging="360"/>
      </w:pPr>
      <w:rPr>
        <w:rFonts w:ascii="Arial" w:hAnsi="Arial" w:hint="default"/>
      </w:rPr>
    </w:lvl>
    <w:lvl w:ilvl="5" w:tplc="EB1A0D74" w:tentative="1">
      <w:start w:val="1"/>
      <w:numFmt w:val="bullet"/>
      <w:lvlText w:val="•"/>
      <w:lvlJc w:val="left"/>
      <w:pPr>
        <w:tabs>
          <w:tab w:val="num" w:pos="4320"/>
        </w:tabs>
        <w:ind w:left="4320" w:hanging="360"/>
      </w:pPr>
      <w:rPr>
        <w:rFonts w:ascii="Arial" w:hAnsi="Arial" w:hint="default"/>
      </w:rPr>
    </w:lvl>
    <w:lvl w:ilvl="6" w:tplc="5FBC3F3E" w:tentative="1">
      <w:start w:val="1"/>
      <w:numFmt w:val="bullet"/>
      <w:lvlText w:val="•"/>
      <w:lvlJc w:val="left"/>
      <w:pPr>
        <w:tabs>
          <w:tab w:val="num" w:pos="5040"/>
        </w:tabs>
        <w:ind w:left="5040" w:hanging="360"/>
      </w:pPr>
      <w:rPr>
        <w:rFonts w:ascii="Arial" w:hAnsi="Arial" w:hint="default"/>
      </w:rPr>
    </w:lvl>
    <w:lvl w:ilvl="7" w:tplc="A66609BA" w:tentative="1">
      <w:start w:val="1"/>
      <w:numFmt w:val="bullet"/>
      <w:lvlText w:val="•"/>
      <w:lvlJc w:val="left"/>
      <w:pPr>
        <w:tabs>
          <w:tab w:val="num" w:pos="5760"/>
        </w:tabs>
        <w:ind w:left="5760" w:hanging="360"/>
      </w:pPr>
      <w:rPr>
        <w:rFonts w:ascii="Arial" w:hAnsi="Arial" w:hint="default"/>
      </w:rPr>
    </w:lvl>
    <w:lvl w:ilvl="8" w:tplc="A11E6C6A" w:tentative="1">
      <w:start w:val="1"/>
      <w:numFmt w:val="bullet"/>
      <w:lvlText w:val="•"/>
      <w:lvlJc w:val="left"/>
      <w:pPr>
        <w:tabs>
          <w:tab w:val="num" w:pos="6480"/>
        </w:tabs>
        <w:ind w:left="6480" w:hanging="360"/>
      </w:pPr>
      <w:rPr>
        <w:rFonts w:ascii="Arial" w:hAnsi="Arial" w:hint="default"/>
      </w:rPr>
    </w:lvl>
  </w:abstractNum>
  <w:abstractNum w:abstractNumId="16">
    <w:nsid w:val="15980BD3"/>
    <w:multiLevelType w:val="hybridMultilevel"/>
    <w:tmpl w:val="C4CC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8E6715"/>
    <w:multiLevelType w:val="hybridMultilevel"/>
    <w:tmpl w:val="AC744E70"/>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8">
    <w:nsid w:val="23412FCF"/>
    <w:multiLevelType w:val="hybridMultilevel"/>
    <w:tmpl w:val="6B4CB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8E4BA4"/>
    <w:multiLevelType w:val="hybridMultilevel"/>
    <w:tmpl w:val="344A8A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5A2DC7"/>
    <w:multiLevelType w:val="hybridMultilevel"/>
    <w:tmpl w:val="908AA73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
    <w:nsid w:val="31862EEE"/>
    <w:multiLevelType w:val="hybridMultilevel"/>
    <w:tmpl w:val="36188414"/>
    <w:lvl w:ilvl="0" w:tplc="80024F9A">
      <w:start w:val="1"/>
      <w:numFmt w:val="bullet"/>
      <w:lvlText w:val="•"/>
      <w:lvlJc w:val="left"/>
      <w:pPr>
        <w:tabs>
          <w:tab w:val="num" w:pos="720"/>
        </w:tabs>
        <w:ind w:left="720" w:hanging="360"/>
      </w:pPr>
      <w:rPr>
        <w:rFonts w:ascii="Arial" w:hAnsi="Arial" w:hint="default"/>
      </w:rPr>
    </w:lvl>
    <w:lvl w:ilvl="1" w:tplc="17B8731A" w:tentative="1">
      <w:start w:val="1"/>
      <w:numFmt w:val="bullet"/>
      <w:lvlText w:val="•"/>
      <w:lvlJc w:val="left"/>
      <w:pPr>
        <w:tabs>
          <w:tab w:val="num" w:pos="1440"/>
        </w:tabs>
        <w:ind w:left="1440" w:hanging="360"/>
      </w:pPr>
      <w:rPr>
        <w:rFonts w:ascii="Arial" w:hAnsi="Arial" w:hint="default"/>
      </w:rPr>
    </w:lvl>
    <w:lvl w:ilvl="2" w:tplc="1EB44386" w:tentative="1">
      <w:start w:val="1"/>
      <w:numFmt w:val="bullet"/>
      <w:lvlText w:val="•"/>
      <w:lvlJc w:val="left"/>
      <w:pPr>
        <w:tabs>
          <w:tab w:val="num" w:pos="2160"/>
        </w:tabs>
        <w:ind w:left="2160" w:hanging="360"/>
      </w:pPr>
      <w:rPr>
        <w:rFonts w:ascii="Arial" w:hAnsi="Arial" w:hint="default"/>
      </w:rPr>
    </w:lvl>
    <w:lvl w:ilvl="3" w:tplc="D4AA3C50" w:tentative="1">
      <w:start w:val="1"/>
      <w:numFmt w:val="bullet"/>
      <w:lvlText w:val="•"/>
      <w:lvlJc w:val="left"/>
      <w:pPr>
        <w:tabs>
          <w:tab w:val="num" w:pos="2880"/>
        </w:tabs>
        <w:ind w:left="2880" w:hanging="360"/>
      </w:pPr>
      <w:rPr>
        <w:rFonts w:ascii="Arial" w:hAnsi="Arial" w:hint="default"/>
      </w:rPr>
    </w:lvl>
    <w:lvl w:ilvl="4" w:tplc="564ADB0C" w:tentative="1">
      <w:start w:val="1"/>
      <w:numFmt w:val="bullet"/>
      <w:lvlText w:val="•"/>
      <w:lvlJc w:val="left"/>
      <w:pPr>
        <w:tabs>
          <w:tab w:val="num" w:pos="3600"/>
        </w:tabs>
        <w:ind w:left="3600" w:hanging="360"/>
      </w:pPr>
      <w:rPr>
        <w:rFonts w:ascii="Arial" w:hAnsi="Arial" w:hint="default"/>
      </w:rPr>
    </w:lvl>
    <w:lvl w:ilvl="5" w:tplc="F244DBAA" w:tentative="1">
      <w:start w:val="1"/>
      <w:numFmt w:val="bullet"/>
      <w:lvlText w:val="•"/>
      <w:lvlJc w:val="left"/>
      <w:pPr>
        <w:tabs>
          <w:tab w:val="num" w:pos="4320"/>
        </w:tabs>
        <w:ind w:left="4320" w:hanging="360"/>
      </w:pPr>
      <w:rPr>
        <w:rFonts w:ascii="Arial" w:hAnsi="Arial" w:hint="default"/>
      </w:rPr>
    </w:lvl>
    <w:lvl w:ilvl="6" w:tplc="997EE524" w:tentative="1">
      <w:start w:val="1"/>
      <w:numFmt w:val="bullet"/>
      <w:lvlText w:val="•"/>
      <w:lvlJc w:val="left"/>
      <w:pPr>
        <w:tabs>
          <w:tab w:val="num" w:pos="5040"/>
        </w:tabs>
        <w:ind w:left="5040" w:hanging="360"/>
      </w:pPr>
      <w:rPr>
        <w:rFonts w:ascii="Arial" w:hAnsi="Arial" w:hint="default"/>
      </w:rPr>
    </w:lvl>
    <w:lvl w:ilvl="7" w:tplc="4510C206" w:tentative="1">
      <w:start w:val="1"/>
      <w:numFmt w:val="bullet"/>
      <w:lvlText w:val="•"/>
      <w:lvlJc w:val="left"/>
      <w:pPr>
        <w:tabs>
          <w:tab w:val="num" w:pos="5760"/>
        </w:tabs>
        <w:ind w:left="5760" w:hanging="360"/>
      </w:pPr>
      <w:rPr>
        <w:rFonts w:ascii="Arial" w:hAnsi="Arial" w:hint="default"/>
      </w:rPr>
    </w:lvl>
    <w:lvl w:ilvl="8" w:tplc="048E0452" w:tentative="1">
      <w:start w:val="1"/>
      <w:numFmt w:val="bullet"/>
      <w:lvlText w:val="•"/>
      <w:lvlJc w:val="left"/>
      <w:pPr>
        <w:tabs>
          <w:tab w:val="num" w:pos="6480"/>
        </w:tabs>
        <w:ind w:left="6480" w:hanging="360"/>
      </w:pPr>
      <w:rPr>
        <w:rFonts w:ascii="Arial" w:hAnsi="Arial" w:hint="default"/>
      </w:rPr>
    </w:lvl>
  </w:abstractNum>
  <w:abstractNum w:abstractNumId="22">
    <w:nsid w:val="40BC3A55"/>
    <w:multiLevelType w:val="multilevel"/>
    <w:tmpl w:val="7B943E18"/>
    <w:numStyleLink w:val="Constraints"/>
  </w:abstractNum>
  <w:abstractNum w:abstractNumId="23">
    <w:nsid w:val="46AC7155"/>
    <w:multiLevelType w:val="hybridMultilevel"/>
    <w:tmpl w:val="206A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025E5F"/>
    <w:multiLevelType w:val="multilevel"/>
    <w:tmpl w:val="7B943E18"/>
    <w:numStyleLink w:val="Constraints"/>
  </w:abstractNum>
  <w:abstractNum w:abstractNumId="25">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56FB1933"/>
    <w:multiLevelType w:val="hybridMultilevel"/>
    <w:tmpl w:val="B9EC1D58"/>
    <w:lvl w:ilvl="0" w:tplc="1D2A2F88">
      <w:start w:val="1"/>
      <w:numFmt w:val="bullet"/>
      <w:lvlText w:val="•"/>
      <w:lvlJc w:val="left"/>
      <w:pPr>
        <w:tabs>
          <w:tab w:val="num" w:pos="720"/>
        </w:tabs>
        <w:ind w:left="720" w:hanging="360"/>
      </w:pPr>
      <w:rPr>
        <w:rFonts w:ascii="Arial" w:hAnsi="Arial" w:hint="default"/>
      </w:rPr>
    </w:lvl>
    <w:lvl w:ilvl="1" w:tplc="F976BDC6" w:tentative="1">
      <w:start w:val="1"/>
      <w:numFmt w:val="bullet"/>
      <w:lvlText w:val="•"/>
      <w:lvlJc w:val="left"/>
      <w:pPr>
        <w:tabs>
          <w:tab w:val="num" w:pos="1440"/>
        </w:tabs>
        <w:ind w:left="1440" w:hanging="360"/>
      </w:pPr>
      <w:rPr>
        <w:rFonts w:ascii="Arial" w:hAnsi="Arial" w:hint="default"/>
      </w:rPr>
    </w:lvl>
    <w:lvl w:ilvl="2" w:tplc="CB0294F6" w:tentative="1">
      <w:start w:val="1"/>
      <w:numFmt w:val="bullet"/>
      <w:lvlText w:val="•"/>
      <w:lvlJc w:val="left"/>
      <w:pPr>
        <w:tabs>
          <w:tab w:val="num" w:pos="2160"/>
        </w:tabs>
        <w:ind w:left="2160" w:hanging="360"/>
      </w:pPr>
      <w:rPr>
        <w:rFonts w:ascii="Arial" w:hAnsi="Arial" w:hint="default"/>
      </w:rPr>
    </w:lvl>
    <w:lvl w:ilvl="3" w:tplc="4FAE59B6" w:tentative="1">
      <w:start w:val="1"/>
      <w:numFmt w:val="bullet"/>
      <w:lvlText w:val="•"/>
      <w:lvlJc w:val="left"/>
      <w:pPr>
        <w:tabs>
          <w:tab w:val="num" w:pos="2880"/>
        </w:tabs>
        <w:ind w:left="2880" w:hanging="360"/>
      </w:pPr>
      <w:rPr>
        <w:rFonts w:ascii="Arial" w:hAnsi="Arial" w:hint="default"/>
      </w:rPr>
    </w:lvl>
    <w:lvl w:ilvl="4" w:tplc="EDBE1A60" w:tentative="1">
      <w:start w:val="1"/>
      <w:numFmt w:val="bullet"/>
      <w:lvlText w:val="•"/>
      <w:lvlJc w:val="left"/>
      <w:pPr>
        <w:tabs>
          <w:tab w:val="num" w:pos="3600"/>
        </w:tabs>
        <w:ind w:left="3600" w:hanging="360"/>
      </w:pPr>
      <w:rPr>
        <w:rFonts w:ascii="Arial" w:hAnsi="Arial" w:hint="default"/>
      </w:rPr>
    </w:lvl>
    <w:lvl w:ilvl="5" w:tplc="3D20441E" w:tentative="1">
      <w:start w:val="1"/>
      <w:numFmt w:val="bullet"/>
      <w:lvlText w:val="•"/>
      <w:lvlJc w:val="left"/>
      <w:pPr>
        <w:tabs>
          <w:tab w:val="num" w:pos="4320"/>
        </w:tabs>
        <w:ind w:left="4320" w:hanging="360"/>
      </w:pPr>
      <w:rPr>
        <w:rFonts w:ascii="Arial" w:hAnsi="Arial" w:hint="default"/>
      </w:rPr>
    </w:lvl>
    <w:lvl w:ilvl="6" w:tplc="BF82656A" w:tentative="1">
      <w:start w:val="1"/>
      <w:numFmt w:val="bullet"/>
      <w:lvlText w:val="•"/>
      <w:lvlJc w:val="left"/>
      <w:pPr>
        <w:tabs>
          <w:tab w:val="num" w:pos="5040"/>
        </w:tabs>
        <w:ind w:left="5040" w:hanging="360"/>
      </w:pPr>
      <w:rPr>
        <w:rFonts w:ascii="Arial" w:hAnsi="Arial" w:hint="default"/>
      </w:rPr>
    </w:lvl>
    <w:lvl w:ilvl="7" w:tplc="0A40A362" w:tentative="1">
      <w:start w:val="1"/>
      <w:numFmt w:val="bullet"/>
      <w:lvlText w:val="•"/>
      <w:lvlJc w:val="left"/>
      <w:pPr>
        <w:tabs>
          <w:tab w:val="num" w:pos="5760"/>
        </w:tabs>
        <w:ind w:left="5760" w:hanging="360"/>
      </w:pPr>
      <w:rPr>
        <w:rFonts w:ascii="Arial" w:hAnsi="Arial" w:hint="default"/>
      </w:rPr>
    </w:lvl>
    <w:lvl w:ilvl="8" w:tplc="80FA5B34" w:tentative="1">
      <w:start w:val="1"/>
      <w:numFmt w:val="bullet"/>
      <w:lvlText w:val="•"/>
      <w:lvlJc w:val="left"/>
      <w:pPr>
        <w:tabs>
          <w:tab w:val="num" w:pos="6480"/>
        </w:tabs>
        <w:ind w:left="6480" w:hanging="360"/>
      </w:pPr>
      <w:rPr>
        <w:rFonts w:ascii="Arial" w:hAnsi="Arial" w:hint="default"/>
      </w:rPr>
    </w:lvl>
  </w:abstractNum>
  <w:abstractNum w:abstractNumId="28">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nsid w:val="616A62BE"/>
    <w:multiLevelType w:val="multilevel"/>
    <w:tmpl w:val="7FB6C732"/>
    <w:lvl w:ilvl="0">
      <w:start w:val="1"/>
      <w:numFmt w:val="upperLetter"/>
      <w:lvlText w:val="%1."/>
      <w:lvlJc w:val="left"/>
      <w:pPr>
        <w:ind w:left="360" w:hanging="360"/>
      </w:pPr>
      <w:rPr>
        <w:rFonts w:hint="default"/>
      </w:r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566"/>
        </w:tabs>
        <w:ind w:left="156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nsid w:val="6413756E"/>
    <w:multiLevelType w:val="hybridMultilevel"/>
    <w:tmpl w:val="3EEC5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633770"/>
    <w:multiLevelType w:val="hybridMultilevel"/>
    <w:tmpl w:val="A31E50B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2">
    <w:nsid w:val="77217AEF"/>
    <w:multiLevelType w:val="hybridMultilevel"/>
    <w:tmpl w:val="EC6C9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98E064B"/>
    <w:multiLevelType w:val="hybridMultilevel"/>
    <w:tmpl w:val="3BFA466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4">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nsid w:val="7E850D4D"/>
    <w:multiLevelType w:val="hybridMultilevel"/>
    <w:tmpl w:val="206A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4"/>
  </w:num>
  <w:num w:numId="13">
    <w:abstractNumId w:val="24"/>
  </w:num>
  <w:num w:numId="14">
    <w:abstractNumId w:val="22"/>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5"/>
  </w:num>
  <w:num w:numId="16">
    <w:abstractNumId w:val="28"/>
  </w:num>
  <w:num w:numId="17">
    <w:abstractNumId w:val="29"/>
  </w:num>
  <w:num w:numId="18">
    <w:abstractNumId w:val="26"/>
  </w:num>
  <w:num w:numId="19">
    <w:abstractNumId w:val="26"/>
  </w:num>
  <w:num w:numId="20">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21"/>
  </w:num>
  <w:num w:numId="23">
    <w:abstractNumId w:val="33"/>
  </w:num>
  <w:num w:numId="24">
    <w:abstractNumId w:val="15"/>
  </w:num>
  <w:num w:numId="25">
    <w:abstractNumId w:val="27"/>
  </w:num>
  <w:num w:numId="26">
    <w:abstractNumId w:val="20"/>
  </w:num>
  <w:num w:numId="27">
    <w:abstractNumId w:val="31"/>
  </w:num>
  <w:num w:numId="28">
    <w:abstractNumId w:val="14"/>
  </w:num>
  <w:num w:numId="29">
    <w:abstractNumId w:val="32"/>
  </w:num>
  <w:num w:numId="30">
    <w:abstractNumId w:val="17"/>
  </w:num>
  <w:num w:numId="31">
    <w:abstractNumId w:val="11"/>
  </w:num>
  <w:num w:numId="32">
    <w:abstractNumId w:val="16"/>
  </w:num>
  <w:num w:numId="33">
    <w:abstractNumId w:val="13"/>
  </w:num>
  <w:num w:numId="34">
    <w:abstractNumId w:val="19"/>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 w:numId="37">
    <w:abstractNumId w:val="23"/>
  </w:num>
  <w:num w:numId="38">
    <w:abstractNumId w:val="12"/>
  </w:num>
  <w:num w:numId="39">
    <w:abstractNumId w:val="3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30DD"/>
    <w:rsid w:val="00007331"/>
    <w:rsid w:val="000121FB"/>
    <w:rsid w:val="000125FF"/>
    <w:rsid w:val="00017E09"/>
    <w:rsid w:val="00024BCD"/>
    <w:rsid w:val="00036347"/>
    <w:rsid w:val="0004144C"/>
    <w:rsid w:val="000470A5"/>
    <w:rsid w:val="000514E1"/>
    <w:rsid w:val="0005577A"/>
    <w:rsid w:val="00060D78"/>
    <w:rsid w:val="000622EE"/>
    <w:rsid w:val="00070847"/>
    <w:rsid w:val="000717A7"/>
    <w:rsid w:val="00077324"/>
    <w:rsid w:val="00077EA0"/>
    <w:rsid w:val="000807AC"/>
    <w:rsid w:val="00081FA2"/>
    <w:rsid w:val="00082F2B"/>
    <w:rsid w:val="00083E43"/>
    <w:rsid w:val="00087187"/>
    <w:rsid w:val="000907A2"/>
    <w:rsid w:val="00094061"/>
    <w:rsid w:val="00096EF8"/>
    <w:rsid w:val="000B108C"/>
    <w:rsid w:val="000B30FF"/>
    <w:rsid w:val="000B5FBF"/>
    <w:rsid w:val="000B699D"/>
    <w:rsid w:val="000C3556"/>
    <w:rsid w:val="000C5308"/>
    <w:rsid w:val="000C5467"/>
    <w:rsid w:val="000D2487"/>
    <w:rsid w:val="000D6321"/>
    <w:rsid w:val="000D6F01"/>
    <w:rsid w:val="000D711C"/>
    <w:rsid w:val="000F13F5"/>
    <w:rsid w:val="000F613A"/>
    <w:rsid w:val="000F6D26"/>
    <w:rsid w:val="00103212"/>
    <w:rsid w:val="00104BE6"/>
    <w:rsid w:val="001055CB"/>
    <w:rsid w:val="0010653F"/>
    <w:rsid w:val="001115F5"/>
    <w:rsid w:val="00111CBC"/>
    <w:rsid w:val="001134EB"/>
    <w:rsid w:val="00114040"/>
    <w:rsid w:val="00115142"/>
    <w:rsid w:val="00115A0F"/>
    <w:rsid w:val="00117DD7"/>
    <w:rsid w:val="00123FD5"/>
    <w:rsid w:val="001253AA"/>
    <w:rsid w:val="00125F42"/>
    <w:rsid w:val="001263B9"/>
    <w:rsid w:val="00126A38"/>
    <w:rsid w:val="00127B7A"/>
    <w:rsid w:val="00130B33"/>
    <w:rsid w:val="00130FE7"/>
    <w:rsid w:val="0014275F"/>
    <w:rsid w:val="001439BB"/>
    <w:rsid w:val="001453CC"/>
    <w:rsid w:val="00145CA1"/>
    <w:rsid w:val="00147A61"/>
    <w:rsid w:val="00147F29"/>
    <w:rsid w:val="00150B3C"/>
    <w:rsid w:val="00154B7B"/>
    <w:rsid w:val="001558DD"/>
    <w:rsid w:val="001579E7"/>
    <w:rsid w:val="0016010F"/>
    <w:rsid w:val="001606A7"/>
    <w:rsid w:val="001622E4"/>
    <w:rsid w:val="0016666C"/>
    <w:rsid w:val="00167B95"/>
    <w:rsid w:val="00167DB7"/>
    <w:rsid w:val="00170ED0"/>
    <w:rsid w:val="0017698E"/>
    <w:rsid w:val="00186DAB"/>
    <w:rsid w:val="0018707B"/>
    <w:rsid w:val="00187E92"/>
    <w:rsid w:val="001946F4"/>
    <w:rsid w:val="001A7247"/>
    <w:rsid w:val="001A7C4C"/>
    <w:rsid w:val="001B2B50"/>
    <w:rsid w:val="001B463C"/>
    <w:rsid w:val="001C4BC9"/>
    <w:rsid w:val="001D0E6D"/>
    <w:rsid w:val="001D1619"/>
    <w:rsid w:val="001D640F"/>
    <w:rsid w:val="001D6BB3"/>
    <w:rsid w:val="001E206E"/>
    <w:rsid w:val="001E615F"/>
    <w:rsid w:val="001E62C3"/>
    <w:rsid w:val="001F2CF8"/>
    <w:rsid w:val="001F6755"/>
    <w:rsid w:val="001F68C9"/>
    <w:rsid w:val="001F787E"/>
    <w:rsid w:val="001F7A35"/>
    <w:rsid w:val="00202AC6"/>
    <w:rsid w:val="002040DD"/>
    <w:rsid w:val="0020453A"/>
    <w:rsid w:val="00207571"/>
    <w:rsid w:val="00207816"/>
    <w:rsid w:val="00207868"/>
    <w:rsid w:val="00212BD9"/>
    <w:rsid w:val="002173E6"/>
    <w:rsid w:val="00221AC2"/>
    <w:rsid w:val="0022261E"/>
    <w:rsid w:val="0022352C"/>
    <w:rsid w:val="002322FF"/>
    <w:rsid w:val="00234BE4"/>
    <w:rsid w:val="0023732B"/>
    <w:rsid w:val="00243E6A"/>
    <w:rsid w:val="00246868"/>
    <w:rsid w:val="00250A37"/>
    <w:rsid w:val="00255462"/>
    <w:rsid w:val="002557B2"/>
    <w:rsid w:val="00255821"/>
    <w:rsid w:val="00256665"/>
    <w:rsid w:val="00263EBA"/>
    <w:rsid w:val="002670D2"/>
    <w:rsid w:val="00270EBB"/>
    <w:rsid w:val="002711CC"/>
    <w:rsid w:val="00271645"/>
    <w:rsid w:val="00272440"/>
    <w:rsid w:val="002756A6"/>
    <w:rsid w:val="00280CF0"/>
    <w:rsid w:val="00286433"/>
    <w:rsid w:val="002869E8"/>
    <w:rsid w:val="00287B38"/>
    <w:rsid w:val="00291725"/>
    <w:rsid w:val="00293CF1"/>
    <w:rsid w:val="002A4C2E"/>
    <w:rsid w:val="002B4844"/>
    <w:rsid w:val="002C48E0"/>
    <w:rsid w:val="002D5930"/>
    <w:rsid w:val="002D5B69"/>
    <w:rsid w:val="002F051F"/>
    <w:rsid w:val="002F076A"/>
    <w:rsid w:val="00303E20"/>
    <w:rsid w:val="00304C5D"/>
    <w:rsid w:val="00311A53"/>
    <w:rsid w:val="00316247"/>
    <w:rsid w:val="0032060B"/>
    <w:rsid w:val="00323461"/>
    <w:rsid w:val="0032600B"/>
    <w:rsid w:val="00335554"/>
    <w:rsid w:val="003375BB"/>
    <w:rsid w:val="00340176"/>
    <w:rsid w:val="003432DC"/>
    <w:rsid w:val="00346314"/>
    <w:rsid w:val="00346BB8"/>
    <w:rsid w:val="00352784"/>
    <w:rsid w:val="003577C8"/>
    <w:rsid w:val="003579DA"/>
    <w:rsid w:val="003601D3"/>
    <w:rsid w:val="003602DC"/>
    <w:rsid w:val="00361F12"/>
    <w:rsid w:val="00363069"/>
    <w:rsid w:val="0036354A"/>
    <w:rsid w:val="003651D9"/>
    <w:rsid w:val="00370B52"/>
    <w:rsid w:val="00374B3E"/>
    <w:rsid w:val="0038429E"/>
    <w:rsid w:val="003921A0"/>
    <w:rsid w:val="003961E7"/>
    <w:rsid w:val="003A09FE"/>
    <w:rsid w:val="003A713B"/>
    <w:rsid w:val="003B22F9"/>
    <w:rsid w:val="003B2A2B"/>
    <w:rsid w:val="003B40CC"/>
    <w:rsid w:val="003B70A2"/>
    <w:rsid w:val="003D19E0"/>
    <w:rsid w:val="003D2311"/>
    <w:rsid w:val="003D24EE"/>
    <w:rsid w:val="003D5A68"/>
    <w:rsid w:val="003E5C68"/>
    <w:rsid w:val="003F0805"/>
    <w:rsid w:val="003F252B"/>
    <w:rsid w:val="003F2930"/>
    <w:rsid w:val="003F3E4A"/>
    <w:rsid w:val="003F4039"/>
    <w:rsid w:val="003F7141"/>
    <w:rsid w:val="0040062C"/>
    <w:rsid w:val="0040092D"/>
    <w:rsid w:val="004046B6"/>
    <w:rsid w:val="004070FB"/>
    <w:rsid w:val="00410D6B"/>
    <w:rsid w:val="00412649"/>
    <w:rsid w:val="00415432"/>
    <w:rsid w:val="00417A70"/>
    <w:rsid w:val="004225C9"/>
    <w:rsid w:val="00430715"/>
    <w:rsid w:val="0043514A"/>
    <w:rsid w:val="00436599"/>
    <w:rsid w:val="004424C6"/>
    <w:rsid w:val="0044310A"/>
    <w:rsid w:val="00444100"/>
    <w:rsid w:val="00444CFC"/>
    <w:rsid w:val="00445D2F"/>
    <w:rsid w:val="00447451"/>
    <w:rsid w:val="004541CC"/>
    <w:rsid w:val="00457DDC"/>
    <w:rsid w:val="00461A12"/>
    <w:rsid w:val="004651FC"/>
    <w:rsid w:val="00472402"/>
    <w:rsid w:val="004809A3"/>
    <w:rsid w:val="004818E8"/>
    <w:rsid w:val="00481BE9"/>
    <w:rsid w:val="00482DC2"/>
    <w:rsid w:val="004845CE"/>
    <w:rsid w:val="00486419"/>
    <w:rsid w:val="00491E77"/>
    <w:rsid w:val="004A3E85"/>
    <w:rsid w:val="004A7D5B"/>
    <w:rsid w:val="004B1E1E"/>
    <w:rsid w:val="004B387F"/>
    <w:rsid w:val="004B41C2"/>
    <w:rsid w:val="004B4754"/>
    <w:rsid w:val="004B4EF3"/>
    <w:rsid w:val="004B576F"/>
    <w:rsid w:val="004B7094"/>
    <w:rsid w:val="004C10B4"/>
    <w:rsid w:val="004C569B"/>
    <w:rsid w:val="004D2C11"/>
    <w:rsid w:val="004D68CC"/>
    <w:rsid w:val="004D69C3"/>
    <w:rsid w:val="004D6C45"/>
    <w:rsid w:val="004E4122"/>
    <w:rsid w:val="004F1713"/>
    <w:rsid w:val="004F5211"/>
    <w:rsid w:val="004F7C05"/>
    <w:rsid w:val="00503AE1"/>
    <w:rsid w:val="0050674C"/>
    <w:rsid w:val="00506C22"/>
    <w:rsid w:val="00510062"/>
    <w:rsid w:val="00510E1A"/>
    <w:rsid w:val="00513057"/>
    <w:rsid w:val="00516D6D"/>
    <w:rsid w:val="00522681"/>
    <w:rsid w:val="00522F40"/>
    <w:rsid w:val="00523C5F"/>
    <w:rsid w:val="005339EE"/>
    <w:rsid w:val="0053535D"/>
    <w:rsid w:val="005360E4"/>
    <w:rsid w:val="00537D1D"/>
    <w:rsid w:val="005410F9"/>
    <w:rsid w:val="005416D9"/>
    <w:rsid w:val="00543445"/>
    <w:rsid w:val="00543FFB"/>
    <w:rsid w:val="0054524C"/>
    <w:rsid w:val="005559C4"/>
    <w:rsid w:val="00556E6C"/>
    <w:rsid w:val="005672A9"/>
    <w:rsid w:val="00570B52"/>
    <w:rsid w:val="00572031"/>
    <w:rsid w:val="00573102"/>
    <w:rsid w:val="00581165"/>
    <w:rsid w:val="00581829"/>
    <w:rsid w:val="00585332"/>
    <w:rsid w:val="00585DA2"/>
    <w:rsid w:val="005917B9"/>
    <w:rsid w:val="005942AE"/>
    <w:rsid w:val="00594882"/>
    <w:rsid w:val="00597DB2"/>
    <w:rsid w:val="005B5C92"/>
    <w:rsid w:val="005B72F3"/>
    <w:rsid w:val="005B7BFB"/>
    <w:rsid w:val="005C2C2A"/>
    <w:rsid w:val="005C50BF"/>
    <w:rsid w:val="005C5E28"/>
    <w:rsid w:val="005D1F91"/>
    <w:rsid w:val="005D6104"/>
    <w:rsid w:val="005D6176"/>
    <w:rsid w:val="005E21A9"/>
    <w:rsid w:val="005F2045"/>
    <w:rsid w:val="005F21E7"/>
    <w:rsid w:val="005F2AAB"/>
    <w:rsid w:val="005F3FB5"/>
    <w:rsid w:val="005F4C3E"/>
    <w:rsid w:val="00600EC6"/>
    <w:rsid w:val="006014F8"/>
    <w:rsid w:val="00603ED5"/>
    <w:rsid w:val="00607529"/>
    <w:rsid w:val="006106AB"/>
    <w:rsid w:val="006116E2"/>
    <w:rsid w:val="00613604"/>
    <w:rsid w:val="00613C53"/>
    <w:rsid w:val="00622D31"/>
    <w:rsid w:val="006239A3"/>
    <w:rsid w:val="00625D23"/>
    <w:rsid w:val="006263EA"/>
    <w:rsid w:val="00630F33"/>
    <w:rsid w:val="006360B8"/>
    <w:rsid w:val="006430FA"/>
    <w:rsid w:val="00644FC1"/>
    <w:rsid w:val="006468DD"/>
    <w:rsid w:val="006512F0"/>
    <w:rsid w:val="006514EA"/>
    <w:rsid w:val="00654788"/>
    <w:rsid w:val="00656A6B"/>
    <w:rsid w:val="00662893"/>
    <w:rsid w:val="00663624"/>
    <w:rsid w:val="00665A0A"/>
    <w:rsid w:val="00665D8F"/>
    <w:rsid w:val="00672C39"/>
    <w:rsid w:val="006736BF"/>
    <w:rsid w:val="00673DA4"/>
    <w:rsid w:val="00680648"/>
    <w:rsid w:val="00681098"/>
    <w:rsid w:val="00682040"/>
    <w:rsid w:val="006825E1"/>
    <w:rsid w:val="0068355D"/>
    <w:rsid w:val="00692B37"/>
    <w:rsid w:val="006A2A74"/>
    <w:rsid w:val="006A3098"/>
    <w:rsid w:val="006A4160"/>
    <w:rsid w:val="006B2B4C"/>
    <w:rsid w:val="006B7354"/>
    <w:rsid w:val="006B7ABF"/>
    <w:rsid w:val="006C242B"/>
    <w:rsid w:val="006C2C14"/>
    <w:rsid w:val="006C371A"/>
    <w:rsid w:val="006C544C"/>
    <w:rsid w:val="006C7E2C"/>
    <w:rsid w:val="006D4881"/>
    <w:rsid w:val="006D768F"/>
    <w:rsid w:val="006D7CC6"/>
    <w:rsid w:val="006E163F"/>
    <w:rsid w:val="006E5767"/>
    <w:rsid w:val="00701B3A"/>
    <w:rsid w:val="0070762D"/>
    <w:rsid w:val="007111FF"/>
    <w:rsid w:val="00712AE6"/>
    <w:rsid w:val="0071309E"/>
    <w:rsid w:val="00723777"/>
    <w:rsid w:val="00723DAF"/>
    <w:rsid w:val="007251A4"/>
    <w:rsid w:val="00725CF1"/>
    <w:rsid w:val="00730E16"/>
    <w:rsid w:val="007326E5"/>
    <w:rsid w:val="00734615"/>
    <w:rsid w:val="007400C4"/>
    <w:rsid w:val="00746A3D"/>
    <w:rsid w:val="00747676"/>
    <w:rsid w:val="007479B6"/>
    <w:rsid w:val="00747E7C"/>
    <w:rsid w:val="00755949"/>
    <w:rsid w:val="00761469"/>
    <w:rsid w:val="00762104"/>
    <w:rsid w:val="00767053"/>
    <w:rsid w:val="00774B6B"/>
    <w:rsid w:val="007773C8"/>
    <w:rsid w:val="0078063E"/>
    <w:rsid w:val="007824BF"/>
    <w:rsid w:val="00784176"/>
    <w:rsid w:val="00787B2D"/>
    <w:rsid w:val="00791090"/>
    <w:rsid w:val="007922ED"/>
    <w:rsid w:val="00793226"/>
    <w:rsid w:val="007A3A91"/>
    <w:rsid w:val="007A51E3"/>
    <w:rsid w:val="007A5635"/>
    <w:rsid w:val="007A676E"/>
    <w:rsid w:val="007A7BF7"/>
    <w:rsid w:val="007B331F"/>
    <w:rsid w:val="007B44B7"/>
    <w:rsid w:val="007B64E0"/>
    <w:rsid w:val="007C1AAC"/>
    <w:rsid w:val="007C3E9A"/>
    <w:rsid w:val="007C5673"/>
    <w:rsid w:val="007D1847"/>
    <w:rsid w:val="007D724B"/>
    <w:rsid w:val="007E5B51"/>
    <w:rsid w:val="007F090D"/>
    <w:rsid w:val="007F120A"/>
    <w:rsid w:val="007F2B0C"/>
    <w:rsid w:val="007F771A"/>
    <w:rsid w:val="007F7801"/>
    <w:rsid w:val="00802F29"/>
    <w:rsid w:val="00803E2D"/>
    <w:rsid w:val="008044D0"/>
    <w:rsid w:val="008067DF"/>
    <w:rsid w:val="00812744"/>
    <w:rsid w:val="0081320A"/>
    <w:rsid w:val="00813C10"/>
    <w:rsid w:val="00815E51"/>
    <w:rsid w:val="008249A2"/>
    <w:rsid w:val="00825642"/>
    <w:rsid w:val="00830E0E"/>
    <w:rsid w:val="00831FF5"/>
    <w:rsid w:val="00833045"/>
    <w:rsid w:val="00833E7D"/>
    <w:rsid w:val="008341AE"/>
    <w:rsid w:val="00834DF7"/>
    <w:rsid w:val="008358E5"/>
    <w:rsid w:val="00836F8A"/>
    <w:rsid w:val="008413B1"/>
    <w:rsid w:val="00843B52"/>
    <w:rsid w:val="008452AF"/>
    <w:rsid w:val="00855EDF"/>
    <w:rsid w:val="008608EF"/>
    <w:rsid w:val="008616CB"/>
    <w:rsid w:val="00861EB8"/>
    <w:rsid w:val="0086353F"/>
    <w:rsid w:val="00863C8B"/>
    <w:rsid w:val="00865616"/>
    <w:rsid w:val="00865DF9"/>
    <w:rsid w:val="00866192"/>
    <w:rsid w:val="00870306"/>
    <w:rsid w:val="00871613"/>
    <w:rsid w:val="00873E72"/>
    <w:rsid w:val="00875076"/>
    <w:rsid w:val="00875BFD"/>
    <w:rsid w:val="0088541D"/>
    <w:rsid w:val="00885ABD"/>
    <w:rsid w:val="00887E40"/>
    <w:rsid w:val="008A3FD2"/>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F1CA1"/>
    <w:rsid w:val="008F63F6"/>
    <w:rsid w:val="008F78D2"/>
    <w:rsid w:val="00907134"/>
    <w:rsid w:val="00910E03"/>
    <w:rsid w:val="00924F5C"/>
    <w:rsid w:val="009268F6"/>
    <w:rsid w:val="00933C9A"/>
    <w:rsid w:val="00934D96"/>
    <w:rsid w:val="009406A5"/>
    <w:rsid w:val="00940707"/>
    <w:rsid w:val="00940FC7"/>
    <w:rsid w:val="009429FB"/>
    <w:rsid w:val="0095196C"/>
    <w:rsid w:val="00951F63"/>
    <w:rsid w:val="0095298A"/>
    <w:rsid w:val="00953CFC"/>
    <w:rsid w:val="0095594C"/>
    <w:rsid w:val="00955CD4"/>
    <w:rsid w:val="00956966"/>
    <w:rsid w:val="009612F6"/>
    <w:rsid w:val="00965E73"/>
    <w:rsid w:val="00966AC0"/>
    <w:rsid w:val="00967889"/>
    <w:rsid w:val="00967B49"/>
    <w:rsid w:val="0097454A"/>
    <w:rsid w:val="00980D03"/>
    <w:rsid w:val="009813A1"/>
    <w:rsid w:val="00983131"/>
    <w:rsid w:val="00983C65"/>
    <w:rsid w:val="009843EF"/>
    <w:rsid w:val="009903C2"/>
    <w:rsid w:val="00991D63"/>
    <w:rsid w:val="00993FF5"/>
    <w:rsid w:val="009B048D"/>
    <w:rsid w:val="009C10D5"/>
    <w:rsid w:val="009C284C"/>
    <w:rsid w:val="009C6269"/>
    <w:rsid w:val="009C6F21"/>
    <w:rsid w:val="009D0CDF"/>
    <w:rsid w:val="009D107B"/>
    <w:rsid w:val="009D125C"/>
    <w:rsid w:val="009D2A49"/>
    <w:rsid w:val="009D6A32"/>
    <w:rsid w:val="009E15FD"/>
    <w:rsid w:val="009E34B7"/>
    <w:rsid w:val="009F12E3"/>
    <w:rsid w:val="009F3200"/>
    <w:rsid w:val="009F5CF4"/>
    <w:rsid w:val="00A05A12"/>
    <w:rsid w:val="00A174B6"/>
    <w:rsid w:val="00A177D5"/>
    <w:rsid w:val="00A23689"/>
    <w:rsid w:val="00A30BDA"/>
    <w:rsid w:val="00A322F4"/>
    <w:rsid w:val="00A43E92"/>
    <w:rsid w:val="00A46530"/>
    <w:rsid w:val="00A5645C"/>
    <w:rsid w:val="00A66F91"/>
    <w:rsid w:val="00A67CF5"/>
    <w:rsid w:val="00A773A9"/>
    <w:rsid w:val="00A81A7C"/>
    <w:rsid w:val="00A81B83"/>
    <w:rsid w:val="00A83E75"/>
    <w:rsid w:val="00A85861"/>
    <w:rsid w:val="00A875FF"/>
    <w:rsid w:val="00A90BD5"/>
    <w:rsid w:val="00A910E1"/>
    <w:rsid w:val="00A92004"/>
    <w:rsid w:val="00A9248B"/>
    <w:rsid w:val="00A9751B"/>
    <w:rsid w:val="00AA670B"/>
    <w:rsid w:val="00AA684E"/>
    <w:rsid w:val="00AA69C0"/>
    <w:rsid w:val="00AA71FE"/>
    <w:rsid w:val="00AA7BDD"/>
    <w:rsid w:val="00AB0DFE"/>
    <w:rsid w:val="00AB6BC9"/>
    <w:rsid w:val="00AC609B"/>
    <w:rsid w:val="00AC7C88"/>
    <w:rsid w:val="00AD069D"/>
    <w:rsid w:val="00AD2AE2"/>
    <w:rsid w:val="00AD3EA6"/>
    <w:rsid w:val="00AD4E01"/>
    <w:rsid w:val="00AE4AED"/>
    <w:rsid w:val="00AF0095"/>
    <w:rsid w:val="00AF29DE"/>
    <w:rsid w:val="00AF472E"/>
    <w:rsid w:val="00AF7069"/>
    <w:rsid w:val="00B03C08"/>
    <w:rsid w:val="00B072B1"/>
    <w:rsid w:val="00B10DCE"/>
    <w:rsid w:val="00B1148B"/>
    <w:rsid w:val="00B15A1D"/>
    <w:rsid w:val="00B15D8F"/>
    <w:rsid w:val="00B15E9B"/>
    <w:rsid w:val="00B21778"/>
    <w:rsid w:val="00B22CB7"/>
    <w:rsid w:val="00B24019"/>
    <w:rsid w:val="00B275B5"/>
    <w:rsid w:val="00B3238C"/>
    <w:rsid w:val="00B35749"/>
    <w:rsid w:val="00B403E4"/>
    <w:rsid w:val="00B43198"/>
    <w:rsid w:val="00B4798B"/>
    <w:rsid w:val="00B53FFA"/>
    <w:rsid w:val="00B541EC"/>
    <w:rsid w:val="00B55350"/>
    <w:rsid w:val="00B62C06"/>
    <w:rsid w:val="00B63B69"/>
    <w:rsid w:val="00B65E96"/>
    <w:rsid w:val="00B67E07"/>
    <w:rsid w:val="00B72340"/>
    <w:rsid w:val="00B7582C"/>
    <w:rsid w:val="00B769D1"/>
    <w:rsid w:val="00B82D84"/>
    <w:rsid w:val="00B84D95"/>
    <w:rsid w:val="00B8586D"/>
    <w:rsid w:val="00B85FB8"/>
    <w:rsid w:val="00B87220"/>
    <w:rsid w:val="00B92E9F"/>
    <w:rsid w:val="00B92EA1"/>
    <w:rsid w:val="00B9303B"/>
    <w:rsid w:val="00B9308F"/>
    <w:rsid w:val="00B94919"/>
    <w:rsid w:val="00B965FD"/>
    <w:rsid w:val="00BA1337"/>
    <w:rsid w:val="00BA1A91"/>
    <w:rsid w:val="00BA437B"/>
    <w:rsid w:val="00BA4484"/>
    <w:rsid w:val="00BA4A87"/>
    <w:rsid w:val="00BB62C0"/>
    <w:rsid w:val="00BB65D8"/>
    <w:rsid w:val="00BB6AAC"/>
    <w:rsid w:val="00BB74AF"/>
    <w:rsid w:val="00BB76BC"/>
    <w:rsid w:val="00BC26DA"/>
    <w:rsid w:val="00BC3E9F"/>
    <w:rsid w:val="00BC43D9"/>
    <w:rsid w:val="00BC6EDE"/>
    <w:rsid w:val="00BC7584"/>
    <w:rsid w:val="00BD50E5"/>
    <w:rsid w:val="00BD6767"/>
    <w:rsid w:val="00BE1308"/>
    <w:rsid w:val="00BE39EE"/>
    <w:rsid w:val="00BE45AD"/>
    <w:rsid w:val="00BE5916"/>
    <w:rsid w:val="00BF2986"/>
    <w:rsid w:val="00C0135D"/>
    <w:rsid w:val="00C05930"/>
    <w:rsid w:val="00C05CCE"/>
    <w:rsid w:val="00C1037F"/>
    <w:rsid w:val="00C10561"/>
    <w:rsid w:val="00C10743"/>
    <w:rsid w:val="00C158E0"/>
    <w:rsid w:val="00C16F09"/>
    <w:rsid w:val="00C17A1B"/>
    <w:rsid w:val="00C20EFF"/>
    <w:rsid w:val="00C24F26"/>
    <w:rsid w:val="00C250ED"/>
    <w:rsid w:val="00C269FC"/>
    <w:rsid w:val="00C26E7C"/>
    <w:rsid w:val="00C3617A"/>
    <w:rsid w:val="00C412AE"/>
    <w:rsid w:val="00C42C6C"/>
    <w:rsid w:val="00C4525A"/>
    <w:rsid w:val="00C45949"/>
    <w:rsid w:val="00C512AA"/>
    <w:rsid w:val="00C536E4"/>
    <w:rsid w:val="00C56183"/>
    <w:rsid w:val="00C60F4D"/>
    <w:rsid w:val="00C61586"/>
    <w:rsid w:val="00C62E65"/>
    <w:rsid w:val="00C63D7E"/>
    <w:rsid w:val="00C643A4"/>
    <w:rsid w:val="00C66D36"/>
    <w:rsid w:val="00C67118"/>
    <w:rsid w:val="00C6772C"/>
    <w:rsid w:val="00C71FDB"/>
    <w:rsid w:val="00C748F9"/>
    <w:rsid w:val="00C75E6D"/>
    <w:rsid w:val="00C7717D"/>
    <w:rsid w:val="00C82ED4"/>
    <w:rsid w:val="00C83F0F"/>
    <w:rsid w:val="00C86F70"/>
    <w:rsid w:val="00C873C0"/>
    <w:rsid w:val="00C929FA"/>
    <w:rsid w:val="00C940A2"/>
    <w:rsid w:val="00C969FE"/>
    <w:rsid w:val="00CA175A"/>
    <w:rsid w:val="00CA1CF6"/>
    <w:rsid w:val="00CA2B39"/>
    <w:rsid w:val="00CB1C82"/>
    <w:rsid w:val="00CC0A62"/>
    <w:rsid w:val="00CC4EA3"/>
    <w:rsid w:val="00CC6D50"/>
    <w:rsid w:val="00CD0188"/>
    <w:rsid w:val="00CD0A74"/>
    <w:rsid w:val="00CD44D7"/>
    <w:rsid w:val="00CD4D46"/>
    <w:rsid w:val="00CD61EF"/>
    <w:rsid w:val="00CE0AA5"/>
    <w:rsid w:val="00CF283F"/>
    <w:rsid w:val="00CF508D"/>
    <w:rsid w:val="00D01739"/>
    <w:rsid w:val="00D0225B"/>
    <w:rsid w:val="00D05B7C"/>
    <w:rsid w:val="00D07411"/>
    <w:rsid w:val="00D22DE2"/>
    <w:rsid w:val="00D250A2"/>
    <w:rsid w:val="00D26C10"/>
    <w:rsid w:val="00D34E63"/>
    <w:rsid w:val="00D35F24"/>
    <w:rsid w:val="00D36ED9"/>
    <w:rsid w:val="00D40905"/>
    <w:rsid w:val="00D422BB"/>
    <w:rsid w:val="00D42ED8"/>
    <w:rsid w:val="00D439FF"/>
    <w:rsid w:val="00D460C9"/>
    <w:rsid w:val="00D51A38"/>
    <w:rsid w:val="00D5643C"/>
    <w:rsid w:val="00D609FE"/>
    <w:rsid w:val="00D60F27"/>
    <w:rsid w:val="00D62CEC"/>
    <w:rsid w:val="00D702E7"/>
    <w:rsid w:val="00D83AEE"/>
    <w:rsid w:val="00D83C3C"/>
    <w:rsid w:val="00D85A7B"/>
    <w:rsid w:val="00D91791"/>
    <w:rsid w:val="00D91815"/>
    <w:rsid w:val="00DA1854"/>
    <w:rsid w:val="00DA3FC0"/>
    <w:rsid w:val="00DA7FE0"/>
    <w:rsid w:val="00DB0F51"/>
    <w:rsid w:val="00DB186B"/>
    <w:rsid w:val="00DB537E"/>
    <w:rsid w:val="00DB5C1E"/>
    <w:rsid w:val="00DC5581"/>
    <w:rsid w:val="00DC5891"/>
    <w:rsid w:val="00DD13DB"/>
    <w:rsid w:val="00DD433F"/>
    <w:rsid w:val="00DD4D5A"/>
    <w:rsid w:val="00DD5DA4"/>
    <w:rsid w:val="00DD5F3D"/>
    <w:rsid w:val="00DE0504"/>
    <w:rsid w:val="00DE3F6C"/>
    <w:rsid w:val="00DE425B"/>
    <w:rsid w:val="00DE6D6A"/>
    <w:rsid w:val="00DE7269"/>
    <w:rsid w:val="00DF2452"/>
    <w:rsid w:val="00DF4F63"/>
    <w:rsid w:val="00DF683C"/>
    <w:rsid w:val="00DF70A7"/>
    <w:rsid w:val="00DF769E"/>
    <w:rsid w:val="00DF7CCA"/>
    <w:rsid w:val="00E007E6"/>
    <w:rsid w:val="00E014B6"/>
    <w:rsid w:val="00E121ED"/>
    <w:rsid w:val="00E1423C"/>
    <w:rsid w:val="00E20C45"/>
    <w:rsid w:val="00E25761"/>
    <w:rsid w:val="00E30AAF"/>
    <w:rsid w:val="00E35F5B"/>
    <w:rsid w:val="00E36A9C"/>
    <w:rsid w:val="00E4210F"/>
    <w:rsid w:val="00E44DCD"/>
    <w:rsid w:val="00E451B1"/>
    <w:rsid w:val="00E46BAB"/>
    <w:rsid w:val="00E50AF1"/>
    <w:rsid w:val="00E56193"/>
    <w:rsid w:val="00E5672F"/>
    <w:rsid w:val="00E61A6A"/>
    <w:rsid w:val="00E7532D"/>
    <w:rsid w:val="00E8043B"/>
    <w:rsid w:val="00E8520F"/>
    <w:rsid w:val="00E90AC0"/>
    <w:rsid w:val="00E91C15"/>
    <w:rsid w:val="00E9442A"/>
    <w:rsid w:val="00EA4EA1"/>
    <w:rsid w:val="00EA7E83"/>
    <w:rsid w:val="00EB62D3"/>
    <w:rsid w:val="00EB71A2"/>
    <w:rsid w:val="00EC098D"/>
    <w:rsid w:val="00EC11E0"/>
    <w:rsid w:val="00EC4E7E"/>
    <w:rsid w:val="00ED0083"/>
    <w:rsid w:val="00ED3E87"/>
    <w:rsid w:val="00ED4892"/>
    <w:rsid w:val="00ED5269"/>
    <w:rsid w:val="00EE1C86"/>
    <w:rsid w:val="00EE32CD"/>
    <w:rsid w:val="00EE6A34"/>
    <w:rsid w:val="00EF1E77"/>
    <w:rsid w:val="00EF3F52"/>
    <w:rsid w:val="00EF6962"/>
    <w:rsid w:val="00F002DD"/>
    <w:rsid w:val="00F034AC"/>
    <w:rsid w:val="00F059F9"/>
    <w:rsid w:val="00F0665F"/>
    <w:rsid w:val="00F146E5"/>
    <w:rsid w:val="00F159CF"/>
    <w:rsid w:val="00F2262E"/>
    <w:rsid w:val="00F23863"/>
    <w:rsid w:val="00F25751"/>
    <w:rsid w:val="00F3060F"/>
    <w:rsid w:val="00F313A8"/>
    <w:rsid w:val="00F32646"/>
    <w:rsid w:val="00F414A6"/>
    <w:rsid w:val="00F455EA"/>
    <w:rsid w:val="00F52927"/>
    <w:rsid w:val="00F5674F"/>
    <w:rsid w:val="00F603B4"/>
    <w:rsid w:val="00F6224C"/>
    <w:rsid w:val="00F623E5"/>
    <w:rsid w:val="00F6298D"/>
    <w:rsid w:val="00F62F45"/>
    <w:rsid w:val="00F64792"/>
    <w:rsid w:val="00F649A9"/>
    <w:rsid w:val="00F65A76"/>
    <w:rsid w:val="00F669C1"/>
    <w:rsid w:val="00F66C25"/>
    <w:rsid w:val="00F67F32"/>
    <w:rsid w:val="00F746AB"/>
    <w:rsid w:val="00F74FAA"/>
    <w:rsid w:val="00F82F74"/>
    <w:rsid w:val="00F83FF6"/>
    <w:rsid w:val="00F847E4"/>
    <w:rsid w:val="00F8495F"/>
    <w:rsid w:val="00F8659B"/>
    <w:rsid w:val="00F879A6"/>
    <w:rsid w:val="00F900F7"/>
    <w:rsid w:val="00F9257D"/>
    <w:rsid w:val="00F938E1"/>
    <w:rsid w:val="00F967B3"/>
    <w:rsid w:val="00F97CDD"/>
    <w:rsid w:val="00FA1B42"/>
    <w:rsid w:val="00FA2A29"/>
    <w:rsid w:val="00FA427F"/>
    <w:rsid w:val="00FA7074"/>
    <w:rsid w:val="00FC1A5F"/>
    <w:rsid w:val="00FC24E1"/>
    <w:rsid w:val="00FC278A"/>
    <w:rsid w:val="00FD3F02"/>
    <w:rsid w:val="00FD44C0"/>
    <w:rsid w:val="00FD4909"/>
    <w:rsid w:val="00FD6B22"/>
    <w:rsid w:val="00FF11DE"/>
    <w:rsid w:val="00FF2BA5"/>
    <w:rsid w:val="00FF4C4E"/>
    <w:rsid w:val="00FF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3226"/>
    <w:pPr>
      <w:spacing w:before="120"/>
    </w:pPr>
    <w:rPr>
      <w:sz w:val="24"/>
    </w:rPr>
  </w:style>
  <w:style w:type="paragraph" w:styleId="Heading1">
    <w:name w:val="heading 1"/>
    <w:next w:val="BodyText"/>
    <w:qFormat/>
    <w:rsid w:val="00AB6BC9"/>
    <w:pPr>
      <w:keepNext/>
      <w:pageBreakBefore/>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Id w:val="17"/>
      </w:numPr>
      <w:outlineLvl w:val="1"/>
    </w:pPr>
  </w:style>
  <w:style w:type="paragraph" w:styleId="Heading3">
    <w:name w:val="heading 3"/>
    <w:basedOn w:val="Heading2"/>
    <w:next w:val="BodyText"/>
    <w:link w:val="Heading3Char"/>
    <w:qFormat/>
    <w:rsid w:val="00597DB2"/>
    <w:pPr>
      <w:numPr>
        <w:ilvl w:val="2"/>
      </w:numPr>
      <w:outlineLvl w:val="2"/>
    </w:p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2557B2"/>
    <w:rPr>
      <w:rFonts w:ascii="Arial" w:hAnsi="Arial"/>
      <w:b/>
      <w:noProof/>
      <w:kern w:val="28"/>
      <w:sz w:val="28"/>
    </w:rPr>
  </w:style>
  <w:style w:type="character" w:customStyle="1" w:styleId="Heading3Char">
    <w:name w:val="Heading 3 Char"/>
    <w:link w:val="Heading3"/>
    <w:rsid w:val="002557B2"/>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5Char">
    <w:name w:val="Heading 5 Char"/>
    <w:link w:val="Heading5"/>
    <w:rsid w:val="00B85FB8"/>
    <w:rPr>
      <w:rFonts w:ascii="Arial" w:hAnsi="Arial"/>
      <w:b/>
      <w:noProof/>
      <w:kern w:val="28"/>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3226"/>
    <w:pPr>
      <w:spacing w:before="120"/>
    </w:pPr>
    <w:rPr>
      <w:sz w:val="24"/>
    </w:rPr>
  </w:style>
  <w:style w:type="paragraph" w:styleId="Heading1">
    <w:name w:val="heading 1"/>
    <w:next w:val="BodyText"/>
    <w:qFormat/>
    <w:rsid w:val="00AB6BC9"/>
    <w:pPr>
      <w:keepNext/>
      <w:pageBreakBefore/>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Id w:val="17"/>
      </w:numPr>
      <w:outlineLvl w:val="1"/>
    </w:pPr>
  </w:style>
  <w:style w:type="paragraph" w:styleId="Heading3">
    <w:name w:val="heading 3"/>
    <w:basedOn w:val="Heading2"/>
    <w:next w:val="BodyText"/>
    <w:link w:val="Heading3Char"/>
    <w:qFormat/>
    <w:rsid w:val="00597DB2"/>
    <w:pPr>
      <w:numPr>
        <w:ilvl w:val="2"/>
      </w:numPr>
      <w:outlineLvl w:val="2"/>
    </w:p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2557B2"/>
    <w:rPr>
      <w:rFonts w:ascii="Arial" w:hAnsi="Arial"/>
      <w:b/>
      <w:noProof/>
      <w:kern w:val="28"/>
      <w:sz w:val="28"/>
    </w:rPr>
  </w:style>
  <w:style w:type="character" w:customStyle="1" w:styleId="Heading3Char">
    <w:name w:val="Heading 3 Char"/>
    <w:link w:val="Heading3"/>
    <w:rsid w:val="002557B2"/>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5Char">
    <w:name w:val="Heading 5 Char"/>
    <w:link w:val="Heading5"/>
    <w:rsid w:val="00B85FB8"/>
    <w:rPr>
      <w:rFonts w:ascii="Arial" w:hAnsi="Arial"/>
      <w:b/>
      <w:noProof/>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247100">
      <w:bodyDiv w:val="1"/>
      <w:marLeft w:val="0"/>
      <w:marRight w:val="0"/>
      <w:marTop w:val="0"/>
      <w:marBottom w:val="0"/>
      <w:divBdr>
        <w:top w:val="none" w:sz="0" w:space="0" w:color="auto"/>
        <w:left w:val="none" w:sz="0" w:space="0" w:color="auto"/>
        <w:bottom w:val="none" w:sz="0" w:space="0" w:color="auto"/>
        <w:right w:val="none" w:sz="0" w:space="0" w:color="auto"/>
      </w:divBdr>
      <w:divsChild>
        <w:div w:id="145518274">
          <w:marLeft w:val="547"/>
          <w:marRight w:val="0"/>
          <w:marTop w:val="86"/>
          <w:marBottom w:val="0"/>
          <w:divBdr>
            <w:top w:val="none" w:sz="0" w:space="0" w:color="auto"/>
            <w:left w:val="none" w:sz="0" w:space="0" w:color="auto"/>
            <w:bottom w:val="none" w:sz="0" w:space="0" w:color="auto"/>
            <w:right w:val="none" w:sz="0" w:space="0" w:color="auto"/>
          </w:divBdr>
        </w:div>
        <w:div w:id="588004991">
          <w:marLeft w:val="547"/>
          <w:marRight w:val="0"/>
          <w:marTop w:val="86"/>
          <w:marBottom w:val="0"/>
          <w:divBdr>
            <w:top w:val="none" w:sz="0" w:space="0" w:color="auto"/>
            <w:left w:val="none" w:sz="0" w:space="0" w:color="auto"/>
            <w:bottom w:val="none" w:sz="0" w:space="0" w:color="auto"/>
            <w:right w:val="none" w:sz="0" w:space="0" w:color="auto"/>
          </w:divBdr>
        </w:div>
      </w:divsChild>
    </w:div>
    <w:div w:id="405882624">
      <w:bodyDiv w:val="1"/>
      <w:marLeft w:val="0"/>
      <w:marRight w:val="0"/>
      <w:marTop w:val="0"/>
      <w:marBottom w:val="0"/>
      <w:divBdr>
        <w:top w:val="none" w:sz="0" w:space="0" w:color="auto"/>
        <w:left w:val="none" w:sz="0" w:space="0" w:color="auto"/>
        <w:bottom w:val="none" w:sz="0" w:space="0" w:color="auto"/>
        <w:right w:val="none" w:sz="0" w:space="0" w:color="auto"/>
      </w:divBdr>
      <w:divsChild>
        <w:div w:id="12536100">
          <w:marLeft w:val="547"/>
          <w:marRight w:val="0"/>
          <w:marTop w:val="86"/>
          <w:marBottom w:val="0"/>
          <w:divBdr>
            <w:top w:val="none" w:sz="0" w:space="0" w:color="auto"/>
            <w:left w:val="none" w:sz="0" w:space="0" w:color="auto"/>
            <w:bottom w:val="none" w:sz="0" w:space="0" w:color="auto"/>
            <w:right w:val="none" w:sz="0" w:space="0" w:color="auto"/>
          </w:divBdr>
        </w:div>
        <w:div w:id="131018817">
          <w:marLeft w:val="547"/>
          <w:marRight w:val="0"/>
          <w:marTop w:val="86"/>
          <w:marBottom w:val="0"/>
          <w:divBdr>
            <w:top w:val="none" w:sz="0" w:space="0" w:color="auto"/>
            <w:left w:val="none" w:sz="0" w:space="0" w:color="auto"/>
            <w:bottom w:val="none" w:sz="0" w:space="0" w:color="auto"/>
            <w:right w:val="none" w:sz="0" w:space="0" w:color="auto"/>
          </w:divBdr>
        </w:div>
        <w:div w:id="1088380791">
          <w:marLeft w:val="547"/>
          <w:marRight w:val="0"/>
          <w:marTop w:val="86"/>
          <w:marBottom w:val="0"/>
          <w:divBdr>
            <w:top w:val="none" w:sz="0" w:space="0" w:color="auto"/>
            <w:left w:val="none" w:sz="0" w:space="0" w:color="auto"/>
            <w:bottom w:val="none" w:sz="0" w:space="0" w:color="auto"/>
            <w:right w:val="none" w:sz="0" w:space="0" w:color="auto"/>
          </w:divBdr>
        </w:div>
        <w:div w:id="1607079160">
          <w:marLeft w:val="547"/>
          <w:marRight w:val="0"/>
          <w:marTop w:val="86"/>
          <w:marBottom w:val="0"/>
          <w:divBdr>
            <w:top w:val="none" w:sz="0" w:space="0" w:color="auto"/>
            <w:left w:val="none" w:sz="0" w:space="0" w:color="auto"/>
            <w:bottom w:val="none" w:sz="0" w:space="0" w:color="auto"/>
            <w:right w:val="none" w:sz="0" w:space="0" w:color="auto"/>
          </w:divBdr>
        </w:div>
      </w:divsChild>
    </w:div>
    <w:div w:id="1435596413">
      <w:bodyDiv w:val="1"/>
      <w:marLeft w:val="0"/>
      <w:marRight w:val="0"/>
      <w:marTop w:val="0"/>
      <w:marBottom w:val="0"/>
      <w:divBdr>
        <w:top w:val="none" w:sz="0" w:space="0" w:color="auto"/>
        <w:left w:val="none" w:sz="0" w:space="0" w:color="auto"/>
        <w:bottom w:val="none" w:sz="0" w:space="0" w:color="auto"/>
        <w:right w:val="none" w:sz="0" w:space="0" w:color="auto"/>
      </w:divBdr>
    </w:div>
    <w:div w:id="1706715726">
      <w:bodyDiv w:val="1"/>
      <w:marLeft w:val="0"/>
      <w:marRight w:val="0"/>
      <w:marTop w:val="0"/>
      <w:marBottom w:val="0"/>
      <w:divBdr>
        <w:top w:val="none" w:sz="0" w:space="0" w:color="auto"/>
        <w:left w:val="none" w:sz="0" w:space="0" w:color="auto"/>
        <w:bottom w:val="none" w:sz="0" w:space="0" w:color="auto"/>
        <w:right w:val="none" w:sz="0" w:space="0" w:color="auto"/>
      </w:divBdr>
      <w:divsChild>
        <w:div w:id="149255831">
          <w:marLeft w:val="547"/>
          <w:marRight w:val="0"/>
          <w:marTop w:val="53"/>
          <w:marBottom w:val="0"/>
          <w:divBdr>
            <w:top w:val="none" w:sz="0" w:space="0" w:color="auto"/>
            <w:left w:val="none" w:sz="0" w:space="0" w:color="auto"/>
            <w:bottom w:val="none" w:sz="0" w:space="0" w:color="auto"/>
            <w:right w:val="none" w:sz="0" w:space="0" w:color="auto"/>
          </w:divBdr>
        </w:div>
        <w:div w:id="217667080">
          <w:marLeft w:val="547"/>
          <w:marRight w:val="0"/>
          <w:marTop w:val="53"/>
          <w:marBottom w:val="0"/>
          <w:divBdr>
            <w:top w:val="none" w:sz="0" w:space="0" w:color="auto"/>
            <w:left w:val="none" w:sz="0" w:space="0" w:color="auto"/>
            <w:bottom w:val="none" w:sz="0" w:space="0" w:color="auto"/>
            <w:right w:val="none" w:sz="0" w:space="0" w:color="auto"/>
          </w:divBdr>
        </w:div>
        <w:div w:id="357201904">
          <w:marLeft w:val="547"/>
          <w:marRight w:val="0"/>
          <w:marTop w:val="53"/>
          <w:marBottom w:val="0"/>
          <w:divBdr>
            <w:top w:val="none" w:sz="0" w:space="0" w:color="auto"/>
            <w:left w:val="none" w:sz="0" w:space="0" w:color="auto"/>
            <w:bottom w:val="none" w:sz="0" w:space="0" w:color="auto"/>
            <w:right w:val="none" w:sz="0" w:space="0" w:color="auto"/>
          </w:divBdr>
        </w:div>
        <w:div w:id="973414459">
          <w:marLeft w:val="547"/>
          <w:marRight w:val="0"/>
          <w:marTop w:val="53"/>
          <w:marBottom w:val="0"/>
          <w:divBdr>
            <w:top w:val="none" w:sz="0" w:space="0" w:color="auto"/>
            <w:left w:val="none" w:sz="0" w:space="0" w:color="auto"/>
            <w:bottom w:val="none" w:sz="0" w:space="0" w:color="auto"/>
            <w:right w:val="none" w:sz="0" w:space="0" w:color="auto"/>
          </w:divBdr>
        </w:div>
        <w:div w:id="1100563712">
          <w:marLeft w:val="547"/>
          <w:marRight w:val="0"/>
          <w:marTop w:val="53"/>
          <w:marBottom w:val="0"/>
          <w:divBdr>
            <w:top w:val="none" w:sz="0" w:space="0" w:color="auto"/>
            <w:left w:val="none" w:sz="0" w:space="0" w:color="auto"/>
            <w:bottom w:val="none" w:sz="0" w:space="0" w:color="auto"/>
            <w:right w:val="none" w:sz="0" w:space="0" w:color="auto"/>
          </w:divBdr>
        </w:div>
        <w:div w:id="1193805473">
          <w:marLeft w:val="547"/>
          <w:marRight w:val="0"/>
          <w:marTop w:val="53"/>
          <w:marBottom w:val="0"/>
          <w:divBdr>
            <w:top w:val="none" w:sz="0" w:space="0" w:color="auto"/>
            <w:left w:val="none" w:sz="0" w:space="0" w:color="auto"/>
            <w:bottom w:val="none" w:sz="0" w:space="0" w:color="auto"/>
            <w:right w:val="none" w:sz="0" w:space="0" w:color="auto"/>
          </w:divBdr>
        </w:div>
        <w:div w:id="1242787150">
          <w:marLeft w:val="547"/>
          <w:marRight w:val="0"/>
          <w:marTop w:val="53"/>
          <w:marBottom w:val="0"/>
          <w:divBdr>
            <w:top w:val="none" w:sz="0" w:space="0" w:color="auto"/>
            <w:left w:val="none" w:sz="0" w:space="0" w:color="auto"/>
            <w:bottom w:val="none" w:sz="0" w:space="0" w:color="auto"/>
            <w:right w:val="none" w:sz="0" w:space="0" w:color="auto"/>
          </w:divBdr>
        </w:div>
        <w:div w:id="1717780637">
          <w:marLeft w:val="547"/>
          <w:marRight w:val="0"/>
          <w:marTop w:val="53"/>
          <w:marBottom w:val="0"/>
          <w:divBdr>
            <w:top w:val="none" w:sz="0" w:space="0" w:color="auto"/>
            <w:left w:val="none" w:sz="0" w:space="0" w:color="auto"/>
            <w:bottom w:val="none" w:sz="0" w:space="0" w:color="auto"/>
            <w:right w:val="none" w:sz="0" w:space="0" w:color="auto"/>
          </w:divBdr>
        </w:div>
        <w:div w:id="1928882851">
          <w:marLeft w:val="547"/>
          <w:marRight w:val="0"/>
          <w:marTop w:val="53"/>
          <w:marBottom w:val="0"/>
          <w:divBdr>
            <w:top w:val="none" w:sz="0" w:space="0" w:color="auto"/>
            <w:left w:val="none" w:sz="0" w:space="0" w:color="auto"/>
            <w:bottom w:val="none" w:sz="0" w:space="0" w:color="auto"/>
            <w:right w:val="none" w:sz="0" w:space="0" w:color="auto"/>
          </w:divBdr>
        </w:div>
        <w:div w:id="2090226837">
          <w:marLeft w:val="547"/>
          <w:marRight w:val="0"/>
          <w:marTop w:val="53"/>
          <w:marBottom w:val="0"/>
          <w:divBdr>
            <w:top w:val="none" w:sz="0" w:space="0" w:color="auto"/>
            <w:left w:val="none" w:sz="0" w:space="0" w:color="auto"/>
            <w:bottom w:val="none" w:sz="0" w:space="0" w:color="auto"/>
            <w:right w:val="none" w:sz="0" w:space="0" w:color="auto"/>
          </w:divBdr>
        </w:div>
      </w:divsChild>
    </w:div>
    <w:div w:id="2043047220">
      <w:bodyDiv w:val="1"/>
      <w:marLeft w:val="0"/>
      <w:marRight w:val="0"/>
      <w:marTop w:val="0"/>
      <w:marBottom w:val="0"/>
      <w:divBdr>
        <w:top w:val="none" w:sz="0" w:space="0" w:color="auto"/>
        <w:left w:val="none" w:sz="0" w:space="0" w:color="auto"/>
        <w:bottom w:val="none" w:sz="0" w:space="0" w:color="auto"/>
        <w:right w:val="none" w:sz="0" w:space="0" w:color="auto"/>
      </w:divBdr>
    </w:div>
    <w:div w:id="205804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he.net/Domains/index.cfm" TargetMode="External"/><Relationship Id="rId18" Type="http://schemas.openxmlformats.org/officeDocument/2006/relationships/hyperlink" Target="http://www.ihe.net/Technical_Framework/index.cf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ihe.net" TargetMode="External"/><Relationship Id="rId17" Type="http://schemas.openxmlformats.org/officeDocument/2006/relationships/hyperlink" Target="http://ihe.net/ihetemplates.cf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he.net/Technical_Framework/index.cfm" TargetMode="External"/><Relationship Id="rId20" Type="http://schemas.openxmlformats.org/officeDocument/2006/relationships/package" Target="embeddings/Microsoft_PowerPoint_Slide1.sl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he.net/%3cdomain%3e/%3cdomain%3ecomments.cfm"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ihe.net/profiles/index.cfm" TargetMode="External"/><Relationship Id="rId23" Type="http://schemas.openxmlformats.org/officeDocument/2006/relationships/footer" Target="footer2.xml"/><Relationship Id="rId10" Type="http://schemas.openxmlformats.org/officeDocument/2006/relationships/hyperlink" Target="http://www.ihe.net/Technical_Framework/public_comment.cfm" TargetMode="External"/><Relationship Id="rId19"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he.net/About/process.cfm"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50AB8-8A4D-421D-9B4F-A3A36E3C8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1451</TotalTime>
  <Pages>27</Pages>
  <Words>6074</Words>
  <Characters>34624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40617</CharactersWithSpaces>
  <SharedDoc>false</SharedDoc>
  <HLinks>
    <vt:vector size="360" baseType="variant">
      <vt:variant>
        <vt:i4>5636208</vt:i4>
      </vt:variant>
      <vt:variant>
        <vt:i4>333</vt:i4>
      </vt:variant>
      <vt:variant>
        <vt:i4>0</vt:i4>
      </vt:variant>
      <vt:variant>
        <vt:i4>5</vt:i4>
      </vt:variant>
      <vt:variant>
        <vt:lpwstr>http://www.ihe.net/Technical_Framework/index.cfm</vt:lpwstr>
      </vt:variant>
      <vt:variant>
        <vt:lpwstr/>
      </vt:variant>
      <vt:variant>
        <vt:i4>1441853</vt:i4>
      </vt:variant>
      <vt:variant>
        <vt:i4>326</vt:i4>
      </vt:variant>
      <vt:variant>
        <vt:i4>0</vt:i4>
      </vt:variant>
      <vt:variant>
        <vt:i4>5</vt:i4>
      </vt:variant>
      <vt:variant>
        <vt:lpwstr/>
      </vt:variant>
      <vt:variant>
        <vt:lpwstr>_Toc413591341</vt:lpwstr>
      </vt:variant>
      <vt:variant>
        <vt:i4>1441853</vt:i4>
      </vt:variant>
      <vt:variant>
        <vt:i4>320</vt:i4>
      </vt:variant>
      <vt:variant>
        <vt:i4>0</vt:i4>
      </vt:variant>
      <vt:variant>
        <vt:i4>5</vt:i4>
      </vt:variant>
      <vt:variant>
        <vt:lpwstr/>
      </vt:variant>
      <vt:variant>
        <vt:lpwstr>_Toc413591340</vt:lpwstr>
      </vt:variant>
      <vt:variant>
        <vt:i4>1114173</vt:i4>
      </vt:variant>
      <vt:variant>
        <vt:i4>314</vt:i4>
      </vt:variant>
      <vt:variant>
        <vt:i4>0</vt:i4>
      </vt:variant>
      <vt:variant>
        <vt:i4>5</vt:i4>
      </vt:variant>
      <vt:variant>
        <vt:lpwstr/>
      </vt:variant>
      <vt:variant>
        <vt:lpwstr>_Toc413591339</vt:lpwstr>
      </vt:variant>
      <vt:variant>
        <vt:i4>1114173</vt:i4>
      </vt:variant>
      <vt:variant>
        <vt:i4>308</vt:i4>
      </vt:variant>
      <vt:variant>
        <vt:i4>0</vt:i4>
      </vt:variant>
      <vt:variant>
        <vt:i4>5</vt:i4>
      </vt:variant>
      <vt:variant>
        <vt:lpwstr/>
      </vt:variant>
      <vt:variant>
        <vt:lpwstr>_Toc413591338</vt:lpwstr>
      </vt:variant>
      <vt:variant>
        <vt:i4>1114173</vt:i4>
      </vt:variant>
      <vt:variant>
        <vt:i4>302</vt:i4>
      </vt:variant>
      <vt:variant>
        <vt:i4>0</vt:i4>
      </vt:variant>
      <vt:variant>
        <vt:i4>5</vt:i4>
      </vt:variant>
      <vt:variant>
        <vt:lpwstr/>
      </vt:variant>
      <vt:variant>
        <vt:lpwstr>_Toc413591337</vt:lpwstr>
      </vt:variant>
      <vt:variant>
        <vt:i4>1114173</vt:i4>
      </vt:variant>
      <vt:variant>
        <vt:i4>296</vt:i4>
      </vt:variant>
      <vt:variant>
        <vt:i4>0</vt:i4>
      </vt:variant>
      <vt:variant>
        <vt:i4>5</vt:i4>
      </vt:variant>
      <vt:variant>
        <vt:lpwstr/>
      </vt:variant>
      <vt:variant>
        <vt:lpwstr>_Toc413591336</vt:lpwstr>
      </vt:variant>
      <vt:variant>
        <vt:i4>1114173</vt:i4>
      </vt:variant>
      <vt:variant>
        <vt:i4>290</vt:i4>
      </vt:variant>
      <vt:variant>
        <vt:i4>0</vt:i4>
      </vt:variant>
      <vt:variant>
        <vt:i4>5</vt:i4>
      </vt:variant>
      <vt:variant>
        <vt:lpwstr/>
      </vt:variant>
      <vt:variant>
        <vt:lpwstr>_Toc413591335</vt:lpwstr>
      </vt:variant>
      <vt:variant>
        <vt:i4>1114173</vt:i4>
      </vt:variant>
      <vt:variant>
        <vt:i4>284</vt:i4>
      </vt:variant>
      <vt:variant>
        <vt:i4>0</vt:i4>
      </vt:variant>
      <vt:variant>
        <vt:i4>5</vt:i4>
      </vt:variant>
      <vt:variant>
        <vt:lpwstr/>
      </vt:variant>
      <vt:variant>
        <vt:lpwstr>_Toc413591334</vt:lpwstr>
      </vt:variant>
      <vt:variant>
        <vt:i4>1114173</vt:i4>
      </vt:variant>
      <vt:variant>
        <vt:i4>278</vt:i4>
      </vt:variant>
      <vt:variant>
        <vt:i4>0</vt:i4>
      </vt:variant>
      <vt:variant>
        <vt:i4>5</vt:i4>
      </vt:variant>
      <vt:variant>
        <vt:lpwstr/>
      </vt:variant>
      <vt:variant>
        <vt:lpwstr>_Toc413591333</vt:lpwstr>
      </vt:variant>
      <vt:variant>
        <vt:i4>1114173</vt:i4>
      </vt:variant>
      <vt:variant>
        <vt:i4>272</vt:i4>
      </vt:variant>
      <vt:variant>
        <vt:i4>0</vt:i4>
      </vt:variant>
      <vt:variant>
        <vt:i4>5</vt:i4>
      </vt:variant>
      <vt:variant>
        <vt:lpwstr/>
      </vt:variant>
      <vt:variant>
        <vt:lpwstr>_Toc413591332</vt:lpwstr>
      </vt:variant>
      <vt:variant>
        <vt:i4>1114173</vt:i4>
      </vt:variant>
      <vt:variant>
        <vt:i4>266</vt:i4>
      </vt:variant>
      <vt:variant>
        <vt:i4>0</vt:i4>
      </vt:variant>
      <vt:variant>
        <vt:i4>5</vt:i4>
      </vt:variant>
      <vt:variant>
        <vt:lpwstr/>
      </vt:variant>
      <vt:variant>
        <vt:lpwstr>_Toc413591331</vt:lpwstr>
      </vt:variant>
      <vt:variant>
        <vt:i4>1114173</vt:i4>
      </vt:variant>
      <vt:variant>
        <vt:i4>260</vt:i4>
      </vt:variant>
      <vt:variant>
        <vt:i4>0</vt:i4>
      </vt:variant>
      <vt:variant>
        <vt:i4>5</vt:i4>
      </vt:variant>
      <vt:variant>
        <vt:lpwstr/>
      </vt:variant>
      <vt:variant>
        <vt:lpwstr>_Toc413591330</vt:lpwstr>
      </vt:variant>
      <vt:variant>
        <vt:i4>1048637</vt:i4>
      </vt:variant>
      <vt:variant>
        <vt:i4>254</vt:i4>
      </vt:variant>
      <vt:variant>
        <vt:i4>0</vt:i4>
      </vt:variant>
      <vt:variant>
        <vt:i4>5</vt:i4>
      </vt:variant>
      <vt:variant>
        <vt:lpwstr/>
      </vt:variant>
      <vt:variant>
        <vt:lpwstr>_Toc413591329</vt:lpwstr>
      </vt:variant>
      <vt:variant>
        <vt:i4>1048637</vt:i4>
      </vt:variant>
      <vt:variant>
        <vt:i4>248</vt:i4>
      </vt:variant>
      <vt:variant>
        <vt:i4>0</vt:i4>
      </vt:variant>
      <vt:variant>
        <vt:i4>5</vt:i4>
      </vt:variant>
      <vt:variant>
        <vt:lpwstr/>
      </vt:variant>
      <vt:variant>
        <vt:lpwstr>_Toc413591328</vt:lpwstr>
      </vt:variant>
      <vt:variant>
        <vt:i4>1048637</vt:i4>
      </vt:variant>
      <vt:variant>
        <vt:i4>242</vt:i4>
      </vt:variant>
      <vt:variant>
        <vt:i4>0</vt:i4>
      </vt:variant>
      <vt:variant>
        <vt:i4>5</vt:i4>
      </vt:variant>
      <vt:variant>
        <vt:lpwstr/>
      </vt:variant>
      <vt:variant>
        <vt:lpwstr>_Toc413591327</vt:lpwstr>
      </vt:variant>
      <vt:variant>
        <vt:i4>1048637</vt:i4>
      </vt:variant>
      <vt:variant>
        <vt:i4>236</vt:i4>
      </vt:variant>
      <vt:variant>
        <vt:i4>0</vt:i4>
      </vt:variant>
      <vt:variant>
        <vt:i4>5</vt:i4>
      </vt:variant>
      <vt:variant>
        <vt:lpwstr/>
      </vt:variant>
      <vt:variant>
        <vt:lpwstr>_Toc413591326</vt:lpwstr>
      </vt:variant>
      <vt:variant>
        <vt:i4>1048637</vt:i4>
      </vt:variant>
      <vt:variant>
        <vt:i4>230</vt:i4>
      </vt:variant>
      <vt:variant>
        <vt:i4>0</vt:i4>
      </vt:variant>
      <vt:variant>
        <vt:i4>5</vt:i4>
      </vt:variant>
      <vt:variant>
        <vt:lpwstr/>
      </vt:variant>
      <vt:variant>
        <vt:lpwstr>_Toc413591325</vt:lpwstr>
      </vt:variant>
      <vt:variant>
        <vt:i4>1048637</vt:i4>
      </vt:variant>
      <vt:variant>
        <vt:i4>224</vt:i4>
      </vt:variant>
      <vt:variant>
        <vt:i4>0</vt:i4>
      </vt:variant>
      <vt:variant>
        <vt:i4>5</vt:i4>
      </vt:variant>
      <vt:variant>
        <vt:lpwstr/>
      </vt:variant>
      <vt:variant>
        <vt:lpwstr>_Toc413591324</vt:lpwstr>
      </vt:variant>
      <vt:variant>
        <vt:i4>1048637</vt:i4>
      </vt:variant>
      <vt:variant>
        <vt:i4>218</vt:i4>
      </vt:variant>
      <vt:variant>
        <vt:i4>0</vt:i4>
      </vt:variant>
      <vt:variant>
        <vt:i4>5</vt:i4>
      </vt:variant>
      <vt:variant>
        <vt:lpwstr/>
      </vt:variant>
      <vt:variant>
        <vt:lpwstr>_Toc413591323</vt:lpwstr>
      </vt:variant>
      <vt:variant>
        <vt:i4>1048637</vt:i4>
      </vt:variant>
      <vt:variant>
        <vt:i4>212</vt:i4>
      </vt:variant>
      <vt:variant>
        <vt:i4>0</vt:i4>
      </vt:variant>
      <vt:variant>
        <vt:i4>5</vt:i4>
      </vt:variant>
      <vt:variant>
        <vt:lpwstr/>
      </vt:variant>
      <vt:variant>
        <vt:lpwstr>_Toc413591322</vt:lpwstr>
      </vt:variant>
      <vt:variant>
        <vt:i4>1048637</vt:i4>
      </vt:variant>
      <vt:variant>
        <vt:i4>206</vt:i4>
      </vt:variant>
      <vt:variant>
        <vt:i4>0</vt:i4>
      </vt:variant>
      <vt:variant>
        <vt:i4>5</vt:i4>
      </vt:variant>
      <vt:variant>
        <vt:lpwstr/>
      </vt:variant>
      <vt:variant>
        <vt:lpwstr>_Toc413591321</vt:lpwstr>
      </vt:variant>
      <vt:variant>
        <vt:i4>1048637</vt:i4>
      </vt:variant>
      <vt:variant>
        <vt:i4>200</vt:i4>
      </vt:variant>
      <vt:variant>
        <vt:i4>0</vt:i4>
      </vt:variant>
      <vt:variant>
        <vt:i4>5</vt:i4>
      </vt:variant>
      <vt:variant>
        <vt:lpwstr/>
      </vt:variant>
      <vt:variant>
        <vt:lpwstr>_Toc413591320</vt:lpwstr>
      </vt:variant>
      <vt:variant>
        <vt:i4>1245245</vt:i4>
      </vt:variant>
      <vt:variant>
        <vt:i4>194</vt:i4>
      </vt:variant>
      <vt:variant>
        <vt:i4>0</vt:i4>
      </vt:variant>
      <vt:variant>
        <vt:i4>5</vt:i4>
      </vt:variant>
      <vt:variant>
        <vt:lpwstr/>
      </vt:variant>
      <vt:variant>
        <vt:lpwstr>_Toc413591319</vt:lpwstr>
      </vt:variant>
      <vt:variant>
        <vt:i4>1245245</vt:i4>
      </vt:variant>
      <vt:variant>
        <vt:i4>188</vt:i4>
      </vt:variant>
      <vt:variant>
        <vt:i4>0</vt:i4>
      </vt:variant>
      <vt:variant>
        <vt:i4>5</vt:i4>
      </vt:variant>
      <vt:variant>
        <vt:lpwstr/>
      </vt:variant>
      <vt:variant>
        <vt:lpwstr>_Toc413591318</vt:lpwstr>
      </vt:variant>
      <vt:variant>
        <vt:i4>1245245</vt:i4>
      </vt:variant>
      <vt:variant>
        <vt:i4>182</vt:i4>
      </vt:variant>
      <vt:variant>
        <vt:i4>0</vt:i4>
      </vt:variant>
      <vt:variant>
        <vt:i4>5</vt:i4>
      </vt:variant>
      <vt:variant>
        <vt:lpwstr/>
      </vt:variant>
      <vt:variant>
        <vt:lpwstr>_Toc413591317</vt:lpwstr>
      </vt:variant>
      <vt:variant>
        <vt:i4>1245245</vt:i4>
      </vt:variant>
      <vt:variant>
        <vt:i4>176</vt:i4>
      </vt:variant>
      <vt:variant>
        <vt:i4>0</vt:i4>
      </vt:variant>
      <vt:variant>
        <vt:i4>5</vt:i4>
      </vt:variant>
      <vt:variant>
        <vt:lpwstr/>
      </vt:variant>
      <vt:variant>
        <vt:lpwstr>_Toc413591316</vt:lpwstr>
      </vt:variant>
      <vt:variant>
        <vt:i4>1245245</vt:i4>
      </vt:variant>
      <vt:variant>
        <vt:i4>170</vt:i4>
      </vt:variant>
      <vt:variant>
        <vt:i4>0</vt:i4>
      </vt:variant>
      <vt:variant>
        <vt:i4>5</vt:i4>
      </vt:variant>
      <vt:variant>
        <vt:lpwstr/>
      </vt:variant>
      <vt:variant>
        <vt:lpwstr>_Toc413591315</vt:lpwstr>
      </vt:variant>
      <vt:variant>
        <vt:i4>1245245</vt:i4>
      </vt:variant>
      <vt:variant>
        <vt:i4>164</vt:i4>
      </vt:variant>
      <vt:variant>
        <vt:i4>0</vt:i4>
      </vt:variant>
      <vt:variant>
        <vt:i4>5</vt:i4>
      </vt:variant>
      <vt:variant>
        <vt:lpwstr/>
      </vt:variant>
      <vt:variant>
        <vt:lpwstr>_Toc413591314</vt:lpwstr>
      </vt:variant>
      <vt:variant>
        <vt:i4>1245245</vt:i4>
      </vt:variant>
      <vt:variant>
        <vt:i4>158</vt:i4>
      </vt:variant>
      <vt:variant>
        <vt:i4>0</vt:i4>
      </vt:variant>
      <vt:variant>
        <vt:i4>5</vt:i4>
      </vt:variant>
      <vt:variant>
        <vt:lpwstr/>
      </vt:variant>
      <vt:variant>
        <vt:lpwstr>_Toc413591313</vt:lpwstr>
      </vt:variant>
      <vt:variant>
        <vt:i4>1245245</vt:i4>
      </vt:variant>
      <vt:variant>
        <vt:i4>152</vt:i4>
      </vt:variant>
      <vt:variant>
        <vt:i4>0</vt:i4>
      </vt:variant>
      <vt:variant>
        <vt:i4>5</vt:i4>
      </vt:variant>
      <vt:variant>
        <vt:lpwstr/>
      </vt:variant>
      <vt:variant>
        <vt:lpwstr>_Toc413591312</vt:lpwstr>
      </vt:variant>
      <vt:variant>
        <vt:i4>1245245</vt:i4>
      </vt:variant>
      <vt:variant>
        <vt:i4>146</vt:i4>
      </vt:variant>
      <vt:variant>
        <vt:i4>0</vt:i4>
      </vt:variant>
      <vt:variant>
        <vt:i4>5</vt:i4>
      </vt:variant>
      <vt:variant>
        <vt:lpwstr/>
      </vt:variant>
      <vt:variant>
        <vt:lpwstr>_Toc413591311</vt:lpwstr>
      </vt:variant>
      <vt:variant>
        <vt:i4>1245245</vt:i4>
      </vt:variant>
      <vt:variant>
        <vt:i4>140</vt:i4>
      </vt:variant>
      <vt:variant>
        <vt:i4>0</vt:i4>
      </vt:variant>
      <vt:variant>
        <vt:i4>5</vt:i4>
      </vt:variant>
      <vt:variant>
        <vt:lpwstr/>
      </vt:variant>
      <vt:variant>
        <vt:lpwstr>_Toc413591310</vt:lpwstr>
      </vt:variant>
      <vt:variant>
        <vt:i4>1179709</vt:i4>
      </vt:variant>
      <vt:variant>
        <vt:i4>134</vt:i4>
      </vt:variant>
      <vt:variant>
        <vt:i4>0</vt:i4>
      </vt:variant>
      <vt:variant>
        <vt:i4>5</vt:i4>
      </vt:variant>
      <vt:variant>
        <vt:lpwstr/>
      </vt:variant>
      <vt:variant>
        <vt:lpwstr>_Toc413591309</vt:lpwstr>
      </vt:variant>
      <vt:variant>
        <vt:i4>1179709</vt:i4>
      </vt:variant>
      <vt:variant>
        <vt:i4>128</vt:i4>
      </vt:variant>
      <vt:variant>
        <vt:i4>0</vt:i4>
      </vt:variant>
      <vt:variant>
        <vt:i4>5</vt:i4>
      </vt:variant>
      <vt:variant>
        <vt:lpwstr/>
      </vt:variant>
      <vt:variant>
        <vt:lpwstr>_Toc413591308</vt:lpwstr>
      </vt:variant>
      <vt:variant>
        <vt:i4>1179709</vt:i4>
      </vt:variant>
      <vt:variant>
        <vt:i4>122</vt:i4>
      </vt:variant>
      <vt:variant>
        <vt:i4>0</vt:i4>
      </vt:variant>
      <vt:variant>
        <vt:i4>5</vt:i4>
      </vt:variant>
      <vt:variant>
        <vt:lpwstr/>
      </vt:variant>
      <vt:variant>
        <vt:lpwstr>_Toc413591307</vt:lpwstr>
      </vt:variant>
      <vt:variant>
        <vt:i4>1179709</vt:i4>
      </vt:variant>
      <vt:variant>
        <vt:i4>116</vt:i4>
      </vt:variant>
      <vt:variant>
        <vt:i4>0</vt:i4>
      </vt:variant>
      <vt:variant>
        <vt:i4>5</vt:i4>
      </vt:variant>
      <vt:variant>
        <vt:lpwstr/>
      </vt:variant>
      <vt:variant>
        <vt:lpwstr>_Toc413591306</vt:lpwstr>
      </vt:variant>
      <vt:variant>
        <vt:i4>1179709</vt:i4>
      </vt:variant>
      <vt:variant>
        <vt:i4>110</vt:i4>
      </vt:variant>
      <vt:variant>
        <vt:i4>0</vt:i4>
      </vt:variant>
      <vt:variant>
        <vt:i4>5</vt:i4>
      </vt:variant>
      <vt:variant>
        <vt:lpwstr/>
      </vt:variant>
      <vt:variant>
        <vt:lpwstr>_Toc413591305</vt:lpwstr>
      </vt:variant>
      <vt:variant>
        <vt:i4>1179709</vt:i4>
      </vt:variant>
      <vt:variant>
        <vt:i4>104</vt:i4>
      </vt:variant>
      <vt:variant>
        <vt:i4>0</vt:i4>
      </vt:variant>
      <vt:variant>
        <vt:i4>5</vt:i4>
      </vt:variant>
      <vt:variant>
        <vt:lpwstr/>
      </vt:variant>
      <vt:variant>
        <vt:lpwstr>_Toc413591304</vt:lpwstr>
      </vt:variant>
      <vt:variant>
        <vt:i4>1179709</vt:i4>
      </vt:variant>
      <vt:variant>
        <vt:i4>98</vt:i4>
      </vt:variant>
      <vt:variant>
        <vt:i4>0</vt:i4>
      </vt:variant>
      <vt:variant>
        <vt:i4>5</vt:i4>
      </vt:variant>
      <vt:variant>
        <vt:lpwstr/>
      </vt:variant>
      <vt:variant>
        <vt:lpwstr>_Toc413591303</vt:lpwstr>
      </vt:variant>
      <vt:variant>
        <vt:i4>1179709</vt:i4>
      </vt:variant>
      <vt:variant>
        <vt:i4>92</vt:i4>
      </vt:variant>
      <vt:variant>
        <vt:i4>0</vt:i4>
      </vt:variant>
      <vt:variant>
        <vt:i4>5</vt:i4>
      </vt:variant>
      <vt:variant>
        <vt:lpwstr/>
      </vt:variant>
      <vt:variant>
        <vt:lpwstr>_Toc413591302</vt:lpwstr>
      </vt:variant>
      <vt:variant>
        <vt:i4>1179709</vt:i4>
      </vt:variant>
      <vt:variant>
        <vt:i4>86</vt:i4>
      </vt:variant>
      <vt:variant>
        <vt:i4>0</vt:i4>
      </vt:variant>
      <vt:variant>
        <vt:i4>5</vt:i4>
      </vt:variant>
      <vt:variant>
        <vt:lpwstr/>
      </vt:variant>
      <vt:variant>
        <vt:lpwstr>_Toc413591301</vt:lpwstr>
      </vt:variant>
      <vt:variant>
        <vt:i4>1179709</vt:i4>
      </vt:variant>
      <vt:variant>
        <vt:i4>80</vt:i4>
      </vt:variant>
      <vt:variant>
        <vt:i4>0</vt:i4>
      </vt:variant>
      <vt:variant>
        <vt:i4>5</vt:i4>
      </vt:variant>
      <vt:variant>
        <vt:lpwstr/>
      </vt:variant>
      <vt:variant>
        <vt:lpwstr>_Toc413591300</vt:lpwstr>
      </vt:variant>
      <vt:variant>
        <vt:i4>1769532</vt:i4>
      </vt:variant>
      <vt:variant>
        <vt:i4>74</vt:i4>
      </vt:variant>
      <vt:variant>
        <vt:i4>0</vt:i4>
      </vt:variant>
      <vt:variant>
        <vt:i4>5</vt:i4>
      </vt:variant>
      <vt:variant>
        <vt:lpwstr/>
      </vt:variant>
      <vt:variant>
        <vt:lpwstr>_Toc413591299</vt:lpwstr>
      </vt:variant>
      <vt:variant>
        <vt:i4>1769532</vt:i4>
      </vt:variant>
      <vt:variant>
        <vt:i4>68</vt:i4>
      </vt:variant>
      <vt:variant>
        <vt:i4>0</vt:i4>
      </vt:variant>
      <vt:variant>
        <vt:i4>5</vt:i4>
      </vt:variant>
      <vt:variant>
        <vt:lpwstr/>
      </vt:variant>
      <vt:variant>
        <vt:lpwstr>_Toc413591298</vt:lpwstr>
      </vt:variant>
      <vt:variant>
        <vt:i4>1769532</vt:i4>
      </vt:variant>
      <vt:variant>
        <vt:i4>62</vt:i4>
      </vt:variant>
      <vt:variant>
        <vt:i4>0</vt:i4>
      </vt:variant>
      <vt:variant>
        <vt:i4>5</vt:i4>
      </vt:variant>
      <vt:variant>
        <vt:lpwstr/>
      </vt:variant>
      <vt:variant>
        <vt:lpwstr>_Toc413591297</vt:lpwstr>
      </vt:variant>
      <vt:variant>
        <vt:i4>1769532</vt:i4>
      </vt:variant>
      <vt:variant>
        <vt:i4>56</vt:i4>
      </vt:variant>
      <vt:variant>
        <vt:i4>0</vt:i4>
      </vt:variant>
      <vt:variant>
        <vt:i4>5</vt:i4>
      </vt:variant>
      <vt:variant>
        <vt:lpwstr/>
      </vt:variant>
      <vt:variant>
        <vt:lpwstr>_Toc413591296</vt:lpwstr>
      </vt:variant>
      <vt:variant>
        <vt:i4>1769532</vt:i4>
      </vt:variant>
      <vt:variant>
        <vt:i4>50</vt:i4>
      </vt:variant>
      <vt:variant>
        <vt:i4>0</vt:i4>
      </vt:variant>
      <vt:variant>
        <vt:i4>5</vt:i4>
      </vt:variant>
      <vt:variant>
        <vt:lpwstr/>
      </vt:variant>
      <vt:variant>
        <vt:lpwstr>_Toc413591295</vt:lpwstr>
      </vt:variant>
      <vt:variant>
        <vt:i4>1769532</vt:i4>
      </vt:variant>
      <vt:variant>
        <vt:i4>44</vt:i4>
      </vt:variant>
      <vt:variant>
        <vt:i4>0</vt:i4>
      </vt:variant>
      <vt:variant>
        <vt:i4>5</vt:i4>
      </vt:variant>
      <vt:variant>
        <vt:lpwstr/>
      </vt:variant>
      <vt:variant>
        <vt:lpwstr>_Toc413591294</vt:lpwstr>
      </vt:variant>
      <vt:variant>
        <vt:i4>1769532</vt:i4>
      </vt:variant>
      <vt:variant>
        <vt:i4>38</vt:i4>
      </vt:variant>
      <vt:variant>
        <vt:i4>0</vt:i4>
      </vt:variant>
      <vt:variant>
        <vt:i4>5</vt:i4>
      </vt:variant>
      <vt:variant>
        <vt:lpwstr/>
      </vt:variant>
      <vt:variant>
        <vt:lpwstr>_Toc413591293</vt:lpwstr>
      </vt:variant>
      <vt:variant>
        <vt:i4>1769532</vt:i4>
      </vt:variant>
      <vt:variant>
        <vt:i4>32</vt:i4>
      </vt:variant>
      <vt:variant>
        <vt:i4>0</vt:i4>
      </vt:variant>
      <vt:variant>
        <vt:i4>5</vt:i4>
      </vt:variant>
      <vt:variant>
        <vt:lpwstr/>
      </vt:variant>
      <vt:variant>
        <vt:lpwstr>_Toc413591292</vt:lpwstr>
      </vt:variant>
      <vt:variant>
        <vt:i4>1769532</vt:i4>
      </vt:variant>
      <vt:variant>
        <vt:i4>26</vt:i4>
      </vt:variant>
      <vt:variant>
        <vt:i4>0</vt:i4>
      </vt:variant>
      <vt:variant>
        <vt:i4>5</vt:i4>
      </vt:variant>
      <vt:variant>
        <vt:lpwstr/>
      </vt:variant>
      <vt:variant>
        <vt:lpwstr>_Toc413591291</vt:lpwstr>
      </vt:variant>
      <vt:variant>
        <vt:i4>6815868</vt:i4>
      </vt:variant>
      <vt:variant>
        <vt:i4>21</vt:i4>
      </vt:variant>
      <vt:variant>
        <vt:i4>0</vt:i4>
      </vt:variant>
      <vt:variant>
        <vt:i4>5</vt:i4>
      </vt:variant>
      <vt:variant>
        <vt:lpwstr>http://ihe.net/ihetemplates.cfm</vt:lpwstr>
      </vt:variant>
      <vt:variant>
        <vt:lpwstr/>
      </vt:variant>
      <vt:variant>
        <vt:i4>5636208</vt:i4>
      </vt:variant>
      <vt:variant>
        <vt:i4>18</vt:i4>
      </vt:variant>
      <vt:variant>
        <vt:i4>0</vt:i4>
      </vt:variant>
      <vt:variant>
        <vt:i4>5</vt:i4>
      </vt:variant>
      <vt:variant>
        <vt:lpwstr>http://www.ihe.net/Technical_Framework/index.cfm</vt:lpwstr>
      </vt:variant>
      <vt:variant>
        <vt:lpwstr/>
      </vt:variant>
      <vt:variant>
        <vt:i4>4325441</vt:i4>
      </vt:variant>
      <vt:variant>
        <vt:i4>15</vt:i4>
      </vt:variant>
      <vt:variant>
        <vt:i4>0</vt:i4>
      </vt:variant>
      <vt:variant>
        <vt:i4>5</vt:i4>
      </vt:variant>
      <vt:variant>
        <vt:lpwstr>http://www.ihe.net/profiles/index.cfm</vt:lpwstr>
      </vt:variant>
      <vt:variant>
        <vt:lpwstr/>
      </vt:variant>
      <vt:variant>
        <vt:i4>4194382</vt:i4>
      </vt:variant>
      <vt:variant>
        <vt:i4>12</vt:i4>
      </vt:variant>
      <vt:variant>
        <vt:i4>0</vt:i4>
      </vt:variant>
      <vt:variant>
        <vt:i4>5</vt:i4>
      </vt:variant>
      <vt:variant>
        <vt:lpwstr>http://www.ihe.net/About/process.cfm</vt:lpwstr>
      </vt:variant>
      <vt:variant>
        <vt:lpwstr/>
      </vt:variant>
      <vt:variant>
        <vt:i4>5570640</vt:i4>
      </vt:variant>
      <vt:variant>
        <vt:i4>9</vt:i4>
      </vt:variant>
      <vt:variant>
        <vt:i4>0</vt:i4>
      </vt:variant>
      <vt:variant>
        <vt:i4>5</vt:i4>
      </vt:variant>
      <vt:variant>
        <vt:lpwstr>http://www.ihe.net/Domains/index.cfm</vt:lpwstr>
      </vt:variant>
      <vt:variant>
        <vt:lpwstr/>
      </vt:variant>
      <vt:variant>
        <vt:i4>3997811</vt:i4>
      </vt:variant>
      <vt:variant>
        <vt:i4>6</vt:i4>
      </vt:variant>
      <vt:variant>
        <vt:i4>0</vt:i4>
      </vt:variant>
      <vt:variant>
        <vt:i4>5</vt:i4>
      </vt:variant>
      <vt:variant>
        <vt:lpwstr>http://www.ihe.net/</vt:lpwstr>
      </vt:variant>
      <vt:variant>
        <vt:lpwstr/>
      </vt:variant>
      <vt:variant>
        <vt:i4>65545</vt:i4>
      </vt:variant>
      <vt:variant>
        <vt:i4>3</vt:i4>
      </vt:variant>
      <vt:variant>
        <vt:i4>0</vt:i4>
      </vt:variant>
      <vt:variant>
        <vt:i4>5</vt:i4>
      </vt:variant>
      <vt:variant>
        <vt:lpwstr>http://www.ihe.net/&lt;domain&gt;/&lt;domain&gt;comments.cfm</vt:lpwstr>
      </vt:variant>
      <vt:variant>
        <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Keith W. Boone</cp:lastModifiedBy>
  <cp:revision>4</cp:revision>
  <cp:lastPrinted>2012-05-01T13:26:00Z</cp:lastPrinted>
  <dcterms:created xsi:type="dcterms:W3CDTF">2015-04-21T19:01:00Z</dcterms:created>
  <dcterms:modified xsi:type="dcterms:W3CDTF">2015-04-24T01:27:00Z</dcterms:modified>
  <cp:category>IHE Supplement Template</cp:category>
</cp:coreProperties>
</file>