
<file path=[Content_Types].xml><?xml version="1.0" encoding="utf-8"?>
<Types xmlns="http://schemas.openxmlformats.org/package/2006/content-types">
  <Default Extension="xml" ContentType="application/xml"/>
  <Default Extension="doc" ContentType="application/msword"/>
  <Default Extension="jpeg" ContentType="image/jpeg"/>
  <Default Extension="jpg" ContentType="image/jpeg"/>
  <Default Extension="emf" ContentType="image/x-emf"/>
  <Default Extension="rels" ContentType="application/vnd.openxmlformats-package.relationships+xml"/>
  <Default Extension="docx" ContentType="application/vnd.openxmlformats-officedocument.wordprocessingml.documen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2D0ED"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16160CA9" w14:textId="77777777" w:rsidR="00CF283F" w:rsidRPr="003651D9" w:rsidRDefault="00CF283F" w:rsidP="00663624">
      <w:pPr>
        <w:pStyle w:val="BodyText"/>
      </w:pPr>
    </w:p>
    <w:p w14:paraId="66F06CD5" w14:textId="77777777" w:rsidR="00CF283F" w:rsidRPr="003651D9" w:rsidRDefault="00E01970" w:rsidP="00E01970">
      <w:pPr>
        <w:pStyle w:val="BodyText"/>
        <w:jc w:val="center"/>
      </w:pPr>
      <w:r w:rsidRPr="007D34A2">
        <w:rPr>
          <w:rFonts w:ascii="TimesNewRoman,Bold" w:hAnsi="TimesNewRoman,Bold"/>
          <w:b/>
          <w:noProof/>
          <w:sz w:val="36"/>
          <w:szCs w:val="36"/>
        </w:rPr>
        <w:drawing>
          <wp:inline distT="0" distB="0" distL="0" distR="0">
            <wp:extent cx="16383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10">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308C257C" w14:textId="77777777" w:rsidR="00CF283F" w:rsidRPr="003651D9" w:rsidRDefault="00CF283F" w:rsidP="000807AC">
      <w:pPr>
        <w:pStyle w:val="BodyText"/>
      </w:pPr>
    </w:p>
    <w:p w14:paraId="0B86D46D" w14:textId="77777777" w:rsidR="007400C4" w:rsidRPr="003651D9" w:rsidRDefault="007400C4" w:rsidP="00663624">
      <w:pPr>
        <w:pStyle w:val="BodyText"/>
      </w:pPr>
    </w:p>
    <w:p w14:paraId="4E900CEC" w14:textId="77777777" w:rsidR="00482DC2" w:rsidRPr="003651D9" w:rsidRDefault="00CF283F" w:rsidP="000807AC">
      <w:pPr>
        <w:pStyle w:val="BodyText"/>
        <w:jc w:val="center"/>
        <w:rPr>
          <w:b/>
          <w:sz w:val="44"/>
          <w:szCs w:val="44"/>
        </w:rPr>
      </w:pPr>
      <w:r w:rsidRPr="003651D9">
        <w:rPr>
          <w:b/>
          <w:sz w:val="44"/>
          <w:szCs w:val="44"/>
        </w:rPr>
        <w:t xml:space="preserve">IHE </w:t>
      </w:r>
      <w:r w:rsidR="00C37AD1">
        <w:rPr>
          <w:b/>
          <w:sz w:val="44"/>
          <w:szCs w:val="44"/>
        </w:rPr>
        <w:t>Radiology</w:t>
      </w:r>
    </w:p>
    <w:p w14:paraId="074CA3D6"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22360403" w14:textId="77777777" w:rsidR="00CF283F" w:rsidRPr="003651D9" w:rsidRDefault="00CF283F" w:rsidP="000807AC">
      <w:pPr>
        <w:pStyle w:val="BodyText"/>
      </w:pPr>
    </w:p>
    <w:p w14:paraId="0D44B492" w14:textId="77777777" w:rsidR="00656A6B" w:rsidRPr="003651D9" w:rsidRDefault="00656A6B" w:rsidP="000807AC">
      <w:pPr>
        <w:pStyle w:val="BodyText"/>
      </w:pPr>
    </w:p>
    <w:p w14:paraId="1FCFF179" w14:textId="77777777" w:rsidR="004B6C70" w:rsidRDefault="00396AC8" w:rsidP="00663624">
      <w:pPr>
        <w:jc w:val="center"/>
        <w:rPr>
          <w:b/>
          <w:sz w:val="44"/>
          <w:szCs w:val="44"/>
        </w:rPr>
      </w:pPr>
      <w:r>
        <w:rPr>
          <w:b/>
          <w:sz w:val="44"/>
          <w:szCs w:val="44"/>
        </w:rPr>
        <w:t>Cross-Enterprise</w:t>
      </w:r>
      <w:r w:rsidR="001E789C">
        <w:rPr>
          <w:b/>
          <w:sz w:val="44"/>
          <w:szCs w:val="44"/>
        </w:rPr>
        <w:t xml:space="preserve"> </w:t>
      </w:r>
      <w:r w:rsidR="00C37AD1">
        <w:rPr>
          <w:b/>
          <w:sz w:val="44"/>
          <w:szCs w:val="44"/>
        </w:rPr>
        <w:t>Read</w:t>
      </w:r>
      <w:r w:rsidR="0086060C">
        <w:rPr>
          <w:b/>
          <w:sz w:val="44"/>
          <w:szCs w:val="44"/>
        </w:rPr>
        <w:t xml:space="preserve"> </w:t>
      </w:r>
      <w:r w:rsidR="00E01970">
        <w:rPr>
          <w:b/>
          <w:sz w:val="44"/>
          <w:szCs w:val="44"/>
        </w:rPr>
        <w:t>for Images</w:t>
      </w:r>
    </w:p>
    <w:p w14:paraId="076F7DC9" w14:textId="77777777" w:rsidR="00E01970" w:rsidRDefault="00E01970" w:rsidP="00663624">
      <w:pPr>
        <w:jc w:val="center"/>
        <w:rPr>
          <w:b/>
          <w:sz w:val="44"/>
          <w:szCs w:val="44"/>
        </w:rPr>
      </w:pPr>
      <w:r>
        <w:rPr>
          <w:b/>
          <w:sz w:val="44"/>
          <w:szCs w:val="44"/>
        </w:rPr>
        <w:t>Workflow Definition Profile</w:t>
      </w:r>
    </w:p>
    <w:p w14:paraId="5B393ECA" w14:textId="77777777" w:rsidR="00E01970" w:rsidRDefault="00DE3190" w:rsidP="00663624">
      <w:pPr>
        <w:jc w:val="center"/>
        <w:rPr>
          <w:b/>
          <w:sz w:val="44"/>
          <w:szCs w:val="44"/>
        </w:rPr>
      </w:pPr>
      <w:r>
        <w:rPr>
          <w:b/>
          <w:sz w:val="44"/>
          <w:szCs w:val="44"/>
        </w:rPr>
        <w:t>(XR</w:t>
      </w:r>
      <w:r w:rsidR="00E01970">
        <w:rPr>
          <w:b/>
          <w:sz w:val="44"/>
          <w:szCs w:val="44"/>
        </w:rPr>
        <w:t>i-WD)</w:t>
      </w:r>
    </w:p>
    <w:p w14:paraId="3E2AC31E" w14:textId="77777777" w:rsidR="00CF283F" w:rsidRPr="003651D9" w:rsidRDefault="00CF283F" w:rsidP="000125FF">
      <w:pPr>
        <w:pStyle w:val="BodyText"/>
      </w:pPr>
    </w:p>
    <w:p w14:paraId="098C39C8" w14:textId="77777777" w:rsidR="007400C4" w:rsidRPr="003651D9" w:rsidRDefault="007400C4" w:rsidP="000125FF">
      <w:pPr>
        <w:pStyle w:val="BodyText"/>
      </w:pPr>
    </w:p>
    <w:p w14:paraId="63916600" w14:textId="77777777" w:rsidR="00C1037F" w:rsidRPr="003651D9" w:rsidRDefault="00C1037F" w:rsidP="000125FF">
      <w:pPr>
        <w:pStyle w:val="BodyText"/>
      </w:pPr>
    </w:p>
    <w:p w14:paraId="5C02FE9E"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79EECD76" w14:textId="77777777" w:rsidR="009D125C" w:rsidRPr="003651D9" w:rsidRDefault="009D125C">
      <w:pPr>
        <w:pStyle w:val="BodyText"/>
      </w:pPr>
    </w:p>
    <w:p w14:paraId="594D0E71" w14:textId="77777777" w:rsidR="009D125C" w:rsidRPr="003651D9" w:rsidRDefault="009D125C">
      <w:pPr>
        <w:pStyle w:val="BodyText"/>
      </w:pPr>
    </w:p>
    <w:p w14:paraId="7C2FF883" w14:textId="77777777" w:rsidR="00A910E1" w:rsidRPr="003651D9" w:rsidRDefault="00C37AD1" w:rsidP="00AC7C88">
      <w:pPr>
        <w:pStyle w:val="BodyText"/>
      </w:pPr>
      <w:r>
        <w:t>Date:</w:t>
      </w:r>
      <w:r>
        <w:tab/>
      </w:r>
      <w:r>
        <w:tab/>
      </w:r>
      <w:r w:rsidR="00AE0678">
        <w:t>February 26</w:t>
      </w:r>
      <w:r>
        <w:t xml:space="preserve">, </w:t>
      </w:r>
      <w:r w:rsidR="004F5211" w:rsidRPr="003651D9">
        <w:t>20</w:t>
      </w:r>
      <w:r w:rsidR="00491638">
        <w:t>15</w:t>
      </w:r>
    </w:p>
    <w:p w14:paraId="575DB645" w14:textId="77777777" w:rsidR="00603ED5" w:rsidRPr="003651D9" w:rsidRDefault="00A910E1" w:rsidP="00AC7C88">
      <w:pPr>
        <w:pStyle w:val="BodyText"/>
      </w:pPr>
      <w:r w:rsidRPr="003651D9">
        <w:t>Author:</w:t>
      </w:r>
      <w:r w:rsidRPr="003651D9">
        <w:tab/>
      </w:r>
      <w:r w:rsidR="00C37AD1">
        <w:t>Christopher Lindop</w:t>
      </w:r>
    </w:p>
    <w:p w14:paraId="4126587F" w14:textId="77777777" w:rsidR="00017E09" w:rsidRPr="00FE4EF7" w:rsidRDefault="00603ED5" w:rsidP="00FE4EF7">
      <w:pPr>
        <w:pStyle w:val="BodyText"/>
      </w:pPr>
      <w:r w:rsidRPr="003651D9">
        <w:t>Email:</w:t>
      </w:r>
      <w:r w:rsidR="00FF4C4E" w:rsidRPr="003651D9">
        <w:tab/>
      </w:r>
      <w:r w:rsidR="00FF4C4E" w:rsidRPr="003651D9">
        <w:tab/>
      </w:r>
      <w:hyperlink r:id="rId11" w:history="1">
        <w:r w:rsidR="00C37AD1" w:rsidRPr="003E5102">
          <w:rPr>
            <w:rStyle w:val="Hyperlink"/>
          </w:rPr>
          <w:t>Radiology@ihe.net</w:t>
        </w:r>
      </w:hyperlink>
    </w:p>
    <w:p w14:paraId="2FA4485B" w14:textId="77777777" w:rsidR="005E3192" w:rsidRPr="003651D9" w:rsidRDefault="009D125C" w:rsidP="005E3192">
      <w:pPr>
        <w:pStyle w:val="BodyText"/>
        <w:rPr>
          <w:rFonts w:ascii="Arial" w:hAnsi="Arial"/>
          <w:b/>
          <w:kern w:val="28"/>
          <w:sz w:val="28"/>
        </w:rPr>
      </w:pPr>
      <w:r w:rsidRPr="003651D9">
        <w:br w:type="page"/>
      </w:r>
    </w:p>
    <w:p w14:paraId="53252A3F" w14:textId="65EF7D3C" w:rsidR="005E3192" w:rsidRPr="003651D9" w:rsidRDefault="005E3192" w:rsidP="005E3192">
      <w:pPr>
        <w:pStyle w:val="BodyText"/>
      </w:pPr>
      <w:r w:rsidRPr="003651D9">
        <w:rPr>
          <w:rFonts w:ascii="Arial" w:hAnsi="Arial"/>
          <w:b/>
          <w:kern w:val="28"/>
          <w:sz w:val="28"/>
        </w:rPr>
        <w:lastRenderedPageBreak/>
        <w:t>Foreword</w:t>
      </w:r>
    </w:p>
    <w:p w14:paraId="53D29A49" w14:textId="77777777" w:rsidR="005E3192" w:rsidRPr="003651D9" w:rsidRDefault="005E3192" w:rsidP="005E3192">
      <w:pPr>
        <w:pStyle w:val="BodyText"/>
      </w:pPr>
      <w:r w:rsidRPr="003651D9">
        <w:t xml:space="preserve">This is a supplement to the IHE </w:t>
      </w:r>
      <w:r>
        <w:t xml:space="preserve">Radiology </w:t>
      </w:r>
      <w:r w:rsidRPr="003651D9">
        <w:t xml:space="preserve"> Technical Framework </w:t>
      </w:r>
      <w:r>
        <w:t>Revision 13.0</w:t>
      </w:r>
      <w:r w:rsidRPr="003651D9">
        <w:t>. Each supplement undergoes a process of public comment and trial implementation before being incorporated into the volumes of the Technical Frameworks.</w:t>
      </w:r>
    </w:p>
    <w:p w14:paraId="5175D5D5" w14:textId="77777777" w:rsidR="005E3192" w:rsidRPr="003651D9" w:rsidRDefault="005E3192" w:rsidP="005E3192">
      <w:pPr>
        <w:pStyle w:val="BodyText"/>
      </w:pPr>
      <w:r w:rsidRPr="003651D9">
        <w:t xml:space="preserve">This supplement </w:t>
      </w:r>
      <w:r>
        <w:t xml:space="preserve">will be </w:t>
      </w:r>
      <w:r w:rsidRPr="003651D9">
        <w:t xml:space="preserve">published </w:t>
      </w:r>
      <w:r>
        <w:t>on May XX, 2015</w:t>
      </w:r>
      <w:r w:rsidRPr="003651D9">
        <w:t xml:space="preserve"> for Public Comment. Comments are invited and may be submitted at </w:t>
      </w:r>
      <w:hyperlink r:id="rId12" w:history="1">
        <w:r w:rsidRPr="003651D9">
          <w:rPr>
            <w:rStyle w:val="Hyperlink"/>
          </w:rPr>
          <w:t>http://www.ihe.net/&lt;domain&gt;/&lt;domain&gt;comments.cfm</w:t>
        </w:r>
      </w:hyperlink>
      <w:r w:rsidRPr="003651D9">
        <w:t xml:space="preserve">. In order to be considered in development of the Trial Implementation version of the supplement, comments must be received by &lt;Month XX, 201X&gt;. </w:t>
      </w:r>
    </w:p>
    <w:p w14:paraId="30993B20" w14:textId="77777777" w:rsidR="005E3192" w:rsidRPr="003651D9" w:rsidRDefault="005E3192" w:rsidP="005E3192">
      <w:pPr>
        <w:pStyle w:val="BodyText"/>
      </w:pPr>
      <w:r w:rsidRPr="003651D9">
        <w:t xml:space="preserve">This supplement describes changes to the existing technical framework documents. </w:t>
      </w:r>
    </w:p>
    <w:p w14:paraId="017DFFF0" w14:textId="77777777" w:rsidR="005E3192" w:rsidRPr="003651D9" w:rsidRDefault="005E3192" w:rsidP="005E3192">
      <w:pPr>
        <w:pStyle w:val="BodyText"/>
      </w:pPr>
      <w:r w:rsidRPr="003651D9">
        <w:t>“Boxed” instructions like the sample below indicate to the Volume Editor how to integrate the relevant section(s) into the relevant Technical Framework volume.</w:t>
      </w:r>
    </w:p>
    <w:p w14:paraId="59D04E56" w14:textId="77777777" w:rsidR="005E3192" w:rsidRPr="003651D9" w:rsidRDefault="005E3192" w:rsidP="005E3192">
      <w:pPr>
        <w:pStyle w:val="EditorInstructions"/>
      </w:pPr>
      <w:r w:rsidRPr="003651D9">
        <w:t>Amend section X.X by the following:</w:t>
      </w:r>
    </w:p>
    <w:p w14:paraId="275A2345" w14:textId="77777777" w:rsidR="005E3192" w:rsidRPr="003651D9" w:rsidRDefault="005E3192" w:rsidP="005E3192">
      <w:pPr>
        <w:pStyle w:val="BodyText"/>
      </w:pPr>
      <w:r w:rsidRPr="003651D9">
        <w:t xml:space="preserve">Where the amendment adds text, make the added text </w:t>
      </w:r>
      <w:r w:rsidRPr="003651D9">
        <w:rPr>
          <w:rStyle w:val="InsertText"/>
        </w:rPr>
        <w:t>bold underline</w:t>
      </w:r>
      <w:r w:rsidRPr="003651D9">
        <w:t xml:space="preserve">. Where the amendment removes text, make the removed text </w:t>
      </w:r>
      <w:r w:rsidRPr="003651D9">
        <w:rPr>
          <w:rStyle w:val="DeleteText"/>
        </w:rPr>
        <w:t>bold strikethrough</w:t>
      </w:r>
      <w:r w:rsidRPr="003651D9">
        <w:t>. When entire new sections are added, introduce with editor’s instructions to “add new text” or similar, which for readability are not bolded or underlined.</w:t>
      </w:r>
    </w:p>
    <w:p w14:paraId="4807CDD5" w14:textId="77777777" w:rsidR="005E3192" w:rsidRPr="003651D9" w:rsidRDefault="005E3192" w:rsidP="005E3192">
      <w:pPr>
        <w:pStyle w:val="BodyText"/>
      </w:pPr>
    </w:p>
    <w:p w14:paraId="6E702DF5" w14:textId="77777777" w:rsidR="005E3192" w:rsidRPr="003651D9" w:rsidRDefault="005E3192" w:rsidP="005E3192">
      <w:pPr>
        <w:pStyle w:val="BodyText"/>
      </w:pPr>
      <w:r w:rsidRPr="003651D9">
        <w:t xml:space="preserve">General information about IHE can be found at: </w:t>
      </w:r>
      <w:hyperlink r:id="rId13" w:history="1">
        <w:r w:rsidRPr="003651D9">
          <w:rPr>
            <w:rStyle w:val="Hyperlink"/>
          </w:rPr>
          <w:t>www.ihe.net</w:t>
        </w:r>
      </w:hyperlink>
      <w:r w:rsidRPr="003651D9">
        <w:t>.</w:t>
      </w:r>
    </w:p>
    <w:p w14:paraId="609FF814" w14:textId="77777777" w:rsidR="005E3192" w:rsidRPr="003651D9" w:rsidRDefault="005E3192" w:rsidP="005E3192">
      <w:pPr>
        <w:pStyle w:val="BodyText"/>
      </w:pPr>
      <w:r w:rsidRPr="003651D9">
        <w:t xml:space="preserve">Information about the IHE </w:t>
      </w:r>
      <w:r>
        <w:t>Radiology</w:t>
      </w:r>
      <w:r w:rsidRPr="003651D9">
        <w:t xml:space="preserve"> domain can be found at: </w:t>
      </w:r>
      <w:hyperlink r:id="rId14" w:history="1">
        <w:r w:rsidRPr="003651D9">
          <w:rPr>
            <w:rStyle w:val="Hyperlink"/>
          </w:rPr>
          <w:t>http://www.ihe.net/Domains/index.cfm</w:t>
        </w:r>
      </w:hyperlink>
      <w:r w:rsidRPr="003651D9">
        <w:t>.</w:t>
      </w:r>
    </w:p>
    <w:p w14:paraId="73FCFCA4" w14:textId="77777777" w:rsidR="005E3192" w:rsidRPr="003651D9" w:rsidRDefault="005E3192" w:rsidP="005E3192">
      <w:pPr>
        <w:pStyle w:val="BodyText"/>
      </w:pPr>
      <w:r w:rsidRPr="003651D9">
        <w:t xml:space="preserve">Information about the organization of IHE Technical Frameworks and Supplements and the process used to create them can be found at: </w:t>
      </w:r>
      <w:hyperlink r:id="rId15" w:history="1">
        <w:r w:rsidRPr="003651D9">
          <w:rPr>
            <w:rStyle w:val="Hyperlink"/>
          </w:rPr>
          <w:t>http://www.ihe.net/About/process.cfm</w:t>
        </w:r>
      </w:hyperlink>
      <w:r w:rsidRPr="003651D9">
        <w:t xml:space="preserve"> and </w:t>
      </w:r>
      <w:hyperlink r:id="rId16" w:history="1">
        <w:r w:rsidRPr="003651D9">
          <w:rPr>
            <w:rStyle w:val="Hyperlink"/>
          </w:rPr>
          <w:t>http://www.ihe.net/profiles/index.cfm</w:t>
        </w:r>
      </w:hyperlink>
      <w:r w:rsidRPr="003651D9">
        <w:t>.</w:t>
      </w:r>
    </w:p>
    <w:p w14:paraId="4B751690" w14:textId="77777777" w:rsidR="005E3192" w:rsidRPr="00FE4EF7" w:rsidRDefault="005E3192" w:rsidP="005E3192">
      <w:pPr>
        <w:pStyle w:val="BodyText"/>
        <w:rPr>
          <w:i/>
        </w:rPr>
      </w:pPr>
      <w:r w:rsidRPr="003651D9">
        <w:t xml:space="preserve">The current version of the IHE </w:t>
      </w:r>
      <w:r>
        <w:t xml:space="preserve">Radiology </w:t>
      </w:r>
      <w:r w:rsidRPr="003651D9">
        <w:t xml:space="preserve">Technical Framework can be found at: </w:t>
      </w:r>
      <w:hyperlink r:id="rId17" w:history="1">
        <w:r w:rsidRPr="003651D9">
          <w:rPr>
            <w:rStyle w:val="Hyperlink"/>
          </w:rPr>
          <w:t>http://www.ihe.net/Technical_Framework/index.cfm</w:t>
        </w:r>
      </w:hyperlink>
      <w:r w:rsidRPr="003651D9">
        <w:t>.</w:t>
      </w:r>
    </w:p>
    <w:p w14:paraId="2EE58C1D" w14:textId="77777777" w:rsidR="0089389D" w:rsidRPr="003651D9" w:rsidRDefault="009813A1" w:rsidP="0089389D">
      <w:pPr>
        <w:pStyle w:val="TOCHeading"/>
      </w:pPr>
      <w:r w:rsidRPr="003651D9">
        <w:br w:type="page"/>
      </w:r>
      <w:bookmarkStart w:id="0" w:name="_Toc504625752"/>
      <w:bookmarkStart w:id="1" w:name="_Toc530206505"/>
      <w:bookmarkStart w:id="2" w:name="_Toc1388425"/>
      <w:bookmarkStart w:id="3" w:name="_Toc1388579"/>
      <w:bookmarkStart w:id="4" w:name="_Toc1456606"/>
      <w:bookmarkStart w:id="5" w:name="_Toc37034630"/>
      <w:bookmarkStart w:id="6" w:name="_Toc38846108"/>
      <w:bookmarkStart w:id="7" w:name="_Toc284502439"/>
      <w:r w:rsidR="0089389D" w:rsidRPr="003651D9">
        <w:lastRenderedPageBreak/>
        <w:t xml:space="preserve"> </w:t>
      </w:r>
    </w:p>
    <w:p w14:paraId="373D0D1A" w14:textId="77777777" w:rsidR="00CF283F" w:rsidRPr="003651D9" w:rsidRDefault="00CF283F" w:rsidP="008616CB">
      <w:pPr>
        <w:pStyle w:val="Heading1"/>
        <w:pageBreakBefore w:val="0"/>
        <w:numPr>
          <w:ilvl w:val="0"/>
          <w:numId w:val="0"/>
        </w:numPr>
        <w:rPr>
          <w:noProof w:val="0"/>
        </w:rPr>
      </w:pPr>
      <w:bookmarkStart w:id="8" w:name="_Toc285359077"/>
      <w:r w:rsidRPr="003651D9">
        <w:rPr>
          <w:noProof w:val="0"/>
        </w:rPr>
        <w:t>Introduction</w:t>
      </w:r>
      <w:bookmarkEnd w:id="0"/>
      <w:bookmarkEnd w:id="1"/>
      <w:bookmarkEnd w:id="2"/>
      <w:bookmarkEnd w:id="3"/>
      <w:bookmarkEnd w:id="4"/>
      <w:bookmarkEnd w:id="5"/>
      <w:bookmarkEnd w:id="6"/>
      <w:r w:rsidR="00167DB7" w:rsidRPr="003651D9">
        <w:rPr>
          <w:noProof w:val="0"/>
        </w:rPr>
        <w:t xml:space="preserve"> to </w:t>
      </w:r>
      <w:r w:rsidR="0040747E">
        <w:rPr>
          <w:noProof w:val="0"/>
        </w:rPr>
        <w:t>Cross-Enterprise Read Workflow Definition Profile</w:t>
      </w:r>
      <w:r w:rsidR="000261BE">
        <w:rPr>
          <w:noProof w:val="0"/>
        </w:rPr>
        <w:t xml:space="preserve"> </w:t>
      </w:r>
      <w:bookmarkEnd w:id="7"/>
      <w:bookmarkEnd w:id="8"/>
    </w:p>
    <w:p w14:paraId="188DA245" w14:textId="77777777" w:rsidR="005E3192" w:rsidRPr="003F1F6A" w:rsidRDefault="005E3192" w:rsidP="005E3192">
      <w:pPr>
        <w:pStyle w:val="BodyText"/>
      </w:pPr>
      <w:r w:rsidRPr="003F1F6A">
        <w:t xml:space="preserve">This supplement is written according to the specific template defined for Workflow Definition profiles. </w:t>
      </w:r>
      <w:r>
        <w:t>T</w:t>
      </w:r>
      <w:r w:rsidRPr="003F1F6A">
        <w:t xml:space="preserve">he </w:t>
      </w:r>
      <w:r>
        <w:t>XRi</w:t>
      </w:r>
      <w:r w:rsidRPr="003F1F6A">
        <w:t>-WD profile establishes a common set of rules to share between participants involved in a</w:t>
      </w:r>
      <w:r>
        <w:t xml:space="preserve"> Cross-Enterprise Remote Read of Clinical Images </w:t>
      </w:r>
      <w:r w:rsidRPr="003F1F6A">
        <w:t>workflow.</w:t>
      </w:r>
    </w:p>
    <w:p w14:paraId="0C96F089" w14:textId="77777777" w:rsidR="005E3192" w:rsidRPr="003F1F6A" w:rsidRDefault="005E3192" w:rsidP="005E3192">
      <w:pPr>
        <w:pStyle w:val="BodyText"/>
      </w:pPr>
      <w:r w:rsidRPr="003F1F6A">
        <w:t xml:space="preserve">The </w:t>
      </w:r>
      <w:r>
        <w:t>Remote Read</w:t>
      </w:r>
      <w:r w:rsidRPr="003F1F6A">
        <w:t xml:space="preserve"> process, and workflow related to it, is applicable to many different sharing infrastructures. In this profile we present a specific XDS</w:t>
      </w:r>
      <w:r>
        <w:t>-I</w:t>
      </w:r>
      <w:r w:rsidRPr="003F1F6A">
        <w:t xml:space="preserve"> based use-case.</w:t>
      </w:r>
    </w:p>
    <w:p w14:paraId="1596657B" w14:textId="77777777" w:rsidR="005E3192" w:rsidRDefault="005E3192" w:rsidP="005E3192">
      <w:pPr>
        <w:pStyle w:val="BodyText"/>
      </w:pPr>
      <w:r>
        <w:t>In Volume 1 we present the</w:t>
      </w:r>
      <w:r w:rsidRPr="003F1F6A">
        <w:t xml:space="preserve"> typi</w:t>
      </w:r>
      <w:r>
        <w:t>cal u</w:t>
      </w:r>
      <w:r w:rsidRPr="003F1F6A">
        <w:t>se-case</w:t>
      </w:r>
      <w:r>
        <w:t>s</w:t>
      </w:r>
      <w:r w:rsidRPr="003F1F6A">
        <w:t>, describing many possible evolutions of the related workflow. We define the Workflow Participants involved and their ability within the workflow itself</w:t>
      </w:r>
      <w:r>
        <w:t xml:space="preserve">. </w:t>
      </w:r>
    </w:p>
    <w:p w14:paraId="3C2C6CBF" w14:textId="764D0759" w:rsidR="004B6C70" w:rsidRPr="003F1F6A" w:rsidRDefault="004B6C70" w:rsidP="009F7B64">
      <w:pPr>
        <w:pStyle w:val="BodyText"/>
      </w:pPr>
    </w:p>
    <w:p w14:paraId="0F54AE1C" w14:textId="77777777" w:rsidR="00CF283F" w:rsidRPr="003651D9" w:rsidRDefault="00CF283F" w:rsidP="008616CB">
      <w:pPr>
        <w:pStyle w:val="Heading2"/>
        <w:numPr>
          <w:ilvl w:val="0"/>
          <w:numId w:val="0"/>
        </w:numPr>
        <w:rPr>
          <w:noProof w:val="0"/>
        </w:rPr>
      </w:pPr>
      <w:bookmarkStart w:id="9" w:name="_Toc284502440"/>
      <w:bookmarkStart w:id="10" w:name="_Toc285359078"/>
      <w:r w:rsidRPr="003651D9">
        <w:rPr>
          <w:noProof w:val="0"/>
        </w:rPr>
        <w:t>Open Issues and Questions</w:t>
      </w:r>
      <w:bookmarkEnd w:id="9"/>
      <w:bookmarkEnd w:id="10"/>
    </w:p>
    <w:p w14:paraId="3EA83007" w14:textId="041FE6C9" w:rsidR="0040747E" w:rsidRDefault="00357AA5" w:rsidP="00CC1444">
      <w:pPr>
        <w:pStyle w:val="ListNumber2"/>
        <w:numPr>
          <w:ilvl w:val="0"/>
          <w:numId w:val="42"/>
        </w:numPr>
        <w:rPr>
          <w:i/>
        </w:rPr>
      </w:pPr>
      <w:r>
        <w:rPr>
          <w:i/>
        </w:rPr>
        <w:t xml:space="preserve">Do the use cases specified </w:t>
      </w:r>
      <w:r w:rsidR="00C66507">
        <w:rPr>
          <w:i/>
        </w:rPr>
        <w:t>address the</w:t>
      </w:r>
      <w:r w:rsidR="00E265E6">
        <w:rPr>
          <w:i/>
        </w:rPr>
        <w:t xml:space="preserve"> most critical remote read workflows</w:t>
      </w:r>
      <w:r w:rsidR="0040747E">
        <w:rPr>
          <w:i/>
        </w:rPr>
        <w:t xml:space="preserve"> needed</w:t>
      </w:r>
      <w:r w:rsidR="00E265E6">
        <w:rPr>
          <w:i/>
        </w:rPr>
        <w:t>?</w:t>
      </w:r>
      <w:r w:rsidR="0040747E">
        <w:rPr>
          <w:i/>
        </w:rPr>
        <w:t xml:space="preserve">  If not, what are the missing use cases?</w:t>
      </w:r>
      <w:r w:rsidR="00975A93">
        <w:rPr>
          <w:i/>
        </w:rPr>
        <w:t xml:space="preserve">  </w:t>
      </w:r>
    </w:p>
    <w:p w14:paraId="00CD66B5" w14:textId="77777777" w:rsidR="00BD5BA6" w:rsidRDefault="0040747E" w:rsidP="00D06280">
      <w:pPr>
        <w:pStyle w:val="ListNumber2"/>
        <w:numPr>
          <w:ilvl w:val="0"/>
          <w:numId w:val="42"/>
        </w:numPr>
        <w:rPr>
          <w:i/>
        </w:rPr>
      </w:pPr>
      <w:r>
        <w:rPr>
          <w:i/>
        </w:rPr>
        <w:t>Is the detail sufficient?  If not, what do you suggest to include?</w:t>
      </w:r>
    </w:p>
    <w:p w14:paraId="5251CD60" w14:textId="62E9D936" w:rsidR="00975A93" w:rsidRDefault="00975A93" w:rsidP="00D06280">
      <w:pPr>
        <w:pStyle w:val="ListNumber2"/>
        <w:numPr>
          <w:ilvl w:val="0"/>
          <w:numId w:val="42"/>
        </w:numPr>
        <w:rPr>
          <w:i/>
        </w:rPr>
      </w:pPr>
      <w:r>
        <w:rPr>
          <w:i/>
        </w:rPr>
        <w:t>Use case Common Workflow scenario includes the capability for the Service Performer to manage availability of its own reading resources, where the Direct Assign Common Workflow Scenario has the Dispatcher managing availability of the Service Performer’s reading resources.  Are both use cases needed?  Should either one be optional?</w:t>
      </w:r>
    </w:p>
    <w:p w14:paraId="2740CCA5" w14:textId="77777777" w:rsidR="00312D16" w:rsidRDefault="00312D16" w:rsidP="00312D16">
      <w:pPr>
        <w:pStyle w:val="ListNumber2"/>
        <w:numPr>
          <w:ilvl w:val="0"/>
          <w:numId w:val="42"/>
        </w:numPr>
        <w:rPr>
          <w:ins w:id="11" w:author="Christopher Lindop" w:date="2015-03-19T17:07:00Z"/>
          <w:i/>
        </w:rPr>
      </w:pPr>
      <w:r>
        <w:rPr>
          <w:i/>
        </w:rPr>
        <w:t>Required grouping includes XDW for XDS/XDS-I workflow profiles.  Equally technically capable is UPS-RS standards.  How should UPS-RS be considered?</w:t>
      </w:r>
    </w:p>
    <w:p w14:paraId="6E49BE72" w14:textId="115B4538" w:rsidR="001407F2" w:rsidRPr="00312D16" w:rsidRDefault="001407F2" w:rsidP="00312D16">
      <w:pPr>
        <w:pStyle w:val="ListNumber2"/>
        <w:numPr>
          <w:ilvl w:val="0"/>
          <w:numId w:val="42"/>
        </w:numPr>
        <w:rPr>
          <w:i/>
        </w:rPr>
      </w:pPr>
      <w:ins w:id="12" w:author="Christopher Lindop" w:date="2015-03-19T17:08:00Z">
        <w:r>
          <w:rPr>
            <w:i/>
          </w:rPr>
          <w:t>DSUB is specified for XDS Task status updates (see x.3.3)  However, the current DSUB filtering requires a patient ID.  CP 613 addresses this open issue.</w:t>
        </w:r>
      </w:ins>
    </w:p>
    <w:p w14:paraId="2DE65279" w14:textId="77777777" w:rsidR="00CF283F" w:rsidRPr="003651D9" w:rsidRDefault="00CF283F" w:rsidP="00CC1444">
      <w:pPr>
        <w:pStyle w:val="Heading2"/>
        <w:numPr>
          <w:ilvl w:val="0"/>
          <w:numId w:val="0"/>
        </w:numPr>
        <w:ind w:left="576" w:hanging="576"/>
      </w:pPr>
      <w:bookmarkStart w:id="13" w:name="_Toc284502441"/>
      <w:bookmarkStart w:id="14" w:name="_Toc285359079"/>
      <w:bookmarkStart w:id="15" w:name="_Toc473170357"/>
      <w:bookmarkStart w:id="16" w:name="_Toc504625754"/>
      <w:r w:rsidRPr="003651D9">
        <w:t>Closed Issues</w:t>
      </w:r>
      <w:bookmarkEnd w:id="13"/>
      <w:bookmarkEnd w:id="14"/>
    </w:p>
    <w:p w14:paraId="6FAEF850" w14:textId="77777777" w:rsidR="005E3192" w:rsidRPr="003651D9" w:rsidRDefault="005E3192" w:rsidP="005E3192">
      <w:pPr>
        <w:pStyle w:val="AuthorInstructions"/>
      </w:pPr>
      <w:r w:rsidRPr="003651D9">
        <w:t>&lt;List the closed issues/questions with their resolutions. These are particularly useful for recording the rationale for closed issues to forestall unnecessary rehashing in the future and/or to make it easier to identify when a closed issue should be re-opened due to new information.&gt;</w:t>
      </w:r>
    </w:p>
    <w:p w14:paraId="77F6ACFE" w14:textId="77777777" w:rsidR="00CF283F" w:rsidRPr="003651D9" w:rsidRDefault="00CF283F" w:rsidP="00AF5AA7">
      <w:pPr>
        <w:pStyle w:val="ListNumber2"/>
      </w:pPr>
    </w:p>
    <w:p w14:paraId="4D577F96" w14:textId="77777777" w:rsidR="00CF283F" w:rsidRPr="003651D9" w:rsidRDefault="00CF283F" w:rsidP="00AF5AA7">
      <w:pPr>
        <w:pStyle w:val="ListNumber2"/>
      </w:pPr>
    </w:p>
    <w:p w14:paraId="30C68C50" w14:textId="7BF79793" w:rsidR="0089389D" w:rsidRPr="00B44563" w:rsidRDefault="002F4000" w:rsidP="00CC1444">
      <w:pPr>
        <w:pStyle w:val="Heading1"/>
        <w:numPr>
          <w:ilvl w:val="0"/>
          <w:numId w:val="0"/>
        </w:numPr>
        <w:ind w:left="432"/>
      </w:pPr>
      <w:bookmarkStart w:id="17" w:name="_Toc473170358"/>
      <w:bookmarkStart w:id="18" w:name="_Toc504625755"/>
      <w:bookmarkStart w:id="19" w:name="_Toc530206508"/>
      <w:bookmarkStart w:id="20" w:name="_Toc1388428"/>
      <w:bookmarkStart w:id="21" w:name="_Toc1388582"/>
      <w:bookmarkStart w:id="22" w:name="_Toc1456609"/>
      <w:bookmarkStart w:id="23" w:name="_Toc37034634"/>
      <w:bookmarkStart w:id="24" w:name="_Toc38846112"/>
      <w:bookmarkStart w:id="25" w:name="_Toc274427081"/>
      <w:bookmarkStart w:id="26" w:name="_Toc364884669"/>
      <w:bookmarkStart w:id="27" w:name="_Toc285359081"/>
      <w:bookmarkStart w:id="28" w:name="_Toc284502443"/>
      <w:bookmarkEnd w:id="15"/>
      <w:bookmarkEnd w:id="16"/>
      <w:r>
        <w:lastRenderedPageBreak/>
        <w:t xml:space="preserve">General </w:t>
      </w:r>
      <w:r w:rsidR="0089389D" w:rsidRPr="00B44563">
        <w:t>Introduction</w:t>
      </w:r>
      <w:bookmarkEnd w:id="25"/>
      <w:bookmarkEnd w:id="26"/>
      <w:bookmarkEnd w:id="27"/>
    </w:p>
    <w:p w14:paraId="4C01A557" w14:textId="77777777" w:rsidR="0089389D" w:rsidRPr="00B44563" w:rsidRDefault="0089389D" w:rsidP="0089389D">
      <w:pPr>
        <w:pStyle w:val="BodyText"/>
      </w:pPr>
      <w:r w:rsidRPr="00B44563">
        <w:t xml:space="preserve">Integrating the Healthcare Enterprise (IHE) is an initiative promoting the use of standards to achieve interoperability of health information technology (HIT) systems and effective use of electronic health records (EHRs). IHE provides a forum for volunteer committees of care providers, HIT experts and other stakeholders in several clinical and operational domains to reach consensus on standards-based solutions to critical interoperability issues. IHE publishes the implementation guides they produce (called </w:t>
      </w:r>
      <w:r w:rsidRPr="00B44563">
        <w:rPr>
          <w:i/>
          <w:iCs/>
        </w:rPr>
        <w:t>IHE profiles</w:t>
      </w:r>
      <w:r w:rsidRPr="00B44563">
        <w:t xml:space="preserve">), first to gather public comment and then for trial implementation by HIT vendors and other system developers. </w:t>
      </w:r>
    </w:p>
    <w:p w14:paraId="7630D0FF" w14:textId="77777777" w:rsidR="0089389D" w:rsidRDefault="0089389D" w:rsidP="0089389D">
      <w:pPr>
        <w:pStyle w:val="BodyText"/>
      </w:pPr>
      <w:r w:rsidRPr="00B44563">
        <w:t xml:space="preserve">General information about IHE, including its governance structure, sponsorship, member organizations and work process, is </w:t>
      </w:r>
      <w:r w:rsidRPr="00F857C6">
        <w:t>available</w:t>
      </w:r>
      <w:r w:rsidRPr="009B7B35">
        <w:t xml:space="preserve"> at </w:t>
      </w:r>
      <w:hyperlink r:id="rId18" w:history="1">
        <w:r w:rsidRPr="00B44563">
          <w:rPr>
            <w:rStyle w:val="Hyperlink"/>
          </w:rPr>
          <w:t>www.ihe.net</w:t>
        </w:r>
      </w:hyperlink>
      <w:r w:rsidRPr="009B7B35">
        <w:t>.</w:t>
      </w:r>
    </w:p>
    <w:p w14:paraId="630ED4D3" w14:textId="78CAE59E" w:rsidR="005E3192" w:rsidRDefault="0040747E" w:rsidP="005E3192">
      <w:pPr>
        <w:pStyle w:val="ListBullet2"/>
      </w:pPr>
      <w:r>
        <w:t xml:space="preserve"> </w:t>
      </w:r>
    </w:p>
    <w:p w14:paraId="4B079EA9" w14:textId="77777777" w:rsidR="005E3192" w:rsidRPr="00B44563" w:rsidRDefault="005E3192" w:rsidP="005E3192">
      <w:pPr>
        <w:pStyle w:val="Heading2"/>
        <w:numPr>
          <w:ilvl w:val="0"/>
          <w:numId w:val="0"/>
        </w:numPr>
        <w:ind w:left="576"/>
      </w:pPr>
      <w:bookmarkStart w:id="29" w:name="_Toc473170359"/>
      <w:bookmarkStart w:id="30" w:name="_Toc504625756"/>
      <w:bookmarkStart w:id="31" w:name="_Toc530206509"/>
      <w:bookmarkStart w:id="32" w:name="_Toc1388429"/>
      <w:bookmarkStart w:id="33" w:name="_Toc1388583"/>
      <w:bookmarkStart w:id="34" w:name="_Toc1456610"/>
      <w:bookmarkStart w:id="35" w:name="_Toc274427086"/>
      <w:bookmarkStart w:id="36" w:name="_Toc364884674"/>
      <w:bookmarkStart w:id="37" w:name="_Toc285359086"/>
      <w:r w:rsidRPr="00B44563">
        <w:t>Relationship to Real-world Architectures</w:t>
      </w:r>
      <w:bookmarkEnd w:id="29"/>
      <w:bookmarkEnd w:id="30"/>
      <w:bookmarkEnd w:id="31"/>
      <w:bookmarkEnd w:id="32"/>
      <w:bookmarkEnd w:id="33"/>
      <w:bookmarkEnd w:id="34"/>
      <w:bookmarkEnd w:id="35"/>
      <w:bookmarkEnd w:id="36"/>
      <w:bookmarkEnd w:id="37"/>
    </w:p>
    <w:p w14:paraId="7E5E8478" w14:textId="77777777" w:rsidR="005E3192" w:rsidRPr="00B44563" w:rsidRDefault="005E3192" w:rsidP="005E3192">
      <w:pPr>
        <w:pStyle w:val="BodyText"/>
      </w:pPr>
      <w:r w:rsidRPr="00B44563">
        <w:t>The IHE Actors and transactions described in the IHE Technical Framework are abstractions of the real-world healthcare information system environment. While some of the transactions are traditionally performed by specific product categories (e.g., HIS, Electronic Patient Record, RIS, PACS, Clinical Information Systems or imaging modalities), the IHE Technical Framework intentionally avoids associating functions or actors with such product categories. For each actor, the IHE Technical Framework defines only those functions associated with integrating information systems. The IHE definition of an actor should therefore not be taken as the complete definition of any product that might implement it, nor should the framework itself be taken to comprehensively describe the architecture of a healthcare information system.</w:t>
      </w:r>
    </w:p>
    <w:p w14:paraId="0B0CEFF3" w14:textId="77777777" w:rsidR="005E3192" w:rsidRDefault="005E3192" w:rsidP="005E3192">
      <w:pPr>
        <w:pStyle w:val="BodyText"/>
      </w:pPr>
      <w:r w:rsidRPr="00B44563">
        <w:t>The reason for defining actors and transactions is to provide a basis for defining the interactions among functional components of the healthcare information system environment. In situations where a single physical product implements multiple functions, only the interfaces between the product and external functions in the environment are considered to be significant by the IHE initiative. Therefore, the IHE initiative takes no position as to the relative merits of an integrated environment based on a single, all-encompassing information system versus one based on multiple systems tha</w:t>
      </w:r>
      <w:r>
        <w:t>t together achieve the same end</w:t>
      </w:r>
      <w:r w:rsidRPr="00B44563">
        <w:t>.</w:t>
      </w:r>
    </w:p>
    <w:p w14:paraId="0A5DF69A" w14:textId="77777777" w:rsidR="005E3192" w:rsidRPr="003651D9" w:rsidRDefault="005E3192" w:rsidP="005E3192">
      <w:pPr>
        <w:pStyle w:val="AppendixHeading1"/>
      </w:pPr>
      <w:bookmarkStart w:id="38" w:name="_Toc345074644"/>
      <w:r w:rsidRPr="003651D9">
        <w:t>Appendix A - Actor Summary Definitions</w:t>
      </w:r>
      <w:bookmarkEnd w:id="38"/>
    </w:p>
    <w:p w14:paraId="51CA23B2" w14:textId="77777777" w:rsidR="005E3192" w:rsidRPr="003651D9" w:rsidRDefault="005E3192" w:rsidP="005E3192">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2C854E1" w14:textId="77777777" w:rsidR="005E3192" w:rsidRPr="003651D9" w:rsidRDefault="005E3192" w:rsidP="005E3192">
      <w:pPr>
        <w:pStyle w:val="AuthorInstructions"/>
      </w:pPr>
      <w:r w:rsidRPr="003651D9">
        <w:t>&lt;Add any actor definitions for new actors defined specifically for this profile. These will be added to the IHE TF General Introduction list of Actors namespace.&gt;</w:t>
      </w:r>
    </w:p>
    <w:p w14:paraId="6A6D272F" w14:textId="77777777" w:rsidR="005E3192" w:rsidRPr="003651D9" w:rsidRDefault="005E3192" w:rsidP="005E3192">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5E3192" w:rsidRPr="003651D9" w14:paraId="6333E724" w14:textId="77777777" w:rsidTr="00B30455">
        <w:tc>
          <w:tcPr>
            <w:tcW w:w="3078" w:type="dxa"/>
            <w:shd w:val="clear" w:color="auto" w:fill="D9D9D9"/>
          </w:tcPr>
          <w:p w14:paraId="7885220B" w14:textId="77777777" w:rsidR="005E3192" w:rsidRPr="003651D9" w:rsidRDefault="005E3192" w:rsidP="00B30455">
            <w:pPr>
              <w:pStyle w:val="TableEntryHeader"/>
            </w:pPr>
            <w:r w:rsidRPr="003651D9">
              <w:t>Actor</w:t>
            </w:r>
          </w:p>
        </w:tc>
        <w:tc>
          <w:tcPr>
            <w:tcW w:w="6498" w:type="dxa"/>
            <w:shd w:val="clear" w:color="auto" w:fill="D9D9D9"/>
          </w:tcPr>
          <w:p w14:paraId="2677F662" w14:textId="77777777" w:rsidR="005E3192" w:rsidRPr="003651D9" w:rsidRDefault="005E3192" w:rsidP="00B30455">
            <w:pPr>
              <w:pStyle w:val="TableEntryHeader"/>
            </w:pPr>
            <w:r w:rsidRPr="003651D9">
              <w:t>Definition</w:t>
            </w:r>
          </w:p>
        </w:tc>
      </w:tr>
      <w:tr w:rsidR="005E3192" w:rsidRPr="003651D9" w14:paraId="53F2C7FF" w14:textId="77777777" w:rsidTr="00B30455">
        <w:tc>
          <w:tcPr>
            <w:tcW w:w="3078" w:type="dxa"/>
            <w:shd w:val="clear" w:color="auto" w:fill="auto"/>
          </w:tcPr>
          <w:p w14:paraId="59372C3D" w14:textId="77777777" w:rsidR="005E3192" w:rsidRPr="003651D9" w:rsidRDefault="005E3192" w:rsidP="00B30455">
            <w:pPr>
              <w:pStyle w:val="TableEntry"/>
            </w:pPr>
          </w:p>
        </w:tc>
        <w:tc>
          <w:tcPr>
            <w:tcW w:w="6498" w:type="dxa"/>
            <w:shd w:val="clear" w:color="auto" w:fill="auto"/>
          </w:tcPr>
          <w:p w14:paraId="34A90A09" w14:textId="77777777" w:rsidR="005E3192" w:rsidRPr="003651D9" w:rsidRDefault="005E3192" w:rsidP="00B30455">
            <w:pPr>
              <w:pStyle w:val="TableEntry"/>
            </w:pPr>
          </w:p>
        </w:tc>
      </w:tr>
      <w:tr w:rsidR="005E3192" w:rsidRPr="003651D9" w14:paraId="655271A9" w14:textId="77777777" w:rsidTr="00B30455">
        <w:tc>
          <w:tcPr>
            <w:tcW w:w="3078" w:type="dxa"/>
            <w:shd w:val="clear" w:color="auto" w:fill="auto"/>
          </w:tcPr>
          <w:p w14:paraId="23EF5B7A" w14:textId="77777777" w:rsidR="005E3192" w:rsidRPr="003651D9" w:rsidRDefault="005E3192" w:rsidP="00B30455">
            <w:pPr>
              <w:pStyle w:val="TableEntry"/>
            </w:pPr>
          </w:p>
        </w:tc>
        <w:tc>
          <w:tcPr>
            <w:tcW w:w="6498" w:type="dxa"/>
            <w:shd w:val="clear" w:color="auto" w:fill="auto"/>
          </w:tcPr>
          <w:p w14:paraId="309528FE" w14:textId="77777777" w:rsidR="005E3192" w:rsidRPr="003651D9" w:rsidRDefault="005E3192" w:rsidP="00B30455">
            <w:pPr>
              <w:pStyle w:val="TableEntry"/>
            </w:pPr>
          </w:p>
        </w:tc>
      </w:tr>
    </w:tbl>
    <w:p w14:paraId="26DF54FC" w14:textId="77777777" w:rsidR="005E3192" w:rsidRPr="003651D9" w:rsidRDefault="005E3192" w:rsidP="005E3192">
      <w:pPr>
        <w:pStyle w:val="AppendixHeading1"/>
        <w:rPr>
          <w:noProof w:val="0"/>
        </w:rPr>
      </w:pPr>
      <w:bookmarkStart w:id="39" w:name="_Toc345074645"/>
      <w:r w:rsidRPr="003651D9">
        <w:rPr>
          <w:noProof w:val="0"/>
        </w:rPr>
        <w:t>Appendix B - Transaction Summary Definitions</w:t>
      </w:r>
      <w:bookmarkEnd w:id="39"/>
    </w:p>
    <w:p w14:paraId="60CC134C" w14:textId="77777777" w:rsidR="005E3192" w:rsidRPr="003651D9" w:rsidRDefault="005E3192" w:rsidP="005E3192">
      <w:pPr>
        <w:pStyle w:val="EditorInstructions"/>
      </w:pPr>
      <w:r w:rsidRPr="003651D9">
        <w:lastRenderedPageBreak/>
        <w:t xml:space="preserve">Add the following transactions </w:t>
      </w:r>
      <w:r w:rsidRPr="003651D9">
        <w:rPr>
          <w:iCs w:val="0"/>
        </w:rPr>
        <w:t xml:space="preserve">to the IHE </w:t>
      </w:r>
      <w:r w:rsidRPr="003651D9">
        <w:t>Technical Frameworks</w:t>
      </w:r>
      <w:r w:rsidRPr="003651D9">
        <w:rPr>
          <w:iCs w:val="0"/>
        </w:rPr>
        <w:t xml:space="preserve"> General Introduction list of Transactions</w:t>
      </w:r>
      <w:r w:rsidRPr="003651D9">
        <w:t>:</w:t>
      </w:r>
    </w:p>
    <w:p w14:paraId="100D3CF4" w14:textId="77777777" w:rsidR="005E3192" w:rsidRPr="003651D9" w:rsidRDefault="005E3192" w:rsidP="005E3192">
      <w:pPr>
        <w:pStyle w:val="AuthorInstructions"/>
      </w:pPr>
      <w:r w:rsidRPr="003651D9">
        <w:t>&lt;Add any transaction definitions for new transactions defined specifically for this profile. These will be added to the IHE TF General Introduction list of Transactions namespace.&gt;</w:t>
      </w:r>
    </w:p>
    <w:p w14:paraId="66E81728" w14:textId="77777777" w:rsidR="005E3192" w:rsidRPr="003651D9" w:rsidRDefault="005E3192" w:rsidP="005E3192">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5E3192" w:rsidRPr="003651D9" w14:paraId="0C0C6F53" w14:textId="77777777" w:rsidTr="00B30455">
        <w:tc>
          <w:tcPr>
            <w:tcW w:w="3078" w:type="dxa"/>
            <w:shd w:val="clear" w:color="auto" w:fill="D9D9D9"/>
          </w:tcPr>
          <w:p w14:paraId="70CD5469" w14:textId="77777777" w:rsidR="005E3192" w:rsidRPr="003651D9" w:rsidRDefault="005E3192" w:rsidP="00B30455">
            <w:pPr>
              <w:pStyle w:val="TableEntryHeader"/>
            </w:pPr>
            <w:r w:rsidRPr="003651D9">
              <w:t>Transaction</w:t>
            </w:r>
          </w:p>
        </w:tc>
        <w:tc>
          <w:tcPr>
            <w:tcW w:w="6498" w:type="dxa"/>
            <w:shd w:val="clear" w:color="auto" w:fill="D9D9D9"/>
          </w:tcPr>
          <w:p w14:paraId="102C3C27" w14:textId="77777777" w:rsidR="005E3192" w:rsidRPr="003651D9" w:rsidRDefault="005E3192" w:rsidP="00B30455">
            <w:pPr>
              <w:pStyle w:val="TableEntryHeader"/>
            </w:pPr>
            <w:r w:rsidRPr="003651D9">
              <w:t>Definition</w:t>
            </w:r>
          </w:p>
        </w:tc>
      </w:tr>
      <w:tr w:rsidR="005E3192" w:rsidRPr="003651D9" w14:paraId="4215D9E6" w14:textId="77777777" w:rsidTr="00B30455">
        <w:tc>
          <w:tcPr>
            <w:tcW w:w="3078" w:type="dxa"/>
            <w:shd w:val="clear" w:color="auto" w:fill="auto"/>
          </w:tcPr>
          <w:p w14:paraId="54177DBF" w14:textId="77777777" w:rsidR="005E3192" w:rsidRPr="003651D9" w:rsidRDefault="005E3192" w:rsidP="00B30455">
            <w:pPr>
              <w:pStyle w:val="TableEntry"/>
            </w:pPr>
          </w:p>
        </w:tc>
        <w:tc>
          <w:tcPr>
            <w:tcW w:w="6498" w:type="dxa"/>
            <w:shd w:val="clear" w:color="auto" w:fill="auto"/>
          </w:tcPr>
          <w:p w14:paraId="243FE3E0" w14:textId="77777777" w:rsidR="005E3192" w:rsidRPr="003651D9" w:rsidRDefault="005E3192" w:rsidP="00B30455">
            <w:pPr>
              <w:pStyle w:val="TableEntry"/>
            </w:pPr>
          </w:p>
        </w:tc>
      </w:tr>
      <w:tr w:rsidR="005E3192" w:rsidRPr="003651D9" w14:paraId="5293D82B" w14:textId="77777777" w:rsidTr="00B30455">
        <w:tc>
          <w:tcPr>
            <w:tcW w:w="3078" w:type="dxa"/>
            <w:shd w:val="clear" w:color="auto" w:fill="auto"/>
          </w:tcPr>
          <w:p w14:paraId="5B551802" w14:textId="77777777" w:rsidR="005E3192" w:rsidRPr="003651D9" w:rsidRDefault="005E3192" w:rsidP="00B30455">
            <w:pPr>
              <w:pStyle w:val="TableEntry"/>
            </w:pPr>
          </w:p>
        </w:tc>
        <w:tc>
          <w:tcPr>
            <w:tcW w:w="6498" w:type="dxa"/>
            <w:shd w:val="clear" w:color="auto" w:fill="auto"/>
          </w:tcPr>
          <w:p w14:paraId="6A86DB31" w14:textId="77777777" w:rsidR="005E3192" w:rsidRPr="003651D9" w:rsidRDefault="005E3192" w:rsidP="00B30455">
            <w:pPr>
              <w:pStyle w:val="TableEntry"/>
            </w:pPr>
          </w:p>
        </w:tc>
      </w:tr>
    </w:tbl>
    <w:p w14:paraId="0CD8BCA5" w14:textId="77777777" w:rsidR="005E3192" w:rsidRPr="003651D9" w:rsidRDefault="005E3192" w:rsidP="005E3192">
      <w:pPr>
        <w:pStyle w:val="Glossary"/>
        <w:pageBreakBefore w:val="0"/>
        <w:rPr>
          <w:noProof w:val="0"/>
        </w:rPr>
      </w:pPr>
      <w:bookmarkStart w:id="40" w:name="_Toc345074646"/>
      <w:r w:rsidRPr="003651D9">
        <w:rPr>
          <w:noProof w:val="0"/>
        </w:rPr>
        <w:t>Glossary</w:t>
      </w:r>
      <w:bookmarkEnd w:id="40"/>
    </w:p>
    <w:p w14:paraId="71C9C34E" w14:textId="77777777" w:rsidR="005E3192" w:rsidRPr="003651D9" w:rsidRDefault="005E3192" w:rsidP="005E3192">
      <w:pPr>
        <w:pStyle w:val="EditorInstructions"/>
      </w:pPr>
      <w:r w:rsidRPr="003651D9">
        <w:t>Add the following glossary terms to the IHE Technical Frameworks General Introduction Glossary:</w:t>
      </w:r>
    </w:p>
    <w:p w14:paraId="64567E78" w14:textId="77777777" w:rsidR="005E3192" w:rsidRPr="003651D9" w:rsidRDefault="005E3192" w:rsidP="005E3192">
      <w:pPr>
        <w:pStyle w:val="AuthorInstructions"/>
      </w:pPr>
      <w:r w:rsidRPr="003651D9">
        <w:t>&lt;Any glossary additions associated with the profile draft go here.&gt;</w:t>
      </w:r>
    </w:p>
    <w:p w14:paraId="653EBA9A" w14:textId="77777777" w:rsidR="005E3192" w:rsidRPr="003651D9" w:rsidRDefault="005E3192" w:rsidP="005E3192">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5E3192" w:rsidRPr="003651D9" w14:paraId="6654511E" w14:textId="77777777" w:rsidTr="00B30455">
        <w:tc>
          <w:tcPr>
            <w:tcW w:w="3078" w:type="dxa"/>
            <w:shd w:val="clear" w:color="auto" w:fill="D9D9D9"/>
          </w:tcPr>
          <w:p w14:paraId="32898D33" w14:textId="77777777" w:rsidR="005E3192" w:rsidRPr="003651D9" w:rsidRDefault="005E3192" w:rsidP="00B30455">
            <w:pPr>
              <w:pStyle w:val="TableEntryHeader"/>
            </w:pPr>
            <w:r w:rsidRPr="003651D9">
              <w:t>Glossary Term</w:t>
            </w:r>
          </w:p>
        </w:tc>
        <w:tc>
          <w:tcPr>
            <w:tcW w:w="6498" w:type="dxa"/>
            <w:shd w:val="clear" w:color="auto" w:fill="D9D9D9"/>
          </w:tcPr>
          <w:p w14:paraId="61FA9C8A" w14:textId="77777777" w:rsidR="005E3192" w:rsidRPr="003651D9" w:rsidRDefault="005E3192" w:rsidP="00B30455">
            <w:pPr>
              <w:pStyle w:val="TableEntryHeader"/>
            </w:pPr>
            <w:r w:rsidRPr="003651D9">
              <w:t>Definition</w:t>
            </w:r>
          </w:p>
        </w:tc>
      </w:tr>
      <w:tr w:rsidR="005E3192" w:rsidRPr="003651D9" w14:paraId="239DA657" w14:textId="77777777" w:rsidTr="00B30455">
        <w:tc>
          <w:tcPr>
            <w:tcW w:w="3078" w:type="dxa"/>
            <w:shd w:val="clear" w:color="auto" w:fill="auto"/>
          </w:tcPr>
          <w:p w14:paraId="4BB8D6D2" w14:textId="77777777" w:rsidR="005E3192" w:rsidRPr="003651D9" w:rsidRDefault="005E3192" w:rsidP="00B30455">
            <w:pPr>
              <w:pStyle w:val="TableEntry"/>
            </w:pPr>
          </w:p>
        </w:tc>
        <w:tc>
          <w:tcPr>
            <w:tcW w:w="6498" w:type="dxa"/>
            <w:shd w:val="clear" w:color="auto" w:fill="auto"/>
          </w:tcPr>
          <w:p w14:paraId="0D1617D9" w14:textId="77777777" w:rsidR="005E3192" w:rsidRPr="003651D9" w:rsidRDefault="005E3192" w:rsidP="00B30455">
            <w:pPr>
              <w:pStyle w:val="TableEntry"/>
            </w:pPr>
          </w:p>
        </w:tc>
      </w:tr>
      <w:tr w:rsidR="005E3192" w:rsidRPr="003651D9" w14:paraId="072B67B9" w14:textId="77777777" w:rsidTr="00B30455">
        <w:tc>
          <w:tcPr>
            <w:tcW w:w="3078" w:type="dxa"/>
            <w:shd w:val="clear" w:color="auto" w:fill="auto"/>
          </w:tcPr>
          <w:p w14:paraId="72032E85" w14:textId="77777777" w:rsidR="005E3192" w:rsidRPr="003651D9" w:rsidRDefault="005E3192" w:rsidP="00B30455">
            <w:pPr>
              <w:pStyle w:val="TableEntry"/>
            </w:pPr>
          </w:p>
        </w:tc>
        <w:tc>
          <w:tcPr>
            <w:tcW w:w="6498" w:type="dxa"/>
            <w:shd w:val="clear" w:color="auto" w:fill="auto"/>
          </w:tcPr>
          <w:p w14:paraId="7F1C9920" w14:textId="77777777" w:rsidR="005E3192" w:rsidRPr="003651D9" w:rsidRDefault="005E3192" w:rsidP="00B30455">
            <w:pPr>
              <w:pStyle w:val="TableEntry"/>
            </w:pPr>
          </w:p>
        </w:tc>
      </w:tr>
    </w:tbl>
    <w:p w14:paraId="1BAFB65F" w14:textId="5255C8A2" w:rsidR="0040747E" w:rsidRDefault="0040747E" w:rsidP="00CC1444">
      <w:pPr>
        <w:pStyle w:val="ListBullet2"/>
        <w:numPr>
          <w:ilvl w:val="0"/>
          <w:numId w:val="0"/>
        </w:numPr>
        <w:ind w:left="360"/>
      </w:pPr>
    </w:p>
    <w:p w14:paraId="3EF4255E" w14:textId="77777777" w:rsidR="000E12E7" w:rsidRPr="00B44563" w:rsidRDefault="000E12E7" w:rsidP="001C6E07">
      <w:pPr>
        <w:pStyle w:val="PartTitle"/>
      </w:pPr>
      <w:bookmarkStart w:id="41" w:name="_Toc284502442"/>
      <w:bookmarkStart w:id="42" w:name="_Toc285359080"/>
      <w:bookmarkStart w:id="43" w:name="_Toc285359096"/>
      <w:r w:rsidRPr="003651D9">
        <w:lastRenderedPageBreak/>
        <w:t>Volume 1 – Profiles</w:t>
      </w:r>
      <w:bookmarkEnd w:id="41"/>
      <w:bookmarkEnd w:id="42"/>
      <w:r w:rsidRPr="00B44563">
        <w:tab/>
      </w:r>
    </w:p>
    <w:p w14:paraId="374A4C3C" w14:textId="1AD7D52A" w:rsidR="00303E20" w:rsidRPr="003651D9" w:rsidRDefault="00303E20" w:rsidP="00303E20">
      <w:pPr>
        <w:pStyle w:val="Heading1"/>
        <w:pageBreakBefore w:val="0"/>
        <w:numPr>
          <w:ilvl w:val="0"/>
          <w:numId w:val="0"/>
        </w:numPr>
        <w:rPr>
          <w:noProof w:val="0"/>
        </w:rPr>
      </w:pPr>
      <w:r w:rsidRPr="003651D9">
        <w:rPr>
          <w:noProof w:val="0"/>
        </w:rPr>
        <w:t xml:space="preserve">X </w:t>
      </w:r>
      <w:r w:rsidR="00D83E23">
        <w:rPr>
          <w:noProof w:val="0"/>
        </w:rPr>
        <w:t xml:space="preserve">Cross-Enterprise </w:t>
      </w:r>
      <w:r w:rsidR="00C36ECC">
        <w:rPr>
          <w:noProof w:val="0"/>
        </w:rPr>
        <w:t xml:space="preserve">Read </w:t>
      </w:r>
      <w:r w:rsidR="00D83E23">
        <w:rPr>
          <w:noProof w:val="0"/>
        </w:rPr>
        <w:t>for Images</w:t>
      </w:r>
      <w:r w:rsidR="00C36ECC">
        <w:rPr>
          <w:noProof w:val="0"/>
        </w:rPr>
        <w:t xml:space="preserve"> Workflow Definition</w:t>
      </w:r>
      <w:r w:rsidRPr="003651D9">
        <w:rPr>
          <w:noProof w:val="0"/>
        </w:rPr>
        <w:t xml:space="preserve"> Profile</w:t>
      </w:r>
      <w:bookmarkEnd w:id="28"/>
      <w:bookmarkEnd w:id="43"/>
    </w:p>
    <w:p w14:paraId="72FC3652" w14:textId="77777777" w:rsidR="00D83E23" w:rsidRDefault="00D83E23" w:rsidP="000E12E7">
      <w:pPr>
        <w:pStyle w:val="BodyText"/>
      </w:pPr>
      <w:r>
        <w:t>Cross-Enterprise Read for Images Workflow Definition profile is an IHE Workflow Definition Profile for Remote Reading Workflow</w:t>
      </w:r>
      <w:r w:rsidR="00AE394A">
        <w:t xml:space="preserve">, which </w:t>
      </w:r>
      <w:r w:rsidR="00AE394A" w:rsidRPr="003F1F6A">
        <w:t>builds upon the ITI Cross Enterprise Document Workflow (XDW) profile to manage the workflow</w:t>
      </w:r>
      <w:r>
        <w:t xml:space="preserve">. </w:t>
      </w:r>
    </w:p>
    <w:p w14:paraId="385B5F68" w14:textId="2F27122E" w:rsidR="009B2F7A" w:rsidRDefault="005F537E" w:rsidP="000E12E7">
      <w:pPr>
        <w:pStyle w:val="BodyText"/>
      </w:pPr>
      <w:r>
        <w:t>Remote Reading W</w:t>
      </w:r>
      <w:r w:rsidR="00D77BF9">
        <w:t>orkflow</w:t>
      </w:r>
      <w:r w:rsidR="00E77F89">
        <w:t xml:space="preserve"> </w:t>
      </w:r>
      <w:r w:rsidR="002A039C" w:rsidRPr="002A039C">
        <w:t xml:space="preserve">is the practice of having medical images interpreted (read) by a </w:t>
      </w:r>
      <w:r w:rsidR="00521CD1">
        <w:t>reading specialist</w:t>
      </w:r>
      <w:r w:rsidR="002A039C" w:rsidRPr="002A039C">
        <w:t xml:space="preserve"> who is not present at the site </w:t>
      </w:r>
      <w:r w:rsidR="00E24863">
        <w:t xml:space="preserve">where </w:t>
      </w:r>
      <w:r w:rsidR="002A039C" w:rsidRPr="002A039C">
        <w:t>the image</w:t>
      </w:r>
      <w:r w:rsidR="00521CD1">
        <w:t xml:space="preserve"> </w:t>
      </w:r>
      <w:r w:rsidR="002A039C" w:rsidRPr="002A039C">
        <w:t>s</w:t>
      </w:r>
      <w:r w:rsidR="00521CD1">
        <w:t xml:space="preserve">tudy was acquired.  This is </w:t>
      </w:r>
      <w:r w:rsidR="002C40D3">
        <w:t>particularly</w:t>
      </w:r>
      <w:r w:rsidR="00521CD1">
        <w:t xml:space="preserve"> important for subspecialties like Nuclear Medicine or N</w:t>
      </w:r>
      <w:r w:rsidR="00C149F1">
        <w:t>eu</w:t>
      </w:r>
      <w:r w:rsidR="00521CD1">
        <w:t>ro-radiology where these professionals are generally located at large institutions in major metropolitan areas.</w:t>
      </w:r>
      <w:r w:rsidR="002C40D3">
        <w:t xml:space="preserve">  </w:t>
      </w:r>
      <w:r w:rsidR="00E24863">
        <w:t>It may also be important for</w:t>
      </w:r>
      <w:r w:rsidR="002C40D3">
        <w:t xml:space="preserve"> smaller clinical institutions, including urgent care units, imaging centers, private practices and mobile imaging services with limited credentialed 24/7 staf</w:t>
      </w:r>
      <w:r w:rsidR="009B2F7A">
        <w:t>f</w:t>
      </w:r>
      <w:r w:rsidR="002C40D3">
        <w:t xml:space="preserve"> to handle the </w:t>
      </w:r>
      <w:r w:rsidR="009B2F7A">
        <w:t>read</w:t>
      </w:r>
      <w:r w:rsidR="001B5967">
        <w:t>ing</w:t>
      </w:r>
      <w:r w:rsidR="009B2F7A">
        <w:t xml:space="preserve"> workload.</w:t>
      </w:r>
    </w:p>
    <w:p w14:paraId="2467E8CF" w14:textId="08F1421C" w:rsidR="009B2F7A" w:rsidRDefault="009B2F7A" w:rsidP="000E12E7">
      <w:pPr>
        <w:pStyle w:val="BodyText"/>
      </w:pPr>
      <w:r>
        <w:t xml:space="preserve">With the </w:t>
      </w:r>
      <w:r w:rsidR="000921B6">
        <w:t>introduction</w:t>
      </w:r>
      <w:r>
        <w:t xml:space="preserve"> of </w:t>
      </w:r>
      <w:r w:rsidR="00521CD1">
        <w:t xml:space="preserve">cross-enterprise </w:t>
      </w:r>
      <w:r w:rsidR="000B57C8">
        <w:t>document and</w:t>
      </w:r>
      <w:r w:rsidR="00521CD1">
        <w:t xml:space="preserve"> image sharing profiles</w:t>
      </w:r>
      <w:r w:rsidR="002C40D3">
        <w:t xml:space="preserve">, such as </w:t>
      </w:r>
      <w:r w:rsidR="000B57C8">
        <w:t>XDS and</w:t>
      </w:r>
      <w:r w:rsidR="002C40D3">
        <w:t xml:space="preserve"> XDS-I,</w:t>
      </w:r>
      <w:r w:rsidR="00521CD1">
        <w:t xml:space="preserve"> </w:t>
      </w:r>
      <w:r>
        <w:t xml:space="preserve">providing cross-institutional access of the patient’s clinical images, the ability to share </w:t>
      </w:r>
      <w:r w:rsidR="000921B6">
        <w:t xml:space="preserve">reading </w:t>
      </w:r>
      <w:r>
        <w:t xml:space="preserve">workload </w:t>
      </w:r>
      <w:r w:rsidR="00D83E23">
        <w:t>within an affinity domain community</w:t>
      </w:r>
      <w:r>
        <w:t xml:space="preserve"> is the next logical step. </w:t>
      </w:r>
      <w:r w:rsidR="0044678D">
        <w:t>Institutions today share studies for better treatment of their patients.  This image-sharing infrastructure is already producing improved patient care outcomes and reducing the need for duplicate procedures.</w:t>
      </w:r>
      <w:r w:rsidR="00AE394A" w:rsidRPr="003F1F6A">
        <w:t xml:space="preserve"> </w:t>
      </w:r>
    </w:p>
    <w:p w14:paraId="2A7F1A84" w14:textId="77777777" w:rsidR="00AE394A" w:rsidRPr="003F1F6A" w:rsidRDefault="00AE394A" w:rsidP="00AE394A">
      <w:pPr>
        <w:pStyle w:val="BodyText"/>
      </w:pPr>
      <w:bookmarkStart w:id="44" w:name="_Toc285359100"/>
      <w:bookmarkStart w:id="45" w:name="_Toc284502446"/>
      <w:r w:rsidRPr="003F1F6A">
        <w:t>The management of the workflow related to clinical processes is a critical complement to the use by different sectors of document sharing related IHE profiles with their different types of document and information. IHE ITI has approved in Trial Implementation the Cross-Enterprise Document Workflow profile but the work done by ITI has been on the definition of the technical infrastructure to manage a clinical workflow and not on the definition of the clinical processes, work left to the different IHE Domains.</w:t>
      </w:r>
    </w:p>
    <w:p w14:paraId="69291032" w14:textId="77777777" w:rsidR="005F537E" w:rsidRPr="003F1F6A" w:rsidRDefault="005F537E" w:rsidP="005F537E">
      <w:pPr>
        <w:pStyle w:val="Heading2"/>
        <w:numPr>
          <w:ilvl w:val="0"/>
          <w:numId w:val="0"/>
        </w:numPr>
        <w:rPr>
          <w:noProof w:val="0"/>
        </w:rPr>
      </w:pPr>
      <w:bookmarkStart w:id="46" w:name="_Toc366672852"/>
      <w:bookmarkStart w:id="47" w:name="_Toc366672861"/>
      <w:r>
        <w:rPr>
          <w:noProof w:val="0"/>
        </w:rPr>
        <w:t xml:space="preserve">X.1 </w:t>
      </w:r>
      <w:r w:rsidRPr="003F1F6A">
        <w:rPr>
          <w:noProof w:val="0"/>
        </w:rPr>
        <w:t xml:space="preserve"> </w:t>
      </w:r>
      <w:r w:rsidR="005116BD">
        <w:rPr>
          <w:noProof w:val="0"/>
        </w:rPr>
        <w:t xml:space="preserve">XRi-WD </w:t>
      </w:r>
      <w:r>
        <w:rPr>
          <w:noProof w:val="0"/>
        </w:rPr>
        <w:t>Actors</w:t>
      </w:r>
      <w:r w:rsidR="005116BD">
        <w:rPr>
          <w:noProof w:val="0"/>
        </w:rPr>
        <w:t>, Transactions</w:t>
      </w:r>
      <w:r w:rsidRPr="003F1F6A">
        <w:rPr>
          <w:noProof w:val="0"/>
        </w:rPr>
        <w:t xml:space="preserve"> and </w:t>
      </w:r>
      <w:r w:rsidR="005116BD">
        <w:rPr>
          <w:noProof w:val="0"/>
        </w:rPr>
        <w:t>Content Modules</w:t>
      </w:r>
      <w:bookmarkEnd w:id="46"/>
    </w:p>
    <w:p w14:paraId="675F2AA0" w14:textId="5318751C" w:rsidR="005116BD" w:rsidRDefault="005F537E" w:rsidP="005F537E">
      <w:pPr>
        <w:pStyle w:val="BodyText"/>
      </w:pPr>
      <w:r>
        <w:t>T</w:t>
      </w:r>
      <w:r w:rsidRPr="003F1F6A">
        <w:t xml:space="preserve">his section </w:t>
      </w:r>
      <w:r>
        <w:t xml:space="preserve">defines the actors, </w:t>
      </w:r>
      <w:r w:rsidR="005E3192">
        <w:t>workflow tasks</w:t>
      </w:r>
      <w:r>
        <w:t xml:space="preserve"> and content modules in this profile.  General definitions are given in the Technical Framewor</w:t>
      </w:r>
      <w:r w:rsidR="000B57C8">
        <w:t>ks General Introduction Appendix</w:t>
      </w:r>
      <w:r>
        <w:t xml:space="preserve"> A at</w:t>
      </w:r>
      <w:r w:rsidR="005116BD">
        <w:t xml:space="preserve"> </w:t>
      </w:r>
      <w:hyperlink r:id="rId19" w:history="1">
        <w:r w:rsidR="005116BD" w:rsidRPr="003651D9">
          <w:rPr>
            <w:rStyle w:val="Hyperlink"/>
          </w:rPr>
          <w:t>http://www.ihe.net/Technical_Framework/index.cfm</w:t>
        </w:r>
      </w:hyperlink>
      <w:r w:rsidR="005116BD" w:rsidRPr="003651D9">
        <w:t>.</w:t>
      </w:r>
    </w:p>
    <w:p w14:paraId="31732CD5" w14:textId="77777777" w:rsidR="004A10D5" w:rsidRDefault="004A10D5" w:rsidP="004A10D5">
      <w:pPr>
        <w:pStyle w:val="BodyText"/>
      </w:pPr>
      <w:r w:rsidRPr="003F1F6A">
        <w:t xml:space="preserve">This profile is built upon the ITI XDW Profile to manage the Cross Enterprise </w:t>
      </w:r>
      <w:r>
        <w:t>Read for Imaging</w:t>
      </w:r>
      <w:r w:rsidRPr="003F1F6A">
        <w:t xml:space="preserve"> Workflow. </w:t>
      </w:r>
      <w:r>
        <w:t xml:space="preserve"> XDS/XDS-I is the default underlying Document and Image Sharing Infrastructure as shown as the dotted line actor, which is described in section X.3.</w:t>
      </w:r>
      <w:r w:rsidRPr="003F1F6A">
        <w:t xml:space="preserve"> </w:t>
      </w:r>
      <w:r>
        <w:t xml:space="preserve">  Note that this does not preclude the usage of MHD-I, XCA-I or XDR-I as the underlying Document and Image Sharing Infrastructure.  </w:t>
      </w:r>
      <w:r w:rsidRPr="004A10D5">
        <w:t xml:space="preserve"> </w:t>
      </w:r>
    </w:p>
    <w:p w14:paraId="06F7F859" w14:textId="28795D5C" w:rsidR="005E3192" w:rsidRPr="003F1F6A" w:rsidRDefault="005E3192" w:rsidP="005E3192">
      <w:pPr>
        <w:pStyle w:val="BodyText"/>
      </w:pPr>
      <w:r>
        <w:t>The Cross-Enterprise Read for Images profile is</w:t>
      </w:r>
      <w:r w:rsidRPr="003F1F6A">
        <w:t xml:space="preserve"> modeled</w:t>
      </w:r>
      <w:r>
        <w:t xml:space="preserve"> in workflow </w:t>
      </w:r>
      <w:r w:rsidRPr="003F1F6A">
        <w:t xml:space="preserve">tasks </w:t>
      </w:r>
      <w:r>
        <w:t>as represented in figure X.1-1 and outlined below</w:t>
      </w:r>
      <w:r w:rsidRPr="003F1F6A">
        <w:t xml:space="preserve">: </w:t>
      </w:r>
    </w:p>
    <w:p w14:paraId="5A7B1127" w14:textId="77777777" w:rsidR="005E3192" w:rsidRDefault="005E3192" w:rsidP="00CC1444">
      <w:pPr>
        <w:pStyle w:val="List"/>
        <w:ind w:left="720" w:firstLine="0"/>
      </w:pPr>
      <w:r w:rsidRPr="005E3192">
        <w:rPr>
          <w:b/>
          <w:i/>
        </w:rPr>
        <w:t>Request Read</w:t>
      </w:r>
      <w:r w:rsidRPr="005E3192">
        <w:rPr>
          <w:b/>
        </w:rPr>
        <w:t>:</w:t>
      </w:r>
      <w:r w:rsidRPr="005E3192">
        <w:rPr>
          <w:b/>
          <w:i/>
        </w:rPr>
        <w:t xml:space="preserve">  </w:t>
      </w:r>
      <w:r>
        <w:t xml:space="preserve">Gather the necessary clinical input information and submits a </w:t>
      </w:r>
      <w:r w:rsidRPr="005E3192">
        <w:t xml:space="preserve">Read Request and the Image Manifest for the acquired study to be read.  If there is additional relevant clinical information available, such as an Referral, relevant priors, laboratory reports, etc., these may be included.  </w:t>
      </w:r>
    </w:p>
    <w:p w14:paraId="19A0658E" w14:textId="77777777" w:rsidR="005E3192" w:rsidRDefault="005E3192" w:rsidP="00CC1444">
      <w:pPr>
        <w:pStyle w:val="List"/>
        <w:ind w:left="720" w:firstLine="0"/>
      </w:pPr>
      <w:r w:rsidRPr="005E3192">
        <w:rPr>
          <w:b/>
          <w:i/>
        </w:rPr>
        <w:lastRenderedPageBreak/>
        <w:t>Assign Read</w:t>
      </w:r>
      <w:r w:rsidRPr="005E3192">
        <w:rPr>
          <w:b/>
        </w:rPr>
        <w:t>:</w:t>
      </w:r>
      <w:r>
        <w:t xml:space="preserve"> Assigns Read Request to a Read Performer.</w:t>
      </w:r>
    </w:p>
    <w:p w14:paraId="6D1A5B4D" w14:textId="3D8F2FC8" w:rsidR="005E3192" w:rsidRDefault="005E3192" w:rsidP="00CC1444">
      <w:pPr>
        <w:pStyle w:val="List"/>
        <w:ind w:left="720" w:firstLine="0"/>
      </w:pPr>
      <w:r w:rsidRPr="005E3192">
        <w:rPr>
          <w:b/>
          <w:i/>
        </w:rPr>
        <w:t>Perform Read</w:t>
      </w:r>
      <w:r w:rsidRPr="005E3192">
        <w:rPr>
          <w:b/>
        </w:rPr>
        <w:t>:</w:t>
      </w:r>
      <w:r>
        <w:t xml:space="preserve"> Assigns read to Radiologist and performs the requested image read and creates the Image Report.  The Perform Read could include the creation of additional evidence documents, such as 3D reconstructed views, CAD reports. The sub-task workflow details are not part of this profile.</w:t>
      </w:r>
      <w:r>
        <w:rPr>
          <w:b/>
          <w:i/>
        </w:rPr>
        <w:t xml:space="preserve">  </w:t>
      </w:r>
      <w:r>
        <w:t>If additional DICOM evidence documents were created as part of the Perform Read process step, an image manifest for the additional evidence documents is included.  This task could also provide a preliminary Report, if necessary.</w:t>
      </w:r>
    </w:p>
    <w:p w14:paraId="23FE4649" w14:textId="1144C693" w:rsidR="005E3192" w:rsidRDefault="005E3192" w:rsidP="00CC1444">
      <w:pPr>
        <w:pStyle w:val="List"/>
        <w:ind w:left="720" w:firstLine="0"/>
      </w:pPr>
      <w:r>
        <w:rPr>
          <w:b/>
          <w:i/>
        </w:rPr>
        <w:t>Complete Read</w:t>
      </w:r>
      <w:r w:rsidRPr="005E3192">
        <w:rPr>
          <w:b/>
        </w:rPr>
        <w:t xml:space="preserve">: </w:t>
      </w:r>
      <w:r>
        <w:t xml:space="preserve"> Completes the Read Request.  It is initiated by the submittal of the Final Report.  The completion task may include report distribution to the referring physician. It may include services billing. The sub-task workflow details are not part of this profile.</w:t>
      </w:r>
    </w:p>
    <w:p w14:paraId="5D534849" w14:textId="77777777" w:rsidR="005E3192" w:rsidRDefault="005E3192" w:rsidP="004A10D5">
      <w:pPr>
        <w:pStyle w:val="BodyText"/>
      </w:pPr>
    </w:p>
    <w:p w14:paraId="2A8BC2B8" w14:textId="6E5114EF" w:rsidR="005F537E" w:rsidRPr="003F1F6A" w:rsidRDefault="005E3192" w:rsidP="00FE763A">
      <w:pPr>
        <w:pStyle w:val="BodyText"/>
      </w:pPr>
      <w:r w:rsidRPr="005E3192">
        <w:drawing>
          <wp:inline distT="0" distB="0" distL="0" distR="0" wp14:anchorId="0ACBC8CD" wp14:editId="7C989387">
            <wp:extent cx="5943600" cy="2809137"/>
            <wp:effectExtent l="0" t="0" r="0"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09137"/>
                    </a:xfrm>
                    <a:prstGeom prst="rect">
                      <a:avLst/>
                    </a:prstGeom>
                    <a:noFill/>
                    <a:ln>
                      <a:noFill/>
                    </a:ln>
                  </pic:spPr>
                </pic:pic>
              </a:graphicData>
            </a:graphic>
          </wp:inline>
        </w:drawing>
      </w:r>
    </w:p>
    <w:p w14:paraId="78C259F1" w14:textId="3A4191EB" w:rsidR="005E3192" w:rsidRPr="003F1F6A" w:rsidRDefault="005E3192" w:rsidP="005E3192">
      <w:pPr>
        <w:pStyle w:val="FigureTitle"/>
        <w:rPr>
          <w:kern w:val="28"/>
          <w:sz w:val="28"/>
        </w:rPr>
      </w:pPr>
      <w:r>
        <w:t>Figure X.2</w:t>
      </w:r>
      <w:r w:rsidRPr="003F1F6A">
        <w:t xml:space="preserve">-1: </w:t>
      </w:r>
      <w:r>
        <w:t xml:space="preserve">Workflow </w:t>
      </w:r>
      <w:r w:rsidRPr="003F1F6A">
        <w:t xml:space="preserve">Tasks </w:t>
      </w:r>
      <w:r>
        <w:t xml:space="preserve">for </w:t>
      </w:r>
      <w:r w:rsidRPr="003F1F6A">
        <w:t xml:space="preserve">the </w:t>
      </w:r>
      <w:r>
        <w:t>Remote Read</w:t>
      </w:r>
      <w:r w:rsidRPr="003F1F6A">
        <w:t xml:space="preserve"> process</w:t>
      </w:r>
    </w:p>
    <w:p w14:paraId="16E46463" w14:textId="77777777" w:rsidR="005E3192" w:rsidRDefault="005E3192" w:rsidP="005F537E">
      <w:pPr>
        <w:pStyle w:val="BodyText"/>
      </w:pPr>
    </w:p>
    <w:p w14:paraId="42B629FD" w14:textId="1F220883" w:rsidR="005E3192" w:rsidRDefault="005E3192" w:rsidP="005E3192">
      <w:r>
        <w:t xml:space="preserve">The XR-WD process flow, including the task states/status is shown in Figure X.1-2. </w:t>
      </w:r>
    </w:p>
    <w:p w14:paraId="3636706D" w14:textId="7611D1CA" w:rsidR="005E3192" w:rsidRDefault="005E3192" w:rsidP="005E3192">
      <w:r w:rsidRPr="005E3192">
        <w:lastRenderedPageBreak/>
        <w:drawing>
          <wp:inline distT="0" distB="0" distL="0" distR="0" wp14:anchorId="4FB01AF0" wp14:editId="4552018A">
            <wp:extent cx="5845810" cy="7499985"/>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5810" cy="7499985"/>
                    </a:xfrm>
                    <a:prstGeom prst="rect">
                      <a:avLst/>
                    </a:prstGeom>
                    <a:noFill/>
                    <a:ln>
                      <a:noFill/>
                    </a:ln>
                  </pic:spPr>
                </pic:pic>
              </a:graphicData>
            </a:graphic>
          </wp:inline>
        </w:drawing>
      </w:r>
    </w:p>
    <w:p w14:paraId="4EF6A988" w14:textId="77777777" w:rsidR="005E3192" w:rsidRPr="003F1F6A" w:rsidRDefault="005E3192" w:rsidP="005E3192">
      <w:pPr>
        <w:pStyle w:val="FigureTitle"/>
      </w:pPr>
      <w:r>
        <w:t>Figure X.1</w:t>
      </w:r>
      <w:r w:rsidRPr="003F1F6A">
        <w:t xml:space="preserve">-2:  </w:t>
      </w:r>
      <w:r>
        <w:t xml:space="preserve">Remote Read </w:t>
      </w:r>
      <w:r w:rsidRPr="003F1F6A">
        <w:t>Workflow Definition complete process flow</w:t>
      </w:r>
    </w:p>
    <w:p w14:paraId="67D2A124" w14:textId="77777777" w:rsidR="005E3192" w:rsidRDefault="005E3192" w:rsidP="005E3192">
      <w:pPr>
        <w:pStyle w:val="BodyText"/>
      </w:pPr>
      <w:r>
        <w:lastRenderedPageBreak/>
        <w:t>The following table (table X.1</w:t>
      </w:r>
      <w:r w:rsidRPr="003F1F6A">
        <w:t xml:space="preserve">-1) lists the various documents that shall, </w:t>
      </w:r>
      <w:r>
        <w:t xml:space="preserve">conditional, </w:t>
      </w:r>
      <w:r w:rsidRPr="003F1F6A">
        <w:t xml:space="preserve">or may be referenced as either input or output documents for each task/status pair defined by the </w:t>
      </w:r>
      <w:r>
        <w:t>XRi</w:t>
      </w:r>
      <w:r w:rsidRPr="003F1F6A">
        <w:t xml:space="preserve">-WD profile. </w:t>
      </w:r>
    </w:p>
    <w:p w14:paraId="167CE102" w14:textId="77777777" w:rsidR="005E3192" w:rsidRDefault="005E3192" w:rsidP="005E3192">
      <w:pPr>
        <w:pStyle w:val="BodyText"/>
      </w:pPr>
      <w:r>
        <w:t>The values used in the Option column are defined as follows:</w:t>
      </w:r>
    </w:p>
    <w:p w14:paraId="4FD0D807" w14:textId="77777777" w:rsidR="005E3192" w:rsidRDefault="005E3192" w:rsidP="005E3192">
      <w:pPr>
        <w:pStyle w:val="BodyText"/>
      </w:pPr>
      <w:r w:rsidRPr="00DC26E8">
        <w:rPr>
          <w:b/>
        </w:rPr>
        <w:t>R:</w:t>
      </w:r>
      <w:r>
        <w:rPr>
          <w:b/>
        </w:rPr>
        <w:t xml:space="preserve"> </w:t>
      </w:r>
      <w:r>
        <w:t>Required. Compliant source systems shall provide the document as referenced.</w:t>
      </w:r>
    </w:p>
    <w:p w14:paraId="19FC5744" w14:textId="77777777" w:rsidR="005E3192" w:rsidRDefault="005E3192" w:rsidP="005E3192">
      <w:pPr>
        <w:pStyle w:val="BodyText"/>
      </w:pPr>
      <w:r w:rsidRPr="00DC26E8">
        <w:rPr>
          <w:b/>
        </w:rPr>
        <w:t xml:space="preserve">C: </w:t>
      </w:r>
      <w:r>
        <w:t>Conditional. Compliant source systems shall provide the document referenced if the document is available.</w:t>
      </w:r>
    </w:p>
    <w:p w14:paraId="00AC9390" w14:textId="77777777" w:rsidR="005E3192" w:rsidRDefault="005E3192" w:rsidP="005E3192">
      <w:pPr>
        <w:pStyle w:val="BodyText"/>
      </w:pPr>
      <w:r>
        <w:t xml:space="preserve"> </w:t>
      </w:r>
      <w:r>
        <w:rPr>
          <w:b/>
        </w:rPr>
        <w:t xml:space="preserve">O: </w:t>
      </w:r>
      <w:r>
        <w:t>Optional.  Compliant source systems may choose to provide the document reference.</w:t>
      </w:r>
    </w:p>
    <w:p w14:paraId="77A5B634" w14:textId="77777777" w:rsidR="005E3192" w:rsidRDefault="005E3192" w:rsidP="005E3192">
      <w:pPr>
        <w:pStyle w:val="BodyText"/>
      </w:pPr>
      <w:r w:rsidRPr="00E01970">
        <w:rPr>
          <w:b/>
        </w:rPr>
        <w:t>N/A:</w:t>
      </w:r>
      <w:r>
        <w:rPr>
          <w:b/>
        </w:rPr>
        <w:t xml:space="preserve">  </w:t>
      </w:r>
      <w:r>
        <w:t xml:space="preserve">Not Applicable. </w:t>
      </w:r>
    </w:p>
    <w:p w14:paraId="2B4BE041" w14:textId="77777777" w:rsidR="005E3192" w:rsidRDefault="005E3192" w:rsidP="005E3192">
      <w:pPr>
        <w:pStyle w:val="BodyText"/>
      </w:pPr>
    </w:p>
    <w:tbl>
      <w:tblPr>
        <w:tblW w:w="9648" w:type="dxa"/>
        <w:tblLayout w:type="fixed"/>
        <w:tblCellMar>
          <w:left w:w="0" w:type="dxa"/>
          <w:right w:w="0" w:type="dxa"/>
        </w:tblCellMar>
        <w:tblLook w:val="0420" w:firstRow="1" w:lastRow="0" w:firstColumn="0" w:lastColumn="0" w:noHBand="0" w:noVBand="1"/>
      </w:tblPr>
      <w:tblGrid>
        <w:gridCol w:w="1278"/>
        <w:gridCol w:w="1620"/>
        <w:gridCol w:w="2430"/>
        <w:gridCol w:w="990"/>
        <w:gridCol w:w="2340"/>
        <w:gridCol w:w="990"/>
      </w:tblGrid>
      <w:tr w:rsidR="005E3192" w:rsidRPr="007213AE" w14:paraId="1602117C" w14:textId="77777777" w:rsidTr="00B30455">
        <w:trPr>
          <w:trHeight w:val="454"/>
        </w:trPr>
        <w:tc>
          <w:tcPr>
            <w:tcW w:w="1278"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18E6EA45" w14:textId="77777777" w:rsidR="005E3192" w:rsidRPr="00BC33F5" w:rsidRDefault="005E3192" w:rsidP="00B30455">
            <w:pPr>
              <w:pStyle w:val="TableText"/>
              <w:rPr>
                <w:rFonts w:ascii="Arial" w:hAnsi="Arial" w:cs="Arial"/>
                <w:b/>
                <w:sz w:val="36"/>
                <w:szCs w:val="36"/>
              </w:rPr>
            </w:pPr>
            <w:r w:rsidRPr="00BC33F5">
              <w:rPr>
                <w:b/>
              </w:rPr>
              <w:lastRenderedPageBreak/>
              <w:t>Task</w:t>
            </w:r>
          </w:p>
        </w:tc>
        <w:tc>
          <w:tcPr>
            <w:tcW w:w="162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6DB60592" w14:textId="77777777" w:rsidR="005E3192" w:rsidRPr="00BC33F5" w:rsidRDefault="005E3192" w:rsidP="00B30455">
            <w:pPr>
              <w:pStyle w:val="TableText"/>
              <w:rPr>
                <w:rFonts w:ascii="Arial" w:hAnsi="Arial" w:cs="Arial"/>
                <w:b/>
                <w:sz w:val="36"/>
                <w:szCs w:val="36"/>
              </w:rPr>
            </w:pPr>
            <w:r w:rsidRPr="00BC33F5">
              <w:rPr>
                <w:b/>
              </w:rPr>
              <w:t>Task Status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7B00AE31" w14:textId="77777777" w:rsidR="005E3192" w:rsidRPr="00BC33F5" w:rsidRDefault="005E3192" w:rsidP="00B30455">
            <w:pPr>
              <w:pStyle w:val="TableText"/>
              <w:rPr>
                <w:rFonts w:ascii="Arial" w:hAnsi="Arial" w:cs="Arial"/>
                <w:b/>
                <w:sz w:val="36"/>
                <w:szCs w:val="36"/>
              </w:rPr>
            </w:pPr>
            <w:r w:rsidRPr="00BC33F5">
              <w:rPr>
                <w:b/>
              </w:rPr>
              <w:t>Input Docs</w:t>
            </w:r>
          </w:p>
        </w:tc>
        <w:tc>
          <w:tcPr>
            <w:tcW w:w="99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64278D40" w14:textId="77777777" w:rsidR="005E3192" w:rsidRPr="00BC33F5" w:rsidRDefault="005E3192" w:rsidP="00B30455">
            <w:pPr>
              <w:pStyle w:val="TableText"/>
              <w:rPr>
                <w:rFonts w:ascii="Arial" w:hAnsi="Arial" w:cs="Arial"/>
                <w:b/>
                <w:sz w:val="36"/>
                <w:szCs w:val="36"/>
              </w:rPr>
            </w:pPr>
            <w:r w:rsidRPr="00BC33F5">
              <w:rPr>
                <w:b/>
              </w:rPr>
              <w:t>Option</w:t>
            </w:r>
          </w:p>
        </w:tc>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5C62CF67" w14:textId="77777777" w:rsidR="005E3192" w:rsidRPr="00BC33F5" w:rsidRDefault="005E3192" w:rsidP="00B30455">
            <w:pPr>
              <w:pStyle w:val="TableText"/>
              <w:rPr>
                <w:rFonts w:ascii="Arial" w:hAnsi="Arial" w:cs="Arial"/>
                <w:b/>
                <w:sz w:val="36"/>
                <w:szCs w:val="36"/>
              </w:rPr>
            </w:pPr>
            <w:r w:rsidRPr="00BC33F5">
              <w:rPr>
                <w:b/>
              </w:rPr>
              <w:t>Output Docs</w:t>
            </w:r>
          </w:p>
        </w:tc>
        <w:tc>
          <w:tcPr>
            <w:tcW w:w="99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55BB859F" w14:textId="77777777" w:rsidR="005E3192" w:rsidRPr="00BC33F5" w:rsidRDefault="005E3192" w:rsidP="00B30455">
            <w:pPr>
              <w:pStyle w:val="TableText"/>
              <w:rPr>
                <w:rFonts w:ascii="Arial" w:hAnsi="Arial" w:cs="Arial"/>
                <w:b/>
                <w:sz w:val="36"/>
                <w:szCs w:val="36"/>
              </w:rPr>
            </w:pPr>
            <w:r w:rsidRPr="00BC33F5">
              <w:rPr>
                <w:b/>
              </w:rPr>
              <w:t>Option</w:t>
            </w:r>
          </w:p>
        </w:tc>
      </w:tr>
      <w:tr w:rsidR="005E3192" w:rsidRPr="007213AE" w14:paraId="11BBFF60" w14:textId="77777777" w:rsidTr="00B30455">
        <w:trPr>
          <w:trHeight w:val="567"/>
        </w:trPr>
        <w:tc>
          <w:tcPr>
            <w:tcW w:w="127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8658B06" w14:textId="77777777" w:rsidR="005E3192" w:rsidRPr="007213AE" w:rsidRDefault="005E3192" w:rsidP="00B30455">
            <w:pPr>
              <w:pStyle w:val="TableText"/>
              <w:rPr>
                <w:rFonts w:ascii="Arial" w:hAnsi="Arial" w:cs="Arial"/>
              </w:rPr>
            </w:pPr>
            <w:r w:rsidRPr="007213AE">
              <w:t>Request Read</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A93623D" w14:textId="77777777" w:rsidR="005E3192" w:rsidRPr="007213AE" w:rsidRDefault="005E3192" w:rsidP="00B30455">
            <w:pPr>
              <w:pStyle w:val="TableText"/>
              <w:rPr>
                <w:rFonts w:ascii="Arial" w:hAnsi="Arial" w:cs="Arial"/>
              </w:rPr>
            </w:pPr>
            <w:r w:rsidRPr="007213AE">
              <w:t>COMPLETED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32C77B5" w14:textId="77777777" w:rsidR="005E3192" w:rsidRPr="007213AE" w:rsidRDefault="005E3192" w:rsidP="00B30455">
            <w:pPr>
              <w:pStyle w:val="TableText"/>
              <w:rPr>
                <w:rFonts w:ascii="Arial" w:hAnsi="Arial" w:cs="Arial"/>
              </w:rPr>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BF92168" w14:textId="77777777" w:rsidR="005E3192" w:rsidRPr="007213AE" w:rsidRDefault="005E3192" w:rsidP="00B30455">
            <w:pPr>
              <w:pStyle w:val="TableText"/>
              <w:rPr>
                <w:rFonts w:ascii="Arial" w:hAnsi="Arial" w:cs="Arial"/>
              </w:rPr>
            </w:pPr>
            <w:r w:rsidRPr="007213AE">
              <w:rPr>
                <w:rFonts w:cstheme="minorBidi"/>
              </w:rPr>
              <w:t xml:space="preserve">O   </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F839E00" w14:textId="77777777" w:rsidR="005E3192" w:rsidRDefault="005E3192" w:rsidP="00B30455">
            <w:pPr>
              <w:pStyle w:val="TableText"/>
            </w:pPr>
            <w:r>
              <w:t>Read Request</w:t>
            </w:r>
          </w:p>
          <w:p w14:paraId="17512C5C" w14:textId="77777777" w:rsidR="005E3192" w:rsidRPr="007213AE" w:rsidRDefault="005E3192" w:rsidP="00B30455">
            <w:pPr>
              <w:pStyle w:val="TableText"/>
              <w:rPr>
                <w:rFonts w:ascii="Arial" w:hAnsi="Arial" w:cs="Arial"/>
              </w:rPr>
            </w:pPr>
            <w:r w:rsidRPr="007213AE">
              <w:t>Image Manifest</w:t>
            </w:r>
          </w:p>
          <w:p w14:paraId="201F8E68" w14:textId="77777777" w:rsidR="005E3192" w:rsidRPr="007213AE" w:rsidRDefault="005E3192" w:rsidP="00B30455">
            <w:pPr>
              <w:pStyle w:val="TableText"/>
              <w:rPr>
                <w:rFonts w:ascii="Arial" w:hAnsi="Arial" w:cs="Arial"/>
              </w:rPr>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5A6DC1B" w14:textId="77777777" w:rsidR="005E3192" w:rsidRDefault="005E3192" w:rsidP="00B30455">
            <w:pPr>
              <w:pStyle w:val="TableText"/>
            </w:pPr>
            <w:r w:rsidRPr="007213AE">
              <w:t>R</w:t>
            </w:r>
          </w:p>
          <w:p w14:paraId="1D56FE15" w14:textId="77777777" w:rsidR="005E3192" w:rsidRDefault="005E3192" w:rsidP="00B30455">
            <w:pPr>
              <w:pStyle w:val="TableText"/>
            </w:pPr>
            <w:r>
              <w:t>R</w:t>
            </w:r>
          </w:p>
          <w:p w14:paraId="2D5E324A" w14:textId="77777777" w:rsidR="005E3192" w:rsidRPr="007213AE" w:rsidRDefault="005E3192" w:rsidP="00B30455">
            <w:pPr>
              <w:pStyle w:val="TableText"/>
              <w:rPr>
                <w:rFonts w:ascii="Arial" w:hAnsi="Arial" w:cs="Arial"/>
              </w:rPr>
            </w:pPr>
            <w:r>
              <w:t>O</w:t>
            </w:r>
          </w:p>
        </w:tc>
      </w:tr>
      <w:tr w:rsidR="005E3192" w:rsidRPr="007213AE" w14:paraId="561038DA" w14:textId="77777777" w:rsidTr="00B30455">
        <w:trPr>
          <w:trHeight w:val="288"/>
        </w:trPr>
        <w:tc>
          <w:tcPr>
            <w:tcW w:w="1278" w:type="dxa"/>
            <w:vMerge/>
            <w:tcBorders>
              <w:top w:val="single" w:sz="8" w:space="0" w:color="000000"/>
              <w:left w:val="single" w:sz="8" w:space="0" w:color="000000"/>
              <w:bottom w:val="single" w:sz="8" w:space="0" w:color="000000"/>
              <w:right w:val="single" w:sz="8" w:space="0" w:color="000000"/>
            </w:tcBorders>
            <w:vAlign w:val="center"/>
            <w:hideMark/>
          </w:tcPr>
          <w:p w14:paraId="7440CC14" w14:textId="77777777" w:rsidR="005E3192" w:rsidRPr="007213AE" w:rsidRDefault="005E3192" w:rsidP="00B30455">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4E22308" w14:textId="77777777" w:rsidR="005E3192" w:rsidRPr="007213AE" w:rsidRDefault="005E3192" w:rsidP="00B30455">
            <w:pPr>
              <w:pStyle w:val="TableText"/>
              <w:rPr>
                <w:rFonts w:ascii="Arial" w:hAnsi="Arial" w:cs="Arial"/>
              </w:rPr>
            </w:pPr>
            <w:r w:rsidRPr="007213AE">
              <w:t>FAILED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266EF35" w14:textId="77777777" w:rsidR="005E3192" w:rsidRPr="007213AE" w:rsidRDefault="005E3192" w:rsidP="00B30455">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1F37D1F" w14:textId="77777777" w:rsidR="005E3192" w:rsidRPr="007213AE" w:rsidRDefault="005E3192" w:rsidP="00B30455">
            <w:pPr>
              <w:pStyle w:val="TableText"/>
              <w:rPr>
                <w:rFonts w:ascii="Arial" w:hAnsi="Arial" w:cs="Arial"/>
              </w:rPr>
            </w:pPr>
            <w:r w:rsidRPr="007213AE">
              <w:rPr>
                <w:rFonts w:cstheme="minorBidi"/>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514094B" w14:textId="77777777" w:rsidR="005E3192" w:rsidRPr="007213AE" w:rsidRDefault="005E3192" w:rsidP="00B30455">
            <w:pPr>
              <w:pStyle w:val="TableText"/>
              <w:rPr>
                <w:rFonts w:ascii="Arial" w:hAnsi="Arial" w:cs="Arial"/>
              </w:rPr>
            </w:pPr>
            <w:r w:rsidRPr="007213AE">
              <w:t>Reason for Rejection</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CB565D3" w14:textId="77777777" w:rsidR="005E3192" w:rsidRPr="007213AE" w:rsidRDefault="005E3192" w:rsidP="00B30455">
            <w:pPr>
              <w:pStyle w:val="TableText"/>
              <w:rPr>
                <w:rFonts w:ascii="Arial" w:hAnsi="Arial" w:cs="Arial"/>
              </w:rPr>
            </w:pPr>
            <w:r w:rsidRPr="007213AE">
              <w:t>R</w:t>
            </w:r>
          </w:p>
        </w:tc>
      </w:tr>
      <w:tr w:rsidR="005E3192" w:rsidRPr="007213AE" w14:paraId="42035766" w14:textId="77777777" w:rsidTr="00B30455">
        <w:trPr>
          <w:trHeight w:val="471"/>
        </w:trPr>
        <w:tc>
          <w:tcPr>
            <w:tcW w:w="1278" w:type="dxa"/>
            <w:vMerge w:val="restart"/>
            <w:tcBorders>
              <w:top w:val="single" w:sz="8" w:space="0" w:color="000000"/>
              <w:left w:val="single" w:sz="8" w:space="0" w:color="000000"/>
              <w:right w:val="single" w:sz="8" w:space="0" w:color="000000"/>
            </w:tcBorders>
            <w:shd w:val="clear" w:color="auto" w:fill="FFFFFF"/>
            <w:tcMar>
              <w:top w:w="15" w:type="dxa"/>
              <w:left w:w="108" w:type="dxa"/>
              <w:bottom w:w="0" w:type="dxa"/>
              <w:right w:w="108" w:type="dxa"/>
            </w:tcMar>
            <w:hideMark/>
          </w:tcPr>
          <w:p w14:paraId="4761DDEF" w14:textId="77777777" w:rsidR="005E3192" w:rsidRPr="007213AE" w:rsidRDefault="005E3192" w:rsidP="00B30455">
            <w:pPr>
              <w:pStyle w:val="TableText"/>
              <w:rPr>
                <w:rFonts w:ascii="Arial" w:hAnsi="Arial" w:cs="Arial"/>
              </w:rPr>
            </w:pPr>
            <w:r>
              <w:t>Assign</w:t>
            </w:r>
            <w:r w:rsidRPr="007213AE">
              <w:t xml:space="preserve"> Read</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08BF265" w14:textId="77777777" w:rsidR="005E3192" w:rsidRPr="007213AE" w:rsidRDefault="005E3192" w:rsidP="00B30455">
            <w:pPr>
              <w:pStyle w:val="TableText"/>
              <w:rPr>
                <w:rFonts w:ascii="Arial" w:hAnsi="Arial" w:cs="Arial"/>
              </w:rPr>
            </w:pPr>
            <w:r>
              <w:t>CREATED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3DEB4A0" w14:textId="77777777" w:rsidR="005E3192" w:rsidRDefault="005E3192" w:rsidP="00B30455">
            <w:pPr>
              <w:pStyle w:val="TableText"/>
            </w:pPr>
            <w:r w:rsidRPr="007213AE">
              <w:t xml:space="preserve">Read Request </w:t>
            </w:r>
          </w:p>
          <w:p w14:paraId="71C45735" w14:textId="77777777" w:rsidR="005E3192" w:rsidRPr="007213AE" w:rsidRDefault="005E3192" w:rsidP="00B30455">
            <w:pPr>
              <w:pStyle w:val="TableText"/>
              <w:rPr>
                <w:rFonts w:ascii="Arial" w:hAnsi="Arial" w:cs="Arial"/>
              </w:rPr>
            </w:pPr>
            <w:r w:rsidRPr="007213AE">
              <w:t>Image Manifest</w:t>
            </w:r>
          </w:p>
          <w:p w14:paraId="14527A7A" w14:textId="77777777" w:rsidR="005E3192" w:rsidRPr="00DF5114" w:rsidRDefault="005E3192" w:rsidP="00B30455">
            <w:pPr>
              <w:pStyle w:val="TableText"/>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B31554A" w14:textId="77777777" w:rsidR="005E3192" w:rsidRDefault="005E3192" w:rsidP="00B30455">
            <w:pPr>
              <w:pStyle w:val="TableText"/>
            </w:pPr>
            <w:r w:rsidRPr="007213AE">
              <w:t>R</w:t>
            </w:r>
          </w:p>
          <w:p w14:paraId="6EA1CFD9" w14:textId="77777777" w:rsidR="005E3192" w:rsidRDefault="005E3192" w:rsidP="00B30455">
            <w:pPr>
              <w:pStyle w:val="TableText"/>
            </w:pPr>
            <w:r>
              <w:t>R</w:t>
            </w:r>
          </w:p>
          <w:p w14:paraId="50AF9B1D" w14:textId="77777777" w:rsidR="005E3192" w:rsidRPr="007213AE" w:rsidRDefault="005E3192" w:rsidP="00B30455">
            <w:pPr>
              <w:pStyle w:val="TableText"/>
              <w:rPr>
                <w:rFonts w:ascii="Arial" w:hAnsi="Arial" w:cs="Arial"/>
              </w:rPr>
            </w:pPr>
            <w:r>
              <w:t>O</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BDE74EF" w14:textId="77777777" w:rsidR="005E3192" w:rsidRPr="007213AE" w:rsidRDefault="005E3192" w:rsidP="00B30455">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038E704" w14:textId="77777777" w:rsidR="005E3192" w:rsidRPr="007213AE" w:rsidRDefault="005E3192" w:rsidP="00B30455">
            <w:pPr>
              <w:pStyle w:val="TableText"/>
              <w:rPr>
                <w:rFonts w:ascii="Arial" w:hAnsi="Arial" w:cs="Arial"/>
              </w:rPr>
            </w:pPr>
            <w:r w:rsidRPr="007213AE">
              <w:t>-</w:t>
            </w:r>
          </w:p>
        </w:tc>
      </w:tr>
      <w:tr w:rsidR="005E3192" w:rsidRPr="007213AE" w14:paraId="7D33A95F" w14:textId="77777777" w:rsidTr="00B30455">
        <w:trPr>
          <w:trHeight w:val="292"/>
        </w:trPr>
        <w:tc>
          <w:tcPr>
            <w:tcW w:w="1278" w:type="dxa"/>
            <w:vMerge/>
            <w:tcBorders>
              <w:left w:val="single" w:sz="8" w:space="0" w:color="000000"/>
              <w:right w:val="single" w:sz="8" w:space="0" w:color="000000"/>
            </w:tcBorders>
            <w:vAlign w:val="center"/>
            <w:hideMark/>
          </w:tcPr>
          <w:p w14:paraId="153CC0D2" w14:textId="77777777" w:rsidR="005E3192" w:rsidRPr="007213AE" w:rsidRDefault="005E3192" w:rsidP="00B30455">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56BDE6D2" w14:textId="77777777" w:rsidR="005E3192" w:rsidRPr="007213AE" w:rsidRDefault="005E3192" w:rsidP="00B30455">
            <w:pPr>
              <w:pStyle w:val="TableText"/>
              <w:rPr>
                <w:rFonts w:ascii="Arial" w:hAnsi="Arial" w:cs="Arial"/>
              </w:rPr>
            </w:pPr>
            <w:r>
              <w:rPr>
                <w:rFonts w:ascii="Arial" w:hAnsi="Arial" w:cs="Arial"/>
              </w:rPr>
              <w:t>IN-PROGRESS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4E4CD869" w14:textId="77777777" w:rsidR="005E3192" w:rsidRPr="007213AE" w:rsidRDefault="005E3192" w:rsidP="00B30455">
            <w:pPr>
              <w:pStyle w:val="TableText"/>
              <w:rPr>
                <w:rFonts w:ascii="Arial" w:hAnsi="Arial" w:cs="Arial"/>
              </w:rPr>
            </w:pPr>
            <w:r w:rsidRPr="007213AE">
              <w:rPr>
                <w:rFonts w:ascii="Calibri" w:hAnsi="Calibri" w:cs="Arial"/>
                <w:color w:val="000000" w:themeColor="dark1"/>
              </w:rPr>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751710FA" w14:textId="77777777" w:rsidR="005E3192" w:rsidRPr="007213AE" w:rsidRDefault="005E3192" w:rsidP="00B30455">
            <w:pPr>
              <w:pStyle w:val="TableText"/>
              <w:rPr>
                <w:rFonts w:ascii="Arial" w:hAnsi="Arial" w:cs="Arial"/>
              </w:rPr>
            </w:pPr>
            <w:r w:rsidRPr="007213AE">
              <w:rPr>
                <w:rFonts w:ascii="Calibri" w:hAnsi="Calibri" w:cs="Arial"/>
                <w:color w:val="000000" w:themeColor="dark1"/>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10F3490D" w14:textId="77777777" w:rsidR="005E3192" w:rsidRPr="007213AE" w:rsidRDefault="005E3192" w:rsidP="00B30455">
            <w:pPr>
              <w:pStyle w:val="TableText"/>
              <w:rPr>
                <w:rFonts w:ascii="Arial" w:hAnsi="Arial" w:cs="Arial"/>
              </w:rPr>
            </w:pPr>
            <w:r w:rsidRPr="007213AE">
              <w:rPr>
                <w:rFonts w:ascii="Calibri" w:hAnsi="Calibri" w:cs="Arial"/>
                <w:color w:val="000000" w:themeColor="dark1"/>
              </w:rPr>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60461F82" w14:textId="77777777" w:rsidR="005E3192" w:rsidRPr="007213AE" w:rsidRDefault="005E3192" w:rsidP="00B30455">
            <w:pPr>
              <w:pStyle w:val="TableText"/>
              <w:rPr>
                <w:rFonts w:ascii="Arial" w:hAnsi="Arial" w:cs="Arial"/>
              </w:rPr>
            </w:pPr>
          </w:p>
        </w:tc>
      </w:tr>
      <w:tr w:rsidR="005E3192" w:rsidRPr="007213AE" w14:paraId="2453EDA6" w14:textId="77777777" w:rsidTr="00B30455">
        <w:trPr>
          <w:trHeight w:val="361"/>
        </w:trPr>
        <w:tc>
          <w:tcPr>
            <w:tcW w:w="1278" w:type="dxa"/>
            <w:vMerge/>
            <w:tcBorders>
              <w:left w:val="single" w:sz="8" w:space="0" w:color="000000"/>
              <w:right w:val="single" w:sz="8" w:space="0" w:color="000000"/>
            </w:tcBorders>
            <w:vAlign w:val="center"/>
            <w:hideMark/>
          </w:tcPr>
          <w:p w14:paraId="41F597F9" w14:textId="77777777" w:rsidR="005E3192" w:rsidRPr="007213AE" w:rsidRDefault="005E3192" w:rsidP="00B30455">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05D40C0B" w14:textId="77777777" w:rsidR="005E3192" w:rsidRPr="007213AE" w:rsidRDefault="005E3192" w:rsidP="00B30455">
            <w:pPr>
              <w:pStyle w:val="TableText"/>
              <w:rPr>
                <w:rFonts w:ascii="Arial" w:hAnsi="Arial" w:cs="Arial"/>
              </w:rPr>
            </w:pPr>
            <w:r w:rsidRPr="007213AE">
              <w:t>COMPLETED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32DEBAA5" w14:textId="77777777" w:rsidR="005E3192" w:rsidRPr="007213AE" w:rsidRDefault="005E3192" w:rsidP="00B30455">
            <w:pPr>
              <w:pStyle w:val="TableText"/>
              <w:rPr>
                <w:rFonts w:ascii="Arial" w:hAnsi="Arial" w:cs="Arial"/>
              </w:rPr>
            </w:pPr>
            <w:r w:rsidRPr="007213AE">
              <w:rPr>
                <w:rFonts w:ascii="Calibri" w:hAnsi="Calibri" w:cs="Arial"/>
                <w:color w:val="000000" w:themeColor="dark1"/>
              </w:rPr>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25AB0BB5" w14:textId="77777777" w:rsidR="005E3192" w:rsidRPr="007213AE" w:rsidRDefault="005E3192" w:rsidP="00B30455">
            <w:pPr>
              <w:pStyle w:val="TableText"/>
              <w:rPr>
                <w:rFonts w:ascii="Arial" w:hAnsi="Arial" w:cs="Arial"/>
              </w:rPr>
            </w:pPr>
            <w:r w:rsidRPr="007213AE">
              <w:rPr>
                <w:rFonts w:ascii="Calibri" w:hAnsi="Calibri" w:cs="Arial"/>
                <w:color w:val="000000" w:themeColor="dark1"/>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2DECE856" w14:textId="77777777" w:rsidR="005E3192" w:rsidRDefault="005E3192" w:rsidP="00B30455">
            <w:pPr>
              <w:pStyle w:val="TableText"/>
            </w:pPr>
            <w:r>
              <w:t>Read Request</w:t>
            </w:r>
          </w:p>
          <w:p w14:paraId="7499ECF4" w14:textId="77777777" w:rsidR="005E3192" w:rsidRPr="007213AE" w:rsidRDefault="005E3192" w:rsidP="00B30455">
            <w:pPr>
              <w:pStyle w:val="TableText"/>
              <w:rPr>
                <w:rFonts w:ascii="Arial" w:hAnsi="Arial" w:cs="Arial"/>
              </w:rPr>
            </w:pPr>
            <w:r w:rsidRPr="007213AE">
              <w:t>Image Manifest</w:t>
            </w:r>
          </w:p>
          <w:p w14:paraId="502431F1" w14:textId="77777777" w:rsidR="005E3192" w:rsidRPr="007213AE" w:rsidRDefault="005E3192" w:rsidP="00B30455">
            <w:pPr>
              <w:pStyle w:val="TableText"/>
              <w:rPr>
                <w:rFonts w:ascii="Arial" w:hAnsi="Arial" w:cs="Arial"/>
              </w:rPr>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179CDA92" w14:textId="77777777" w:rsidR="005E3192" w:rsidRDefault="005E3192" w:rsidP="00B30455">
            <w:pPr>
              <w:pStyle w:val="TableText"/>
            </w:pPr>
            <w:r w:rsidRPr="007213AE">
              <w:t>R</w:t>
            </w:r>
          </w:p>
          <w:p w14:paraId="7779DBB7" w14:textId="77777777" w:rsidR="005E3192" w:rsidRDefault="005E3192" w:rsidP="00B30455">
            <w:pPr>
              <w:pStyle w:val="TableText"/>
            </w:pPr>
            <w:r>
              <w:t>R</w:t>
            </w:r>
          </w:p>
          <w:p w14:paraId="18EF0307" w14:textId="77777777" w:rsidR="005E3192" w:rsidRPr="007213AE" w:rsidRDefault="005E3192" w:rsidP="00B30455">
            <w:pPr>
              <w:pStyle w:val="TableText"/>
              <w:rPr>
                <w:rFonts w:ascii="Arial" w:hAnsi="Arial" w:cs="Arial"/>
              </w:rPr>
            </w:pPr>
            <w:r>
              <w:t>O</w:t>
            </w:r>
          </w:p>
        </w:tc>
      </w:tr>
      <w:tr w:rsidR="005E3192" w:rsidRPr="007213AE" w14:paraId="10295A99" w14:textId="77777777" w:rsidTr="00B30455">
        <w:trPr>
          <w:trHeight w:val="447"/>
        </w:trPr>
        <w:tc>
          <w:tcPr>
            <w:tcW w:w="1278" w:type="dxa"/>
            <w:vMerge/>
            <w:tcBorders>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42D0C56F" w14:textId="77777777" w:rsidR="005E3192" w:rsidRPr="007213AE" w:rsidRDefault="005E3192" w:rsidP="00B30455">
            <w:pPr>
              <w:pStyle w:val="TableText"/>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5E32FBC7" w14:textId="77777777" w:rsidR="005E3192" w:rsidRPr="007213AE" w:rsidRDefault="005E3192" w:rsidP="00B30455">
            <w:pPr>
              <w:pStyle w:val="TableText"/>
            </w:pPr>
            <w:r w:rsidRPr="007213AE">
              <w:t>FAILED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64F1F3EE" w14:textId="77777777" w:rsidR="005E3192" w:rsidRPr="007213AE" w:rsidRDefault="005E3192" w:rsidP="00B30455">
            <w:pPr>
              <w:pStyle w:val="TableText"/>
            </w:pPr>
            <w:r w:rsidRPr="007213AE">
              <w:rPr>
                <w:rFonts w:ascii="Calibri" w:hAnsi="Calibri" w:cs="Arial"/>
                <w:color w:val="000000" w:themeColor="dark1"/>
              </w:rPr>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3127EE38" w14:textId="77777777" w:rsidR="005E3192" w:rsidRPr="007213AE" w:rsidRDefault="005E3192" w:rsidP="00B30455">
            <w:pPr>
              <w:pStyle w:val="TableText"/>
            </w:pPr>
            <w:r w:rsidRPr="007213AE">
              <w:rPr>
                <w:color w:val="000000" w:themeColor="dark1"/>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63EA9E60" w14:textId="77777777" w:rsidR="005E3192" w:rsidRPr="007213AE" w:rsidRDefault="005E3192" w:rsidP="00B30455">
            <w:pPr>
              <w:pStyle w:val="TableText"/>
              <w:rPr>
                <w:i/>
                <w:iCs/>
              </w:rPr>
            </w:pPr>
            <w:r w:rsidRPr="007213AE">
              <w:t>Reason For Rejection</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3ACAC661" w14:textId="77777777" w:rsidR="005E3192" w:rsidRPr="007213AE" w:rsidRDefault="005E3192" w:rsidP="00B30455">
            <w:pPr>
              <w:pStyle w:val="TableText"/>
            </w:pPr>
            <w:r w:rsidRPr="007213AE">
              <w:t>R</w:t>
            </w:r>
          </w:p>
        </w:tc>
      </w:tr>
      <w:tr w:rsidR="005E3192" w:rsidRPr="007213AE" w14:paraId="0D43AD51" w14:textId="77777777" w:rsidTr="00B30455">
        <w:trPr>
          <w:trHeight w:val="440"/>
        </w:trPr>
        <w:tc>
          <w:tcPr>
            <w:tcW w:w="127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D854D84" w14:textId="77777777" w:rsidR="005E3192" w:rsidRPr="007213AE" w:rsidRDefault="005E3192" w:rsidP="00B30455">
            <w:pPr>
              <w:pStyle w:val="TableText"/>
              <w:rPr>
                <w:rFonts w:ascii="Arial" w:hAnsi="Arial" w:cs="Arial"/>
              </w:rPr>
            </w:pPr>
            <w:r w:rsidRPr="007213AE">
              <w:t>Perform Read</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DFB81B2" w14:textId="77777777" w:rsidR="005E3192" w:rsidRPr="007213AE" w:rsidRDefault="005E3192" w:rsidP="00B30455">
            <w:pPr>
              <w:pStyle w:val="TableText"/>
              <w:rPr>
                <w:rFonts w:ascii="Arial" w:hAnsi="Arial" w:cs="Arial"/>
              </w:rPr>
            </w:pPr>
            <w:r w:rsidRPr="007213AE">
              <w:t>READY</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4AB3ABE" w14:textId="77777777" w:rsidR="005E3192" w:rsidRPr="007213AE" w:rsidRDefault="005E3192" w:rsidP="00B30455">
            <w:pPr>
              <w:pStyle w:val="TableText"/>
              <w:rPr>
                <w:rFonts w:ascii="Arial" w:hAnsi="Arial" w:cs="Arial"/>
              </w:rPr>
            </w:pPr>
            <w:r w:rsidRPr="007213AE">
              <w:t>Read Request</w:t>
            </w:r>
          </w:p>
          <w:p w14:paraId="47F963E3" w14:textId="77777777" w:rsidR="005E3192" w:rsidRPr="007213AE" w:rsidRDefault="005E3192" w:rsidP="00B30455">
            <w:pPr>
              <w:pStyle w:val="TableText"/>
              <w:rPr>
                <w:rFonts w:ascii="Arial" w:hAnsi="Arial" w:cs="Arial"/>
              </w:rPr>
            </w:pPr>
            <w:r w:rsidRPr="007213AE">
              <w:t>Image Manifest</w:t>
            </w:r>
          </w:p>
          <w:p w14:paraId="4579E5A3" w14:textId="77777777" w:rsidR="005E3192" w:rsidRPr="007213AE" w:rsidRDefault="005E3192" w:rsidP="00B30455">
            <w:pPr>
              <w:pStyle w:val="TableText"/>
              <w:rPr>
                <w:rFonts w:ascii="Arial" w:hAnsi="Arial" w:cs="Arial"/>
              </w:rPr>
            </w:pPr>
            <w:r w:rsidRPr="007213AE">
              <w:t>Images</w:t>
            </w:r>
          </w:p>
          <w:p w14:paraId="706B86D0" w14:textId="77777777" w:rsidR="005E3192" w:rsidRPr="007213AE" w:rsidRDefault="005E3192" w:rsidP="00B30455">
            <w:pPr>
              <w:pStyle w:val="TableText"/>
              <w:rPr>
                <w:rFonts w:ascii="Arial" w:hAnsi="Arial" w:cs="Arial"/>
              </w:rPr>
            </w:pPr>
            <w:r w:rsidRPr="007213AE">
              <w:t>Relevant Clinical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81FC947" w14:textId="77777777" w:rsidR="005E3192" w:rsidRPr="007213AE" w:rsidRDefault="005E3192" w:rsidP="00B30455">
            <w:pPr>
              <w:pStyle w:val="TableText"/>
              <w:rPr>
                <w:rFonts w:ascii="Arial" w:hAnsi="Arial" w:cs="Arial"/>
              </w:rPr>
            </w:pPr>
            <w:r w:rsidRPr="007213AE">
              <w:t>R</w:t>
            </w:r>
          </w:p>
          <w:p w14:paraId="2679A267" w14:textId="77777777" w:rsidR="005E3192" w:rsidRPr="007213AE" w:rsidRDefault="005E3192" w:rsidP="00B30455">
            <w:pPr>
              <w:pStyle w:val="TableText"/>
              <w:rPr>
                <w:rFonts w:ascii="Arial" w:hAnsi="Arial" w:cs="Arial"/>
              </w:rPr>
            </w:pPr>
            <w:r w:rsidRPr="007213AE">
              <w:t>R</w:t>
            </w:r>
          </w:p>
          <w:p w14:paraId="23581BB1" w14:textId="77777777" w:rsidR="005E3192" w:rsidRPr="007213AE" w:rsidRDefault="005E3192" w:rsidP="00B30455">
            <w:pPr>
              <w:pStyle w:val="TableText"/>
              <w:rPr>
                <w:rFonts w:ascii="Arial" w:hAnsi="Arial" w:cs="Arial"/>
              </w:rPr>
            </w:pPr>
            <w:r w:rsidRPr="007213AE">
              <w:t>R</w:t>
            </w:r>
          </w:p>
          <w:p w14:paraId="062B19B7" w14:textId="77777777" w:rsidR="005E3192" w:rsidRPr="007213AE" w:rsidRDefault="005E3192" w:rsidP="00B30455">
            <w:pPr>
              <w:pStyle w:val="TableText"/>
              <w:rPr>
                <w:rFonts w:ascii="Arial" w:hAnsi="Arial" w:cs="Arial"/>
              </w:rPr>
            </w:pPr>
            <w:r w:rsidRPr="007213AE">
              <w:t>C</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E862EBD" w14:textId="77777777" w:rsidR="005E3192" w:rsidRPr="007213AE" w:rsidRDefault="005E3192" w:rsidP="00B30455">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CBBD769" w14:textId="77777777" w:rsidR="005E3192" w:rsidRPr="007213AE" w:rsidRDefault="005E3192" w:rsidP="00B30455">
            <w:pPr>
              <w:pStyle w:val="TableText"/>
              <w:rPr>
                <w:rFonts w:ascii="Arial" w:hAnsi="Arial" w:cs="Arial"/>
              </w:rPr>
            </w:pPr>
            <w:r w:rsidRPr="007213AE">
              <w:t>-</w:t>
            </w:r>
          </w:p>
        </w:tc>
      </w:tr>
      <w:tr w:rsidR="005E3192" w:rsidRPr="007213AE" w14:paraId="70033C6D" w14:textId="77777777" w:rsidTr="00B30455">
        <w:trPr>
          <w:trHeight w:val="476"/>
        </w:trPr>
        <w:tc>
          <w:tcPr>
            <w:tcW w:w="1278" w:type="dxa"/>
            <w:vMerge/>
            <w:tcBorders>
              <w:top w:val="single" w:sz="8" w:space="0" w:color="000000"/>
              <w:left w:val="single" w:sz="8" w:space="0" w:color="000000"/>
              <w:bottom w:val="single" w:sz="8" w:space="0" w:color="000000"/>
              <w:right w:val="single" w:sz="8" w:space="0" w:color="000000"/>
            </w:tcBorders>
            <w:vAlign w:val="center"/>
            <w:hideMark/>
          </w:tcPr>
          <w:p w14:paraId="785CAB8D" w14:textId="77777777" w:rsidR="005E3192" w:rsidRPr="007213AE" w:rsidRDefault="005E3192" w:rsidP="00B30455">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62E4A18" w14:textId="77777777" w:rsidR="005E3192" w:rsidRPr="007213AE" w:rsidRDefault="005E3192" w:rsidP="00B30455">
            <w:pPr>
              <w:pStyle w:val="TableText"/>
              <w:rPr>
                <w:rFonts w:ascii="Arial" w:hAnsi="Arial" w:cs="Arial"/>
              </w:rPr>
            </w:pPr>
            <w:r w:rsidRPr="007213AE">
              <w:t>IN-PR</w:t>
            </w:r>
            <w:r w:rsidRPr="00BC33F5">
              <w:t>O</w:t>
            </w:r>
            <w:r w:rsidRPr="007213AE">
              <w:t>GRESS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8DD3697" w14:textId="77777777" w:rsidR="005E3192" w:rsidRPr="007213AE" w:rsidRDefault="005E3192" w:rsidP="00B30455">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983F75A" w14:textId="77777777" w:rsidR="005E3192" w:rsidRPr="007213AE" w:rsidRDefault="005E3192" w:rsidP="00B30455">
            <w:pPr>
              <w:pStyle w:val="TableText"/>
              <w:rPr>
                <w:rFonts w:ascii="Arial" w:hAnsi="Arial" w:cs="Arial"/>
              </w:rPr>
            </w:pPr>
            <w:r>
              <w:rPr>
                <w:rFonts w:ascii="Arial" w:hAnsi="Arial" w:cs="Arial"/>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6B50FE3" w14:textId="77777777" w:rsidR="005E3192" w:rsidRPr="007213AE" w:rsidRDefault="005E3192" w:rsidP="00B30455">
            <w:pPr>
              <w:pStyle w:val="TableText"/>
              <w:rPr>
                <w:rFonts w:ascii="Arial" w:hAnsi="Arial" w:cs="Arial"/>
              </w:rPr>
            </w:pPr>
            <w:r w:rsidRPr="007213AE">
              <w:t>Preliminary Report</w:t>
            </w:r>
          </w:p>
          <w:p w14:paraId="2B2F494A" w14:textId="77777777" w:rsidR="005E3192" w:rsidRPr="007213AE" w:rsidRDefault="005E3192" w:rsidP="00B30455">
            <w:pPr>
              <w:pStyle w:val="TableText"/>
              <w:rPr>
                <w:rFonts w:ascii="Arial" w:hAnsi="Arial" w:cs="Arial"/>
              </w:rPr>
            </w:pPr>
            <w:r w:rsidRPr="007213AE">
              <w:t>Evidence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01B5CD8" w14:textId="77777777" w:rsidR="005E3192" w:rsidRPr="007213AE" w:rsidRDefault="005E3192" w:rsidP="00B30455">
            <w:pPr>
              <w:pStyle w:val="TableText"/>
              <w:rPr>
                <w:rFonts w:ascii="Arial" w:hAnsi="Arial" w:cs="Arial"/>
              </w:rPr>
            </w:pPr>
            <w:r w:rsidRPr="007213AE">
              <w:t>C</w:t>
            </w:r>
          </w:p>
          <w:p w14:paraId="44C5B6D1" w14:textId="77777777" w:rsidR="005E3192" w:rsidRPr="007213AE" w:rsidRDefault="005E3192" w:rsidP="00B30455">
            <w:pPr>
              <w:pStyle w:val="TableText"/>
              <w:rPr>
                <w:rFonts w:ascii="Arial" w:hAnsi="Arial" w:cs="Arial"/>
              </w:rPr>
            </w:pPr>
            <w:r w:rsidRPr="007213AE">
              <w:t>C</w:t>
            </w:r>
          </w:p>
        </w:tc>
      </w:tr>
      <w:tr w:rsidR="005E3192" w:rsidRPr="007213AE" w14:paraId="071D8CC2" w14:textId="77777777" w:rsidTr="00B30455">
        <w:trPr>
          <w:trHeight w:val="476"/>
        </w:trPr>
        <w:tc>
          <w:tcPr>
            <w:tcW w:w="1278" w:type="dxa"/>
            <w:vMerge/>
            <w:tcBorders>
              <w:top w:val="single" w:sz="8" w:space="0" w:color="000000"/>
              <w:left w:val="single" w:sz="8" w:space="0" w:color="000000"/>
              <w:bottom w:val="single" w:sz="8" w:space="0" w:color="000000"/>
              <w:right w:val="single" w:sz="8" w:space="0" w:color="000000"/>
            </w:tcBorders>
            <w:vAlign w:val="center"/>
            <w:hideMark/>
          </w:tcPr>
          <w:p w14:paraId="47320CE5" w14:textId="77777777" w:rsidR="005E3192" w:rsidRPr="007213AE" w:rsidRDefault="005E3192" w:rsidP="00B30455">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6258B39" w14:textId="77777777" w:rsidR="005E3192" w:rsidRPr="007213AE" w:rsidRDefault="005E3192" w:rsidP="00B30455">
            <w:pPr>
              <w:pStyle w:val="TableText"/>
              <w:rPr>
                <w:rFonts w:ascii="Arial" w:hAnsi="Arial" w:cs="Arial"/>
              </w:rPr>
            </w:pPr>
            <w:r w:rsidRPr="007213AE">
              <w:t>COMPLETED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95B0856" w14:textId="77777777" w:rsidR="005E3192" w:rsidRPr="007213AE" w:rsidRDefault="005E3192" w:rsidP="00B30455">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45BA408" w14:textId="77777777" w:rsidR="005E3192" w:rsidRPr="007213AE" w:rsidRDefault="005E3192" w:rsidP="00B30455">
            <w:pPr>
              <w:pStyle w:val="TableText"/>
              <w:rPr>
                <w:rFonts w:ascii="Arial" w:hAnsi="Arial" w:cs="Arial"/>
              </w:rPr>
            </w:pPr>
            <w:r>
              <w:rPr>
                <w:rFonts w:ascii="Arial" w:hAnsi="Arial" w:cs="Arial"/>
              </w:rPr>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AB0AA1D" w14:textId="77777777" w:rsidR="005E3192" w:rsidRDefault="005E3192" w:rsidP="00B30455">
            <w:pPr>
              <w:pStyle w:val="TableText"/>
            </w:pPr>
            <w:r w:rsidRPr="007213AE">
              <w:t>Final Image Report</w:t>
            </w:r>
          </w:p>
          <w:p w14:paraId="367AE0E5" w14:textId="77777777" w:rsidR="005E3192" w:rsidRPr="007213AE" w:rsidRDefault="005E3192" w:rsidP="00B30455">
            <w:pPr>
              <w:pStyle w:val="TableText"/>
              <w:rPr>
                <w:rFonts w:ascii="Arial" w:hAnsi="Arial" w:cs="Arial"/>
              </w:rPr>
            </w:pPr>
            <w:r w:rsidRPr="007213AE">
              <w:t>Evidence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3127A2C" w14:textId="77777777" w:rsidR="005E3192" w:rsidRDefault="005E3192" w:rsidP="00B30455">
            <w:pPr>
              <w:pStyle w:val="TableText"/>
            </w:pPr>
            <w:r w:rsidRPr="007213AE">
              <w:t>R</w:t>
            </w:r>
          </w:p>
          <w:p w14:paraId="16E5C0AE" w14:textId="77777777" w:rsidR="005E3192" w:rsidRPr="007213AE" w:rsidRDefault="005E3192" w:rsidP="00B30455">
            <w:pPr>
              <w:pStyle w:val="TableText"/>
              <w:rPr>
                <w:rFonts w:ascii="Arial" w:hAnsi="Arial" w:cs="Arial"/>
              </w:rPr>
            </w:pPr>
            <w:r>
              <w:t>C</w:t>
            </w:r>
          </w:p>
        </w:tc>
      </w:tr>
      <w:tr w:rsidR="005E3192" w:rsidRPr="007213AE" w14:paraId="53E2409D" w14:textId="77777777" w:rsidTr="00B30455">
        <w:trPr>
          <w:trHeight w:val="476"/>
        </w:trPr>
        <w:tc>
          <w:tcPr>
            <w:tcW w:w="1278" w:type="dxa"/>
            <w:vMerge/>
            <w:tcBorders>
              <w:top w:val="single" w:sz="8" w:space="0" w:color="000000"/>
              <w:left w:val="single" w:sz="8" w:space="0" w:color="000000"/>
              <w:bottom w:val="single" w:sz="8" w:space="0" w:color="000000"/>
              <w:right w:val="single" w:sz="8" w:space="0" w:color="000000"/>
            </w:tcBorders>
            <w:vAlign w:val="center"/>
            <w:hideMark/>
          </w:tcPr>
          <w:p w14:paraId="13ADB523" w14:textId="77777777" w:rsidR="005E3192" w:rsidRPr="007213AE" w:rsidRDefault="005E3192" w:rsidP="00B30455">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A0ABE35" w14:textId="77777777" w:rsidR="005E3192" w:rsidRPr="007213AE" w:rsidRDefault="005E3192" w:rsidP="00B30455">
            <w:pPr>
              <w:pStyle w:val="TableText"/>
              <w:rPr>
                <w:rFonts w:ascii="Arial" w:hAnsi="Arial" w:cs="Arial"/>
              </w:rPr>
            </w:pPr>
            <w:r w:rsidRPr="007213AE">
              <w:t>FAILED</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92FBD76" w14:textId="77777777" w:rsidR="005E3192" w:rsidRPr="007213AE" w:rsidRDefault="005E3192" w:rsidP="00B30455">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7843947" w14:textId="77777777" w:rsidR="005E3192" w:rsidRPr="007213AE" w:rsidRDefault="005E3192" w:rsidP="00B30455">
            <w:pPr>
              <w:pStyle w:val="TableText"/>
              <w:rPr>
                <w:rFonts w:ascii="Arial" w:hAnsi="Arial" w:cs="Arial"/>
              </w:rPr>
            </w:pP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696115D" w14:textId="77777777" w:rsidR="005E3192" w:rsidRPr="007213AE" w:rsidRDefault="005E3192" w:rsidP="00B30455">
            <w:pPr>
              <w:pStyle w:val="TableText"/>
              <w:rPr>
                <w:rFonts w:ascii="Arial" w:hAnsi="Arial" w:cs="Arial"/>
              </w:rPr>
            </w:pPr>
            <w:r w:rsidRPr="007213AE">
              <w:t>Reason For Rejection</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624FBF3" w14:textId="77777777" w:rsidR="005E3192" w:rsidRPr="007213AE" w:rsidRDefault="005E3192" w:rsidP="00B30455">
            <w:pPr>
              <w:pStyle w:val="TableText"/>
              <w:rPr>
                <w:rFonts w:ascii="Arial" w:hAnsi="Arial" w:cs="Arial"/>
              </w:rPr>
            </w:pPr>
            <w:r w:rsidRPr="007213AE">
              <w:t>R</w:t>
            </w:r>
          </w:p>
        </w:tc>
      </w:tr>
      <w:tr w:rsidR="005E3192" w:rsidRPr="007213AE" w14:paraId="2CC4D945" w14:textId="77777777" w:rsidTr="00B30455">
        <w:trPr>
          <w:trHeight w:val="447"/>
        </w:trPr>
        <w:tc>
          <w:tcPr>
            <w:tcW w:w="1278" w:type="dxa"/>
            <w:vMerge w:val="restart"/>
            <w:tcBorders>
              <w:top w:val="single" w:sz="8" w:space="0" w:color="000000"/>
              <w:left w:val="single" w:sz="8" w:space="0" w:color="000000"/>
              <w:right w:val="single" w:sz="8" w:space="0" w:color="000000"/>
            </w:tcBorders>
            <w:shd w:val="clear" w:color="auto" w:fill="FFFFFF"/>
            <w:tcMar>
              <w:top w:w="15" w:type="dxa"/>
              <w:left w:w="108" w:type="dxa"/>
              <w:bottom w:w="0" w:type="dxa"/>
              <w:right w:w="108" w:type="dxa"/>
            </w:tcMar>
            <w:hideMark/>
          </w:tcPr>
          <w:p w14:paraId="29D5AEBD" w14:textId="20C8FB8C" w:rsidR="005E3192" w:rsidRPr="007213AE" w:rsidRDefault="005E3192" w:rsidP="005E3192">
            <w:pPr>
              <w:pStyle w:val="TableText"/>
              <w:rPr>
                <w:rFonts w:ascii="Arial" w:hAnsi="Arial" w:cs="Arial"/>
              </w:rPr>
            </w:pPr>
            <w:r>
              <w:t>Complete Read</w:t>
            </w:r>
            <w:r w:rsidRPr="007213AE">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59D4B20" w14:textId="1968F774" w:rsidR="005E3192" w:rsidRPr="007213AE" w:rsidRDefault="005E3192" w:rsidP="00B30455">
            <w:pPr>
              <w:pStyle w:val="TableText"/>
              <w:rPr>
                <w:rFonts w:ascii="Arial" w:hAnsi="Arial" w:cs="Arial"/>
              </w:rPr>
            </w:pPr>
            <w:r>
              <w:t>IN-PROGRESS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E57C285" w14:textId="77777777" w:rsidR="005E3192" w:rsidRDefault="005E3192" w:rsidP="00B30455">
            <w:pPr>
              <w:pStyle w:val="TableText"/>
            </w:pPr>
            <w:r w:rsidRPr="007213AE">
              <w:t>Final Report</w:t>
            </w:r>
          </w:p>
          <w:p w14:paraId="07CE557E" w14:textId="77777777" w:rsidR="005E3192" w:rsidRPr="007213AE" w:rsidRDefault="005E3192" w:rsidP="00B30455">
            <w:pPr>
              <w:pStyle w:val="TableText"/>
              <w:rPr>
                <w:rFonts w:ascii="Arial" w:hAnsi="Arial" w:cs="Arial"/>
              </w:rPr>
            </w:pPr>
            <w:r w:rsidRPr="007213AE">
              <w:t>Evidence Documents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1B268EA" w14:textId="77777777" w:rsidR="005E3192" w:rsidRDefault="005E3192" w:rsidP="00B30455">
            <w:pPr>
              <w:pStyle w:val="TableText"/>
            </w:pPr>
            <w:r w:rsidRPr="007213AE">
              <w:t>R</w:t>
            </w:r>
          </w:p>
          <w:p w14:paraId="046F9DF2" w14:textId="77777777" w:rsidR="005E3192" w:rsidRPr="007213AE" w:rsidRDefault="005E3192" w:rsidP="00B30455">
            <w:pPr>
              <w:pStyle w:val="TableText"/>
              <w:rPr>
                <w:rFonts w:ascii="Arial" w:hAnsi="Arial" w:cs="Arial"/>
              </w:rPr>
            </w:pPr>
            <w:r>
              <w:t>C</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90B0496" w14:textId="77777777" w:rsidR="005E3192" w:rsidRPr="007213AE" w:rsidRDefault="005E3192" w:rsidP="00B30455">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6BBC6C2" w14:textId="77777777" w:rsidR="005E3192" w:rsidRPr="007213AE" w:rsidRDefault="005E3192" w:rsidP="00B30455">
            <w:pPr>
              <w:pStyle w:val="TableText"/>
              <w:rPr>
                <w:rFonts w:ascii="Arial" w:hAnsi="Arial" w:cs="Arial"/>
              </w:rPr>
            </w:pPr>
            <w:r w:rsidRPr="007213AE">
              <w:t>-</w:t>
            </w:r>
          </w:p>
        </w:tc>
      </w:tr>
      <w:tr w:rsidR="005E3192" w:rsidRPr="007213AE" w14:paraId="4C19A020" w14:textId="77777777" w:rsidTr="00B30455">
        <w:trPr>
          <w:trHeight w:val="447"/>
        </w:trPr>
        <w:tc>
          <w:tcPr>
            <w:tcW w:w="1278" w:type="dxa"/>
            <w:vMerge/>
            <w:tcBorders>
              <w:left w:val="single" w:sz="8" w:space="0" w:color="000000"/>
              <w:right w:val="single" w:sz="8" w:space="0" w:color="000000"/>
            </w:tcBorders>
            <w:vAlign w:val="center"/>
            <w:hideMark/>
          </w:tcPr>
          <w:p w14:paraId="16CFE8E9" w14:textId="77777777" w:rsidR="005E3192" w:rsidRPr="007213AE" w:rsidRDefault="005E3192" w:rsidP="00B30455">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4126F901" w14:textId="6DDDB305" w:rsidR="005E3192" w:rsidRPr="007213AE" w:rsidRDefault="005E3192" w:rsidP="00B30455">
            <w:pPr>
              <w:pStyle w:val="TableText"/>
              <w:rPr>
                <w:rFonts w:ascii="Arial" w:hAnsi="Arial" w:cs="Arial"/>
              </w:rPr>
            </w:pPr>
            <w:r>
              <w:rPr>
                <w:rFonts w:ascii="Arial" w:hAnsi="Arial" w:cs="Arial"/>
              </w:rPr>
              <w:t>COMPLETE</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0F2B6459" w14:textId="45DC76DC" w:rsidR="005E3192" w:rsidRPr="007213AE" w:rsidRDefault="005E3192" w:rsidP="00B30455">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0EB55AAA" w14:textId="35C8BFA6" w:rsidR="005E3192" w:rsidRPr="007213AE" w:rsidRDefault="005E3192" w:rsidP="00B30455">
            <w:pPr>
              <w:pStyle w:val="TableText"/>
              <w:rPr>
                <w:rFonts w:ascii="Arial" w:hAnsi="Arial" w:cs="Arial"/>
              </w:rPr>
            </w:pPr>
            <w:r w:rsidRPr="007213AE">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5E63E54D" w14:textId="5620F92B" w:rsidR="005E3192" w:rsidRPr="007213AE" w:rsidRDefault="005E3192" w:rsidP="00B30455">
            <w:pPr>
              <w:pStyle w:val="TableText"/>
              <w:rPr>
                <w:rFonts w:ascii="Arial" w:hAnsi="Arial" w:cs="Arial"/>
              </w:rPr>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3960A7FE" w14:textId="4A03D1B1" w:rsidR="005E3192" w:rsidRPr="007213AE" w:rsidRDefault="005E3192" w:rsidP="00B30455">
            <w:pPr>
              <w:pStyle w:val="TableText"/>
              <w:rPr>
                <w:rFonts w:ascii="Arial" w:hAnsi="Arial" w:cs="Arial"/>
              </w:rPr>
            </w:pPr>
            <w:r w:rsidRPr="007213AE">
              <w:t>-</w:t>
            </w:r>
          </w:p>
        </w:tc>
      </w:tr>
      <w:tr w:rsidR="005E3192" w:rsidRPr="007213AE" w14:paraId="7EC0C45B" w14:textId="77777777" w:rsidTr="00B30455">
        <w:trPr>
          <w:trHeight w:val="447"/>
        </w:trPr>
        <w:tc>
          <w:tcPr>
            <w:tcW w:w="1278" w:type="dxa"/>
            <w:vMerge/>
            <w:tcBorders>
              <w:left w:val="single" w:sz="8" w:space="0" w:color="000000"/>
              <w:bottom w:val="single" w:sz="8" w:space="0" w:color="000000"/>
              <w:right w:val="single" w:sz="8" w:space="0" w:color="000000"/>
            </w:tcBorders>
            <w:vAlign w:val="center"/>
          </w:tcPr>
          <w:p w14:paraId="6496C668" w14:textId="77777777" w:rsidR="005E3192" w:rsidRPr="007213AE" w:rsidRDefault="005E3192" w:rsidP="00B30455">
            <w:pPr>
              <w:pStyle w:val="TableText"/>
              <w:rPr>
                <w:rFonts w:ascii="Arial" w:hAnsi="Arial" w:cs="Arial"/>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07467587" w14:textId="037BA081" w:rsidR="005E3192" w:rsidRPr="007213AE" w:rsidRDefault="005E3192" w:rsidP="00B30455">
            <w:pPr>
              <w:pStyle w:val="TableText"/>
            </w:pPr>
            <w:r w:rsidRPr="007213AE">
              <w:t>ABORT</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3517652E" w14:textId="38C91682" w:rsidR="005E3192" w:rsidRPr="007213AE" w:rsidRDefault="005E3192" w:rsidP="00B30455">
            <w:pPr>
              <w:pStyle w:val="TableText"/>
            </w:pPr>
            <w:r w:rsidRPr="007213AE">
              <w:t>N/A</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5D9164D5" w14:textId="1571420F" w:rsidR="005E3192" w:rsidRPr="007213AE" w:rsidRDefault="005E3192" w:rsidP="00B30455">
            <w:pPr>
              <w:pStyle w:val="TableText"/>
            </w:pPr>
            <w:r w:rsidRPr="007213AE">
              <w:t>-</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2DD63864" w14:textId="35000235" w:rsidR="005E3192" w:rsidRPr="007213AE" w:rsidRDefault="005E3192" w:rsidP="00B30455">
            <w:pPr>
              <w:pStyle w:val="TableText"/>
            </w:pPr>
            <w:r w:rsidRPr="007213AE">
              <w:t>Reason for Abort</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14:paraId="0E3E1538" w14:textId="5C616D0A" w:rsidR="005E3192" w:rsidRPr="007213AE" w:rsidRDefault="005E3192" w:rsidP="00B30455">
            <w:pPr>
              <w:pStyle w:val="TableText"/>
            </w:pPr>
            <w:r w:rsidRPr="007213AE">
              <w:t>R</w:t>
            </w:r>
          </w:p>
        </w:tc>
      </w:tr>
    </w:tbl>
    <w:p w14:paraId="1EC7E4E8" w14:textId="2AAD6159" w:rsidR="005E3192" w:rsidRPr="003F1F6A" w:rsidRDefault="005E3192" w:rsidP="005E3192">
      <w:pPr>
        <w:pStyle w:val="BodyText"/>
      </w:pPr>
      <w:r>
        <w:t>T</w:t>
      </w:r>
      <w:r w:rsidRPr="003F1F6A">
        <w:t xml:space="preserve">he Workflow </w:t>
      </w:r>
      <w:r>
        <w:t>Actors</w:t>
      </w:r>
      <w:r w:rsidRPr="003F1F6A">
        <w:t xml:space="preserve"> involved in the </w:t>
      </w:r>
      <w:r>
        <w:t xml:space="preserve">XRi-WD </w:t>
      </w:r>
      <w:r w:rsidRPr="003F1F6A">
        <w:t>process</w:t>
      </w:r>
      <w:r w:rsidRPr="00467FB4">
        <w:t xml:space="preserve"> </w:t>
      </w:r>
      <w:r>
        <w:t>are shown with the workflow task/status transactions in Figure X.1-3</w:t>
      </w:r>
      <w:r w:rsidRPr="003F1F6A">
        <w:t xml:space="preserve">. </w:t>
      </w:r>
    </w:p>
    <w:p w14:paraId="75A54F6D" w14:textId="1D008F25" w:rsidR="005E3192" w:rsidRDefault="005E3192" w:rsidP="005E3192">
      <w:pPr>
        <w:pStyle w:val="BodyText"/>
      </w:pPr>
      <w:r w:rsidRPr="003F1F6A">
        <w:t xml:space="preserve">A Workflow </w:t>
      </w:r>
      <w:r>
        <w:t xml:space="preserve">Participant Actor </w:t>
      </w:r>
      <w:r w:rsidRPr="003F1F6A">
        <w:t xml:space="preserve">is an abstraction of system along with users involved in the </w:t>
      </w:r>
      <w:r>
        <w:t>XRi-WD</w:t>
      </w:r>
      <w:r w:rsidRPr="003F1F6A">
        <w:t xml:space="preserve"> process</w:t>
      </w:r>
      <w:r>
        <w:t xml:space="preserve">. </w:t>
      </w:r>
      <w:r w:rsidRPr="003F1F6A">
        <w:t xml:space="preserve">They can be identified, based on their roles in the process, as one of four specific </w:t>
      </w:r>
      <w:r>
        <w:t>Actors</w:t>
      </w:r>
      <w:r w:rsidRPr="003F1F6A">
        <w:t>.</w:t>
      </w:r>
      <w:r>
        <w:t xml:space="preserve"> </w:t>
      </w:r>
      <w:r w:rsidRPr="003F1F6A">
        <w:t xml:space="preserve"> Each of these workflow participants has specific rights and duties in the process. They drive the process from one step to another, performing determinate actions on the workflow.</w:t>
      </w:r>
    </w:p>
    <w:p w14:paraId="0E20D833" w14:textId="77777777" w:rsidR="005E3192" w:rsidRDefault="005E3192" w:rsidP="005E3192">
      <w:pPr>
        <w:pStyle w:val="BodyText"/>
      </w:pPr>
    </w:p>
    <w:p w14:paraId="4EB9D06E" w14:textId="656424B5" w:rsidR="005F537E" w:rsidRDefault="005E3192" w:rsidP="005F537E">
      <w:pPr>
        <w:pStyle w:val="BodyText"/>
      </w:pPr>
      <w:r w:rsidRPr="005E3192">
        <w:lastRenderedPageBreak/>
        <w:drawing>
          <wp:inline distT="0" distB="0" distL="0" distR="0" wp14:anchorId="5C89C4B5" wp14:editId="5E864F91">
            <wp:extent cx="5943600" cy="394746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47460"/>
                    </a:xfrm>
                    <a:prstGeom prst="rect">
                      <a:avLst/>
                    </a:prstGeom>
                    <a:noFill/>
                    <a:ln>
                      <a:noFill/>
                    </a:ln>
                  </pic:spPr>
                </pic:pic>
              </a:graphicData>
            </a:graphic>
          </wp:inline>
        </w:drawing>
      </w:r>
    </w:p>
    <w:p w14:paraId="497DDFA8" w14:textId="685B5D56" w:rsidR="00380DBC" w:rsidRPr="003651D9" w:rsidRDefault="00380DBC" w:rsidP="00380DBC">
      <w:pPr>
        <w:pStyle w:val="FigureTitle"/>
      </w:pPr>
      <w:r w:rsidRPr="003651D9">
        <w:t xml:space="preserve">Figure X.1-1: </w:t>
      </w:r>
      <w:r>
        <w:t>XRi-WD</w:t>
      </w:r>
      <w:r w:rsidRPr="003651D9">
        <w:t xml:space="preserve"> Actor</w:t>
      </w:r>
      <w:r w:rsidR="005E3192">
        <w:t xml:space="preserve"> Workflow Transitions</w:t>
      </w:r>
      <w:r w:rsidRPr="003651D9">
        <w:t xml:space="preserve"> Diagram</w:t>
      </w:r>
    </w:p>
    <w:p w14:paraId="7CFA05BF" w14:textId="77777777" w:rsidR="00380DBC" w:rsidRPr="003651D9" w:rsidRDefault="00380DBC" w:rsidP="00380DBC">
      <w:pPr>
        <w:pStyle w:val="BodyText"/>
      </w:pPr>
    </w:p>
    <w:p w14:paraId="1EBB68CD" w14:textId="77777777" w:rsidR="00380DBC" w:rsidRPr="003651D9" w:rsidRDefault="00F819B0" w:rsidP="00380DBC">
      <w:pPr>
        <w:pStyle w:val="BodyText"/>
      </w:pPr>
      <w:r>
        <w:t>The t</w:t>
      </w:r>
      <w:r w:rsidR="004A10D5">
        <w:t xml:space="preserve">ransactions include the </w:t>
      </w:r>
      <w:r>
        <w:t>clinical tasks</w:t>
      </w:r>
      <w:r w:rsidR="004A10D5">
        <w:t xml:space="preserve"> and </w:t>
      </w:r>
      <w:r>
        <w:t xml:space="preserve">the associated </w:t>
      </w:r>
      <w:r w:rsidR="004A10D5">
        <w:t xml:space="preserve">content </w:t>
      </w:r>
      <w:r>
        <w:t xml:space="preserve">for this profile. </w:t>
      </w:r>
      <w:r w:rsidR="004A10D5">
        <w:t xml:space="preserve"> </w:t>
      </w:r>
      <w:r w:rsidR="00380DBC" w:rsidRPr="003651D9">
        <w:t xml:space="preserve">Table X.1-1 lists the transactions for each actor directly involved in the </w:t>
      </w:r>
      <w:r w:rsidR="00380DBC">
        <w:t>XRi-WD</w:t>
      </w:r>
      <w:r w:rsidR="00380DBC" w:rsidRPr="003651D9">
        <w:t xml:space="preserve"> Profile. To claim compliance with this Profile, an actor shall support all requ</w:t>
      </w:r>
      <w:r w:rsidR="004C033E">
        <w:t>ired transactions (labeled “R”).</w:t>
      </w:r>
    </w:p>
    <w:p w14:paraId="16B0300E" w14:textId="77777777" w:rsidR="00380DBC" w:rsidRPr="003651D9" w:rsidRDefault="00380DBC" w:rsidP="00380DBC">
      <w:pPr>
        <w:pStyle w:val="BodyText"/>
      </w:pPr>
    </w:p>
    <w:p w14:paraId="003049AE" w14:textId="03E24993" w:rsidR="00380DBC" w:rsidRPr="003651D9" w:rsidRDefault="00380DBC" w:rsidP="00380DBC">
      <w:pPr>
        <w:pStyle w:val="TableTitle"/>
      </w:pPr>
      <w:r w:rsidRPr="003651D9">
        <w:t xml:space="preserve">Table X.1-1: </w:t>
      </w:r>
      <w:r>
        <w:t>XRi-WD</w:t>
      </w:r>
      <w:r w:rsidRPr="003651D9">
        <w:t xml:space="preserve"> Profile - Actors and </w:t>
      </w:r>
      <w:r w:rsidR="005E3192">
        <w:t>Task/Status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380DBC" w:rsidRPr="003651D9" w14:paraId="6317CDE5" w14:textId="77777777" w:rsidTr="00380DBC">
        <w:trPr>
          <w:cantSplit/>
          <w:tblHeader/>
          <w:jc w:val="center"/>
        </w:trPr>
        <w:tc>
          <w:tcPr>
            <w:tcW w:w="1449" w:type="dxa"/>
            <w:shd w:val="pct15" w:color="auto" w:fill="FFFFFF"/>
          </w:tcPr>
          <w:p w14:paraId="57873B5A" w14:textId="77777777" w:rsidR="00380DBC" w:rsidRPr="003651D9" w:rsidRDefault="00380DBC" w:rsidP="00380DBC">
            <w:pPr>
              <w:pStyle w:val="TableEntryHeader"/>
            </w:pPr>
            <w:r w:rsidRPr="003651D9">
              <w:t>Actors</w:t>
            </w:r>
          </w:p>
        </w:tc>
        <w:tc>
          <w:tcPr>
            <w:tcW w:w="2520" w:type="dxa"/>
            <w:shd w:val="pct15" w:color="auto" w:fill="FFFFFF"/>
          </w:tcPr>
          <w:p w14:paraId="79FCCCCD" w14:textId="77777777" w:rsidR="00380DBC" w:rsidRPr="003651D9" w:rsidRDefault="00380DBC" w:rsidP="00380DBC">
            <w:pPr>
              <w:pStyle w:val="TableEntryHeader"/>
            </w:pPr>
            <w:r w:rsidRPr="003651D9">
              <w:t xml:space="preserve">Transactions </w:t>
            </w:r>
          </w:p>
        </w:tc>
        <w:tc>
          <w:tcPr>
            <w:tcW w:w="1710" w:type="dxa"/>
            <w:shd w:val="pct15" w:color="auto" w:fill="FFFFFF"/>
          </w:tcPr>
          <w:p w14:paraId="7249CC48" w14:textId="77777777" w:rsidR="00380DBC" w:rsidRPr="003651D9" w:rsidRDefault="00380DBC" w:rsidP="00380DBC">
            <w:pPr>
              <w:pStyle w:val="TableEntryHeader"/>
            </w:pPr>
            <w:r w:rsidRPr="003651D9">
              <w:t>Optionality</w:t>
            </w:r>
          </w:p>
        </w:tc>
        <w:tc>
          <w:tcPr>
            <w:tcW w:w="2799" w:type="dxa"/>
            <w:shd w:val="pct15" w:color="auto" w:fill="FFFFFF"/>
          </w:tcPr>
          <w:p w14:paraId="142ED115" w14:textId="77777777" w:rsidR="00380DBC" w:rsidRPr="003651D9" w:rsidRDefault="00380DBC" w:rsidP="00380DBC">
            <w:pPr>
              <w:pStyle w:val="TableEntryHeader"/>
              <w:rPr>
                <w:rFonts w:ascii="Times New Roman" w:hAnsi="Times New Roman"/>
                <w:b w:val="0"/>
                <w:i/>
              </w:rPr>
            </w:pPr>
            <w:r w:rsidRPr="003651D9">
              <w:t>Reference</w:t>
            </w:r>
          </w:p>
        </w:tc>
      </w:tr>
      <w:tr w:rsidR="00380DBC" w:rsidRPr="003651D9" w14:paraId="7ABF5E44" w14:textId="77777777" w:rsidTr="00380DBC">
        <w:trPr>
          <w:cantSplit/>
          <w:jc w:val="center"/>
        </w:trPr>
        <w:tc>
          <w:tcPr>
            <w:tcW w:w="1449" w:type="dxa"/>
            <w:vMerge w:val="restart"/>
          </w:tcPr>
          <w:p w14:paraId="2342BE08" w14:textId="77777777" w:rsidR="00380DBC" w:rsidRPr="003651D9" w:rsidRDefault="00380DBC" w:rsidP="00380DBC">
            <w:pPr>
              <w:pStyle w:val="TableEntry"/>
            </w:pPr>
            <w:r>
              <w:t>Service Requester</w:t>
            </w:r>
          </w:p>
        </w:tc>
        <w:tc>
          <w:tcPr>
            <w:tcW w:w="2520" w:type="dxa"/>
          </w:tcPr>
          <w:p w14:paraId="52810BB4" w14:textId="77777777" w:rsidR="00380DBC" w:rsidRPr="003651D9" w:rsidRDefault="00380DBC" w:rsidP="00380DBC">
            <w:pPr>
              <w:pStyle w:val="TableEntry"/>
            </w:pPr>
            <w:r>
              <w:t>Request Read [RAD-Y1]</w:t>
            </w:r>
          </w:p>
        </w:tc>
        <w:tc>
          <w:tcPr>
            <w:tcW w:w="1710" w:type="dxa"/>
          </w:tcPr>
          <w:p w14:paraId="3BAAC737" w14:textId="77777777" w:rsidR="00380DBC" w:rsidRPr="003651D9" w:rsidRDefault="00380DBC" w:rsidP="00380DBC">
            <w:pPr>
              <w:pStyle w:val="TableEntry"/>
            </w:pPr>
            <w:r w:rsidRPr="003651D9">
              <w:t>R</w:t>
            </w:r>
          </w:p>
        </w:tc>
        <w:tc>
          <w:tcPr>
            <w:tcW w:w="2799" w:type="dxa"/>
          </w:tcPr>
          <w:p w14:paraId="21A9661E" w14:textId="77777777" w:rsidR="00380DBC" w:rsidRPr="003651D9" w:rsidRDefault="00380DBC" w:rsidP="00380DBC">
            <w:pPr>
              <w:pStyle w:val="TableEntry"/>
            </w:pPr>
            <w:r>
              <w:t>RAD</w:t>
            </w:r>
            <w:r w:rsidRPr="003651D9">
              <w:t xml:space="preserve"> TF-2: 3.Y1</w:t>
            </w:r>
          </w:p>
        </w:tc>
      </w:tr>
      <w:tr w:rsidR="00380DBC" w:rsidRPr="003651D9" w14:paraId="6F9FA5C0" w14:textId="77777777" w:rsidTr="00380DBC">
        <w:trPr>
          <w:cantSplit/>
          <w:jc w:val="center"/>
        </w:trPr>
        <w:tc>
          <w:tcPr>
            <w:tcW w:w="1449" w:type="dxa"/>
            <w:vMerge/>
          </w:tcPr>
          <w:p w14:paraId="1A9060F3" w14:textId="77777777" w:rsidR="00380DBC" w:rsidRPr="003651D9" w:rsidRDefault="00380DBC" w:rsidP="00380DBC">
            <w:pPr>
              <w:pStyle w:val="TableEntry"/>
            </w:pPr>
          </w:p>
        </w:tc>
        <w:tc>
          <w:tcPr>
            <w:tcW w:w="2520" w:type="dxa"/>
          </w:tcPr>
          <w:p w14:paraId="2FE402B3" w14:textId="77777777" w:rsidR="00380DBC" w:rsidRPr="003651D9" w:rsidRDefault="00380DBC" w:rsidP="00380DBC">
            <w:pPr>
              <w:pStyle w:val="TableEntry"/>
            </w:pPr>
            <w:r>
              <w:t>Complete Read [RAD-Y4]</w:t>
            </w:r>
          </w:p>
        </w:tc>
        <w:tc>
          <w:tcPr>
            <w:tcW w:w="1710" w:type="dxa"/>
          </w:tcPr>
          <w:p w14:paraId="59485E40" w14:textId="77777777" w:rsidR="00380DBC" w:rsidRPr="003651D9" w:rsidRDefault="00380DBC" w:rsidP="00380DBC">
            <w:pPr>
              <w:pStyle w:val="TableEntry"/>
            </w:pPr>
            <w:r w:rsidRPr="003651D9">
              <w:t>R</w:t>
            </w:r>
          </w:p>
        </w:tc>
        <w:tc>
          <w:tcPr>
            <w:tcW w:w="2799" w:type="dxa"/>
          </w:tcPr>
          <w:p w14:paraId="48549331" w14:textId="77777777" w:rsidR="00380DBC" w:rsidRPr="003651D9" w:rsidRDefault="00380DBC" w:rsidP="00380DBC">
            <w:pPr>
              <w:pStyle w:val="TableEntry"/>
            </w:pPr>
            <w:r>
              <w:t>RAD</w:t>
            </w:r>
            <w:r w:rsidRPr="003651D9">
              <w:t xml:space="preserve"> TF-2: 3.Y2</w:t>
            </w:r>
          </w:p>
        </w:tc>
      </w:tr>
      <w:tr w:rsidR="00380DBC" w:rsidRPr="003651D9" w14:paraId="4CE0C1BD" w14:textId="77777777" w:rsidTr="00380DBC">
        <w:trPr>
          <w:cantSplit/>
          <w:jc w:val="center"/>
        </w:trPr>
        <w:tc>
          <w:tcPr>
            <w:tcW w:w="1449" w:type="dxa"/>
            <w:vMerge w:val="restart"/>
          </w:tcPr>
          <w:p w14:paraId="5AA6A69E" w14:textId="77777777" w:rsidR="00380DBC" w:rsidRPr="003651D9" w:rsidRDefault="00380DBC" w:rsidP="00380DBC">
            <w:pPr>
              <w:pStyle w:val="TableEntry"/>
            </w:pPr>
            <w:r>
              <w:t>Service Dispatcher</w:t>
            </w:r>
          </w:p>
        </w:tc>
        <w:tc>
          <w:tcPr>
            <w:tcW w:w="2520" w:type="dxa"/>
          </w:tcPr>
          <w:p w14:paraId="4652DC95" w14:textId="77777777" w:rsidR="00380DBC" w:rsidRPr="003651D9" w:rsidRDefault="00380DBC" w:rsidP="00380DBC">
            <w:pPr>
              <w:pStyle w:val="TableEntry"/>
            </w:pPr>
            <w:r>
              <w:t>Request Read [RAD-Y1]</w:t>
            </w:r>
          </w:p>
        </w:tc>
        <w:tc>
          <w:tcPr>
            <w:tcW w:w="1710" w:type="dxa"/>
          </w:tcPr>
          <w:p w14:paraId="73E50A28" w14:textId="77777777" w:rsidR="00380DBC" w:rsidRPr="003651D9" w:rsidRDefault="00380DBC" w:rsidP="00380DBC">
            <w:pPr>
              <w:pStyle w:val="TableEntry"/>
            </w:pPr>
            <w:r w:rsidRPr="003651D9">
              <w:t>R</w:t>
            </w:r>
          </w:p>
        </w:tc>
        <w:tc>
          <w:tcPr>
            <w:tcW w:w="2799" w:type="dxa"/>
          </w:tcPr>
          <w:p w14:paraId="34C38C0E" w14:textId="77777777" w:rsidR="00380DBC" w:rsidRPr="003651D9" w:rsidRDefault="00380DBC" w:rsidP="00380DBC">
            <w:pPr>
              <w:pStyle w:val="TableEntry"/>
            </w:pPr>
            <w:r>
              <w:t>RAD</w:t>
            </w:r>
            <w:r w:rsidRPr="003651D9">
              <w:t xml:space="preserve"> TF-2: 3.Y1</w:t>
            </w:r>
          </w:p>
        </w:tc>
      </w:tr>
      <w:tr w:rsidR="00380DBC" w:rsidRPr="003651D9" w14:paraId="2D3992E2" w14:textId="77777777" w:rsidTr="00380DBC">
        <w:trPr>
          <w:cantSplit/>
          <w:jc w:val="center"/>
        </w:trPr>
        <w:tc>
          <w:tcPr>
            <w:tcW w:w="1449" w:type="dxa"/>
            <w:vMerge/>
          </w:tcPr>
          <w:p w14:paraId="65754287" w14:textId="77777777" w:rsidR="00380DBC" w:rsidRPr="003651D9" w:rsidRDefault="00380DBC" w:rsidP="00380DBC">
            <w:pPr>
              <w:pStyle w:val="TableEntry"/>
            </w:pPr>
          </w:p>
        </w:tc>
        <w:tc>
          <w:tcPr>
            <w:tcW w:w="2520" w:type="dxa"/>
          </w:tcPr>
          <w:p w14:paraId="5E863133" w14:textId="77777777" w:rsidR="00380DBC" w:rsidRPr="003651D9" w:rsidRDefault="00380DBC" w:rsidP="00380DBC">
            <w:pPr>
              <w:pStyle w:val="TableEntry"/>
            </w:pPr>
            <w:r>
              <w:t>Assign Read [RAD-Y2]</w:t>
            </w:r>
          </w:p>
        </w:tc>
        <w:tc>
          <w:tcPr>
            <w:tcW w:w="1710" w:type="dxa"/>
          </w:tcPr>
          <w:p w14:paraId="5D1A4A8A" w14:textId="77777777" w:rsidR="00380DBC" w:rsidRPr="003651D9" w:rsidRDefault="00380DBC" w:rsidP="00380DBC">
            <w:pPr>
              <w:pStyle w:val="TableEntry"/>
            </w:pPr>
            <w:r w:rsidRPr="003651D9">
              <w:t>R</w:t>
            </w:r>
          </w:p>
        </w:tc>
        <w:tc>
          <w:tcPr>
            <w:tcW w:w="2799" w:type="dxa"/>
          </w:tcPr>
          <w:p w14:paraId="54AA883E" w14:textId="77777777" w:rsidR="00380DBC" w:rsidRPr="003651D9" w:rsidRDefault="00380DBC" w:rsidP="00380DBC">
            <w:pPr>
              <w:pStyle w:val="TableEntry"/>
            </w:pPr>
            <w:r>
              <w:t>RAD</w:t>
            </w:r>
            <w:r w:rsidRPr="003651D9">
              <w:t xml:space="preserve"> TF-2: 3.Y1</w:t>
            </w:r>
          </w:p>
        </w:tc>
      </w:tr>
      <w:tr w:rsidR="00380DBC" w:rsidRPr="003651D9" w14:paraId="1DADEFF7" w14:textId="77777777" w:rsidTr="00380DBC">
        <w:trPr>
          <w:cantSplit/>
          <w:jc w:val="center"/>
        </w:trPr>
        <w:tc>
          <w:tcPr>
            <w:tcW w:w="1449" w:type="dxa"/>
            <w:vMerge/>
          </w:tcPr>
          <w:p w14:paraId="14C4B235" w14:textId="77777777" w:rsidR="00380DBC" w:rsidRPr="003651D9" w:rsidRDefault="00380DBC" w:rsidP="00380DBC">
            <w:pPr>
              <w:pStyle w:val="TableEntry"/>
            </w:pPr>
          </w:p>
        </w:tc>
        <w:tc>
          <w:tcPr>
            <w:tcW w:w="2520" w:type="dxa"/>
          </w:tcPr>
          <w:p w14:paraId="58F56761" w14:textId="77777777" w:rsidR="00380DBC" w:rsidRPr="003651D9" w:rsidRDefault="004C033E" w:rsidP="00380DBC">
            <w:pPr>
              <w:pStyle w:val="TableEntry"/>
            </w:pPr>
            <w:r>
              <w:t>Perform Read [RAD-Y3</w:t>
            </w:r>
            <w:r w:rsidR="00380DBC">
              <w:t>]</w:t>
            </w:r>
          </w:p>
        </w:tc>
        <w:tc>
          <w:tcPr>
            <w:tcW w:w="1710" w:type="dxa"/>
          </w:tcPr>
          <w:p w14:paraId="598BE30E" w14:textId="77777777" w:rsidR="00380DBC" w:rsidRPr="003651D9" w:rsidRDefault="00380DBC" w:rsidP="00380DBC">
            <w:pPr>
              <w:pStyle w:val="TableEntry"/>
            </w:pPr>
            <w:r w:rsidRPr="003651D9">
              <w:t>R</w:t>
            </w:r>
          </w:p>
        </w:tc>
        <w:tc>
          <w:tcPr>
            <w:tcW w:w="2799" w:type="dxa"/>
          </w:tcPr>
          <w:p w14:paraId="669282B9" w14:textId="77777777" w:rsidR="00380DBC" w:rsidRPr="003651D9" w:rsidRDefault="00380DBC" w:rsidP="00380DBC">
            <w:pPr>
              <w:pStyle w:val="TableEntry"/>
            </w:pPr>
            <w:r>
              <w:t>RAD</w:t>
            </w:r>
            <w:r w:rsidRPr="003651D9">
              <w:t xml:space="preserve"> TF-2: 3.Y2</w:t>
            </w:r>
          </w:p>
        </w:tc>
      </w:tr>
      <w:tr w:rsidR="004C033E" w:rsidRPr="003651D9" w14:paraId="2E256384" w14:textId="77777777" w:rsidTr="00380DBC">
        <w:trPr>
          <w:cantSplit/>
          <w:jc w:val="center"/>
        </w:trPr>
        <w:tc>
          <w:tcPr>
            <w:tcW w:w="1449" w:type="dxa"/>
            <w:vMerge w:val="restart"/>
          </w:tcPr>
          <w:p w14:paraId="34DB9AC4" w14:textId="77777777" w:rsidR="004C033E" w:rsidRPr="003651D9" w:rsidRDefault="004C033E" w:rsidP="00380DBC">
            <w:pPr>
              <w:pStyle w:val="TableEntry"/>
            </w:pPr>
            <w:r>
              <w:t>Service Performer</w:t>
            </w:r>
          </w:p>
        </w:tc>
        <w:tc>
          <w:tcPr>
            <w:tcW w:w="2520" w:type="dxa"/>
          </w:tcPr>
          <w:p w14:paraId="67CD2858" w14:textId="77777777" w:rsidR="004C033E" w:rsidRPr="003651D9" w:rsidRDefault="004C033E" w:rsidP="00380DBC">
            <w:pPr>
              <w:pStyle w:val="TableEntry"/>
            </w:pPr>
            <w:r>
              <w:t>Assign Read [RAD-Y2]</w:t>
            </w:r>
          </w:p>
        </w:tc>
        <w:tc>
          <w:tcPr>
            <w:tcW w:w="1710" w:type="dxa"/>
          </w:tcPr>
          <w:p w14:paraId="44919B53" w14:textId="77777777" w:rsidR="004C033E" w:rsidRPr="003651D9" w:rsidRDefault="004C033E" w:rsidP="00380DBC">
            <w:pPr>
              <w:pStyle w:val="TableEntry"/>
            </w:pPr>
            <w:r w:rsidRPr="003651D9">
              <w:t>R</w:t>
            </w:r>
          </w:p>
        </w:tc>
        <w:tc>
          <w:tcPr>
            <w:tcW w:w="2799" w:type="dxa"/>
          </w:tcPr>
          <w:p w14:paraId="21009373" w14:textId="77777777" w:rsidR="004C033E" w:rsidRPr="003651D9" w:rsidRDefault="004C033E" w:rsidP="00380DBC">
            <w:pPr>
              <w:pStyle w:val="TableEntry"/>
            </w:pPr>
            <w:r>
              <w:t>RAD</w:t>
            </w:r>
            <w:r w:rsidRPr="003651D9">
              <w:t xml:space="preserve"> TF-2: 3.Y1</w:t>
            </w:r>
          </w:p>
        </w:tc>
      </w:tr>
      <w:tr w:rsidR="004C033E" w:rsidRPr="003651D9" w14:paraId="0DB3AF44" w14:textId="77777777" w:rsidTr="00380DBC">
        <w:trPr>
          <w:cantSplit/>
          <w:jc w:val="center"/>
        </w:trPr>
        <w:tc>
          <w:tcPr>
            <w:tcW w:w="1449" w:type="dxa"/>
            <w:vMerge/>
          </w:tcPr>
          <w:p w14:paraId="6B679664" w14:textId="77777777" w:rsidR="004C033E" w:rsidRPr="003651D9" w:rsidRDefault="004C033E" w:rsidP="00380DBC">
            <w:pPr>
              <w:pStyle w:val="TableEntry"/>
            </w:pPr>
          </w:p>
        </w:tc>
        <w:tc>
          <w:tcPr>
            <w:tcW w:w="2520" w:type="dxa"/>
          </w:tcPr>
          <w:p w14:paraId="00017990" w14:textId="77777777" w:rsidR="004C033E" w:rsidRPr="003651D9" w:rsidRDefault="00500C6B" w:rsidP="00380DBC">
            <w:pPr>
              <w:pStyle w:val="TableEntry"/>
            </w:pPr>
            <w:r>
              <w:t>Perform Read [RAD-Y3</w:t>
            </w:r>
            <w:r w:rsidR="004C033E">
              <w:t>]</w:t>
            </w:r>
          </w:p>
        </w:tc>
        <w:tc>
          <w:tcPr>
            <w:tcW w:w="1710" w:type="dxa"/>
          </w:tcPr>
          <w:p w14:paraId="53A126E9" w14:textId="77777777" w:rsidR="004C033E" w:rsidRPr="003651D9" w:rsidRDefault="004C033E" w:rsidP="00380DBC">
            <w:pPr>
              <w:pStyle w:val="TableEntry"/>
            </w:pPr>
            <w:r w:rsidRPr="003651D9">
              <w:t>R</w:t>
            </w:r>
          </w:p>
        </w:tc>
        <w:tc>
          <w:tcPr>
            <w:tcW w:w="2799" w:type="dxa"/>
          </w:tcPr>
          <w:p w14:paraId="685E88D1" w14:textId="77777777" w:rsidR="004C033E" w:rsidRPr="003651D9" w:rsidRDefault="004C033E" w:rsidP="00380DBC">
            <w:pPr>
              <w:pStyle w:val="TableEntry"/>
            </w:pPr>
            <w:r>
              <w:t>RAD</w:t>
            </w:r>
            <w:r w:rsidRPr="003651D9">
              <w:t xml:space="preserve"> TF-2: 3.Y1</w:t>
            </w:r>
          </w:p>
        </w:tc>
      </w:tr>
      <w:tr w:rsidR="004C033E" w:rsidRPr="003651D9" w14:paraId="6AF19C1F" w14:textId="77777777" w:rsidTr="00380DBC">
        <w:trPr>
          <w:cantSplit/>
          <w:jc w:val="center"/>
        </w:trPr>
        <w:tc>
          <w:tcPr>
            <w:tcW w:w="1449" w:type="dxa"/>
            <w:vMerge/>
          </w:tcPr>
          <w:p w14:paraId="4157886A" w14:textId="77777777" w:rsidR="004C033E" w:rsidRPr="003651D9" w:rsidRDefault="004C033E" w:rsidP="00380DBC">
            <w:pPr>
              <w:pStyle w:val="TableEntry"/>
            </w:pPr>
          </w:p>
        </w:tc>
        <w:tc>
          <w:tcPr>
            <w:tcW w:w="2520" w:type="dxa"/>
          </w:tcPr>
          <w:p w14:paraId="561913A3" w14:textId="77777777" w:rsidR="004C033E" w:rsidRPr="003651D9" w:rsidRDefault="00500C6B" w:rsidP="00380DBC">
            <w:pPr>
              <w:pStyle w:val="TableEntry"/>
            </w:pPr>
            <w:r>
              <w:t>Complete Read [RAD-Y4</w:t>
            </w:r>
            <w:r w:rsidR="004C033E">
              <w:t>]</w:t>
            </w:r>
          </w:p>
        </w:tc>
        <w:tc>
          <w:tcPr>
            <w:tcW w:w="1710" w:type="dxa"/>
          </w:tcPr>
          <w:p w14:paraId="1B1338D9" w14:textId="77777777" w:rsidR="004C033E" w:rsidRPr="003651D9" w:rsidRDefault="004C033E" w:rsidP="00380DBC">
            <w:pPr>
              <w:pStyle w:val="TableEntry"/>
            </w:pPr>
            <w:r w:rsidRPr="003651D9">
              <w:t>R</w:t>
            </w:r>
          </w:p>
        </w:tc>
        <w:tc>
          <w:tcPr>
            <w:tcW w:w="2799" w:type="dxa"/>
          </w:tcPr>
          <w:p w14:paraId="4B788E22" w14:textId="77777777" w:rsidR="004C033E" w:rsidRPr="003651D9" w:rsidRDefault="004C033E" w:rsidP="00380DBC">
            <w:pPr>
              <w:pStyle w:val="TableEntry"/>
            </w:pPr>
            <w:r>
              <w:t>RAD</w:t>
            </w:r>
            <w:r w:rsidRPr="003651D9">
              <w:t xml:space="preserve"> TF-2: 3.Y2</w:t>
            </w:r>
          </w:p>
        </w:tc>
      </w:tr>
      <w:tr w:rsidR="004C033E" w:rsidRPr="003651D9" w14:paraId="7B8A8B7A" w14:textId="77777777" w:rsidTr="00380DBC">
        <w:trPr>
          <w:cantSplit/>
          <w:jc w:val="center"/>
        </w:trPr>
        <w:tc>
          <w:tcPr>
            <w:tcW w:w="1449" w:type="dxa"/>
            <w:tcBorders>
              <w:left w:val="single" w:sz="4" w:space="0" w:color="auto"/>
              <w:right w:val="single" w:sz="4" w:space="0" w:color="auto"/>
            </w:tcBorders>
          </w:tcPr>
          <w:p w14:paraId="51FF2F12" w14:textId="77777777" w:rsidR="004C033E" w:rsidRPr="003651D9" w:rsidRDefault="004C033E" w:rsidP="00380DBC">
            <w:pPr>
              <w:pStyle w:val="TableEntry"/>
            </w:pPr>
            <w:r>
              <w:t>Workflow Monitor</w:t>
            </w:r>
          </w:p>
        </w:tc>
        <w:tc>
          <w:tcPr>
            <w:tcW w:w="2520" w:type="dxa"/>
            <w:tcBorders>
              <w:left w:val="nil"/>
            </w:tcBorders>
          </w:tcPr>
          <w:p w14:paraId="45BDAF43" w14:textId="77777777" w:rsidR="004C033E" w:rsidRPr="003651D9" w:rsidRDefault="004C033E" w:rsidP="00380DBC">
            <w:pPr>
              <w:pStyle w:val="TableEntry"/>
            </w:pPr>
            <w:r>
              <w:t>Monitor Read [RAD-Y5]</w:t>
            </w:r>
          </w:p>
        </w:tc>
        <w:tc>
          <w:tcPr>
            <w:tcW w:w="1710" w:type="dxa"/>
          </w:tcPr>
          <w:p w14:paraId="18F9827F" w14:textId="77777777" w:rsidR="004C033E" w:rsidRPr="003651D9" w:rsidRDefault="004C033E" w:rsidP="00380DBC">
            <w:pPr>
              <w:pStyle w:val="TableEntry"/>
            </w:pPr>
            <w:r>
              <w:t>R</w:t>
            </w:r>
          </w:p>
        </w:tc>
        <w:tc>
          <w:tcPr>
            <w:tcW w:w="2799" w:type="dxa"/>
          </w:tcPr>
          <w:p w14:paraId="370FFDDB" w14:textId="77777777" w:rsidR="004C033E" w:rsidRPr="003651D9" w:rsidRDefault="004C033E" w:rsidP="00380DBC">
            <w:pPr>
              <w:pStyle w:val="TableEntry"/>
            </w:pPr>
            <w:r>
              <w:t>RAD</w:t>
            </w:r>
            <w:r w:rsidRPr="003651D9">
              <w:t xml:space="preserve"> TF-2: 3.Y</w:t>
            </w:r>
            <w:r>
              <w:t>5</w:t>
            </w:r>
          </w:p>
        </w:tc>
      </w:tr>
    </w:tbl>
    <w:p w14:paraId="0D15CE1F" w14:textId="77777777" w:rsidR="00547A9F" w:rsidRDefault="00547A9F" w:rsidP="00547A9F"/>
    <w:p w14:paraId="1891260C" w14:textId="77777777" w:rsidR="00C70B82" w:rsidRDefault="00F819B0" w:rsidP="00F819B0">
      <w:pPr>
        <w:pStyle w:val="Heading3"/>
        <w:numPr>
          <w:ilvl w:val="0"/>
          <w:numId w:val="0"/>
        </w:numPr>
        <w:ind w:left="720" w:hanging="720"/>
      </w:pPr>
      <w:r>
        <w:lastRenderedPageBreak/>
        <w:t>X.1.1 XRi Service Requester</w:t>
      </w:r>
    </w:p>
    <w:p w14:paraId="136D6956" w14:textId="77777777" w:rsidR="00500C6B" w:rsidRDefault="00547A9F" w:rsidP="00547A9F">
      <w:pPr>
        <w:pStyle w:val="BodyText"/>
      </w:pPr>
      <w:r w:rsidRPr="00C8284D">
        <w:t xml:space="preserve">The </w:t>
      </w:r>
      <w:r>
        <w:t xml:space="preserve">XRi Service Requester </w:t>
      </w:r>
      <w:r w:rsidRPr="00C8284D">
        <w:t xml:space="preserve">is responsible for </w:t>
      </w:r>
      <w:r w:rsidR="00500C6B">
        <w:t>initiating the workflow</w:t>
      </w:r>
      <w:r w:rsidR="001E1324">
        <w:t xml:space="preserve"> </w:t>
      </w:r>
      <w:r w:rsidR="00500C6B">
        <w:t xml:space="preserve">by creating the Read Request Document as part of the Request Read Transaction. </w:t>
      </w:r>
    </w:p>
    <w:p w14:paraId="676ECCF3" w14:textId="77777777" w:rsidR="00500C6B" w:rsidRDefault="00500C6B" w:rsidP="00500C6B">
      <w:pPr>
        <w:pStyle w:val="BodyText"/>
      </w:pPr>
      <w:r w:rsidRPr="00C8284D">
        <w:t xml:space="preserve">The </w:t>
      </w:r>
      <w:r>
        <w:t xml:space="preserve">XRi Service Requester </w:t>
      </w:r>
      <w:r w:rsidRPr="00C8284D">
        <w:t xml:space="preserve">is responsible for </w:t>
      </w:r>
      <w:r>
        <w:t>completing the workflow by receiving the Final Report as part of the Complete Read Transaction.</w:t>
      </w:r>
    </w:p>
    <w:p w14:paraId="20B975C6" w14:textId="77777777" w:rsidR="00500C6B" w:rsidRDefault="00500C6B" w:rsidP="00500C6B">
      <w:pPr>
        <w:pStyle w:val="Heading3"/>
        <w:numPr>
          <w:ilvl w:val="0"/>
          <w:numId w:val="0"/>
        </w:numPr>
        <w:ind w:left="720" w:hanging="720"/>
      </w:pPr>
      <w:r>
        <w:t>X.1.2 XRi Service Dispatcher</w:t>
      </w:r>
    </w:p>
    <w:p w14:paraId="05E7EB33" w14:textId="77777777" w:rsidR="008676A1" w:rsidRDefault="00500C6B" w:rsidP="00500C6B">
      <w:pPr>
        <w:pStyle w:val="BodyText"/>
      </w:pPr>
      <w:r w:rsidRPr="00C8284D">
        <w:t xml:space="preserve">The </w:t>
      </w:r>
      <w:r>
        <w:t xml:space="preserve">XRi Service </w:t>
      </w:r>
      <w:r w:rsidR="00952E93">
        <w:t>Dispatcher</w:t>
      </w:r>
      <w:r>
        <w:t xml:space="preserve"> </w:t>
      </w:r>
      <w:r w:rsidRPr="00C8284D">
        <w:t xml:space="preserve">is responsible for </w:t>
      </w:r>
      <w:r w:rsidR="004859F8">
        <w:t xml:space="preserve">receiving </w:t>
      </w:r>
      <w:r w:rsidR="008D38C6">
        <w:t>the read request from an XR</w:t>
      </w:r>
      <w:r w:rsidR="008676A1">
        <w:t xml:space="preserve">i Service Requester and then assigning the read </w:t>
      </w:r>
      <w:r w:rsidR="004859F8">
        <w:t xml:space="preserve">request </w:t>
      </w:r>
      <w:r w:rsidR="008D38C6">
        <w:t>to an XR</w:t>
      </w:r>
      <w:r w:rsidR="008676A1">
        <w:t>i Service Performer.</w:t>
      </w:r>
    </w:p>
    <w:p w14:paraId="2D36B4D5" w14:textId="77777777" w:rsidR="008676A1" w:rsidRDefault="008676A1" w:rsidP="008676A1">
      <w:pPr>
        <w:pStyle w:val="Heading3"/>
        <w:numPr>
          <w:ilvl w:val="0"/>
          <w:numId w:val="0"/>
        </w:numPr>
        <w:ind w:left="720" w:hanging="720"/>
      </w:pPr>
      <w:r>
        <w:t xml:space="preserve">X.1.3 XRi Service Performer </w:t>
      </w:r>
    </w:p>
    <w:p w14:paraId="26C416CA" w14:textId="77777777" w:rsidR="008676A1" w:rsidRDefault="008676A1" w:rsidP="008676A1">
      <w:pPr>
        <w:pStyle w:val="BodyText"/>
      </w:pPr>
      <w:r w:rsidRPr="00C8284D">
        <w:t xml:space="preserve">The </w:t>
      </w:r>
      <w:r>
        <w:t xml:space="preserve">XRi Service Dispatcher </w:t>
      </w:r>
      <w:r w:rsidRPr="00C8284D">
        <w:t xml:space="preserve">is responsible for </w:t>
      </w:r>
      <w:r w:rsidR="009357F4">
        <w:t>accepting the Read Request</w:t>
      </w:r>
      <w:r w:rsidR="008D38C6">
        <w:t xml:space="preserve"> from an XR</w:t>
      </w:r>
      <w:r>
        <w:t xml:space="preserve">i Service </w:t>
      </w:r>
      <w:r w:rsidR="009357F4">
        <w:t>Dispatch</w:t>
      </w:r>
      <w:r>
        <w:t xml:space="preserve">er and then </w:t>
      </w:r>
      <w:r w:rsidR="008D38C6">
        <w:t>p</w:t>
      </w:r>
      <w:r w:rsidR="009357F4">
        <w:t xml:space="preserve">erforming the Read.  </w:t>
      </w:r>
      <w:r w:rsidR="008D38C6">
        <w:t>Assigning</w:t>
      </w:r>
      <w:r>
        <w:t xml:space="preserve"> the read request to an XDi Service Performer.</w:t>
      </w:r>
      <w:r w:rsidR="008D38C6">
        <w:t xml:space="preserve">  It will provide the Final Report back to the XRi Service Requester.</w:t>
      </w:r>
    </w:p>
    <w:p w14:paraId="4BAAFAD4" w14:textId="77777777" w:rsidR="008676A1" w:rsidRDefault="008676A1" w:rsidP="008676A1">
      <w:pPr>
        <w:pStyle w:val="Heading3"/>
        <w:numPr>
          <w:ilvl w:val="0"/>
          <w:numId w:val="0"/>
        </w:numPr>
        <w:ind w:left="720" w:hanging="720"/>
      </w:pPr>
      <w:r>
        <w:t xml:space="preserve">X.1.3 XRi Workflow Monitor </w:t>
      </w:r>
    </w:p>
    <w:p w14:paraId="796580BC" w14:textId="7B2010EB" w:rsidR="009357F4" w:rsidRDefault="009357F4" w:rsidP="00547A9F">
      <w:pPr>
        <w:pStyle w:val="BodyText"/>
      </w:pPr>
      <w:r>
        <w:t>The Workflow Monitor receives metadata updates for the purpose of mon</w:t>
      </w:r>
      <w:r w:rsidR="005E3192">
        <w:t>itoring workflow activities.  This actor</w:t>
      </w:r>
      <w:r>
        <w:t xml:space="preserve"> may be grouped with any of the other actors for improved workflow management.</w:t>
      </w:r>
    </w:p>
    <w:p w14:paraId="4608B7D0" w14:textId="77777777" w:rsidR="008D38C6" w:rsidRDefault="008D38C6" w:rsidP="00547A9F">
      <w:pPr>
        <w:pStyle w:val="BodyText"/>
      </w:pPr>
      <w:r>
        <w:t>As</w:t>
      </w:r>
      <w:r w:rsidR="009357F4">
        <w:t xml:space="preserve"> example</w:t>
      </w:r>
      <w:r>
        <w:t>s:</w:t>
      </w:r>
    </w:p>
    <w:p w14:paraId="578088CB" w14:textId="77777777" w:rsidR="008D38C6" w:rsidRDefault="009357F4" w:rsidP="008D38C6">
      <w:pPr>
        <w:pStyle w:val="List1"/>
        <w:numPr>
          <w:ilvl w:val="0"/>
          <w:numId w:val="44"/>
        </w:numPr>
      </w:pPr>
      <w:r w:rsidRPr="008D38C6">
        <w:rPr>
          <w:b/>
        </w:rPr>
        <w:t>XRi Service Requestor</w:t>
      </w:r>
      <w:r>
        <w:t xml:space="preserve"> may be grouped with an XRi Workflow Monitor for the purpose of monitoring the workflow of activities it initiated.  </w:t>
      </w:r>
    </w:p>
    <w:p w14:paraId="790CB29A" w14:textId="77777777" w:rsidR="008D38C6" w:rsidRDefault="009357F4" w:rsidP="008D38C6">
      <w:pPr>
        <w:pStyle w:val="List1"/>
        <w:numPr>
          <w:ilvl w:val="0"/>
          <w:numId w:val="44"/>
        </w:numPr>
      </w:pPr>
      <w:r w:rsidRPr="008D38C6">
        <w:rPr>
          <w:b/>
        </w:rPr>
        <w:t>XRi Service Dispatcher</w:t>
      </w:r>
      <w:r>
        <w:t xml:space="preserve"> may group with an XR- Workflow Monitor for the purposes of being notified when a new </w:t>
      </w:r>
      <w:r w:rsidR="008D38C6">
        <w:t>Read Request is created or for monitoring performance of XRi Service Requestors.</w:t>
      </w:r>
    </w:p>
    <w:p w14:paraId="772CBC7F" w14:textId="77777777" w:rsidR="008D38C6" w:rsidRDefault="008D38C6" w:rsidP="008D38C6">
      <w:pPr>
        <w:pStyle w:val="List1"/>
        <w:numPr>
          <w:ilvl w:val="0"/>
          <w:numId w:val="44"/>
        </w:numPr>
      </w:pPr>
      <w:r w:rsidRPr="008D38C6">
        <w:rPr>
          <w:b/>
        </w:rPr>
        <w:t>XRI Service Performer</w:t>
      </w:r>
      <w:r>
        <w:t xml:space="preserve"> may group with an XRi Workflow monitor for the purpose of being notified when a Reasd Request is assigned.</w:t>
      </w:r>
    </w:p>
    <w:p w14:paraId="0A484C66" w14:textId="77777777" w:rsidR="00312D16" w:rsidRPr="003F1F6A" w:rsidRDefault="002F4000" w:rsidP="0000028C">
      <w:pPr>
        <w:pStyle w:val="Heading2"/>
        <w:numPr>
          <w:ilvl w:val="0"/>
          <w:numId w:val="0"/>
        </w:numPr>
        <w:ind w:left="576" w:hanging="576"/>
        <w:rPr>
          <w:noProof w:val="0"/>
        </w:rPr>
      </w:pPr>
      <w:r>
        <w:rPr>
          <w:noProof w:val="0"/>
        </w:rPr>
        <w:t>X.</w:t>
      </w:r>
      <w:r w:rsidR="00312D16" w:rsidRPr="003F1F6A">
        <w:rPr>
          <w:noProof w:val="0"/>
        </w:rPr>
        <w:t xml:space="preserve">2 </w:t>
      </w:r>
      <w:r w:rsidR="002B1DDD">
        <w:rPr>
          <w:noProof w:val="0"/>
        </w:rPr>
        <w:t>XRi-WD Actor</w:t>
      </w:r>
      <w:r w:rsidR="00312D16" w:rsidRPr="003F1F6A">
        <w:rPr>
          <w:noProof w:val="0"/>
        </w:rPr>
        <w:t xml:space="preserve"> Options</w:t>
      </w:r>
      <w:bookmarkEnd w:id="47"/>
    </w:p>
    <w:p w14:paraId="12A7AD10" w14:textId="77777777" w:rsidR="00312D16" w:rsidRPr="003F1F6A" w:rsidRDefault="00312D16" w:rsidP="002F21E1">
      <w:pPr>
        <w:pStyle w:val="BodyText"/>
      </w:pPr>
      <w:r w:rsidRPr="003F1F6A">
        <w:t xml:space="preserve">Options that may be selected for </w:t>
      </w:r>
      <w:r w:rsidR="002B1DDD">
        <w:t xml:space="preserve">each actor </w:t>
      </w:r>
      <w:r w:rsidRPr="003F1F6A">
        <w:t xml:space="preserve">are listed </w:t>
      </w:r>
      <w:r w:rsidR="002B1DDD">
        <w:t>in the table X.2-1</w:t>
      </w:r>
      <w:r>
        <w:t xml:space="preserve">. </w:t>
      </w:r>
      <w:r w:rsidRPr="003F1F6A">
        <w:t>Although this Workflow Definition Profile is intended to be combined with other IHE Profiles, the s</w:t>
      </w:r>
      <w:r w:rsidR="002B1DDD">
        <w:t>pecific options of these other p</w:t>
      </w:r>
      <w:r w:rsidRPr="003F1F6A">
        <w:t>rofiles are not addressed in this section, which focuses only on the</w:t>
      </w:r>
      <w:r w:rsidR="002B1DDD">
        <w:t xml:space="preserve"> Actor Options identified for this</w:t>
      </w:r>
      <w:r w:rsidRPr="003F1F6A">
        <w:t xml:space="preserve"> </w:t>
      </w:r>
      <w:r w:rsidR="002B1DDD">
        <w:t>p</w:t>
      </w:r>
      <w:r w:rsidRPr="003F1F6A">
        <w:t>rofile.</w:t>
      </w:r>
    </w:p>
    <w:p w14:paraId="45A707A5" w14:textId="77777777" w:rsidR="00312D16" w:rsidRPr="003F1F6A" w:rsidRDefault="002F4000" w:rsidP="002F21E1">
      <w:pPr>
        <w:pStyle w:val="BodyText"/>
        <w:rPr>
          <w:highlight w:val="yellow"/>
        </w:rPr>
      </w:pPr>
      <w:r>
        <w:t>Table X</w:t>
      </w:r>
      <w:r w:rsidR="00312D16" w:rsidRPr="003F1F6A">
        <w:t>.2-1 specifies the options that are available, if any for each selected Workflow Actors.</w:t>
      </w:r>
    </w:p>
    <w:p w14:paraId="33DD0DB3" w14:textId="77777777" w:rsidR="00312D16" w:rsidRPr="003F1F6A" w:rsidRDefault="00312D16" w:rsidP="002F21E1">
      <w:pPr>
        <w:pStyle w:val="TableTitle"/>
        <w:rPr>
          <w:highlight w:val="yellow"/>
        </w:rPr>
      </w:pPr>
    </w:p>
    <w:p w14:paraId="42634DD1" w14:textId="77777777" w:rsidR="00312D16" w:rsidRPr="003F1F6A" w:rsidRDefault="002F4000" w:rsidP="002F21E1">
      <w:pPr>
        <w:pStyle w:val="TableTitle"/>
      </w:pPr>
      <w:r>
        <w:t>Table X</w:t>
      </w:r>
      <w:r w:rsidR="00312D16" w:rsidRPr="003F1F6A">
        <w:t xml:space="preserve">.2-1: </w:t>
      </w:r>
      <w:r w:rsidR="00312D16">
        <w:t>XRi</w:t>
      </w:r>
      <w:r w:rsidR="00312D16" w:rsidRPr="003F1F6A">
        <w:t xml:space="preserve"> Profile Workflow Definition Actors and Options</w:t>
      </w:r>
    </w:p>
    <w:tbl>
      <w:tblPr>
        <w:tblW w:w="0" w:type="auto"/>
        <w:jc w:val="center"/>
        <w:tblInd w:w="-720" w:type="dxa"/>
        <w:tblLayout w:type="fixed"/>
        <w:tblLook w:val="0000" w:firstRow="0" w:lastRow="0" w:firstColumn="0" w:lastColumn="0" w:noHBand="0" w:noVBand="0"/>
      </w:tblPr>
      <w:tblGrid>
        <w:gridCol w:w="2634"/>
        <w:gridCol w:w="2330"/>
        <w:gridCol w:w="2434"/>
      </w:tblGrid>
      <w:tr w:rsidR="00312D16" w:rsidRPr="003F1F6A" w14:paraId="7C88BD7D" w14:textId="77777777" w:rsidTr="00312D16">
        <w:trPr>
          <w:cantSplit/>
          <w:tblHeader/>
          <w:jc w:val="center"/>
        </w:trPr>
        <w:tc>
          <w:tcPr>
            <w:tcW w:w="2634" w:type="dxa"/>
            <w:tcBorders>
              <w:top w:val="single" w:sz="4" w:space="0" w:color="000000"/>
              <w:left w:val="single" w:sz="4" w:space="0" w:color="000000"/>
              <w:bottom w:val="single" w:sz="4" w:space="0" w:color="000000"/>
            </w:tcBorders>
            <w:shd w:val="clear" w:color="auto" w:fill="D8D8D8"/>
          </w:tcPr>
          <w:p w14:paraId="76AD10D5" w14:textId="77777777" w:rsidR="00312D16" w:rsidRPr="003F1F6A" w:rsidRDefault="00312D16" w:rsidP="00C70B82">
            <w:pPr>
              <w:pStyle w:val="TableEntryHeader"/>
            </w:pPr>
            <w:r>
              <w:t>XRi</w:t>
            </w:r>
            <w:r w:rsidR="00C70B82">
              <w:t>-WD</w:t>
            </w:r>
            <w:r w:rsidRPr="003F1F6A">
              <w:t xml:space="preserve"> Actor</w:t>
            </w:r>
          </w:p>
        </w:tc>
        <w:tc>
          <w:tcPr>
            <w:tcW w:w="2330" w:type="dxa"/>
            <w:tcBorders>
              <w:top w:val="single" w:sz="4" w:space="0" w:color="000000"/>
              <w:left w:val="single" w:sz="4" w:space="0" w:color="000000"/>
              <w:bottom w:val="single" w:sz="4" w:space="0" w:color="000000"/>
            </w:tcBorders>
            <w:shd w:val="clear" w:color="auto" w:fill="D8D8D8"/>
          </w:tcPr>
          <w:p w14:paraId="686BA746" w14:textId="77777777" w:rsidR="00312D16" w:rsidRPr="003F1F6A" w:rsidRDefault="00C70B82" w:rsidP="002F21E1">
            <w:pPr>
              <w:pStyle w:val="TableEntryHeader"/>
            </w:pPr>
            <w:r>
              <w:t>O</w:t>
            </w:r>
            <w:r w:rsidR="00312D16" w:rsidRPr="003F1F6A">
              <w:t>ption</w:t>
            </w:r>
          </w:p>
        </w:tc>
        <w:tc>
          <w:tcPr>
            <w:tcW w:w="2434" w:type="dxa"/>
            <w:tcBorders>
              <w:top w:val="single" w:sz="4" w:space="0" w:color="000000"/>
              <w:left w:val="single" w:sz="4" w:space="0" w:color="000000"/>
              <w:bottom w:val="single" w:sz="4" w:space="0" w:color="000000"/>
              <w:right w:val="single" w:sz="4" w:space="0" w:color="000000"/>
            </w:tcBorders>
            <w:shd w:val="clear" w:color="auto" w:fill="D8D8D8"/>
          </w:tcPr>
          <w:p w14:paraId="04FD17DA" w14:textId="77777777" w:rsidR="00312D16" w:rsidRPr="003F1F6A" w:rsidRDefault="00312D16" w:rsidP="002F21E1">
            <w:pPr>
              <w:pStyle w:val="TableEntryHeader"/>
            </w:pPr>
            <w:r w:rsidRPr="003F1F6A">
              <w:t>Volume &amp; Section</w:t>
            </w:r>
          </w:p>
        </w:tc>
      </w:tr>
      <w:tr w:rsidR="00312D16" w:rsidRPr="003F1F6A" w14:paraId="3A7969D4" w14:textId="77777777" w:rsidTr="00312D16">
        <w:trPr>
          <w:cantSplit/>
          <w:trHeight w:val="332"/>
          <w:jc w:val="center"/>
        </w:trPr>
        <w:tc>
          <w:tcPr>
            <w:tcW w:w="2634" w:type="dxa"/>
            <w:tcBorders>
              <w:top w:val="single" w:sz="4" w:space="0" w:color="000000"/>
              <w:left w:val="single" w:sz="4" w:space="0" w:color="000000"/>
              <w:bottom w:val="single" w:sz="4" w:space="0" w:color="000000"/>
            </w:tcBorders>
            <w:shd w:val="clear" w:color="auto" w:fill="auto"/>
          </w:tcPr>
          <w:p w14:paraId="24DA6690" w14:textId="77777777" w:rsidR="00312D16" w:rsidRPr="003F1F6A" w:rsidRDefault="00312D16" w:rsidP="002F21E1">
            <w:pPr>
              <w:pStyle w:val="TableEntry"/>
            </w:pPr>
            <w:r w:rsidRPr="003F1F6A">
              <w:t xml:space="preserve"> </w:t>
            </w:r>
            <w:r w:rsidR="002F4000">
              <w:t xml:space="preserve">Service </w:t>
            </w:r>
            <w:r w:rsidRPr="003F1F6A">
              <w:t xml:space="preserve">Requester actor </w:t>
            </w:r>
          </w:p>
        </w:tc>
        <w:tc>
          <w:tcPr>
            <w:tcW w:w="2330" w:type="dxa"/>
            <w:tcBorders>
              <w:top w:val="single" w:sz="4" w:space="0" w:color="000000"/>
              <w:left w:val="single" w:sz="4" w:space="0" w:color="000000"/>
              <w:bottom w:val="single" w:sz="4" w:space="0" w:color="000000"/>
            </w:tcBorders>
            <w:shd w:val="clear" w:color="auto" w:fill="auto"/>
          </w:tcPr>
          <w:p w14:paraId="699D696B" w14:textId="77777777" w:rsidR="00312D16" w:rsidRPr="003F1F6A" w:rsidRDefault="00312D16" w:rsidP="002F21E1">
            <w:pPr>
              <w:pStyle w:val="TableEntry"/>
              <w:keepNext/>
              <w:keepLines/>
              <w:spacing w:line="276" w:lineRule="auto"/>
              <w:rPr>
                <w:i/>
              </w:rPr>
            </w:pPr>
            <w:r w:rsidRPr="003F1F6A">
              <w:rPr>
                <w:i/>
              </w:rPr>
              <w:t>No options selected</w:t>
            </w: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56E2162C" w14:textId="77777777" w:rsidR="00312D16" w:rsidRPr="003F1F6A" w:rsidRDefault="00312D16" w:rsidP="002F21E1">
            <w:pPr>
              <w:pStyle w:val="TableEntry"/>
            </w:pPr>
            <w:r>
              <w:t>-</w:t>
            </w:r>
          </w:p>
        </w:tc>
      </w:tr>
      <w:tr w:rsidR="00C70B82" w:rsidRPr="003F1F6A" w14:paraId="53133170" w14:textId="77777777" w:rsidTr="00C70B82">
        <w:trPr>
          <w:cantSplit/>
          <w:trHeight w:val="386"/>
          <w:jc w:val="center"/>
        </w:trPr>
        <w:tc>
          <w:tcPr>
            <w:tcW w:w="2634" w:type="dxa"/>
            <w:tcBorders>
              <w:left w:val="single" w:sz="4" w:space="0" w:color="000000"/>
              <w:bottom w:val="single" w:sz="4" w:space="0" w:color="auto"/>
            </w:tcBorders>
            <w:shd w:val="clear" w:color="auto" w:fill="auto"/>
          </w:tcPr>
          <w:p w14:paraId="5EDDCDAB" w14:textId="77777777" w:rsidR="00C70B82" w:rsidRPr="003F1F6A" w:rsidRDefault="00C70B82" w:rsidP="002F21E1">
            <w:pPr>
              <w:pStyle w:val="TableEntry"/>
            </w:pPr>
            <w:r>
              <w:t>Service Performer actor</w:t>
            </w:r>
          </w:p>
        </w:tc>
        <w:tc>
          <w:tcPr>
            <w:tcW w:w="2330" w:type="dxa"/>
            <w:tcBorders>
              <w:top w:val="single" w:sz="4" w:space="0" w:color="000000"/>
              <w:left w:val="single" w:sz="4" w:space="0" w:color="000000"/>
            </w:tcBorders>
            <w:shd w:val="clear" w:color="auto" w:fill="auto"/>
          </w:tcPr>
          <w:p w14:paraId="7E280949" w14:textId="77777777" w:rsidR="00C70B82" w:rsidRPr="003F1F6A" w:rsidRDefault="00C70B82" w:rsidP="002F21E1">
            <w:pPr>
              <w:pStyle w:val="TableEntry"/>
              <w:keepNext/>
              <w:keepLines/>
              <w:spacing w:line="276" w:lineRule="auto"/>
              <w:rPr>
                <w:i/>
              </w:rPr>
            </w:pPr>
            <w:r w:rsidRPr="003F1F6A">
              <w:rPr>
                <w:i/>
              </w:rPr>
              <w:t>No options selected</w:t>
            </w:r>
          </w:p>
        </w:tc>
        <w:tc>
          <w:tcPr>
            <w:tcW w:w="2434" w:type="dxa"/>
            <w:tcBorders>
              <w:top w:val="single" w:sz="4" w:space="0" w:color="000000"/>
              <w:left w:val="single" w:sz="4" w:space="0" w:color="000000"/>
              <w:right w:val="single" w:sz="4" w:space="0" w:color="000000"/>
            </w:tcBorders>
            <w:shd w:val="clear" w:color="auto" w:fill="auto"/>
          </w:tcPr>
          <w:p w14:paraId="60F93280" w14:textId="77777777" w:rsidR="00C70B82" w:rsidRPr="003F1F6A" w:rsidRDefault="00C70B82" w:rsidP="002F21E1">
            <w:pPr>
              <w:pStyle w:val="TableEntry"/>
              <w:keepNext/>
              <w:keepLines/>
              <w:spacing w:line="276" w:lineRule="auto"/>
            </w:pPr>
            <w:r>
              <w:t>-</w:t>
            </w:r>
          </w:p>
        </w:tc>
      </w:tr>
      <w:tr w:rsidR="00C70B82" w:rsidRPr="003F1F6A" w14:paraId="7B17504B" w14:textId="77777777" w:rsidTr="00C70B82">
        <w:trPr>
          <w:cantSplit/>
          <w:trHeight w:val="341"/>
          <w:jc w:val="center"/>
        </w:trPr>
        <w:tc>
          <w:tcPr>
            <w:tcW w:w="2634" w:type="dxa"/>
            <w:tcBorders>
              <w:left w:val="single" w:sz="4" w:space="0" w:color="000000"/>
              <w:bottom w:val="single" w:sz="4" w:space="0" w:color="auto"/>
            </w:tcBorders>
            <w:shd w:val="clear" w:color="auto" w:fill="auto"/>
          </w:tcPr>
          <w:p w14:paraId="225C86D5" w14:textId="77777777" w:rsidR="00C70B82" w:rsidRPr="003F1F6A" w:rsidRDefault="00C70B82" w:rsidP="002F21E1">
            <w:pPr>
              <w:pStyle w:val="TableEntry"/>
            </w:pPr>
            <w:r w:rsidRPr="003F1F6A">
              <w:lastRenderedPageBreak/>
              <w:t xml:space="preserve"> </w:t>
            </w:r>
            <w:r>
              <w:t>Service Dispatcher</w:t>
            </w:r>
            <w:r w:rsidRPr="003F1F6A">
              <w:t xml:space="preserve"> actor</w:t>
            </w:r>
          </w:p>
        </w:tc>
        <w:tc>
          <w:tcPr>
            <w:tcW w:w="2330" w:type="dxa"/>
            <w:tcBorders>
              <w:top w:val="single" w:sz="4" w:space="0" w:color="000000"/>
              <w:left w:val="single" w:sz="4" w:space="0" w:color="000000"/>
            </w:tcBorders>
            <w:shd w:val="clear" w:color="auto" w:fill="auto"/>
          </w:tcPr>
          <w:p w14:paraId="52AD577E" w14:textId="77777777" w:rsidR="00C70B82" w:rsidRPr="003F1F6A" w:rsidRDefault="00C70B82" w:rsidP="002F21E1">
            <w:pPr>
              <w:pStyle w:val="TableEntry"/>
              <w:keepNext/>
              <w:keepLines/>
              <w:spacing w:line="276" w:lineRule="auto"/>
              <w:rPr>
                <w:i/>
              </w:rPr>
            </w:pPr>
            <w:r w:rsidRPr="003F1F6A">
              <w:rPr>
                <w:i/>
              </w:rPr>
              <w:t>No options selected</w:t>
            </w:r>
          </w:p>
        </w:tc>
        <w:tc>
          <w:tcPr>
            <w:tcW w:w="2434" w:type="dxa"/>
            <w:tcBorders>
              <w:top w:val="single" w:sz="4" w:space="0" w:color="000000"/>
              <w:left w:val="single" w:sz="4" w:space="0" w:color="000000"/>
              <w:right w:val="single" w:sz="4" w:space="0" w:color="000000"/>
            </w:tcBorders>
            <w:shd w:val="clear" w:color="auto" w:fill="auto"/>
          </w:tcPr>
          <w:p w14:paraId="5F026CDD" w14:textId="77777777" w:rsidR="00C70B82" w:rsidRPr="003F1F6A" w:rsidRDefault="00C70B82" w:rsidP="002F21E1">
            <w:pPr>
              <w:pStyle w:val="TableEntry"/>
              <w:keepNext/>
              <w:keepLines/>
              <w:spacing w:line="276" w:lineRule="auto"/>
            </w:pPr>
            <w:r w:rsidRPr="003F1F6A">
              <w:t>-</w:t>
            </w:r>
          </w:p>
        </w:tc>
      </w:tr>
      <w:tr w:rsidR="00C70B82" w:rsidRPr="003F1F6A" w14:paraId="2107E359" w14:textId="77777777" w:rsidTr="00312D16">
        <w:trPr>
          <w:cantSplit/>
          <w:trHeight w:val="341"/>
          <w:jc w:val="center"/>
        </w:trPr>
        <w:tc>
          <w:tcPr>
            <w:tcW w:w="2634" w:type="dxa"/>
            <w:tcBorders>
              <w:top w:val="single" w:sz="4" w:space="0" w:color="auto"/>
              <w:left w:val="single" w:sz="4" w:space="0" w:color="000000"/>
              <w:bottom w:val="single" w:sz="4" w:space="0" w:color="auto"/>
            </w:tcBorders>
            <w:shd w:val="clear" w:color="auto" w:fill="auto"/>
          </w:tcPr>
          <w:p w14:paraId="487050AC" w14:textId="77777777" w:rsidR="00C70B82" w:rsidRPr="003F1F6A" w:rsidRDefault="00C70B82" w:rsidP="002F21E1">
            <w:pPr>
              <w:pStyle w:val="TableEntry"/>
            </w:pPr>
            <w:r w:rsidRPr="003F1F6A">
              <w:t>Workflow Monitor actor</w:t>
            </w:r>
          </w:p>
        </w:tc>
        <w:tc>
          <w:tcPr>
            <w:tcW w:w="2330" w:type="dxa"/>
            <w:tcBorders>
              <w:top w:val="single" w:sz="4" w:space="0" w:color="000000"/>
              <w:left w:val="single" w:sz="4" w:space="0" w:color="000000"/>
              <w:bottom w:val="single" w:sz="4" w:space="0" w:color="000000"/>
            </w:tcBorders>
            <w:shd w:val="clear" w:color="auto" w:fill="auto"/>
          </w:tcPr>
          <w:p w14:paraId="17D3A10A" w14:textId="77777777" w:rsidR="00C70B82" w:rsidRPr="003F1F6A" w:rsidRDefault="00C70B82" w:rsidP="002F21E1">
            <w:pPr>
              <w:pStyle w:val="TableEntry"/>
              <w:keepNext/>
              <w:keepLines/>
              <w:spacing w:line="276" w:lineRule="auto"/>
              <w:rPr>
                <w:i/>
              </w:rPr>
            </w:pPr>
            <w:r w:rsidRPr="003F1F6A">
              <w:rPr>
                <w:i/>
              </w:rPr>
              <w:t xml:space="preserve">No options selected </w:t>
            </w:r>
          </w:p>
        </w:tc>
        <w:tc>
          <w:tcPr>
            <w:tcW w:w="2434" w:type="dxa"/>
            <w:tcBorders>
              <w:top w:val="single" w:sz="4" w:space="0" w:color="000000"/>
              <w:left w:val="single" w:sz="4" w:space="0" w:color="000000"/>
              <w:bottom w:val="single" w:sz="4" w:space="0" w:color="000000"/>
              <w:right w:val="single" w:sz="4" w:space="0" w:color="000000"/>
            </w:tcBorders>
            <w:shd w:val="clear" w:color="auto" w:fill="auto"/>
          </w:tcPr>
          <w:p w14:paraId="2CD5CC35" w14:textId="77777777" w:rsidR="00C70B82" w:rsidRPr="003F1F6A" w:rsidRDefault="00C70B82" w:rsidP="002F21E1">
            <w:pPr>
              <w:pStyle w:val="TableEntry"/>
              <w:keepNext/>
              <w:keepLines/>
              <w:spacing w:line="276" w:lineRule="auto"/>
            </w:pPr>
            <w:r w:rsidRPr="003F1F6A">
              <w:t>-</w:t>
            </w:r>
          </w:p>
        </w:tc>
      </w:tr>
    </w:tbl>
    <w:p w14:paraId="46A99BDB" w14:textId="77777777" w:rsidR="00312D16" w:rsidRPr="003F1F6A" w:rsidRDefault="00312D16" w:rsidP="002F21E1">
      <w:pPr>
        <w:pStyle w:val="BodyText"/>
      </w:pPr>
    </w:p>
    <w:p w14:paraId="73CD082E" w14:textId="77777777" w:rsidR="00312D16" w:rsidRPr="003F1F6A" w:rsidRDefault="00997A13" w:rsidP="0000028C">
      <w:pPr>
        <w:pStyle w:val="Heading2"/>
        <w:numPr>
          <w:ilvl w:val="0"/>
          <w:numId w:val="0"/>
        </w:numPr>
        <w:ind w:left="576" w:hanging="576"/>
        <w:rPr>
          <w:noProof w:val="0"/>
        </w:rPr>
      </w:pPr>
      <w:bookmarkStart w:id="48" w:name="_Toc366672862"/>
      <w:r>
        <w:rPr>
          <w:noProof w:val="0"/>
        </w:rPr>
        <w:t>X</w:t>
      </w:r>
      <w:r w:rsidR="00312D16" w:rsidRPr="003F1F6A">
        <w:rPr>
          <w:noProof w:val="0"/>
        </w:rPr>
        <w:t xml:space="preserve">.3 </w:t>
      </w:r>
      <w:r>
        <w:rPr>
          <w:noProof w:val="0"/>
        </w:rPr>
        <w:t xml:space="preserve">XRi-WD </w:t>
      </w:r>
      <w:r w:rsidR="00312D16" w:rsidRPr="003F1F6A">
        <w:rPr>
          <w:noProof w:val="0"/>
        </w:rPr>
        <w:t>Profile Grouping with other Profiles</w:t>
      </w:r>
      <w:bookmarkEnd w:id="48"/>
    </w:p>
    <w:p w14:paraId="1BBFD4EF" w14:textId="77777777" w:rsidR="00312D16" w:rsidRDefault="00312D16" w:rsidP="00312D16">
      <w:pPr>
        <w:pStyle w:val="BodyText"/>
      </w:pPr>
      <w:r w:rsidRPr="003F1F6A">
        <w:t>Th</w:t>
      </w:r>
      <w:r>
        <w:t xml:space="preserve">e XRi </w:t>
      </w:r>
      <w:r w:rsidRPr="003F1F6A">
        <w:t>Workflow Definition Profile is intended to be combined with other IHE Profiles</w:t>
      </w:r>
      <w:r>
        <w:t xml:space="preserve">. </w:t>
      </w:r>
      <w:r w:rsidRPr="003F1F6A">
        <w:t xml:space="preserve">The profiles that are </w:t>
      </w:r>
      <w:r>
        <w:t>required</w:t>
      </w:r>
      <w:r w:rsidRPr="003F1F6A">
        <w:t xml:space="preserve"> for such combinations and the associated rules are specified in this Section. </w:t>
      </w:r>
      <w:r w:rsidR="001D4503">
        <w:t xml:space="preserve">  Note that Ima</w:t>
      </w:r>
      <w:r w:rsidR="001127D9">
        <w:t>ge Sharing as well as Document S</w:t>
      </w:r>
      <w:r w:rsidR="001D4503">
        <w:t xml:space="preserve">haring is required for grouping with XDS/XDS-I profiles as the base architecture.  XDR/XDR-I, XCA/XCA-I and MHD/MHD-I may be considered as well.  </w:t>
      </w:r>
    </w:p>
    <w:p w14:paraId="6BFB7626" w14:textId="77777777" w:rsidR="00B30455" w:rsidRPr="003F1F6A" w:rsidRDefault="00B30455" w:rsidP="00B30455">
      <w:pPr>
        <w:spacing w:before="0"/>
      </w:pPr>
      <w:r w:rsidRPr="003F1F6A">
        <w:t>Figure X.4.3-1 presents an overview for the major classes of IHE Profiles that shall or may be grouped:</w:t>
      </w:r>
    </w:p>
    <w:p w14:paraId="28F0720A" w14:textId="77777777" w:rsidR="00B30455" w:rsidRPr="003F1F6A" w:rsidRDefault="00B30455" w:rsidP="00B30455">
      <w:pPr>
        <w:pStyle w:val="ListBullet2"/>
      </w:pPr>
      <w:r w:rsidRPr="003F1F6A">
        <w:t>The Workflow Definition Profile SHALL be grouped with the XDW Profile.</w:t>
      </w:r>
    </w:p>
    <w:p w14:paraId="2B53A235" w14:textId="77777777" w:rsidR="00B30455" w:rsidRPr="003F1F6A" w:rsidRDefault="00B30455" w:rsidP="00B30455">
      <w:pPr>
        <w:pStyle w:val="ListBullet2"/>
      </w:pPr>
      <w:r w:rsidRPr="003F1F6A">
        <w:t>The Workflow Definition Profile SHOULD be grouped with one or more Document Content Profiles matched to the input and output reference “Document Labels” in the Workflow Definition Profile (Defined in Vol.2)</w:t>
      </w:r>
      <w:r>
        <w:t xml:space="preserve">. </w:t>
      </w:r>
      <w:r w:rsidRPr="003F1F6A">
        <w:t>The Workflow Definition Profile provides only “Document Labels” for these input and output reference documents and not the actual specifications</w:t>
      </w:r>
      <w:r>
        <w:t xml:space="preserve">. </w:t>
      </w:r>
      <w:r w:rsidRPr="003F1F6A">
        <w:t>This selection of the actual document content specification (IHE Content profiles or others), need to be made by the environment that deploys the Workflow Definition Profile.</w:t>
      </w:r>
    </w:p>
    <w:p w14:paraId="2410B46D" w14:textId="0F24BA99" w:rsidR="00B30455" w:rsidRDefault="00B30455" w:rsidP="00B30455">
      <w:pPr>
        <w:pStyle w:val="ListBullet2"/>
      </w:pPr>
      <w:r>
        <w:t xml:space="preserve">The Cross-Enterprise Read for Images Workflow Definition Profile is interoperable and shall be grouped with the Cross-Enterprise Document Sharing for Images (XDS-I).  It is the intent to be interoperable with other Cross-Enterprise Image Sharing Profiles, such as XDR-I, XCA-I and MHD-I. </w:t>
      </w:r>
    </w:p>
    <w:p w14:paraId="38070BA6" w14:textId="77777777" w:rsidR="00B30455" w:rsidRPr="003F1F6A" w:rsidRDefault="00B30455" w:rsidP="00B30455">
      <w:pPr>
        <w:spacing w:before="0"/>
        <w:ind w:left="360"/>
        <w:jc w:val="center"/>
      </w:pPr>
    </w:p>
    <w:p w14:paraId="0156BD92" w14:textId="77777777" w:rsidR="00B30455" w:rsidRPr="003F1F6A" w:rsidRDefault="00B30455" w:rsidP="00B30455">
      <w:pPr>
        <w:spacing w:before="0"/>
        <w:jc w:val="center"/>
      </w:pPr>
      <w:bookmarkStart w:id="49" w:name="_MON_1404027410"/>
      <w:bookmarkStart w:id="50" w:name="_MON_1404027435"/>
      <w:bookmarkStart w:id="51" w:name="_MON_1404027444"/>
      <w:bookmarkStart w:id="52" w:name="_MON_1404027478"/>
      <w:bookmarkStart w:id="53" w:name="_MON_1404027493"/>
      <w:bookmarkStart w:id="54" w:name="_MON_1404027528"/>
      <w:bookmarkStart w:id="55" w:name="_MON_1404027546"/>
      <w:bookmarkStart w:id="56" w:name="_MON_1404025860"/>
      <w:bookmarkStart w:id="57" w:name="_MON_1404027882"/>
      <w:bookmarkStart w:id="58" w:name="_MON_1404027992"/>
      <w:bookmarkStart w:id="59" w:name="_MON_1404028590"/>
      <w:bookmarkStart w:id="60" w:name="_MON_1404028811"/>
      <w:bookmarkStart w:id="61" w:name="_MON_1404028817"/>
      <w:bookmarkStart w:id="62" w:name="_MON_1404034356"/>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3F1F6A">
        <w:rPr>
          <w:noProof/>
        </w:rPr>
        <w:lastRenderedPageBreak/>
        <w:drawing>
          <wp:inline distT="0" distB="0" distL="0" distR="0" wp14:anchorId="2F71A37A" wp14:editId="359948D3">
            <wp:extent cx="4857750" cy="3314700"/>
            <wp:effectExtent l="0" t="0" r="0" b="12700"/>
            <wp:docPr id="20" name="Immagine 20" descr="Charles Pariso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les Parisot schem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3314700"/>
                    </a:xfrm>
                    <a:prstGeom prst="rect">
                      <a:avLst/>
                    </a:prstGeom>
                    <a:noFill/>
                    <a:ln>
                      <a:noFill/>
                    </a:ln>
                  </pic:spPr>
                </pic:pic>
              </a:graphicData>
            </a:graphic>
          </wp:inline>
        </w:drawing>
      </w:r>
    </w:p>
    <w:p w14:paraId="77B32A7B" w14:textId="77777777" w:rsidR="00B30455" w:rsidRPr="003F1F6A" w:rsidRDefault="00B30455" w:rsidP="00B30455">
      <w:pPr>
        <w:spacing w:before="0"/>
        <w:jc w:val="center"/>
        <w:rPr>
          <w:rFonts w:ascii="Arial" w:hAnsi="Arial"/>
          <w:b/>
          <w:sz w:val="22"/>
          <w:szCs w:val="20"/>
        </w:rPr>
      </w:pPr>
      <w:r w:rsidRPr="003F1F6A">
        <w:rPr>
          <w:rFonts w:ascii="Arial" w:hAnsi="Arial"/>
          <w:b/>
          <w:sz w:val="22"/>
          <w:szCs w:val="20"/>
        </w:rPr>
        <w:t>Figure X.4.3-1</w:t>
      </w:r>
      <w:r>
        <w:rPr>
          <w:rFonts w:ascii="Arial" w:hAnsi="Arial"/>
          <w:b/>
          <w:sz w:val="22"/>
          <w:szCs w:val="20"/>
        </w:rPr>
        <w:t>:</w:t>
      </w:r>
      <w:r w:rsidRPr="003F1F6A">
        <w:rPr>
          <w:rFonts w:ascii="Arial" w:hAnsi="Arial"/>
          <w:b/>
          <w:sz w:val="22"/>
          <w:szCs w:val="20"/>
        </w:rPr>
        <w:t xml:space="preserve"> Grouping of profiles</w:t>
      </w:r>
    </w:p>
    <w:p w14:paraId="28E95C9C" w14:textId="77777777" w:rsidR="00B30455" w:rsidRPr="003F1F6A" w:rsidRDefault="00B30455" w:rsidP="00312D16">
      <w:pPr>
        <w:pStyle w:val="BodyText"/>
      </w:pPr>
    </w:p>
    <w:p w14:paraId="295890FE" w14:textId="77777777" w:rsidR="00312D16" w:rsidRPr="001127D9" w:rsidRDefault="00553BDC" w:rsidP="00553BDC">
      <w:pPr>
        <w:pStyle w:val="Heading3"/>
        <w:numPr>
          <w:ilvl w:val="0"/>
          <w:numId w:val="0"/>
        </w:numPr>
        <w:ind w:left="720" w:hanging="720"/>
        <w:rPr>
          <w:b w:val="0"/>
        </w:rPr>
      </w:pPr>
      <w:r>
        <w:t xml:space="preserve">X.3.1 </w:t>
      </w:r>
      <w:r w:rsidR="001127D9">
        <w:t xml:space="preserve">XRi-WD </w:t>
      </w:r>
      <w:r>
        <w:t>Profile</w:t>
      </w:r>
      <w:r w:rsidR="001127D9">
        <w:t xml:space="preserve"> Grouping with Workflow Sharing Profiles</w:t>
      </w:r>
    </w:p>
    <w:p w14:paraId="45BF34A5" w14:textId="77777777" w:rsidR="00312D16" w:rsidRPr="003F1F6A" w:rsidRDefault="00312D16" w:rsidP="00312D16">
      <w:pPr>
        <w:pStyle w:val="BodyText"/>
      </w:pPr>
      <w:r w:rsidRPr="003F1F6A">
        <w:t xml:space="preserve">The grouping of XDW actors with each of the </w:t>
      </w:r>
      <w:r>
        <w:t>XRi</w:t>
      </w:r>
      <w:r w:rsidRPr="003F1F6A">
        <w:t xml:space="preserve">-WD workflow definition actors is specified in </w:t>
      </w:r>
      <w:r>
        <w:t>t</w:t>
      </w:r>
      <w:r w:rsidR="00AE4810">
        <w:t>able X</w:t>
      </w:r>
      <w:r w:rsidRPr="003F1F6A">
        <w:t>.3-1. These XDW Actors support the creation, consumption and update of the XDW workflow document</w:t>
      </w:r>
      <w:r>
        <w:t>,</w:t>
      </w:r>
      <w:r w:rsidRPr="003F1F6A">
        <w:t xml:space="preserve"> which is the shared data structure which is tracking the evolution of the workflow</w:t>
      </w:r>
      <w:r>
        <w:t xml:space="preserve">. </w:t>
      </w:r>
      <w:r w:rsidRPr="003F1F6A">
        <w:t xml:space="preserve">This allows the </w:t>
      </w:r>
      <w:r>
        <w:t>XRi</w:t>
      </w:r>
      <w:r w:rsidRPr="003F1F6A">
        <w:t>-WD workflow definition actors, at any point in the workflow to access the most current status of the workflow and share the tasks performed with all other workflow definition actors</w:t>
      </w:r>
      <w:r>
        <w:t xml:space="preserve">. </w:t>
      </w:r>
    </w:p>
    <w:p w14:paraId="535365A6" w14:textId="77777777" w:rsidR="00312D16" w:rsidRPr="003F1F6A" w:rsidRDefault="00312D16" w:rsidP="00312D16">
      <w:pPr>
        <w:pStyle w:val="BodyText"/>
      </w:pPr>
      <w:r w:rsidRPr="003F1F6A">
        <w:rPr>
          <w:sz w:val="18"/>
        </w:rPr>
        <w:t>Note: See IHE ITI TF-1: Section 30.3 (XDW Supplement) for other groupings that are needed for the XDW Actors to permit sharing of a Workflow Document with IHE XDS, XDR or XDM Profiles.</w:t>
      </w:r>
    </w:p>
    <w:p w14:paraId="416F64A0" w14:textId="77777777" w:rsidR="00312D16" w:rsidRPr="003F1F6A" w:rsidRDefault="00AE4810" w:rsidP="00312D16">
      <w:pPr>
        <w:pStyle w:val="BodyText"/>
      </w:pPr>
      <w:r>
        <w:t>Table X.</w:t>
      </w:r>
      <w:r w:rsidR="00312D16" w:rsidRPr="003F1F6A">
        <w:t xml:space="preserve">3-1: </w:t>
      </w:r>
      <w:r w:rsidR="00312D16">
        <w:t>XRi</w:t>
      </w:r>
      <w:r w:rsidR="00312D16" w:rsidRPr="003F1F6A">
        <w:t xml:space="preserve">-WD workflow definition actors grouping with </w:t>
      </w:r>
      <w:r w:rsidR="00312D16">
        <w:t xml:space="preserve">ITI </w:t>
      </w:r>
      <w:r w:rsidR="00312D16" w:rsidRPr="003F1F6A">
        <w:t>XDW Profile Actors</w:t>
      </w:r>
    </w:p>
    <w:p w14:paraId="6974275D" w14:textId="77777777" w:rsidR="00312D16" w:rsidRPr="003F1F6A" w:rsidRDefault="00312D16" w:rsidP="00312D16">
      <w:pPr>
        <w:pStyle w:val="BodyText"/>
      </w:pPr>
    </w:p>
    <w:p w14:paraId="28170170" w14:textId="77777777" w:rsidR="00312D16" w:rsidRPr="003F1F6A" w:rsidRDefault="00AE4810" w:rsidP="00312D16">
      <w:pPr>
        <w:pStyle w:val="TableTitle"/>
      </w:pPr>
      <w:r>
        <w:t>Table X</w:t>
      </w:r>
      <w:r w:rsidR="00312D16" w:rsidRPr="003F1F6A">
        <w:t xml:space="preserve">.3-1: </w:t>
      </w:r>
      <w:r w:rsidR="00312D16">
        <w:t>XRi</w:t>
      </w:r>
      <w:r w:rsidR="00312D16" w:rsidRPr="003F1F6A">
        <w:t>-WD Workflow Definition Actors grouping with XDW Actors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68EE416B" w14:textId="77777777" w:rsidTr="00312D16">
        <w:trPr>
          <w:trHeight w:val="402"/>
          <w:tblHeader/>
        </w:trPr>
        <w:tc>
          <w:tcPr>
            <w:tcW w:w="3544" w:type="dxa"/>
            <w:shd w:val="clear" w:color="auto" w:fill="D9D9D9"/>
          </w:tcPr>
          <w:p w14:paraId="159EF9AF" w14:textId="77777777" w:rsidR="00312D16" w:rsidRPr="003F1F6A" w:rsidRDefault="00312D16" w:rsidP="00312D16">
            <w:pPr>
              <w:pStyle w:val="TableEntryHeader"/>
            </w:pPr>
            <w:r w:rsidRPr="003F1F6A">
              <w:t xml:space="preserve"> Workflow Definition</w:t>
            </w:r>
          </w:p>
          <w:p w14:paraId="0EDD79CE" w14:textId="77777777" w:rsidR="00312D16" w:rsidRPr="003F1F6A" w:rsidRDefault="00312D16" w:rsidP="00312D16">
            <w:pPr>
              <w:pStyle w:val="TableEntryHeader"/>
            </w:pPr>
            <w:r w:rsidRPr="003F1F6A">
              <w:t>Actor</w:t>
            </w:r>
          </w:p>
        </w:tc>
        <w:tc>
          <w:tcPr>
            <w:tcW w:w="5103" w:type="dxa"/>
            <w:shd w:val="clear" w:color="auto" w:fill="D9D9D9"/>
          </w:tcPr>
          <w:p w14:paraId="61969565" w14:textId="77777777" w:rsidR="00312D16" w:rsidRPr="003F1F6A" w:rsidRDefault="00312D16" w:rsidP="00312D16">
            <w:pPr>
              <w:pStyle w:val="TableEntryHeader"/>
            </w:pPr>
            <w:r w:rsidRPr="003F1F6A">
              <w:t xml:space="preserve">Shall be grouped with: </w:t>
            </w:r>
          </w:p>
        </w:tc>
      </w:tr>
      <w:tr w:rsidR="00312D16" w:rsidRPr="003F1F6A" w14:paraId="71445C18" w14:textId="77777777" w:rsidTr="00312D16">
        <w:trPr>
          <w:trHeight w:val="365"/>
        </w:trPr>
        <w:tc>
          <w:tcPr>
            <w:tcW w:w="3544" w:type="dxa"/>
          </w:tcPr>
          <w:p w14:paraId="17509E22" w14:textId="77777777" w:rsidR="00312D16" w:rsidRPr="003F1F6A" w:rsidRDefault="00312D16" w:rsidP="00312D16">
            <w:pPr>
              <w:pStyle w:val="TableEntry"/>
            </w:pPr>
            <w:r>
              <w:t xml:space="preserve">Service </w:t>
            </w:r>
            <w:r w:rsidRPr="003F1F6A">
              <w:t>Requester actor</w:t>
            </w:r>
          </w:p>
        </w:tc>
        <w:tc>
          <w:tcPr>
            <w:tcW w:w="5103" w:type="dxa"/>
          </w:tcPr>
          <w:p w14:paraId="0ACF4649" w14:textId="77777777" w:rsidR="00312D16" w:rsidRPr="003F1F6A" w:rsidRDefault="00312D16" w:rsidP="00312D16">
            <w:pPr>
              <w:pStyle w:val="TableEntry"/>
            </w:pPr>
            <w:r w:rsidRPr="003F1F6A">
              <w:t>XDW Content Creator</w:t>
            </w:r>
          </w:p>
          <w:p w14:paraId="4CC82062" w14:textId="77777777" w:rsidR="00312D16" w:rsidRPr="003F1F6A" w:rsidRDefault="00312D16" w:rsidP="00312D16">
            <w:pPr>
              <w:pStyle w:val="TableEntry"/>
            </w:pPr>
            <w:r w:rsidRPr="003F1F6A">
              <w:t>XDW Content Consumer</w:t>
            </w:r>
          </w:p>
          <w:p w14:paraId="348F1C7B" w14:textId="77777777" w:rsidR="00312D16" w:rsidRPr="003F1F6A" w:rsidRDefault="00312D16" w:rsidP="00312D16">
            <w:pPr>
              <w:pStyle w:val="TableEntry"/>
            </w:pPr>
            <w:r w:rsidRPr="003F1F6A">
              <w:t>XDW Content Updater</w:t>
            </w:r>
          </w:p>
        </w:tc>
      </w:tr>
      <w:tr w:rsidR="00312D16" w:rsidRPr="003F1F6A" w14:paraId="170717F5" w14:textId="77777777" w:rsidTr="00312D16">
        <w:trPr>
          <w:trHeight w:val="378"/>
        </w:trPr>
        <w:tc>
          <w:tcPr>
            <w:tcW w:w="3544" w:type="dxa"/>
          </w:tcPr>
          <w:p w14:paraId="668DF482" w14:textId="77777777" w:rsidR="00312D16" w:rsidRPr="003F1F6A" w:rsidRDefault="00312D16" w:rsidP="00312D16">
            <w:pPr>
              <w:pStyle w:val="TableEntry"/>
            </w:pPr>
            <w:r w:rsidRPr="003F1F6A">
              <w:t xml:space="preserve"> </w:t>
            </w:r>
            <w:r>
              <w:t>Service Dispatcher</w:t>
            </w:r>
            <w:r w:rsidRPr="003F1F6A">
              <w:t xml:space="preserve"> actor</w:t>
            </w:r>
          </w:p>
        </w:tc>
        <w:tc>
          <w:tcPr>
            <w:tcW w:w="5103" w:type="dxa"/>
          </w:tcPr>
          <w:p w14:paraId="6EEA1FBA" w14:textId="77777777" w:rsidR="00312D16" w:rsidRPr="003F1F6A" w:rsidRDefault="00312D16" w:rsidP="00312D16">
            <w:pPr>
              <w:pStyle w:val="TableEntry"/>
            </w:pPr>
            <w:r w:rsidRPr="003F1F6A">
              <w:t>XDW Content Updater</w:t>
            </w:r>
          </w:p>
          <w:p w14:paraId="26D0101E" w14:textId="77777777" w:rsidR="00312D16" w:rsidRPr="003F1F6A" w:rsidRDefault="00312D16" w:rsidP="00312D16">
            <w:pPr>
              <w:pStyle w:val="TableEntry"/>
            </w:pPr>
            <w:r w:rsidRPr="003F1F6A">
              <w:t>XDW Content Consumer</w:t>
            </w:r>
          </w:p>
        </w:tc>
      </w:tr>
      <w:tr w:rsidR="00312D16" w:rsidRPr="003F1F6A" w14:paraId="2FF42958" w14:textId="77777777" w:rsidTr="00312D16">
        <w:trPr>
          <w:trHeight w:val="399"/>
        </w:trPr>
        <w:tc>
          <w:tcPr>
            <w:tcW w:w="3544" w:type="dxa"/>
          </w:tcPr>
          <w:p w14:paraId="062EC94E" w14:textId="77777777" w:rsidR="00312D16" w:rsidRPr="003F1F6A" w:rsidRDefault="00312D16" w:rsidP="00312D16">
            <w:pPr>
              <w:pStyle w:val="TableEntry"/>
            </w:pPr>
            <w:r w:rsidRPr="003F1F6A">
              <w:t xml:space="preserve"> </w:t>
            </w:r>
            <w:r>
              <w:t xml:space="preserve">Service </w:t>
            </w:r>
            <w:r w:rsidRPr="003F1F6A">
              <w:t>Performer actor</w:t>
            </w:r>
          </w:p>
        </w:tc>
        <w:tc>
          <w:tcPr>
            <w:tcW w:w="5103" w:type="dxa"/>
          </w:tcPr>
          <w:p w14:paraId="4BED6AC2" w14:textId="77777777" w:rsidR="00312D16" w:rsidRPr="003F1F6A" w:rsidRDefault="00312D16" w:rsidP="00312D16">
            <w:pPr>
              <w:pStyle w:val="TableEntry"/>
            </w:pPr>
            <w:r w:rsidRPr="003F1F6A">
              <w:t>XDW Content Updater</w:t>
            </w:r>
          </w:p>
          <w:p w14:paraId="6E2581DF" w14:textId="77777777" w:rsidR="00312D16" w:rsidRPr="003F1F6A" w:rsidRDefault="00312D16" w:rsidP="00312D16">
            <w:pPr>
              <w:pStyle w:val="TableEntry"/>
            </w:pPr>
            <w:r w:rsidRPr="003F1F6A">
              <w:t>XDW Content Consumer</w:t>
            </w:r>
          </w:p>
        </w:tc>
      </w:tr>
      <w:tr w:rsidR="00312D16" w:rsidRPr="003F1F6A" w14:paraId="32A318C7" w14:textId="77777777" w:rsidTr="00312D16">
        <w:trPr>
          <w:trHeight w:val="251"/>
        </w:trPr>
        <w:tc>
          <w:tcPr>
            <w:tcW w:w="3544" w:type="dxa"/>
          </w:tcPr>
          <w:p w14:paraId="44E2ED02" w14:textId="77777777" w:rsidR="00312D16" w:rsidRPr="003F1F6A" w:rsidRDefault="00312D16" w:rsidP="00312D16">
            <w:pPr>
              <w:pStyle w:val="TableEntry"/>
            </w:pPr>
            <w:r w:rsidRPr="003F1F6A">
              <w:lastRenderedPageBreak/>
              <w:t>Workflow Monitor actor</w:t>
            </w:r>
          </w:p>
        </w:tc>
        <w:tc>
          <w:tcPr>
            <w:tcW w:w="5103" w:type="dxa"/>
          </w:tcPr>
          <w:p w14:paraId="50AB4FF9" w14:textId="77777777" w:rsidR="00312D16" w:rsidRPr="003F1F6A" w:rsidRDefault="00312D16" w:rsidP="00312D16">
            <w:pPr>
              <w:pStyle w:val="TableEntry"/>
            </w:pPr>
            <w:r w:rsidRPr="003F1F6A">
              <w:t>XDW Content Updater</w:t>
            </w:r>
          </w:p>
          <w:p w14:paraId="5727F306" w14:textId="77777777" w:rsidR="00312D16" w:rsidRPr="003F1F6A" w:rsidRDefault="00312D16" w:rsidP="00312D16">
            <w:pPr>
              <w:pStyle w:val="TableEntry"/>
            </w:pPr>
            <w:r w:rsidRPr="003F1F6A">
              <w:t>XDW Content Consumer</w:t>
            </w:r>
          </w:p>
        </w:tc>
      </w:tr>
    </w:tbl>
    <w:p w14:paraId="35FA5DD7" w14:textId="77777777" w:rsidR="00553BDC" w:rsidRDefault="00553BDC" w:rsidP="00312D16">
      <w:pPr>
        <w:pStyle w:val="BodyText"/>
      </w:pPr>
    </w:p>
    <w:p w14:paraId="60EEC8E3" w14:textId="77777777" w:rsidR="001127D9" w:rsidRPr="003F1F6A" w:rsidRDefault="001127D9" w:rsidP="001127D9">
      <w:pPr>
        <w:pStyle w:val="Heading3"/>
        <w:numPr>
          <w:ilvl w:val="0"/>
          <w:numId w:val="0"/>
        </w:numPr>
        <w:ind w:left="720" w:hanging="720"/>
      </w:pPr>
      <w:r>
        <w:t>X.3.2 XRi-WD Profile Grouping with Image Sharing Profiles</w:t>
      </w:r>
    </w:p>
    <w:p w14:paraId="439D86C1" w14:textId="5E3080AF" w:rsidR="00312D16" w:rsidRPr="003F1F6A" w:rsidRDefault="00C7265B" w:rsidP="00312D16">
      <w:pPr>
        <w:pStyle w:val="BodyText"/>
      </w:pPr>
      <w:ins w:id="63" w:author="Christopher Lindop" w:date="2015-03-19T16:52:00Z">
        <w:r>
          <w:t>Where XDS-I.b is the Image Sharing Infrastructure</w:t>
        </w:r>
      </w:ins>
      <w:ins w:id="64" w:author="Christopher Lindop" w:date="2015-03-19T16:54:00Z">
        <w:r>
          <w:t>,</w:t>
        </w:r>
      </w:ins>
      <w:ins w:id="65" w:author="Christopher Lindop" w:date="2015-03-19T16:52:00Z">
        <w:r>
          <w:t xml:space="preserve"> </w:t>
        </w:r>
      </w:ins>
      <w:ins w:id="66" w:author="Christopher Lindop" w:date="2015-03-19T16:54:00Z">
        <w:r>
          <w:t>t</w:t>
        </w:r>
      </w:ins>
      <w:del w:id="67" w:author="Christopher Lindop" w:date="2015-03-19T16:54:00Z">
        <w:r w:rsidR="0000028C" w:rsidDel="00C7265B">
          <w:delText>T</w:delText>
        </w:r>
      </w:del>
      <w:r w:rsidR="0000028C">
        <w:t>he grouping of XDS-I actors</w:t>
      </w:r>
      <w:ins w:id="68" w:author="Christopher Lindop" w:date="2015-03-19T16:57:00Z">
        <w:r w:rsidR="00A0288F">
          <w:t xml:space="preserve">, for the purpose of </w:t>
        </w:r>
      </w:ins>
      <w:ins w:id="69" w:author="Christopher Lindop" w:date="2015-03-19T16:58:00Z">
        <w:r w:rsidR="00A0288F">
          <w:t>managing the Image Manifest related to the</w:t>
        </w:r>
      </w:ins>
      <w:ins w:id="70" w:author="Christopher Lindop" w:date="2015-03-19T16:59:00Z">
        <w:r w:rsidR="00A0288F">
          <w:t xml:space="preserve"> images to be read, is specified</w:t>
        </w:r>
      </w:ins>
      <w:ins w:id="71" w:author="Christopher Lindop" w:date="2015-03-19T17:00:00Z">
        <w:r w:rsidR="00A0288F">
          <w:t xml:space="preserve"> in Table </w:t>
        </w:r>
      </w:ins>
      <w:del w:id="72" w:author="Christopher Lindop" w:date="2015-03-19T17:00:00Z">
        <w:r w:rsidR="0000028C" w:rsidDel="00A0288F">
          <w:delText xml:space="preserve"> of each </w:delText>
        </w:r>
        <w:r w:rsidR="00AE4810" w:rsidDel="00A0288F">
          <w:delText xml:space="preserve">Table </w:delText>
        </w:r>
      </w:del>
      <w:r w:rsidR="00AE4810">
        <w:t>X</w:t>
      </w:r>
      <w:r w:rsidR="00312D16">
        <w:t>.3-2</w:t>
      </w:r>
      <w:r w:rsidR="00312D16" w:rsidRPr="003F1F6A">
        <w:t xml:space="preserve">: </w:t>
      </w:r>
      <w:r w:rsidR="00312D16">
        <w:t>XRi</w:t>
      </w:r>
      <w:del w:id="73" w:author="Christopher Lindop" w:date="2015-03-19T17:00:00Z">
        <w:r w:rsidR="00312D16" w:rsidRPr="003F1F6A" w:rsidDel="00A0288F">
          <w:delText>-WD</w:delText>
        </w:r>
      </w:del>
      <w:r w:rsidR="00312D16" w:rsidRPr="003F1F6A">
        <w:t xml:space="preserve"> </w:t>
      </w:r>
      <w:ins w:id="74" w:author="Christopher Lindop" w:date="2015-03-19T17:00:00Z">
        <w:r w:rsidR="00A0288F">
          <w:t>W</w:t>
        </w:r>
      </w:ins>
      <w:del w:id="75" w:author="Christopher Lindop" w:date="2015-03-19T17:00:00Z">
        <w:r w:rsidR="00312D16" w:rsidRPr="003F1F6A" w:rsidDel="00A0288F">
          <w:delText>w</w:delText>
        </w:r>
      </w:del>
      <w:r w:rsidR="00312D16" w:rsidRPr="003F1F6A">
        <w:t xml:space="preserve">orkflow </w:t>
      </w:r>
      <w:ins w:id="76" w:author="Christopher Lindop" w:date="2015-03-19T17:01:00Z">
        <w:r w:rsidR="00A0288F">
          <w:t>D</w:t>
        </w:r>
      </w:ins>
      <w:del w:id="77" w:author="Christopher Lindop" w:date="2015-03-19T17:01:00Z">
        <w:r w:rsidR="00312D16" w:rsidRPr="003F1F6A" w:rsidDel="00A0288F">
          <w:delText>d</w:delText>
        </w:r>
      </w:del>
      <w:r w:rsidR="00312D16" w:rsidRPr="003F1F6A">
        <w:t xml:space="preserve">efinition </w:t>
      </w:r>
      <w:ins w:id="78" w:author="Christopher Lindop" w:date="2015-03-19T17:01:00Z">
        <w:r w:rsidR="00A0288F">
          <w:t>A</w:t>
        </w:r>
      </w:ins>
      <w:del w:id="79" w:author="Christopher Lindop" w:date="2015-03-19T17:01:00Z">
        <w:r w:rsidR="00312D16" w:rsidRPr="003F1F6A" w:rsidDel="00A0288F">
          <w:delText>a</w:delText>
        </w:r>
      </w:del>
      <w:r w:rsidR="00312D16" w:rsidRPr="003F1F6A">
        <w:t>ctors grouping with XD</w:t>
      </w:r>
      <w:r w:rsidR="00312D16">
        <w:t>S-I</w:t>
      </w:r>
      <w:r w:rsidR="00312D16" w:rsidRPr="003F1F6A">
        <w:t xml:space="preserve"> Profile Actors</w:t>
      </w:r>
      <w:del w:id="80" w:author="Christopher Lindop" w:date="2015-03-19T17:01:00Z">
        <w:r w:rsidR="00312D16" w:rsidDel="00A0288F">
          <w:delText xml:space="preserve"> for Image Sharing</w:delText>
        </w:r>
      </w:del>
      <w:r w:rsidR="00312D16">
        <w:t>.</w:t>
      </w:r>
      <w:r w:rsidR="0000028C">
        <w:t xml:space="preserve"> </w:t>
      </w:r>
    </w:p>
    <w:p w14:paraId="0D476F3C" w14:textId="77777777" w:rsidR="00312D16" w:rsidRPr="003F1F6A" w:rsidRDefault="00312D16" w:rsidP="00312D16">
      <w:pPr>
        <w:pStyle w:val="BodyText"/>
      </w:pPr>
    </w:p>
    <w:p w14:paraId="08831177" w14:textId="77777777" w:rsidR="00312D16" w:rsidRPr="003F1F6A" w:rsidRDefault="00AE4810" w:rsidP="00312D16">
      <w:pPr>
        <w:pStyle w:val="TableTitle"/>
      </w:pPr>
      <w:r>
        <w:t>Table X</w:t>
      </w:r>
      <w:r w:rsidR="00312D16">
        <w:t>.3-2</w:t>
      </w:r>
      <w:r w:rsidR="00312D16" w:rsidRPr="003F1F6A">
        <w:t xml:space="preserve">: </w:t>
      </w:r>
      <w:r w:rsidR="00312D16">
        <w:t>XRi</w:t>
      </w:r>
      <w:r w:rsidR="00312D16" w:rsidRPr="003F1F6A">
        <w:t>-WD Workflow Definition Actors grouping with XD</w:t>
      </w:r>
      <w:r w:rsidR="00312D16">
        <w:t>S-I</w:t>
      </w:r>
      <w:r w:rsidR="00312D16" w:rsidRPr="003F1F6A">
        <w:t xml:space="preserve"> Actors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145706CB" w14:textId="77777777" w:rsidTr="00312D16">
        <w:trPr>
          <w:trHeight w:val="402"/>
          <w:tblHeader/>
        </w:trPr>
        <w:tc>
          <w:tcPr>
            <w:tcW w:w="3544" w:type="dxa"/>
            <w:shd w:val="clear" w:color="auto" w:fill="D9D9D9"/>
          </w:tcPr>
          <w:p w14:paraId="2741AC58" w14:textId="77777777" w:rsidR="00312D16" w:rsidRPr="003F1F6A" w:rsidRDefault="00312D16" w:rsidP="00312D16">
            <w:pPr>
              <w:pStyle w:val="TableEntryHeader"/>
            </w:pPr>
            <w:r w:rsidRPr="003F1F6A">
              <w:t xml:space="preserve"> Workflow Definition</w:t>
            </w:r>
          </w:p>
          <w:p w14:paraId="1D7D6298" w14:textId="77777777" w:rsidR="00312D16" w:rsidRPr="003F1F6A" w:rsidRDefault="00312D16" w:rsidP="00312D16">
            <w:pPr>
              <w:pStyle w:val="TableEntryHeader"/>
            </w:pPr>
            <w:r w:rsidRPr="003F1F6A">
              <w:t>Actor</w:t>
            </w:r>
          </w:p>
        </w:tc>
        <w:tc>
          <w:tcPr>
            <w:tcW w:w="5103" w:type="dxa"/>
            <w:shd w:val="clear" w:color="auto" w:fill="D9D9D9"/>
          </w:tcPr>
          <w:p w14:paraId="6E3C24A7" w14:textId="77777777" w:rsidR="00312D16" w:rsidRPr="003F1F6A" w:rsidRDefault="00312D16" w:rsidP="00312D16">
            <w:pPr>
              <w:pStyle w:val="TableEntryHeader"/>
            </w:pPr>
            <w:r w:rsidRPr="003F1F6A">
              <w:t xml:space="preserve">Shall be grouped with: </w:t>
            </w:r>
          </w:p>
        </w:tc>
      </w:tr>
      <w:tr w:rsidR="00312D16" w:rsidRPr="003F1F6A" w14:paraId="0D8BD112" w14:textId="77777777" w:rsidTr="00312D16">
        <w:trPr>
          <w:trHeight w:val="365"/>
        </w:trPr>
        <w:tc>
          <w:tcPr>
            <w:tcW w:w="3544" w:type="dxa"/>
          </w:tcPr>
          <w:p w14:paraId="69AC516A" w14:textId="77777777" w:rsidR="00312D16" w:rsidRPr="003F1F6A" w:rsidRDefault="00312D16" w:rsidP="00312D16">
            <w:pPr>
              <w:pStyle w:val="TableEntry"/>
            </w:pPr>
            <w:r w:rsidRPr="003F1F6A">
              <w:t xml:space="preserve"> </w:t>
            </w:r>
            <w:r>
              <w:t xml:space="preserve">Service </w:t>
            </w:r>
            <w:r w:rsidRPr="003F1F6A">
              <w:t>Requester actor</w:t>
            </w:r>
          </w:p>
        </w:tc>
        <w:tc>
          <w:tcPr>
            <w:tcW w:w="5103" w:type="dxa"/>
          </w:tcPr>
          <w:p w14:paraId="12BC4E24" w14:textId="5628EAE6" w:rsidR="00312D16" w:rsidDel="00C7265B" w:rsidRDefault="00312D16" w:rsidP="00312D16">
            <w:pPr>
              <w:pStyle w:val="TableEntry"/>
              <w:rPr>
                <w:del w:id="81" w:author="Christopher Lindop" w:date="2015-03-19T16:53:00Z"/>
              </w:rPr>
            </w:pPr>
            <w:del w:id="82" w:author="Christopher Lindop" w:date="2015-03-19T16:53:00Z">
              <w:r w:rsidDel="00C7265B">
                <w:delText>XDS-I Image Document Source</w:delText>
              </w:r>
            </w:del>
          </w:p>
          <w:p w14:paraId="5D0E6D81" w14:textId="77777777" w:rsidR="00312D16" w:rsidRPr="003F1F6A" w:rsidRDefault="00312D16" w:rsidP="00312D16">
            <w:pPr>
              <w:pStyle w:val="TableEntry"/>
            </w:pPr>
            <w:r>
              <w:t>XDS-I Image Document Consumer</w:t>
            </w:r>
          </w:p>
        </w:tc>
      </w:tr>
      <w:tr w:rsidR="00312D16" w:rsidRPr="003F1F6A" w14:paraId="59D4EDC6" w14:textId="77777777" w:rsidTr="00312D16">
        <w:trPr>
          <w:trHeight w:val="399"/>
        </w:trPr>
        <w:tc>
          <w:tcPr>
            <w:tcW w:w="3544" w:type="dxa"/>
          </w:tcPr>
          <w:p w14:paraId="47E065E6" w14:textId="77777777" w:rsidR="00312D16" w:rsidRPr="003F1F6A" w:rsidRDefault="00312D16" w:rsidP="00312D16">
            <w:pPr>
              <w:pStyle w:val="TableEntry"/>
            </w:pPr>
            <w:r>
              <w:t xml:space="preserve"> Service P</w:t>
            </w:r>
            <w:r w:rsidRPr="003F1F6A">
              <w:t>erformer actor</w:t>
            </w:r>
          </w:p>
        </w:tc>
        <w:tc>
          <w:tcPr>
            <w:tcW w:w="5103" w:type="dxa"/>
          </w:tcPr>
          <w:p w14:paraId="06B1F18A" w14:textId="762DAD94" w:rsidR="00312D16" w:rsidDel="00C7265B" w:rsidRDefault="00312D16" w:rsidP="00312D16">
            <w:pPr>
              <w:pStyle w:val="TableEntry"/>
              <w:rPr>
                <w:del w:id="83" w:author="Christopher Lindop" w:date="2015-03-19T16:53:00Z"/>
              </w:rPr>
            </w:pPr>
            <w:del w:id="84" w:author="Christopher Lindop" w:date="2015-03-19T16:53:00Z">
              <w:r w:rsidDel="00C7265B">
                <w:delText>XDS-I Image Document Source</w:delText>
              </w:r>
            </w:del>
          </w:p>
          <w:p w14:paraId="738BEB75" w14:textId="77777777" w:rsidR="00312D16" w:rsidRPr="003F1F6A" w:rsidRDefault="00312D16" w:rsidP="00312D16">
            <w:pPr>
              <w:pStyle w:val="TableEntry"/>
            </w:pPr>
            <w:r>
              <w:t>XDS-I Image Document Consumer</w:t>
            </w:r>
          </w:p>
        </w:tc>
      </w:tr>
    </w:tbl>
    <w:p w14:paraId="58B2B1F3" w14:textId="77777777" w:rsidR="001127D9" w:rsidRDefault="001127D9" w:rsidP="00312D16">
      <w:pPr>
        <w:pStyle w:val="BodyText"/>
      </w:pPr>
    </w:p>
    <w:p w14:paraId="5A619C21" w14:textId="77777777" w:rsidR="001127D9" w:rsidRPr="003F1F6A" w:rsidRDefault="001127D9" w:rsidP="001127D9">
      <w:pPr>
        <w:pStyle w:val="Heading3"/>
        <w:numPr>
          <w:ilvl w:val="0"/>
          <w:numId w:val="0"/>
        </w:numPr>
        <w:ind w:left="720" w:hanging="720"/>
      </w:pPr>
      <w:r>
        <w:t>X.3.3 XRi-WD Profile Grouping for XDS Task Status Update Notification Profiles</w:t>
      </w:r>
    </w:p>
    <w:p w14:paraId="6DAF8A8F" w14:textId="28421E75" w:rsidR="001127D9" w:rsidDel="00A0288F" w:rsidRDefault="00A0288F" w:rsidP="00312D16">
      <w:pPr>
        <w:pStyle w:val="BodyText"/>
        <w:rPr>
          <w:del w:id="85" w:author="Christopher Lindop" w:date="2015-03-19T17:06:00Z"/>
        </w:rPr>
      </w:pPr>
      <w:ins w:id="86" w:author="Christopher Lindop" w:date="2015-03-19T17:03:00Z">
        <w:r>
          <w:t xml:space="preserve">Where an XDS.b infrastructure is the XDW </w:t>
        </w:r>
      </w:ins>
      <w:ins w:id="87" w:author="Christopher Lindop" w:date="2015-03-19T17:04:00Z">
        <w:r>
          <w:t xml:space="preserve">infrastructure for workflow sharing, </w:t>
        </w:r>
      </w:ins>
      <w:ins w:id="88" w:author="Christopher Lindop" w:date="2015-03-19T17:05:00Z">
        <w:r>
          <w:t xml:space="preserve">for the purpose of XDW status update notifications, the DSUB </w:t>
        </w:r>
      </w:ins>
      <w:ins w:id="89" w:author="Christopher Lindop" w:date="2015-03-19T17:06:00Z">
        <w:r>
          <w:t xml:space="preserve">profile is specified in </w:t>
        </w:r>
      </w:ins>
    </w:p>
    <w:p w14:paraId="0263715C" w14:textId="77777777" w:rsidR="00312D16" w:rsidRPr="003F1F6A" w:rsidRDefault="00AE4810" w:rsidP="00312D16">
      <w:pPr>
        <w:pStyle w:val="BodyText"/>
      </w:pPr>
      <w:r>
        <w:t>Table X</w:t>
      </w:r>
      <w:r w:rsidR="00312D16">
        <w:t>.3-3</w:t>
      </w:r>
      <w:r w:rsidR="00312D16" w:rsidRPr="003F1F6A">
        <w:t xml:space="preserve">: </w:t>
      </w:r>
      <w:r w:rsidR="00312D16">
        <w:t>XRi</w:t>
      </w:r>
      <w:r w:rsidR="00312D16" w:rsidRPr="003F1F6A">
        <w:t xml:space="preserve">-WD workflow definition actors grouping with </w:t>
      </w:r>
      <w:r w:rsidR="00312D16">
        <w:t>DSUB</w:t>
      </w:r>
      <w:r w:rsidR="00312D16" w:rsidRPr="003F1F6A">
        <w:t xml:space="preserve"> Profile Actors</w:t>
      </w:r>
      <w:r w:rsidR="00312D16">
        <w:t xml:space="preserve"> for Task Status Update Notifications</w:t>
      </w:r>
    </w:p>
    <w:p w14:paraId="3C008EFE" w14:textId="77777777" w:rsidR="00312D16" w:rsidRPr="003F1F6A" w:rsidRDefault="00AE4810" w:rsidP="00312D16">
      <w:pPr>
        <w:pStyle w:val="TableTitle"/>
      </w:pPr>
      <w:r>
        <w:t>Table X</w:t>
      </w:r>
      <w:r w:rsidR="00312D16">
        <w:t>.3-3</w:t>
      </w:r>
      <w:r w:rsidR="00312D16" w:rsidRPr="003F1F6A">
        <w:t xml:space="preserve">: </w:t>
      </w:r>
      <w:r w:rsidR="00312D16">
        <w:t>XRi</w:t>
      </w:r>
      <w:r w:rsidR="00312D16" w:rsidRPr="003F1F6A">
        <w:t>-WD Workflow Definition Actors</w:t>
      </w:r>
      <w:r w:rsidR="00312D16">
        <w:t xml:space="preserve">, </w:t>
      </w:r>
      <w:r>
        <w:t>for</w:t>
      </w:r>
      <w:r w:rsidR="00312D16" w:rsidRPr="003F1F6A">
        <w:t xml:space="preserve"> grouping with </w:t>
      </w:r>
      <w:r w:rsidR="00312D16">
        <w:t>DSUB</w:t>
      </w:r>
      <w:r w:rsidR="00312D16" w:rsidRPr="003F1F6A">
        <w:t xml:space="preserve"> Actors</w:t>
      </w:r>
      <w:r w:rsidR="00312D16">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152A9F00" w14:textId="77777777" w:rsidTr="00312D16">
        <w:trPr>
          <w:trHeight w:val="402"/>
          <w:tblHeader/>
        </w:trPr>
        <w:tc>
          <w:tcPr>
            <w:tcW w:w="3544" w:type="dxa"/>
            <w:shd w:val="clear" w:color="auto" w:fill="D9D9D9"/>
          </w:tcPr>
          <w:p w14:paraId="7C7A856E" w14:textId="77777777" w:rsidR="00312D16" w:rsidRPr="003F1F6A" w:rsidRDefault="00312D16" w:rsidP="00312D16">
            <w:pPr>
              <w:pStyle w:val="TableEntryHeader"/>
            </w:pPr>
            <w:r w:rsidRPr="003F1F6A">
              <w:t xml:space="preserve"> Workflow Definition</w:t>
            </w:r>
          </w:p>
          <w:p w14:paraId="035DD808" w14:textId="77777777" w:rsidR="00312D16" w:rsidRPr="003F1F6A" w:rsidRDefault="00312D16" w:rsidP="00312D16">
            <w:pPr>
              <w:pStyle w:val="TableEntryHeader"/>
            </w:pPr>
            <w:r w:rsidRPr="003F1F6A">
              <w:t>Actor</w:t>
            </w:r>
          </w:p>
        </w:tc>
        <w:tc>
          <w:tcPr>
            <w:tcW w:w="5103" w:type="dxa"/>
            <w:shd w:val="clear" w:color="auto" w:fill="D9D9D9"/>
          </w:tcPr>
          <w:p w14:paraId="4235632D" w14:textId="77777777" w:rsidR="00312D16" w:rsidRPr="003F1F6A" w:rsidRDefault="00312D16" w:rsidP="00312D16">
            <w:pPr>
              <w:pStyle w:val="TableEntryHeader"/>
            </w:pPr>
            <w:r w:rsidRPr="003F1F6A">
              <w:t xml:space="preserve">Shall be grouped with: </w:t>
            </w:r>
          </w:p>
        </w:tc>
      </w:tr>
      <w:tr w:rsidR="00312D16" w:rsidRPr="003F1F6A" w14:paraId="7C55A251" w14:textId="77777777" w:rsidTr="00312D16">
        <w:trPr>
          <w:trHeight w:val="365"/>
        </w:trPr>
        <w:tc>
          <w:tcPr>
            <w:tcW w:w="3544" w:type="dxa"/>
          </w:tcPr>
          <w:p w14:paraId="1F227AD3" w14:textId="77777777" w:rsidR="00312D16" w:rsidRPr="003F1F6A" w:rsidRDefault="00312D16" w:rsidP="00312D16">
            <w:pPr>
              <w:pStyle w:val="TableEntry"/>
            </w:pPr>
            <w:r w:rsidRPr="003F1F6A">
              <w:t xml:space="preserve"> </w:t>
            </w:r>
            <w:r w:rsidR="00AE4810">
              <w:t xml:space="preserve">Service </w:t>
            </w:r>
            <w:r w:rsidRPr="003F1F6A">
              <w:t>Requester actor</w:t>
            </w:r>
          </w:p>
        </w:tc>
        <w:tc>
          <w:tcPr>
            <w:tcW w:w="5103" w:type="dxa"/>
          </w:tcPr>
          <w:p w14:paraId="08CEB07F" w14:textId="77777777" w:rsidR="00312D16" w:rsidRPr="003F1F6A" w:rsidRDefault="00312D16" w:rsidP="00312D16">
            <w:pPr>
              <w:pStyle w:val="TableEntry"/>
            </w:pPr>
            <w:r>
              <w:t>Document Notification Metadata Subscription</w:t>
            </w:r>
          </w:p>
        </w:tc>
      </w:tr>
      <w:tr w:rsidR="00312D16" w:rsidRPr="003F1F6A" w14:paraId="67622456" w14:textId="77777777" w:rsidTr="00312D16">
        <w:trPr>
          <w:trHeight w:val="378"/>
        </w:trPr>
        <w:tc>
          <w:tcPr>
            <w:tcW w:w="3544" w:type="dxa"/>
          </w:tcPr>
          <w:p w14:paraId="7C4107BD" w14:textId="77777777" w:rsidR="00312D16" w:rsidRPr="003F1F6A" w:rsidRDefault="00AE4810" w:rsidP="00312D16">
            <w:pPr>
              <w:pStyle w:val="TableEntry"/>
            </w:pPr>
            <w:r>
              <w:t xml:space="preserve">Service </w:t>
            </w:r>
            <w:r w:rsidR="00312D16">
              <w:t>Dispatcher</w:t>
            </w:r>
            <w:r w:rsidR="00312D16" w:rsidRPr="003F1F6A">
              <w:t xml:space="preserve"> actor</w:t>
            </w:r>
          </w:p>
        </w:tc>
        <w:tc>
          <w:tcPr>
            <w:tcW w:w="5103" w:type="dxa"/>
          </w:tcPr>
          <w:p w14:paraId="65D2E9D9" w14:textId="77777777" w:rsidR="00312D16" w:rsidRPr="003F1F6A" w:rsidRDefault="00312D16" w:rsidP="00312D16">
            <w:pPr>
              <w:pStyle w:val="TableEntry"/>
            </w:pPr>
            <w:r>
              <w:t>Document Notification Metadata Subscription( CP 613 new option)</w:t>
            </w:r>
          </w:p>
        </w:tc>
      </w:tr>
      <w:tr w:rsidR="00312D16" w:rsidRPr="003F1F6A" w14:paraId="22B2465E" w14:textId="77777777" w:rsidTr="00312D16">
        <w:trPr>
          <w:trHeight w:val="399"/>
        </w:trPr>
        <w:tc>
          <w:tcPr>
            <w:tcW w:w="3544" w:type="dxa"/>
          </w:tcPr>
          <w:p w14:paraId="3B18F6C5" w14:textId="77777777" w:rsidR="00312D16" w:rsidRPr="003F1F6A" w:rsidRDefault="00AE4810" w:rsidP="00312D16">
            <w:pPr>
              <w:pStyle w:val="TableEntry"/>
            </w:pPr>
            <w:r>
              <w:t>Service</w:t>
            </w:r>
            <w:r w:rsidR="00312D16" w:rsidRPr="003F1F6A">
              <w:t xml:space="preserve"> Performer actor</w:t>
            </w:r>
          </w:p>
        </w:tc>
        <w:tc>
          <w:tcPr>
            <w:tcW w:w="5103" w:type="dxa"/>
          </w:tcPr>
          <w:p w14:paraId="47BFC340" w14:textId="77777777" w:rsidR="00312D16" w:rsidRPr="003F1F6A" w:rsidRDefault="00312D16" w:rsidP="00312D16">
            <w:pPr>
              <w:pStyle w:val="TableEntry"/>
            </w:pPr>
            <w:r>
              <w:t>Document Notification Metadata Subscription(CP 613 new option)</w:t>
            </w:r>
          </w:p>
        </w:tc>
      </w:tr>
      <w:tr w:rsidR="00312D16" w:rsidRPr="003F1F6A" w14:paraId="7F146762" w14:textId="77777777" w:rsidTr="00312D16">
        <w:trPr>
          <w:trHeight w:val="251"/>
        </w:trPr>
        <w:tc>
          <w:tcPr>
            <w:tcW w:w="3544" w:type="dxa"/>
          </w:tcPr>
          <w:p w14:paraId="2C424F01" w14:textId="77777777" w:rsidR="00312D16" w:rsidRPr="003F1F6A" w:rsidRDefault="00312D16" w:rsidP="00312D16">
            <w:pPr>
              <w:pStyle w:val="TableEntry"/>
            </w:pPr>
            <w:r w:rsidRPr="003F1F6A">
              <w:t>Workflow Monitor actor</w:t>
            </w:r>
          </w:p>
        </w:tc>
        <w:tc>
          <w:tcPr>
            <w:tcW w:w="5103" w:type="dxa"/>
          </w:tcPr>
          <w:p w14:paraId="06DD9E73" w14:textId="77777777" w:rsidR="00312D16" w:rsidRPr="003F1F6A" w:rsidRDefault="00312D16" w:rsidP="00312D16">
            <w:pPr>
              <w:pStyle w:val="TableEntry"/>
            </w:pPr>
            <w:r>
              <w:t>Document Notification Metadata Subscription(CP 613 new option)</w:t>
            </w:r>
          </w:p>
        </w:tc>
      </w:tr>
    </w:tbl>
    <w:p w14:paraId="4CCF10FD" w14:textId="77777777" w:rsidR="00312D16" w:rsidRPr="003F1F6A" w:rsidRDefault="00312D16" w:rsidP="00312D16">
      <w:pPr>
        <w:pStyle w:val="TableTitle"/>
      </w:pPr>
    </w:p>
    <w:p w14:paraId="3ECB9373" w14:textId="77777777" w:rsidR="001127D9" w:rsidRPr="003F1F6A" w:rsidRDefault="001127D9" w:rsidP="001127D9">
      <w:pPr>
        <w:pStyle w:val="Heading3"/>
        <w:numPr>
          <w:ilvl w:val="0"/>
          <w:numId w:val="0"/>
        </w:numPr>
        <w:ind w:left="720" w:hanging="720"/>
      </w:pPr>
      <w:r>
        <w:t>X.3.4 XRi-WD Profile Grouping for XDS Query for Open Assignments</w:t>
      </w:r>
    </w:p>
    <w:p w14:paraId="22E47EF1" w14:textId="47D1F2D7" w:rsidR="00312D16" w:rsidRPr="003F1F6A" w:rsidRDefault="001407F2" w:rsidP="00312D16">
      <w:pPr>
        <w:pStyle w:val="BodyText"/>
      </w:pPr>
      <w:ins w:id="90" w:author="Christopher Lindop" w:date="2015-03-19T17:10:00Z">
        <w:r>
          <w:t xml:space="preserve">Where an XDS.b infrastructure is the XDW infrastructure for workflow sharing, for the purpose of </w:t>
        </w:r>
      </w:ins>
      <w:ins w:id="91" w:author="Christopher Lindop" w:date="2015-03-19T17:11:00Z">
        <w:r>
          <w:t xml:space="preserve">document Query for Open Read </w:t>
        </w:r>
      </w:ins>
      <w:ins w:id="92" w:author="Christopher Lindop" w:date="2015-03-19T17:12:00Z">
        <w:r>
          <w:t>Assignment</w:t>
        </w:r>
      </w:ins>
      <w:ins w:id="93" w:author="Christopher Lindop" w:date="2015-03-19T17:11:00Z">
        <w:r>
          <w:t>s</w:t>
        </w:r>
      </w:ins>
      <w:ins w:id="94" w:author="Christopher Lindop" w:date="2015-03-19T17:10:00Z">
        <w:r>
          <w:t xml:space="preserve">, the </w:t>
        </w:r>
      </w:ins>
      <w:ins w:id="95" w:author="Christopher Lindop" w:date="2015-03-19T17:12:00Z">
        <w:r>
          <w:t>MPQ</w:t>
        </w:r>
      </w:ins>
      <w:ins w:id="96" w:author="Christopher Lindop" w:date="2015-03-19T17:10:00Z">
        <w:r>
          <w:t xml:space="preserve"> profile is specified in T</w:t>
        </w:r>
      </w:ins>
      <w:del w:id="97" w:author="Christopher Lindop" w:date="2015-03-19T17:10:00Z">
        <w:r w:rsidR="00AE4810" w:rsidDel="001407F2">
          <w:delText>T</w:delText>
        </w:r>
      </w:del>
      <w:r w:rsidR="00AE4810">
        <w:t>able X</w:t>
      </w:r>
      <w:r w:rsidR="00312D16">
        <w:t>.3-4</w:t>
      </w:r>
      <w:r w:rsidR="00312D16" w:rsidRPr="003F1F6A">
        <w:t xml:space="preserve">: </w:t>
      </w:r>
      <w:r w:rsidR="00312D16">
        <w:t>XRi</w:t>
      </w:r>
      <w:r w:rsidR="00312D16" w:rsidRPr="003F1F6A">
        <w:t xml:space="preserve">-WD workflow definition actors grouping with </w:t>
      </w:r>
      <w:r w:rsidR="00312D16">
        <w:t>MPQ</w:t>
      </w:r>
      <w:r w:rsidR="00312D16" w:rsidRPr="003F1F6A">
        <w:t xml:space="preserve"> Profile Actors</w:t>
      </w:r>
      <w:r w:rsidR="00312D16">
        <w:t xml:space="preserve"> for Query for Open Assignments</w:t>
      </w:r>
    </w:p>
    <w:p w14:paraId="32E6A710" w14:textId="77777777" w:rsidR="00312D16" w:rsidRPr="003F1F6A" w:rsidRDefault="00312D16" w:rsidP="00312D16">
      <w:pPr>
        <w:pStyle w:val="BodyText"/>
      </w:pPr>
    </w:p>
    <w:p w14:paraId="55A3DD8A" w14:textId="77777777" w:rsidR="00312D16" w:rsidRPr="003F1F6A" w:rsidRDefault="00AE4810" w:rsidP="00312D16">
      <w:pPr>
        <w:pStyle w:val="TableTitle"/>
      </w:pPr>
      <w:r>
        <w:lastRenderedPageBreak/>
        <w:t>Table X</w:t>
      </w:r>
      <w:r w:rsidR="00312D16">
        <w:t>.3-4</w:t>
      </w:r>
      <w:r w:rsidR="00312D16" w:rsidRPr="003F1F6A">
        <w:t xml:space="preserve">: </w:t>
      </w:r>
      <w:r w:rsidR="00312D16">
        <w:t>XRi</w:t>
      </w:r>
      <w:r w:rsidR="00312D16" w:rsidRPr="003F1F6A">
        <w:t>-WD Workflow Definition Actors</w:t>
      </w:r>
      <w:r>
        <w:t>, for</w:t>
      </w:r>
      <w:r w:rsidR="00312D16" w:rsidRPr="003F1F6A">
        <w:t xml:space="preserve"> grouping with </w:t>
      </w:r>
      <w:r w:rsidR="00312D16">
        <w:t>MPQ</w:t>
      </w:r>
      <w:r w:rsidR="00312D16" w:rsidRPr="003F1F6A">
        <w:t xml:space="preserve"> Actors</w:t>
      </w:r>
      <w:r w:rsidR="00312D16">
        <w:t xml:space="preserve"> for Task/status based RR-WD Documents.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46FCD877" w14:textId="77777777" w:rsidTr="00312D16">
        <w:trPr>
          <w:trHeight w:val="402"/>
          <w:tblHeader/>
        </w:trPr>
        <w:tc>
          <w:tcPr>
            <w:tcW w:w="3544" w:type="dxa"/>
            <w:shd w:val="clear" w:color="auto" w:fill="D9D9D9"/>
          </w:tcPr>
          <w:p w14:paraId="0A76D0FA" w14:textId="77777777" w:rsidR="00312D16" w:rsidRPr="003F1F6A" w:rsidRDefault="00312D16" w:rsidP="00312D16">
            <w:pPr>
              <w:pStyle w:val="TableEntryHeader"/>
            </w:pPr>
            <w:r w:rsidRPr="003F1F6A">
              <w:t xml:space="preserve"> Workflow Definition</w:t>
            </w:r>
          </w:p>
          <w:p w14:paraId="0B3BB222" w14:textId="77777777" w:rsidR="00312D16" w:rsidRPr="003F1F6A" w:rsidRDefault="00312D16" w:rsidP="00312D16">
            <w:pPr>
              <w:pStyle w:val="TableEntryHeader"/>
            </w:pPr>
            <w:r w:rsidRPr="003F1F6A">
              <w:t>Actor</w:t>
            </w:r>
          </w:p>
        </w:tc>
        <w:tc>
          <w:tcPr>
            <w:tcW w:w="5103" w:type="dxa"/>
            <w:shd w:val="clear" w:color="auto" w:fill="D9D9D9"/>
          </w:tcPr>
          <w:p w14:paraId="0C2D7562" w14:textId="77777777" w:rsidR="00312D16" w:rsidRPr="003F1F6A" w:rsidRDefault="00312D16" w:rsidP="00312D16">
            <w:pPr>
              <w:pStyle w:val="TableEntryHeader"/>
            </w:pPr>
            <w:r w:rsidRPr="003F1F6A">
              <w:t xml:space="preserve">Shall be grouped with: </w:t>
            </w:r>
          </w:p>
        </w:tc>
      </w:tr>
      <w:tr w:rsidR="00312D16" w:rsidRPr="003F1F6A" w14:paraId="3894C0B6" w14:textId="77777777" w:rsidTr="00312D16">
        <w:trPr>
          <w:trHeight w:val="399"/>
        </w:trPr>
        <w:tc>
          <w:tcPr>
            <w:tcW w:w="3544" w:type="dxa"/>
          </w:tcPr>
          <w:p w14:paraId="6D0918FB" w14:textId="77777777" w:rsidR="00312D16" w:rsidRPr="003F1F6A" w:rsidRDefault="00312D16" w:rsidP="00312D16">
            <w:pPr>
              <w:pStyle w:val="TableEntry"/>
            </w:pPr>
            <w:r w:rsidRPr="003F1F6A">
              <w:t xml:space="preserve"> Performer actor</w:t>
            </w:r>
          </w:p>
        </w:tc>
        <w:tc>
          <w:tcPr>
            <w:tcW w:w="5103" w:type="dxa"/>
          </w:tcPr>
          <w:p w14:paraId="11104787" w14:textId="77777777" w:rsidR="00312D16" w:rsidRPr="003F1F6A" w:rsidRDefault="00312D16" w:rsidP="00312D16">
            <w:pPr>
              <w:pStyle w:val="TableEntry"/>
            </w:pPr>
            <w:r>
              <w:t>MPQ Document Consumer</w:t>
            </w:r>
          </w:p>
        </w:tc>
      </w:tr>
    </w:tbl>
    <w:p w14:paraId="3DB1E893" w14:textId="77777777" w:rsidR="00312D16" w:rsidRPr="003F1F6A" w:rsidRDefault="00312D16" w:rsidP="00312D16">
      <w:pPr>
        <w:pStyle w:val="TableTitle"/>
        <w:jc w:val="left"/>
      </w:pPr>
    </w:p>
    <w:p w14:paraId="6D341CCD" w14:textId="5D801386" w:rsidR="002F4000" w:rsidRPr="003F1F6A" w:rsidRDefault="00547A9F" w:rsidP="00D440B9">
      <w:pPr>
        <w:pStyle w:val="Heading2"/>
        <w:numPr>
          <w:ilvl w:val="0"/>
          <w:numId w:val="0"/>
        </w:numPr>
        <w:rPr>
          <w:noProof w:val="0"/>
        </w:rPr>
      </w:pPr>
      <w:bookmarkStart w:id="98" w:name="_Toc366672863"/>
      <w:r>
        <w:t>X.4 X</w:t>
      </w:r>
      <w:ins w:id="99" w:author="Christopher Lindop" w:date="2015-03-19T17:10:00Z">
        <w:r w:rsidR="001407F2">
          <w:t>R</w:t>
        </w:r>
      </w:ins>
      <w:del w:id="100" w:author="Christopher Lindop" w:date="2015-03-19T17:10:00Z">
        <w:r w:rsidDel="001407F2">
          <w:delText>D</w:delText>
        </w:r>
      </w:del>
      <w:r>
        <w:t xml:space="preserve">i-WD </w:t>
      </w:r>
      <w:r w:rsidR="002F4000">
        <w:rPr>
          <w:noProof w:val="0"/>
        </w:rPr>
        <w:t>Overview</w:t>
      </w:r>
    </w:p>
    <w:p w14:paraId="5B2A3F09" w14:textId="77777777" w:rsidR="00D440B9" w:rsidRDefault="00D440B9" w:rsidP="00B23625">
      <w:r w:rsidRPr="00D440B9">
        <w:t xml:space="preserve">Cross-enterprise management of the workflow related to clinical </w:t>
      </w:r>
      <w:r w:rsidR="009D3C30">
        <w:t xml:space="preserve">image procedure </w:t>
      </w:r>
      <w:r w:rsidRPr="00D440B9">
        <w:t xml:space="preserve">processes is a fundamental topic with the increasing use by different sectors of </w:t>
      </w:r>
      <w:r w:rsidR="000261BE">
        <w:t xml:space="preserve">cross-enterprise </w:t>
      </w:r>
      <w:r w:rsidR="009D3C30">
        <w:t>image</w:t>
      </w:r>
      <w:r w:rsidRPr="00D440B9">
        <w:t xml:space="preserve"> sharing.</w:t>
      </w:r>
    </w:p>
    <w:p w14:paraId="7EC12624" w14:textId="687967CA" w:rsidR="007E3972" w:rsidRDefault="00927F6D" w:rsidP="009D3C30">
      <w:pPr>
        <w:pStyle w:val="BodyText"/>
      </w:pPr>
      <w:r>
        <w:t>The goal of the</w:t>
      </w:r>
      <w:r w:rsidR="007E3972">
        <w:t xml:space="preserve"> profile</w:t>
      </w:r>
      <w:r w:rsidR="007E3972" w:rsidRPr="003F1F6A">
        <w:t xml:space="preserve"> is </w:t>
      </w:r>
      <w:r w:rsidR="007E3972">
        <w:t>to improve the throughput and efficiencies of imaging centers and radiology departments, which acquire imaging studies, but lack the resources to efficiently read the images.   Other facilities, which do have the necessary and available resources to include this work in their workload, are enabled by this profile to perform the read</w:t>
      </w:r>
      <w:r w:rsidR="001B5967">
        <w:t>s</w:t>
      </w:r>
      <w:r w:rsidR="007E3972">
        <w:t xml:space="preserve">. </w:t>
      </w:r>
    </w:p>
    <w:p w14:paraId="52E1262B" w14:textId="5025DCEA" w:rsidR="00D77BF9" w:rsidRPr="009D3C30" w:rsidRDefault="00D77BF9" w:rsidP="009D3C30">
      <w:pPr>
        <w:pStyle w:val="Heading3"/>
        <w:numPr>
          <w:ilvl w:val="0"/>
          <w:numId w:val="0"/>
        </w:numPr>
        <w:ind w:left="720" w:hanging="720"/>
      </w:pPr>
      <w:r w:rsidRPr="009D3C30">
        <w:t>X.</w:t>
      </w:r>
      <w:r w:rsidR="002F4000">
        <w:t>4</w:t>
      </w:r>
      <w:r w:rsidRPr="009D3C30">
        <w:t>.1Concepts</w:t>
      </w:r>
    </w:p>
    <w:p w14:paraId="22821976" w14:textId="1C36C13C" w:rsidR="009D3C30" w:rsidRDefault="002F4000" w:rsidP="00CC1444">
      <w:pPr>
        <w:pStyle w:val="Heading4"/>
        <w:numPr>
          <w:ilvl w:val="0"/>
          <w:numId w:val="0"/>
        </w:numPr>
        <w:ind w:left="864"/>
        <w:rPr>
          <w:b w:val="0"/>
        </w:rPr>
      </w:pPr>
      <w:r>
        <w:rPr>
          <w:b w:val="0"/>
        </w:rPr>
        <w:t xml:space="preserve">X.4.1.1 </w:t>
      </w:r>
      <w:r w:rsidR="009D3C30" w:rsidRPr="00CC1444">
        <w:rPr>
          <w:b w:val="0"/>
        </w:rPr>
        <w:t>Collaboration Group</w:t>
      </w:r>
      <w:r w:rsidR="00D77BF9" w:rsidRPr="00CC1444">
        <w:rPr>
          <w:b w:val="0"/>
        </w:rPr>
        <w:t xml:space="preserve">  </w:t>
      </w:r>
    </w:p>
    <w:p w14:paraId="74179589" w14:textId="207F3197" w:rsidR="009D3C30" w:rsidRDefault="00D77BF9" w:rsidP="00D77BF9">
      <w:pPr>
        <w:pStyle w:val="BodyText"/>
      </w:pPr>
      <w:r>
        <w:t>As this is a cross-institutional workflow model, the</w:t>
      </w:r>
      <w:r w:rsidR="00927F6D">
        <w:t xml:space="preserve"> Collaboration Group is a group of legal entities bound by a</w:t>
      </w:r>
      <w:r>
        <w:t xml:space="preserve"> business agreement</w:t>
      </w:r>
      <w:r w:rsidR="00927F6D">
        <w:t xml:space="preserve">, which provide the remote read requests, manage the cross-enterprise </w:t>
      </w:r>
      <w:r w:rsidR="001B5967">
        <w:t xml:space="preserve">dispatching </w:t>
      </w:r>
      <w:r w:rsidR="00927F6D">
        <w:t>and perform the remote read.</w:t>
      </w:r>
    </w:p>
    <w:p w14:paraId="47D0A886" w14:textId="77777777" w:rsidR="009D3C30" w:rsidRDefault="00D77BF9" w:rsidP="00D77BF9">
      <w:pPr>
        <w:pStyle w:val="BodyText"/>
      </w:pPr>
      <w:r>
        <w:t>The exact content of this agreement may vary based on regional regulations and institutional policies.  Whil</w:t>
      </w:r>
      <w:r w:rsidR="00927F6D">
        <w:t>e</w:t>
      </w:r>
      <w:r>
        <w:t xml:space="preserve"> these agreements are important to the actual deployment and usage of this profile, it is out-of-scope to for this profile to define the</w:t>
      </w:r>
      <w:r w:rsidR="00927F6D">
        <w:t xml:space="preserve"> business relationship. This </w:t>
      </w:r>
      <w:r>
        <w:t xml:space="preserve">activity is left to the implementation guidelines for the image read sharing collaboration group.  </w:t>
      </w:r>
    </w:p>
    <w:p w14:paraId="2ADDEAFB" w14:textId="3FD02A7D" w:rsidR="00D77BF9" w:rsidRDefault="00D77BF9" w:rsidP="00D77BF9">
      <w:pPr>
        <w:pStyle w:val="BodyText"/>
      </w:pPr>
      <w:r>
        <w:t>The collaboration group may have a</w:t>
      </w:r>
      <w:r w:rsidR="005E3192">
        <w:t xml:space="preserve"> many to many </w:t>
      </w:r>
      <w:commentRangeStart w:id="101"/>
      <w:r w:rsidR="005E3192">
        <w:t xml:space="preserve"> </w:t>
      </w:r>
      <w:r>
        <w:t xml:space="preserve">relationship </w:t>
      </w:r>
      <w:commentRangeEnd w:id="101"/>
      <w:r w:rsidR="001B5967">
        <w:rPr>
          <w:rStyle w:val="CommentReference"/>
        </w:rPr>
        <w:commentReference w:id="101"/>
      </w:r>
      <w:r>
        <w:t xml:space="preserve">between </w:t>
      </w:r>
      <w:r w:rsidR="00927F6D">
        <w:t>the read r</w:t>
      </w:r>
      <w:r>
        <w:t xml:space="preserve">equestor </w:t>
      </w:r>
      <w:r w:rsidR="00927F6D">
        <w:t>and read p</w:t>
      </w:r>
      <w:r>
        <w:t>erformer</w:t>
      </w:r>
      <w:r w:rsidR="005E3192">
        <w:t xml:space="preserve"> for a Read Request</w:t>
      </w:r>
      <w:r w:rsidR="00927F6D">
        <w:t xml:space="preserve">.  Typically, there is a single </w:t>
      </w:r>
      <w:r w:rsidR="005E3192">
        <w:t xml:space="preserve">dispatcher </w:t>
      </w:r>
      <w:r w:rsidR="00927F6D">
        <w:t>with the Collaboration group</w:t>
      </w:r>
      <w:r>
        <w:t xml:space="preserve">.  This relationship may be characterized by the image acquisition capabilities of a requestor and the credentialed reading capabilities of a performer.  As an example, the Collaboration Group may be characterized by sub-specialty reading </w:t>
      </w:r>
      <w:r w:rsidR="001B5967">
        <w:t xml:space="preserve">of </w:t>
      </w:r>
      <w:r>
        <w:t xml:space="preserve">NM studies.  In this example the collaboration group may have Read Requestors who have members who are credentialed </w:t>
      </w:r>
      <w:commentRangeStart w:id="102"/>
      <w:r>
        <w:t xml:space="preserve">NM Physicians </w:t>
      </w:r>
      <w:commentRangeEnd w:id="102"/>
      <w:r w:rsidR="001B5967">
        <w:rPr>
          <w:rStyle w:val="CommentReference"/>
        </w:rPr>
        <w:commentReference w:id="102"/>
      </w:r>
      <w:r>
        <w:t>and may have Read Performers who have members who are NM Radiologists.</w:t>
      </w:r>
    </w:p>
    <w:p w14:paraId="1E8C71E8" w14:textId="7B9FD217" w:rsidR="00D77BF9" w:rsidRDefault="00D77BF9" w:rsidP="00CC1444">
      <w:pPr>
        <w:pStyle w:val="Heading4"/>
        <w:numPr>
          <w:ilvl w:val="0"/>
          <w:numId w:val="0"/>
        </w:numPr>
        <w:ind w:left="864"/>
      </w:pPr>
      <w:r>
        <w:t>X</w:t>
      </w:r>
      <w:r w:rsidR="002F4000">
        <w:t>.4</w:t>
      </w:r>
      <w:r>
        <w:t xml:space="preserve">.1.2 Workflow </w:t>
      </w:r>
      <w:r w:rsidR="00415C88">
        <w:t>Stakeholders</w:t>
      </w:r>
    </w:p>
    <w:p w14:paraId="0CFA9924" w14:textId="77777777" w:rsidR="00A45F31" w:rsidRPr="003F1F6A" w:rsidRDefault="00A45F31" w:rsidP="00A45F31">
      <w:pPr>
        <w:pStyle w:val="BodyText"/>
      </w:pPr>
      <w:r w:rsidRPr="003F1F6A">
        <w:t xml:space="preserve">In this section we present the Workflow </w:t>
      </w:r>
      <w:r w:rsidR="00415C88">
        <w:t>Stakeholders</w:t>
      </w:r>
      <w:r w:rsidRPr="003F1F6A">
        <w:t xml:space="preserve"> involved in the </w:t>
      </w:r>
      <w:r>
        <w:t>Remote Read</w:t>
      </w:r>
      <w:r w:rsidRPr="003F1F6A">
        <w:t xml:space="preserve"> process</w:t>
      </w:r>
      <w:r>
        <w:t xml:space="preserve">.  The </w:t>
      </w:r>
      <w:r w:rsidR="00415C88">
        <w:t>stakeholders</w:t>
      </w:r>
      <w:r>
        <w:t xml:space="preserve"> are use</w:t>
      </w:r>
      <w:r w:rsidR="009D3C30">
        <w:t>rs and systems involved in the u</w:t>
      </w:r>
      <w:r>
        <w:t xml:space="preserve">se cases. </w:t>
      </w:r>
    </w:p>
    <w:p w14:paraId="04D1B4FA" w14:textId="77777777" w:rsidR="00A45F31" w:rsidRDefault="00A45F31" w:rsidP="00A45F31">
      <w:pPr>
        <w:pStyle w:val="BodyText"/>
      </w:pPr>
      <w:r>
        <w:t xml:space="preserve">A Workflow </w:t>
      </w:r>
      <w:r w:rsidR="00415C88">
        <w:t>Stakeholder</w:t>
      </w:r>
      <w:r>
        <w:t xml:space="preserve"> </w:t>
      </w:r>
      <w:r w:rsidRPr="003F1F6A">
        <w:t>is an abstraction of</w:t>
      </w:r>
      <w:r w:rsidR="00A74E83">
        <w:t xml:space="preserve"> the</w:t>
      </w:r>
      <w:r w:rsidRPr="003F1F6A">
        <w:t xml:space="preserve"> system</w:t>
      </w:r>
      <w:r>
        <w:t>s</w:t>
      </w:r>
      <w:r w:rsidRPr="003F1F6A">
        <w:t xml:space="preserve"> </w:t>
      </w:r>
      <w:r>
        <w:t xml:space="preserve">and users </w:t>
      </w:r>
      <w:r w:rsidRPr="003F1F6A">
        <w:t xml:space="preserve">involved in the </w:t>
      </w:r>
      <w:r>
        <w:t>Remote Read</w:t>
      </w:r>
      <w:r w:rsidRPr="003F1F6A">
        <w:t xml:space="preserve"> process</w:t>
      </w:r>
      <w:r>
        <w:t xml:space="preserve">. </w:t>
      </w:r>
      <w:r w:rsidRPr="003F1F6A">
        <w:t xml:space="preserve">They can be identified, based on their roles in the process. Each of these workflow </w:t>
      </w:r>
      <w:r w:rsidR="003E6D56">
        <w:t xml:space="preserve">stakeholders </w:t>
      </w:r>
      <w:r w:rsidRPr="003F1F6A">
        <w:t>has specific rights and duties in the process. They drive the process from one step to another, performing determinate actions on the workflow.</w:t>
      </w:r>
    </w:p>
    <w:p w14:paraId="7C188574" w14:textId="77777777" w:rsidR="00A45F31" w:rsidRPr="000D520C" w:rsidRDefault="00A45F31" w:rsidP="00A45F3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05"/>
        <w:gridCol w:w="6671"/>
      </w:tblGrid>
      <w:tr w:rsidR="00A45F31" w:rsidRPr="003651D9" w14:paraId="454A6B28" w14:textId="77777777" w:rsidTr="00A45F31">
        <w:tc>
          <w:tcPr>
            <w:tcW w:w="2905" w:type="dxa"/>
            <w:shd w:val="clear" w:color="auto" w:fill="D9D9D9"/>
          </w:tcPr>
          <w:p w14:paraId="53C49A8A" w14:textId="77777777" w:rsidR="00A45F31" w:rsidRPr="003651D9" w:rsidRDefault="007954FE" w:rsidP="00415C88">
            <w:pPr>
              <w:pStyle w:val="TableEntryHeader"/>
            </w:pPr>
            <w:r>
              <w:t xml:space="preserve">Workflow </w:t>
            </w:r>
            <w:r w:rsidR="00415C88">
              <w:t>Stakeholder</w:t>
            </w:r>
          </w:p>
        </w:tc>
        <w:tc>
          <w:tcPr>
            <w:tcW w:w="6671" w:type="dxa"/>
            <w:shd w:val="clear" w:color="auto" w:fill="D9D9D9"/>
          </w:tcPr>
          <w:p w14:paraId="38699373" w14:textId="77777777" w:rsidR="00A45F31" w:rsidRPr="003651D9" w:rsidRDefault="00A45F31" w:rsidP="00A45F31">
            <w:pPr>
              <w:pStyle w:val="TableEntryHeader"/>
            </w:pPr>
            <w:r w:rsidRPr="003651D9">
              <w:t>Definition</w:t>
            </w:r>
          </w:p>
        </w:tc>
      </w:tr>
      <w:tr w:rsidR="00A45F31" w:rsidRPr="003651D9" w14:paraId="7FC21B70" w14:textId="77777777" w:rsidTr="00A45F31">
        <w:tc>
          <w:tcPr>
            <w:tcW w:w="2905" w:type="dxa"/>
            <w:shd w:val="clear" w:color="auto" w:fill="auto"/>
          </w:tcPr>
          <w:p w14:paraId="52FDC934" w14:textId="77777777" w:rsidR="00A45F31" w:rsidRDefault="00A45F31" w:rsidP="00A45F31">
            <w:pPr>
              <w:pStyle w:val="TableEntryHeader"/>
              <w:jc w:val="left"/>
            </w:pPr>
            <w:r>
              <w:t>Attending Physician</w:t>
            </w:r>
          </w:p>
        </w:tc>
        <w:tc>
          <w:tcPr>
            <w:tcW w:w="6671" w:type="dxa"/>
            <w:shd w:val="clear" w:color="auto" w:fill="auto"/>
          </w:tcPr>
          <w:p w14:paraId="6D1CAA67" w14:textId="77777777" w:rsidR="00A45F31" w:rsidRDefault="00296EC7" w:rsidP="00B023C4">
            <w:pPr>
              <w:pStyle w:val="TableEntry"/>
            </w:pPr>
            <w:r>
              <w:t>Physician who</w:t>
            </w:r>
            <w:r w:rsidR="00A45F31">
              <w:t xml:space="preserve"> oversee</w:t>
            </w:r>
            <w:r>
              <w:t>s</w:t>
            </w:r>
            <w:r w:rsidR="00A45F31">
              <w:t xml:space="preserve"> the </w:t>
            </w:r>
            <w:r w:rsidR="00B023C4">
              <w:t xml:space="preserve">care of the </w:t>
            </w:r>
            <w:r w:rsidR="007954FE">
              <w:t>patient</w:t>
            </w:r>
            <w:r w:rsidR="00A45F31">
              <w:t xml:space="preserve">.  </w:t>
            </w:r>
          </w:p>
        </w:tc>
      </w:tr>
      <w:tr w:rsidR="00A13B8D" w:rsidRPr="003651D9" w14:paraId="03D5F974" w14:textId="77777777" w:rsidTr="00A45F31">
        <w:tc>
          <w:tcPr>
            <w:tcW w:w="2905" w:type="dxa"/>
            <w:shd w:val="clear" w:color="auto" w:fill="auto"/>
          </w:tcPr>
          <w:p w14:paraId="54A398CA" w14:textId="2FFAC8A4" w:rsidR="00A13B8D" w:rsidRDefault="00E67C60" w:rsidP="00A45F31">
            <w:pPr>
              <w:pStyle w:val="TableEntryHeader"/>
              <w:jc w:val="left"/>
            </w:pPr>
            <w:r>
              <w:t>Technologist</w:t>
            </w:r>
          </w:p>
        </w:tc>
        <w:tc>
          <w:tcPr>
            <w:tcW w:w="6671" w:type="dxa"/>
            <w:shd w:val="clear" w:color="auto" w:fill="auto"/>
          </w:tcPr>
          <w:p w14:paraId="23295606" w14:textId="77777777" w:rsidR="00A13B8D" w:rsidRDefault="00A13B8D" w:rsidP="006E7AD7">
            <w:pPr>
              <w:pStyle w:val="TableEntry"/>
            </w:pPr>
            <w:r>
              <w:t xml:space="preserve">Qualified Individual to perform an imaging </w:t>
            </w:r>
            <w:r w:rsidR="006E7AD7">
              <w:t>procedure</w:t>
            </w:r>
            <w:r>
              <w:t>.</w:t>
            </w:r>
          </w:p>
        </w:tc>
      </w:tr>
      <w:tr w:rsidR="00A45F31" w:rsidRPr="003651D9" w14:paraId="68BEFD54" w14:textId="77777777" w:rsidTr="00A45F31">
        <w:tc>
          <w:tcPr>
            <w:tcW w:w="2905" w:type="dxa"/>
            <w:shd w:val="clear" w:color="auto" w:fill="auto"/>
          </w:tcPr>
          <w:p w14:paraId="42CF7F61" w14:textId="77777777" w:rsidR="00A45F31" w:rsidRDefault="00A45F31" w:rsidP="00A45F31">
            <w:pPr>
              <w:pStyle w:val="TableEntryHeader"/>
              <w:jc w:val="left"/>
            </w:pPr>
            <w:commentRangeStart w:id="103"/>
            <w:r>
              <w:t>Referring Physician</w:t>
            </w:r>
          </w:p>
        </w:tc>
        <w:tc>
          <w:tcPr>
            <w:tcW w:w="6671" w:type="dxa"/>
            <w:shd w:val="clear" w:color="auto" w:fill="auto"/>
          </w:tcPr>
          <w:p w14:paraId="2D567478" w14:textId="77777777" w:rsidR="00A45F31" w:rsidRDefault="007954FE" w:rsidP="007954FE">
            <w:pPr>
              <w:pStyle w:val="TableEntry"/>
            </w:pPr>
            <w:r>
              <w:t>Physician who referred t</w:t>
            </w:r>
            <w:r w:rsidR="006E7AD7">
              <w:t>he patient for the imaging procedure</w:t>
            </w:r>
            <w:r w:rsidR="00A13B8D">
              <w:t>.</w:t>
            </w:r>
            <w:commentRangeEnd w:id="103"/>
            <w:r w:rsidR="001B5967">
              <w:rPr>
                <w:rStyle w:val="CommentReference"/>
              </w:rPr>
              <w:commentReference w:id="103"/>
            </w:r>
          </w:p>
        </w:tc>
      </w:tr>
      <w:tr w:rsidR="001154F1" w:rsidRPr="003651D9" w14:paraId="0AC41D51" w14:textId="77777777" w:rsidTr="00A45F31">
        <w:tc>
          <w:tcPr>
            <w:tcW w:w="2905" w:type="dxa"/>
            <w:shd w:val="clear" w:color="auto" w:fill="auto"/>
          </w:tcPr>
          <w:p w14:paraId="02096246" w14:textId="77777777" w:rsidR="001154F1" w:rsidRDefault="001154F1" w:rsidP="00A45F31">
            <w:pPr>
              <w:pStyle w:val="TableEntryHeader"/>
              <w:jc w:val="left"/>
            </w:pPr>
            <w:r>
              <w:t>Imaging Facility</w:t>
            </w:r>
          </w:p>
        </w:tc>
        <w:tc>
          <w:tcPr>
            <w:tcW w:w="6671" w:type="dxa"/>
            <w:shd w:val="clear" w:color="auto" w:fill="auto"/>
          </w:tcPr>
          <w:p w14:paraId="3D0BDA57" w14:textId="77777777" w:rsidR="001154F1" w:rsidRDefault="00296EC7" w:rsidP="00296EC7">
            <w:pPr>
              <w:pStyle w:val="TableEntry"/>
            </w:pPr>
            <w:r>
              <w:t>Facility</w:t>
            </w:r>
            <w:r w:rsidR="001154F1">
              <w:t xml:space="preserve"> where clinical imaging </w:t>
            </w:r>
            <w:r>
              <w:t>procedures are</w:t>
            </w:r>
            <w:r w:rsidR="001154F1">
              <w:t xml:space="preserve"> preformed.</w:t>
            </w:r>
          </w:p>
        </w:tc>
      </w:tr>
      <w:tr w:rsidR="00296EC7" w:rsidRPr="003651D9" w14:paraId="5A76988D" w14:textId="77777777" w:rsidTr="00A45F31">
        <w:tc>
          <w:tcPr>
            <w:tcW w:w="2905" w:type="dxa"/>
            <w:shd w:val="clear" w:color="auto" w:fill="auto"/>
          </w:tcPr>
          <w:p w14:paraId="20A57183" w14:textId="77777777" w:rsidR="00296EC7" w:rsidRDefault="00296EC7" w:rsidP="00A45F31">
            <w:pPr>
              <w:pStyle w:val="TableEntryHeader"/>
              <w:jc w:val="left"/>
            </w:pPr>
            <w:r>
              <w:t>Reading Facility</w:t>
            </w:r>
          </w:p>
        </w:tc>
        <w:tc>
          <w:tcPr>
            <w:tcW w:w="6671" w:type="dxa"/>
            <w:shd w:val="clear" w:color="auto" w:fill="auto"/>
          </w:tcPr>
          <w:p w14:paraId="06007434" w14:textId="77777777" w:rsidR="00296EC7" w:rsidRDefault="00296EC7" w:rsidP="00296EC7">
            <w:pPr>
              <w:pStyle w:val="TableEntry"/>
            </w:pPr>
            <w:r>
              <w:t>Facility where clinical imaging procedures are read.</w:t>
            </w:r>
          </w:p>
        </w:tc>
      </w:tr>
      <w:tr w:rsidR="00296EC7" w:rsidRPr="003651D9" w14:paraId="54C4CCDF" w14:textId="77777777" w:rsidTr="00A45F31">
        <w:tc>
          <w:tcPr>
            <w:tcW w:w="2905" w:type="dxa"/>
            <w:shd w:val="clear" w:color="auto" w:fill="auto"/>
          </w:tcPr>
          <w:p w14:paraId="12C732C4" w14:textId="77777777" w:rsidR="00296EC7" w:rsidRDefault="00BF1D6A" w:rsidP="00A45F31">
            <w:pPr>
              <w:pStyle w:val="TableEntryHeader"/>
              <w:jc w:val="left"/>
            </w:pPr>
            <w:r>
              <w:t xml:space="preserve">Community </w:t>
            </w:r>
            <w:r w:rsidR="00296EC7">
              <w:t>Health Information Exchange</w:t>
            </w:r>
          </w:p>
        </w:tc>
        <w:tc>
          <w:tcPr>
            <w:tcW w:w="6671" w:type="dxa"/>
            <w:shd w:val="clear" w:color="auto" w:fill="auto"/>
          </w:tcPr>
          <w:p w14:paraId="7EF33F00" w14:textId="3368EB0F" w:rsidR="00296EC7" w:rsidRDefault="00296EC7" w:rsidP="00A45F31">
            <w:pPr>
              <w:pStyle w:val="TableEntry"/>
            </w:pPr>
            <w:r>
              <w:t xml:space="preserve">Cloud-based </w:t>
            </w:r>
            <w:r w:rsidR="00BF1D6A">
              <w:t xml:space="preserve">services managed on </w:t>
            </w:r>
            <w:r w:rsidR="001B5967">
              <w:t>be</w:t>
            </w:r>
            <w:r w:rsidR="00BF1D6A">
              <w:t xml:space="preserve">half of a healthcare community for the purpose of exchanging clinical records. </w:t>
            </w:r>
          </w:p>
        </w:tc>
      </w:tr>
      <w:tr w:rsidR="00296EC7" w:rsidRPr="003651D9" w14:paraId="1AD35916" w14:textId="77777777" w:rsidTr="00A45F31">
        <w:tc>
          <w:tcPr>
            <w:tcW w:w="2905" w:type="dxa"/>
            <w:shd w:val="clear" w:color="auto" w:fill="auto"/>
          </w:tcPr>
          <w:p w14:paraId="1CF47A2E" w14:textId="77777777" w:rsidR="00296EC7" w:rsidRDefault="00296EC7" w:rsidP="00A45F31">
            <w:pPr>
              <w:pStyle w:val="TableEntryHeader"/>
              <w:jc w:val="left"/>
            </w:pPr>
            <w:r>
              <w:t>Radiologist</w:t>
            </w:r>
          </w:p>
        </w:tc>
        <w:tc>
          <w:tcPr>
            <w:tcW w:w="6671" w:type="dxa"/>
            <w:shd w:val="clear" w:color="auto" w:fill="auto"/>
          </w:tcPr>
          <w:p w14:paraId="69FFF127" w14:textId="77777777" w:rsidR="00296EC7" w:rsidRDefault="00296EC7" w:rsidP="006E7AD7">
            <w:pPr>
              <w:pStyle w:val="TableEntry"/>
            </w:pPr>
            <w:r>
              <w:t xml:space="preserve">A </w:t>
            </w:r>
            <w:r w:rsidR="00BF1D6A">
              <w:t xml:space="preserve">clinical physician </w:t>
            </w:r>
            <w:r>
              <w:t xml:space="preserve">who is credentialed to read </w:t>
            </w:r>
            <w:r w:rsidR="006E7AD7">
              <w:t xml:space="preserve">clinical images </w:t>
            </w:r>
            <w:r w:rsidR="00415C88">
              <w:t>p</w:t>
            </w:r>
            <w:r w:rsidR="00BF1D6A">
              <w:t>e</w:t>
            </w:r>
            <w:r w:rsidR="00415C88">
              <w:t>r</w:t>
            </w:r>
            <w:r w:rsidR="00BF1D6A">
              <w:t xml:space="preserve"> </w:t>
            </w:r>
            <w:r>
              <w:t>local regulations</w:t>
            </w:r>
            <w:r w:rsidR="00BF1D6A">
              <w:t>.</w:t>
            </w:r>
          </w:p>
        </w:tc>
      </w:tr>
      <w:tr w:rsidR="00296EC7" w:rsidRPr="003651D9" w14:paraId="190951BE" w14:textId="77777777" w:rsidTr="00A45F31">
        <w:tc>
          <w:tcPr>
            <w:tcW w:w="2905" w:type="dxa"/>
            <w:shd w:val="clear" w:color="auto" w:fill="auto"/>
          </w:tcPr>
          <w:p w14:paraId="390D5465" w14:textId="384A1027" w:rsidR="00296EC7" w:rsidRPr="009561C8" w:rsidRDefault="003E6D56" w:rsidP="00A45F31">
            <w:pPr>
              <w:pStyle w:val="TableEntryHeader"/>
              <w:jc w:val="left"/>
            </w:pPr>
            <w:r>
              <w:t xml:space="preserve">Read </w:t>
            </w:r>
            <w:r w:rsidR="00296EC7">
              <w:t>Requestor</w:t>
            </w:r>
            <w:r w:rsidR="005E3192">
              <w:t xml:space="preserve"> (Service Requester)</w:t>
            </w:r>
          </w:p>
        </w:tc>
        <w:tc>
          <w:tcPr>
            <w:tcW w:w="6671" w:type="dxa"/>
            <w:shd w:val="clear" w:color="auto" w:fill="auto"/>
          </w:tcPr>
          <w:p w14:paraId="4F6B7165" w14:textId="77777777" w:rsidR="00296EC7" w:rsidRDefault="00BF1D6A" w:rsidP="00A45F31">
            <w:pPr>
              <w:pStyle w:val="TableEntry"/>
            </w:pPr>
            <w:r>
              <w:t xml:space="preserve">Application </w:t>
            </w:r>
            <w:r w:rsidR="00296EC7">
              <w:t>software</w:t>
            </w:r>
            <w:r w:rsidR="00ED0526">
              <w:t xml:space="preserve"> entity</w:t>
            </w:r>
            <w:r w:rsidR="00296EC7">
              <w:t xml:space="preserve">, which initiates and completes the </w:t>
            </w:r>
            <w:r w:rsidR="006E7AD7">
              <w:t xml:space="preserve">Cross-Enterprise </w:t>
            </w:r>
            <w:r w:rsidR="00296EC7">
              <w:t xml:space="preserve">Read process.  </w:t>
            </w:r>
          </w:p>
          <w:p w14:paraId="67EA0D33" w14:textId="77777777" w:rsidR="00296EC7" w:rsidRPr="003651D9" w:rsidRDefault="00BF1D6A" w:rsidP="00BF1D6A">
            <w:pPr>
              <w:pStyle w:val="TableEntry"/>
            </w:pPr>
            <w:r>
              <w:t>As an example, the software may be</w:t>
            </w:r>
            <w:r w:rsidR="00296EC7">
              <w:t xml:space="preserve"> edge system </w:t>
            </w:r>
            <w:r>
              <w:t xml:space="preserve">software provided by the HIE and hosted by the Imaging Facility </w:t>
            </w:r>
            <w:r w:rsidR="00296EC7">
              <w:t xml:space="preserve">or an integrated feature of the </w:t>
            </w:r>
            <w:r w:rsidR="00CB4747">
              <w:t>Imaging Facility’s</w:t>
            </w:r>
            <w:r w:rsidR="00296EC7">
              <w:t xml:space="preserve"> RIS/PACS managing image acquisition workflow.</w:t>
            </w:r>
          </w:p>
        </w:tc>
      </w:tr>
      <w:tr w:rsidR="00296EC7" w:rsidRPr="003651D9" w14:paraId="4E097653" w14:textId="77777777" w:rsidTr="00A45F31">
        <w:tc>
          <w:tcPr>
            <w:tcW w:w="2905" w:type="dxa"/>
            <w:shd w:val="clear" w:color="auto" w:fill="auto"/>
          </w:tcPr>
          <w:p w14:paraId="1591B54D" w14:textId="42EFFD24" w:rsidR="00296EC7" w:rsidRPr="009561C8" w:rsidRDefault="00296EC7" w:rsidP="00ED0526">
            <w:pPr>
              <w:pStyle w:val="TableEntryHeader"/>
              <w:jc w:val="left"/>
            </w:pPr>
            <w:r>
              <w:t xml:space="preserve">Cross-Enterprise </w:t>
            </w:r>
            <w:r w:rsidR="00ED0526">
              <w:t>Dispatcher</w:t>
            </w:r>
            <w:r>
              <w:t xml:space="preserve"> (</w:t>
            </w:r>
            <w:r w:rsidR="00ED0526">
              <w:t>Dispatcher</w:t>
            </w:r>
            <w:r>
              <w:t>)</w:t>
            </w:r>
          </w:p>
        </w:tc>
        <w:tc>
          <w:tcPr>
            <w:tcW w:w="6671" w:type="dxa"/>
            <w:shd w:val="clear" w:color="auto" w:fill="auto"/>
          </w:tcPr>
          <w:p w14:paraId="11E50532" w14:textId="77777777" w:rsidR="00296EC7" w:rsidRDefault="00BF1D6A" w:rsidP="0092711C">
            <w:pPr>
              <w:pStyle w:val="TableEntry"/>
            </w:pPr>
            <w:r>
              <w:t>Application</w:t>
            </w:r>
            <w:r w:rsidR="00296EC7">
              <w:t xml:space="preserve"> software</w:t>
            </w:r>
            <w:r w:rsidR="00ED0526">
              <w:t xml:space="preserve"> entity</w:t>
            </w:r>
            <w:r w:rsidR="00296EC7">
              <w:t xml:space="preserve">, which </w:t>
            </w:r>
            <w:r w:rsidR="00ED0526">
              <w:t>dispatches</w:t>
            </w:r>
            <w:r w:rsidR="006E7AD7">
              <w:t xml:space="preserve"> the Cross-E</w:t>
            </w:r>
            <w:r w:rsidR="00296EC7">
              <w:t xml:space="preserve">nterprise </w:t>
            </w:r>
            <w:r>
              <w:t xml:space="preserve">Read </w:t>
            </w:r>
            <w:r w:rsidR="00296EC7">
              <w:t>activities.</w:t>
            </w:r>
          </w:p>
          <w:p w14:paraId="1A0507D0" w14:textId="77777777" w:rsidR="00296EC7" w:rsidRPr="003651D9" w:rsidRDefault="00CB4747" w:rsidP="00CB4747">
            <w:pPr>
              <w:pStyle w:val="TableEntry"/>
            </w:pPr>
            <w:r>
              <w:t>As an example, t</w:t>
            </w:r>
            <w:r w:rsidR="00296EC7">
              <w:t xml:space="preserve">he software may </w:t>
            </w:r>
            <w:r w:rsidR="001B5967">
              <w:t xml:space="preserve">be </w:t>
            </w:r>
            <w:r w:rsidR="00BF1D6A">
              <w:t xml:space="preserve">an integrated feature of the HIE infrastructure </w:t>
            </w:r>
            <w:r>
              <w:t xml:space="preserve">core </w:t>
            </w:r>
            <w:r w:rsidR="00BF1D6A">
              <w:t xml:space="preserve">services or </w:t>
            </w:r>
            <w:r>
              <w:t xml:space="preserve">an edge system capability of a Tele-radiology system. </w:t>
            </w:r>
          </w:p>
        </w:tc>
      </w:tr>
      <w:tr w:rsidR="00296EC7" w:rsidRPr="003651D9" w14:paraId="14F7DF62" w14:textId="77777777" w:rsidTr="00A45F31">
        <w:tc>
          <w:tcPr>
            <w:tcW w:w="2905" w:type="dxa"/>
            <w:shd w:val="clear" w:color="auto" w:fill="auto"/>
          </w:tcPr>
          <w:p w14:paraId="5C0D3E18" w14:textId="576E8893" w:rsidR="00296EC7" w:rsidRDefault="00296EC7" w:rsidP="00A45F31">
            <w:pPr>
              <w:pStyle w:val="TableEntryHeader"/>
              <w:jc w:val="left"/>
            </w:pPr>
            <w:r>
              <w:t>Read Performer</w:t>
            </w:r>
            <w:r w:rsidR="005E3192">
              <w:t xml:space="preserve"> (Service Performer)</w:t>
            </w:r>
          </w:p>
        </w:tc>
        <w:tc>
          <w:tcPr>
            <w:tcW w:w="6671" w:type="dxa"/>
            <w:shd w:val="clear" w:color="auto" w:fill="auto"/>
          </w:tcPr>
          <w:p w14:paraId="031406CC" w14:textId="77777777" w:rsidR="00CB4747" w:rsidRDefault="00CB4747" w:rsidP="00CB4747">
            <w:pPr>
              <w:pStyle w:val="TableEntry"/>
            </w:pPr>
            <w:r>
              <w:t>Application software</w:t>
            </w:r>
            <w:r w:rsidR="00ED0526">
              <w:t xml:space="preserve"> entity</w:t>
            </w:r>
            <w:r>
              <w:t xml:space="preserve">, which performs the </w:t>
            </w:r>
            <w:r w:rsidR="006E7AD7">
              <w:t>Cross-Enterprise</w:t>
            </w:r>
            <w:r>
              <w:t xml:space="preserve"> Read </w:t>
            </w:r>
            <w:r w:rsidR="006E7AD7">
              <w:t>activity</w:t>
            </w:r>
            <w:r>
              <w:t xml:space="preserve">.  </w:t>
            </w:r>
          </w:p>
          <w:p w14:paraId="32557F0D" w14:textId="77777777" w:rsidR="00CB4747" w:rsidRPr="003651D9" w:rsidRDefault="00CB4747" w:rsidP="00CB4747">
            <w:pPr>
              <w:pStyle w:val="TableEntry"/>
            </w:pPr>
            <w:r>
              <w:t>As an example, the software may be edge system software provided by the HIE and hosted by the Imaging Facility or an integrated feature of the Imaging Facility’s RIS/PACS managing reporting workflow.</w:t>
            </w:r>
          </w:p>
        </w:tc>
      </w:tr>
      <w:tr w:rsidR="00296EC7" w:rsidRPr="003651D9" w14:paraId="16F049CF" w14:textId="77777777" w:rsidTr="00A45F31">
        <w:tc>
          <w:tcPr>
            <w:tcW w:w="2905" w:type="dxa"/>
            <w:shd w:val="clear" w:color="auto" w:fill="auto"/>
          </w:tcPr>
          <w:p w14:paraId="04416BED" w14:textId="77777777" w:rsidR="00296EC7" w:rsidRDefault="00296EC7" w:rsidP="00A45F31">
            <w:pPr>
              <w:pStyle w:val="TableEntryHeader"/>
              <w:jc w:val="left"/>
            </w:pPr>
            <w:r>
              <w:t>Workflow Monitor</w:t>
            </w:r>
          </w:p>
        </w:tc>
        <w:tc>
          <w:tcPr>
            <w:tcW w:w="6671" w:type="dxa"/>
            <w:shd w:val="clear" w:color="auto" w:fill="auto"/>
          </w:tcPr>
          <w:p w14:paraId="5CD614D9" w14:textId="77777777" w:rsidR="00A13B8D" w:rsidRDefault="00CB4747" w:rsidP="00A45F31">
            <w:pPr>
              <w:pStyle w:val="TableEntry"/>
            </w:pPr>
            <w:r>
              <w:t>Application software</w:t>
            </w:r>
            <w:r w:rsidR="006E7AD7">
              <w:t xml:space="preserve"> entity</w:t>
            </w:r>
            <w:r w:rsidR="00296EC7">
              <w:t xml:space="preserve">, which tracks progress of the </w:t>
            </w:r>
            <w:r w:rsidR="00A13B8D">
              <w:t xml:space="preserve">read </w:t>
            </w:r>
            <w:r w:rsidR="00296EC7">
              <w:t xml:space="preserve">workflow and reacts to certain exception conditions.  </w:t>
            </w:r>
          </w:p>
          <w:p w14:paraId="1BEABA0D" w14:textId="77777777" w:rsidR="00296EC7" w:rsidRPr="003651D9" w:rsidRDefault="00A13B8D" w:rsidP="00A13B8D">
            <w:pPr>
              <w:pStyle w:val="TableEntry"/>
            </w:pPr>
            <w:r>
              <w:t>As an example, the software may be an edges system hosted by the Imaging Facility for the sole purpose of monitoring requests initiated by this facilit</w:t>
            </w:r>
            <w:r w:rsidR="003C7272">
              <w:t xml:space="preserve">y.  Another example would be </w:t>
            </w:r>
            <w:r>
              <w:t>the HIE providing an overall dashboard and performance analytics.</w:t>
            </w:r>
          </w:p>
        </w:tc>
      </w:tr>
    </w:tbl>
    <w:p w14:paraId="1B4C4FCF" w14:textId="77777777" w:rsidR="00D77BF9" w:rsidRPr="00B23625" w:rsidRDefault="00D77BF9" w:rsidP="00D77BF9"/>
    <w:p w14:paraId="599E8839" w14:textId="0BCF2573" w:rsidR="00633ADB" w:rsidRDefault="00633ADB" w:rsidP="00CC1444">
      <w:pPr>
        <w:pStyle w:val="Heading4"/>
        <w:numPr>
          <w:ilvl w:val="0"/>
          <w:numId w:val="0"/>
        </w:numPr>
        <w:ind w:left="864"/>
      </w:pPr>
      <w:r>
        <w:t>X.</w:t>
      </w:r>
      <w:r w:rsidR="002F4000">
        <w:t>4.</w:t>
      </w:r>
      <w:r>
        <w:t>1.</w:t>
      </w:r>
      <w:r w:rsidR="002F4000">
        <w:t>3 Remote</w:t>
      </w:r>
      <w:r w:rsidR="005E3192">
        <w:t xml:space="preserve"> </w:t>
      </w:r>
      <w:r>
        <w:t>Remote Read Documents</w:t>
      </w:r>
    </w:p>
    <w:p w14:paraId="31DCCC3F" w14:textId="77777777" w:rsidR="00633ADB" w:rsidRDefault="00633ADB" w:rsidP="00FE24B9">
      <w:pPr>
        <w:pStyle w:val="BodyText"/>
      </w:pPr>
      <w:r>
        <w:t>I</w:t>
      </w:r>
      <w:r w:rsidRPr="003F1F6A">
        <w:t xml:space="preserve">n this section we present the Workflow </w:t>
      </w:r>
      <w:r>
        <w:t>Documents</w:t>
      </w:r>
      <w:r w:rsidRPr="003F1F6A">
        <w:t xml:space="preserve"> involved in the </w:t>
      </w:r>
      <w:r>
        <w:t>Remote Read</w:t>
      </w:r>
      <w:r w:rsidRPr="003F1F6A">
        <w:t xml:space="preserve"> process</w:t>
      </w:r>
      <w:r>
        <w:t xml:space="preserve">.  </w:t>
      </w:r>
    </w:p>
    <w:p w14:paraId="7E94690C" w14:textId="77777777" w:rsidR="00FE24B9" w:rsidRDefault="00FE24B9" w:rsidP="00FE24B9">
      <w:pPr>
        <w:pStyle w:val="BodyText"/>
      </w:pPr>
      <w:r>
        <w:t xml:space="preserve">The Remote Read process specifies the usage of </w:t>
      </w:r>
      <w:r w:rsidR="003E6D56">
        <w:t>six</w:t>
      </w:r>
      <w:r>
        <w:t xml:space="preserve"> document</w:t>
      </w:r>
      <w:r w:rsidR="003E6D56">
        <w:t xml:space="preserve"> types</w:t>
      </w:r>
      <w:r>
        <w:t xml:space="preserve"> in the table below:</w:t>
      </w:r>
    </w:p>
    <w:p w14:paraId="1E8EDB3C" w14:textId="77777777" w:rsidR="00FE24B9" w:rsidRPr="003651D9" w:rsidRDefault="00FE24B9" w:rsidP="00FE24B9">
      <w:pPr>
        <w:pStyle w:val="BodyText"/>
      </w:pPr>
      <w:r>
        <w:t xml:space="preserve">  </w:t>
      </w:r>
    </w:p>
    <w:tbl>
      <w:tblPr>
        <w:tblW w:w="8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6750"/>
      </w:tblGrid>
      <w:tr w:rsidR="00FE24B9" w:rsidRPr="003651D9" w14:paraId="0CD180E2" w14:textId="77777777" w:rsidTr="003E6D56">
        <w:tc>
          <w:tcPr>
            <w:tcW w:w="2095" w:type="dxa"/>
            <w:shd w:val="clear" w:color="auto" w:fill="D9D9D9"/>
          </w:tcPr>
          <w:p w14:paraId="697D5999" w14:textId="77777777" w:rsidR="00FE24B9" w:rsidRPr="003651D9" w:rsidRDefault="003E6D56" w:rsidP="003E6D56">
            <w:pPr>
              <w:pStyle w:val="TableEntryHeader"/>
            </w:pPr>
            <w:r>
              <w:t>Document Types</w:t>
            </w:r>
          </w:p>
        </w:tc>
        <w:tc>
          <w:tcPr>
            <w:tcW w:w="6750" w:type="dxa"/>
            <w:shd w:val="clear" w:color="auto" w:fill="D9D9D9"/>
          </w:tcPr>
          <w:p w14:paraId="08E32365" w14:textId="77777777" w:rsidR="00FE24B9" w:rsidRPr="003651D9" w:rsidRDefault="00FE24B9" w:rsidP="00FE24B9">
            <w:pPr>
              <w:pStyle w:val="TableEntryHeader"/>
            </w:pPr>
            <w:r w:rsidRPr="003651D9">
              <w:t>Definition</w:t>
            </w:r>
          </w:p>
        </w:tc>
      </w:tr>
      <w:tr w:rsidR="00FE24B9" w:rsidRPr="003651D9" w14:paraId="0E1C3431" w14:textId="77777777" w:rsidTr="003E6D56">
        <w:tc>
          <w:tcPr>
            <w:tcW w:w="2095" w:type="dxa"/>
            <w:shd w:val="clear" w:color="auto" w:fill="auto"/>
          </w:tcPr>
          <w:p w14:paraId="5C4A1180" w14:textId="77777777" w:rsidR="00FE24B9" w:rsidRPr="005A28D6" w:rsidRDefault="00FE24B9" w:rsidP="00FE24B9">
            <w:pPr>
              <w:pStyle w:val="TableEntry"/>
              <w:rPr>
                <w:b/>
              </w:rPr>
            </w:pPr>
            <w:r>
              <w:rPr>
                <w:b/>
              </w:rPr>
              <w:t>Final</w:t>
            </w:r>
            <w:r w:rsidRPr="005A28D6">
              <w:rPr>
                <w:b/>
              </w:rPr>
              <w:t xml:space="preserve"> Report</w:t>
            </w:r>
          </w:p>
        </w:tc>
        <w:tc>
          <w:tcPr>
            <w:tcW w:w="6750" w:type="dxa"/>
            <w:shd w:val="clear" w:color="auto" w:fill="auto"/>
          </w:tcPr>
          <w:p w14:paraId="208E4C92" w14:textId="77777777" w:rsidR="00FE24B9" w:rsidRPr="003651D9" w:rsidRDefault="00FE24B9" w:rsidP="006E7AD7">
            <w:pPr>
              <w:pStyle w:val="TableEntry"/>
            </w:pPr>
            <w:r>
              <w:t xml:space="preserve">Final Report is the clinical imaging report signed by a credentialed Radiologist. </w:t>
            </w:r>
          </w:p>
        </w:tc>
      </w:tr>
      <w:tr w:rsidR="00595642" w:rsidRPr="003651D9" w14:paraId="7108A843" w14:textId="77777777" w:rsidTr="003E6D56">
        <w:tc>
          <w:tcPr>
            <w:tcW w:w="2095" w:type="dxa"/>
            <w:shd w:val="clear" w:color="auto" w:fill="auto"/>
          </w:tcPr>
          <w:p w14:paraId="6B0AE349" w14:textId="77777777" w:rsidR="00595642" w:rsidRPr="005A28D6" w:rsidRDefault="00595642" w:rsidP="00FE24B9">
            <w:pPr>
              <w:pStyle w:val="TableEntry"/>
              <w:rPr>
                <w:b/>
              </w:rPr>
            </w:pPr>
            <w:r>
              <w:rPr>
                <w:b/>
              </w:rPr>
              <w:t>Preliminary Report</w:t>
            </w:r>
          </w:p>
        </w:tc>
        <w:tc>
          <w:tcPr>
            <w:tcW w:w="6750" w:type="dxa"/>
            <w:shd w:val="clear" w:color="auto" w:fill="auto"/>
          </w:tcPr>
          <w:p w14:paraId="1BBE5D29" w14:textId="3434BCFF" w:rsidR="00595642" w:rsidRDefault="00595642" w:rsidP="00767BAB">
            <w:pPr>
              <w:pStyle w:val="TableEntry"/>
            </w:pPr>
            <w:r>
              <w:t>Preliminary Report is the clinical imaging report</w:t>
            </w:r>
            <w:r w:rsidR="00767BAB">
              <w:t>,</w:t>
            </w:r>
            <w:r>
              <w:t xml:space="preserve"> </w:t>
            </w:r>
            <w:r w:rsidR="00767BAB">
              <w:t xml:space="preserve">which may be </w:t>
            </w:r>
            <w:r>
              <w:t>provided in advance of a Final Report</w:t>
            </w:r>
            <w:r w:rsidR="002F4000">
              <w:t xml:space="preserve">. </w:t>
            </w:r>
          </w:p>
        </w:tc>
      </w:tr>
      <w:tr w:rsidR="00595642" w:rsidRPr="003651D9" w14:paraId="6E2A2CED" w14:textId="77777777" w:rsidTr="003E6D56">
        <w:tc>
          <w:tcPr>
            <w:tcW w:w="2095" w:type="dxa"/>
            <w:shd w:val="clear" w:color="auto" w:fill="auto"/>
          </w:tcPr>
          <w:p w14:paraId="742BFF48" w14:textId="77777777" w:rsidR="00595642" w:rsidRPr="005A28D6" w:rsidRDefault="00595642" w:rsidP="00FE24B9">
            <w:pPr>
              <w:pStyle w:val="TableEntry"/>
              <w:rPr>
                <w:b/>
              </w:rPr>
            </w:pPr>
            <w:r>
              <w:rPr>
                <w:b/>
              </w:rPr>
              <w:t>Image Manifest</w:t>
            </w:r>
          </w:p>
        </w:tc>
        <w:tc>
          <w:tcPr>
            <w:tcW w:w="6750" w:type="dxa"/>
            <w:shd w:val="clear" w:color="auto" w:fill="auto"/>
          </w:tcPr>
          <w:p w14:paraId="56ED718E" w14:textId="77777777" w:rsidR="00595642" w:rsidRDefault="00595642" w:rsidP="00767BAB">
            <w:pPr>
              <w:pStyle w:val="TableEntry"/>
            </w:pPr>
            <w:r>
              <w:t xml:space="preserve">Document </w:t>
            </w:r>
            <w:r w:rsidR="00767BAB">
              <w:t>identifying the</w:t>
            </w:r>
            <w:r>
              <w:t xml:space="preserve"> image</w:t>
            </w:r>
            <w:r w:rsidR="00767BAB">
              <w:t xml:space="preserve"> </w:t>
            </w:r>
            <w:r>
              <w:t>s</w:t>
            </w:r>
            <w:r w:rsidR="00767BAB">
              <w:t>et</w:t>
            </w:r>
            <w:r>
              <w:t xml:space="preserve"> relevant to </w:t>
            </w:r>
            <w:r w:rsidR="00767BAB">
              <w:t>an</w:t>
            </w:r>
            <w:r>
              <w:t xml:space="preserve"> </w:t>
            </w:r>
            <w:r w:rsidR="00767BAB">
              <w:t xml:space="preserve">Image Procedure </w:t>
            </w:r>
            <w:r>
              <w:t xml:space="preserve">and how </w:t>
            </w:r>
            <w:r w:rsidR="00767BAB">
              <w:t xml:space="preserve">these </w:t>
            </w:r>
            <w:r>
              <w:t>images are accessible.</w:t>
            </w:r>
          </w:p>
        </w:tc>
      </w:tr>
      <w:tr w:rsidR="003C7272" w14:paraId="0F2BC76B" w14:textId="77777777" w:rsidTr="003E6D56">
        <w:tc>
          <w:tcPr>
            <w:tcW w:w="2095" w:type="dxa"/>
            <w:shd w:val="clear" w:color="auto" w:fill="auto"/>
          </w:tcPr>
          <w:p w14:paraId="630A5FDB" w14:textId="77777777" w:rsidR="003C7272" w:rsidRDefault="003C7272" w:rsidP="003C7272">
            <w:pPr>
              <w:pStyle w:val="TableEntry"/>
              <w:rPr>
                <w:b/>
              </w:rPr>
            </w:pPr>
            <w:r>
              <w:rPr>
                <w:b/>
              </w:rPr>
              <w:t>Image Set</w:t>
            </w:r>
          </w:p>
        </w:tc>
        <w:tc>
          <w:tcPr>
            <w:tcW w:w="6750" w:type="dxa"/>
            <w:shd w:val="clear" w:color="auto" w:fill="auto"/>
          </w:tcPr>
          <w:p w14:paraId="200C33CB" w14:textId="77777777" w:rsidR="003C7272" w:rsidRDefault="00767BAB" w:rsidP="003C7272">
            <w:pPr>
              <w:pStyle w:val="TableEntry"/>
            </w:pPr>
            <w:r>
              <w:t>C</w:t>
            </w:r>
            <w:r w:rsidR="003C7272">
              <w:t>linical images referenced in the Image Manifest.</w:t>
            </w:r>
          </w:p>
        </w:tc>
      </w:tr>
      <w:tr w:rsidR="00FE24B9" w:rsidRPr="003651D9" w14:paraId="1DEDCC8B" w14:textId="77777777" w:rsidTr="003E6D56">
        <w:tc>
          <w:tcPr>
            <w:tcW w:w="2095" w:type="dxa"/>
            <w:shd w:val="clear" w:color="auto" w:fill="auto"/>
          </w:tcPr>
          <w:p w14:paraId="1D8E1117" w14:textId="77777777" w:rsidR="00FE24B9" w:rsidRPr="005A28D6" w:rsidRDefault="00FE24B9" w:rsidP="00FE24B9">
            <w:pPr>
              <w:pStyle w:val="TableEntry"/>
              <w:rPr>
                <w:b/>
              </w:rPr>
            </w:pPr>
            <w:r w:rsidRPr="005A28D6">
              <w:rPr>
                <w:b/>
              </w:rPr>
              <w:t>Read Request</w:t>
            </w:r>
          </w:p>
        </w:tc>
        <w:tc>
          <w:tcPr>
            <w:tcW w:w="6750" w:type="dxa"/>
            <w:shd w:val="clear" w:color="auto" w:fill="auto"/>
          </w:tcPr>
          <w:p w14:paraId="6E326230" w14:textId="77777777" w:rsidR="00FE24B9" w:rsidRPr="003651D9" w:rsidRDefault="00FE24B9" w:rsidP="00767BAB">
            <w:pPr>
              <w:pStyle w:val="TableEntry"/>
            </w:pPr>
            <w:r>
              <w:t>Request</w:t>
            </w:r>
            <w:r w:rsidR="00767BAB">
              <w:t xml:space="preserve"> for a Radiologist to perform a clinical read of images acquired for a Requested Procedure</w:t>
            </w:r>
            <w:r>
              <w:t>.</w:t>
            </w:r>
          </w:p>
        </w:tc>
      </w:tr>
      <w:tr w:rsidR="00FE24B9" w:rsidRPr="003651D9" w14:paraId="50F08220" w14:textId="77777777" w:rsidTr="003E6D56">
        <w:tc>
          <w:tcPr>
            <w:tcW w:w="2095" w:type="dxa"/>
            <w:shd w:val="clear" w:color="auto" w:fill="auto"/>
          </w:tcPr>
          <w:p w14:paraId="46CCA2C6" w14:textId="77777777" w:rsidR="00FE24B9" w:rsidRPr="005A28D6" w:rsidRDefault="00FE24B9" w:rsidP="00FE24B9">
            <w:pPr>
              <w:pStyle w:val="TableEntry"/>
              <w:rPr>
                <w:b/>
              </w:rPr>
            </w:pPr>
            <w:r w:rsidRPr="005A28D6">
              <w:rPr>
                <w:b/>
              </w:rPr>
              <w:t xml:space="preserve">Relevant Clinical Documents </w:t>
            </w:r>
          </w:p>
        </w:tc>
        <w:tc>
          <w:tcPr>
            <w:tcW w:w="6750" w:type="dxa"/>
            <w:shd w:val="clear" w:color="auto" w:fill="auto"/>
          </w:tcPr>
          <w:p w14:paraId="338D5B33" w14:textId="77777777" w:rsidR="00FE24B9" w:rsidRDefault="00FE24B9" w:rsidP="00FE24B9">
            <w:pPr>
              <w:pStyle w:val="TableEntry"/>
            </w:pPr>
            <w:r>
              <w:t xml:space="preserve">Relevant Clinical Documents is a reference to any Clinical Document deemed to be relevant for the remote read.  This may include the original Referral or a supporting Laboratory Report, as examples. It may include Image Manifests and image reports of </w:t>
            </w:r>
            <w:r>
              <w:lastRenderedPageBreak/>
              <w:t xml:space="preserve">prior image studies </w:t>
            </w:r>
          </w:p>
        </w:tc>
      </w:tr>
    </w:tbl>
    <w:p w14:paraId="35BCF438" w14:textId="6643447F" w:rsidR="00767BAB" w:rsidRDefault="00422642" w:rsidP="00CC1444">
      <w:pPr>
        <w:pStyle w:val="Heading4"/>
        <w:numPr>
          <w:ilvl w:val="0"/>
          <w:numId w:val="0"/>
        </w:numPr>
        <w:ind w:left="864" w:hanging="864"/>
      </w:pPr>
      <w:r>
        <w:lastRenderedPageBreak/>
        <w:t>X.</w:t>
      </w:r>
      <w:r w:rsidR="002F4000">
        <w:t>4.1.4</w:t>
      </w:r>
      <w:r>
        <w:t xml:space="preserve"> </w:t>
      </w:r>
      <w:r w:rsidR="00C36ECC">
        <w:t>Remote Read</w:t>
      </w:r>
      <w:r w:rsidR="00767BAB">
        <w:t xml:space="preserve"> Process</w:t>
      </w:r>
      <w:r w:rsidR="0031745F">
        <w:t xml:space="preserve"> Flow</w:t>
      </w:r>
    </w:p>
    <w:p w14:paraId="2CF1E615" w14:textId="3DA7AF60" w:rsidR="00564C81" w:rsidRPr="00CA5193" w:rsidRDefault="00767BAB" w:rsidP="00CC1444">
      <w:pPr>
        <w:pStyle w:val="Heading5"/>
        <w:numPr>
          <w:ilvl w:val="0"/>
          <w:numId w:val="0"/>
        </w:numPr>
        <w:ind w:left="1008" w:hanging="1008"/>
      </w:pPr>
      <w:r>
        <w:t>X.</w:t>
      </w:r>
      <w:r w:rsidR="002F4000">
        <w:t>4.1.4</w:t>
      </w:r>
      <w:r>
        <w:t>.1</w:t>
      </w:r>
      <w:r w:rsidR="00D77BF9">
        <w:t xml:space="preserve"> Common</w:t>
      </w:r>
      <w:r w:rsidR="00C36ECC">
        <w:t xml:space="preserve"> </w:t>
      </w:r>
      <w:r w:rsidR="00564C81" w:rsidRPr="00CA5193">
        <w:t xml:space="preserve">Workflow </w:t>
      </w:r>
      <w:bookmarkEnd w:id="44"/>
      <w:r w:rsidR="00CE089B">
        <w:t>Scenario</w:t>
      </w:r>
    </w:p>
    <w:p w14:paraId="4FF062DE" w14:textId="703A1D8C" w:rsidR="009B1B25" w:rsidRDefault="009B1B25" w:rsidP="009B1B25">
      <w:r>
        <w:t xml:space="preserve">The </w:t>
      </w:r>
      <w:r w:rsidRPr="00B44563">
        <w:t>following sequence of steps describes the typical</w:t>
      </w:r>
      <w:r>
        <w:t xml:space="preserve"> process flow for the Common Workflow scenario.</w:t>
      </w:r>
    </w:p>
    <w:bookmarkStart w:id="104" w:name="_MON_1362144247"/>
    <w:bookmarkEnd w:id="104"/>
    <w:p w14:paraId="104E309A" w14:textId="77777777" w:rsidR="009B1B25" w:rsidRDefault="000625B4" w:rsidP="00CC1444">
      <w:pPr>
        <w:ind w:left="-1440"/>
      </w:pPr>
      <w:r>
        <w:object w:dxaOrig="10400" w:dyaOrig="8760" w14:anchorId="222E4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20pt;height:438pt" o:ole="">
            <v:imagedata r:id="rId25" o:title=""/>
          </v:shape>
          <o:OLEObject Type="Embed" ProgID="Word.Document.12" ShapeID="_x0000_i1046" DrawAspect="Content" ObjectID="_1362148180" r:id="rId26">
            <o:FieldCodes>\s</o:FieldCodes>
          </o:OLEObject>
        </w:object>
      </w:r>
    </w:p>
    <w:p w14:paraId="4B25BC7F" w14:textId="77777777" w:rsidR="009B1B25" w:rsidRDefault="009B1B25" w:rsidP="003B631F"/>
    <w:p w14:paraId="1F1259D9" w14:textId="77777777" w:rsidR="009B1B25" w:rsidRDefault="009B1B25" w:rsidP="003B631F"/>
    <w:p w14:paraId="31F03273" w14:textId="77777777" w:rsidR="009B1B25" w:rsidRDefault="009B1B25" w:rsidP="003B631F"/>
    <w:p w14:paraId="36F76849" w14:textId="77777777" w:rsidR="009B1B25" w:rsidRDefault="009B1B25" w:rsidP="003B631F"/>
    <w:p w14:paraId="6D6B59D9" w14:textId="6737D11F" w:rsidR="009B1B25" w:rsidDel="00CC1444" w:rsidRDefault="009B1B25" w:rsidP="003B631F">
      <w:pPr>
        <w:rPr>
          <w:del w:id="105" w:author="Christopher Lindop" w:date="2015-03-19T16:33:00Z"/>
        </w:rPr>
      </w:pPr>
    </w:p>
    <w:p w14:paraId="71E3F31A" w14:textId="635E7E62" w:rsidR="009B1B25" w:rsidDel="00CC1444" w:rsidRDefault="009B1B25" w:rsidP="003B631F">
      <w:pPr>
        <w:rPr>
          <w:del w:id="106" w:author="Christopher Lindop" w:date="2015-03-19T16:33:00Z"/>
        </w:rPr>
      </w:pPr>
    </w:p>
    <w:p w14:paraId="7C7248B5" w14:textId="3F3473AC" w:rsidR="009B1B25" w:rsidDel="00CC1444" w:rsidRDefault="009B1B25" w:rsidP="003B631F">
      <w:pPr>
        <w:rPr>
          <w:del w:id="107" w:author="Christopher Lindop" w:date="2015-03-19T16:33:00Z"/>
        </w:rPr>
      </w:pPr>
    </w:p>
    <w:p w14:paraId="00B9416E" w14:textId="5A466D9E" w:rsidR="009B1B25" w:rsidDel="00CC1444" w:rsidRDefault="009B1B25" w:rsidP="003B631F">
      <w:pPr>
        <w:rPr>
          <w:del w:id="108" w:author="Christopher Lindop" w:date="2015-03-19T16:33:00Z"/>
        </w:rPr>
      </w:pPr>
    </w:p>
    <w:p w14:paraId="3EB06CD0" w14:textId="5AE821F6" w:rsidR="009B1B25" w:rsidDel="00CC1444" w:rsidRDefault="009B1B25" w:rsidP="003B631F">
      <w:pPr>
        <w:rPr>
          <w:del w:id="109" w:author="Christopher Lindop" w:date="2015-03-19T16:33:00Z"/>
        </w:rPr>
      </w:pPr>
    </w:p>
    <w:p w14:paraId="3FF4ED10" w14:textId="166BB2DC" w:rsidR="009B1B25" w:rsidDel="00CC1444" w:rsidRDefault="009B1B25" w:rsidP="003B631F">
      <w:pPr>
        <w:rPr>
          <w:del w:id="110" w:author="Christopher Lindop" w:date="2015-03-19T16:33:00Z"/>
        </w:rPr>
      </w:pPr>
    </w:p>
    <w:p w14:paraId="553A2D38" w14:textId="3CB96941" w:rsidR="009B1B25" w:rsidDel="00CC1444" w:rsidRDefault="009B1B25" w:rsidP="003B631F">
      <w:pPr>
        <w:rPr>
          <w:del w:id="111" w:author="Christopher Lindop" w:date="2015-03-19T16:33:00Z"/>
        </w:rPr>
      </w:pPr>
    </w:p>
    <w:p w14:paraId="59F8131D" w14:textId="3007B975" w:rsidR="009B1B25" w:rsidDel="00CC1444" w:rsidRDefault="009B1B25" w:rsidP="003B631F">
      <w:pPr>
        <w:rPr>
          <w:del w:id="112" w:author="Christopher Lindop" w:date="2015-03-19T16:33:00Z"/>
        </w:rPr>
      </w:pPr>
    </w:p>
    <w:p w14:paraId="5B8248DB" w14:textId="336284FD" w:rsidR="009B1B25" w:rsidDel="00CC1444" w:rsidRDefault="009B1B25" w:rsidP="003B631F">
      <w:pPr>
        <w:rPr>
          <w:del w:id="113" w:author="Christopher Lindop" w:date="2015-03-19T16:33:00Z"/>
        </w:rPr>
      </w:pPr>
    </w:p>
    <w:p w14:paraId="22A478CA" w14:textId="65949C53" w:rsidR="009B1B25" w:rsidDel="00CC1444" w:rsidRDefault="009B1B25" w:rsidP="003B631F">
      <w:pPr>
        <w:rPr>
          <w:del w:id="114" w:author="Christopher Lindop" w:date="2015-03-19T16:33:00Z"/>
        </w:rPr>
      </w:pPr>
    </w:p>
    <w:p w14:paraId="4FE06EA0" w14:textId="5C317C1E" w:rsidR="009B1B25" w:rsidDel="00CC1444" w:rsidRDefault="009B1B25" w:rsidP="003B631F">
      <w:pPr>
        <w:rPr>
          <w:del w:id="115" w:author="Christopher Lindop" w:date="2015-03-19T16:33:00Z"/>
        </w:rPr>
      </w:pPr>
    </w:p>
    <w:p w14:paraId="02388B6E" w14:textId="71738062" w:rsidR="009B1B25" w:rsidDel="00CC1444" w:rsidRDefault="009B1B25" w:rsidP="003B631F">
      <w:pPr>
        <w:rPr>
          <w:del w:id="116" w:author="Christopher Lindop" w:date="2015-03-19T16:33:00Z"/>
        </w:rPr>
      </w:pPr>
    </w:p>
    <w:p w14:paraId="5437DECE" w14:textId="7711289C" w:rsidR="009B1B25" w:rsidDel="00CC1444" w:rsidRDefault="009B1B25" w:rsidP="003B631F">
      <w:pPr>
        <w:rPr>
          <w:del w:id="117" w:author="Christopher Lindop" w:date="2015-03-19T16:33:00Z"/>
        </w:rPr>
      </w:pPr>
    </w:p>
    <w:p w14:paraId="1B9EB30F" w14:textId="684FCFFF" w:rsidR="009B1B25" w:rsidDel="00CC1444" w:rsidRDefault="009B1B25" w:rsidP="003B631F">
      <w:pPr>
        <w:rPr>
          <w:del w:id="118" w:author="Christopher Lindop" w:date="2015-03-19T16:33:00Z"/>
        </w:rPr>
      </w:pPr>
    </w:p>
    <w:p w14:paraId="53951964" w14:textId="58EB560F" w:rsidR="009B1B25" w:rsidDel="00CC1444" w:rsidRDefault="009B1B25" w:rsidP="003B631F">
      <w:pPr>
        <w:rPr>
          <w:del w:id="119" w:author="Christopher Lindop" w:date="2015-03-19T16:33:00Z"/>
        </w:rPr>
      </w:pPr>
    </w:p>
    <w:p w14:paraId="300555CA" w14:textId="575150EB" w:rsidR="009B1B25" w:rsidDel="00CC1444" w:rsidRDefault="009B1B25" w:rsidP="003B631F">
      <w:pPr>
        <w:rPr>
          <w:del w:id="120" w:author="Christopher Lindop" w:date="2015-03-19T16:33:00Z"/>
        </w:rPr>
      </w:pPr>
    </w:p>
    <w:p w14:paraId="59AD2710" w14:textId="659A2E8C" w:rsidR="009B1B25" w:rsidDel="00CC1444" w:rsidRDefault="009B1B25" w:rsidP="003B631F">
      <w:pPr>
        <w:rPr>
          <w:del w:id="121" w:author="Christopher Lindop" w:date="2015-03-19T16:33:00Z"/>
        </w:rPr>
      </w:pPr>
    </w:p>
    <w:p w14:paraId="0E93EEA2" w14:textId="66F88F44" w:rsidR="009B1B25" w:rsidDel="00CC1444" w:rsidRDefault="009B1B25" w:rsidP="003B631F">
      <w:pPr>
        <w:rPr>
          <w:del w:id="122" w:author="Christopher Lindop" w:date="2015-03-19T16:33:00Z"/>
        </w:rPr>
      </w:pPr>
    </w:p>
    <w:p w14:paraId="2DA8AD66" w14:textId="689D1ECF" w:rsidR="009B1B25" w:rsidDel="00CC1444" w:rsidRDefault="009B1B25" w:rsidP="003B631F">
      <w:pPr>
        <w:rPr>
          <w:del w:id="123" w:author="Christopher Lindop" w:date="2015-03-19T16:33:00Z"/>
        </w:rPr>
      </w:pPr>
    </w:p>
    <w:p w14:paraId="1357ABFD" w14:textId="6EB3D5BF" w:rsidR="009B1B25" w:rsidDel="00CC1444" w:rsidRDefault="009B1B25" w:rsidP="003B631F">
      <w:pPr>
        <w:rPr>
          <w:del w:id="124" w:author="Christopher Lindop" w:date="2015-03-19T16:33:00Z"/>
        </w:rPr>
      </w:pPr>
    </w:p>
    <w:p w14:paraId="01D4C61E" w14:textId="305AA1E2" w:rsidR="009B1B25" w:rsidDel="00CC1444" w:rsidRDefault="009B1B25" w:rsidP="003B631F">
      <w:pPr>
        <w:rPr>
          <w:del w:id="125" w:author="Christopher Lindop" w:date="2015-03-19T16:33:00Z"/>
        </w:rPr>
      </w:pPr>
    </w:p>
    <w:p w14:paraId="3F0688E9" w14:textId="2001370A" w:rsidR="009B1B25" w:rsidDel="00CC1444" w:rsidRDefault="009B1B25" w:rsidP="003B631F">
      <w:pPr>
        <w:rPr>
          <w:del w:id="126" w:author="Christopher Lindop" w:date="2015-03-19T16:33:00Z"/>
        </w:rPr>
      </w:pPr>
    </w:p>
    <w:p w14:paraId="7FA80193" w14:textId="69A94F99" w:rsidR="009B1B25" w:rsidDel="00CC1444" w:rsidRDefault="009B1B25" w:rsidP="003B631F">
      <w:pPr>
        <w:rPr>
          <w:del w:id="127" w:author="Christopher Lindop" w:date="2015-03-19T16:33:00Z"/>
        </w:rPr>
      </w:pPr>
    </w:p>
    <w:p w14:paraId="2E36CCEB" w14:textId="1F5FA00A" w:rsidR="009B1B25" w:rsidDel="00CC1444" w:rsidRDefault="009B1B25" w:rsidP="003B631F">
      <w:pPr>
        <w:rPr>
          <w:del w:id="128" w:author="Christopher Lindop" w:date="2015-03-19T16:33:00Z"/>
        </w:rPr>
      </w:pPr>
    </w:p>
    <w:p w14:paraId="0810FC85" w14:textId="77777777" w:rsidR="009B1B25" w:rsidDel="00CC1444" w:rsidRDefault="009B1B25" w:rsidP="003B631F">
      <w:pPr>
        <w:rPr>
          <w:del w:id="129" w:author="Christopher Lindop" w:date="2015-03-19T16:33:00Z"/>
        </w:rPr>
      </w:pPr>
    </w:p>
    <w:p w14:paraId="27595731" w14:textId="77777777" w:rsidR="009B1B25" w:rsidDel="00CC1444" w:rsidRDefault="009B1B25" w:rsidP="003B631F">
      <w:pPr>
        <w:rPr>
          <w:del w:id="130" w:author="Christopher Lindop" w:date="2015-03-19T16:33:00Z"/>
        </w:rPr>
      </w:pPr>
    </w:p>
    <w:p w14:paraId="0D82A1E8" w14:textId="77777777" w:rsidR="009B1B25" w:rsidRDefault="003B631F" w:rsidP="003B631F">
      <w:r>
        <w:t xml:space="preserve">The </w:t>
      </w:r>
      <w:r w:rsidRPr="00B44563">
        <w:t xml:space="preserve">following sequence of </w:t>
      </w:r>
      <w:r w:rsidR="009B1B25">
        <w:t xml:space="preserve">workflow </w:t>
      </w:r>
      <w:r w:rsidRPr="00B44563">
        <w:t>steps describes the typical</w:t>
      </w:r>
      <w:r w:rsidR="009B1B25">
        <w:t xml:space="preserve"> management of the workflow document in the Common Workflow scenario.</w:t>
      </w:r>
    </w:p>
    <w:bookmarkStart w:id="131" w:name="_MON_1362136675"/>
    <w:bookmarkEnd w:id="131"/>
    <w:p w14:paraId="03A19B5B" w14:textId="77777777" w:rsidR="003B631F" w:rsidRDefault="000541E1" w:rsidP="00CC1444">
      <w:pPr>
        <w:ind w:left="-1728"/>
      </w:pPr>
      <w:r>
        <w:object w:dxaOrig="11160" w:dyaOrig="9660" w14:anchorId="1A19586C">
          <v:shape id="_x0000_i1035" type="#_x0000_t75" style="width:558pt;height:483pt" o:ole="">
            <v:imagedata r:id="rId27" o:title=""/>
          </v:shape>
          <o:OLEObject Type="Embed" ProgID="Word.Document.12" ShapeID="_x0000_i1035" DrawAspect="Content" ObjectID="_1362148181" r:id="rId28">
            <o:FieldCodes>\s</o:FieldCodes>
          </o:OLEObject>
        </w:object>
      </w:r>
    </w:p>
    <w:bookmarkStart w:id="132" w:name="_MON_1362142729"/>
    <w:bookmarkEnd w:id="132"/>
    <w:p w14:paraId="1B0D3A2C" w14:textId="77777777" w:rsidR="003B631F" w:rsidRDefault="0029219E" w:rsidP="005F6068">
      <w:r>
        <w:object w:dxaOrig="11300" w:dyaOrig="9620" w14:anchorId="70D2E315">
          <v:shape id="_x0000_i1045" type="#_x0000_t75" style="width:565pt;height:481pt" o:ole="">
            <v:imagedata r:id="rId29" o:title=""/>
          </v:shape>
          <o:OLEObject Type="Embed" ProgID="Word.Document.8" ShapeID="_x0000_i1045" DrawAspect="Content" ObjectID="_1362148182" r:id="rId30">
            <o:FieldCodes>\s</o:FieldCodes>
          </o:OLEObject>
        </w:object>
      </w:r>
    </w:p>
    <w:p w14:paraId="1B770FFC" w14:textId="07659799" w:rsidR="00EC7D36" w:rsidRDefault="00EC7D36" w:rsidP="00EC7D36">
      <w:r>
        <w:t>An example of the common workflow pathway that best illustrates the basic process enabled by the XRi-WD is afterhours reading.   This is where am Imaging Facility, which performs imaging procedures does not have credentialed Radiologists to read performed image studies after hours.</w:t>
      </w:r>
    </w:p>
    <w:p w14:paraId="461A5917" w14:textId="56BA87E3" w:rsidR="005A4637" w:rsidRDefault="005A4637" w:rsidP="005F6068">
      <w:r>
        <w:t>For</w:t>
      </w:r>
      <w:r w:rsidR="000E7052">
        <w:t xml:space="preserve"> this example, </w:t>
      </w:r>
      <w:r w:rsidR="00106134">
        <w:t>the Northern Community Hospital</w:t>
      </w:r>
      <w:r w:rsidR="00575935">
        <w:t xml:space="preserve"> NCH) has</w:t>
      </w:r>
      <w:r w:rsidR="000E7052">
        <w:t xml:space="preserve"> an Imaging Facility, which</w:t>
      </w:r>
      <w:r w:rsidR="00106134">
        <w:t xml:space="preserve"> </w:t>
      </w:r>
      <w:r w:rsidR="001625D0">
        <w:t>perform</w:t>
      </w:r>
      <w:r>
        <w:t>s</w:t>
      </w:r>
      <w:r w:rsidR="001625D0">
        <w:t xml:space="preserve"> imaging procedures on</w:t>
      </w:r>
      <w:r w:rsidR="000E7052">
        <w:t xml:space="preserve"> </w:t>
      </w:r>
      <w:r w:rsidR="00106134">
        <w:t>patient</w:t>
      </w:r>
      <w:r w:rsidR="000E7052">
        <w:t>s</w:t>
      </w:r>
      <w:r w:rsidR="00106134">
        <w:t xml:space="preserve"> </w:t>
      </w:r>
      <w:r w:rsidR="00BB7EE4">
        <w:t xml:space="preserve">after </w:t>
      </w:r>
      <w:r w:rsidR="00106134">
        <w:t>5:00 PM.</w:t>
      </w:r>
      <w:r w:rsidR="000E7052">
        <w:t xml:space="preserve">  There is an attending physician </w:t>
      </w:r>
      <w:r w:rsidR="004D3D90">
        <w:t xml:space="preserve">requesting </w:t>
      </w:r>
      <w:r w:rsidR="000E7052">
        <w:t>the imaging procedures</w:t>
      </w:r>
      <w:r w:rsidR="00DF7B2B">
        <w:t xml:space="preserve"> performed </w:t>
      </w:r>
      <w:r w:rsidR="001625D0">
        <w:t>by</w:t>
      </w:r>
      <w:r w:rsidR="00DE3190">
        <w:t xml:space="preserve"> a </w:t>
      </w:r>
      <w:r w:rsidR="001625D0">
        <w:t xml:space="preserve">qualified </w:t>
      </w:r>
      <w:r w:rsidR="00E67C60">
        <w:t>Technologist</w:t>
      </w:r>
      <w:r w:rsidR="000E7052">
        <w:t xml:space="preserve">.  </w:t>
      </w:r>
      <w:r w:rsidR="007C3B1B">
        <w:t>However, a</w:t>
      </w:r>
      <w:r w:rsidR="000E7052">
        <w:t>fter hours, the site</w:t>
      </w:r>
      <w:r w:rsidR="00772012">
        <w:t>’s Reading Facility</w:t>
      </w:r>
      <w:r w:rsidR="000E7052">
        <w:t xml:space="preserve"> lacks the credentialed Rad</w:t>
      </w:r>
      <w:r w:rsidR="007C4155">
        <w:t>iologists to perform the read.</w:t>
      </w:r>
      <w:r>
        <w:t xml:space="preserve">  </w:t>
      </w:r>
    </w:p>
    <w:p w14:paraId="7BD8A90F" w14:textId="77777777" w:rsidR="005A4637" w:rsidRDefault="00186219" w:rsidP="005F6068">
      <w:r>
        <w:t>Capital Health Alliance (</w:t>
      </w:r>
      <w:r w:rsidR="00604D73">
        <w:t>CHA</w:t>
      </w:r>
      <w:r>
        <w:t>)</w:t>
      </w:r>
      <w:r w:rsidR="00604D73">
        <w:t xml:space="preserve"> is a </w:t>
      </w:r>
      <w:r w:rsidR="001625D0">
        <w:t xml:space="preserve">community </w:t>
      </w:r>
      <w:r w:rsidR="002575A7">
        <w:t>Health I</w:t>
      </w:r>
      <w:r w:rsidR="00C26BF5">
        <w:t xml:space="preserve">nformation </w:t>
      </w:r>
      <w:r w:rsidR="002575A7">
        <w:t>Exchange</w:t>
      </w:r>
      <w:r w:rsidR="00604D73">
        <w:t xml:space="preserve">.  The charter </w:t>
      </w:r>
      <w:r w:rsidR="002575A7">
        <w:t xml:space="preserve">of this exchange </w:t>
      </w:r>
      <w:r w:rsidR="00604D73">
        <w:t xml:space="preserve">is to provide the infrastructure and services for the purpose of sharing clinical patient records among </w:t>
      </w:r>
      <w:r w:rsidR="002575A7">
        <w:t>its</w:t>
      </w:r>
      <w:r w:rsidR="00604D73">
        <w:t xml:space="preserve"> members.  </w:t>
      </w:r>
      <w:r w:rsidR="002575A7">
        <w:t>The members of this cooperative are clinical institutions and facilities, w</w:t>
      </w:r>
      <w:r w:rsidR="001625D0">
        <w:t>hich provide patient care in this</w:t>
      </w:r>
      <w:r w:rsidR="002575A7">
        <w:t xml:space="preserve"> community. CHA </w:t>
      </w:r>
      <w:r w:rsidR="001625D0">
        <w:t>inc</w:t>
      </w:r>
      <w:r w:rsidR="00FE5303">
        <w:t>lud</w:t>
      </w:r>
      <w:r w:rsidR="001625D0">
        <w:t>e</w:t>
      </w:r>
      <w:r w:rsidR="00FE5303">
        <w:t>s</w:t>
      </w:r>
      <w:r w:rsidR="001625D0">
        <w:t xml:space="preserve"> </w:t>
      </w:r>
      <w:r w:rsidR="002575A7">
        <w:t xml:space="preserve">the </w:t>
      </w:r>
      <w:r w:rsidR="001625D0">
        <w:t xml:space="preserve">infrastructure and services for </w:t>
      </w:r>
      <w:r w:rsidR="00F87AFB">
        <w:t>shar</w:t>
      </w:r>
      <w:r w:rsidR="001625D0">
        <w:t>ing</w:t>
      </w:r>
      <w:r w:rsidR="00F87AFB">
        <w:t xml:space="preserve"> image</w:t>
      </w:r>
      <w:r w:rsidR="001625D0">
        <w:t xml:space="preserve"> </w:t>
      </w:r>
      <w:r w:rsidR="00F87AFB">
        <w:t>s</w:t>
      </w:r>
      <w:r w:rsidR="001625D0">
        <w:t>tudies</w:t>
      </w:r>
      <w:r w:rsidR="00F87AFB">
        <w:t xml:space="preserve"> between it</w:t>
      </w:r>
      <w:r w:rsidR="002575A7">
        <w:t xml:space="preserve">s members. </w:t>
      </w:r>
      <w:r w:rsidR="001625D0">
        <w:t>The services include reading workload sharing of images.</w:t>
      </w:r>
      <w:r w:rsidR="005A4637">
        <w:t xml:space="preserve">  </w:t>
      </w:r>
    </w:p>
    <w:p w14:paraId="41DA9F42" w14:textId="77777777" w:rsidR="00575935" w:rsidRDefault="005A4637" w:rsidP="005F6068">
      <w:r>
        <w:t xml:space="preserve">NCH is a member of </w:t>
      </w:r>
      <w:r w:rsidR="00186219">
        <w:t>CHA</w:t>
      </w:r>
      <w:r>
        <w:t xml:space="preserve">.  </w:t>
      </w:r>
      <w:r w:rsidR="007C3B1B">
        <w:t>NCH</w:t>
      </w:r>
      <w:r w:rsidR="00575935">
        <w:t xml:space="preserve"> </w:t>
      </w:r>
      <w:r w:rsidR="001625D0">
        <w:t>has a business agreement with</w:t>
      </w:r>
      <w:r w:rsidR="007C3B1B">
        <w:t xml:space="preserve"> CHA to share clinical</w:t>
      </w:r>
      <w:r w:rsidR="00F87AFB">
        <w:t xml:space="preserve"> images with it</w:t>
      </w:r>
      <w:r w:rsidR="00575935">
        <w:t xml:space="preserve">s members.  It is also </w:t>
      </w:r>
      <w:r w:rsidR="001625D0">
        <w:t>h</w:t>
      </w:r>
      <w:r w:rsidR="00575935">
        <w:t>a</w:t>
      </w:r>
      <w:r w:rsidR="001625D0">
        <w:t>s</w:t>
      </w:r>
      <w:r w:rsidR="00575935">
        <w:t xml:space="preserve"> </w:t>
      </w:r>
      <w:r w:rsidR="001625D0">
        <w:t xml:space="preserve">a business agreement with a </w:t>
      </w:r>
      <w:r w:rsidR="00575935">
        <w:t>collaboration group within CHA to share reading workload.</w:t>
      </w:r>
    </w:p>
    <w:p w14:paraId="7B1C75B9" w14:textId="47E95431" w:rsidR="005A4637" w:rsidRDefault="00575935" w:rsidP="005F6068">
      <w:r>
        <w:t xml:space="preserve">Greater </w:t>
      </w:r>
      <w:r w:rsidR="00F87AFB">
        <w:t>City Hosp</w:t>
      </w:r>
      <w:r w:rsidR="00186219">
        <w:t xml:space="preserve">ital (GCH) has a Reading Facility with credentialed </w:t>
      </w:r>
      <w:r w:rsidR="002F4000">
        <w:t>Radiologist</w:t>
      </w:r>
      <w:r w:rsidR="004D3D90">
        <w:t>s</w:t>
      </w:r>
      <w:r w:rsidR="00186219">
        <w:t xml:space="preserve"> </w:t>
      </w:r>
      <w:r w:rsidR="004D3D90">
        <w:t xml:space="preserve">who </w:t>
      </w:r>
      <w:r w:rsidR="00186219">
        <w:t xml:space="preserve">perform reading of radiographic images.  It </w:t>
      </w:r>
      <w:r w:rsidR="00FE5303">
        <w:t>is a member of the CHA Health Information Exchange.  It participates in the image sharing</w:t>
      </w:r>
      <w:r w:rsidR="009A4F85">
        <w:t xml:space="preserve"> services</w:t>
      </w:r>
      <w:r w:rsidR="00FE5303">
        <w:t xml:space="preserve">. </w:t>
      </w:r>
      <w:r w:rsidR="005A4637">
        <w:t xml:space="preserve">This group has a business agreement to provide, pending staff availability, reading workload sharing of </w:t>
      </w:r>
      <w:r w:rsidR="00186219">
        <w:t xml:space="preserve">radiographic </w:t>
      </w:r>
      <w:r w:rsidR="005A4637">
        <w:t>images.</w:t>
      </w:r>
    </w:p>
    <w:p w14:paraId="0DDD36BE" w14:textId="5D4FA4C8" w:rsidR="009B5A67" w:rsidRDefault="00CD0E48" w:rsidP="00186219">
      <w:pPr>
        <w:pStyle w:val="ListNumber2"/>
      </w:pPr>
      <w:r>
        <w:t xml:space="preserve">This use case is initiated by a patient arriving at the Northern Community Hospital referred for a CT head scan.  </w:t>
      </w:r>
      <w:r w:rsidR="00E27607" w:rsidRPr="00E27607">
        <w:t xml:space="preserve">The CT </w:t>
      </w:r>
      <w:r w:rsidR="00E67C60">
        <w:t>Technologist</w:t>
      </w:r>
      <w:r w:rsidR="00E27607" w:rsidRPr="00E27607">
        <w:t xml:space="preserve"> preps the patient, performs and completes the scan.</w:t>
      </w:r>
    </w:p>
    <w:p w14:paraId="7A89C64D" w14:textId="77777777" w:rsidR="002040FA" w:rsidRDefault="00E27607" w:rsidP="00186219">
      <w:pPr>
        <w:pStyle w:val="ListNumber2"/>
      </w:pPr>
      <w:r>
        <w:t xml:space="preserve">The workflow to have this </w:t>
      </w:r>
      <w:r w:rsidR="009B5A67">
        <w:t>Image S</w:t>
      </w:r>
      <w:r>
        <w:t>tudy remotely read is conducted in the following steps:</w:t>
      </w:r>
    </w:p>
    <w:p w14:paraId="1289696B" w14:textId="77777777" w:rsidR="00767BAB" w:rsidRPr="00E120AC" w:rsidRDefault="00767BAB" w:rsidP="003109B6">
      <w:pPr>
        <w:rPr>
          <w:b/>
        </w:rPr>
      </w:pPr>
      <w:r w:rsidRPr="00E120AC">
        <w:rPr>
          <w:b/>
        </w:rPr>
        <w:t xml:space="preserve">Create Read Request: </w:t>
      </w:r>
    </w:p>
    <w:p w14:paraId="3C9DE1A6" w14:textId="77777777" w:rsidR="00886F4D" w:rsidRDefault="002040FA" w:rsidP="00767BAB">
      <w:pPr>
        <w:pStyle w:val="ListParagraph"/>
        <w:ind w:left="360"/>
      </w:pPr>
      <w:r>
        <w:t>Once the scan s complete, the relevant clinical information</w:t>
      </w:r>
      <w:r w:rsidR="00B023C4">
        <w:t xml:space="preserve"> is gathered</w:t>
      </w:r>
      <w:r>
        <w:t xml:space="preserve"> and the read request</w:t>
      </w:r>
      <w:r w:rsidR="00B023C4">
        <w:t xml:space="preserve"> is created</w:t>
      </w:r>
      <w:r>
        <w:t>.  This read request includes</w:t>
      </w:r>
      <w:r w:rsidR="00886F4D">
        <w:t>:</w:t>
      </w:r>
    </w:p>
    <w:p w14:paraId="0FE6647D" w14:textId="77777777" w:rsidR="00886F4D" w:rsidRDefault="00886F4D" w:rsidP="00886F4D">
      <w:pPr>
        <w:pStyle w:val="ListParagraph"/>
        <w:numPr>
          <w:ilvl w:val="0"/>
          <w:numId w:val="29"/>
        </w:numPr>
      </w:pPr>
      <w:r>
        <w:t>Scan procedure and protocol</w:t>
      </w:r>
    </w:p>
    <w:p w14:paraId="14A9D851" w14:textId="3FFD2D3E" w:rsidR="00886F4D" w:rsidRDefault="00306B67" w:rsidP="00425021">
      <w:pPr>
        <w:pStyle w:val="ListParagraph"/>
        <w:numPr>
          <w:ilvl w:val="0"/>
          <w:numId w:val="29"/>
        </w:numPr>
      </w:pPr>
      <w:r>
        <w:t xml:space="preserve">CT </w:t>
      </w:r>
      <w:r w:rsidR="00E67C60">
        <w:t>Technologist</w:t>
      </w:r>
      <w:r w:rsidR="002040FA">
        <w:t xml:space="preserve"> </w:t>
      </w:r>
    </w:p>
    <w:p w14:paraId="52DC6B26" w14:textId="77777777" w:rsidR="00886F4D" w:rsidRDefault="00306B67" w:rsidP="00886F4D">
      <w:pPr>
        <w:pStyle w:val="ListParagraph"/>
        <w:numPr>
          <w:ilvl w:val="0"/>
          <w:numId w:val="29"/>
        </w:numPr>
      </w:pPr>
      <w:commentRangeStart w:id="133"/>
      <w:r>
        <w:t>Attending P</w:t>
      </w:r>
      <w:r w:rsidR="00886F4D">
        <w:t>hysician</w:t>
      </w:r>
      <w:r w:rsidR="002040FA">
        <w:t xml:space="preserve"> </w:t>
      </w:r>
    </w:p>
    <w:p w14:paraId="6D0774D5" w14:textId="77777777" w:rsidR="00886F4D" w:rsidRDefault="00886F4D" w:rsidP="00886F4D">
      <w:pPr>
        <w:pStyle w:val="ListParagraph"/>
        <w:numPr>
          <w:ilvl w:val="0"/>
          <w:numId w:val="29"/>
        </w:numPr>
      </w:pPr>
      <w:r>
        <w:t xml:space="preserve">Referring physician </w:t>
      </w:r>
    </w:p>
    <w:commentRangeEnd w:id="133"/>
    <w:p w14:paraId="5219FC06" w14:textId="77777777" w:rsidR="00886F4D" w:rsidRDefault="004D3D90" w:rsidP="00886F4D">
      <w:pPr>
        <w:pStyle w:val="ListParagraph"/>
        <w:numPr>
          <w:ilvl w:val="0"/>
          <w:numId w:val="29"/>
        </w:numPr>
      </w:pPr>
      <w:r>
        <w:rPr>
          <w:rStyle w:val="CommentReference"/>
        </w:rPr>
        <w:commentReference w:id="133"/>
      </w:r>
      <w:r w:rsidR="00886F4D">
        <w:t>Urgency</w:t>
      </w:r>
    </w:p>
    <w:p w14:paraId="49E65AB4" w14:textId="77777777" w:rsidR="00886F4D" w:rsidRDefault="00886F4D" w:rsidP="00886F4D">
      <w:pPr>
        <w:pStyle w:val="ListParagraph"/>
        <w:numPr>
          <w:ilvl w:val="0"/>
          <w:numId w:val="29"/>
        </w:numPr>
      </w:pPr>
      <w:r>
        <w:t>Collaboration Group</w:t>
      </w:r>
    </w:p>
    <w:p w14:paraId="25329424" w14:textId="77777777" w:rsidR="003109B6" w:rsidRDefault="003109B6" w:rsidP="00886F4D">
      <w:pPr>
        <w:pStyle w:val="ListParagraph"/>
        <w:numPr>
          <w:ilvl w:val="0"/>
          <w:numId w:val="29"/>
        </w:numPr>
      </w:pPr>
      <w:r>
        <w:t>Sub-specialty required</w:t>
      </w:r>
    </w:p>
    <w:p w14:paraId="206A005F" w14:textId="77777777" w:rsidR="00886F4D" w:rsidRDefault="003109B6" w:rsidP="00886F4D">
      <w:pPr>
        <w:pStyle w:val="ListParagraph"/>
        <w:numPr>
          <w:ilvl w:val="0"/>
          <w:numId w:val="29"/>
        </w:numPr>
      </w:pPr>
      <w:r>
        <w:lastRenderedPageBreak/>
        <w:t>Preliminary R</w:t>
      </w:r>
      <w:r w:rsidR="00886F4D">
        <w:t>ead</w:t>
      </w:r>
      <w:r w:rsidR="00516108">
        <w:t>, if needed</w:t>
      </w:r>
    </w:p>
    <w:p w14:paraId="1D9D0771" w14:textId="77777777" w:rsidR="00886F4D" w:rsidRDefault="00886F4D" w:rsidP="00306B67">
      <w:pPr>
        <w:pStyle w:val="ListParagraph"/>
        <w:ind w:left="360"/>
      </w:pPr>
      <w:r>
        <w:t>Attached to the read request</w:t>
      </w:r>
      <w:r w:rsidR="000E7FF1">
        <w:t>:</w:t>
      </w:r>
    </w:p>
    <w:p w14:paraId="2C33461B" w14:textId="77777777" w:rsidR="00886F4D" w:rsidRDefault="00886F4D" w:rsidP="00886F4D">
      <w:pPr>
        <w:pStyle w:val="ListParagraph"/>
        <w:numPr>
          <w:ilvl w:val="0"/>
          <w:numId w:val="30"/>
        </w:numPr>
      </w:pPr>
      <w:r>
        <w:t>Image Manifest</w:t>
      </w:r>
      <w:r w:rsidR="00E120AC">
        <w:t xml:space="preserve">, referencing the images acquired </w:t>
      </w:r>
    </w:p>
    <w:p w14:paraId="46153B4C" w14:textId="77777777" w:rsidR="00886F4D" w:rsidRDefault="00886F4D" w:rsidP="00886F4D">
      <w:pPr>
        <w:pStyle w:val="ListParagraph"/>
        <w:numPr>
          <w:ilvl w:val="0"/>
          <w:numId w:val="30"/>
        </w:numPr>
      </w:pPr>
      <w:r>
        <w:t>Referral, if available</w:t>
      </w:r>
      <w:r w:rsidR="00C160E1">
        <w:t xml:space="preserve"> containing the reason for exam, patient history, requisition</w:t>
      </w:r>
    </w:p>
    <w:p w14:paraId="3790A302" w14:textId="77777777" w:rsidR="00C160E1" w:rsidRDefault="00C160E1" w:rsidP="00886F4D">
      <w:pPr>
        <w:pStyle w:val="ListParagraph"/>
        <w:numPr>
          <w:ilvl w:val="0"/>
          <w:numId w:val="30"/>
        </w:numPr>
      </w:pPr>
      <w:r>
        <w:t>Exam/Tech Notes, to include observations during the scan</w:t>
      </w:r>
    </w:p>
    <w:p w14:paraId="41160B91" w14:textId="77777777" w:rsidR="00F57FCC" w:rsidRDefault="00F57FCC" w:rsidP="00CC1444">
      <w:pPr>
        <w:ind w:left="360"/>
        <w:rPr>
          <w:b/>
        </w:rPr>
      </w:pPr>
    </w:p>
    <w:p w14:paraId="42CA59BF" w14:textId="77777777" w:rsidR="00E120AC" w:rsidRPr="003109B6" w:rsidRDefault="00E120AC" w:rsidP="003109B6">
      <w:pPr>
        <w:rPr>
          <w:b/>
        </w:rPr>
      </w:pPr>
      <w:r w:rsidRPr="003109B6">
        <w:rPr>
          <w:b/>
        </w:rPr>
        <w:t>Submit Read Request:</w:t>
      </w:r>
    </w:p>
    <w:p w14:paraId="67E1BBF1" w14:textId="77777777" w:rsidR="00E120AC" w:rsidRDefault="00C160E1" w:rsidP="00B023C4">
      <w:pPr>
        <w:pStyle w:val="ListParagraph"/>
        <w:ind w:left="360"/>
      </w:pPr>
      <w:r>
        <w:t>The R</w:t>
      </w:r>
      <w:r w:rsidR="007B4B37">
        <w:t>e</w:t>
      </w:r>
      <w:r>
        <w:t xml:space="preserve">ad Request is submitted to </w:t>
      </w:r>
      <w:r w:rsidR="009A4F85">
        <w:t>the Capital Health Alliance (</w:t>
      </w:r>
      <w:r w:rsidR="00425021">
        <w:t>CHA</w:t>
      </w:r>
      <w:r w:rsidR="009A4F85">
        <w:t xml:space="preserve">) with NCH’s </w:t>
      </w:r>
      <w:r w:rsidR="007B4B37">
        <w:t>Read Requester software</w:t>
      </w:r>
      <w:r w:rsidR="00425021">
        <w:t xml:space="preserve">.  CHA has </w:t>
      </w:r>
      <w:r w:rsidR="00E27607">
        <w:t>cross</w:t>
      </w:r>
      <w:r w:rsidR="00425021">
        <w:t xml:space="preserve">-enterprise </w:t>
      </w:r>
      <w:r w:rsidR="00B023C4">
        <w:t>Dispatcher</w:t>
      </w:r>
      <w:r w:rsidR="007B4B37">
        <w:t xml:space="preserve"> software</w:t>
      </w:r>
      <w:r w:rsidR="00425021">
        <w:t xml:space="preserve">, which validates the </w:t>
      </w:r>
      <w:r w:rsidR="00E120AC">
        <w:t>read request.</w:t>
      </w:r>
    </w:p>
    <w:p w14:paraId="59F3F84C" w14:textId="77777777" w:rsidR="00E120AC" w:rsidRPr="003109B6" w:rsidRDefault="009C7B53" w:rsidP="003109B6">
      <w:pPr>
        <w:rPr>
          <w:b/>
        </w:rPr>
      </w:pPr>
      <w:r>
        <w:rPr>
          <w:b/>
        </w:rPr>
        <w:t>Dispatch Read Request to Read</w:t>
      </w:r>
      <w:r w:rsidR="00E120AC" w:rsidRPr="003109B6">
        <w:rPr>
          <w:b/>
        </w:rPr>
        <w:t xml:space="preserve"> Performers: </w:t>
      </w:r>
    </w:p>
    <w:p w14:paraId="7F895D16" w14:textId="77777777" w:rsidR="00425021" w:rsidRDefault="00E120AC" w:rsidP="00B93E37">
      <w:pPr>
        <w:ind w:left="360"/>
      </w:pPr>
      <w:r>
        <w:t xml:space="preserve">Once validated the dispatcher </w:t>
      </w:r>
      <w:r w:rsidR="00425021">
        <w:t>notifies the</w:t>
      </w:r>
      <w:r w:rsidR="005358ED">
        <w:t xml:space="preserve"> Collaboration Group Read Performers </w:t>
      </w:r>
      <w:r w:rsidR="00425021">
        <w:t xml:space="preserve">of the </w:t>
      </w:r>
      <w:r w:rsidR="009A4F85">
        <w:t xml:space="preserve">open </w:t>
      </w:r>
      <w:r w:rsidR="00425021">
        <w:t xml:space="preserve">read </w:t>
      </w:r>
      <w:r w:rsidR="005358ED">
        <w:t>request</w:t>
      </w:r>
      <w:r w:rsidR="000E7FF1">
        <w:t>.</w:t>
      </w:r>
    </w:p>
    <w:p w14:paraId="53C52142" w14:textId="77777777" w:rsidR="005358ED" w:rsidRPr="005358ED" w:rsidRDefault="00154F11" w:rsidP="003109B6">
      <w:pPr>
        <w:rPr>
          <w:b/>
        </w:rPr>
      </w:pPr>
      <w:r>
        <w:rPr>
          <w:b/>
        </w:rPr>
        <w:t xml:space="preserve">Confirm </w:t>
      </w:r>
      <w:r w:rsidR="0031745F">
        <w:rPr>
          <w:b/>
        </w:rPr>
        <w:t>Availability</w:t>
      </w:r>
      <w:r w:rsidR="005358ED">
        <w:rPr>
          <w:b/>
        </w:rPr>
        <w:t>:</w:t>
      </w:r>
    </w:p>
    <w:p w14:paraId="4C99BC04" w14:textId="77777777" w:rsidR="000E7FF1" w:rsidRDefault="000E7FF1" w:rsidP="005358ED">
      <w:pPr>
        <w:pStyle w:val="ListParagraph"/>
        <w:ind w:left="360"/>
      </w:pPr>
      <w:r>
        <w:t>Greater City Hospital</w:t>
      </w:r>
      <w:r w:rsidR="009A4F85">
        <w:t>’s</w:t>
      </w:r>
      <w:r>
        <w:t xml:space="preserve"> (GCH) </w:t>
      </w:r>
      <w:r w:rsidR="009A4F85">
        <w:t xml:space="preserve">Read Performer software </w:t>
      </w:r>
      <w:r>
        <w:t>receives the notification</w:t>
      </w:r>
      <w:r w:rsidR="00E120AC">
        <w:t xml:space="preserve"> from the Dispatcher software.  </w:t>
      </w:r>
      <w:r w:rsidR="005358ED">
        <w:t xml:space="preserve"> </w:t>
      </w:r>
      <w:r w:rsidR="00E120AC">
        <w:t>Internally, it</w:t>
      </w:r>
      <w:r>
        <w:t xml:space="preserve"> confirms that it has the</w:t>
      </w:r>
      <w:r w:rsidR="000F4488">
        <w:t xml:space="preserve"> available credentialed Radiology staff</w:t>
      </w:r>
      <w:r>
        <w:t xml:space="preserve"> to perform the read</w:t>
      </w:r>
      <w:r w:rsidR="000F4488">
        <w:t xml:space="preserve"> request</w:t>
      </w:r>
      <w:r>
        <w:t xml:space="preserve">.  </w:t>
      </w:r>
      <w:r w:rsidR="000F4488">
        <w:t>GCH</w:t>
      </w:r>
      <w:r w:rsidR="009A4F85">
        <w:t xml:space="preserve">’s Read Performer software </w:t>
      </w:r>
      <w:r w:rsidR="000F4488">
        <w:t>notifies CHA</w:t>
      </w:r>
      <w:r w:rsidR="009A4F85">
        <w:t>’s X-</w:t>
      </w:r>
      <w:r w:rsidR="00B023C4">
        <w:t>Dispatcher</w:t>
      </w:r>
      <w:r w:rsidR="000F4488">
        <w:t xml:space="preserve"> that it can perform the read.</w:t>
      </w:r>
    </w:p>
    <w:p w14:paraId="40CEB387" w14:textId="77777777" w:rsidR="005358ED" w:rsidRPr="003109B6" w:rsidRDefault="005358ED" w:rsidP="003109B6">
      <w:pPr>
        <w:rPr>
          <w:b/>
        </w:rPr>
      </w:pPr>
      <w:r w:rsidRPr="003109B6">
        <w:rPr>
          <w:b/>
        </w:rPr>
        <w:t>Assign Read Performer</w:t>
      </w:r>
      <w:r w:rsidR="00F0318D">
        <w:rPr>
          <w:b/>
        </w:rPr>
        <w:t>(s)</w:t>
      </w:r>
      <w:r w:rsidRPr="003109B6">
        <w:rPr>
          <w:b/>
        </w:rPr>
        <w:t>:</w:t>
      </w:r>
    </w:p>
    <w:p w14:paraId="54CA2639" w14:textId="77777777" w:rsidR="000E7FF1" w:rsidRDefault="000E7FF1" w:rsidP="005358ED">
      <w:pPr>
        <w:pStyle w:val="ListParagraph"/>
        <w:ind w:left="360"/>
      </w:pPr>
      <w:r>
        <w:t>CHA</w:t>
      </w:r>
      <w:r w:rsidR="009A4F85">
        <w:t>’s X-</w:t>
      </w:r>
      <w:r w:rsidR="00B023C4">
        <w:t>Dispatcher</w:t>
      </w:r>
      <w:r>
        <w:t xml:space="preserve"> </w:t>
      </w:r>
      <w:r w:rsidR="00995DA8">
        <w:t xml:space="preserve">software </w:t>
      </w:r>
      <w:r w:rsidR="000F4488">
        <w:t xml:space="preserve">receives the notification and </w:t>
      </w:r>
      <w:r>
        <w:t>assigns the Remote Read to GCH.</w:t>
      </w:r>
      <w:r w:rsidR="009A4F85">
        <w:t xml:space="preserve">  The assignment is submitted to GCH’s Read Performer software.</w:t>
      </w:r>
      <w:r w:rsidR="00A97F08">
        <w:t xml:space="preserve">  The assignment status is updated. </w:t>
      </w:r>
    </w:p>
    <w:p w14:paraId="6A292CED" w14:textId="77777777" w:rsidR="005358ED" w:rsidRPr="003109B6" w:rsidRDefault="005358ED" w:rsidP="003109B6">
      <w:pPr>
        <w:rPr>
          <w:b/>
        </w:rPr>
      </w:pPr>
      <w:r w:rsidRPr="003109B6">
        <w:rPr>
          <w:b/>
        </w:rPr>
        <w:t>Perform Read-</w:t>
      </w:r>
      <w:r w:rsidR="00F0318D">
        <w:rPr>
          <w:b/>
        </w:rPr>
        <w:t>Ready</w:t>
      </w:r>
      <w:r w:rsidRPr="003109B6">
        <w:rPr>
          <w:b/>
        </w:rPr>
        <w:t>:</w:t>
      </w:r>
    </w:p>
    <w:p w14:paraId="48AD603B" w14:textId="6EBD6A2E" w:rsidR="00154F11" w:rsidRPr="00154F11" w:rsidRDefault="000E7FF1" w:rsidP="00154F11">
      <w:pPr>
        <w:pStyle w:val="ListParagraph"/>
        <w:ind w:left="360"/>
      </w:pPr>
      <w:r>
        <w:t>GCH</w:t>
      </w:r>
      <w:r w:rsidR="000F4488">
        <w:t xml:space="preserve">’s </w:t>
      </w:r>
      <w:r w:rsidR="00EC4401">
        <w:t xml:space="preserve">Read </w:t>
      </w:r>
      <w:r w:rsidR="009A4F85">
        <w:t>Performer Sof</w:t>
      </w:r>
      <w:r w:rsidR="00EC4401">
        <w:t>t</w:t>
      </w:r>
      <w:r w:rsidR="009A4F85">
        <w:t>ware,</w:t>
      </w:r>
      <w:r w:rsidR="00A97F08">
        <w:t xml:space="preserve"> upon receipt of the assignment to the site,</w:t>
      </w:r>
      <w:r w:rsidR="009A4F85">
        <w:t xml:space="preserve"> preps the </w:t>
      </w:r>
      <w:r w:rsidR="000F4488">
        <w:t>reading facility</w:t>
      </w:r>
      <w:r w:rsidR="009A4F85">
        <w:t xml:space="preserve">’s software systems </w:t>
      </w:r>
      <w:r>
        <w:t>for the read</w:t>
      </w:r>
      <w:r w:rsidR="00A97F08">
        <w:t xml:space="preserve"> at the site</w:t>
      </w:r>
      <w:r w:rsidR="000F4488">
        <w:t xml:space="preserve">.  The prep process may include </w:t>
      </w:r>
      <w:r>
        <w:t xml:space="preserve">moving the images into </w:t>
      </w:r>
      <w:r w:rsidR="004D3D90">
        <w:t xml:space="preserve">its </w:t>
      </w:r>
      <w:r>
        <w:t>local PACS and creating a</w:t>
      </w:r>
      <w:r w:rsidR="000F4488">
        <w:t xml:space="preserve"> local</w:t>
      </w:r>
      <w:r>
        <w:t xml:space="preserve"> </w:t>
      </w:r>
      <w:r w:rsidR="000F4488">
        <w:t>patient ID and local</w:t>
      </w:r>
      <w:r w:rsidR="006F3578">
        <w:t xml:space="preserve"> </w:t>
      </w:r>
      <w:r>
        <w:t xml:space="preserve">workitem </w:t>
      </w:r>
      <w:r w:rsidR="000F4488">
        <w:t>with its own accession number.</w:t>
      </w:r>
      <w:r w:rsidR="006F3578">
        <w:t xml:space="preserve">  </w:t>
      </w:r>
      <w:r>
        <w:t xml:space="preserve">The </w:t>
      </w:r>
      <w:r w:rsidR="000F4488">
        <w:t xml:space="preserve">reading workflow is managed </w:t>
      </w:r>
      <w:r>
        <w:t xml:space="preserve">as if </w:t>
      </w:r>
      <w:r w:rsidR="000F4488">
        <w:t xml:space="preserve">the study was </w:t>
      </w:r>
      <w:r>
        <w:t xml:space="preserve">acquired </w:t>
      </w:r>
      <w:r w:rsidR="000F4488">
        <w:t xml:space="preserve">locally.  </w:t>
      </w:r>
    </w:p>
    <w:p w14:paraId="3E5192FF" w14:textId="77777777" w:rsidR="005358ED" w:rsidRPr="003109B6" w:rsidRDefault="005358ED" w:rsidP="003109B6">
      <w:pPr>
        <w:rPr>
          <w:b/>
        </w:rPr>
      </w:pPr>
      <w:r w:rsidRPr="003109B6">
        <w:rPr>
          <w:b/>
        </w:rPr>
        <w:t>Perform Read-InProgress:</w:t>
      </w:r>
    </w:p>
    <w:p w14:paraId="5A811920" w14:textId="739F4B90" w:rsidR="006F3578" w:rsidRDefault="00B464B0" w:rsidP="005358ED">
      <w:pPr>
        <w:pStyle w:val="ListParagraph"/>
        <w:ind w:left="360"/>
      </w:pPr>
      <w:r>
        <w:t xml:space="preserve">The Radiologist performs the </w:t>
      </w:r>
      <w:r w:rsidR="00A97F08">
        <w:t xml:space="preserve">remote </w:t>
      </w:r>
      <w:r>
        <w:t xml:space="preserve">read.  </w:t>
      </w:r>
      <w:r w:rsidR="006F3578">
        <w:t xml:space="preserve">While the Radiologist is performing the remote read, additional evidence documents may be created, such as CAD reports or Key Image Notes or Presentation States.  </w:t>
      </w:r>
      <w:r w:rsidR="007B4B37">
        <w:t xml:space="preserve">The Radiologist completes the read by creating the final report.  Using the </w:t>
      </w:r>
      <w:r w:rsidR="00DD0633">
        <w:t xml:space="preserve">Reading Facility’s </w:t>
      </w:r>
      <w:r w:rsidR="007B4B37">
        <w:t>normal workflow processes.</w:t>
      </w:r>
    </w:p>
    <w:p w14:paraId="25ADCE52" w14:textId="4122C009" w:rsidR="005358ED" w:rsidRPr="003109B6" w:rsidRDefault="005358ED" w:rsidP="003109B6">
      <w:pPr>
        <w:rPr>
          <w:b/>
        </w:rPr>
      </w:pPr>
      <w:r w:rsidRPr="003109B6">
        <w:rPr>
          <w:b/>
        </w:rPr>
        <w:t>Perform Read-Complete</w:t>
      </w:r>
      <w:r w:rsidR="00782086">
        <w:rPr>
          <w:b/>
        </w:rPr>
        <w:t>, Preliminary Report</w:t>
      </w:r>
    </w:p>
    <w:p w14:paraId="4043467E" w14:textId="77777777" w:rsidR="00782086" w:rsidRDefault="00782086" w:rsidP="00782086">
      <w:r>
        <w:t xml:space="preserve">If Preliminary Report is requested in the Remote Read Request, then this Preliminary Report is expected in advance to the Final Read.  It should be created in parallel to the Perform Read task. The Preliminary Read is expected to be provided to the Attending Physician before the Final </w:t>
      </w:r>
      <w:r>
        <w:lastRenderedPageBreak/>
        <w:t>Report is provided. If the Preliminary Report is performed, the Final Report should include confirmation of the Preliminary Report.</w:t>
      </w:r>
    </w:p>
    <w:p w14:paraId="6FF41A2D" w14:textId="77777777" w:rsidR="002F4000" w:rsidRPr="003109B6" w:rsidRDefault="00782086" w:rsidP="00782086">
      <w:pPr>
        <w:rPr>
          <w:b/>
        </w:rPr>
      </w:pPr>
      <w:r>
        <w:rPr>
          <w:b/>
        </w:rPr>
        <w:t>Complete Read</w:t>
      </w:r>
      <w:r w:rsidR="002F4000" w:rsidRPr="003109B6">
        <w:rPr>
          <w:b/>
        </w:rPr>
        <w:t>:</w:t>
      </w:r>
    </w:p>
    <w:p w14:paraId="17D0F6A2" w14:textId="77777777" w:rsidR="00DD0633" w:rsidRDefault="00DD0633" w:rsidP="005358ED">
      <w:pPr>
        <w:pStyle w:val="ListParagraph"/>
        <w:ind w:left="360"/>
      </w:pPr>
      <w:r>
        <w:t>Upon completion of the</w:t>
      </w:r>
      <w:r w:rsidR="005358ED">
        <w:t xml:space="preserve"> read, a</w:t>
      </w:r>
      <w:r>
        <w:t xml:space="preserve"> Final Report</w:t>
      </w:r>
      <w:r w:rsidR="005358ED">
        <w:t xml:space="preserve"> is submitted by</w:t>
      </w:r>
      <w:r w:rsidR="009A4F85">
        <w:t xml:space="preserve"> the Radiologist</w:t>
      </w:r>
      <w:r w:rsidR="005358ED">
        <w:t>.  T</w:t>
      </w:r>
      <w:r w:rsidR="009A4F85">
        <w:t>he</w:t>
      </w:r>
      <w:r>
        <w:t xml:space="preserve"> Reading Facility’s Read Performer software gather</w:t>
      </w:r>
      <w:r w:rsidR="00370029">
        <w:t>s</w:t>
      </w:r>
      <w:r>
        <w:t xml:space="preserve"> the Final Report and other evidence Documents</w:t>
      </w:r>
      <w:r w:rsidR="009B5A67">
        <w:t xml:space="preserve"> created</w:t>
      </w:r>
      <w:r>
        <w:t xml:space="preserve"> and submit</w:t>
      </w:r>
      <w:r w:rsidR="009A4F85">
        <w:t>s</w:t>
      </w:r>
      <w:r>
        <w:t xml:space="preserve"> it to the CHA</w:t>
      </w:r>
      <w:r w:rsidR="009A4F85">
        <w:t xml:space="preserve"> HIE</w:t>
      </w:r>
      <w:r>
        <w:t xml:space="preserve"> for distribution back to NCA</w:t>
      </w:r>
      <w:r w:rsidR="004E2FAD">
        <w:t>’s Read Request Software</w:t>
      </w:r>
      <w:r>
        <w:t>.</w:t>
      </w:r>
      <w:r w:rsidR="004E2FAD">
        <w:t xml:space="preserve">  All clinical content </w:t>
      </w:r>
      <w:r w:rsidR="00A97F08">
        <w:t>submitted</w:t>
      </w:r>
      <w:r w:rsidR="004E2FAD">
        <w:t xml:space="preserve"> will include the originating patient and procedure identifie</w:t>
      </w:r>
      <w:r w:rsidR="00A97F08">
        <w:t>r</w:t>
      </w:r>
      <w:r w:rsidR="004E2FAD">
        <w:t>s and the original Accession tracking number.</w:t>
      </w:r>
    </w:p>
    <w:p w14:paraId="7A52DDA7" w14:textId="6D2DE252" w:rsidR="00154F11" w:rsidRPr="00F0318D" w:rsidRDefault="00154F11" w:rsidP="00CC1444">
      <w:pPr>
        <w:pStyle w:val="ListParagraph"/>
        <w:ind w:left="360"/>
      </w:pPr>
    </w:p>
    <w:p w14:paraId="580E5BA2" w14:textId="77777777" w:rsidR="009B5A67" w:rsidRPr="003109B6" w:rsidRDefault="009B5A67" w:rsidP="003109B6">
      <w:pPr>
        <w:rPr>
          <w:b/>
        </w:rPr>
      </w:pPr>
      <w:r w:rsidRPr="003109B6">
        <w:rPr>
          <w:b/>
        </w:rPr>
        <w:t xml:space="preserve">Complete Image Procedure </w:t>
      </w:r>
    </w:p>
    <w:p w14:paraId="39DE3B61" w14:textId="77777777" w:rsidR="00CD0132" w:rsidRPr="009B5A67" w:rsidRDefault="00370029" w:rsidP="009B5A67">
      <w:pPr>
        <w:pStyle w:val="ListParagraph"/>
        <w:ind w:left="360"/>
        <w:rPr>
          <w:b/>
        </w:rPr>
      </w:pPr>
      <w:r>
        <w:t>NCH</w:t>
      </w:r>
      <w:r w:rsidR="005D0DFF">
        <w:t xml:space="preserve">’s </w:t>
      </w:r>
      <w:r w:rsidR="00DD0633">
        <w:t>Read Req</w:t>
      </w:r>
      <w:r w:rsidR="004E2FAD">
        <w:t>ueste</w:t>
      </w:r>
      <w:r w:rsidR="00DD0633">
        <w:t>r</w:t>
      </w:r>
      <w:r w:rsidR="005D0DFF">
        <w:t xml:space="preserve"> software receives the final report and </w:t>
      </w:r>
      <w:r>
        <w:t>the relevant Evidence Documents</w:t>
      </w:r>
      <w:r w:rsidR="00DD0633">
        <w:t xml:space="preserve"> </w:t>
      </w:r>
      <w:r>
        <w:t xml:space="preserve">submitted by GCH.  </w:t>
      </w:r>
      <w:r w:rsidR="00CD0132">
        <w:t>NCH completes the imaging procedure</w:t>
      </w:r>
      <w:r w:rsidR="004E2FAD">
        <w:t xml:space="preserve"> workflow</w:t>
      </w:r>
      <w:r w:rsidR="00CD0132">
        <w:t xml:space="preserve">.  This </w:t>
      </w:r>
      <w:r w:rsidR="004E2FAD">
        <w:t>may</w:t>
      </w:r>
      <w:r w:rsidR="00CD0132">
        <w:t xml:space="preserve"> include importing the evidence documents and Final Report into the local RIS/PACS. </w:t>
      </w:r>
      <w:r w:rsidR="00E27607">
        <w:t>It may include the business</w:t>
      </w:r>
      <w:r w:rsidR="004E2FAD">
        <w:t xml:space="preserve"> transactions to reimburse the Reading Facility</w:t>
      </w:r>
      <w:r w:rsidR="00E27607">
        <w:t xml:space="preserve"> for services rendered.</w:t>
      </w:r>
      <w:r w:rsidR="00CD0132">
        <w:t xml:space="preserve"> </w:t>
      </w:r>
    </w:p>
    <w:p w14:paraId="1D98D6CD" w14:textId="77777777" w:rsidR="00E74FD8" w:rsidRDefault="004E2FAD" w:rsidP="004E2FAD">
      <w:r>
        <w:t>Once the Imaging Study Procedure is completed, the Read Request Workflow process is closed.</w:t>
      </w:r>
    </w:p>
    <w:p w14:paraId="0B7532CB" w14:textId="77777777" w:rsidR="0014062A" w:rsidRPr="005817AB" w:rsidRDefault="0014062A" w:rsidP="004E2FAD">
      <w:pPr>
        <w:rPr>
          <w:b/>
          <w:u w:val="single"/>
        </w:rPr>
      </w:pPr>
      <w:r w:rsidRPr="005817AB">
        <w:rPr>
          <w:b/>
          <w:u w:val="single"/>
        </w:rPr>
        <w:t>Notifications</w:t>
      </w:r>
    </w:p>
    <w:p w14:paraId="2A2A51B1" w14:textId="77777777" w:rsidR="0014062A" w:rsidRDefault="0014062A" w:rsidP="00F0318D">
      <w:pPr>
        <w:ind w:left="720"/>
      </w:pPr>
      <w:r w:rsidRPr="0014062A">
        <w:rPr>
          <w:b/>
        </w:rPr>
        <w:t>Read Requester:</w:t>
      </w:r>
      <w:r>
        <w:t xml:space="preserve">  Once the Read Request is submitted, the Requester monitors the read progress.</w:t>
      </w:r>
    </w:p>
    <w:p w14:paraId="348CB2C4" w14:textId="77777777" w:rsidR="0014062A" w:rsidRDefault="0014062A" w:rsidP="00F0318D">
      <w:pPr>
        <w:ind w:left="720"/>
      </w:pPr>
      <w:r w:rsidRPr="0014062A">
        <w:rPr>
          <w:b/>
        </w:rPr>
        <w:t>Read Performer:</w:t>
      </w:r>
      <w:r>
        <w:rPr>
          <w:b/>
        </w:rPr>
        <w:t xml:space="preserve">  </w:t>
      </w:r>
      <w:r>
        <w:t>The Performer monitors the Read Request assign</w:t>
      </w:r>
      <w:r w:rsidR="00154F11">
        <w:t xml:space="preserve">ment status it is qualified to </w:t>
      </w:r>
      <w:r>
        <w:t>perform.</w:t>
      </w:r>
    </w:p>
    <w:p w14:paraId="14B2DD47" w14:textId="77777777" w:rsidR="0014062A" w:rsidRDefault="0014062A" w:rsidP="00F0318D">
      <w:pPr>
        <w:ind w:left="720"/>
      </w:pPr>
      <w:r w:rsidRPr="0014062A">
        <w:rPr>
          <w:b/>
        </w:rPr>
        <w:t>Attending Physician:</w:t>
      </w:r>
      <w:r>
        <w:rPr>
          <w:b/>
        </w:rPr>
        <w:t xml:space="preserve"> </w:t>
      </w:r>
      <w:r>
        <w:t xml:space="preserve">Receives notifications when </w:t>
      </w:r>
      <w:r w:rsidR="005817AB">
        <w:t>a Report is available</w:t>
      </w:r>
      <w:r w:rsidR="0040747E">
        <w:t xml:space="preserve"> or if a critical finding is discovered</w:t>
      </w:r>
      <w:r w:rsidR="005817AB">
        <w:t xml:space="preserve">. </w:t>
      </w:r>
    </w:p>
    <w:p w14:paraId="2CDF98A1" w14:textId="145067D1" w:rsidR="00B93E37" w:rsidRPr="00CA5193" w:rsidRDefault="00B93E37" w:rsidP="00CC1444">
      <w:pPr>
        <w:pStyle w:val="Heading5"/>
        <w:numPr>
          <w:ilvl w:val="0"/>
          <w:numId w:val="0"/>
        </w:numPr>
        <w:ind w:left="1008" w:hanging="1008"/>
      </w:pPr>
      <w:bookmarkStart w:id="134" w:name="_Toc284502452"/>
      <w:bookmarkEnd w:id="45"/>
      <w:r>
        <w:t>X.</w:t>
      </w:r>
      <w:r w:rsidR="002F4000">
        <w:t>4.1.4</w:t>
      </w:r>
      <w:r>
        <w:t xml:space="preserve">.2 Common </w:t>
      </w:r>
      <w:r w:rsidRPr="00CA5193">
        <w:t xml:space="preserve">Workflow </w:t>
      </w:r>
      <w:r>
        <w:t>Scenario, Direct Assign</w:t>
      </w:r>
    </w:p>
    <w:p w14:paraId="18EF15EF" w14:textId="63F970D8" w:rsidR="00366358" w:rsidRDefault="00B93E37" w:rsidP="00B93E37">
      <w:r w:rsidRPr="00B93E37">
        <w:t>The</w:t>
      </w:r>
      <w:r>
        <w:t xml:space="preserve"> Common Workflow Scenario, Direct Assign is a specialization variant of X.</w:t>
      </w:r>
      <w:r w:rsidR="002F4000">
        <w:t>4.1.4</w:t>
      </w:r>
      <w:r>
        <w:t xml:space="preserve">.1 Common Workflow Scenario.  In this case, the dispatcher </w:t>
      </w:r>
      <w:r w:rsidR="00366358">
        <w:t xml:space="preserve">proceeds to </w:t>
      </w:r>
      <w:r w:rsidR="002F4000">
        <w:t xml:space="preserve">assign read requests without </w:t>
      </w:r>
      <w:r w:rsidR="002068DC">
        <w:t xml:space="preserve">confirming </w:t>
      </w:r>
      <w:r w:rsidR="00552956">
        <w:t xml:space="preserve">with </w:t>
      </w:r>
      <w:r w:rsidR="002F4000">
        <w:t>the Reading Facility</w:t>
      </w:r>
      <w:r w:rsidR="00552956">
        <w:rPr>
          <w:b/>
          <w:i/>
        </w:rPr>
        <w:t xml:space="preserve"> </w:t>
      </w:r>
      <w:r w:rsidR="00814B1E">
        <w:t>.</w:t>
      </w:r>
    </w:p>
    <w:p w14:paraId="37D468EC" w14:textId="77777777" w:rsidR="002F4000" w:rsidRDefault="002F4000" w:rsidP="002F4000">
      <w:r>
        <w:t xml:space="preserve">The Direct </w:t>
      </w:r>
      <w:r w:rsidR="002068DC">
        <w:t>Assign Common Workflow Scenario</w:t>
      </w:r>
      <w:r>
        <w:t xml:space="preserve"> is a specialized scenario of the Common Workflow Scenario described in section X.4.1.4.1 with the following exceptions:</w:t>
      </w:r>
    </w:p>
    <w:p w14:paraId="6ACA0531" w14:textId="77777777" w:rsidR="002F4000" w:rsidRDefault="002F4000" w:rsidP="002F4000">
      <w:pPr>
        <w:pStyle w:val="ListParagraph"/>
        <w:numPr>
          <w:ilvl w:val="0"/>
          <w:numId w:val="43"/>
        </w:numPr>
      </w:pPr>
      <w:r w:rsidRPr="00F210B9">
        <w:rPr>
          <w:b/>
          <w:i/>
        </w:rPr>
        <w:t>Notify Read Performers</w:t>
      </w:r>
      <w:r>
        <w:t xml:space="preserve"> step is omitted.</w:t>
      </w:r>
    </w:p>
    <w:p w14:paraId="6336125F" w14:textId="77777777" w:rsidR="002F4000" w:rsidRDefault="002F4000" w:rsidP="002F4000">
      <w:pPr>
        <w:pStyle w:val="ListParagraph"/>
        <w:numPr>
          <w:ilvl w:val="0"/>
          <w:numId w:val="43"/>
        </w:numPr>
      </w:pPr>
      <w:r>
        <w:t xml:space="preserve">Dispatcher proceeds directly to </w:t>
      </w:r>
      <w:r w:rsidRPr="00F210B9">
        <w:rPr>
          <w:b/>
          <w:i/>
        </w:rPr>
        <w:t>Assign Read Performer</w:t>
      </w:r>
      <w:r>
        <w:t>.</w:t>
      </w:r>
    </w:p>
    <w:p w14:paraId="27292334" w14:textId="6C66B66E" w:rsidR="00EF6263" w:rsidRDefault="002F4000" w:rsidP="00CC1444">
      <w:pPr>
        <w:pStyle w:val="Heading5"/>
        <w:numPr>
          <w:ilvl w:val="0"/>
          <w:numId w:val="0"/>
        </w:numPr>
        <w:ind w:left="1008" w:hanging="1008"/>
      </w:pPr>
      <w:r>
        <w:t>X.4.1.4</w:t>
      </w:r>
      <w:r w:rsidR="00814B1E">
        <w:t>.</w:t>
      </w:r>
      <w:r w:rsidR="007E6F73">
        <w:t>3.</w:t>
      </w:r>
      <w:r w:rsidR="004E2FAD">
        <w:t>Remote Read</w:t>
      </w:r>
      <w:r w:rsidR="00CE089B">
        <w:t>,</w:t>
      </w:r>
      <w:r w:rsidR="00EF6263">
        <w:t xml:space="preserve"> </w:t>
      </w:r>
      <w:r w:rsidR="00366358">
        <w:t>Preliminary</w:t>
      </w:r>
      <w:r w:rsidR="00EF6263">
        <w:t xml:space="preserve"> </w:t>
      </w:r>
      <w:r w:rsidR="00366358">
        <w:t xml:space="preserve">Urgent </w:t>
      </w:r>
      <w:r w:rsidR="00EF6263">
        <w:t>Read Request</w:t>
      </w:r>
      <w:r w:rsidR="00CE089B">
        <w:t xml:space="preserve"> Scenario</w:t>
      </w:r>
    </w:p>
    <w:p w14:paraId="70385043" w14:textId="77777777" w:rsidR="000C4186" w:rsidRDefault="000C4186" w:rsidP="004E2FAD">
      <w:r>
        <w:t>A</w:t>
      </w:r>
      <w:r w:rsidR="00366358">
        <w:t xml:space="preserve"> Preliminary Urgent </w:t>
      </w:r>
      <w:r>
        <w:t xml:space="preserve">Read Request workflow pathway is where an Imaging Facility, which performs imaging procedures </w:t>
      </w:r>
      <w:r w:rsidR="00366358">
        <w:t xml:space="preserve">has an urgent </w:t>
      </w:r>
      <w:r w:rsidR="004D3D90">
        <w:t xml:space="preserve">need </w:t>
      </w:r>
      <w:r w:rsidR="00366358">
        <w:t xml:space="preserve">for a Preliminary Report of </w:t>
      </w:r>
      <w:r>
        <w:t>the performed image studies</w:t>
      </w:r>
      <w:r w:rsidR="00366358">
        <w:t xml:space="preserve"> in advance of a Final Report</w:t>
      </w:r>
      <w:r>
        <w:t>.</w:t>
      </w:r>
      <w:r w:rsidR="00366358">
        <w:t xml:space="preserve">  </w:t>
      </w:r>
      <w:r w:rsidR="00814B1E">
        <w:t>This pathway may be a trauma case read for an ER department.</w:t>
      </w:r>
    </w:p>
    <w:p w14:paraId="3B6C1A65" w14:textId="77777777" w:rsidR="000C4186" w:rsidRDefault="00EF6263" w:rsidP="004E2FAD">
      <w:r>
        <w:lastRenderedPageBreak/>
        <w:t xml:space="preserve">The </w:t>
      </w:r>
      <w:r w:rsidR="00814B1E">
        <w:t>Urgent</w:t>
      </w:r>
      <w:r>
        <w:t xml:space="preserve"> Read Request pathway is </w:t>
      </w:r>
      <w:r w:rsidR="000C4186">
        <w:t>a spec</w:t>
      </w:r>
      <w:r w:rsidR="00531992">
        <w:t>ialized scenario of the Common W</w:t>
      </w:r>
      <w:r w:rsidR="000C4186">
        <w:t xml:space="preserve">orkflow </w:t>
      </w:r>
      <w:r w:rsidR="00531992">
        <w:t>S</w:t>
      </w:r>
      <w:r>
        <w:t>cenario</w:t>
      </w:r>
      <w:r w:rsidR="00531992">
        <w:t xml:space="preserve"> described in section X.2</w:t>
      </w:r>
      <w:r w:rsidR="00814B1E">
        <w:t>.1</w:t>
      </w:r>
      <w:r w:rsidR="000C4186">
        <w:t xml:space="preserve"> with the following exceptions:  </w:t>
      </w:r>
    </w:p>
    <w:p w14:paraId="3D3D5881" w14:textId="77777777" w:rsidR="00DE3E64" w:rsidRDefault="00DE3E64" w:rsidP="00DE3E64">
      <w:pPr>
        <w:pStyle w:val="ListParagraph"/>
        <w:numPr>
          <w:ilvl w:val="0"/>
          <w:numId w:val="34"/>
        </w:numPr>
      </w:pPr>
      <w:r>
        <w:t xml:space="preserve">Emergency Department physician is the </w:t>
      </w:r>
      <w:r w:rsidR="00814B1E">
        <w:t xml:space="preserve">attending </w:t>
      </w:r>
      <w:r>
        <w:t>physician</w:t>
      </w:r>
      <w:r w:rsidR="00814B1E">
        <w:t xml:space="preserve"> identified in the read request</w:t>
      </w:r>
      <w:r>
        <w:t>.</w:t>
      </w:r>
    </w:p>
    <w:p w14:paraId="75790F19" w14:textId="77777777" w:rsidR="000C4186" w:rsidRDefault="000C4186" w:rsidP="00DE3E64">
      <w:pPr>
        <w:pStyle w:val="ListParagraph"/>
        <w:numPr>
          <w:ilvl w:val="0"/>
          <w:numId w:val="34"/>
        </w:numPr>
      </w:pPr>
      <w:r>
        <w:t>The Read Request</w:t>
      </w:r>
      <w:r w:rsidR="00EC4401">
        <w:t xml:space="preserve"> </w:t>
      </w:r>
      <w:r>
        <w:t>include</w:t>
      </w:r>
      <w:r w:rsidR="00DE3E64">
        <w:t>s</w:t>
      </w:r>
      <w:r>
        <w:t xml:space="preserve"> an Urgency code of STAT</w:t>
      </w:r>
      <w:r w:rsidR="00EC4401">
        <w:t xml:space="preserve"> and a request for a preliminary read</w:t>
      </w:r>
      <w:r>
        <w:t>.</w:t>
      </w:r>
    </w:p>
    <w:p w14:paraId="404521CD" w14:textId="77777777" w:rsidR="000C4186" w:rsidRDefault="000C4186" w:rsidP="00DE3E64">
      <w:pPr>
        <w:pStyle w:val="ListParagraph"/>
        <w:numPr>
          <w:ilvl w:val="0"/>
          <w:numId w:val="34"/>
        </w:numPr>
      </w:pPr>
      <w:r>
        <w:t xml:space="preserve">The </w:t>
      </w:r>
      <w:r w:rsidR="00EC4401">
        <w:t xml:space="preserve">Collaboration Group </w:t>
      </w:r>
      <w:r w:rsidR="00522587">
        <w:t>may be constrained</w:t>
      </w:r>
      <w:r w:rsidR="00EC4401">
        <w:t xml:space="preserve"> </w:t>
      </w:r>
      <w:r w:rsidR="00522587">
        <w:t xml:space="preserve">to include </w:t>
      </w:r>
      <w:r w:rsidR="00EC4401">
        <w:t xml:space="preserve">only Read Performers capable of handling </w:t>
      </w:r>
      <w:r w:rsidR="00814B1E">
        <w:t>Urgent</w:t>
      </w:r>
      <w:r w:rsidR="00EC4401">
        <w:t xml:space="preserve"> Read Requests.  </w:t>
      </w:r>
    </w:p>
    <w:p w14:paraId="372E88B8" w14:textId="77777777" w:rsidR="00EC4401" w:rsidRDefault="00DE3E64" w:rsidP="00DE3E64">
      <w:pPr>
        <w:pStyle w:val="ListParagraph"/>
        <w:numPr>
          <w:ilvl w:val="0"/>
          <w:numId w:val="34"/>
        </w:numPr>
      </w:pPr>
      <w:r>
        <w:t xml:space="preserve">The </w:t>
      </w:r>
      <w:r w:rsidR="00814B1E" w:rsidRPr="00814B1E">
        <w:rPr>
          <w:b/>
          <w:i/>
        </w:rPr>
        <w:t xml:space="preserve">Notify Read Performers </w:t>
      </w:r>
      <w:r w:rsidR="00EC4401">
        <w:t>is identified as critical.</w:t>
      </w:r>
    </w:p>
    <w:p w14:paraId="0F3FCD1E" w14:textId="77777777" w:rsidR="00814B1E" w:rsidRDefault="00814B1E" w:rsidP="00DE3E64">
      <w:pPr>
        <w:pStyle w:val="ListParagraph"/>
        <w:numPr>
          <w:ilvl w:val="0"/>
          <w:numId w:val="34"/>
        </w:numPr>
      </w:pPr>
      <w:r>
        <w:t>A</w:t>
      </w:r>
      <w:r w:rsidR="00522587">
        <w:t xml:space="preserve"> </w:t>
      </w:r>
      <w:r w:rsidR="00DE3E64">
        <w:t>preliminary report</w:t>
      </w:r>
      <w:r w:rsidR="00EC4401">
        <w:t xml:space="preserve"> is provided back to the Read Requestor</w:t>
      </w:r>
      <w:r>
        <w:t xml:space="preserve"> and the attending</w:t>
      </w:r>
      <w:r w:rsidR="00522587">
        <w:t xml:space="preserve"> physician</w:t>
      </w:r>
      <w:r w:rsidR="00DE3E64">
        <w:t xml:space="preserve"> </w:t>
      </w:r>
      <w:r w:rsidR="00EC4401">
        <w:t>b</w:t>
      </w:r>
      <w:r w:rsidR="00522587">
        <w:t>efore a Final Report is created</w:t>
      </w:r>
      <w:r>
        <w:t>.</w:t>
      </w:r>
    </w:p>
    <w:p w14:paraId="1DACBC4F" w14:textId="77777777" w:rsidR="00EC4401" w:rsidRDefault="00814B1E" w:rsidP="00DE3E64">
      <w:pPr>
        <w:pStyle w:val="ListParagraph"/>
        <w:numPr>
          <w:ilvl w:val="0"/>
          <w:numId w:val="34"/>
        </w:numPr>
      </w:pPr>
      <w:r>
        <w:t>The</w:t>
      </w:r>
      <w:r w:rsidR="00EC4401">
        <w:t xml:space="preserve"> Final report will be created </w:t>
      </w:r>
      <w:r w:rsidR="003109B6">
        <w:t xml:space="preserve">as described </w:t>
      </w:r>
      <w:r w:rsidR="00EC4401">
        <w:t xml:space="preserve">in the </w:t>
      </w:r>
      <w:r w:rsidR="003109B6">
        <w:t>Common</w:t>
      </w:r>
      <w:r w:rsidR="00EC4401">
        <w:t xml:space="preserve"> </w:t>
      </w:r>
      <w:r w:rsidR="003109B6">
        <w:t>W</w:t>
      </w:r>
      <w:r w:rsidR="00522587">
        <w:t xml:space="preserve">orkflow </w:t>
      </w:r>
      <w:r w:rsidR="003109B6">
        <w:t xml:space="preserve">Scenario </w:t>
      </w:r>
      <w:r w:rsidR="00522587">
        <w:t>process.</w:t>
      </w:r>
      <w:r w:rsidR="00777FB5">
        <w:t xml:space="preserve">  Note that reconciliation of the Preliminary Read with the Final Read will need to be done.  However, this would be considered part of the </w:t>
      </w:r>
      <w:r w:rsidR="003109B6">
        <w:t xml:space="preserve">Perform </w:t>
      </w:r>
      <w:r w:rsidR="00777FB5">
        <w:t>Read</w:t>
      </w:r>
      <w:r w:rsidR="003109B6">
        <w:t xml:space="preserve"> process step</w:t>
      </w:r>
      <w:r w:rsidR="00777FB5">
        <w:t xml:space="preserve">. </w:t>
      </w:r>
    </w:p>
    <w:bookmarkEnd w:id="134"/>
    <w:p w14:paraId="06C0F653" w14:textId="3B719512" w:rsidR="009A452E" w:rsidRDefault="00B23625" w:rsidP="00CC1444">
      <w:pPr>
        <w:pStyle w:val="Heading5"/>
        <w:numPr>
          <w:ilvl w:val="0"/>
          <w:numId w:val="0"/>
        </w:numPr>
        <w:ind w:left="1008" w:hanging="1008"/>
      </w:pPr>
      <w:r>
        <w:t>X</w:t>
      </w:r>
      <w:r w:rsidR="003109B6">
        <w:t>.</w:t>
      </w:r>
      <w:r w:rsidR="002F4000">
        <w:t>4.1.4</w:t>
      </w:r>
      <w:r>
        <w:t>.</w:t>
      </w:r>
      <w:r w:rsidR="00522587">
        <w:t xml:space="preserve">4 Remote Read, </w:t>
      </w:r>
      <w:r w:rsidR="009A452E">
        <w:t>Sub-Specialty Read</w:t>
      </w:r>
      <w:r w:rsidR="00CC2F9B">
        <w:t xml:space="preserve"> Request</w:t>
      </w:r>
      <w:r w:rsidR="009A452E">
        <w:t xml:space="preserve"> </w:t>
      </w:r>
      <w:r w:rsidR="00522587">
        <w:t>Scenario</w:t>
      </w:r>
    </w:p>
    <w:p w14:paraId="33B6768A" w14:textId="77777777" w:rsidR="004B6B7C" w:rsidRDefault="00C342E7" w:rsidP="004E2FAD">
      <w:r>
        <w:t>A</w:t>
      </w:r>
      <w:r w:rsidR="004B6B7C">
        <w:t xml:space="preserve"> Sub-Specialty Read Request </w:t>
      </w:r>
      <w:r w:rsidR="00CC2F9B">
        <w:t xml:space="preserve">workflow </w:t>
      </w:r>
      <w:r w:rsidR="004B6B7C">
        <w:t xml:space="preserve">pathway is the scenario where am imaging facility has a need to request a Sub-specialist to perform the read.  </w:t>
      </w:r>
    </w:p>
    <w:p w14:paraId="79EE624C" w14:textId="56752A86" w:rsidR="00531992" w:rsidRDefault="00CC2F9B" w:rsidP="00531992">
      <w:r>
        <w:t xml:space="preserve">The Sub-Specialty Remote Read Request pathway is a specialized </w:t>
      </w:r>
      <w:r w:rsidR="00531992">
        <w:t>scenario of the Common Workflow Scenario described in Section X.</w:t>
      </w:r>
      <w:r w:rsidR="002F4000">
        <w:t>4.1.4</w:t>
      </w:r>
      <w:r w:rsidR="003109B6">
        <w:t>.1</w:t>
      </w:r>
      <w:r w:rsidR="00531992">
        <w:t>. To illustrate, a</w:t>
      </w:r>
      <w:r w:rsidR="00FD7C11">
        <w:t xml:space="preserve">s an example, </w:t>
      </w:r>
      <w:r w:rsidR="004B6B7C">
        <w:t xml:space="preserve">a community hospital </w:t>
      </w:r>
      <w:r w:rsidR="00FD7C11" w:rsidRPr="00FD7C11">
        <w:t>has a</w:t>
      </w:r>
      <w:r w:rsidR="00777FB5">
        <w:t>n</w:t>
      </w:r>
      <w:r w:rsidR="00FD7C11" w:rsidRPr="00FD7C11">
        <w:t xml:space="preserve"> </w:t>
      </w:r>
      <w:r w:rsidR="00777FB5">
        <w:t>Attending P</w:t>
      </w:r>
      <w:r w:rsidR="008E33DE">
        <w:t xml:space="preserve">hysician </w:t>
      </w:r>
      <w:r w:rsidR="003109B6">
        <w:t xml:space="preserve">who is </w:t>
      </w:r>
      <w:r w:rsidR="00531992">
        <w:t xml:space="preserve">providing the oversight of the </w:t>
      </w:r>
      <w:r w:rsidR="00E67C60">
        <w:t>Technologist</w:t>
      </w:r>
      <w:r w:rsidR="002F4000">
        <w:t xml:space="preserve"> </w:t>
      </w:r>
      <w:r w:rsidR="00531992">
        <w:t>performing a N</w:t>
      </w:r>
      <w:r w:rsidR="00777FB5">
        <w:t xml:space="preserve">uclear </w:t>
      </w:r>
      <w:r w:rsidR="00531992">
        <w:t>M</w:t>
      </w:r>
      <w:r w:rsidR="00777FB5">
        <w:t>edicine</w:t>
      </w:r>
      <w:r w:rsidR="00531992">
        <w:t xml:space="preserve"> </w:t>
      </w:r>
      <w:r w:rsidR="00777FB5">
        <w:t xml:space="preserve">(NM) </w:t>
      </w:r>
      <w:r w:rsidR="00531992">
        <w:t xml:space="preserve">SPECT procedure. The Imaging Facility </w:t>
      </w:r>
      <w:r w:rsidR="00FD7C11" w:rsidRPr="00FD7C11">
        <w:t>lacks a credentialed NM Radio</w:t>
      </w:r>
      <w:r w:rsidR="00E6712A">
        <w:t>logist</w:t>
      </w:r>
      <w:r w:rsidR="00FD7C11" w:rsidRPr="00FD7C11">
        <w:t xml:space="preserve"> to read </w:t>
      </w:r>
      <w:r w:rsidR="003109B6">
        <w:t xml:space="preserve">NM </w:t>
      </w:r>
      <w:r w:rsidR="00FD7C11" w:rsidRPr="00FD7C11">
        <w:t>SPEC</w:t>
      </w:r>
      <w:r w:rsidR="00E6712A">
        <w:t>T</w:t>
      </w:r>
      <w:r w:rsidR="00FD7C11" w:rsidRPr="00FD7C11">
        <w:t xml:space="preserve">. </w:t>
      </w:r>
      <w:r w:rsidR="00531992">
        <w:t xml:space="preserve"> A read by a credentialed NM Radiologist is required.  The pathway follows the Common Workflow Scenario with the following exceptions:</w:t>
      </w:r>
    </w:p>
    <w:p w14:paraId="493DF977" w14:textId="77777777" w:rsidR="004B6B7C" w:rsidRDefault="004B6B7C" w:rsidP="00531992">
      <w:pPr>
        <w:pStyle w:val="ListParagraph"/>
        <w:numPr>
          <w:ilvl w:val="0"/>
          <w:numId w:val="36"/>
        </w:numPr>
      </w:pPr>
      <w:r>
        <w:t xml:space="preserve">The </w:t>
      </w:r>
      <w:r w:rsidR="00531992">
        <w:t xml:space="preserve">Read Request </w:t>
      </w:r>
      <w:r w:rsidR="003109B6">
        <w:t xml:space="preserve">identifies sub-specialty </w:t>
      </w:r>
      <w:r w:rsidR="00091E23">
        <w:t>reader qualifications as</w:t>
      </w:r>
      <w:r>
        <w:t xml:space="preserve"> NM Radiologist.</w:t>
      </w:r>
    </w:p>
    <w:p w14:paraId="69982DCF" w14:textId="77777777" w:rsidR="00080DC4" w:rsidRDefault="00080DC4" w:rsidP="004E2FAD">
      <w:pPr>
        <w:pStyle w:val="ListParagraph"/>
        <w:numPr>
          <w:ilvl w:val="0"/>
          <w:numId w:val="36"/>
        </w:numPr>
      </w:pPr>
      <w:r>
        <w:t>The Collaboration Group may be constrained to include only Read Performers with credentialed NM Radiologists</w:t>
      </w:r>
    </w:p>
    <w:p w14:paraId="0E224767" w14:textId="77777777" w:rsidR="003266D1" w:rsidRDefault="00080DC4" w:rsidP="004E2FAD">
      <w:pPr>
        <w:pStyle w:val="ListParagraph"/>
        <w:numPr>
          <w:ilvl w:val="0"/>
          <w:numId w:val="36"/>
        </w:numPr>
      </w:pPr>
      <w:r>
        <w:t>The X-</w:t>
      </w:r>
      <w:r w:rsidR="00777FB5">
        <w:t>Dispatcher</w:t>
      </w:r>
      <w:r>
        <w:t xml:space="preserve"> assigns only to a Read Performer</w:t>
      </w:r>
      <w:r w:rsidR="001160E8">
        <w:t>,</w:t>
      </w:r>
      <w:r>
        <w:t xml:space="preserve"> which </w:t>
      </w:r>
      <w:r w:rsidR="002043C6">
        <w:t>has credentialed NM Radiologist</w:t>
      </w:r>
      <w:r>
        <w:t xml:space="preserve"> as members of their staff.</w:t>
      </w:r>
    </w:p>
    <w:p w14:paraId="5419EECB" w14:textId="77777777" w:rsidR="00080DC4" w:rsidRDefault="00080DC4" w:rsidP="004E2FAD">
      <w:pPr>
        <w:pStyle w:val="ListParagraph"/>
        <w:numPr>
          <w:ilvl w:val="0"/>
          <w:numId w:val="36"/>
        </w:numPr>
      </w:pPr>
      <w:r>
        <w:t>A credentialed NM Radiologist authors the Final Report.</w:t>
      </w:r>
    </w:p>
    <w:p w14:paraId="01EABA51" w14:textId="67ED2C2C" w:rsidR="0055608A" w:rsidRDefault="007E6F73" w:rsidP="00CC1444">
      <w:pPr>
        <w:pStyle w:val="Heading5"/>
        <w:numPr>
          <w:ilvl w:val="0"/>
          <w:numId w:val="0"/>
        </w:numPr>
        <w:ind w:left="1008" w:hanging="1008"/>
      </w:pPr>
      <w:r>
        <w:t>X.</w:t>
      </w:r>
      <w:r w:rsidR="002F4000" w:rsidRPr="00582BBA">
        <w:t xml:space="preserve"> </w:t>
      </w:r>
      <w:r w:rsidR="002F4000">
        <w:t>4.1.4</w:t>
      </w:r>
      <w:r w:rsidR="00091E23">
        <w:t>.5</w:t>
      </w:r>
      <w:r w:rsidR="004D527B">
        <w:t xml:space="preserve"> </w:t>
      </w:r>
      <w:r w:rsidR="000D2EF5">
        <w:t xml:space="preserve">Remote </w:t>
      </w:r>
      <w:r w:rsidR="004D527B">
        <w:t xml:space="preserve">Read </w:t>
      </w:r>
      <w:commentRangeStart w:id="135"/>
      <w:r w:rsidR="0043194A">
        <w:t>Over Read Consult</w:t>
      </w:r>
      <w:r w:rsidR="0055608A">
        <w:t xml:space="preserve"> </w:t>
      </w:r>
      <w:r w:rsidR="004D527B">
        <w:t>Scenario</w:t>
      </w:r>
      <w:commentRangeEnd w:id="135"/>
      <w:r w:rsidR="00ED6DBA">
        <w:rPr>
          <w:rStyle w:val="CommentReference"/>
          <w:rFonts w:ascii="Times New Roman" w:hAnsi="Times New Roman"/>
          <w:b w:val="0"/>
          <w:noProof w:val="0"/>
          <w:kern w:val="0"/>
        </w:rPr>
        <w:commentReference w:id="135"/>
      </w:r>
    </w:p>
    <w:p w14:paraId="24FA5D5D" w14:textId="10C4777E" w:rsidR="00EC1557" w:rsidRDefault="0055608A" w:rsidP="00EC1557">
      <w:r>
        <w:t xml:space="preserve">The </w:t>
      </w:r>
      <w:r w:rsidR="000D2EF5">
        <w:t xml:space="preserve">Remote Over Read Consult Request </w:t>
      </w:r>
      <w:r>
        <w:t>pathway is the scenario where am imaging facility has a</w:t>
      </w:r>
      <w:r w:rsidR="0043194A">
        <w:t xml:space="preserve">n imaging Report and </w:t>
      </w:r>
      <w:r>
        <w:t>need</w:t>
      </w:r>
      <w:r w:rsidR="0043194A">
        <w:t>s</w:t>
      </w:r>
      <w:r>
        <w:t xml:space="preserve"> to request a</w:t>
      </w:r>
      <w:r w:rsidR="0043194A">
        <w:t xml:space="preserve">n Over Read Consult.  </w:t>
      </w:r>
      <w:r w:rsidR="00EC1557">
        <w:t xml:space="preserve">This is often done for purposes of quality assurance.  As an example, a requesting physician has a Final Report but a particular study, but is concerned regarding the quality. </w:t>
      </w:r>
      <w:r w:rsidR="00EC1557">
        <w:rPr>
          <w:rFonts w:ascii="Arial" w:hAnsi="Arial"/>
          <w:b/>
          <w:noProof/>
          <w:kern w:val="28"/>
          <w:sz w:val="28"/>
        </w:rPr>
        <w:t xml:space="preserve"> </w:t>
      </w:r>
      <w:r w:rsidR="00EC1557">
        <w:t xml:space="preserve">The pathway follows the Common Workflow Scenario </w:t>
      </w:r>
      <w:r w:rsidR="00091E23">
        <w:t>described in X.</w:t>
      </w:r>
      <w:r w:rsidR="002F4000">
        <w:t>4.1.4</w:t>
      </w:r>
      <w:r w:rsidR="00091E23">
        <w:t xml:space="preserve">.1 </w:t>
      </w:r>
      <w:r w:rsidR="00EC1557">
        <w:t>with the following exceptions:</w:t>
      </w:r>
    </w:p>
    <w:p w14:paraId="33DC8B82" w14:textId="77777777" w:rsidR="009C3B44" w:rsidRDefault="00542BEE" w:rsidP="00CE089B">
      <w:pPr>
        <w:pStyle w:val="ListParagraph"/>
        <w:numPr>
          <w:ilvl w:val="0"/>
          <w:numId w:val="38"/>
        </w:numPr>
      </w:pPr>
      <w:r>
        <w:t>The Read Request type is Over Read Co</w:t>
      </w:r>
      <w:r w:rsidR="00E73AE0">
        <w:t xml:space="preserve">nsult.  The </w:t>
      </w:r>
      <w:r w:rsidR="009C3B44">
        <w:t xml:space="preserve">original author of the initial </w:t>
      </w:r>
      <w:r w:rsidR="00E73AE0">
        <w:t xml:space="preserve">Final Report </w:t>
      </w:r>
      <w:r>
        <w:t>is identified in the request</w:t>
      </w:r>
      <w:r w:rsidR="009C3B44">
        <w:t xml:space="preserve">.  </w:t>
      </w:r>
    </w:p>
    <w:p w14:paraId="2EE0D916" w14:textId="77777777" w:rsidR="009C3B44" w:rsidRDefault="00542BEE" w:rsidP="00CE089B">
      <w:pPr>
        <w:pStyle w:val="ListParagraph"/>
        <w:numPr>
          <w:ilvl w:val="0"/>
          <w:numId w:val="38"/>
        </w:numPr>
      </w:pPr>
      <w:r>
        <w:t>The Read Performer must ensure</w:t>
      </w:r>
      <w:r w:rsidR="009C3B44">
        <w:t xml:space="preserve"> </w:t>
      </w:r>
      <w:r>
        <w:t xml:space="preserve">that the </w:t>
      </w:r>
      <w:r w:rsidR="009C3B44">
        <w:t xml:space="preserve">original </w:t>
      </w:r>
      <w:r>
        <w:t xml:space="preserve">author of the </w:t>
      </w:r>
      <w:r w:rsidR="009C3B44">
        <w:t xml:space="preserve">initial Final Report does not perform </w:t>
      </w:r>
      <w:r>
        <w:t>this workitem.</w:t>
      </w:r>
    </w:p>
    <w:p w14:paraId="02F4F930" w14:textId="77777777" w:rsidR="00542BEE" w:rsidRPr="00B44563" w:rsidRDefault="00542BEE" w:rsidP="0097187B">
      <w:pPr>
        <w:pStyle w:val="ListParagraph"/>
        <w:numPr>
          <w:ilvl w:val="0"/>
          <w:numId w:val="38"/>
        </w:numPr>
      </w:pPr>
      <w:r>
        <w:lastRenderedPageBreak/>
        <w:t>The over read consult</w:t>
      </w:r>
      <w:r w:rsidR="009C3B44">
        <w:t>ing</w:t>
      </w:r>
      <w:r>
        <w:t xml:space="preserve"> physician </w:t>
      </w:r>
      <w:r w:rsidRPr="00B44563">
        <w:t>either agrees or disagrees with the original report’s content. In the case of an agreement, an additional ‘Verifying Observer’ is added to the original report. In the case of a disagreement, a discrepancy report is generated.</w:t>
      </w:r>
    </w:p>
    <w:bookmarkEnd w:id="17"/>
    <w:bookmarkEnd w:id="18"/>
    <w:bookmarkEnd w:id="19"/>
    <w:bookmarkEnd w:id="20"/>
    <w:bookmarkEnd w:id="21"/>
    <w:bookmarkEnd w:id="22"/>
    <w:bookmarkEnd w:id="23"/>
    <w:bookmarkEnd w:id="24"/>
    <w:p w14:paraId="0B0851E6" w14:textId="5C28D8A4" w:rsidR="003F4869" w:rsidRDefault="003F4869" w:rsidP="00CC1444">
      <w:pPr>
        <w:pStyle w:val="Heading5"/>
        <w:numPr>
          <w:ilvl w:val="0"/>
          <w:numId w:val="0"/>
        </w:numPr>
        <w:ind w:left="1008" w:hanging="1008"/>
      </w:pPr>
      <w:r>
        <w:t>X.</w:t>
      </w:r>
      <w:r w:rsidR="002F4000" w:rsidRPr="00582BBA">
        <w:t xml:space="preserve"> </w:t>
      </w:r>
      <w:r w:rsidR="002F4000">
        <w:t>4.1.4</w:t>
      </w:r>
      <w:r>
        <w:t xml:space="preserve">.6 </w:t>
      </w:r>
      <w:commentRangeStart w:id="136"/>
      <w:r>
        <w:t>Remote Read, Double Read Request</w:t>
      </w:r>
      <w:commentRangeEnd w:id="136"/>
      <w:r w:rsidR="00ED6DBA">
        <w:rPr>
          <w:rStyle w:val="CommentReference"/>
          <w:rFonts w:ascii="Times New Roman" w:hAnsi="Times New Roman"/>
          <w:b w:val="0"/>
          <w:noProof w:val="0"/>
          <w:kern w:val="0"/>
        </w:rPr>
        <w:commentReference w:id="136"/>
      </w:r>
    </w:p>
    <w:p w14:paraId="593AA585" w14:textId="77777777" w:rsidR="003F4869" w:rsidRPr="007D19F3" w:rsidRDefault="003F4869" w:rsidP="003F4869">
      <w:r>
        <w:t xml:space="preserve">The Double Remote Read Request pathway is the scenario where am imaging facility has a need to request two reads on the same acquired image study.   </w:t>
      </w:r>
    </w:p>
    <w:p w14:paraId="39ECBC4B" w14:textId="260BEA70" w:rsidR="003F4869" w:rsidRDefault="003F4869" w:rsidP="003F4869">
      <w:r>
        <w:t>Similar to the Common Workflow Scenario described in X.</w:t>
      </w:r>
      <w:r w:rsidR="002F4000">
        <w:t>4.1.4</w:t>
      </w:r>
      <w:r>
        <w:t>.1 with the following exceptions:</w:t>
      </w:r>
    </w:p>
    <w:p w14:paraId="4A0063C2" w14:textId="77777777" w:rsidR="003F4869" w:rsidRDefault="003F4869" w:rsidP="009D1BA8">
      <w:pPr>
        <w:pStyle w:val="ListParagraph"/>
        <w:numPr>
          <w:ilvl w:val="0"/>
          <w:numId w:val="40"/>
        </w:numPr>
        <w:ind w:left="360"/>
      </w:pPr>
      <w:r>
        <w:t>The Read Request type is Double Read.  The Read Requester may require the reads to be performed by two separate Reading Facilities.</w:t>
      </w:r>
    </w:p>
    <w:p w14:paraId="0BFFF381" w14:textId="77777777" w:rsidR="003F4869" w:rsidRDefault="003F4869" w:rsidP="009D1BA8">
      <w:pPr>
        <w:pStyle w:val="ListParagraph"/>
        <w:numPr>
          <w:ilvl w:val="0"/>
          <w:numId w:val="40"/>
        </w:numPr>
        <w:ind w:left="360"/>
      </w:pPr>
      <w:r>
        <w:t xml:space="preserve">The Dispatcher creates and assigns two Open Read Requests.  </w:t>
      </w:r>
    </w:p>
    <w:p w14:paraId="752D5029" w14:textId="77777777" w:rsidR="009D1BA8" w:rsidRDefault="003F4869" w:rsidP="009D1BA8">
      <w:pPr>
        <w:pStyle w:val="ListParagraph"/>
        <w:numPr>
          <w:ilvl w:val="0"/>
          <w:numId w:val="40"/>
        </w:numPr>
        <w:ind w:left="360"/>
      </w:pPr>
      <w:r>
        <w:t xml:space="preserve">The </w:t>
      </w:r>
      <w:r w:rsidR="009D1BA8">
        <w:t xml:space="preserve">Read Requester </w:t>
      </w:r>
      <w:r>
        <w:t xml:space="preserve">will receive </w:t>
      </w:r>
      <w:r w:rsidR="009D1BA8">
        <w:t>two Image Reports, one from each of the assigned r</w:t>
      </w:r>
      <w:r>
        <w:t xml:space="preserve">eaders.   </w:t>
      </w:r>
    </w:p>
    <w:p w14:paraId="66692CDA" w14:textId="77777777" w:rsidR="009D1BA8" w:rsidRDefault="009D1BA8" w:rsidP="009D1BA8">
      <w:pPr>
        <w:pStyle w:val="ListParagraph"/>
        <w:numPr>
          <w:ilvl w:val="0"/>
          <w:numId w:val="40"/>
        </w:numPr>
        <w:ind w:left="360"/>
      </w:pPr>
      <w:r>
        <w:t>T</w:t>
      </w:r>
      <w:r w:rsidR="003F4869">
        <w:t xml:space="preserve">he Read Requester may </w:t>
      </w:r>
      <w:r>
        <w:t>introduce additional processing of the results, which is beyond the scope of this profile.</w:t>
      </w:r>
    </w:p>
    <w:p w14:paraId="6BEAA00D" w14:textId="322DA2E1" w:rsidR="007E6F73" w:rsidRDefault="00A42B71" w:rsidP="00CC1444">
      <w:pPr>
        <w:pStyle w:val="Heading5"/>
        <w:numPr>
          <w:ilvl w:val="0"/>
          <w:numId w:val="0"/>
        </w:numPr>
        <w:ind w:left="1008" w:hanging="1008"/>
      </w:pPr>
      <w:r>
        <w:t>X.</w:t>
      </w:r>
      <w:r w:rsidR="002F4000" w:rsidRPr="00582BBA">
        <w:t xml:space="preserve"> </w:t>
      </w:r>
      <w:r w:rsidR="002F4000">
        <w:t>4.1.4</w:t>
      </w:r>
      <w:r>
        <w:t>.7 Remote Read, Request Cancellation</w:t>
      </w:r>
    </w:p>
    <w:p w14:paraId="230B1267" w14:textId="77777777" w:rsidR="00A42B71" w:rsidRDefault="00A42B71" w:rsidP="00A42B71">
      <w:r>
        <w:t>The Remote Read, Request Cancellation is the pathway scenario where</w:t>
      </w:r>
      <w:r w:rsidR="0013339E">
        <w:t xml:space="preserve"> a requesting imaging facility h</w:t>
      </w:r>
      <w:r>
        <w:t>as a need to cancel a request.</w:t>
      </w:r>
    </w:p>
    <w:p w14:paraId="7ACDC0AC" w14:textId="77777777" w:rsidR="0065795B" w:rsidRDefault="0065795B" w:rsidP="0065795B">
      <w:r>
        <w:t xml:space="preserve">It the Assign Request is Complete or the Perform Read is Ready and not in-progress, the Read Request may be cancelled. </w:t>
      </w:r>
    </w:p>
    <w:p w14:paraId="42657CB9" w14:textId="1BCE6390" w:rsidR="0065795B" w:rsidRDefault="0013339E" w:rsidP="00A42B71">
      <w:r>
        <w:t xml:space="preserve">If the Perform Read is </w:t>
      </w:r>
      <w:r w:rsidR="00A42B71">
        <w:t>in-process</w:t>
      </w:r>
      <w:r>
        <w:t xml:space="preserve">, the Perform Read will be </w:t>
      </w:r>
      <w:r w:rsidR="00A42B71">
        <w:t>complete</w:t>
      </w:r>
      <w:r w:rsidR="009C7B53">
        <w:t>d</w:t>
      </w:r>
      <w:r>
        <w:t xml:space="preserve"> and </w:t>
      </w:r>
      <w:r w:rsidR="00ED6DBA">
        <w:t xml:space="preserve">will not </w:t>
      </w:r>
      <w:r>
        <w:t>be accessible to Cancel</w:t>
      </w:r>
      <w:r w:rsidR="00A42B71">
        <w:t>.</w:t>
      </w:r>
      <w:r>
        <w:t xml:space="preserve">  </w:t>
      </w:r>
    </w:p>
    <w:p w14:paraId="4A6E90F6" w14:textId="57CE4C46" w:rsidR="0013339E" w:rsidRDefault="0065795B" w:rsidP="00CC1444">
      <w:pPr>
        <w:pStyle w:val="Heading5"/>
        <w:numPr>
          <w:ilvl w:val="0"/>
          <w:numId w:val="0"/>
        </w:numPr>
        <w:ind w:left="1008" w:hanging="1008"/>
      </w:pPr>
      <w:r>
        <w:t>X.</w:t>
      </w:r>
      <w:r w:rsidR="002F4000" w:rsidRPr="00582BBA">
        <w:t xml:space="preserve"> </w:t>
      </w:r>
      <w:r w:rsidR="002F4000">
        <w:t>4.1.4</w:t>
      </w:r>
      <w:r>
        <w:t>.8 Remote Read, Assign Can</w:t>
      </w:r>
      <w:r w:rsidR="0013339E">
        <w:t>cellation</w:t>
      </w:r>
    </w:p>
    <w:p w14:paraId="0EBBF959" w14:textId="77777777" w:rsidR="0065795B" w:rsidRDefault="0013339E" w:rsidP="0013339E">
      <w:pPr>
        <w:pStyle w:val="BodyText"/>
      </w:pPr>
      <w:r>
        <w:t xml:space="preserve">The </w:t>
      </w:r>
      <w:r w:rsidR="0065795B">
        <w:t xml:space="preserve">Read Performer may cancel the Assign Read at anytime during the Perform Read.  The Perform Read would return to the Dispatcher for Assign Read.  </w:t>
      </w:r>
    </w:p>
    <w:p w14:paraId="5C5985DA" w14:textId="77777777" w:rsidR="0013339E" w:rsidRPr="0013339E" w:rsidRDefault="0013339E" w:rsidP="0013339E">
      <w:pPr>
        <w:pStyle w:val="BodyText"/>
      </w:pPr>
    </w:p>
    <w:p w14:paraId="729927E6" w14:textId="77777777" w:rsidR="00312D16" w:rsidRPr="003F1F6A" w:rsidRDefault="00312D16" w:rsidP="00312D16">
      <w:pPr>
        <w:pStyle w:val="Heading2"/>
        <w:numPr>
          <w:ilvl w:val="0"/>
          <w:numId w:val="0"/>
        </w:numPr>
        <w:rPr>
          <w:noProof w:val="0"/>
        </w:rPr>
      </w:pPr>
      <w:r w:rsidRPr="003F1F6A">
        <w:rPr>
          <w:noProof w:val="0"/>
        </w:rPr>
        <w:t xml:space="preserve">X.5 </w:t>
      </w:r>
      <w:r>
        <w:rPr>
          <w:noProof w:val="0"/>
        </w:rPr>
        <w:t xml:space="preserve">XRi-WD </w:t>
      </w:r>
      <w:r w:rsidRPr="003F1F6A">
        <w:rPr>
          <w:noProof w:val="0"/>
        </w:rPr>
        <w:t>Security Considerations</w:t>
      </w:r>
      <w:bookmarkEnd w:id="98"/>
    </w:p>
    <w:p w14:paraId="789C86E1" w14:textId="77777777" w:rsidR="00312D16" w:rsidRDefault="00312D16" w:rsidP="00312D16">
      <w:r w:rsidRPr="003F1F6A">
        <w:t>For this section please refer to the section ITI TF-1: 30.5.</w:t>
      </w:r>
    </w:p>
    <w:p w14:paraId="27EF6E56" w14:textId="77777777" w:rsidR="00312D16" w:rsidRDefault="00312D16" w:rsidP="00312D16"/>
    <w:p w14:paraId="276891D1" w14:textId="77777777" w:rsidR="00312D16" w:rsidRDefault="00312D16" w:rsidP="00312D16">
      <w:pPr>
        <w:pStyle w:val="Heading2"/>
        <w:numPr>
          <w:ilvl w:val="0"/>
          <w:numId w:val="0"/>
        </w:numPr>
        <w:rPr>
          <w:noProof w:val="0"/>
        </w:rPr>
      </w:pPr>
      <w:bookmarkStart w:id="137" w:name="_Toc345074665"/>
      <w:r w:rsidRPr="003651D9">
        <w:rPr>
          <w:noProof w:val="0"/>
        </w:rPr>
        <w:t xml:space="preserve">X.6 </w:t>
      </w:r>
      <w:r>
        <w:rPr>
          <w:noProof w:val="0"/>
        </w:rPr>
        <w:t>XRi-WD</w:t>
      </w:r>
      <w:r w:rsidRPr="003651D9">
        <w:rPr>
          <w:noProof w:val="0"/>
        </w:rPr>
        <w:t xml:space="preserve"> Cross Profile Considerations</w:t>
      </w:r>
      <w:bookmarkEnd w:id="137"/>
    </w:p>
    <w:p w14:paraId="71AEB7B8" w14:textId="77777777" w:rsidR="00312D16" w:rsidRDefault="00312D16" w:rsidP="00312D16">
      <w:pPr>
        <w:pStyle w:val="Heading3"/>
        <w:numPr>
          <w:ilvl w:val="0"/>
          <w:numId w:val="0"/>
        </w:numPr>
        <w:ind w:left="720" w:hanging="720"/>
      </w:pPr>
      <w:r>
        <w:t>X.6.1 XBeR Cross-Enterprise eReferral Workflow Definition</w:t>
      </w:r>
    </w:p>
    <w:p w14:paraId="56CB01E8" w14:textId="0EB140EC" w:rsidR="00312D16" w:rsidRDefault="001407F2" w:rsidP="007E62B0">
      <w:ins w:id="138" w:author="Christopher Lindop" w:date="2015-03-19T17:14:00Z">
        <w:r>
          <w:t xml:space="preserve">The Cross Enterprise eRefferal Workflow could </w:t>
        </w:r>
      </w:ins>
      <w:ins w:id="139" w:author="Christopher Lindop" w:date="2015-03-19T17:16:00Z">
        <w:r>
          <w:t xml:space="preserve">include a request a patient for an </w:t>
        </w:r>
      </w:ins>
      <w:ins w:id="140" w:author="Christopher Lindop" w:date="2015-03-19T17:14:00Z">
        <w:r>
          <w:t xml:space="preserve">Image Service Request. </w:t>
        </w:r>
      </w:ins>
      <w:ins w:id="141" w:author="Christopher Lindop" w:date="2015-03-19T17:17:00Z">
        <w:r w:rsidR="007E62B0">
          <w:t xml:space="preserve">  The r</w:t>
        </w:r>
        <w:r>
          <w:t xml:space="preserve">ead for the acquired images </w:t>
        </w:r>
        <w:r w:rsidR="007E62B0">
          <w:t>may</w:t>
        </w:r>
      </w:ins>
      <w:ins w:id="142" w:author="Christopher Lindop" w:date="2015-03-19T17:18:00Z">
        <w:r w:rsidR="007E62B0">
          <w:t xml:space="preserve"> be performed remotely.  When the remote read is necessary, it is recommended that t</w:t>
        </w:r>
      </w:ins>
      <w:del w:id="143" w:author="Christopher Lindop" w:date="2015-03-19T17:18:00Z">
        <w:r w:rsidR="00312D16" w:rsidDel="007E62B0">
          <w:delText>T</w:delText>
        </w:r>
      </w:del>
      <w:r w:rsidR="00312D16">
        <w:t>he XRi-WD Profile</w:t>
      </w:r>
      <w:ins w:id="144" w:author="Christopher Lindop" w:date="2015-03-19T17:19:00Z">
        <w:r w:rsidR="007E62B0">
          <w:t xml:space="preserve"> may be </w:t>
        </w:r>
      </w:ins>
      <w:del w:id="145" w:author="Christopher Lindop" w:date="2015-03-19T17:19:00Z">
        <w:r w:rsidR="00312D16" w:rsidDel="007E62B0">
          <w:delText xml:space="preserve">, when </w:delText>
        </w:r>
      </w:del>
      <w:r w:rsidR="00312D16">
        <w:t>group</w:t>
      </w:r>
      <w:ins w:id="146" w:author="Christopher Lindop" w:date="2015-03-19T17:19:00Z">
        <w:r w:rsidR="007E62B0">
          <w:t>ed</w:t>
        </w:r>
      </w:ins>
      <w:del w:id="147" w:author="Christopher Lindop" w:date="2015-03-19T17:19:00Z">
        <w:r w:rsidR="00312D16" w:rsidDel="007E62B0">
          <w:delText>ing</w:delText>
        </w:r>
      </w:del>
      <w:ins w:id="148" w:author="Christopher Lindop" w:date="2015-03-19T17:19:00Z">
        <w:r w:rsidR="007E62B0">
          <w:t xml:space="preserve"> with the</w:t>
        </w:r>
      </w:ins>
      <w:r w:rsidR="00312D16">
        <w:t xml:space="preserve"> X-eReferral</w:t>
      </w:r>
      <w:ins w:id="149" w:author="Christopher Lindop" w:date="2015-03-19T17:19:00Z">
        <w:r w:rsidR="007E62B0">
          <w:t xml:space="preserve"> actor</w:t>
        </w:r>
      </w:ins>
      <w:ins w:id="150" w:author="Christopher Lindop" w:date="2015-03-19T17:20:00Z">
        <w:r w:rsidR="007E62B0">
          <w:t>s</w:t>
        </w:r>
      </w:ins>
      <w:ins w:id="151" w:author="Christopher Lindop" w:date="2015-03-19T17:19:00Z">
        <w:r w:rsidR="007E62B0">
          <w:t xml:space="preserve"> </w:t>
        </w:r>
      </w:ins>
      <w:del w:id="152" w:author="Christopher Lindop" w:date="2015-03-19T17:20:00Z">
        <w:r w:rsidR="00312D16" w:rsidDel="007E62B0">
          <w:delText xml:space="preserve"> for Image Procedures with X-Read for Images should group with the following actors </w:delText>
        </w:r>
      </w:del>
      <w:r w:rsidR="00312D16">
        <w:t xml:space="preserve">in </w:t>
      </w:r>
      <w:del w:id="153" w:author="Christopher Lindop" w:date="2015-03-19T17:29:00Z">
        <w:r w:rsidR="00312D16" w:rsidDel="00E33520">
          <w:delText xml:space="preserve">the </w:delText>
        </w:r>
      </w:del>
      <w:r w:rsidR="00312D16">
        <w:t>Table</w:t>
      </w:r>
      <w:ins w:id="154" w:author="Christopher Lindop" w:date="2015-03-19T17:29:00Z">
        <w:r w:rsidR="00E33520">
          <w:t xml:space="preserve"> X.6-1</w:t>
        </w:r>
      </w:ins>
      <w:del w:id="155" w:author="Christopher Lindop" w:date="2015-03-19T17:29:00Z">
        <w:r w:rsidR="00312D16" w:rsidDel="00E33520">
          <w:delText xml:space="preserve"> below</w:delText>
        </w:r>
      </w:del>
      <w:ins w:id="156" w:author="Christopher Lindop" w:date="2015-03-19T17:29:00Z">
        <w:r w:rsidR="00E33520">
          <w:t>.</w:t>
        </w:r>
      </w:ins>
      <w:del w:id="157" w:author="Christopher Lindop" w:date="2015-03-19T17:29:00Z">
        <w:r w:rsidR="00312D16" w:rsidDel="00E33520">
          <w:delText>:</w:delText>
        </w:r>
      </w:del>
    </w:p>
    <w:p w14:paraId="4515090F" w14:textId="77777777" w:rsidR="00312D16" w:rsidRPr="003F1F6A" w:rsidRDefault="00312D16" w:rsidP="00312D16">
      <w:pPr>
        <w:pStyle w:val="BodyText"/>
      </w:pPr>
      <w:bookmarkStart w:id="158" w:name="_GoBack"/>
      <w:bookmarkEnd w:id="158"/>
    </w:p>
    <w:p w14:paraId="53094DE1" w14:textId="77777777" w:rsidR="00312D16" w:rsidRPr="003F1F6A" w:rsidRDefault="00A70B1F" w:rsidP="00312D16">
      <w:pPr>
        <w:pStyle w:val="TableTitle"/>
      </w:pPr>
      <w:r>
        <w:t>Table X.6-1</w:t>
      </w:r>
      <w:r w:rsidR="00312D16" w:rsidRPr="003F1F6A">
        <w:t xml:space="preserve">: </w:t>
      </w:r>
      <w:r w:rsidR="00312D16">
        <w:t>XRi</w:t>
      </w:r>
      <w:r w:rsidR="00312D16" w:rsidRPr="003F1F6A">
        <w:t>-WD Workflow Definition Actors</w:t>
      </w:r>
      <w:r w:rsidR="00312D16">
        <w:t>, when</w:t>
      </w:r>
      <w:r w:rsidR="00312D16" w:rsidRPr="003F1F6A">
        <w:t xml:space="preserve"> grouping with </w:t>
      </w:r>
      <w:r w:rsidR="00312D16">
        <w:t>XBeR-WD</w:t>
      </w:r>
      <w:r w:rsidR="00312D16" w:rsidRPr="003F1F6A">
        <w:t xml:space="preserve"> Actors</w:t>
      </w:r>
      <w:r w:rsidR="00312D16">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6291D14D" w14:textId="77777777" w:rsidTr="00312D16">
        <w:trPr>
          <w:trHeight w:val="402"/>
          <w:tblHeader/>
        </w:trPr>
        <w:tc>
          <w:tcPr>
            <w:tcW w:w="3544" w:type="dxa"/>
            <w:shd w:val="clear" w:color="auto" w:fill="D9D9D9"/>
          </w:tcPr>
          <w:p w14:paraId="26FD8AE1" w14:textId="77777777" w:rsidR="00312D16" w:rsidRPr="003F1F6A" w:rsidRDefault="00312D16" w:rsidP="00312D16">
            <w:pPr>
              <w:pStyle w:val="TableEntryHeader"/>
            </w:pPr>
            <w:r w:rsidRPr="003F1F6A">
              <w:t xml:space="preserve"> Workflow Definition</w:t>
            </w:r>
          </w:p>
          <w:p w14:paraId="67C5A0EB" w14:textId="77777777" w:rsidR="00312D16" w:rsidRPr="003F1F6A" w:rsidRDefault="00312D16" w:rsidP="00312D16">
            <w:pPr>
              <w:pStyle w:val="TableEntryHeader"/>
            </w:pPr>
            <w:r w:rsidRPr="003F1F6A">
              <w:t>Actor</w:t>
            </w:r>
          </w:p>
        </w:tc>
        <w:tc>
          <w:tcPr>
            <w:tcW w:w="5103" w:type="dxa"/>
            <w:shd w:val="clear" w:color="auto" w:fill="D9D9D9"/>
          </w:tcPr>
          <w:p w14:paraId="23BB46A4" w14:textId="77777777" w:rsidR="00312D16" w:rsidRPr="003F1F6A" w:rsidRDefault="00312D16" w:rsidP="00312D16">
            <w:pPr>
              <w:pStyle w:val="TableEntryHeader"/>
            </w:pPr>
            <w:r>
              <w:t>G</w:t>
            </w:r>
            <w:r w:rsidRPr="003F1F6A">
              <w:t xml:space="preserve">rouped with: </w:t>
            </w:r>
          </w:p>
        </w:tc>
      </w:tr>
      <w:tr w:rsidR="00312D16" w:rsidRPr="003F1F6A" w14:paraId="5664D151" w14:textId="77777777" w:rsidTr="00312D16">
        <w:trPr>
          <w:trHeight w:val="399"/>
        </w:trPr>
        <w:tc>
          <w:tcPr>
            <w:tcW w:w="3544" w:type="dxa"/>
          </w:tcPr>
          <w:p w14:paraId="0F175B01" w14:textId="77777777" w:rsidR="00312D16" w:rsidRPr="003F1F6A" w:rsidRDefault="00312D16" w:rsidP="00312D16">
            <w:pPr>
              <w:pStyle w:val="TableEntry"/>
            </w:pPr>
            <w:r w:rsidRPr="003F1F6A">
              <w:t xml:space="preserve"> </w:t>
            </w:r>
            <w:r w:rsidR="001127D9">
              <w:t xml:space="preserve">XRi </w:t>
            </w:r>
            <w:r>
              <w:t xml:space="preserve">Service </w:t>
            </w:r>
            <w:r w:rsidRPr="003F1F6A">
              <w:t>Performer actor</w:t>
            </w:r>
          </w:p>
        </w:tc>
        <w:tc>
          <w:tcPr>
            <w:tcW w:w="5103" w:type="dxa"/>
          </w:tcPr>
          <w:p w14:paraId="0E0AFBA6" w14:textId="77777777" w:rsidR="00312D16" w:rsidRPr="003F1F6A" w:rsidRDefault="00312D16" w:rsidP="00312D16">
            <w:pPr>
              <w:pStyle w:val="TableEntry"/>
            </w:pPr>
            <w:r>
              <w:t>XBeR Service Scheduler Actor</w:t>
            </w:r>
          </w:p>
        </w:tc>
      </w:tr>
    </w:tbl>
    <w:p w14:paraId="74BEEB3C" w14:textId="77777777" w:rsidR="00312D16" w:rsidRDefault="00312D16" w:rsidP="00312D16"/>
    <w:p w14:paraId="5B5362B1" w14:textId="77777777" w:rsidR="00312D16" w:rsidRPr="002A08FE" w:rsidRDefault="00312D16" w:rsidP="00312D16">
      <w:pPr>
        <w:pStyle w:val="Heading3"/>
        <w:numPr>
          <w:ilvl w:val="0"/>
          <w:numId w:val="0"/>
        </w:numPr>
        <w:ind w:left="720" w:hanging="720"/>
      </w:pPr>
      <w:r>
        <w:t>X.6.2 Tumor Board Review Workflow Definition</w:t>
      </w:r>
    </w:p>
    <w:p w14:paraId="28FE10EB" w14:textId="114C0BB5" w:rsidR="00312D16" w:rsidRDefault="007E62B0" w:rsidP="00312D16">
      <w:ins w:id="159" w:author="Christopher Lindop" w:date="2015-03-19T17:20:00Z">
        <w:r>
          <w:t xml:space="preserve">The Tumor Review </w:t>
        </w:r>
      </w:ins>
      <w:ins w:id="160" w:author="Christopher Lindop" w:date="2015-03-19T17:22:00Z">
        <w:r>
          <w:t xml:space="preserve">Board pathway may include a </w:t>
        </w:r>
      </w:ins>
      <w:ins w:id="161" w:author="Christopher Lindop" w:date="2015-03-19T17:24:00Z">
        <w:r>
          <w:t xml:space="preserve">specialty read </w:t>
        </w:r>
      </w:ins>
      <w:ins w:id="162" w:author="Christopher Lindop" w:date="2015-03-19T17:25:00Z">
        <w:r>
          <w:t xml:space="preserve">by a consulting physician </w:t>
        </w:r>
      </w:ins>
      <w:ins w:id="163" w:author="Christopher Lindop" w:date="2015-03-19T17:24:00Z">
        <w:r>
          <w:t xml:space="preserve">of </w:t>
        </w:r>
      </w:ins>
      <w:ins w:id="164" w:author="Christopher Lindop" w:date="2015-03-19T17:27:00Z">
        <w:r>
          <w:t xml:space="preserve">a second read of </w:t>
        </w:r>
      </w:ins>
      <w:ins w:id="165" w:author="Christopher Lindop" w:date="2015-03-19T17:25:00Z">
        <w:r>
          <w:t xml:space="preserve">the tumor </w:t>
        </w:r>
      </w:ins>
      <w:ins w:id="166" w:author="Christopher Lindop" w:date="2015-03-19T17:24:00Z">
        <w:r>
          <w:t xml:space="preserve">images.  </w:t>
        </w:r>
      </w:ins>
      <w:ins w:id="167" w:author="Christopher Lindop" w:date="2015-03-19T17:25:00Z">
        <w:r>
          <w:t>When a specialty</w:t>
        </w:r>
      </w:ins>
      <w:ins w:id="168" w:author="Christopher Lindop" w:date="2015-03-19T17:26:00Z">
        <w:r>
          <w:t xml:space="preserve"> </w:t>
        </w:r>
      </w:ins>
      <w:ins w:id="169" w:author="Christopher Lindop" w:date="2015-03-19T17:27:00Z">
        <w:r w:rsidR="00E33520">
          <w:t xml:space="preserve">or second </w:t>
        </w:r>
      </w:ins>
      <w:ins w:id="170" w:author="Christopher Lindop" w:date="2015-03-19T17:26:00Z">
        <w:r>
          <w:t xml:space="preserve">read is necessary, the </w:t>
        </w:r>
      </w:ins>
      <w:del w:id="171" w:author="Christopher Lindop" w:date="2015-03-19T17:26:00Z">
        <w:r w:rsidR="00312D16" w:rsidDel="007E62B0">
          <w:delText xml:space="preserve">The </w:delText>
        </w:r>
      </w:del>
      <w:r w:rsidR="00312D16">
        <w:t xml:space="preserve">Tumor Board Workflow Definition Profile may be </w:t>
      </w:r>
      <w:ins w:id="172" w:author="Christopher Lindop" w:date="2015-03-19T17:28:00Z">
        <w:r w:rsidR="00E33520">
          <w:t xml:space="preserve">grouped with the XRi-WD profile acots in Table X.6-2. </w:t>
        </w:r>
      </w:ins>
      <w:del w:id="173" w:author="Christopher Lindop" w:date="2015-03-19T17:28:00Z">
        <w:r w:rsidR="00312D16" w:rsidDel="00E33520">
          <w:delText>considered when the T</w:delText>
        </w:r>
        <w:r w:rsidR="00A70B1F" w:rsidDel="00E33520">
          <w:delText xml:space="preserve">umor Board workflow includes a Remote </w:delText>
        </w:r>
        <w:r w:rsidR="00312D16" w:rsidDel="00E33520">
          <w:delText xml:space="preserve">Read Request for Imaging Procedures.  </w:delText>
        </w:r>
      </w:del>
    </w:p>
    <w:p w14:paraId="35DBE170" w14:textId="77777777" w:rsidR="00312D16" w:rsidRDefault="00312D16" w:rsidP="00312D16"/>
    <w:p w14:paraId="4F6445E7" w14:textId="77777777" w:rsidR="00312D16" w:rsidRPr="003F1F6A" w:rsidRDefault="00A70B1F" w:rsidP="00312D16">
      <w:pPr>
        <w:pStyle w:val="TableTitle"/>
      </w:pPr>
      <w:r>
        <w:t>Table X.6-2</w:t>
      </w:r>
      <w:r w:rsidR="00312D16" w:rsidRPr="003F1F6A">
        <w:t xml:space="preserve">: </w:t>
      </w:r>
      <w:r w:rsidR="00312D16">
        <w:t>XRi</w:t>
      </w:r>
      <w:r w:rsidR="00312D16" w:rsidRPr="003F1F6A">
        <w:t>-WD Workflow Definition Actors</w:t>
      </w:r>
      <w:r w:rsidR="00312D16">
        <w:t>, when</w:t>
      </w:r>
      <w:r w:rsidR="00312D16" w:rsidRPr="003F1F6A">
        <w:t xml:space="preserve"> grouping with </w:t>
      </w:r>
      <w:r w:rsidR="00312D16">
        <w:t>XTB-WD</w:t>
      </w:r>
      <w:r w:rsidR="00312D16" w:rsidRPr="003F1F6A">
        <w:t xml:space="preserve"> Actors</w:t>
      </w:r>
      <w:r w:rsidR="00312D16">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5535E4B7" w14:textId="77777777" w:rsidTr="00312D16">
        <w:trPr>
          <w:trHeight w:val="402"/>
          <w:tblHeader/>
        </w:trPr>
        <w:tc>
          <w:tcPr>
            <w:tcW w:w="3544" w:type="dxa"/>
            <w:shd w:val="clear" w:color="auto" w:fill="D9D9D9"/>
          </w:tcPr>
          <w:p w14:paraId="54DA7BF1" w14:textId="77777777" w:rsidR="00312D16" w:rsidRPr="003F1F6A" w:rsidRDefault="00312D16" w:rsidP="00312D16">
            <w:pPr>
              <w:pStyle w:val="TableEntryHeader"/>
            </w:pPr>
            <w:r w:rsidRPr="003F1F6A">
              <w:t xml:space="preserve"> </w:t>
            </w:r>
            <w:r>
              <w:t xml:space="preserve">XRi </w:t>
            </w:r>
            <w:r w:rsidRPr="003F1F6A">
              <w:t>Workflow Definition</w:t>
            </w:r>
          </w:p>
          <w:p w14:paraId="5CD1C243" w14:textId="77777777" w:rsidR="00312D16" w:rsidRPr="003F1F6A" w:rsidRDefault="00312D16" w:rsidP="00312D16">
            <w:pPr>
              <w:pStyle w:val="TableEntryHeader"/>
            </w:pPr>
            <w:r w:rsidRPr="003F1F6A">
              <w:t>Actor</w:t>
            </w:r>
          </w:p>
        </w:tc>
        <w:tc>
          <w:tcPr>
            <w:tcW w:w="5103" w:type="dxa"/>
            <w:shd w:val="clear" w:color="auto" w:fill="D9D9D9"/>
          </w:tcPr>
          <w:p w14:paraId="76166BE3" w14:textId="77777777" w:rsidR="00312D16" w:rsidRPr="003F1F6A" w:rsidRDefault="00312D16" w:rsidP="00312D16">
            <w:pPr>
              <w:pStyle w:val="TableEntryHeader"/>
            </w:pPr>
            <w:r>
              <w:t>G</w:t>
            </w:r>
            <w:r w:rsidRPr="003F1F6A">
              <w:t xml:space="preserve">rouped with: </w:t>
            </w:r>
          </w:p>
        </w:tc>
      </w:tr>
      <w:tr w:rsidR="00312D16" w:rsidRPr="003F1F6A" w14:paraId="607C12AB" w14:textId="77777777" w:rsidTr="00312D16">
        <w:trPr>
          <w:trHeight w:val="365"/>
        </w:trPr>
        <w:tc>
          <w:tcPr>
            <w:tcW w:w="3544" w:type="dxa"/>
          </w:tcPr>
          <w:p w14:paraId="0F942710" w14:textId="77777777" w:rsidR="00312D16" w:rsidRPr="003F1F6A" w:rsidRDefault="00312D16" w:rsidP="00312D16">
            <w:pPr>
              <w:pStyle w:val="TableEntry"/>
            </w:pPr>
            <w:r w:rsidRPr="003F1F6A">
              <w:t xml:space="preserve"> </w:t>
            </w:r>
            <w:r>
              <w:t xml:space="preserve">XRi Service </w:t>
            </w:r>
            <w:r w:rsidRPr="003F1F6A">
              <w:t>Requester actor</w:t>
            </w:r>
          </w:p>
        </w:tc>
        <w:tc>
          <w:tcPr>
            <w:tcW w:w="5103" w:type="dxa"/>
          </w:tcPr>
          <w:p w14:paraId="41AB377A" w14:textId="77777777" w:rsidR="00312D16" w:rsidRPr="003F1F6A" w:rsidRDefault="001127D9" w:rsidP="00312D16">
            <w:pPr>
              <w:pStyle w:val="TableEntry"/>
            </w:pPr>
            <w:r>
              <w:t>XTB</w:t>
            </w:r>
            <w:r w:rsidR="00312D16">
              <w:t xml:space="preserve"> Service Preparer</w:t>
            </w:r>
          </w:p>
        </w:tc>
      </w:tr>
    </w:tbl>
    <w:p w14:paraId="12E511AD" w14:textId="77777777" w:rsidR="00312D16" w:rsidRPr="003F1F6A" w:rsidRDefault="00312D16" w:rsidP="00312D16">
      <w:pPr>
        <w:pStyle w:val="TableTitle"/>
      </w:pPr>
    </w:p>
    <w:p w14:paraId="78E3CE5F" w14:textId="77777777" w:rsidR="00312D16" w:rsidRDefault="00312D16" w:rsidP="00312D16"/>
    <w:p w14:paraId="5670F903" w14:textId="77777777" w:rsidR="00312D16" w:rsidRDefault="00312D16" w:rsidP="00312D16"/>
    <w:p w14:paraId="470DD483" w14:textId="77777777" w:rsidR="00312D16" w:rsidRDefault="00312D16" w:rsidP="00312D16">
      <w:pPr>
        <w:pStyle w:val="Heading3"/>
        <w:numPr>
          <w:ilvl w:val="0"/>
          <w:numId w:val="0"/>
        </w:numPr>
        <w:ind w:left="720" w:hanging="720"/>
      </w:pPr>
      <w:r>
        <w:t>X.6.3 IHE Document Content Profiles</w:t>
      </w:r>
    </w:p>
    <w:p w14:paraId="789E790F" w14:textId="77777777" w:rsidR="00312D16" w:rsidRDefault="00312D16" w:rsidP="00312D16">
      <w:r>
        <w:t xml:space="preserve">IHE QRPH, Laboratory, Pharmacy, Radiology, PCC, Eye-care, </w:t>
      </w:r>
      <w:r w:rsidR="00A70B1F">
        <w:t>Cardiology and Anatomic Pathology</w:t>
      </w:r>
      <w:r>
        <w:t xml:space="preserve"> have created numerous document content profiles which should be considered, when document content relevant to the Requested Read for Images is available to include as content input of the Remote Read submission set.</w:t>
      </w:r>
    </w:p>
    <w:p w14:paraId="72971B9F" w14:textId="77777777" w:rsidR="00312D16" w:rsidRDefault="00312D16" w:rsidP="00312D16"/>
    <w:p w14:paraId="2A0BA79C" w14:textId="77777777" w:rsidR="00312D16" w:rsidRPr="003F1F6A" w:rsidRDefault="00A70B1F" w:rsidP="00312D16">
      <w:pPr>
        <w:pStyle w:val="TableTitle"/>
      </w:pPr>
      <w:r>
        <w:t>Table X.6-3</w:t>
      </w:r>
      <w:r w:rsidR="00312D16" w:rsidRPr="003F1F6A">
        <w:t xml:space="preserve">: </w:t>
      </w:r>
      <w:r w:rsidR="00312D16">
        <w:t>XRi</w:t>
      </w:r>
      <w:r w:rsidR="00312D16" w:rsidRPr="003F1F6A">
        <w:t>-WD Workflow Definition Actors</w:t>
      </w:r>
      <w:r w:rsidR="00312D16">
        <w:t>, when</w:t>
      </w:r>
      <w:r w:rsidR="00312D16" w:rsidRPr="003F1F6A">
        <w:t xml:space="preserve"> grouping with </w:t>
      </w:r>
      <w:r w:rsidR="00312D16">
        <w:t>IHE Document Content Profile</w:t>
      </w:r>
      <w:r w:rsidR="00312D16" w:rsidRPr="003F1F6A">
        <w:t xml:space="preserve"> Actors</w:t>
      </w:r>
      <w:r w:rsidR="00312D16">
        <w:t xml:space="preserve"> </w:t>
      </w:r>
    </w:p>
    <w:p w14:paraId="1C29E776" w14:textId="77777777" w:rsidR="00312D16" w:rsidRDefault="00312D16" w:rsidP="00312D16"/>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6016433D" w14:textId="77777777" w:rsidTr="00312D16">
        <w:trPr>
          <w:trHeight w:val="402"/>
          <w:tblHeader/>
        </w:trPr>
        <w:tc>
          <w:tcPr>
            <w:tcW w:w="3544" w:type="dxa"/>
            <w:shd w:val="clear" w:color="auto" w:fill="D9D9D9"/>
          </w:tcPr>
          <w:p w14:paraId="0EA160E7" w14:textId="77777777" w:rsidR="00312D16" w:rsidRPr="003F1F6A" w:rsidRDefault="00312D16" w:rsidP="00312D16">
            <w:pPr>
              <w:pStyle w:val="TableEntryHeader"/>
            </w:pPr>
            <w:r>
              <w:t xml:space="preserve">XRi </w:t>
            </w:r>
            <w:r w:rsidRPr="003F1F6A">
              <w:t>Workflow Definition</w:t>
            </w:r>
          </w:p>
          <w:p w14:paraId="600F38E3" w14:textId="77777777" w:rsidR="00312D16" w:rsidRPr="003F1F6A" w:rsidRDefault="00312D16" w:rsidP="00312D16">
            <w:pPr>
              <w:pStyle w:val="TableEntryHeader"/>
            </w:pPr>
            <w:r w:rsidRPr="003F1F6A">
              <w:t>Actor</w:t>
            </w:r>
          </w:p>
        </w:tc>
        <w:tc>
          <w:tcPr>
            <w:tcW w:w="5103" w:type="dxa"/>
            <w:shd w:val="clear" w:color="auto" w:fill="D9D9D9"/>
          </w:tcPr>
          <w:p w14:paraId="4306346E" w14:textId="77777777" w:rsidR="00312D16" w:rsidRPr="003F1F6A" w:rsidRDefault="00312D16" w:rsidP="00312D16">
            <w:pPr>
              <w:pStyle w:val="TableEntryHeader"/>
            </w:pPr>
            <w:r>
              <w:t>G</w:t>
            </w:r>
            <w:r w:rsidRPr="003F1F6A">
              <w:t xml:space="preserve">rouped with: </w:t>
            </w:r>
          </w:p>
        </w:tc>
      </w:tr>
      <w:tr w:rsidR="00312D16" w:rsidRPr="003F1F6A" w14:paraId="734AFE26" w14:textId="77777777" w:rsidTr="00312D16">
        <w:trPr>
          <w:trHeight w:val="365"/>
        </w:trPr>
        <w:tc>
          <w:tcPr>
            <w:tcW w:w="3544" w:type="dxa"/>
          </w:tcPr>
          <w:p w14:paraId="511E6ED9" w14:textId="77777777" w:rsidR="00312D16" w:rsidRPr="003F1F6A" w:rsidRDefault="00312D16" w:rsidP="00312D16">
            <w:pPr>
              <w:pStyle w:val="TableEntry"/>
            </w:pPr>
            <w:r w:rsidRPr="003F1F6A">
              <w:t xml:space="preserve"> </w:t>
            </w:r>
            <w:r>
              <w:t xml:space="preserve">XRi Service </w:t>
            </w:r>
            <w:r w:rsidRPr="003F1F6A">
              <w:t>Requester actor</w:t>
            </w:r>
          </w:p>
        </w:tc>
        <w:tc>
          <w:tcPr>
            <w:tcW w:w="5103" w:type="dxa"/>
          </w:tcPr>
          <w:p w14:paraId="178F660F" w14:textId="77777777" w:rsidR="00312D16" w:rsidRPr="003F1F6A" w:rsidRDefault="00312D16" w:rsidP="00312D16">
            <w:pPr>
              <w:pStyle w:val="TableEntry"/>
            </w:pPr>
            <w:r>
              <w:t>Content Consumer</w:t>
            </w:r>
          </w:p>
        </w:tc>
      </w:tr>
      <w:tr w:rsidR="00312D16" w:rsidRPr="003F1F6A" w14:paraId="14AFB09A" w14:textId="77777777" w:rsidTr="00312D16">
        <w:trPr>
          <w:trHeight w:val="378"/>
        </w:trPr>
        <w:tc>
          <w:tcPr>
            <w:tcW w:w="3544" w:type="dxa"/>
          </w:tcPr>
          <w:p w14:paraId="1F04FA8F" w14:textId="77777777" w:rsidR="00312D16" w:rsidRPr="003F1F6A" w:rsidRDefault="00312D16" w:rsidP="00312D16">
            <w:pPr>
              <w:pStyle w:val="TableEntry"/>
            </w:pPr>
            <w:r>
              <w:t>XRi Service Performer</w:t>
            </w:r>
            <w:r w:rsidRPr="003F1F6A">
              <w:t xml:space="preserve"> actor</w:t>
            </w:r>
          </w:p>
        </w:tc>
        <w:tc>
          <w:tcPr>
            <w:tcW w:w="5103" w:type="dxa"/>
          </w:tcPr>
          <w:p w14:paraId="1D0CF214" w14:textId="77777777" w:rsidR="00312D16" w:rsidRPr="003F1F6A" w:rsidRDefault="00312D16" w:rsidP="00312D16">
            <w:pPr>
              <w:pStyle w:val="TableEntry"/>
            </w:pPr>
            <w:r>
              <w:t xml:space="preserve">Content Consumer </w:t>
            </w:r>
          </w:p>
        </w:tc>
      </w:tr>
    </w:tbl>
    <w:p w14:paraId="3316B46D" w14:textId="77777777" w:rsidR="00312D16" w:rsidRDefault="00312D16" w:rsidP="00312D16"/>
    <w:p w14:paraId="09148115" w14:textId="77777777" w:rsidR="00312D16" w:rsidRPr="00D10FFE" w:rsidRDefault="00312D16" w:rsidP="00312D16">
      <w:pPr>
        <w:pStyle w:val="Heading3"/>
        <w:numPr>
          <w:ilvl w:val="0"/>
          <w:numId w:val="0"/>
        </w:numPr>
        <w:ind w:left="720" w:hanging="720"/>
      </w:pPr>
      <w:r>
        <w:t xml:space="preserve">X.6.4 IHE Imaging </w:t>
      </w:r>
      <w:r w:rsidR="00A70B1F">
        <w:t xml:space="preserve">Acquisition </w:t>
      </w:r>
      <w:r>
        <w:t xml:space="preserve">Workflow </w:t>
      </w:r>
    </w:p>
    <w:p w14:paraId="72A8C10B" w14:textId="05CC9BB0" w:rsidR="00312D16" w:rsidRDefault="00312D16" w:rsidP="00312D16">
      <w:r>
        <w:t>IHE</w:t>
      </w:r>
      <w:r w:rsidR="00CC1444">
        <w:t xml:space="preserve"> </w:t>
      </w:r>
      <w:r>
        <w:t>Radiology</w:t>
      </w:r>
      <w:r w:rsidR="00CC1444">
        <w:t xml:space="preserve"> and Cardiology</w:t>
      </w:r>
      <w:r>
        <w:t xml:space="preserve"> have created numerous Imaging Department Workflow profiles which, should be considered, when a Request for Remote Read may be initiated</w:t>
      </w:r>
      <w:r w:rsidR="00A70B1F">
        <w:t xml:space="preserve"> and Completed</w:t>
      </w:r>
      <w:r>
        <w:t xml:space="preserve">. </w:t>
      </w:r>
    </w:p>
    <w:p w14:paraId="4F02A899" w14:textId="77777777" w:rsidR="00312D16" w:rsidRPr="003F1F6A" w:rsidRDefault="00312D16" w:rsidP="00312D16">
      <w:pPr>
        <w:pStyle w:val="TableTitle"/>
      </w:pPr>
      <w:r>
        <w:lastRenderedPageBreak/>
        <w:t>Table X.6</w:t>
      </w:r>
      <w:r w:rsidR="00262E84">
        <w:t>-4</w:t>
      </w:r>
      <w:r w:rsidRPr="003F1F6A">
        <w:t xml:space="preserve">: </w:t>
      </w:r>
      <w:r>
        <w:t>XRi</w:t>
      </w:r>
      <w:r w:rsidRPr="003F1F6A">
        <w:t>-WD Workflow Definition Actors</w:t>
      </w:r>
      <w:r>
        <w:t>, when</w:t>
      </w:r>
      <w:r w:rsidRPr="003F1F6A">
        <w:t xml:space="preserve"> grouping with </w:t>
      </w:r>
      <w:r>
        <w:t xml:space="preserve">IHE Imaging </w:t>
      </w:r>
      <w:r w:rsidR="00262E84">
        <w:t>Acquisition Workflow</w:t>
      </w:r>
      <w:r>
        <w:t xml:space="preserve"> Profile</w:t>
      </w:r>
      <w:r w:rsidRPr="003F1F6A">
        <w:t xml:space="preserve"> Actors</w:t>
      </w:r>
      <w:r>
        <w:t xml:space="preserve"> for </w:t>
      </w:r>
      <w:r w:rsidR="008D38C6">
        <w:t>Initiating</w:t>
      </w:r>
      <w:r w:rsidR="00262E84">
        <w:t xml:space="preserve"> and Completing the</w:t>
      </w:r>
      <w:r>
        <w:t xml:space="preserve"> Remote Read</w:t>
      </w:r>
    </w:p>
    <w:p w14:paraId="340ADB1C" w14:textId="77777777" w:rsidR="00312D16" w:rsidRDefault="00312D16" w:rsidP="00312D16"/>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441F576F" w14:textId="77777777" w:rsidTr="00312D16">
        <w:trPr>
          <w:trHeight w:val="402"/>
          <w:tblHeader/>
        </w:trPr>
        <w:tc>
          <w:tcPr>
            <w:tcW w:w="3544" w:type="dxa"/>
            <w:shd w:val="clear" w:color="auto" w:fill="D9D9D9"/>
          </w:tcPr>
          <w:p w14:paraId="1F849FBC" w14:textId="77777777" w:rsidR="00312D16" w:rsidRPr="003F1F6A" w:rsidRDefault="00312D16" w:rsidP="00312D16">
            <w:pPr>
              <w:pStyle w:val="TableEntryHeader"/>
            </w:pPr>
            <w:r>
              <w:t xml:space="preserve">XRi </w:t>
            </w:r>
            <w:r w:rsidRPr="003F1F6A">
              <w:t>Workflow Definition</w:t>
            </w:r>
          </w:p>
          <w:p w14:paraId="3DF0AB9D" w14:textId="77777777" w:rsidR="00312D16" w:rsidRPr="003F1F6A" w:rsidRDefault="00312D16" w:rsidP="00312D16">
            <w:pPr>
              <w:pStyle w:val="TableEntryHeader"/>
            </w:pPr>
            <w:r w:rsidRPr="003F1F6A">
              <w:t>Actor</w:t>
            </w:r>
          </w:p>
        </w:tc>
        <w:tc>
          <w:tcPr>
            <w:tcW w:w="5103" w:type="dxa"/>
            <w:shd w:val="clear" w:color="auto" w:fill="D9D9D9"/>
          </w:tcPr>
          <w:p w14:paraId="54F48857" w14:textId="77777777" w:rsidR="00312D16" w:rsidRPr="003F1F6A" w:rsidRDefault="00312D16" w:rsidP="00312D16">
            <w:pPr>
              <w:pStyle w:val="TableEntryHeader"/>
            </w:pPr>
            <w:r>
              <w:t>G</w:t>
            </w:r>
            <w:r w:rsidRPr="003F1F6A">
              <w:t xml:space="preserve">rouped with: </w:t>
            </w:r>
          </w:p>
        </w:tc>
      </w:tr>
      <w:tr w:rsidR="00312D16" w:rsidRPr="003F1F6A" w14:paraId="3462E546" w14:textId="77777777" w:rsidTr="00312D16">
        <w:trPr>
          <w:trHeight w:val="365"/>
        </w:trPr>
        <w:tc>
          <w:tcPr>
            <w:tcW w:w="3544" w:type="dxa"/>
          </w:tcPr>
          <w:p w14:paraId="016A1166" w14:textId="77777777" w:rsidR="00312D16" w:rsidRPr="003F1F6A" w:rsidRDefault="00312D16" w:rsidP="00312D16">
            <w:pPr>
              <w:pStyle w:val="TableEntry"/>
            </w:pPr>
            <w:r w:rsidRPr="003F1F6A">
              <w:t xml:space="preserve"> </w:t>
            </w:r>
            <w:r>
              <w:t xml:space="preserve">XRi Service </w:t>
            </w:r>
            <w:r w:rsidRPr="003F1F6A">
              <w:t>Requester actor</w:t>
            </w:r>
          </w:p>
        </w:tc>
        <w:tc>
          <w:tcPr>
            <w:tcW w:w="5103" w:type="dxa"/>
          </w:tcPr>
          <w:p w14:paraId="5D2A21E3" w14:textId="77777777" w:rsidR="00312D16" w:rsidRPr="003F1F6A" w:rsidRDefault="00A70B1F" w:rsidP="00312D16">
            <w:pPr>
              <w:pStyle w:val="TableEntry"/>
            </w:pPr>
            <w:r>
              <w:t>Order Filler</w:t>
            </w:r>
          </w:p>
        </w:tc>
      </w:tr>
    </w:tbl>
    <w:p w14:paraId="51026B45" w14:textId="77777777" w:rsidR="00A70B1F" w:rsidRDefault="00A70B1F" w:rsidP="00A70B1F"/>
    <w:p w14:paraId="64DA22C9" w14:textId="77777777" w:rsidR="00A70B1F" w:rsidRPr="00D10FFE" w:rsidRDefault="00A70B1F" w:rsidP="00A70B1F">
      <w:pPr>
        <w:pStyle w:val="Heading3"/>
        <w:numPr>
          <w:ilvl w:val="0"/>
          <w:numId w:val="0"/>
        </w:numPr>
        <w:ind w:left="720" w:hanging="720"/>
      </w:pPr>
      <w:r>
        <w:t xml:space="preserve">X.6.5 IHE Imaging Report Workflow </w:t>
      </w:r>
    </w:p>
    <w:p w14:paraId="1F75685E" w14:textId="09367057" w:rsidR="00312D16" w:rsidRDefault="00312D16" w:rsidP="00312D16">
      <w:r>
        <w:t>IHE</w:t>
      </w:r>
      <w:r w:rsidR="00CC1444">
        <w:t xml:space="preserve"> </w:t>
      </w:r>
      <w:r>
        <w:t>Radiology</w:t>
      </w:r>
      <w:r w:rsidR="00CC1444">
        <w:t xml:space="preserve"> and Cardiology </w:t>
      </w:r>
      <w:r>
        <w:t xml:space="preserve">have created numerous Imaging </w:t>
      </w:r>
      <w:r w:rsidR="00A70B1F">
        <w:t>Report</w:t>
      </w:r>
      <w:r>
        <w:t xml:space="preserve"> Workflow profiles which, should be considered, when a</w:t>
      </w:r>
      <w:r w:rsidR="00A70B1F">
        <w:t>n Imaging Report Workflow may be applied for Read Service Performing.</w:t>
      </w:r>
      <w:r>
        <w:t xml:space="preserve"> </w:t>
      </w:r>
    </w:p>
    <w:p w14:paraId="76318E79" w14:textId="6E51BAC4" w:rsidR="00312D16" w:rsidRPr="003F1F6A" w:rsidRDefault="00312D16" w:rsidP="00312D16">
      <w:pPr>
        <w:pStyle w:val="TableTitle"/>
      </w:pPr>
      <w:r>
        <w:t>Table X.6</w:t>
      </w:r>
      <w:r w:rsidR="0073345B">
        <w:t>-1</w:t>
      </w:r>
      <w:r w:rsidRPr="003F1F6A">
        <w:t xml:space="preserve">: </w:t>
      </w:r>
      <w:r>
        <w:t>XRi</w:t>
      </w:r>
      <w:r w:rsidRPr="003F1F6A">
        <w:t>-WD Workflow Definition Actors</w:t>
      </w:r>
      <w:r>
        <w:t>, when</w:t>
      </w:r>
      <w:r w:rsidRPr="003F1F6A">
        <w:t xml:space="preserve"> grouping with </w:t>
      </w:r>
      <w:r>
        <w:t>IHE Imaging Department Profile</w:t>
      </w:r>
      <w:r w:rsidRPr="003F1F6A">
        <w:t xml:space="preserve"> Actors</w:t>
      </w:r>
      <w:r>
        <w:t xml:space="preserve"> for Fulfilling Remote Read Requests</w:t>
      </w:r>
    </w:p>
    <w:p w14:paraId="6633BE3A" w14:textId="77777777" w:rsidR="00312D16" w:rsidRDefault="00312D16" w:rsidP="00312D16"/>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4"/>
        <w:gridCol w:w="5103"/>
      </w:tblGrid>
      <w:tr w:rsidR="00312D16" w:rsidRPr="003F1F6A" w14:paraId="6A2A4C0F" w14:textId="77777777" w:rsidTr="00CC1444">
        <w:trPr>
          <w:trHeight w:val="402"/>
          <w:tblHeader/>
        </w:trPr>
        <w:tc>
          <w:tcPr>
            <w:tcW w:w="3544" w:type="dxa"/>
            <w:shd w:val="clear" w:color="auto" w:fill="D9D9D9"/>
          </w:tcPr>
          <w:p w14:paraId="6A15A417" w14:textId="77777777" w:rsidR="00312D16" w:rsidRPr="003F1F6A" w:rsidRDefault="00312D16" w:rsidP="00312D16">
            <w:pPr>
              <w:pStyle w:val="TableEntryHeader"/>
            </w:pPr>
            <w:r>
              <w:t xml:space="preserve">XRi </w:t>
            </w:r>
            <w:r w:rsidRPr="003F1F6A">
              <w:t>Workflow Definition</w:t>
            </w:r>
          </w:p>
          <w:p w14:paraId="5B44EB35" w14:textId="77777777" w:rsidR="00312D16" w:rsidRPr="003F1F6A" w:rsidRDefault="00312D16" w:rsidP="00312D16">
            <w:pPr>
              <w:pStyle w:val="TableEntryHeader"/>
            </w:pPr>
            <w:r w:rsidRPr="003F1F6A">
              <w:t>Actor</w:t>
            </w:r>
          </w:p>
        </w:tc>
        <w:tc>
          <w:tcPr>
            <w:tcW w:w="5103" w:type="dxa"/>
            <w:shd w:val="clear" w:color="auto" w:fill="D9D9D9"/>
          </w:tcPr>
          <w:p w14:paraId="7E003CD2" w14:textId="77777777" w:rsidR="00312D16" w:rsidRPr="003F1F6A" w:rsidRDefault="00312D16" w:rsidP="00312D16">
            <w:pPr>
              <w:pStyle w:val="TableEntryHeader"/>
            </w:pPr>
            <w:r>
              <w:t>G</w:t>
            </w:r>
            <w:r w:rsidRPr="003F1F6A">
              <w:t xml:space="preserve">rouped with: </w:t>
            </w:r>
          </w:p>
        </w:tc>
      </w:tr>
      <w:tr w:rsidR="00312D16" w:rsidRPr="003F1F6A" w14:paraId="1778A6B1" w14:textId="77777777" w:rsidTr="00CC1444">
        <w:trPr>
          <w:trHeight w:val="365"/>
        </w:trPr>
        <w:tc>
          <w:tcPr>
            <w:tcW w:w="3544" w:type="dxa"/>
          </w:tcPr>
          <w:p w14:paraId="73B4BA61" w14:textId="77777777" w:rsidR="00312D16" w:rsidRPr="003F1F6A" w:rsidRDefault="00312D16" w:rsidP="00262E84">
            <w:pPr>
              <w:pStyle w:val="TableEntry"/>
            </w:pPr>
            <w:r w:rsidRPr="003F1F6A">
              <w:t xml:space="preserve"> </w:t>
            </w:r>
            <w:r>
              <w:t xml:space="preserve">XRi Service </w:t>
            </w:r>
            <w:r w:rsidR="00262E84">
              <w:t>Performer</w:t>
            </w:r>
            <w:r w:rsidRPr="003F1F6A">
              <w:t xml:space="preserve"> actor</w:t>
            </w:r>
          </w:p>
        </w:tc>
        <w:tc>
          <w:tcPr>
            <w:tcW w:w="5103" w:type="dxa"/>
          </w:tcPr>
          <w:p w14:paraId="775F20C2" w14:textId="77777777" w:rsidR="00312D16" w:rsidRPr="003F1F6A" w:rsidRDefault="00262E84" w:rsidP="00312D16">
            <w:pPr>
              <w:pStyle w:val="TableEntry"/>
            </w:pPr>
            <w:r>
              <w:t>Report Manager</w:t>
            </w:r>
          </w:p>
        </w:tc>
      </w:tr>
    </w:tbl>
    <w:p w14:paraId="7170D0B6" w14:textId="205105C7" w:rsidR="0031745F" w:rsidRDefault="0031745F" w:rsidP="00CC1444">
      <w:pPr>
        <w:pStyle w:val="Heading2"/>
        <w:numPr>
          <w:ilvl w:val="0"/>
          <w:numId w:val="0"/>
        </w:numPr>
      </w:pPr>
      <w:bookmarkStart w:id="174" w:name="_MON_1393165641"/>
      <w:bookmarkStart w:id="175" w:name="_MON_1393165655"/>
      <w:bookmarkStart w:id="176" w:name="_MON_1273751891"/>
      <w:bookmarkStart w:id="177" w:name="_MON_1393165622"/>
      <w:bookmarkStart w:id="178" w:name="_MON_1272028803"/>
      <w:bookmarkStart w:id="179" w:name="_MON_1273751942"/>
      <w:bookmarkStart w:id="180" w:name="_MON_1393165751"/>
      <w:bookmarkStart w:id="181" w:name="_MON_1272028747"/>
      <w:bookmarkStart w:id="182" w:name="_MON_1273751993"/>
      <w:bookmarkStart w:id="183" w:name="_MON_1393164184"/>
      <w:bookmarkStart w:id="184" w:name="_MON_1273754815"/>
      <w:bookmarkStart w:id="185" w:name="_MON_1399839047"/>
      <w:bookmarkStart w:id="186" w:name="_MON_1399839107"/>
      <w:bookmarkStart w:id="187" w:name="_MON_1399839126"/>
      <w:bookmarkStart w:id="188" w:name="_MON_1273752053"/>
      <w:bookmarkStart w:id="189" w:name="_MON_1273752069"/>
      <w:bookmarkStart w:id="190" w:name="_MON_1399839188"/>
      <w:bookmarkStart w:id="191" w:name="_MON_1273754282"/>
      <w:bookmarkStart w:id="192" w:name="_MON_1279176906"/>
      <w:bookmarkStart w:id="193" w:name="_MON_1279176934"/>
      <w:bookmarkStart w:id="194" w:name="_MON_1279176862"/>
      <w:bookmarkStart w:id="195" w:name="_MON_1311769661"/>
      <w:bookmarkStart w:id="196" w:name="_MON_1279177017"/>
      <w:bookmarkStart w:id="197" w:name="_MON_1279176580"/>
      <w:bookmarkStart w:id="198" w:name="_MON_1279176588"/>
      <w:bookmarkStart w:id="199" w:name="_MON_1279179518"/>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sectPr w:rsidR="0031745F"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1" w:author="Martin" w:date="2015-03-04T11:37:00Z" w:initials="M">
    <w:p w14:paraId="7DA0E0C6" w14:textId="77777777" w:rsidR="007E62B0" w:rsidRDefault="007E62B0">
      <w:pPr>
        <w:pStyle w:val="CommentText"/>
      </w:pPr>
      <w:r>
        <w:rPr>
          <w:rStyle w:val="CommentReference"/>
        </w:rPr>
        <w:annotationRef/>
      </w:r>
      <w:r>
        <w:t>What is an “M:N relationship”?</w:t>
      </w:r>
    </w:p>
  </w:comment>
  <w:comment w:id="102" w:author="Martin" w:date="2015-03-04T11:38:00Z" w:initials="M">
    <w:p w14:paraId="1FDC1341" w14:textId="77777777" w:rsidR="007E62B0" w:rsidRDefault="007E62B0">
      <w:pPr>
        <w:pStyle w:val="CommentText"/>
      </w:pPr>
      <w:r>
        <w:rPr>
          <w:rStyle w:val="CommentReference"/>
        </w:rPr>
        <w:annotationRef/>
      </w:r>
      <w:r>
        <w:t>NM physicians are the imaging specialists who do the reads.  Other non-NM physicians request the NM imaging studies.</w:t>
      </w:r>
    </w:p>
  </w:comment>
  <w:comment w:id="103" w:author="Martin" w:date="2015-03-04T11:41:00Z" w:initials="M">
    <w:p w14:paraId="58DB59E3" w14:textId="77777777" w:rsidR="007E62B0" w:rsidRDefault="007E62B0">
      <w:pPr>
        <w:pStyle w:val="CommentText"/>
      </w:pPr>
      <w:r>
        <w:rPr>
          <w:rStyle w:val="CommentReference"/>
        </w:rPr>
        <w:annotationRef/>
      </w:r>
      <w:r>
        <w:t>This would generally be an attending  physician.  A physician not involved in the care of the patient would not be referring the patient for an imaging procedure.</w:t>
      </w:r>
    </w:p>
  </w:comment>
  <w:comment w:id="133" w:author="Martin" w:date="2015-03-04T11:48:00Z" w:initials="M">
    <w:p w14:paraId="0CD89F50" w14:textId="77777777" w:rsidR="007E62B0" w:rsidRDefault="007E62B0">
      <w:pPr>
        <w:pStyle w:val="CommentText"/>
      </w:pPr>
      <w:r>
        <w:rPr>
          <w:rStyle w:val="CommentReference"/>
        </w:rPr>
        <w:annotationRef/>
      </w:r>
      <w:r>
        <w:t>Should be the same.</w:t>
      </w:r>
    </w:p>
  </w:comment>
  <w:comment w:id="135" w:author="Martin" w:date="2015-03-04T12:00:00Z" w:initials="M">
    <w:p w14:paraId="414F8B34" w14:textId="77777777" w:rsidR="007E62B0" w:rsidRDefault="007E62B0">
      <w:pPr>
        <w:pStyle w:val="CommentText"/>
      </w:pPr>
      <w:r>
        <w:rPr>
          <w:rStyle w:val="CommentReference"/>
        </w:rPr>
        <w:annotationRef/>
      </w:r>
      <w:r>
        <w:t>This would best be described as a request for a second opinion which might be initiated by a reading radiologist who wants to consult a colleague about a difficult case or an attending physician who was concerned about the initial report he/she had  received.</w:t>
      </w:r>
    </w:p>
  </w:comment>
  <w:comment w:id="136" w:author="Martin" w:date="2015-03-04T11:57:00Z" w:initials="M">
    <w:p w14:paraId="239C15F2" w14:textId="77777777" w:rsidR="007E62B0" w:rsidRDefault="007E62B0">
      <w:pPr>
        <w:pStyle w:val="CommentText"/>
      </w:pPr>
      <w:r>
        <w:rPr>
          <w:rStyle w:val="CommentReference"/>
        </w:rPr>
        <w:annotationRef/>
      </w:r>
      <w:r>
        <w:t>I cannot imagine this happening unless it is part of a peer review process which is a whole other process which requires different pathways which have not yet been standardized.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6204B" w14:textId="77777777" w:rsidR="007E62B0" w:rsidRDefault="007E62B0">
      <w:r>
        <w:separator/>
      </w:r>
    </w:p>
  </w:endnote>
  <w:endnote w:type="continuationSeparator" w:id="0">
    <w:p w14:paraId="593FCEA2" w14:textId="77777777" w:rsidR="007E62B0" w:rsidRDefault="007E62B0">
      <w:r>
        <w:continuationSeparator/>
      </w:r>
    </w:p>
  </w:endnote>
  <w:endnote w:type="continuationNotice" w:id="1">
    <w:p w14:paraId="5F9E056E" w14:textId="77777777" w:rsidR="007E62B0" w:rsidRDefault="007E62B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roman"/>
    <w:pitch w:val="default"/>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2EB79" w14:textId="77777777" w:rsidR="007E62B0" w:rsidRDefault="007E62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C04657" w14:textId="77777777" w:rsidR="007E62B0" w:rsidRDefault="007E62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186E5" w14:textId="77777777" w:rsidR="007E62B0" w:rsidRDefault="007E62B0">
    <w:pPr>
      <w:pStyle w:val="Footer"/>
      <w:ind w:right="360"/>
    </w:pPr>
    <w:r>
      <w:t>__________________________________________________________________________</w:t>
    </w:r>
  </w:p>
  <w:p w14:paraId="1FA0DA3B" w14:textId="77777777" w:rsidR="007E62B0" w:rsidRPr="004B6B7C" w:rsidRDefault="007E62B0" w:rsidP="004B6B7C">
    <w:pPr>
      <w:pStyle w:val="Footer"/>
      <w:ind w:right="360"/>
      <w:rPr>
        <w:sz w:val="20"/>
      </w:rPr>
    </w:pPr>
    <w:bookmarkStart w:id="200" w:name="_Toc473170355"/>
    <w:r>
      <w:rPr>
        <w:sz w:val="20"/>
      </w:rPr>
      <w:t xml:space="preserve">Rev. 0.0 – 2015-02-19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33520">
      <w:rPr>
        <w:rStyle w:val="PageNumber"/>
        <w:noProof/>
        <w:sz w:val="20"/>
      </w:rPr>
      <w:t>26</w:t>
    </w:r>
    <w:r w:rsidRPr="00597DB2">
      <w:rPr>
        <w:rStyle w:val="PageNumber"/>
        <w:sz w:val="20"/>
      </w:rPr>
      <w:fldChar w:fldCharType="end"/>
    </w:r>
    <w:r>
      <w:rPr>
        <w:sz w:val="20"/>
      </w:rPr>
      <w:tab/>
      <w:t xml:space="preserve">                       Copyright © 2015: IHE International, Inc.</w:t>
    </w:r>
    <w:bookmarkEnd w:id="20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87A67" w14:textId="77777777" w:rsidR="007E62B0" w:rsidRDefault="007E62B0">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483F8" w14:textId="77777777" w:rsidR="007E62B0" w:rsidRDefault="007E62B0">
      <w:r>
        <w:separator/>
      </w:r>
    </w:p>
  </w:footnote>
  <w:footnote w:type="continuationSeparator" w:id="0">
    <w:p w14:paraId="47CC8F44" w14:textId="77777777" w:rsidR="007E62B0" w:rsidRDefault="007E62B0">
      <w:r>
        <w:continuationSeparator/>
      </w:r>
    </w:p>
  </w:footnote>
  <w:footnote w:type="continuationNotice" w:id="1">
    <w:p w14:paraId="2955FEDB" w14:textId="77777777" w:rsidR="007E62B0" w:rsidRDefault="007E62B0">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2A667" w14:textId="5F576FCB" w:rsidR="007E62B0" w:rsidRDefault="007E62B0">
    <w:pPr>
      <w:pStyle w:val="Header"/>
    </w:pPr>
    <w:r>
      <w:t xml:space="preserve">IHE Radiology Technical Framework Supplement – XRi-Workflow Definition </w:t>
    </w:r>
    <w:r>
      <w:br/>
      <w:t>______________________________________________________________________________</w:t>
    </w:r>
  </w:p>
  <w:p w14:paraId="1EB68DD2" w14:textId="77777777" w:rsidR="007E62B0" w:rsidRDefault="007E62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02D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14"/>
    <w:multiLevelType w:val="singleLevel"/>
    <w:tmpl w:val="00000014"/>
    <w:name w:val="WW8Num21"/>
    <w:lvl w:ilvl="0">
      <w:start w:val="1"/>
      <w:numFmt w:val="upperLetter"/>
      <w:lvlText w:val="%1."/>
      <w:lvlJc w:val="left"/>
      <w:pPr>
        <w:tabs>
          <w:tab w:val="num" w:pos="0"/>
        </w:tabs>
        <w:ind w:left="720" w:hanging="360"/>
      </w:pPr>
    </w:lvl>
  </w:abstractNum>
  <w:abstractNum w:abstractNumId="10">
    <w:nsid w:val="00F322F0"/>
    <w:multiLevelType w:val="hybridMultilevel"/>
    <w:tmpl w:val="A0E6477C"/>
    <w:lvl w:ilvl="0" w:tplc="5F50D812">
      <w:start w:val="4"/>
      <w:numFmt w:val="decimal"/>
      <w:lvlText w:val="%1.a"/>
      <w:lvlJc w:val="left"/>
      <w:pPr>
        <w:ind w:left="360" w:hanging="360"/>
      </w:pPr>
      <w:rPr>
        <w:rFonts w:hint="default"/>
      </w:rPr>
    </w:lvl>
    <w:lvl w:ilvl="1" w:tplc="CEB8FA60" w:tentative="1">
      <w:start w:val="1"/>
      <w:numFmt w:val="lowerLetter"/>
      <w:lvlText w:val="%2."/>
      <w:lvlJc w:val="left"/>
      <w:pPr>
        <w:ind w:left="1440" w:hanging="360"/>
      </w:pPr>
    </w:lvl>
    <w:lvl w:ilvl="2" w:tplc="CD585808" w:tentative="1">
      <w:start w:val="1"/>
      <w:numFmt w:val="lowerRoman"/>
      <w:lvlText w:val="%3."/>
      <w:lvlJc w:val="right"/>
      <w:pPr>
        <w:ind w:left="2160" w:hanging="180"/>
      </w:pPr>
    </w:lvl>
    <w:lvl w:ilvl="3" w:tplc="AE8249D2" w:tentative="1">
      <w:start w:val="1"/>
      <w:numFmt w:val="decimal"/>
      <w:lvlText w:val="%4."/>
      <w:lvlJc w:val="left"/>
      <w:pPr>
        <w:ind w:left="2880" w:hanging="360"/>
      </w:pPr>
    </w:lvl>
    <w:lvl w:ilvl="4" w:tplc="8B826A72" w:tentative="1">
      <w:start w:val="1"/>
      <w:numFmt w:val="lowerLetter"/>
      <w:lvlText w:val="%5."/>
      <w:lvlJc w:val="left"/>
      <w:pPr>
        <w:ind w:left="3600" w:hanging="360"/>
      </w:pPr>
    </w:lvl>
    <w:lvl w:ilvl="5" w:tplc="27FC4338" w:tentative="1">
      <w:start w:val="1"/>
      <w:numFmt w:val="lowerRoman"/>
      <w:lvlText w:val="%6."/>
      <w:lvlJc w:val="right"/>
      <w:pPr>
        <w:ind w:left="4320" w:hanging="180"/>
      </w:pPr>
    </w:lvl>
    <w:lvl w:ilvl="6" w:tplc="4008BE20" w:tentative="1">
      <w:start w:val="1"/>
      <w:numFmt w:val="decimal"/>
      <w:lvlText w:val="%7."/>
      <w:lvlJc w:val="left"/>
      <w:pPr>
        <w:ind w:left="5040" w:hanging="360"/>
      </w:pPr>
    </w:lvl>
    <w:lvl w:ilvl="7" w:tplc="65C49D24" w:tentative="1">
      <w:start w:val="1"/>
      <w:numFmt w:val="lowerLetter"/>
      <w:lvlText w:val="%8."/>
      <w:lvlJc w:val="left"/>
      <w:pPr>
        <w:ind w:left="5760" w:hanging="360"/>
      </w:pPr>
    </w:lvl>
    <w:lvl w:ilvl="8" w:tplc="15A0EDD4" w:tentative="1">
      <w:start w:val="1"/>
      <w:numFmt w:val="lowerRoman"/>
      <w:lvlText w:val="%9."/>
      <w:lvlJc w:val="right"/>
      <w:pPr>
        <w:ind w:left="6480" w:hanging="180"/>
      </w:pPr>
    </w:lvl>
  </w:abstractNum>
  <w:abstractNum w:abstractNumId="11">
    <w:nsid w:val="050129B5"/>
    <w:multiLevelType w:val="multilevel"/>
    <w:tmpl w:val="9DF8E1F0"/>
    <w:lvl w:ilvl="0">
      <w:start w:val="3"/>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53C7544"/>
    <w:multiLevelType w:val="hybridMultilevel"/>
    <w:tmpl w:val="01D0E966"/>
    <w:lvl w:ilvl="0" w:tplc="0D8C250C">
      <w:start w:val="1"/>
      <w:numFmt w:val="decimal"/>
      <w:lvlText w:val="%1."/>
      <w:lvlJc w:val="left"/>
      <w:pPr>
        <w:ind w:left="2941" w:hanging="360"/>
      </w:pPr>
    </w:lvl>
    <w:lvl w:ilvl="1" w:tplc="BFE67F2E" w:tentative="1">
      <w:start w:val="1"/>
      <w:numFmt w:val="lowerLetter"/>
      <w:lvlText w:val="%2."/>
      <w:lvlJc w:val="left"/>
      <w:pPr>
        <w:ind w:left="3661" w:hanging="360"/>
      </w:pPr>
    </w:lvl>
    <w:lvl w:ilvl="2" w:tplc="800AA64A" w:tentative="1">
      <w:start w:val="1"/>
      <w:numFmt w:val="lowerRoman"/>
      <w:lvlText w:val="%3."/>
      <w:lvlJc w:val="right"/>
      <w:pPr>
        <w:ind w:left="4381" w:hanging="180"/>
      </w:pPr>
    </w:lvl>
    <w:lvl w:ilvl="3" w:tplc="09BA7DBC" w:tentative="1">
      <w:start w:val="1"/>
      <w:numFmt w:val="decimal"/>
      <w:lvlText w:val="%4."/>
      <w:lvlJc w:val="left"/>
      <w:pPr>
        <w:ind w:left="5101" w:hanging="360"/>
      </w:pPr>
    </w:lvl>
    <w:lvl w:ilvl="4" w:tplc="28A48B16" w:tentative="1">
      <w:start w:val="1"/>
      <w:numFmt w:val="lowerLetter"/>
      <w:lvlText w:val="%5."/>
      <w:lvlJc w:val="left"/>
      <w:pPr>
        <w:ind w:left="5821" w:hanging="360"/>
      </w:pPr>
    </w:lvl>
    <w:lvl w:ilvl="5" w:tplc="3634EFE2" w:tentative="1">
      <w:start w:val="1"/>
      <w:numFmt w:val="lowerRoman"/>
      <w:lvlText w:val="%6."/>
      <w:lvlJc w:val="right"/>
      <w:pPr>
        <w:ind w:left="6541" w:hanging="180"/>
      </w:pPr>
    </w:lvl>
    <w:lvl w:ilvl="6" w:tplc="4EEC02B4" w:tentative="1">
      <w:start w:val="1"/>
      <w:numFmt w:val="decimal"/>
      <w:lvlText w:val="%7."/>
      <w:lvlJc w:val="left"/>
      <w:pPr>
        <w:ind w:left="7261" w:hanging="360"/>
      </w:pPr>
    </w:lvl>
    <w:lvl w:ilvl="7" w:tplc="0582B362" w:tentative="1">
      <w:start w:val="1"/>
      <w:numFmt w:val="lowerLetter"/>
      <w:lvlText w:val="%8."/>
      <w:lvlJc w:val="left"/>
      <w:pPr>
        <w:ind w:left="7981" w:hanging="360"/>
      </w:pPr>
    </w:lvl>
    <w:lvl w:ilvl="8" w:tplc="49EA2ECA" w:tentative="1">
      <w:start w:val="1"/>
      <w:numFmt w:val="lowerRoman"/>
      <w:lvlText w:val="%9."/>
      <w:lvlJc w:val="right"/>
      <w:pPr>
        <w:ind w:left="8701" w:hanging="180"/>
      </w:pPr>
    </w:lvl>
  </w:abstractNum>
  <w:abstractNum w:abstractNumId="13">
    <w:nsid w:val="05ED048A"/>
    <w:multiLevelType w:val="hybridMultilevel"/>
    <w:tmpl w:val="C17AED52"/>
    <w:lvl w:ilvl="0" w:tplc="0409000F">
      <w:start w:val="2"/>
      <w:numFmt w:val="decimal"/>
      <w:lvlText w:val="%1.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1A647A"/>
    <w:multiLevelType w:val="hybridMultilevel"/>
    <w:tmpl w:val="CCB285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13D02BA"/>
    <w:multiLevelType w:val="hybridMultilevel"/>
    <w:tmpl w:val="6EAC5A6E"/>
    <w:lvl w:ilvl="0" w:tplc="BA0E41E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11C43DF0"/>
    <w:multiLevelType w:val="hybridMultilevel"/>
    <w:tmpl w:val="9BF0C280"/>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nsid w:val="14437883"/>
    <w:multiLevelType w:val="hybridMultilevel"/>
    <w:tmpl w:val="F54866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5BF06EB"/>
    <w:multiLevelType w:val="hybridMultilevel"/>
    <w:tmpl w:val="466AB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A8B06F4"/>
    <w:multiLevelType w:val="hybridMultilevel"/>
    <w:tmpl w:val="9DF8E1F0"/>
    <w:lvl w:ilvl="0" w:tplc="681A387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CC476C"/>
    <w:multiLevelType w:val="multilevel"/>
    <w:tmpl w:val="C90455A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1FEE2EAA"/>
    <w:multiLevelType w:val="hybridMultilevel"/>
    <w:tmpl w:val="DA209592"/>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nsid w:val="29113167"/>
    <w:multiLevelType w:val="hybridMultilevel"/>
    <w:tmpl w:val="17F0A740"/>
    <w:lvl w:ilvl="0" w:tplc="04100001">
      <w:start w:val="1"/>
      <w:numFmt w:val="bullet"/>
      <w:lvlText w:val=""/>
      <w:lvlJc w:val="left"/>
      <w:pPr>
        <w:ind w:left="792" w:hanging="360"/>
      </w:pPr>
      <w:rPr>
        <w:rFonts w:ascii="Symbol" w:hAnsi="Symbol" w:hint="default"/>
      </w:rPr>
    </w:lvl>
    <w:lvl w:ilvl="1" w:tplc="04100003">
      <w:start w:val="1"/>
      <w:numFmt w:val="bullet"/>
      <w:lvlText w:val="o"/>
      <w:lvlJc w:val="left"/>
      <w:pPr>
        <w:ind w:left="1069" w:hanging="360"/>
      </w:pPr>
      <w:rPr>
        <w:rFonts w:ascii="Courier New" w:hAnsi="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23">
    <w:nsid w:val="2DEE43E6"/>
    <w:multiLevelType w:val="hybridMultilevel"/>
    <w:tmpl w:val="04E06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38A6C90"/>
    <w:multiLevelType w:val="hybridMultilevel"/>
    <w:tmpl w:val="188634C6"/>
    <w:lvl w:ilvl="0" w:tplc="F872B3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FA227A"/>
    <w:multiLevelType w:val="multilevel"/>
    <w:tmpl w:val="C90455A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97B5C77"/>
    <w:multiLevelType w:val="hybridMultilevel"/>
    <w:tmpl w:val="18140D1C"/>
    <w:lvl w:ilvl="0" w:tplc="38F215E4">
      <w:start w:val="1"/>
      <w:numFmt w:val="upperLetter"/>
      <w:lvlText w:val="%1."/>
      <w:lvlJc w:val="left"/>
      <w:pPr>
        <w:ind w:left="720" w:hanging="360"/>
      </w:pPr>
      <w:rPr>
        <w:rFonts w:hint="default"/>
      </w:rPr>
    </w:lvl>
    <w:lvl w:ilvl="1" w:tplc="12B885CA" w:tentative="1">
      <w:start w:val="1"/>
      <w:numFmt w:val="lowerLetter"/>
      <w:lvlText w:val="%2."/>
      <w:lvlJc w:val="left"/>
      <w:pPr>
        <w:ind w:left="1440" w:hanging="360"/>
      </w:pPr>
    </w:lvl>
    <w:lvl w:ilvl="2" w:tplc="309C16BA" w:tentative="1">
      <w:start w:val="1"/>
      <w:numFmt w:val="lowerRoman"/>
      <w:lvlText w:val="%3."/>
      <w:lvlJc w:val="right"/>
      <w:pPr>
        <w:ind w:left="2160" w:hanging="180"/>
      </w:pPr>
    </w:lvl>
    <w:lvl w:ilvl="3" w:tplc="45621466" w:tentative="1">
      <w:start w:val="1"/>
      <w:numFmt w:val="decimal"/>
      <w:lvlText w:val="%4."/>
      <w:lvlJc w:val="left"/>
      <w:pPr>
        <w:ind w:left="2880" w:hanging="360"/>
      </w:pPr>
    </w:lvl>
    <w:lvl w:ilvl="4" w:tplc="0B02B0E0" w:tentative="1">
      <w:start w:val="1"/>
      <w:numFmt w:val="lowerLetter"/>
      <w:lvlText w:val="%5."/>
      <w:lvlJc w:val="left"/>
      <w:pPr>
        <w:ind w:left="3600" w:hanging="360"/>
      </w:pPr>
    </w:lvl>
    <w:lvl w:ilvl="5" w:tplc="F6CEC8CE" w:tentative="1">
      <w:start w:val="1"/>
      <w:numFmt w:val="lowerRoman"/>
      <w:lvlText w:val="%6."/>
      <w:lvlJc w:val="right"/>
      <w:pPr>
        <w:ind w:left="4320" w:hanging="180"/>
      </w:pPr>
    </w:lvl>
    <w:lvl w:ilvl="6" w:tplc="4432A430" w:tentative="1">
      <w:start w:val="1"/>
      <w:numFmt w:val="decimal"/>
      <w:lvlText w:val="%7."/>
      <w:lvlJc w:val="left"/>
      <w:pPr>
        <w:ind w:left="5040" w:hanging="360"/>
      </w:pPr>
    </w:lvl>
    <w:lvl w:ilvl="7" w:tplc="76E46B56" w:tentative="1">
      <w:start w:val="1"/>
      <w:numFmt w:val="lowerLetter"/>
      <w:lvlText w:val="%8."/>
      <w:lvlJc w:val="left"/>
      <w:pPr>
        <w:ind w:left="5760" w:hanging="360"/>
      </w:pPr>
    </w:lvl>
    <w:lvl w:ilvl="8" w:tplc="4E8E1FB8" w:tentative="1">
      <w:start w:val="1"/>
      <w:numFmt w:val="lowerRoman"/>
      <w:lvlText w:val="%9."/>
      <w:lvlJc w:val="right"/>
      <w:pPr>
        <w:ind w:left="6480" w:hanging="180"/>
      </w:pPr>
    </w:lvl>
  </w:abstractNum>
  <w:abstractNum w:abstractNumId="27">
    <w:nsid w:val="3AC6076B"/>
    <w:multiLevelType w:val="hybridMultilevel"/>
    <w:tmpl w:val="436AB444"/>
    <w:lvl w:ilvl="0" w:tplc="0409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8A5816"/>
    <w:multiLevelType w:val="hybridMultilevel"/>
    <w:tmpl w:val="0F244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2376D7"/>
    <w:multiLevelType w:val="hybridMultilevel"/>
    <w:tmpl w:val="129A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List3Continue"/>
      <w:lvlText w:val="%1.%2 "/>
      <w:lvlJc w:val="left"/>
      <w:pPr>
        <w:tabs>
          <w:tab w:val="num" w:pos="576"/>
        </w:tabs>
        <w:ind w:left="576" w:hanging="576"/>
      </w:pPr>
      <w:rPr>
        <w:rFonts w:hint="default"/>
      </w:rPr>
    </w:lvl>
    <w:lvl w:ilvl="2">
      <w:start w:val="1"/>
      <w:numFmt w:val="decimal"/>
      <w:pStyle w:val="AppendixHeading1"/>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E4E2E10"/>
    <w:multiLevelType w:val="hybridMultilevel"/>
    <w:tmpl w:val="D24AF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10340"/>
    <w:multiLevelType w:val="hybridMultilevel"/>
    <w:tmpl w:val="3BE051CE"/>
    <w:lvl w:ilvl="0" w:tplc="E962ED42">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10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E118EC"/>
    <w:multiLevelType w:val="hybridMultilevel"/>
    <w:tmpl w:val="8EBE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4B42A5E"/>
    <w:multiLevelType w:val="hybridMultilevel"/>
    <w:tmpl w:val="0EC4B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9040521"/>
    <w:multiLevelType w:val="hybridMultilevel"/>
    <w:tmpl w:val="C0EC9422"/>
    <w:lvl w:ilvl="0" w:tplc="E4622EDE">
      <w:start w:val="1"/>
      <w:numFmt w:val="bullet"/>
      <w:lvlText w:val=""/>
      <w:lvlJc w:val="left"/>
      <w:pPr>
        <w:ind w:left="720" w:hanging="360"/>
      </w:pPr>
      <w:rPr>
        <w:rFonts w:ascii="Symbol" w:hAnsi="Symbol" w:hint="default"/>
      </w:rPr>
    </w:lvl>
    <w:lvl w:ilvl="1" w:tplc="63182DB4">
      <w:start w:val="1"/>
      <w:numFmt w:val="bullet"/>
      <w:lvlText w:val="o"/>
      <w:lvlJc w:val="left"/>
      <w:pPr>
        <w:ind w:left="1440" w:hanging="360"/>
      </w:pPr>
      <w:rPr>
        <w:rFonts w:ascii="Courier New" w:hAnsi="Courier New" w:hint="default"/>
      </w:rPr>
    </w:lvl>
    <w:lvl w:ilvl="2" w:tplc="ABF0B634" w:tentative="1">
      <w:start w:val="1"/>
      <w:numFmt w:val="bullet"/>
      <w:lvlText w:val=""/>
      <w:lvlJc w:val="left"/>
      <w:pPr>
        <w:ind w:left="2160" w:hanging="360"/>
      </w:pPr>
      <w:rPr>
        <w:rFonts w:ascii="Wingdings" w:hAnsi="Wingdings" w:hint="default"/>
      </w:rPr>
    </w:lvl>
    <w:lvl w:ilvl="3" w:tplc="9CC25B62" w:tentative="1">
      <w:start w:val="1"/>
      <w:numFmt w:val="bullet"/>
      <w:lvlText w:val=""/>
      <w:lvlJc w:val="left"/>
      <w:pPr>
        <w:ind w:left="2880" w:hanging="360"/>
      </w:pPr>
      <w:rPr>
        <w:rFonts w:ascii="Symbol" w:hAnsi="Symbol" w:hint="default"/>
      </w:rPr>
    </w:lvl>
    <w:lvl w:ilvl="4" w:tplc="52E0CAC8" w:tentative="1">
      <w:start w:val="1"/>
      <w:numFmt w:val="bullet"/>
      <w:lvlText w:val="o"/>
      <w:lvlJc w:val="left"/>
      <w:pPr>
        <w:ind w:left="3600" w:hanging="360"/>
      </w:pPr>
      <w:rPr>
        <w:rFonts w:ascii="Courier New" w:hAnsi="Courier New" w:hint="default"/>
      </w:rPr>
    </w:lvl>
    <w:lvl w:ilvl="5" w:tplc="D7CE8D10" w:tentative="1">
      <w:start w:val="1"/>
      <w:numFmt w:val="bullet"/>
      <w:lvlText w:val=""/>
      <w:lvlJc w:val="left"/>
      <w:pPr>
        <w:ind w:left="4320" w:hanging="360"/>
      </w:pPr>
      <w:rPr>
        <w:rFonts w:ascii="Wingdings" w:hAnsi="Wingdings" w:hint="default"/>
      </w:rPr>
    </w:lvl>
    <w:lvl w:ilvl="6" w:tplc="138E885E" w:tentative="1">
      <w:start w:val="1"/>
      <w:numFmt w:val="bullet"/>
      <w:lvlText w:val=""/>
      <w:lvlJc w:val="left"/>
      <w:pPr>
        <w:ind w:left="5040" w:hanging="360"/>
      </w:pPr>
      <w:rPr>
        <w:rFonts w:ascii="Symbol" w:hAnsi="Symbol" w:hint="default"/>
      </w:rPr>
    </w:lvl>
    <w:lvl w:ilvl="7" w:tplc="F0102D78" w:tentative="1">
      <w:start w:val="1"/>
      <w:numFmt w:val="bullet"/>
      <w:lvlText w:val="o"/>
      <w:lvlJc w:val="left"/>
      <w:pPr>
        <w:ind w:left="5760" w:hanging="360"/>
      </w:pPr>
      <w:rPr>
        <w:rFonts w:ascii="Courier New" w:hAnsi="Courier New" w:hint="default"/>
      </w:rPr>
    </w:lvl>
    <w:lvl w:ilvl="8" w:tplc="D36E9A20" w:tentative="1">
      <w:start w:val="1"/>
      <w:numFmt w:val="bullet"/>
      <w:lvlText w:val=""/>
      <w:lvlJc w:val="left"/>
      <w:pPr>
        <w:ind w:left="6480" w:hanging="360"/>
      </w:pPr>
      <w:rPr>
        <w:rFonts w:ascii="Wingdings" w:hAnsi="Wingdings" w:hint="default"/>
      </w:rPr>
    </w:lvl>
  </w:abstractNum>
  <w:abstractNum w:abstractNumId="39">
    <w:nsid w:val="6B887F6A"/>
    <w:multiLevelType w:val="hybridMultilevel"/>
    <w:tmpl w:val="A52ACE7C"/>
    <w:lvl w:ilvl="0" w:tplc="04090001">
      <w:start w:val="3"/>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nsid w:val="6CC33AFA"/>
    <w:multiLevelType w:val="hybridMultilevel"/>
    <w:tmpl w:val="9C76DC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D3F67D0"/>
    <w:multiLevelType w:val="hybridMultilevel"/>
    <w:tmpl w:val="A7087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2F73D8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35A03FB"/>
    <w:multiLevelType w:val="hybridMultilevel"/>
    <w:tmpl w:val="DBB41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55926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9FB5813"/>
    <w:multiLevelType w:val="hybridMultilevel"/>
    <w:tmpl w:val="D9923B18"/>
    <w:lvl w:ilvl="0" w:tplc="EB3AA244">
      <w:start w:val="1"/>
      <w:numFmt w:val="decimal"/>
      <w:lvlText w:val="%1."/>
      <w:lvlJc w:val="left"/>
      <w:pPr>
        <w:ind w:left="360" w:hanging="360"/>
      </w:pPr>
    </w:lvl>
    <w:lvl w:ilvl="1" w:tplc="BA76DE0A" w:tentative="1">
      <w:start w:val="1"/>
      <w:numFmt w:val="lowerLetter"/>
      <w:lvlText w:val="%2."/>
      <w:lvlJc w:val="left"/>
      <w:pPr>
        <w:ind w:left="1080" w:hanging="360"/>
      </w:pPr>
    </w:lvl>
    <w:lvl w:ilvl="2" w:tplc="AFBEA538" w:tentative="1">
      <w:start w:val="1"/>
      <w:numFmt w:val="lowerRoman"/>
      <w:lvlText w:val="%3."/>
      <w:lvlJc w:val="right"/>
      <w:pPr>
        <w:ind w:left="1800" w:hanging="180"/>
      </w:pPr>
    </w:lvl>
    <w:lvl w:ilvl="3" w:tplc="FEFE11C6" w:tentative="1">
      <w:start w:val="1"/>
      <w:numFmt w:val="decimal"/>
      <w:lvlText w:val="%4."/>
      <w:lvlJc w:val="left"/>
      <w:pPr>
        <w:ind w:left="2520" w:hanging="360"/>
      </w:pPr>
    </w:lvl>
    <w:lvl w:ilvl="4" w:tplc="5CFED7E8" w:tentative="1">
      <w:start w:val="1"/>
      <w:numFmt w:val="lowerLetter"/>
      <w:lvlText w:val="%5."/>
      <w:lvlJc w:val="left"/>
      <w:pPr>
        <w:ind w:left="3240" w:hanging="360"/>
      </w:pPr>
    </w:lvl>
    <w:lvl w:ilvl="5" w:tplc="8D268966" w:tentative="1">
      <w:start w:val="1"/>
      <w:numFmt w:val="lowerRoman"/>
      <w:lvlText w:val="%6."/>
      <w:lvlJc w:val="right"/>
      <w:pPr>
        <w:ind w:left="3960" w:hanging="180"/>
      </w:pPr>
    </w:lvl>
    <w:lvl w:ilvl="6" w:tplc="9132CFEA" w:tentative="1">
      <w:start w:val="1"/>
      <w:numFmt w:val="decimal"/>
      <w:lvlText w:val="%7."/>
      <w:lvlJc w:val="left"/>
      <w:pPr>
        <w:ind w:left="4680" w:hanging="360"/>
      </w:pPr>
    </w:lvl>
    <w:lvl w:ilvl="7" w:tplc="EA0683D2" w:tentative="1">
      <w:start w:val="1"/>
      <w:numFmt w:val="lowerLetter"/>
      <w:lvlText w:val="%8."/>
      <w:lvlJc w:val="left"/>
      <w:pPr>
        <w:ind w:left="5400" w:hanging="360"/>
      </w:pPr>
    </w:lvl>
    <w:lvl w:ilvl="8" w:tplc="712C30C8" w:tentative="1">
      <w:start w:val="1"/>
      <w:numFmt w:val="lowerRoman"/>
      <w:lvlText w:val="%9."/>
      <w:lvlJc w:val="right"/>
      <w:pPr>
        <w:ind w:left="6120" w:hanging="180"/>
      </w:pPr>
    </w:lvl>
  </w:abstractNum>
  <w:abstractNum w:abstractNumId="46">
    <w:nsid w:val="7AA3088C"/>
    <w:multiLevelType w:val="hybridMultilevel"/>
    <w:tmpl w:val="0FD24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nsid w:val="7DFA3C9D"/>
    <w:multiLevelType w:val="hybridMultilevel"/>
    <w:tmpl w:val="425E5E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E4D2C0D"/>
    <w:multiLevelType w:val="hybridMultilevel"/>
    <w:tmpl w:val="288A989E"/>
    <w:lvl w:ilvl="0" w:tplc="04100001">
      <w:start w:val="1"/>
      <w:numFmt w:val="bullet"/>
      <w:lvlText w:val=""/>
      <w:lvlJc w:val="left"/>
      <w:pPr>
        <w:ind w:left="792" w:hanging="360"/>
      </w:pPr>
      <w:rPr>
        <w:rFonts w:ascii="Symbol" w:hAnsi="Symbol" w:hint="default"/>
      </w:rPr>
    </w:lvl>
    <w:lvl w:ilvl="1" w:tplc="04100003">
      <w:start w:val="1"/>
      <w:numFmt w:val="bullet"/>
      <w:lvlText w:val="o"/>
      <w:lvlJc w:val="left"/>
      <w:pPr>
        <w:ind w:left="1512" w:hanging="360"/>
      </w:pPr>
      <w:rPr>
        <w:rFonts w:ascii="Courier New" w:hAnsi="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hint="default"/>
      </w:rPr>
    </w:lvl>
    <w:lvl w:ilvl="8" w:tplc="04100005" w:tentative="1">
      <w:start w:val="1"/>
      <w:numFmt w:val="bullet"/>
      <w:lvlText w:val=""/>
      <w:lvlJc w:val="left"/>
      <w:pPr>
        <w:ind w:left="6552" w:hanging="360"/>
      </w:pPr>
      <w:rPr>
        <w:rFonts w:ascii="Wingdings" w:hAnsi="Wingdings" w:hint="default"/>
      </w:rPr>
    </w:lvl>
  </w:abstractNum>
  <w:num w:numId="1">
    <w:abstractNumId w:val="8"/>
  </w:num>
  <w:num w:numId="2">
    <w:abstractNumId w:val="7"/>
  </w:num>
  <w:num w:numId="3">
    <w:abstractNumId w:val="6"/>
  </w:num>
  <w:num w:numId="4">
    <w:abstractNumId w:val="25"/>
  </w:num>
  <w:num w:numId="5">
    <w:abstractNumId w:val="3"/>
  </w:num>
  <w:num w:numId="6">
    <w:abstractNumId w:val="2"/>
  </w:num>
  <w:num w:numId="7">
    <w:abstractNumId w:val="1"/>
  </w:num>
  <w:num w:numId="8">
    <w:abstractNumId w:val="5"/>
  </w:num>
  <w:num w:numId="9">
    <w:abstractNumId w:val="4"/>
  </w:num>
  <w:num w:numId="10">
    <w:abstractNumId w:val="47"/>
  </w:num>
  <w:num w:numId="11">
    <w:abstractNumId w:val="35"/>
  </w:num>
  <w:num w:numId="12">
    <w:abstractNumId w:val="30"/>
  </w:num>
  <w:num w:numId="13">
    <w:abstractNumId w:val="42"/>
  </w:num>
  <w:num w:numId="14">
    <w:abstractNumId w:val="36"/>
  </w:num>
  <w:num w:numId="15">
    <w:abstractNumId w:val="0"/>
  </w:num>
  <w:num w:numId="16">
    <w:abstractNumId w:val="45"/>
  </w:num>
  <w:num w:numId="17">
    <w:abstractNumId w:val="25"/>
    <w:lvlOverride w:ilvl="0">
      <w:startOverride w:val="1"/>
    </w:lvlOverride>
  </w:num>
  <w:num w:numId="18">
    <w:abstractNumId w:val="26"/>
  </w:num>
  <w:num w:numId="19">
    <w:abstractNumId w:val="27"/>
  </w:num>
  <w:num w:numId="20">
    <w:abstractNumId w:val="16"/>
  </w:num>
  <w:num w:numId="21">
    <w:abstractNumId w:val="13"/>
  </w:num>
  <w:num w:numId="22">
    <w:abstractNumId w:val="39"/>
  </w:num>
  <w:num w:numId="23">
    <w:abstractNumId w:val="10"/>
  </w:num>
  <w:num w:numId="24">
    <w:abstractNumId w:val="19"/>
  </w:num>
  <w:num w:numId="25">
    <w:abstractNumId w:val="11"/>
  </w:num>
  <w:num w:numId="26">
    <w:abstractNumId w:val="24"/>
  </w:num>
  <w:num w:numId="27">
    <w:abstractNumId w:val="28"/>
  </w:num>
  <w:num w:numId="28">
    <w:abstractNumId w:val="25"/>
    <w:lvlOverride w:ilvl="0">
      <w:startOverride w:val="1"/>
    </w:lvlOverride>
  </w:num>
  <w:num w:numId="29">
    <w:abstractNumId w:val="38"/>
  </w:num>
  <w:num w:numId="30">
    <w:abstractNumId w:val="15"/>
  </w:num>
  <w:num w:numId="31">
    <w:abstractNumId w:val="12"/>
  </w:num>
  <w:num w:numId="32">
    <w:abstractNumId w:val="35"/>
  </w:num>
  <w:num w:numId="33">
    <w:abstractNumId w:val="20"/>
  </w:num>
  <w:num w:numId="34">
    <w:abstractNumId w:val="43"/>
  </w:num>
  <w:num w:numId="35">
    <w:abstractNumId w:val="23"/>
  </w:num>
  <w:num w:numId="36">
    <w:abstractNumId w:val="18"/>
  </w:num>
  <w:num w:numId="37">
    <w:abstractNumId w:val="41"/>
  </w:num>
  <w:num w:numId="38">
    <w:abstractNumId w:val="48"/>
  </w:num>
  <w:num w:numId="39">
    <w:abstractNumId w:val="40"/>
  </w:num>
  <w:num w:numId="40">
    <w:abstractNumId w:val="32"/>
  </w:num>
  <w:num w:numId="41">
    <w:abstractNumId w:val="34"/>
  </w:num>
  <w:num w:numId="42">
    <w:abstractNumId w:val="46"/>
  </w:num>
  <w:num w:numId="43">
    <w:abstractNumId w:val="29"/>
  </w:num>
  <w:num w:numId="44">
    <w:abstractNumId w:val="17"/>
  </w:num>
  <w:num w:numId="45">
    <w:abstractNumId w:val="44"/>
  </w:num>
  <w:num w:numId="46">
    <w:abstractNumId w:val="31"/>
  </w:num>
  <w:num w:numId="47">
    <w:abstractNumId w:val="33"/>
  </w:num>
  <w:num w:numId="48">
    <w:abstractNumId w:val="49"/>
  </w:num>
  <w:num w:numId="49">
    <w:abstractNumId w:val="14"/>
  </w:num>
  <w:num w:numId="50">
    <w:abstractNumId w:val="21"/>
  </w:num>
  <w:num w:numId="51">
    <w:abstractNumId w:val="37"/>
  </w:num>
  <w:num w:numId="52">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SortMethod w:val="0000"/>
  <w:revisionView w:insDel="0" w:formatting="0"/>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577C8"/>
    <w:rsid w:val="0000028C"/>
    <w:rsid w:val="000030DD"/>
    <w:rsid w:val="000042C9"/>
    <w:rsid w:val="00006624"/>
    <w:rsid w:val="000121FB"/>
    <w:rsid w:val="000123F9"/>
    <w:rsid w:val="000125FF"/>
    <w:rsid w:val="00013445"/>
    <w:rsid w:val="000163DC"/>
    <w:rsid w:val="000168AF"/>
    <w:rsid w:val="00017E09"/>
    <w:rsid w:val="0002115F"/>
    <w:rsid w:val="00024BCD"/>
    <w:rsid w:val="000261BE"/>
    <w:rsid w:val="00035554"/>
    <w:rsid w:val="000360B4"/>
    <w:rsid w:val="00036347"/>
    <w:rsid w:val="0004144C"/>
    <w:rsid w:val="000470A5"/>
    <w:rsid w:val="000514E1"/>
    <w:rsid w:val="00052B1F"/>
    <w:rsid w:val="000541E1"/>
    <w:rsid w:val="00054395"/>
    <w:rsid w:val="0005577A"/>
    <w:rsid w:val="00060D78"/>
    <w:rsid w:val="00062183"/>
    <w:rsid w:val="000622EE"/>
    <w:rsid w:val="000625B4"/>
    <w:rsid w:val="000641FC"/>
    <w:rsid w:val="00065910"/>
    <w:rsid w:val="00070847"/>
    <w:rsid w:val="000717A7"/>
    <w:rsid w:val="00072873"/>
    <w:rsid w:val="00073DE0"/>
    <w:rsid w:val="00075623"/>
    <w:rsid w:val="00077324"/>
    <w:rsid w:val="00077EA0"/>
    <w:rsid w:val="000807AC"/>
    <w:rsid w:val="00080951"/>
    <w:rsid w:val="00080DC4"/>
    <w:rsid w:val="00082F2B"/>
    <w:rsid w:val="00087187"/>
    <w:rsid w:val="0009097A"/>
    <w:rsid w:val="00091E23"/>
    <w:rsid w:val="000921B6"/>
    <w:rsid w:val="00094061"/>
    <w:rsid w:val="000941AC"/>
    <w:rsid w:val="00097CC7"/>
    <w:rsid w:val="000B30FF"/>
    <w:rsid w:val="000B55CA"/>
    <w:rsid w:val="000B57C8"/>
    <w:rsid w:val="000B59A2"/>
    <w:rsid w:val="000B6221"/>
    <w:rsid w:val="000B699D"/>
    <w:rsid w:val="000C302B"/>
    <w:rsid w:val="000C3556"/>
    <w:rsid w:val="000C4186"/>
    <w:rsid w:val="000C4928"/>
    <w:rsid w:val="000C5467"/>
    <w:rsid w:val="000D2487"/>
    <w:rsid w:val="000D2EF5"/>
    <w:rsid w:val="000D520C"/>
    <w:rsid w:val="000D6321"/>
    <w:rsid w:val="000D6F01"/>
    <w:rsid w:val="000D711C"/>
    <w:rsid w:val="000E12E7"/>
    <w:rsid w:val="000E56E4"/>
    <w:rsid w:val="000E6CDA"/>
    <w:rsid w:val="000E7052"/>
    <w:rsid w:val="000E7FF1"/>
    <w:rsid w:val="000F0C8F"/>
    <w:rsid w:val="000F13F5"/>
    <w:rsid w:val="000F28FB"/>
    <w:rsid w:val="000F2B47"/>
    <w:rsid w:val="000F4488"/>
    <w:rsid w:val="000F5E2F"/>
    <w:rsid w:val="000F613A"/>
    <w:rsid w:val="000F64E6"/>
    <w:rsid w:val="000F6D26"/>
    <w:rsid w:val="001039AA"/>
    <w:rsid w:val="00104BE6"/>
    <w:rsid w:val="00104E52"/>
    <w:rsid w:val="001055CB"/>
    <w:rsid w:val="00106134"/>
    <w:rsid w:val="001115F5"/>
    <w:rsid w:val="00111CBC"/>
    <w:rsid w:val="001127D9"/>
    <w:rsid w:val="001134EB"/>
    <w:rsid w:val="00114040"/>
    <w:rsid w:val="00115142"/>
    <w:rsid w:val="001154F1"/>
    <w:rsid w:val="00115A0F"/>
    <w:rsid w:val="001160E8"/>
    <w:rsid w:val="00116EFE"/>
    <w:rsid w:val="00117DD7"/>
    <w:rsid w:val="00123FD5"/>
    <w:rsid w:val="001253AA"/>
    <w:rsid w:val="00125F42"/>
    <w:rsid w:val="001263B9"/>
    <w:rsid w:val="00126A38"/>
    <w:rsid w:val="0013141F"/>
    <w:rsid w:val="0013150B"/>
    <w:rsid w:val="00132605"/>
    <w:rsid w:val="0013339E"/>
    <w:rsid w:val="00137A0E"/>
    <w:rsid w:val="0014062A"/>
    <w:rsid w:val="001407F2"/>
    <w:rsid w:val="0014275F"/>
    <w:rsid w:val="001439BB"/>
    <w:rsid w:val="001453CC"/>
    <w:rsid w:val="00145510"/>
    <w:rsid w:val="00145887"/>
    <w:rsid w:val="00147A61"/>
    <w:rsid w:val="00147F29"/>
    <w:rsid w:val="00150B3C"/>
    <w:rsid w:val="001517BE"/>
    <w:rsid w:val="00151FA2"/>
    <w:rsid w:val="00153FA8"/>
    <w:rsid w:val="0015459A"/>
    <w:rsid w:val="00154B7B"/>
    <w:rsid w:val="00154E1E"/>
    <w:rsid w:val="00154F11"/>
    <w:rsid w:val="001558DD"/>
    <w:rsid w:val="001579E7"/>
    <w:rsid w:val="001604A5"/>
    <w:rsid w:val="0016069F"/>
    <w:rsid w:val="001606A7"/>
    <w:rsid w:val="00160AFD"/>
    <w:rsid w:val="001622E4"/>
    <w:rsid w:val="001625D0"/>
    <w:rsid w:val="0016666C"/>
    <w:rsid w:val="00167B95"/>
    <w:rsid w:val="00167DB7"/>
    <w:rsid w:val="00170ED0"/>
    <w:rsid w:val="00172A2D"/>
    <w:rsid w:val="00173290"/>
    <w:rsid w:val="001746E3"/>
    <w:rsid w:val="0017698E"/>
    <w:rsid w:val="00182934"/>
    <w:rsid w:val="00183AE8"/>
    <w:rsid w:val="00186219"/>
    <w:rsid w:val="00186DAB"/>
    <w:rsid w:val="00187C6A"/>
    <w:rsid w:val="00187E92"/>
    <w:rsid w:val="00187F03"/>
    <w:rsid w:val="00190C3D"/>
    <w:rsid w:val="00193D5A"/>
    <w:rsid w:val="00194435"/>
    <w:rsid w:val="001946F4"/>
    <w:rsid w:val="0019572B"/>
    <w:rsid w:val="001A3C56"/>
    <w:rsid w:val="001A3DAB"/>
    <w:rsid w:val="001A5451"/>
    <w:rsid w:val="001A64E2"/>
    <w:rsid w:val="001A7247"/>
    <w:rsid w:val="001A7C4C"/>
    <w:rsid w:val="001B2B50"/>
    <w:rsid w:val="001B371F"/>
    <w:rsid w:val="001B463C"/>
    <w:rsid w:val="001B5967"/>
    <w:rsid w:val="001B6699"/>
    <w:rsid w:val="001B67A0"/>
    <w:rsid w:val="001C021E"/>
    <w:rsid w:val="001C6E07"/>
    <w:rsid w:val="001D049F"/>
    <w:rsid w:val="001D0E6D"/>
    <w:rsid w:val="001D1619"/>
    <w:rsid w:val="001D3729"/>
    <w:rsid w:val="001D4503"/>
    <w:rsid w:val="001D640F"/>
    <w:rsid w:val="001D6BB3"/>
    <w:rsid w:val="001E0575"/>
    <w:rsid w:val="001E1324"/>
    <w:rsid w:val="001E2011"/>
    <w:rsid w:val="001E206E"/>
    <w:rsid w:val="001E615F"/>
    <w:rsid w:val="001E62C3"/>
    <w:rsid w:val="001E789C"/>
    <w:rsid w:val="001F1C78"/>
    <w:rsid w:val="001F2CF8"/>
    <w:rsid w:val="001F65DB"/>
    <w:rsid w:val="001F6755"/>
    <w:rsid w:val="001F68C9"/>
    <w:rsid w:val="001F787E"/>
    <w:rsid w:val="001F7A35"/>
    <w:rsid w:val="00202AC6"/>
    <w:rsid w:val="0020342E"/>
    <w:rsid w:val="002040DD"/>
    <w:rsid w:val="002040FA"/>
    <w:rsid w:val="002043C6"/>
    <w:rsid w:val="0020453A"/>
    <w:rsid w:val="002068DC"/>
    <w:rsid w:val="00207571"/>
    <w:rsid w:val="0020778B"/>
    <w:rsid w:val="00207816"/>
    <w:rsid w:val="00207868"/>
    <w:rsid w:val="0021225F"/>
    <w:rsid w:val="00213F9E"/>
    <w:rsid w:val="002173E6"/>
    <w:rsid w:val="00221AC2"/>
    <w:rsid w:val="0022261E"/>
    <w:rsid w:val="0022352C"/>
    <w:rsid w:val="00230589"/>
    <w:rsid w:val="002322FF"/>
    <w:rsid w:val="0023491B"/>
    <w:rsid w:val="00234BE4"/>
    <w:rsid w:val="0023732B"/>
    <w:rsid w:val="00243304"/>
    <w:rsid w:val="00250A37"/>
    <w:rsid w:val="00252B5B"/>
    <w:rsid w:val="00255462"/>
    <w:rsid w:val="00255821"/>
    <w:rsid w:val="00256665"/>
    <w:rsid w:val="002575A7"/>
    <w:rsid w:val="00262E84"/>
    <w:rsid w:val="00265DB2"/>
    <w:rsid w:val="002670D2"/>
    <w:rsid w:val="00270EBB"/>
    <w:rsid w:val="002711CC"/>
    <w:rsid w:val="00272440"/>
    <w:rsid w:val="002756A6"/>
    <w:rsid w:val="0027700D"/>
    <w:rsid w:val="00277D84"/>
    <w:rsid w:val="00280A23"/>
    <w:rsid w:val="00282AD9"/>
    <w:rsid w:val="00286433"/>
    <w:rsid w:val="002869E8"/>
    <w:rsid w:val="00291725"/>
    <w:rsid w:val="0029219E"/>
    <w:rsid w:val="00293A38"/>
    <w:rsid w:val="00293CF1"/>
    <w:rsid w:val="00294BF9"/>
    <w:rsid w:val="00296EC7"/>
    <w:rsid w:val="00297DA5"/>
    <w:rsid w:val="002A039C"/>
    <w:rsid w:val="002A3AED"/>
    <w:rsid w:val="002A4C2E"/>
    <w:rsid w:val="002A7E42"/>
    <w:rsid w:val="002B003B"/>
    <w:rsid w:val="002B1DDD"/>
    <w:rsid w:val="002B4844"/>
    <w:rsid w:val="002C1414"/>
    <w:rsid w:val="002C1464"/>
    <w:rsid w:val="002C40D3"/>
    <w:rsid w:val="002D0167"/>
    <w:rsid w:val="002D1446"/>
    <w:rsid w:val="002D5B69"/>
    <w:rsid w:val="002E0682"/>
    <w:rsid w:val="002E7181"/>
    <w:rsid w:val="002F051F"/>
    <w:rsid w:val="002F076A"/>
    <w:rsid w:val="002F21E1"/>
    <w:rsid w:val="002F31F2"/>
    <w:rsid w:val="002F4000"/>
    <w:rsid w:val="00303582"/>
    <w:rsid w:val="00303E20"/>
    <w:rsid w:val="00306B67"/>
    <w:rsid w:val="003070A8"/>
    <w:rsid w:val="00307DB6"/>
    <w:rsid w:val="00310082"/>
    <w:rsid w:val="003109B6"/>
    <w:rsid w:val="003129FF"/>
    <w:rsid w:val="00312D16"/>
    <w:rsid w:val="00316247"/>
    <w:rsid w:val="0031745F"/>
    <w:rsid w:val="0032060B"/>
    <w:rsid w:val="00320B16"/>
    <w:rsid w:val="003214EC"/>
    <w:rsid w:val="00323461"/>
    <w:rsid w:val="0032592F"/>
    <w:rsid w:val="0032600B"/>
    <w:rsid w:val="003266D1"/>
    <w:rsid w:val="00331EC2"/>
    <w:rsid w:val="0033533A"/>
    <w:rsid w:val="00335554"/>
    <w:rsid w:val="00335D47"/>
    <w:rsid w:val="00336E76"/>
    <w:rsid w:val="003375BB"/>
    <w:rsid w:val="00340176"/>
    <w:rsid w:val="003432DC"/>
    <w:rsid w:val="003446F3"/>
    <w:rsid w:val="00346019"/>
    <w:rsid w:val="00346314"/>
    <w:rsid w:val="00346BB8"/>
    <w:rsid w:val="00352784"/>
    <w:rsid w:val="00354A45"/>
    <w:rsid w:val="003577C8"/>
    <w:rsid w:val="003579DA"/>
    <w:rsid w:val="00357AA5"/>
    <w:rsid w:val="003601D3"/>
    <w:rsid w:val="003602DC"/>
    <w:rsid w:val="0036158C"/>
    <w:rsid w:val="00361F12"/>
    <w:rsid w:val="00363069"/>
    <w:rsid w:val="00364273"/>
    <w:rsid w:val="00364806"/>
    <w:rsid w:val="003651D9"/>
    <w:rsid w:val="00366358"/>
    <w:rsid w:val="00366414"/>
    <w:rsid w:val="00370029"/>
    <w:rsid w:val="00370AC9"/>
    <w:rsid w:val="00370B52"/>
    <w:rsid w:val="00374B3E"/>
    <w:rsid w:val="0037518A"/>
    <w:rsid w:val="003759DF"/>
    <w:rsid w:val="00380DBC"/>
    <w:rsid w:val="00381E1B"/>
    <w:rsid w:val="0038429E"/>
    <w:rsid w:val="003849E1"/>
    <w:rsid w:val="003907B7"/>
    <w:rsid w:val="003921A0"/>
    <w:rsid w:val="00393495"/>
    <w:rsid w:val="00395BD9"/>
    <w:rsid w:val="00396AC8"/>
    <w:rsid w:val="003A09FE"/>
    <w:rsid w:val="003A1029"/>
    <w:rsid w:val="003A1BA3"/>
    <w:rsid w:val="003A4B0C"/>
    <w:rsid w:val="003A4EE1"/>
    <w:rsid w:val="003A53FF"/>
    <w:rsid w:val="003B1AC4"/>
    <w:rsid w:val="003B2A2B"/>
    <w:rsid w:val="003B40CC"/>
    <w:rsid w:val="003B5F22"/>
    <w:rsid w:val="003B631F"/>
    <w:rsid w:val="003B70A2"/>
    <w:rsid w:val="003C3DDE"/>
    <w:rsid w:val="003C7272"/>
    <w:rsid w:val="003D19E0"/>
    <w:rsid w:val="003D24EE"/>
    <w:rsid w:val="003D5A68"/>
    <w:rsid w:val="003E5C68"/>
    <w:rsid w:val="003E6D56"/>
    <w:rsid w:val="003E72D0"/>
    <w:rsid w:val="003F0805"/>
    <w:rsid w:val="003F143F"/>
    <w:rsid w:val="003F252B"/>
    <w:rsid w:val="003F36A7"/>
    <w:rsid w:val="003F3E4A"/>
    <w:rsid w:val="003F429E"/>
    <w:rsid w:val="003F4869"/>
    <w:rsid w:val="003F7141"/>
    <w:rsid w:val="004017BB"/>
    <w:rsid w:val="004046B6"/>
    <w:rsid w:val="004070FB"/>
    <w:rsid w:val="0040747E"/>
    <w:rsid w:val="00410D6B"/>
    <w:rsid w:val="00410E65"/>
    <w:rsid w:val="00412649"/>
    <w:rsid w:val="00412811"/>
    <w:rsid w:val="00415432"/>
    <w:rsid w:val="00415917"/>
    <w:rsid w:val="00415C88"/>
    <w:rsid w:val="0041655B"/>
    <w:rsid w:val="00417A70"/>
    <w:rsid w:val="004225C9"/>
    <w:rsid w:val="00422642"/>
    <w:rsid w:val="00425021"/>
    <w:rsid w:val="0043194A"/>
    <w:rsid w:val="00431AD9"/>
    <w:rsid w:val="00431FE0"/>
    <w:rsid w:val="0043449A"/>
    <w:rsid w:val="0043514A"/>
    <w:rsid w:val="00435F72"/>
    <w:rsid w:val="00436599"/>
    <w:rsid w:val="004424C6"/>
    <w:rsid w:val="00443074"/>
    <w:rsid w:val="0044310A"/>
    <w:rsid w:val="00444100"/>
    <w:rsid w:val="00444CFC"/>
    <w:rsid w:val="00445D2F"/>
    <w:rsid w:val="0044678D"/>
    <w:rsid w:val="004468F4"/>
    <w:rsid w:val="00447451"/>
    <w:rsid w:val="004521A3"/>
    <w:rsid w:val="004541CC"/>
    <w:rsid w:val="00457A30"/>
    <w:rsid w:val="00457DDC"/>
    <w:rsid w:val="0046059C"/>
    <w:rsid w:val="00461A12"/>
    <w:rsid w:val="004630F4"/>
    <w:rsid w:val="00463F5B"/>
    <w:rsid w:val="004651FC"/>
    <w:rsid w:val="00467FB4"/>
    <w:rsid w:val="0047032C"/>
    <w:rsid w:val="00472402"/>
    <w:rsid w:val="0047621E"/>
    <w:rsid w:val="004809A3"/>
    <w:rsid w:val="00480D88"/>
    <w:rsid w:val="00480FEA"/>
    <w:rsid w:val="004818E8"/>
    <w:rsid w:val="00482DC2"/>
    <w:rsid w:val="004845CE"/>
    <w:rsid w:val="00485178"/>
    <w:rsid w:val="004859F8"/>
    <w:rsid w:val="00491638"/>
    <w:rsid w:val="00497CB1"/>
    <w:rsid w:val="004A0EB3"/>
    <w:rsid w:val="004A10D5"/>
    <w:rsid w:val="004A72EF"/>
    <w:rsid w:val="004A7D5B"/>
    <w:rsid w:val="004B387F"/>
    <w:rsid w:val="004B3B4E"/>
    <w:rsid w:val="004B3B97"/>
    <w:rsid w:val="004B3CF0"/>
    <w:rsid w:val="004B4EF3"/>
    <w:rsid w:val="004B5490"/>
    <w:rsid w:val="004B576F"/>
    <w:rsid w:val="004B6B7C"/>
    <w:rsid w:val="004B6C70"/>
    <w:rsid w:val="004B7094"/>
    <w:rsid w:val="004B71AB"/>
    <w:rsid w:val="004C033E"/>
    <w:rsid w:val="004C10B4"/>
    <w:rsid w:val="004C1BF0"/>
    <w:rsid w:val="004D3D90"/>
    <w:rsid w:val="004D4058"/>
    <w:rsid w:val="004D51A6"/>
    <w:rsid w:val="004D527B"/>
    <w:rsid w:val="004D68CC"/>
    <w:rsid w:val="004D69C3"/>
    <w:rsid w:val="004D6C45"/>
    <w:rsid w:val="004E2FAD"/>
    <w:rsid w:val="004E5B33"/>
    <w:rsid w:val="004F1713"/>
    <w:rsid w:val="004F5211"/>
    <w:rsid w:val="004F5DF2"/>
    <w:rsid w:val="004F7C05"/>
    <w:rsid w:val="00500C6B"/>
    <w:rsid w:val="00503AE1"/>
    <w:rsid w:val="0050674C"/>
    <w:rsid w:val="00506C22"/>
    <w:rsid w:val="00510062"/>
    <w:rsid w:val="00510D7F"/>
    <w:rsid w:val="005116BD"/>
    <w:rsid w:val="00512ABB"/>
    <w:rsid w:val="00513057"/>
    <w:rsid w:val="00516108"/>
    <w:rsid w:val="00516D6D"/>
    <w:rsid w:val="00521CD1"/>
    <w:rsid w:val="00522587"/>
    <w:rsid w:val="00522681"/>
    <w:rsid w:val="00522E89"/>
    <w:rsid w:val="00522F40"/>
    <w:rsid w:val="00523C5F"/>
    <w:rsid w:val="00525B3B"/>
    <w:rsid w:val="0052687B"/>
    <w:rsid w:val="00527F63"/>
    <w:rsid w:val="00531992"/>
    <w:rsid w:val="00532663"/>
    <w:rsid w:val="005339EE"/>
    <w:rsid w:val="005358ED"/>
    <w:rsid w:val="005360E4"/>
    <w:rsid w:val="005410F9"/>
    <w:rsid w:val="005416D9"/>
    <w:rsid w:val="00542BEE"/>
    <w:rsid w:val="00543FFB"/>
    <w:rsid w:val="0054524C"/>
    <w:rsid w:val="005476F3"/>
    <w:rsid w:val="00547A9F"/>
    <w:rsid w:val="005508A6"/>
    <w:rsid w:val="00551C13"/>
    <w:rsid w:val="00552956"/>
    <w:rsid w:val="00553BDC"/>
    <w:rsid w:val="0055600A"/>
    <w:rsid w:val="0055608A"/>
    <w:rsid w:val="00556E6C"/>
    <w:rsid w:val="00560F61"/>
    <w:rsid w:val="00562DCE"/>
    <w:rsid w:val="00563553"/>
    <w:rsid w:val="00564C81"/>
    <w:rsid w:val="00565F52"/>
    <w:rsid w:val="005663B3"/>
    <w:rsid w:val="005672A9"/>
    <w:rsid w:val="00570B52"/>
    <w:rsid w:val="00572031"/>
    <w:rsid w:val="00573102"/>
    <w:rsid w:val="00573703"/>
    <w:rsid w:val="00575935"/>
    <w:rsid w:val="00575976"/>
    <w:rsid w:val="005769EA"/>
    <w:rsid w:val="00581165"/>
    <w:rsid w:val="005817AB"/>
    <w:rsid w:val="00581829"/>
    <w:rsid w:val="00582BBA"/>
    <w:rsid w:val="00584AD7"/>
    <w:rsid w:val="00585DA2"/>
    <w:rsid w:val="005942AE"/>
    <w:rsid w:val="00594882"/>
    <w:rsid w:val="00595642"/>
    <w:rsid w:val="00597DB2"/>
    <w:rsid w:val="005A28D6"/>
    <w:rsid w:val="005A2991"/>
    <w:rsid w:val="005A4637"/>
    <w:rsid w:val="005A47E3"/>
    <w:rsid w:val="005B3DB8"/>
    <w:rsid w:val="005B5C92"/>
    <w:rsid w:val="005B72F3"/>
    <w:rsid w:val="005B7BFB"/>
    <w:rsid w:val="005C32D9"/>
    <w:rsid w:val="005C3A0B"/>
    <w:rsid w:val="005C50BF"/>
    <w:rsid w:val="005C5E28"/>
    <w:rsid w:val="005D0DFF"/>
    <w:rsid w:val="005D1F91"/>
    <w:rsid w:val="005D6104"/>
    <w:rsid w:val="005D6176"/>
    <w:rsid w:val="005D7E08"/>
    <w:rsid w:val="005E3192"/>
    <w:rsid w:val="005E715A"/>
    <w:rsid w:val="005F2045"/>
    <w:rsid w:val="005F21E7"/>
    <w:rsid w:val="005F3FB5"/>
    <w:rsid w:val="005F4C3E"/>
    <w:rsid w:val="005F537E"/>
    <w:rsid w:val="005F5A28"/>
    <w:rsid w:val="005F6068"/>
    <w:rsid w:val="00600EC6"/>
    <w:rsid w:val="006014F8"/>
    <w:rsid w:val="00603ED5"/>
    <w:rsid w:val="00604A15"/>
    <w:rsid w:val="00604B11"/>
    <w:rsid w:val="00604D73"/>
    <w:rsid w:val="00607529"/>
    <w:rsid w:val="00607B0D"/>
    <w:rsid w:val="006106AB"/>
    <w:rsid w:val="006116E2"/>
    <w:rsid w:val="00612526"/>
    <w:rsid w:val="00613604"/>
    <w:rsid w:val="00613C53"/>
    <w:rsid w:val="0062022A"/>
    <w:rsid w:val="00620655"/>
    <w:rsid w:val="00622D31"/>
    <w:rsid w:val="00623FBC"/>
    <w:rsid w:val="00624F69"/>
    <w:rsid w:val="00625D23"/>
    <w:rsid w:val="006263EA"/>
    <w:rsid w:val="0063006C"/>
    <w:rsid w:val="00630F33"/>
    <w:rsid w:val="006333DD"/>
    <w:rsid w:val="00633ADB"/>
    <w:rsid w:val="00633D65"/>
    <w:rsid w:val="006347DA"/>
    <w:rsid w:val="006360B8"/>
    <w:rsid w:val="00641459"/>
    <w:rsid w:val="006425D0"/>
    <w:rsid w:val="00642D32"/>
    <w:rsid w:val="00644FC1"/>
    <w:rsid w:val="006475BF"/>
    <w:rsid w:val="006512F0"/>
    <w:rsid w:val="006514EA"/>
    <w:rsid w:val="006555AD"/>
    <w:rsid w:val="006562DE"/>
    <w:rsid w:val="00656A6B"/>
    <w:rsid w:val="0065795B"/>
    <w:rsid w:val="00657AFA"/>
    <w:rsid w:val="006620B1"/>
    <w:rsid w:val="00662893"/>
    <w:rsid w:val="00662E23"/>
    <w:rsid w:val="00663624"/>
    <w:rsid w:val="006642E4"/>
    <w:rsid w:val="00665A0A"/>
    <w:rsid w:val="00665D8F"/>
    <w:rsid w:val="006728E3"/>
    <w:rsid w:val="0067293E"/>
    <w:rsid w:val="00672C39"/>
    <w:rsid w:val="0067359D"/>
    <w:rsid w:val="006762B6"/>
    <w:rsid w:val="00680648"/>
    <w:rsid w:val="00682040"/>
    <w:rsid w:val="006825E1"/>
    <w:rsid w:val="0068347F"/>
    <w:rsid w:val="0068355D"/>
    <w:rsid w:val="00687DFD"/>
    <w:rsid w:val="00692B37"/>
    <w:rsid w:val="0069355A"/>
    <w:rsid w:val="00697716"/>
    <w:rsid w:val="006A2A74"/>
    <w:rsid w:val="006A3098"/>
    <w:rsid w:val="006A3A3F"/>
    <w:rsid w:val="006A4160"/>
    <w:rsid w:val="006A5A50"/>
    <w:rsid w:val="006B1DA2"/>
    <w:rsid w:val="006B4A6F"/>
    <w:rsid w:val="006B6313"/>
    <w:rsid w:val="006B7354"/>
    <w:rsid w:val="006B7380"/>
    <w:rsid w:val="006B7ABF"/>
    <w:rsid w:val="006B7E86"/>
    <w:rsid w:val="006C18E0"/>
    <w:rsid w:val="006C242B"/>
    <w:rsid w:val="006C2C14"/>
    <w:rsid w:val="006C371A"/>
    <w:rsid w:val="006C74D7"/>
    <w:rsid w:val="006C7E2C"/>
    <w:rsid w:val="006D0ED4"/>
    <w:rsid w:val="006D4881"/>
    <w:rsid w:val="006D619D"/>
    <w:rsid w:val="006D768F"/>
    <w:rsid w:val="006E1213"/>
    <w:rsid w:val="006E163F"/>
    <w:rsid w:val="006E5767"/>
    <w:rsid w:val="006E5873"/>
    <w:rsid w:val="006E5E9F"/>
    <w:rsid w:val="006E6EDD"/>
    <w:rsid w:val="006E7AD7"/>
    <w:rsid w:val="006F32C6"/>
    <w:rsid w:val="006F3578"/>
    <w:rsid w:val="006F4747"/>
    <w:rsid w:val="006F5B4B"/>
    <w:rsid w:val="00701662"/>
    <w:rsid w:val="00701B3A"/>
    <w:rsid w:val="00706A26"/>
    <w:rsid w:val="0070762D"/>
    <w:rsid w:val="00707DC2"/>
    <w:rsid w:val="00712AE6"/>
    <w:rsid w:val="0071309E"/>
    <w:rsid w:val="0071449C"/>
    <w:rsid w:val="007213AE"/>
    <w:rsid w:val="00721BD8"/>
    <w:rsid w:val="00723DAF"/>
    <w:rsid w:val="007251A4"/>
    <w:rsid w:val="007309CF"/>
    <w:rsid w:val="00730E16"/>
    <w:rsid w:val="007316E4"/>
    <w:rsid w:val="0073345B"/>
    <w:rsid w:val="0073724F"/>
    <w:rsid w:val="007400C4"/>
    <w:rsid w:val="00746A3D"/>
    <w:rsid w:val="00747676"/>
    <w:rsid w:val="007479B6"/>
    <w:rsid w:val="00747E7C"/>
    <w:rsid w:val="00752CD2"/>
    <w:rsid w:val="0075753D"/>
    <w:rsid w:val="0075759C"/>
    <w:rsid w:val="00761469"/>
    <w:rsid w:val="0076243B"/>
    <w:rsid w:val="00767053"/>
    <w:rsid w:val="00767BAB"/>
    <w:rsid w:val="00772012"/>
    <w:rsid w:val="0077302C"/>
    <w:rsid w:val="007746F6"/>
    <w:rsid w:val="00774B6B"/>
    <w:rsid w:val="00774BC9"/>
    <w:rsid w:val="007773C8"/>
    <w:rsid w:val="00777FB5"/>
    <w:rsid w:val="0078063E"/>
    <w:rsid w:val="00782086"/>
    <w:rsid w:val="007824BF"/>
    <w:rsid w:val="00787B2D"/>
    <w:rsid w:val="00790AE5"/>
    <w:rsid w:val="007919DA"/>
    <w:rsid w:val="007922ED"/>
    <w:rsid w:val="007954FE"/>
    <w:rsid w:val="007A227D"/>
    <w:rsid w:val="007A4572"/>
    <w:rsid w:val="007A51E3"/>
    <w:rsid w:val="007A5635"/>
    <w:rsid w:val="007A676E"/>
    <w:rsid w:val="007A7BF7"/>
    <w:rsid w:val="007B331F"/>
    <w:rsid w:val="007B44B7"/>
    <w:rsid w:val="007B4B37"/>
    <w:rsid w:val="007B64E0"/>
    <w:rsid w:val="007C1AAC"/>
    <w:rsid w:val="007C1D2B"/>
    <w:rsid w:val="007C3B1B"/>
    <w:rsid w:val="007C3E9A"/>
    <w:rsid w:val="007C4155"/>
    <w:rsid w:val="007C5673"/>
    <w:rsid w:val="007D1847"/>
    <w:rsid w:val="007D19F3"/>
    <w:rsid w:val="007D724B"/>
    <w:rsid w:val="007E0786"/>
    <w:rsid w:val="007E2846"/>
    <w:rsid w:val="007E3972"/>
    <w:rsid w:val="007E4D60"/>
    <w:rsid w:val="007E5676"/>
    <w:rsid w:val="007E5B51"/>
    <w:rsid w:val="007E62B0"/>
    <w:rsid w:val="007E6895"/>
    <w:rsid w:val="007E6F73"/>
    <w:rsid w:val="007F23DE"/>
    <w:rsid w:val="007F5C51"/>
    <w:rsid w:val="007F6137"/>
    <w:rsid w:val="007F6675"/>
    <w:rsid w:val="007F771A"/>
    <w:rsid w:val="007F7801"/>
    <w:rsid w:val="00801766"/>
    <w:rsid w:val="008029F9"/>
    <w:rsid w:val="00802BB6"/>
    <w:rsid w:val="00802C90"/>
    <w:rsid w:val="00802F29"/>
    <w:rsid w:val="008033B2"/>
    <w:rsid w:val="00803E2D"/>
    <w:rsid w:val="008044D0"/>
    <w:rsid w:val="008067DF"/>
    <w:rsid w:val="0081007E"/>
    <w:rsid w:val="0081320A"/>
    <w:rsid w:val="00813C95"/>
    <w:rsid w:val="00814B1E"/>
    <w:rsid w:val="008151F6"/>
    <w:rsid w:val="00815E51"/>
    <w:rsid w:val="008177AB"/>
    <w:rsid w:val="008209C0"/>
    <w:rsid w:val="008249A2"/>
    <w:rsid w:val="00825642"/>
    <w:rsid w:val="008256FF"/>
    <w:rsid w:val="00830E0E"/>
    <w:rsid w:val="00831C32"/>
    <w:rsid w:val="00831FF5"/>
    <w:rsid w:val="00833045"/>
    <w:rsid w:val="008341AE"/>
    <w:rsid w:val="00834DF7"/>
    <w:rsid w:val="008358E5"/>
    <w:rsid w:val="00836F8A"/>
    <w:rsid w:val="00837DDE"/>
    <w:rsid w:val="008404EB"/>
    <w:rsid w:val="008413B1"/>
    <w:rsid w:val="008432D7"/>
    <w:rsid w:val="00843B52"/>
    <w:rsid w:val="008450E9"/>
    <w:rsid w:val="008452AF"/>
    <w:rsid w:val="00852874"/>
    <w:rsid w:val="00855EDF"/>
    <w:rsid w:val="0086060C"/>
    <w:rsid w:val="008608EF"/>
    <w:rsid w:val="008616CB"/>
    <w:rsid w:val="00861717"/>
    <w:rsid w:val="0086353F"/>
    <w:rsid w:val="00863C8B"/>
    <w:rsid w:val="00864D32"/>
    <w:rsid w:val="00865616"/>
    <w:rsid w:val="00865DF9"/>
    <w:rsid w:val="00866192"/>
    <w:rsid w:val="008676A1"/>
    <w:rsid w:val="00870306"/>
    <w:rsid w:val="00871613"/>
    <w:rsid w:val="0087230D"/>
    <w:rsid w:val="00872493"/>
    <w:rsid w:val="00874D00"/>
    <w:rsid w:val="00875076"/>
    <w:rsid w:val="0087584C"/>
    <w:rsid w:val="00875BFD"/>
    <w:rsid w:val="008760F6"/>
    <w:rsid w:val="00883081"/>
    <w:rsid w:val="00885ABD"/>
    <w:rsid w:val="008868AD"/>
    <w:rsid w:val="00886F4D"/>
    <w:rsid w:val="00887E40"/>
    <w:rsid w:val="008934C2"/>
    <w:rsid w:val="0089389D"/>
    <w:rsid w:val="008A13F5"/>
    <w:rsid w:val="008A3FD2"/>
    <w:rsid w:val="008A59E5"/>
    <w:rsid w:val="008A7FCA"/>
    <w:rsid w:val="008B0688"/>
    <w:rsid w:val="008B53CB"/>
    <w:rsid w:val="008B5D7E"/>
    <w:rsid w:val="008B620B"/>
    <w:rsid w:val="008B6391"/>
    <w:rsid w:val="008C1766"/>
    <w:rsid w:val="008C57EC"/>
    <w:rsid w:val="008C5B45"/>
    <w:rsid w:val="008C68CC"/>
    <w:rsid w:val="008D052D"/>
    <w:rsid w:val="008D0BA0"/>
    <w:rsid w:val="008D12D4"/>
    <w:rsid w:val="008D17FF"/>
    <w:rsid w:val="008D38C6"/>
    <w:rsid w:val="008D45BC"/>
    <w:rsid w:val="008D7044"/>
    <w:rsid w:val="008D7642"/>
    <w:rsid w:val="008D7864"/>
    <w:rsid w:val="008E0275"/>
    <w:rsid w:val="008E02BD"/>
    <w:rsid w:val="008E2B5E"/>
    <w:rsid w:val="008E33DE"/>
    <w:rsid w:val="008E3F6C"/>
    <w:rsid w:val="008E441F"/>
    <w:rsid w:val="008E52CB"/>
    <w:rsid w:val="008E5805"/>
    <w:rsid w:val="008F1DB2"/>
    <w:rsid w:val="008F4DF5"/>
    <w:rsid w:val="008F58AB"/>
    <w:rsid w:val="008F7789"/>
    <w:rsid w:val="008F78D2"/>
    <w:rsid w:val="009008FE"/>
    <w:rsid w:val="00900CB2"/>
    <w:rsid w:val="009019EA"/>
    <w:rsid w:val="00902455"/>
    <w:rsid w:val="00902A37"/>
    <w:rsid w:val="00907134"/>
    <w:rsid w:val="00910E03"/>
    <w:rsid w:val="00910E1D"/>
    <w:rsid w:val="00911005"/>
    <w:rsid w:val="009158DC"/>
    <w:rsid w:val="00916B4D"/>
    <w:rsid w:val="00923884"/>
    <w:rsid w:val="009268F6"/>
    <w:rsid w:val="0092711C"/>
    <w:rsid w:val="00927F6D"/>
    <w:rsid w:val="009319DE"/>
    <w:rsid w:val="0093232D"/>
    <w:rsid w:val="00933C9A"/>
    <w:rsid w:val="00934D96"/>
    <w:rsid w:val="009357F4"/>
    <w:rsid w:val="00937AC6"/>
    <w:rsid w:val="009406A5"/>
    <w:rsid w:val="00940AFF"/>
    <w:rsid w:val="00940FC7"/>
    <w:rsid w:val="00941918"/>
    <w:rsid w:val="00941C82"/>
    <w:rsid w:val="009429FB"/>
    <w:rsid w:val="00943DFA"/>
    <w:rsid w:val="00943F21"/>
    <w:rsid w:val="0095117A"/>
    <w:rsid w:val="0095196C"/>
    <w:rsid w:val="00951F63"/>
    <w:rsid w:val="0095298A"/>
    <w:rsid w:val="00952E93"/>
    <w:rsid w:val="00953CFC"/>
    <w:rsid w:val="00954861"/>
    <w:rsid w:val="009555F7"/>
    <w:rsid w:val="0095594C"/>
    <w:rsid w:val="00955A3F"/>
    <w:rsid w:val="00955CD4"/>
    <w:rsid w:val="009561C8"/>
    <w:rsid w:val="00956966"/>
    <w:rsid w:val="00957443"/>
    <w:rsid w:val="009612F6"/>
    <w:rsid w:val="00966AC0"/>
    <w:rsid w:val="00967B49"/>
    <w:rsid w:val="009702E9"/>
    <w:rsid w:val="0097187B"/>
    <w:rsid w:val="009744D6"/>
    <w:rsid w:val="0097454A"/>
    <w:rsid w:val="00975A93"/>
    <w:rsid w:val="009765DF"/>
    <w:rsid w:val="00977FD1"/>
    <w:rsid w:val="009813A1"/>
    <w:rsid w:val="00981459"/>
    <w:rsid w:val="00983131"/>
    <w:rsid w:val="00983C65"/>
    <w:rsid w:val="009843EF"/>
    <w:rsid w:val="009903C2"/>
    <w:rsid w:val="00991D63"/>
    <w:rsid w:val="00992687"/>
    <w:rsid w:val="00993FF5"/>
    <w:rsid w:val="00995DA8"/>
    <w:rsid w:val="00997A13"/>
    <w:rsid w:val="009A44B7"/>
    <w:rsid w:val="009A452E"/>
    <w:rsid w:val="009A4F85"/>
    <w:rsid w:val="009A5092"/>
    <w:rsid w:val="009A5E53"/>
    <w:rsid w:val="009A7D40"/>
    <w:rsid w:val="009B048D"/>
    <w:rsid w:val="009B1B25"/>
    <w:rsid w:val="009B2F7A"/>
    <w:rsid w:val="009B5A67"/>
    <w:rsid w:val="009B66E9"/>
    <w:rsid w:val="009B7A88"/>
    <w:rsid w:val="009C10D5"/>
    <w:rsid w:val="009C3B44"/>
    <w:rsid w:val="009C6269"/>
    <w:rsid w:val="009C6735"/>
    <w:rsid w:val="009C697D"/>
    <w:rsid w:val="009C6F21"/>
    <w:rsid w:val="009C7B53"/>
    <w:rsid w:val="009D09B9"/>
    <w:rsid w:val="009D0CDF"/>
    <w:rsid w:val="009D107B"/>
    <w:rsid w:val="009D125C"/>
    <w:rsid w:val="009D1BA8"/>
    <w:rsid w:val="009D2A49"/>
    <w:rsid w:val="009D3C30"/>
    <w:rsid w:val="009D3E3F"/>
    <w:rsid w:val="009D4E91"/>
    <w:rsid w:val="009D6A32"/>
    <w:rsid w:val="009E1CB3"/>
    <w:rsid w:val="009E34B7"/>
    <w:rsid w:val="009F0279"/>
    <w:rsid w:val="009F3200"/>
    <w:rsid w:val="009F564A"/>
    <w:rsid w:val="009F5CF4"/>
    <w:rsid w:val="009F6406"/>
    <w:rsid w:val="009F6A6F"/>
    <w:rsid w:val="009F6B7A"/>
    <w:rsid w:val="009F7006"/>
    <w:rsid w:val="009F7645"/>
    <w:rsid w:val="009F7B64"/>
    <w:rsid w:val="00A01008"/>
    <w:rsid w:val="00A0288F"/>
    <w:rsid w:val="00A05A12"/>
    <w:rsid w:val="00A10438"/>
    <w:rsid w:val="00A1224B"/>
    <w:rsid w:val="00A1380D"/>
    <w:rsid w:val="00A13B8D"/>
    <w:rsid w:val="00A15F26"/>
    <w:rsid w:val="00A174B6"/>
    <w:rsid w:val="00A177D5"/>
    <w:rsid w:val="00A23409"/>
    <w:rsid w:val="00A23689"/>
    <w:rsid w:val="00A25BCE"/>
    <w:rsid w:val="00A3064B"/>
    <w:rsid w:val="00A30BDA"/>
    <w:rsid w:val="00A322F4"/>
    <w:rsid w:val="00A32301"/>
    <w:rsid w:val="00A343E4"/>
    <w:rsid w:val="00A42B71"/>
    <w:rsid w:val="00A43E92"/>
    <w:rsid w:val="00A45C6D"/>
    <w:rsid w:val="00A45F31"/>
    <w:rsid w:val="00A464EA"/>
    <w:rsid w:val="00A5010C"/>
    <w:rsid w:val="00A5645C"/>
    <w:rsid w:val="00A6554B"/>
    <w:rsid w:val="00A667C5"/>
    <w:rsid w:val="00A66F91"/>
    <w:rsid w:val="00A70B1F"/>
    <w:rsid w:val="00A71F98"/>
    <w:rsid w:val="00A74E83"/>
    <w:rsid w:val="00A773A9"/>
    <w:rsid w:val="00A81A7C"/>
    <w:rsid w:val="00A85861"/>
    <w:rsid w:val="00A875FF"/>
    <w:rsid w:val="00A90BD5"/>
    <w:rsid w:val="00A910E1"/>
    <w:rsid w:val="00A91BB4"/>
    <w:rsid w:val="00A93A58"/>
    <w:rsid w:val="00A9751B"/>
    <w:rsid w:val="00A97F08"/>
    <w:rsid w:val="00AA0EDD"/>
    <w:rsid w:val="00AA3E3E"/>
    <w:rsid w:val="00AA4814"/>
    <w:rsid w:val="00AA4E0C"/>
    <w:rsid w:val="00AA684E"/>
    <w:rsid w:val="00AA6968"/>
    <w:rsid w:val="00AA69C0"/>
    <w:rsid w:val="00AB3F2C"/>
    <w:rsid w:val="00AB42BB"/>
    <w:rsid w:val="00AC609B"/>
    <w:rsid w:val="00AC7C88"/>
    <w:rsid w:val="00AD04D3"/>
    <w:rsid w:val="00AD069D"/>
    <w:rsid w:val="00AD1AD5"/>
    <w:rsid w:val="00AD2AE2"/>
    <w:rsid w:val="00AD3EA6"/>
    <w:rsid w:val="00AD608E"/>
    <w:rsid w:val="00AE0678"/>
    <w:rsid w:val="00AE308F"/>
    <w:rsid w:val="00AE394A"/>
    <w:rsid w:val="00AE4810"/>
    <w:rsid w:val="00AE4AA1"/>
    <w:rsid w:val="00AE4AED"/>
    <w:rsid w:val="00AE7092"/>
    <w:rsid w:val="00AF0095"/>
    <w:rsid w:val="00AF311A"/>
    <w:rsid w:val="00AF436E"/>
    <w:rsid w:val="00AF472E"/>
    <w:rsid w:val="00AF5AA7"/>
    <w:rsid w:val="00AF7069"/>
    <w:rsid w:val="00AF7ADC"/>
    <w:rsid w:val="00B016FA"/>
    <w:rsid w:val="00B023C4"/>
    <w:rsid w:val="00B03C08"/>
    <w:rsid w:val="00B0439C"/>
    <w:rsid w:val="00B05B5E"/>
    <w:rsid w:val="00B072B1"/>
    <w:rsid w:val="00B0758B"/>
    <w:rsid w:val="00B07F54"/>
    <w:rsid w:val="00B10DCE"/>
    <w:rsid w:val="00B1148B"/>
    <w:rsid w:val="00B12B0C"/>
    <w:rsid w:val="00B15A1D"/>
    <w:rsid w:val="00B15D8F"/>
    <w:rsid w:val="00B15E9B"/>
    <w:rsid w:val="00B16C49"/>
    <w:rsid w:val="00B21FCE"/>
    <w:rsid w:val="00B2284A"/>
    <w:rsid w:val="00B23625"/>
    <w:rsid w:val="00B24019"/>
    <w:rsid w:val="00B24BE0"/>
    <w:rsid w:val="00B275B5"/>
    <w:rsid w:val="00B30455"/>
    <w:rsid w:val="00B3086B"/>
    <w:rsid w:val="00B31FC7"/>
    <w:rsid w:val="00B3238C"/>
    <w:rsid w:val="00B35749"/>
    <w:rsid w:val="00B403E4"/>
    <w:rsid w:val="00B42428"/>
    <w:rsid w:val="00B43198"/>
    <w:rsid w:val="00B447E8"/>
    <w:rsid w:val="00B464B0"/>
    <w:rsid w:val="00B46EC3"/>
    <w:rsid w:val="00B4798B"/>
    <w:rsid w:val="00B541EC"/>
    <w:rsid w:val="00B55350"/>
    <w:rsid w:val="00B57B71"/>
    <w:rsid w:val="00B62F37"/>
    <w:rsid w:val="00B63B69"/>
    <w:rsid w:val="00B64B79"/>
    <w:rsid w:val="00B65481"/>
    <w:rsid w:val="00B65E96"/>
    <w:rsid w:val="00B744DC"/>
    <w:rsid w:val="00B7582C"/>
    <w:rsid w:val="00B82D84"/>
    <w:rsid w:val="00B84D95"/>
    <w:rsid w:val="00B8586D"/>
    <w:rsid w:val="00B86313"/>
    <w:rsid w:val="00B87220"/>
    <w:rsid w:val="00B879B5"/>
    <w:rsid w:val="00B92155"/>
    <w:rsid w:val="00B92E9F"/>
    <w:rsid w:val="00B92EA1"/>
    <w:rsid w:val="00B9303B"/>
    <w:rsid w:val="00B9308F"/>
    <w:rsid w:val="00B930DF"/>
    <w:rsid w:val="00B9319A"/>
    <w:rsid w:val="00B93E37"/>
    <w:rsid w:val="00B94919"/>
    <w:rsid w:val="00B965FD"/>
    <w:rsid w:val="00BA1337"/>
    <w:rsid w:val="00BA1A91"/>
    <w:rsid w:val="00BA437B"/>
    <w:rsid w:val="00BA4A87"/>
    <w:rsid w:val="00BB2123"/>
    <w:rsid w:val="00BB4D80"/>
    <w:rsid w:val="00BB5063"/>
    <w:rsid w:val="00BB62C0"/>
    <w:rsid w:val="00BB65D8"/>
    <w:rsid w:val="00BB6AAC"/>
    <w:rsid w:val="00BB74AF"/>
    <w:rsid w:val="00BB76BC"/>
    <w:rsid w:val="00BB7EE4"/>
    <w:rsid w:val="00BC156A"/>
    <w:rsid w:val="00BC33F5"/>
    <w:rsid w:val="00BC365C"/>
    <w:rsid w:val="00BC3E9F"/>
    <w:rsid w:val="00BC5F17"/>
    <w:rsid w:val="00BC6EDE"/>
    <w:rsid w:val="00BC7584"/>
    <w:rsid w:val="00BD50E5"/>
    <w:rsid w:val="00BD5BA6"/>
    <w:rsid w:val="00BD5DC0"/>
    <w:rsid w:val="00BD6411"/>
    <w:rsid w:val="00BD6767"/>
    <w:rsid w:val="00BE0D9D"/>
    <w:rsid w:val="00BE1308"/>
    <w:rsid w:val="00BE39EE"/>
    <w:rsid w:val="00BE3D06"/>
    <w:rsid w:val="00BE5916"/>
    <w:rsid w:val="00BE6B81"/>
    <w:rsid w:val="00BE74AD"/>
    <w:rsid w:val="00BF1D6A"/>
    <w:rsid w:val="00BF2986"/>
    <w:rsid w:val="00C00579"/>
    <w:rsid w:val="00C0135D"/>
    <w:rsid w:val="00C05CCE"/>
    <w:rsid w:val="00C10233"/>
    <w:rsid w:val="00C1037F"/>
    <w:rsid w:val="00C10561"/>
    <w:rsid w:val="00C117D1"/>
    <w:rsid w:val="00C11A99"/>
    <w:rsid w:val="00C129D1"/>
    <w:rsid w:val="00C149F1"/>
    <w:rsid w:val="00C14FAD"/>
    <w:rsid w:val="00C158E0"/>
    <w:rsid w:val="00C160E1"/>
    <w:rsid w:val="00C16F09"/>
    <w:rsid w:val="00C20EFF"/>
    <w:rsid w:val="00C220EB"/>
    <w:rsid w:val="00C250ED"/>
    <w:rsid w:val="00C269FC"/>
    <w:rsid w:val="00C26BF5"/>
    <w:rsid w:val="00C26E7C"/>
    <w:rsid w:val="00C26FF6"/>
    <w:rsid w:val="00C3316C"/>
    <w:rsid w:val="00C342E7"/>
    <w:rsid w:val="00C3617A"/>
    <w:rsid w:val="00C36ECC"/>
    <w:rsid w:val="00C37AD1"/>
    <w:rsid w:val="00C408A0"/>
    <w:rsid w:val="00C412AE"/>
    <w:rsid w:val="00C42C6C"/>
    <w:rsid w:val="00C45949"/>
    <w:rsid w:val="00C512AA"/>
    <w:rsid w:val="00C526CB"/>
    <w:rsid w:val="00C536E4"/>
    <w:rsid w:val="00C56183"/>
    <w:rsid w:val="00C56C14"/>
    <w:rsid w:val="00C57A46"/>
    <w:rsid w:val="00C60F4D"/>
    <w:rsid w:val="00C60F6A"/>
    <w:rsid w:val="00C61586"/>
    <w:rsid w:val="00C62E65"/>
    <w:rsid w:val="00C63D7E"/>
    <w:rsid w:val="00C66507"/>
    <w:rsid w:val="00C6772C"/>
    <w:rsid w:val="00C70B82"/>
    <w:rsid w:val="00C71FDB"/>
    <w:rsid w:val="00C7265B"/>
    <w:rsid w:val="00C72830"/>
    <w:rsid w:val="00C74BE3"/>
    <w:rsid w:val="00C75E6D"/>
    <w:rsid w:val="00C76B90"/>
    <w:rsid w:val="00C7717D"/>
    <w:rsid w:val="00C8059A"/>
    <w:rsid w:val="00C81915"/>
    <w:rsid w:val="00C82ED4"/>
    <w:rsid w:val="00C83F0F"/>
    <w:rsid w:val="00C86078"/>
    <w:rsid w:val="00C940A2"/>
    <w:rsid w:val="00C9436A"/>
    <w:rsid w:val="00C969FE"/>
    <w:rsid w:val="00C96D58"/>
    <w:rsid w:val="00C97C16"/>
    <w:rsid w:val="00CA175A"/>
    <w:rsid w:val="00CA42B0"/>
    <w:rsid w:val="00CA434C"/>
    <w:rsid w:val="00CA6212"/>
    <w:rsid w:val="00CA6D3B"/>
    <w:rsid w:val="00CB224C"/>
    <w:rsid w:val="00CB22B5"/>
    <w:rsid w:val="00CB26D0"/>
    <w:rsid w:val="00CB4747"/>
    <w:rsid w:val="00CB5EB5"/>
    <w:rsid w:val="00CB716B"/>
    <w:rsid w:val="00CC0A62"/>
    <w:rsid w:val="00CC0D04"/>
    <w:rsid w:val="00CC0DE4"/>
    <w:rsid w:val="00CC1444"/>
    <w:rsid w:val="00CC1E2B"/>
    <w:rsid w:val="00CC2F9B"/>
    <w:rsid w:val="00CC4B32"/>
    <w:rsid w:val="00CC4EA3"/>
    <w:rsid w:val="00CC6D50"/>
    <w:rsid w:val="00CC6E86"/>
    <w:rsid w:val="00CD0132"/>
    <w:rsid w:val="00CD0A74"/>
    <w:rsid w:val="00CD0E48"/>
    <w:rsid w:val="00CD44D7"/>
    <w:rsid w:val="00CD4667"/>
    <w:rsid w:val="00CD4D46"/>
    <w:rsid w:val="00CD61EF"/>
    <w:rsid w:val="00CD66C2"/>
    <w:rsid w:val="00CD6983"/>
    <w:rsid w:val="00CD74FF"/>
    <w:rsid w:val="00CE089B"/>
    <w:rsid w:val="00CE0AA5"/>
    <w:rsid w:val="00CE5C1C"/>
    <w:rsid w:val="00CE6C30"/>
    <w:rsid w:val="00CF283F"/>
    <w:rsid w:val="00CF507F"/>
    <w:rsid w:val="00CF508D"/>
    <w:rsid w:val="00D009E3"/>
    <w:rsid w:val="00D01A78"/>
    <w:rsid w:val="00D02241"/>
    <w:rsid w:val="00D0225B"/>
    <w:rsid w:val="00D05B7C"/>
    <w:rsid w:val="00D06280"/>
    <w:rsid w:val="00D07411"/>
    <w:rsid w:val="00D17471"/>
    <w:rsid w:val="00D17B84"/>
    <w:rsid w:val="00D20785"/>
    <w:rsid w:val="00D22DE2"/>
    <w:rsid w:val="00D250A2"/>
    <w:rsid w:val="00D34E63"/>
    <w:rsid w:val="00D35F24"/>
    <w:rsid w:val="00D40905"/>
    <w:rsid w:val="00D422BB"/>
    <w:rsid w:val="00D42ED8"/>
    <w:rsid w:val="00D439FF"/>
    <w:rsid w:val="00D440B9"/>
    <w:rsid w:val="00D44E69"/>
    <w:rsid w:val="00D51A38"/>
    <w:rsid w:val="00D55DB5"/>
    <w:rsid w:val="00D5643C"/>
    <w:rsid w:val="00D57230"/>
    <w:rsid w:val="00D573A2"/>
    <w:rsid w:val="00D609FE"/>
    <w:rsid w:val="00D60F27"/>
    <w:rsid w:val="00D62CEC"/>
    <w:rsid w:val="00D65333"/>
    <w:rsid w:val="00D7055E"/>
    <w:rsid w:val="00D72F9A"/>
    <w:rsid w:val="00D77BF9"/>
    <w:rsid w:val="00D77D88"/>
    <w:rsid w:val="00D827C5"/>
    <w:rsid w:val="00D83A8C"/>
    <w:rsid w:val="00D83E23"/>
    <w:rsid w:val="00D85A7B"/>
    <w:rsid w:val="00D86C39"/>
    <w:rsid w:val="00D91791"/>
    <w:rsid w:val="00D91815"/>
    <w:rsid w:val="00D95D67"/>
    <w:rsid w:val="00DA14B4"/>
    <w:rsid w:val="00DA1854"/>
    <w:rsid w:val="00DA1A4F"/>
    <w:rsid w:val="00DA3B89"/>
    <w:rsid w:val="00DA4BB8"/>
    <w:rsid w:val="00DA7FE0"/>
    <w:rsid w:val="00DB0393"/>
    <w:rsid w:val="00DB07E1"/>
    <w:rsid w:val="00DB1269"/>
    <w:rsid w:val="00DB186B"/>
    <w:rsid w:val="00DB5C1E"/>
    <w:rsid w:val="00DB74D6"/>
    <w:rsid w:val="00DC26E8"/>
    <w:rsid w:val="00DC5581"/>
    <w:rsid w:val="00DC5891"/>
    <w:rsid w:val="00DD0633"/>
    <w:rsid w:val="00DD13DB"/>
    <w:rsid w:val="00DD4D5A"/>
    <w:rsid w:val="00DD773E"/>
    <w:rsid w:val="00DE0504"/>
    <w:rsid w:val="00DE3190"/>
    <w:rsid w:val="00DE3E64"/>
    <w:rsid w:val="00DE3F6C"/>
    <w:rsid w:val="00DE5096"/>
    <w:rsid w:val="00DE6D6A"/>
    <w:rsid w:val="00DE7269"/>
    <w:rsid w:val="00DF083D"/>
    <w:rsid w:val="00DF2074"/>
    <w:rsid w:val="00DF5114"/>
    <w:rsid w:val="00DF683C"/>
    <w:rsid w:val="00DF769E"/>
    <w:rsid w:val="00DF772F"/>
    <w:rsid w:val="00DF781F"/>
    <w:rsid w:val="00DF7B2B"/>
    <w:rsid w:val="00DF7CCA"/>
    <w:rsid w:val="00E007E6"/>
    <w:rsid w:val="00E014B6"/>
    <w:rsid w:val="00E01970"/>
    <w:rsid w:val="00E10D19"/>
    <w:rsid w:val="00E120AC"/>
    <w:rsid w:val="00E121ED"/>
    <w:rsid w:val="00E14143"/>
    <w:rsid w:val="00E1423C"/>
    <w:rsid w:val="00E15757"/>
    <w:rsid w:val="00E17759"/>
    <w:rsid w:val="00E179D3"/>
    <w:rsid w:val="00E20C45"/>
    <w:rsid w:val="00E24863"/>
    <w:rsid w:val="00E2512C"/>
    <w:rsid w:val="00E2536B"/>
    <w:rsid w:val="00E25761"/>
    <w:rsid w:val="00E265E6"/>
    <w:rsid w:val="00E27607"/>
    <w:rsid w:val="00E279A6"/>
    <w:rsid w:val="00E30AAF"/>
    <w:rsid w:val="00E33520"/>
    <w:rsid w:val="00E35F5B"/>
    <w:rsid w:val="00E36760"/>
    <w:rsid w:val="00E36A9C"/>
    <w:rsid w:val="00E4210F"/>
    <w:rsid w:val="00E451B1"/>
    <w:rsid w:val="00E466EE"/>
    <w:rsid w:val="00E46BAB"/>
    <w:rsid w:val="00E471D0"/>
    <w:rsid w:val="00E50AF1"/>
    <w:rsid w:val="00E53B01"/>
    <w:rsid w:val="00E56193"/>
    <w:rsid w:val="00E5672F"/>
    <w:rsid w:val="00E61A6A"/>
    <w:rsid w:val="00E65E15"/>
    <w:rsid w:val="00E6712A"/>
    <w:rsid w:val="00E67C60"/>
    <w:rsid w:val="00E70629"/>
    <w:rsid w:val="00E73AE0"/>
    <w:rsid w:val="00E74FD8"/>
    <w:rsid w:val="00E7532D"/>
    <w:rsid w:val="00E77773"/>
    <w:rsid w:val="00E77F89"/>
    <w:rsid w:val="00E8043B"/>
    <w:rsid w:val="00E8520F"/>
    <w:rsid w:val="00E86565"/>
    <w:rsid w:val="00E86AEE"/>
    <w:rsid w:val="00E90AC0"/>
    <w:rsid w:val="00E91C15"/>
    <w:rsid w:val="00E92282"/>
    <w:rsid w:val="00E922C3"/>
    <w:rsid w:val="00E9442A"/>
    <w:rsid w:val="00E97EF6"/>
    <w:rsid w:val="00EA0428"/>
    <w:rsid w:val="00EA140D"/>
    <w:rsid w:val="00EA2656"/>
    <w:rsid w:val="00EA4BC6"/>
    <w:rsid w:val="00EA4EA1"/>
    <w:rsid w:val="00EA7E83"/>
    <w:rsid w:val="00EB2FF2"/>
    <w:rsid w:val="00EB4D4C"/>
    <w:rsid w:val="00EB71A2"/>
    <w:rsid w:val="00EC098D"/>
    <w:rsid w:val="00EC0BA6"/>
    <w:rsid w:val="00EC11E0"/>
    <w:rsid w:val="00EC1557"/>
    <w:rsid w:val="00EC3606"/>
    <w:rsid w:val="00EC393B"/>
    <w:rsid w:val="00EC4401"/>
    <w:rsid w:val="00EC667D"/>
    <w:rsid w:val="00EC7D36"/>
    <w:rsid w:val="00ED0083"/>
    <w:rsid w:val="00ED0526"/>
    <w:rsid w:val="00ED222C"/>
    <w:rsid w:val="00ED3E87"/>
    <w:rsid w:val="00ED4892"/>
    <w:rsid w:val="00ED5269"/>
    <w:rsid w:val="00ED6DBA"/>
    <w:rsid w:val="00ED7866"/>
    <w:rsid w:val="00EE1C50"/>
    <w:rsid w:val="00EE1C86"/>
    <w:rsid w:val="00EE22B3"/>
    <w:rsid w:val="00EF1E77"/>
    <w:rsid w:val="00EF3F52"/>
    <w:rsid w:val="00EF6263"/>
    <w:rsid w:val="00EF6962"/>
    <w:rsid w:val="00F002DD"/>
    <w:rsid w:val="00F0318D"/>
    <w:rsid w:val="00F034AC"/>
    <w:rsid w:val="00F059F9"/>
    <w:rsid w:val="00F0665F"/>
    <w:rsid w:val="00F072DC"/>
    <w:rsid w:val="00F1240E"/>
    <w:rsid w:val="00F1265D"/>
    <w:rsid w:val="00F146E5"/>
    <w:rsid w:val="00F159CF"/>
    <w:rsid w:val="00F210B9"/>
    <w:rsid w:val="00F2262E"/>
    <w:rsid w:val="00F23863"/>
    <w:rsid w:val="00F250CE"/>
    <w:rsid w:val="00F251A6"/>
    <w:rsid w:val="00F25751"/>
    <w:rsid w:val="00F2638E"/>
    <w:rsid w:val="00F2772E"/>
    <w:rsid w:val="00F3060F"/>
    <w:rsid w:val="00F30657"/>
    <w:rsid w:val="00F313A8"/>
    <w:rsid w:val="00F33CB8"/>
    <w:rsid w:val="00F40875"/>
    <w:rsid w:val="00F4355F"/>
    <w:rsid w:val="00F43670"/>
    <w:rsid w:val="00F448C5"/>
    <w:rsid w:val="00F455EA"/>
    <w:rsid w:val="00F5791D"/>
    <w:rsid w:val="00F57D81"/>
    <w:rsid w:val="00F57FCC"/>
    <w:rsid w:val="00F61C47"/>
    <w:rsid w:val="00F6224C"/>
    <w:rsid w:val="00F623E5"/>
    <w:rsid w:val="00F6298D"/>
    <w:rsid w:val="00F633A0"/>
    <w:rsid w:val="00F64792"/>
    <w:rsid w:val="00F669C1"/>
    <w:rsid w:val="00F66C25"/>
    <w:rsid w:val="00F679E4"/>
    <w:rsid w:val="00F67F32"/>
    <w:rsid w:val="00F74FAA"/>
    <w:rsid w:val="00F7532D"/>
    <w:rsid w:val="00F819B0"/>
    <w:rsid w:val="00F82F74"/>
    <w:rsid w:val="00F843FF"/>
    <w:rsid w:val="00F847E4"/>
    <w:rsid w:val="00F8495F"/>
    <w:rsid w:val="00F8659B"/>
    <w:rsid w:val="00F87AFB"/>
    <w:rsid w:val="00F900F7"/>
    <w:rsid w:val="00F9257D"/>
    <w:rsid w:val="00F967B3"/>
    <w:rsid w:val="00F97736"/>
    <w:rsid w:val="00FA07C7"/>
    <w:rsid w:val="00FA1B42"/>
    <w:rsid w:val="00FA2A29"/>
    <w:rsid w:val="00FA396F"/>
    <w:rsid w:val="00FA427F"/>
    <w:rsid w:val="00FA7074"/>
    <w:rsid w:val="00FB74F2"/>
    <w:rsid w:val="00FC0316"/>
    <w:rsid w:val="00FC246A"/>
    <w:rsid w:val="00FC24E1"/>
    <w:rsid w:val="00FC278A"/>
    <w:rsid w:val="00FC2E3D"/>
    <w:rsid w:val="00FD247D"/>
    <w:rsid w:val="00FD3F02"/>
    <w:rsid w:val="00FD5F2F"/>
    <w:rsid w:val="00FD6977"/>
    <w:rsid w:val="00FD6B22"/>
    <w:rsid w:val="00FD7C11"/>
    <w:rsid w:val="00FE14CA"/>
    <w:rsid w:val="00FE1660"/>
    <w:rsid w:val="00FE24B9"/>
    <w:rsid w:val="00FE2BD8"/>
    <w:rsid w:val="00FE4EF7"/>
    <w:rsid w:val="00FE5303"/>
    <w:rsid w:val="00FE562B"/>
    <w:rsid w:val="00FE763A"/>
    <w:rsid w:val="00FF2BA5"/>
    <w:rsid w:val="00FF345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46C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Note Level 2" w:uiPriority="1" w:qFormat="1"/>
    <w:lsdException w:name="Note Level 3" w:uiPriority="60"/>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style>
  <w:style w:type="paragraph" w:styleId="Heading1">
    <w:name w:val="heading 1"/>
    <w:next w:val="BodyText"/>
    <w:link w:val="Heading1Char"/>
    <w:qFormat/>
    <w:rsid w:val="00597DB2"/>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Body Text Char1,Body Text Char Char1"/>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qFormat/>
    <w:rsid w:val="00597DB2"/>
    <w:pPr>
      <w:keepNext/>
      <w:spacing w:before="60" w:after="60"/>
      <w:jc w:val="center"/>
    </w:pPr>
    <w:rPr>
      <w:rFonts w:ascii="Arial" w:hAnsi="Arial"/>
      <w:b/>
      <w:sz w:val="22"/>
    </w:rPr>
  </w:style>
  <w:style w:type="paragraph" w:customStyle="1" w:styleId="FigureTitle">
    <w:name w:val="Figure Title"/>
    <w:basedOn w:val="TableTitle"/>
    <w:link w:val="FigureTitleChar"/>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173290"/>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style>
  <w:style w:type="paragraph" w:customStyle="1" w:styleId="List3Continue">
    <w:name w:val="List 3 Continue"/>
    <w:basedOn w:val="List3"/>
    <w:rsid w:val="00173290"/>
    <w:pPr>
      <w:ind w:firstLine="0"/>
    </w:pPr>
  </w:style>
  <w:style w:type="paragraph" w:customStyle="1" w:styleId="AppendixHeading2">
    <w:name w:val="Appendix Heading 2"/>
    <w:next w:val="BodyText"/>
    <w:link w:val="AppendixHeading2Char"/>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link w:val="AppendixHeading3Char"/>
    <w:rsid w:val="00597DB2"/>
    <w:pPr>
      <w:numPr>
        <w:ilvl w:val="2"/>
        <w:numId w:val="12"/>
      </w:numPr>
    </w:p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sid w:val="00173290"/>
    <w:rPr>
      <w:rFonts w:ascii="Courier New" w:hAnsi="Courier New" w:cs="Courier New"/>
      <w:sz w:val="20"/>
    </w:rPr>
  </w:style>
  <w:style w:type="paragraph" w:styleId="TableofAuthorities">
    <w:name w:val="table of authorities"/>
    <w:basedOn w:val="Normal"/>
    <w:next w:val="Normal"/>
    <w:semiHidden/>
    <w:rsid w:val="00173290"/>
    <w:pPr>
      <w:ind w:left="240" w:hanging="240"/>
    </w:pPr>
  </w:style>
  <w:style w:type="paragraph" w:styleId="TableofFigures">
    <w:name w:val="table of figures"/>
    <w:basedOn w:val="Normal"/>
    <w:next w:val="Normal"/>
    <w:semiHidden/>
    <w:rsid w:val="00173290"/>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qForma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style>
  <w:style w:type="character" w:customStyle="1" w:styleId="ListBullet1Char">
    <w:name w:val="List Bullet 1 Char"/>
    <w:link w:val="ListBullet1"/>
    <w:rsid w:val="00597DB2"/>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numbering" w:styleId="111111">
    <w:name w:val="Outline List 2"/>
    <w:basedOn w:val="NoList"/>
    <w:rsid w:val="008209C0"/>
    <w:pPr>
      <w:numPr>
        <w:numId w:val="13"/>
      </w:numPr>
    </w:pPr>
  </w:style>
  <w:style w:type="character" w:customStyle="1" w:styleId="TableEntryChar">
    <w:name w:val="Table Entry Char"/>
    <w:link w:val="TableEntry"/>
    <w:rsid w:val="00BE74AD"/>
    <w:rPr>
      <w:sz w:val="18"/>
    </w:rPr>
  </w:style>
  <w:style w:type="character" w:customStyle="1" w:styleId="TableEntryHeaderChar">
    <w:name w:val="Table Entry Header Char"/>
    <w:link w:val="TableEntryHeader"/>
    <w:rsid w:val="00BE74AD"/>
    <w:rPr>
      <w:rFonts w:ascii="Arial" w:hAnsi="Arial"/>
      <w:b/>
    </w:rPr>
  </w:style>
  <w:style w:type="table" w:styleId="TableGrid6">
    <w:name w:val="Table Grid 6"/>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Professional">
    <w:name w:val="Table Professional"/>
    <w:basedOn w:val="TableNormal"/>
    <w:rsid w:val="001A3DAB"/>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hps">
    <w:name w:val="hps"/>
    <w:rsid w:val="008177AB"/>
  </w:style>
  <w:style w:type="character" w:customStyle="1" w:styleId="EditorInstructionsChar">
    <w:name w:val="Editor Instructions Char"/>
    <w:link w:val="EditorInstructions"/>
    <w:uiPriority w:val="99"/>
    <w:locked/>
    <w:rsid w:val="002E0682"/>
    <w:rPr>
      <w:i/>
      <w:iCs/>
      <w:sz w:val="24"/>
    </w:rPr>
  </w:style>
  <w:style w:type="paragraph" w:styleId="BodyTextIndent">
    <w:name w:val="Body Text Indent"/>
    <w:basedOn w:val="BodyText"/>
    <w:link w:val="BodyTextIndentChar"/>
    <w:uiPriority w:val="99"/>
    <w:rsid w:val="00183AE8"/>
    <w:pPr>
      <w:ind w:left="360"/>
    </w:pPr>
  </w:style>
  <w:style w:type="character" w:customStyle="1" w:styleId="BodyTextIndentChar">
    <w:name w:val="Body Text Indent Char"/>
    <w:basedOn w:val="DefaultParagraphFont"/>
    <w:link w:val="BodyTextIndent"/>
    <w:uiPriority w:val="99"/>
    <w:rsid w:val="00183AE8"/>
    <w:rPr>
      <w:sz w:val="24"/>
    </w:rPr>
  </w:style>
  <w:style w:type="paragraph" w:customStyle="1" w:styleId="ListBulletContinue">
    <w:name w:val="List Bullet Continue"/>
    <w:basedOn w:val="ListBullet"/>
    <w:uiPriority w:val="99"/>
    <w:rsid w:val="00183AE8"/>
    <w:pPr>
      <w:numPr>
        <w:numId w:val="0"/>
      </w:numPr>
      <w:ind w:left="720"/>
    </w:pPr>
  </w:style>
  <w:style w:type="paragraph" w:customStyle="1" w:styleId="ListBullet2Continue">
    <w:name w:val="List Bullet 2 Continue"/>
    <w:basedOn w:val="ListBullet2"/>
    <w:uiPriority w:val="99"/>
    <w:rsid w:val="00183AE8"/>
    <w:pPr>
      <w:numPr>
        <w:numId w:val="0"/>
      </w:numPr>
      <w:ind w:left="1080"/>
    </w:pPr>
  </w:style>
  <w:style w:type="paragraph" w:customStyle="1" w:styleId="ListBullet3Continue">
    <w:name w:val="List Bullet 3 Continue"/>
    <w:basedOn w:val="ListBullet3"/>
    <w:uiPriority w:val="99"/>
    <w:rsid w:val="00183AE8"/>
    <w:pPr>
      <w:numPr>
        <w:numId w:val="0"/>
      </w:numPr>
      <w:ind w:left="1440"/>
    </w:pPr>
  </w:style>
  <w:style w:type="character" w:customStyle="1" w:styleId="Heading3Char">
    <w:name w:val="Heading 3 Char"/>
    <w:link w:val="Heading3"/>
    <w:rsid w:val="00183AE8"/>
    <w:rPr>
      <w:rFonts w:ascii="Arial" w:hAnsi="Arial"/>
      <w:b/>
      <w:noProof/>
      <w:kern w:val="28"/>
      <w:sz w:val="28"/>
    </w:rPr>
  </w:style>
  <w:style w:type="paragraph" w:customStyle="1" w:styleId="TableofFigures1">
    <w:name w:val="Table of Figures1"/>
    <w:basedOn w:val="Normal"/>
    <w:next w:val="Normal"/>
    <w:rsid w:val="00183AE8"/>
  </w:style>
  <w:style w:type="character" w:customStyle="1" w:styleId="Heading6Char">
    <w:name w:val="Heading 6 Char"/>
    <w:link w:val="Heading6"/>
    <w:rsid w:val="00183AE8"/>
    <w:rPr>
      <w:rFonts w:ascii="Arial" w:hAnsi="Arial"/>
      <w:b/>
      <w:noProof/>
      <w:kern w:val="28"/>
      <w:sz w:val="28"/>
    </w:rPr>
  </w:style>
  <w:style w:type="character" w:customStyle="1" w:styleId="Heading7Char">
    <w:name w:val="Heading 7 Char"/>
    <w:link w:val="Heading7"/>
    <w:rsid w:val="00183AE8"/>
    <w:rPr>
      <w:rFonts w:ascii="Arial" w:hAnsi="Arial"/>
      <w:b/>
      <w:noProof/>
      <w:kern w:val="28"/>
      <w:sz w:val="28"/>
    </w:rPr>
  </w:style>
  <w:style w:type="character" w:customStyle="1" w:styleId="Heading9Char">
    <w:name w:val="Heading 9 Char"/>
    <w:link w:val="Heading9"/>
    <w:rsid w:val="00183AE8"/>
    <w:rPr>
      <w:rFonts w:ascii="Arial" w:hAnsi="Arial"/>
      <w:b/>
      <w:noProof/>
      <w:kern w:val="28"/>
      <w:sz w:val="28"/>
    </w:rPr>
  </w:style>
  <w:style w:type="character" w:customStyle="1" w:styleId="FootnoteTextChar">
    <w:name w:val="Footnote Text Char"/>
    <w:link w:val="FootnoteText"/>
    <w:uiPriority w:val="99"/>
    <w:semiHidden/>
    <w:rsid w:val="00183AE8"/>
  </w:style>
  <w:style w:type="paragraph" w:customStyle="1" w:styleId="IHEEditing">
    <w:name w:val="IHE Editing"/>
    <w:basedOn w:val="BalloonText"/>
    <w:link w:val="IHEEditingChar"/>
    <w:qFormat/>
    <w:rsid w:val="00183AE8"/>
    <w:pPr>
      <w:spacing w:before="120"/>
    </w:pPr>
    <w:rPr>
      <w:rFonts w:ascii="Times New Roman" w:hAnsi="Times New Roman" w:cs="Times New Roman"/>
      <w:sz w:val="20"/>
      <w:szCs w:val="20"/>
    </w:rPr>
  </w:style>
  <w:style w:type="character" w:customStyle="1" w:styleId="IHEEditingChar">
    <w:name w:val="IHE Editing Char"/>
    <w:link w:val="IHEEditing"/>
    <w:rsid w:val="00183AE8"/>
  </w:style>
  <w:style w:type="character" w:styleId="Strong">
    <w:name w:val="Strong"/>
    <w:qFormat/>
    <w:rsid w:val="00183AE8"/>
    <w:rPr>
      <w:b/>
      <w:bCs/>
    </w:rPr>
  </w:style>
  <w:style w:type="paragraph" w:customStyle="1" w:styleId="Cle">
    <w:name w:val="Cle"/>
    <w:basedOn w:val="BodyText"/>
    <w:link w:val="CleChar"/>
    <w:rsid w:val="00183AE8"/>
    <w:rPr>
      <w:bCs/>
    </w:rPr>
  </w:style>
  <w:style w:type="character" w:customStyle="1" w:styleId="CleChar">
    <w:name w:val="Cle Char"/>
    <w:link w:val="Cle"/>
    <w:rsid w:val="00183AE8"/>
    <w:rPr>
      <w:bCs/>
      <w:sz w:val="24"/>
    </w:rPr>
  </w:style>
  <w:style w:type="character" w:customStyle="1" w:styleId="Heading5Char">
    <w:name w:val="Heading 5 Char"/>
    <w:link w:val="Heading5"/>
    <w:rsid w:val="00183AE8"/>
    <w:rPr>
      <w:rFonts w:ascii="Arial" w:hAnsi="Arial"/>
      <w:b/>
      <w:noProof/>
      <w:kern w:val="28"/>
      <w:sz w:val="28"/>
    </w:rPr>
  </w:style>
  <w:style w:type="character" w:customStyle="1" w:styleId="Heading1Char">
    <w:name w:val="Heading 1 Char"/>
    <w:link w:val="Heading1"/>
    <w:locked/>
    <w:rsid w:val="0089389D"/>
    <w:rPr>
      <w:rFonts w:ascii="Arial" w:hAnsi="Arial"/>
      <w:b/>
      <w:noProof/>
      <w:kern w:val="28"/>
      <w:sz w:val="28"/>
    </w:rPr>
  </w:style>
  <w:style w:type="character" w:customStyle="1" w:styleId="Heading4Char">
    <w:name w:val="Heading 4 Char"/>
    <w:link w:val="Heading4"/>
    <w:locked/>
    <w:rsid w:val="0089389D"/>
    <w:rPr>
      <w:rFonts w:ascii="Arial" w:hAnsi="Arial"/>
      <w:b/>
      <w:noProof/>
      <w:kern w:val="28"/>
      <w:sz w:val="28"/>
    </w:rPr>
  </w:style>
  <w:style w:type="character" w:customStyle="1" w:styleId="Heading8Char">
    <w:name w:val="Heading 8 Char"/>
    <w:link w:val="Heading8"/>
    <w:locked/>
    <w:rsid w:val="0089389D"/>
    <w:rPr>
      <w:rFonts w:ascii="Arial" w:hAnsi="Arial"/>
      <w:b/>
      <w:noProof/>
      <w:kern w:val="28"/>
      <w:sz w:val="28"/>
    </w:rPr>
  </w:style>
  <w:style w:type="character" w:customStyle="1" w:styleId="HeaderChar">
    <w:name w:val="Header Char"/>
    <w:link w:val="Header"/>
    <w:locked/>
    <w:rsid w:val="0089389D"/>
  </w:style>
  <w:style w:type="character" w:customStyle="1" w:styleId="FooterChar">
    <w:name w:val="Footer Char"/>
    <w:link w:val="Footer"/>
    <w:locked/>
    <w:rsid w:val="0089389D"/>
  </w:style>
  <w:style w:type="character" w:customStyle="1" w:styleId="DocumentMapChar">
    <w:name w:val="Document Map Char"/>
    <w:link w:val="DocumentMap"/>
    <w:semiHidden/>
    <w:locked/>
    <w:rsid w:val="0089389D"/>
    <w:rPr>
      <w:rFonts w:ascii="Tahoma" w:hAnsi="Tahoma" w:cs="Tahoma"/>
      <w:shd w:val="clear" w:color="auto" w:fill="000080"/>
    </w:rPr>
  </w:style>
  <w:style w:type="character" w:customStyle="1" w:styleId="PlainTextChar">
    <w:name w:val="Plain Text Char"/>
    <w:link w:val="PlainText"/>
    <w:locked/>
    <w:rsid w:val="0089389D"/>
    <w:rPr>
      <w:rFonts w:ascii="Courier New" w:hAnsi="Courier New" w:cs="Courier New"/>
      <w:sz w:val="20"/>
    </w:rPr>
  </w:style>
  <w:style w:type="paragraph" w:customStyle="1" w:styleId="AppendixHeading4">
    <w:name w:val="Appendix Heading 4"/>
    <w:basedOn w:val="AppendixHeading3"/>
    <w:link w:val="AppendixHeading4Char"/>
    <w:qFormat/>
    <w:rsid w:val="0089389D"/>
    <w:pPr>
      <w:numPr>
        <w:ilvl w:val="0"/>
        <w:numId w:val="0"/>
      </w:numPr>
      <w:tabs>
        <w:tab w:val="num" w:pos="864"/>
      </w:tabs>
      <w:ind w:left="864" w:hanging="864"/>
    </w:pPr>
    <w:rPr>
      <w:szCs w:val="20"/>
    </w:rPr>
  </w:style>
  <w:style w:type="character" w:customStyle="1" w:styleId="AppendixHeading2Char">
    <w:name w:val="Appendix Heading 2 Char"/>
    <w:link w:val="AppendixHeading2"/>
    <w:rsid w:val="0089389D"/>
    <w:rPr>
      <w:rFonts w:ascii="Arial" w:hAnsi="Arial"/>
      <w:b/>
      <w:noProof/>
      <w:sz w:val="28"/>
    </w:rPr>
  </w:style>
  <w:style w:type="character" w:customStyle="1" w:styleId="BodyTextIndent2Char">
    <w:name w:val="Body Text Indent 2 Char"/>
    <w:link w:val="BodyTextIndent2"/>
    <w:locked/>
    <w:rsid w:val="0089389D"/>
  </w:style>
  <w:style w:type="paragraph" w:customStyle="1" w:styleId="ColorfulShading-Accent11">
    <w:name w:val="Colorful Shading - Accent 11"/>
    <w:hidden/>
    <w:uiPriority w:val="99"/>
    <w:semiHidden/>
    <w:rsid w:val="0089389D"/>
    <w:rPr>
      <w:szCs w:val="20"/>
    </w:rPr>
  </w:style>
  <w:style w:type="paragraph" w:customStyle="1" w:styleId="TOCHeading1">
    <w:name w:val="TOC Heading1"/>
    <w:basedOn w:val="Heading1"/>
    <w:next w:val="Normal"/>
    <w:uiPriority w:val="39"/>
    <w:qFormat/>
    <w:rsid w:val="0089389D"/>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StyleListBold">
    <w:name w:val="Style List + Bold"/>
    <w:basedOn w:val="List"/>
    <w:rsid w:val="0089389D"/>
    <w:pPr>
      <w:spacing w:before="60"/>
      <w:ind w:left="0" w:firstLine="0"/>
    </w:pPr>
    <w:rPr>
      <w:b/>
      <w:bCs/>
      <w:szCs w:val="20"/>
    </w:rPr>
  </w:style>
  <w:style w:type="paragraph" w:customStyle="1" w:styleId="Bibliography1">
    <w:name w:val="Bibliography1"/>
    <w:basedOn w:val="Normal"/>
    <w:next w:val="Normal"/>
    <w:uiPriority w:val="37"/>
    <w:unhideWhenUsed/>
    <w:rsid w:val="0089389D"/>
    <w:rPr>
      <w:szCs w:val="20"/>
    </w:rPr>
  </w:style>
  <w:style w:type="paragraph" w:customStyle="1" w:styleId="LightShading-Accent21">
    <w:name w:val="Light Shading - Accent 21"/>
    <w:basedOn w:val="Normal"/>
    <w:next w:val="Normal"/>
    <w:link w:val="LightShading-Accent2Char"/>
    <w:uiPriority w:val="30"/>
    <w:qFormat/>
    <w:rsid w:val="0089389D"/>
    <w:pPr>
      <w:pBdr>
        <w:bottom w:val="single" w:sz="4" w:space="4" w:color="4F81BD"/>
      </w:pBdr>
      <w:spacing w:before="200" w:after="280"/>
      <w:ind w:left="936" w:right="936"/>
    </w:pPr>
    <w:rPr>
      <w:b/>
      <w:bCs/>
      <w:i/>
      <w:iCs/>
      <w:color w:val="4F81BD"/>
      <w:szCs w:val="20"/>
    </w:rPr>
  </w:style>
  <w:style w:type="character" w:customStyle="1" w:styleId="LightShading-Accent2Char">
    <w:name w:val="Light Shading - Accent 2 Char"/>
    <w:link w:val="LightShading-Accent21"/>
    <w:uiPriority w:val="30"/>
    <w:rsid w:val="0089389D"/>
    <w:rPr>
      <w:b/>
      <w:bCs/>
      <w:i/>
      <w:iCs/>
      <w:color w:val="4F81BD"/>
      <w:szCs w:val="20"/>
    </w:rPr>
  </w:style>
  <w:style w:type="paragraph" w:customStyle="1" w:styleId="ColorfulList-Accent11">
    <w:name w:val="Colorful List - Accent 11"/>
    <w:basedOn w:val="Normal"/>
    <w:uiPriority w:val="34"/>
    <w:qFormat/>
    <w:rsid w:val="0089389D"/>
    <w:pPr>
      <w:ind w:left="720"/>
    </w:pPr>
    <w:rPr>
      <w:szCs w:val="20"/>
    </w:rPr>
  </w:style>
  <w:style w:type="paragraph" w:customStyle="1" w:styleId="MediumGrid21">
    <w:name w:val="Medium Grid 21"/>
    <w:uiPriority w:val="1"/>
    <w:qFormat/>
    <w:rsid w:val="0089389D"/>
    <w:rPr>
      <w:szCs w:val="20"/>
    </w:rPr>
  </w:style>
  <w:style w:type="paragraph" w:customStyle="1" w:styleId="ColorfulGrid-Accent11">
    <w:name w:val="Colorful Grid - Accent 11"/>
    <w:basedOn w:val="Normal"/>
    <w:next w:val="Normal"/>
    <w:link w:val="ColorfulGrid-Accent1Char"/>
    <w:uiPriority w:val="29"/>
    <w:qFormat/>
    <w:rsid w:val="0089389D"/>
    <w:rPr>
      <w:i/>
      <w:iCs/>
      <w:color w:val="000000"/>
      <w:szCs w:val="20"/>
    </w:rPr>
  </w:style>
  <w:style w:type="character" w:customStyle="1" w:styleId="ColorfulGrid-Accent1Char">
    <w:name w:val="Colorful Grid - Accent 1 Char"/>
    <w:link w:val="ColorfulGrid-Accent11"/>
    <w:uiPriority w:val="29"/>
    <w:rsid w:val="0089389D"/>
    <w:rPr>
      <w:i/>
      <w:iCs/>
      <w:color w:val="000000"/>
      <w:szCs w:val="20"/>
    </w:rPr>
  </w:style>
  <w:style w:type="character" w:customStyle="1" w:styleId="AppendixHeading3Char">
    <w:name w:val="Appendix Heading 3 Char"/>
    <w:link w:val="AppendixHeading3"/>
    <w:rsid w:val="0089389D"/>
    <w:rPr>
      <w:rFonts w:ascii="Arial" w:hAnsi="Arial"/>
      <w:b/>
      <w:noProof/>
      <w:sz w:val="28"/>
    </w:rPr>
  </w:style>
  <w:style w:type="paragraph" w:customStyle="1" w:styleId="StyleBodyText22ptBoldCenteredBefore12pt">
    <w:name w:val="Style Body Text + 22 pt Bold Centered Before:  12 pt"/>
    <w:basedOn w:val="BodyText"/>
    <w:rsid w:val="0089389D"/>
    <w:pPr>
      <w:spacing w:before="0"/>
      <w:jc w:val="center"/>
    </w:pPr>
    <w:rPr>
      <w:b/>
      <w:bCs/>
      <w:sz w:val="44"/>
      <w:szCs w:val="20"/>
    </w:rPr>
  </w:style>
  <w:style w:type="paragraph" w:customStyle="1" w:styleId="BodyText22ptBoldCentered">
    <w:name w:val="Body Text + 22 pt Bold Centered"/>
    <w:basedOn w:val="BodyText"/>
    <w:rsid w:val="0089389D"/>
    <w:pPr>
      <w:jc w:val="center"/>
    </w:pPr>
    <w:rPr>
      <w:b/>
      <w:bCs/>
      <w:sz w:val="44"/>
      <w:szCs w:val="20"/>
    </w:rPr>
  </w:style>
  <w:style w:type="paragraph" w:customStyle="1" w:styleId="StyleBodyText22ptBold">
    <w:name w:val="Style Body Text + 22 pt Bold"/>
    <w:basedOn w:val="BodyText"/>
    <w:rsid w:val="0089389D"/>
    <w:pPr>
      <w:jc w:val="center"/>
    </w:pPr>
    <w:rPr>
      <w:b/>
      <w:bCs/>
      <w:sz w:val="44"/>
      <w:szCs w:val="20"/>
    </w:rPr>
  </w:style>
  <w:style w:type="character" w:customStyle="1" w:styleId="AppendixHeading4Char">
    <w:name w:val="Appendix Heading 4 Char"/>
    <w:basedOn w:val="AppendixHeading3Char"/>
    <w:link w:val="AppendixHeading4"/>
    <w:rsid w:val="0089389D"/>
    <w:rPr>
      <w:rFonts w:ascii="Arial" w:hAnsi="Arial"/>
      <w:b/>
      <w:noProof/>
      <w:sz w:val="28"/>
      <w:szCs w:val="20"/>
    </w:rPr>
  </w:style>
  <w:style w:type="character" w:customStyle="1" w:styleId="BookTitle1">
    <w:name w:val="Book Title1"/>
    <w:uiPriority w:val="33"/>
    <w:qFormat/>
    <w:rsid w:val="0089389D"/>
    <w:rPr>
      <w:b/>
      <w:bCs/>
      <w:smallCaps/>
      <w:spacing w:val="5"/>
    </w:rPr>
  </w:style>
  <w:style w:type="character" w:customStyle="1" w:styleId="SubtleReference1">
    <w:name w:val="Subtle Reference1"/>
    <w:uiPriority w:val="31"/>
    <w:qFormat/>
    <w:rsid w:val="0089389D"/>
    <w:rPr>
      <w:smallCaps/>
      <w:color w:val="C0504D"/>
      <w:u w:val="single"/>
    </w:rPr>
  </w:style>
  <w:style w:type="character" w:customStyle="1" w:styleId="TableTitleChar">
    <w:name w:val="Table Title Char"/>
    <w:link w:val="TableTitle"/>
    <w:locked/>
    <w:rsid w:val="0089389D"/>
    <w:rPr>
      <w:rFonts w:ascii="Arial" w:hAnsi="Arial"/>
      <w:b/>
      <w:sz w:val="22"/>
    </w:rPr>
  </w:style>
  <w:style w:type="character" w:customStyle="1" w:styleId="FigureTitleChar">
    <w:name w:val="Figure Title Char"/>
    <w:link w:val="FigureTitle"/>
    <w:locked/>
    <w:rsid w:val="0089389D"/>
    <w:rPr>
      <w:rFonts w:ascii="Arial" w:hAnsi="Arial"/>
      <w:b/>
      <w:sz w:val="22"/>
    </w:rPr>
  </w:style>
  <w:style w:type="character" w:customStyle="1" w:styleId="NoteChar">
    <w:name w:val="Note Char"/>
    <w:link w:val="Note"/>
    <w:locked/>
    <w:rsid w:val="0089389D"/>
    <w:rPr>
      <w:sz w:val="18"/>
    </w:rPr>
  </w:style>
  <w:style w:type="paragraph" w:customStyle="1" w:styleId="NoteLevel21">
    <w:name w:val="Note Level 21"/>
    <w:basedOn w:val="Normal"/>
    <w:uiPriority w:val="1"/>
    <w:qFormat/>
    <w:rsid w:val="00497CB1"/>
    <w:pPr>
      <w:keepNext/>
      <w:numPr>
        <w:ilvl w:val="1"/>
        <w:numId w:val="15"/>
      </w:numPr>
      <w:contextualSpacing/>
      <w:outlineLvl w:val="1"/>
    </w:pPr>
    <w:rPr>
      <w:rFonts w:ascii="Verdana" w:hAnsi="Verdana"/>
    </w:rPr>
  </w:style>
  <w:style w:type="paragraph" w:customStyle="1" w:styleId="NoteLevel31">
    <w:name w:val="Note Level 31"/>
    <w:basedOn w:val="Normal"/>
    <w:uiPriority w:val="60"/>
    <w:rsid w:val="00497CB1"/>
    <w:pPr>
      <w:keepNext/>
      <w:numPr>
        <w:ilvl w:val="2"/>
        <w:numId w:val="15"/>
      </w:numPr>
      <w:contextualSpacing/>
      <w:outlineLvl w:val="2"/>
    </w:pPr>
    <w:rPr>
      <w:rFonts w:ascii="Verdana" w:hAnsi="Verdana"/>
    </w:rPr>
  </w:style>
  <w:style w:type="paragraph" w:styleId="NoteLevel2">
    <w:name w:val="Note Level 2"/>
    <w:basedOn w:val="Normal"/>
    <w:uiPriority w:val="1"/>
    <w:qFormat/>
    <w:rsid w:val="00BD5BA6"/>
    <w:pPr>
      <w:keepNext/>
      <w:contextualSpacing/>
      <w:outlineLvl w:val="1"/>
    </w:pPr>
    <w:rPr>
      <w:rFonts w:ascii="Verdana" w:hAnsi="Verdana"/>
    </w:rPr>
  </w:style>
  <w:style w:type="paragraph" w:styleId="NoteLevel3">
    <w:name w:val="Note Level 3"/>
    <w:basedOn w:val="Normal"/>
    <w:uiPriority w:val="60"/>
    <w:rsid w:val="00BD5BA6"/>
    <w:pPr>
      <w:keepNext/>
      <w:contextualSpacing/>
      <w:outlineLvl w:val="2"/>
    </w:pPr>
    <w:rPr>
      <w:rFonts w:ascii="Verdana" w:hAnsi="Verdana"/>
    </w:rPr>
  </w:style>
  <w:style w:type="paragraph" w:customStyle="1" w:styleId="CustomTOC1">
    <w:name w:val="CustomTOC1"/>
    <w:qFormat/>
    <w:rsid w:val="006555AD"/>
    <w:pPr>
      <w:jc w:val="center"/>
    </w:pPr>
    <w:rPr>
      <w:rFonts w:ascii="Arial" w:hAnsi="Arial"/>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Note Level 2" w:uiPriority="1" w:qFormat="1"/>
    <w:lsdException w:name="Note Level 3" w:uiPriority="60"/>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style>
  <w:style w:type="paragraph" w:styleId="Heading1">
    <w:name w:val="heading 1"/>
    <w:next w:val="BodyText"/>
    <w:link w:val="Heading1Char"/>
    <w:qFormat/>
    <w:rsid w:val="00597DB2"/>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Body Text Char1,Body Text Char Char1"/>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qFormat/>
    <w:rsid w:val="00597DB2"/>
    <w:pPr>
      <w:keepNext/>
      <w:spacing w:before="60" w:after="60"/>
      <w:jc w:val="center"/>
    </w:pPr>
    <w:rPr>
      <w:rFonts w:ascii="Arial" w:hAnsi="Arial"/>
      <w:b/>
      <w:sz w:val="22"/>
    </w:rPr>
  </w:style>
  <w:style w:type="paragraph" w:customStyle="1" w:styleId="FigureTitle">
    <w:name w:val="Figure Title"/>
    <w:basedOn w:val="TableTitle"/>
    <w:link w:val="FigureTitleChar"/>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173290"/>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style>
  <w:style w:type="paragraph" w:customStyle="1" w:styleId="List3Continue">
    <w:name w:val="List 3 Continue"/>
    <w:basedOn w:val="List3"/>
    <w:rsid w:val="00173290"/>
    <w:pPr>
      <w:ind w:firstLine="0"/>
    </w:pPr>
  </w:style>
  <w:style w:type="paragraph" w:customStyle="1" w:styleId="AppendixHeading2">
    <w:name w:val="Appendix Heading 2"/>
    <w:next w:val="BodyText"/>
    <w:link w:val="AppendixHeading2Char"/>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link w:val="AppendixHeading3Char"/>
    <w:rsid w:val="00597DB2"/>
    <w:pPr>
      <w:numPr>
        <w:ilvl w:val="2"/>
        <w:numId w:val="12"/>
      </w:numPr>
    </w:p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sid w:val="00173290"/>
    <w:rPr>
      <w:rFonts w:ascii="Courier New" w:hAnsi="Courier New" w:cs="Courier New"/>
      <w:sz w:val="20"/>
    </w:rPr>
  </w:style>
  <w:style w:type="paragraph" w:styleId="TableofAuthorities">
    <w:name w:val="table of authorities"/>
    <w:basedOn w:val="Normal"/>
    <w:next w:val="Normal"/>
    <w:semiHidden/>
    <w:rsid w:val="00173290"/>
    <w:pPr>
      <w:ind w:left="240" w:hanging="240"/>
    </w:pPr>
  </w:style>
  <w:style w:type="paragraph" w:styleId="TableofFigures">
    <w:name w:val="table of figures"/>
    <w:basedOn w:val="Normal"/>
    <w:next w:val="Normal"/>
    <w:semiHidden/>
    <w:rsid w:val="00173290"/>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qForma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style>
  <w:style w:type="character" w:customStyle="1" w:styleId="ListBullet1Char">
    <w:name w:val="List Bullet 1 Char"/>
    <w:link w:val="ListBullet1"/>
    <w:rsid w:val="00597DB2"/>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numbering" w:styleId="111111">
    <w:name w:val="Outline List 2"/>
    <w:basedOn w:val="NoList"/>
    <w:rsid w:val="008209C0"/>
    <w:pPr>
      <w:numPr>
        <w:numId w:val="13"/>
      </w:numPr>
    </w:pPr>
  </w:style>
  <w:style w:type="character" w:customStyle="1" w:styleId="TableEntryChar">
    <w:name w:val="Table Entry Char"/>
    <w:link w:val="TableEntry"/>
    <w:rsid w:val="00BE74AD"/>
    <w:rPr>
      <w:sz w:val="18"/>
    </w:rPr>
  </w:style>
  <w:style w:type="character" w:customStyle="1" w:styleId="TableEntryHeaderChar">
    <w:name w:val="Table Entry Header Char"/>
    <w:link w:val="TableEntryHeader"/>
    <w:rsid w:val="00BE74AD"/>
    <w:rPr>
      <w:rFonts w:ascii="Arial" w:hAnsi="Arial"/>
      <w:b/>
    </w:rPr>
  </w:style>
  <w:style w:type="table" w:styleId="TableGrid6">
    <w:name w:val="Table Grid 6"/>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A3DAB"/>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Professional">
    <w:name w:val="Table Professional"/>
    <w:basedOn w:val="TableNormal"/>
    <w:rsid w:val="001A3DAB"/>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hps">
    <w:name w:val="hps"/>
    <w:rsid w:val="008177AB"/>
  </w:style>
  <w:style w:type="character" w:customStyle="1" w:styleId="EditorInstructionsChar">
    <w:name w:val="Editor Instructions Char"/>
    <w:link w:val="EditorInstructions"/>
    <w:uiPriority w:val="99"/>
    <w:locked/>
    <w:rsid w:val="002E0682"/>
    <w:rPr>
      <w:i/>
      <w:iCs/>
      <w:sz w:val="24"/>
    </w:rPr>
  </w:style>
  <w:style w:type="paragraph" w:styleId="BodyTextIndent">
    <w:name w:val="Body Text Indent"/>
    <w:basedOn w:val="BodyText"/>
    <w:link w:val="BodyTextIndentChar"/>
    <w:uiPriority w:val="99"/>
    <w:rsid w:val="00183AE8"/>
    <w:pPr>
      <w:ind w:left="360"/>
    </w:pPr>
  </w:style>
  <w:style w:type="character" w:customStyle="1" w:styleId="BodyTextIndentChar">
    <w:name w:val="Body Text Indent Char"/>
    <w:basedOn w:val="DefaultParagraphFont"/>
    <w:link w:val="BodyTextIndent"/>
    <w:uiPriority w:val="99"/>
    <w:rsid w:val="00183AE8"/>
    <w:rPr>
      <w:sz w:val="24"/>
    </w:rPr>
  </w:style>
  <w:style w:type="paragraph" w:customStyle="1" w:styleId="ListBulletContinue">
    <w:name w:val="List Bullet Continue"/>
    <w:basedOn w:val="ListBullet"/>
    <w:uiPriority w:val="99"/>
    <w:rsid w:val="00183AE8"/>
    <w:pPr>
      <w:numPr>
        <w:numId w:val="0"/>
      </w:numPr>
      <w:ind w:left="720"/>
    </w:pPr>
  </w:style>
  <w:style w:type="paragraph" w:customStyle="1" w:styleId="ListBullet2Continue">
    <w:name w:val="List Bullet 2 Continue"/>
    <w:basedOn w:val="ListBullet2"/>
    <w:uiPriority w:val="99"/>
    <w:rsid w:val="00183AE8"/>
    <w:pPr>
      <w:numPr>
        <w:numId w:val="0"/>
      </w:numPr>
      <w:ind w:left="1080"/>
    </w:pPr>
  </w:style>
  <w:style w:type="paragraph" w:customStyle="1" w:styleId="ListBullet3Continue">
    <w:name w:val="List Bullet 3 Continue"/>
    <w:basedOn w:val="ListBullet3"/>
    <w:uiPriority w:val="99"/>
    <w:rsid w:val="00183AE8"/>
    <w:pPr>
      <w:numPr>
        <w:numId w:val="0"/>
      </w:numPr>
      <w:ind w:left="1440"/>
    </w:pPr>
  </w:style>
  <w:style w:type="character" w:customStyle="1" w:styleId="Heading3Char">
    <w:name w:val="Heading 3 Char"/>
    <w:link w:val="Heading3"/>
    <w:rsid w:val="00183AE8"/>
    <w:rPr>
      <w:rFonts w:ascii="Arial" w:hAnsi="Arial"/>
      <w:b/>
      <w:noProof/>
      <w:kern w:val="28"/>
      <w:sz w:val="28"/>
    </w:rPr>
  </w:style>
  <w:style w:type="paragraph" w:customStyle="1" w:styleId="TableofFigures1">
    <w:name w:val="Table of Figures1"/>
    <w:basedOn w:val="Normal"/>
    <w:next w:val="Normal"/>
    <w:rsid w:val="00183AE8"/>
  </w:style>
  <w:style w:type="character" w:customStyle="1" w:styleId="Heading6Char">
    <w:name w:val="Heading 6 Char"/>
    <w:link w:val="Heading6"/>
    <w:rsid w:val="00183AE8"/>
    <w:rPr>
      <w:rFonts w:ascii="Arial" w:hAnsi="Arial"/>
      <w:b/>
      <w:noProof/>
      <w:kern w:val="28"/>
      <w:sz w:val="28"/>
    </w:rPr>
  </w:style>
  <w:style w:type="character" w:customStyle="1" w:styleId="Heading7Char">
    <w:name w:val="Heading 7 Char"/>
    <w:link w:val="Heading7"/>
    <w:rsid w:val="00183AE8"/>
    <w:rPr>
      <w:rFonts w:ascii="Arial" w:hAnsi="Arial"/>
      <w:b/>
      <w:noProof/>
      <w:kern w:val="28"/>
      <w:sz w:val="28"/>
    </w:rPr>
  </w:style>
  <w:style w:type="character" w:customStyle="1" w:styleId="Heading9Char">
    <w:name w:val="Heading 9 Char"/>
    <w:link w:val="Heading9"/>
    <w:rsid w:val="00183AE8"/>
    <w:rPr>
      <w:rFonts w:ascii="Arial" w:hAnsi="Arial"/>
      <w:b/>
      <w:noProof/>
      <w:kern w:val="28"/>
      <w:sz w:val="28"/>
    </w:rPr>
  </w:style>
  <w:style w:type="character" w:customStyle="1" w:styleId="FootnoteTextChar">
    <w:name w:val="Footnote Text Char"/>
    <w:link w:val="FootnoteText"/>
    <w:uiPriority w:val="99"/>
    <w:semiHidden/>
    <w:rsid w:val="00183AE8"/>
  </w:style>
  <w:style w:type="paragraph" w:customStyle="1" w:styleId="IHEEditing">
    <w:name w:val="IHE Editing"/>
    <w:basedOn w:val="BalloonText"/>
    <w:link w:val="IHEEditingChar"/>
    <w:qFormat/>
    <w:rsid w:val="00183AE8"/>
    <w:pPr>
      <w:spacing w:before="120"/>
    </w:pPr>
    <w:rPr>
      <w:rFonts w:ascii="Times New Roman" w:hAnsi="Times New Roman" w:cs="Times New Roman"/>
      <w:sz w:val="20"/>
      <w:szCs w:val="20"/>
    </w:rPr>
  </w:style>
  <w:style w:type="character" w:customStyle="1" w:styleId="IHEEditingChar">
    <w:name w:val="IHE Editing Char"/>
    <w:link w:val="IHEEditing"/>
    <w:rsid w:val="00183AE8"/>
  </w:style>
  <w:style w:type="character" w:styleId="Strong">
    <w:name w:val="Strong"/>
    <w:qFormat/>
    <w:rsid w:val="00183AE8"/>
    <w:rPr>
      <w:b/>
      <w:bCs/>
    </w:rPr>
  </w:style>
  <w:style w:type="paragraph" w:customStyle="1" w:styleId="Cle">
    <w:name w:val="Cle"/>
    <w:basedOn w:val="BodyText"/>
    <w:link w:val="CleChar"/>
    <w:rsid w:val="00183AE8"/>
    <w:rPr>
      <w:bCs/>
    </w:rPr>
  </w:style>
  <w:style w:type="character" w:customStyle="1" w:styleId="CleChar">
    <w:name w:val="Cle Char"/>
    <w:link w:val="Cle"/>
    <w:rsid w:val="00183AE8"/>
    <w:rPr>
      <w:bCs/>
      <w:sz w:val="24"/>
    </w:rPr>
  </w:style>
  <w:style w:type="character" w:customStyle="1" w:styleId="Heading5Char">
    <w:name w:val="Heading 5 Char"/>
    <w:link w:val="Heading5"/>
    <w:rsid w:val="00183AE8"/>
    <w:rPr>
      <w:rFonts w:ascii="Arial" w:hAnsi="Arial"/>
      <w:b/>
      <w:noProof/>
      <w:kern w:val="28"/>
      <w:sz w:val="28"/>
    </w:rPr>
  </w:style>
  <w:style w:type="character" w:customStyle="1" w:styleId="Heading1Char">
    <w:name w:val="Heading 1 Char"/>
    <w:link w:val="Heading1"/>
    <w:locked/>
    <w:rsid w:val="0089389D"/>
    <w:rPr>
      <w:rFonts w:ascii="Arial" w:hAnsi="Arial"/>
      <w:b/>
      <w:noProof/>
      <w:kern w:val="28"/>
      <w:sz w:val="28"/>
    </w:rPr>
  </w:style>
  <w:style w:type="character" w:customStyle="1" w:styleId="Heading4Char">
    <w:name w:val="Heading 4 Char"/>
    <w:link w:val="Heading4"/>
    <w:locked/>
    <w:rsid w:val="0089389D"/>
    <w:rPr>
      <w:rFonts w:ascii="Arial" w:hAnsi="Arial"/>
      <w:b/>
      <w:noProof/>
      <w:kern w:val="28"/>
      <w:sz w:val="28"/>
    </w:rPr>
  </w:style>
  <w:style w:type="character" w:customStyle="1" w:styleId="Heading8Char">
    <w:name w:val="Heading 8 Char"/>
    <w:link w:val="Heading8"/>
    <w:locked/>
    <w:rsid w:val="0089389D"/>
    <w:rPr>
      <w:rFonts w:ascii="Arial" w:hAnsi="Arial"/>
      <w:b/>
      <w:noProof/>
      <w:kern w:val="28"/>
      <w:sz w:val="28"/>
    </w:rPr>
  </w:style>
  <w:style w:type="character" w:customStyle="1" w:styleId="HeaderChar">
    <w:name w:val="Header Char"/>
    <w:link w:val="Header"/>
    <w:locked/>
    <w:rsid w:val="0089389D"/>
  </w:style>
  <w:style w:type="character" w:customStyle="1" w:styleId="FooterChar">
    <w:name w:val="Footer Char"/>
    <w:link w:val="Footer"/>
    <w:locked/>
    <w:rsid w:val="0089389D"/>
  </w:style>
  <w:style w:type="character" w:customStyle="1" w:styleId="DocumentMapChar">
    <w:name w:val="Document Map Char"/>
    <w:link w:val="DocumentMap"/>
    <w:semiHidden/>
    <w:locked/>
    <w:rsid w:val="0089389D"/>
    <w:rPr>
      <w:rFonts w:ascii="Tahoma" w:hAnsi="Tahoma" w:cs="Tahoma"/>
      <w:shd w:val="clear" w:color="auto" w:fill="000080"/>
    </w:rPr>
  </w:style>
  <w:style w:type="character" w:customStyle="1" w:styleId="PlainTextChar">
    <w:name w:val="Plain Text Char"/>
    <w:link w:val="PlainText"/>
    <w:locked/>
    <w:rsid w:val="0089389D"/>
    <w:rPr>
      <w:rFonts w:ascii="Courier New" w:hAnsi="Courier New" w:cs="Courier New"/>
      <w:sz w:val="20"/>
    </w:rPr>
  </w:style>
  <w:style w:type="paragraph" w:customStyle="1" w:styleId="AppendixHeading4">
    <w:name w:val="Appendix Heading 4"/>
    <w:basedOn w:val="AppendixHeading3"/>
    <w:link w:val="AppendixHeading4Char"/>
    <w:qFormat/>
    <w:rsid w:val="0089389D"/>
    <w:pPr>
      <w:numPr>
        <w:ilvl w:val="0"/>
        <w:numId w:val="0"/>
      </w:numPr>
      <w:tabs>
        <w:tab w:val="num" w:pos="864"/>
      </w:tabs>
      <w:ind w:left="864" w:hanging="864"/>
    </w:pPr>
    <w:rPr>
      <w:szCs w:val="20"/>
    </w:rPr>
  </w:style>
  <w:style w:type="character" w:customStyle="1" w:styleId="AppendixHeading2Char">
    <w:name w:val="Appendix Heading 2 Char"/>
    <w:link w:val="AppendixHeading2"/>
    <w:rsid w:val="0089389D"/>
    <w:rPr>
      <w:rFonts w:ascii="Arial" w:hAnsi="Arial"/>
      <w:b/>
      <w:noProof/>
      <w:sz w:val="28"/>
    </w:rPr>
  </w:style>
  <w:style w:type="character" w:customStyle="1" w:styleId="BodyTextIndent2Char">
    <w:name w:val="Body Text Indent 2 Char"/>
    <w:link w:val="BodyTextIndent2"/>
    <w:locked/>
    <w:rsid w:val="0089389D"/>
  </w:style>
  <w:style w:type="paragraph" w:customStyle="1" w:styleId="ColorfulShading-Accent11">
    <w:name w:val="Colorful Shading - Accent 11"/>
    <w:hidden/>
    <w:uiPriority w:val="99"/>
    <w:semiHidden/>
    <w:rsid w:val="0089389D"/>
    <w:rPr>
      <w:szCs w:val="20"/>
    </w:rPr>
  </w:style>
  <w:style w:type="paragraph" w:customStyle="1" w:styleId="TOCHeading1">
    <w:name w:val="TOC Heading1"/>
    <w:basedOn w:val="Heading1"/>
    <w:next w:val="Normal"/>
    <w:uiPriority w:val="39"/>
    <w:qFormat/>
    <w:rsid w:val="0089389D"/>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StyleListBold">
    <w:name w:val="Style List + Bold"/>
    <w:basedOn w:val="List"/>
    <w:rsid w:val="0089389D"/>
    <w:pPr>
      <w:spacing w:before="60"/>
      <w:ind w:left="0" w:firstLine="0"/>
    </w:pPr>
    <w:rPr>
      <w:b/>
      <w:bCs/>
      <w:szCs w:val="20"/>
    </w:rPr>
  </w:style>
  <w:style w:type="paragraph" w:customStyle="1" w:styleId="Bibliography1">
    <w:name w:val="Bibliography1"/>
    <w:basedOn w:val="Normal"/>
    <w:next w:val="Normal"/>
    <w:uiPriority w:val="37"/>
    <w:unhideWhenUsed/>
    <w:rsid w:val="0089389D"/>
    <w:rPr>
      <w:szCs w:val="20"/>
    </w:rPr>
  </w:style>
  <w:style w:type="paragraph" w:customStyle="1" w:styleId="LightShading-Accent21">
    <w:name w:val="Light Shading - Accent 21"/>
    <w:basedOn w:val="Normal"/>
    <w:next w:val="Normal"/>
    <w:link w:val="LightShading-Accent2Char"/>
    <w:uiPriority w:val="30"/>
    <w:qFormat/>
    <w:rsid w:val="0089389D"/>
    <w:pPr>
      <w:pBdr>
        <w:bottom w:val="single" w:sz="4" w:space="4" w:color="4F81BD"/>
      </w:pBdr>
      <w:spacing w:before="200" w:after="280"/>
      <w:ind w:left="936" w:right="936"/>
    </w:pPr>
    <w:rPr>
      <w:b/>
      <w:bCs/>
      <w:i/>
      <w:iCs/>
      <w:color w:val="4F81BD"/>
      <w:szCs w:val="20"/>
    </w:rPr>
  </w:style>
  <w:style w:type="character" w:customStyle="1" w:styleId="LightShading-Accent2Char">
    <w:name w:val="Light Shading - Accent 2 Char"/>
    <w:link w:val="LightShading-Accent21"/>
    <w:uiPriority w:val="30"/>
    <w:rsid w:val="0089389D"/>
    <w:rPr>
      <w:b/>
      <w:bCs/>
      <w:i/>
      <w:iCs/>
      <w:color w:val="4F81BD"/>
      <w:szCs w:val="20"/>
    </w:rPr>
  </w:style>
  <w:style w:type="paragraph" w:customStyle="1" w:styleId="ColorfulList-Accent11">
    <w:name w:val="Colorful List - Accent 11"/>
    <w:basedOn w:val="Normal"/>
    <w:uiPriority w:val="34"/>
    <w:qFormat/>
    <w:rsid w:val="0089389D"/>
    <w:pPr>
      <w:ind w:left="720"/>
    </w:pPr>
    <w:rPr>
      <w:szCs w:val="20"/>
    </w:rPr>
  </w:style>
  <w:style w:type="paragraph" w:customStyle="1" w:styleId="MediumGrid21">
    <w:name w:val="Medium Grid 21"/>
    <w:uiPriority w:val="1"/>
    <w:qFormat/>
    <w:rsid w:val="0089389D"/>
    <w:rPr>
      <w:szCs w:val="20"/>
    </w:rPr>
  </w:style>
  <w:style w:type="paragraph" w:customStyle="1" w:styleId="ColorfulGrid-Accent11">
    <w:name w:val="Colorful Grid - Accent 11"/>
    <w:basedOn w:val="Normal"/>
    <w:next w:val="Normal"/>
    <w:link w:val="ColorfulGrid-Accent1Char"/>
    <w:uiPriority w:val="29"/>
    <w:qFormat/>
    <w:rsid w:val="0089389D"/>
    <w:rPr>
      <w:i/>
      <w:iCs/>
      <w:color w:val="000000"/>
      <w:szCs w:val="20"/>
    </w:rPr>
  </w:style>
  <w:style w:type="character" w:customStyle="1" w:styleId="ColorfulGrid-Accent1Char">
    <w:name w:val="Colorful Grid - Accent 1 Char"/>
    <w:link w:val="ColorfulGrid-Accent11"/>
    <w:uiPriority w:val="29"/>
    <w:rsid w:val="0089389D"/>
    <w:rPr>
      <w:i/>
      <w:iCs/>
      <w:color w:val="000000"/>
      <w:szCs w:val="20"/>
    </w:rPr>
  </w:style>
  <w:style w:type="character" w:customStyle="1" w:styleId="AppendixHeading3Char">
    <w:name w:val="Appendix Heading 3 Char"/>
    <w:link w:val="AppendixHeading3"/>
    <w:rsid w:val="0089389D"/>
    <w:rPr>
      <w:rFonts w:ascii="Arial" w:hAnsi="Arial"/>
      <w:b/>
      <w:noProof/>
      <w:sz w:val="28"/>
    </w:rPr>
  </w:style>
  <w:style w:type="paragraph" w:customStyle="1" w:styleId="StyleBodyText22ptBoldCenteredBefore12pt">
    <w:name w:val="Style Body Text + 22 pt Bold Centered Before:  12 pt"/>
    <w:basedOn w:val="BodyText"/>
    <w:rsid w:val="0089389D"/>
    <w:pPr>
      <w:spacing w:before="0"/>
      <w:jc w:val="center"/>
    </w:pPr>
    <w:rPr>
      <w:b/>
      <w:bCs/>
      <w:sz w:val="44"/>
      <w:szCs w:val="20"/>
    </w:rPr>
  </w:style>
  <w:style w:type="paragraph" w:customStyle="1" w:styleId="BodyText22ptBoldCentered">
    <w:name w:val="Body Text + 22 pt Bold Centered"/>
    <w:basedOn w:val="BodyText"/>
    <w:rsid w:val="0089389D"/>
    <w:pPr>
      <w:jc w:val="center"/>
    </w:pPr>
    <w:rPr>
      <w:b/>
      <w:bCs/>
      <w:sz w:val="44"/>
      <w:szCs w:val="20"/>
    </w:rPr>
  </w:style>
  <w:style w:type="paragraph" w:customStyle="1" w:styleId="StyleBodyText22ptBold">
    <w:name w:val="Style Body Text + 22 pt Bold"/>
    <w:basedOn w:val="BodyText"/>
    <w:rsid w:val="0089389D"/>
    <w:pPr>
      <w:jc w:val="center"/>
    </w:pPr>
    <w:rPr>
      <w:b/>
      <w:bCs/>
      <w:sz w:val="44"/>
      <w:szCs w:val="20"/>
    </w:rPr>
  </w:style>
  <w:style w:type="character" w:customStyle="1" w:styleId="AppendixHeading4Char">
    <w:name w:val="Appendix Heading 4 Char"/>
    <w:basedOn w:val="AppendixHeading3Char"/>
    <w:link w:val="AppendixHeading4"/>
    <w:rsid w:val="0089389D"/>
    <w:rPr>
      <w:rFonts w:ascii="Arial" w:hAnsi="Arial"/>
      <w:b/>
      <w:noProof/>
      <w:sz w:val="28"/>
      <w:szCs w:val="20"/>
    </w:rPr>
  </w:style>
  <w:style w:type="character" w:customStyle="1" w:styleId="BookTitle1">
    <w:name w:val="Book Title1"/>
    <w:uiPriority w:val="33"/>
    <w:qFormat/>
    <w:rsid w:val="0089389D"/>
    <w:rPr>
      <w:b/>
      <w:bCs/>
      <w:smallCaps/>
      <w:spacing w:val="5"/>
    </w:rPr>
  </w:style>
  <w:style w:type="character" w:customStyle="1" w:styleId="SubtleReference1">
    <w:name w:val="Subtle Reference1"/>
    <w:uiPriority w:val="31"/>
    <w:qFormat/>
    <w:rsid w:val="0089389D"/>
    <w:rPr>
      <w:smallCaps/>
      <w:color w:val="C0504D"/>
      <w:u w:val="single"/>
    </w:rPr>
  </w:style>
  <w:style w:type="character" w:customStyle="1" w:styleId="TableTitleChar">
    <w:name w:val="Table Title Char"/>
    <w:link w:val="TableTitle"/>
    <w:locked/>
    <w:rsid w:val="0089389D"/>
    <w:rPr>
      <w:rFonts w:ascii="Arial" w:hAnsi="Arial"/>
      <w:b/>
      <w:sz w:val="22"/>
    </w:rPr>
  </w:style>
  <w:style w:type="character" w:customStyle="1" w:styleId="FigureTitleChar">
    <w:name w:val="Figure Title Char"/>
    <w:link w:val="FigureTitle"/>
    <w:locked/>
    <w:rsid w:val="0089389D"/>
    <w:rPr>
      <w:rFonts w:ascii="Arial" w:hAnsi="Arial"/>
      <w:b/>
      <w:sz w:val="22"/>
    </w:rPr>
  </w:style>
  <w:style w:type="character" w:customStyle="1" w:styleId="NoteChar">
    <w:name w:val="Note Char"/>
    <w:link w:val="Note"/>
    <w:locked/>
    <w:rsid w:val="0089389D"/>
    <w:rPr>
      <w:sz w:val="18"/>
    </w:rPr>
  </w:style>
  <w:style w:type="paragraph" w:customStyle="1" w:styleId="NoteLevel21">
    <w:name w:val="Note Level 21"/>
    <w:basedOn w:val="Normal"/>
    <w:uiPriority w:val="1"/>
    <w:qFormat/>
    <w:rsid w:val="00497CB1"/>
    <w:pPr>
      <w:keepNext/>
      <w:numPr>
        <w:ilvl w:val="1"/>
        <w:numId w:val="15"/>
      </w:numPr>
      <w:contextualSpacing/>
      <w:outlineLvl w:val="1"/>
    </w:pPr>
    <w:rPr>
      <w:rFonts w:ascii="Verdana" w:hAnsi="Verdana"/>
    </w:rPr>
  </w:style>
  <w:style w:type="paragraph" w:customStyle="1" w:styleId="NoteLevel31">
    <w:name w:val="Note Level 31"/>
    <w:basedOn w:val="Normal"/>
    <w:uiPriority w:val="60"/>
    <w:rsid w:val="00497CB1"/>
    <w:pPr>
      <w:keepNext/>
      <w:numPr>
        <w:ilvl w:val="2"/>
        <w:numId w:val="15"/>
      </w:numPr>
      <w:contextualSpacing/>
      <w:outlineLvl w:val="2"/>
    </w:pPr>
    <w:rPr>
      <w:rFonts w:ascii="Verdana" w:hAnsi="Verdana"/>
    </w:rPr>
  </w:style>
  <w:style w:type="paragraph" w:styleId="NoteLevel2">
    <w:name w:val="Note Level 2"/>
    <w:basedOn w:val="Normal"/>
    <w:uiPriority w:val="1"/>
    <w:qFormat/>
    <w:rsid w:val="00BD5BA6"/>
    <w:pPr>
      <w:keepNext/>
      <w:contextualSpacing/>
      <w:outlineLvl w:val="1"/>
    </w:pPr>
    <w:rPr>
      <w:rFonts w:ascii="Verdana" w:hAnsi="Verdana"/>
    </w:rPr>
  </w:style>
  <w:style w:type="paragraph" w:styleId="NoteLevel3">
    <w:name w:val="Note Level 3"/>
    <w:basedOn w:val="Normal"/>
    <w:uiPriority w:val="60"/>
    <w:rsid w:val="00BD5BA6"/>
    <w:pPr>
      <w:keepNext/>
      <w:contextualSpacing/>
      <w:outlineLvl w:val="2"/>
    </w:pPr>
    <w:rPr>
      <w:rFonts w:ascii="Verdana" w:hAnsi="Verdana"/>
    </w:rPr>
  </w:style>
  <w:style w:type="paragraph" w:customStyle="1" w:styleId="CustomTOC1">
    <w:name w:val="CustomTOC1"/>
    <w:qFormat/>
    <w:rsid w:val="006555AD"/>
    <w:pPr>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619">
      <w:bodyDiv w:val="1"/>
      <w:marLeft w:val="0"/>
      <w:marRight w:val="0"/>
      <w:marTop w:val="0"/>
      <w:marBottom w:val="0"/>
      <w:divBdr>
        <w:top w:val="none" w:sz="0" w:space="0" w:color="auto"/>
        <w:left w:val="none" w:sz="0" w:space="0" w:color="auto"/>
        <w:bottom w:val="none" w:sz="0" w:space="0" w:color="auto"/>
        <w:right w:val="none" w:sz="0" w:space="0" w:color="auto"/>
      </w:divBdr>
    </w:div>
    <w:div w:id="41557791">
      <w:bodyDiv w:val="1"/>
      <w:marLeft w:val="0"/>
      <w:marRight w:val="0"/>
      <w:marTop w:val="0"/>
      <w:marBottom w:val="0"/>
      <w:divBdr>
        <w:top w:val="none" w:sz="0" w:space="0" w:color="auto"/>
        <w:left w:val="none" w:sz="0" w:space="0" w:color="auto"/>
        <w:bottom w:val="none" w:sz="0" w:space="0" w:color="auto"/>
        <w:right w:val="none" w:sz="0" w:space="0" w:color="auto"/>
      </w:divBdr>
    </w:div>
    <w:div w:id="128013607">
      <w:bodyDiv w:val="1"/>
      <w:marLeft w:val="0"/>
      <w:marRight w:val="0"/>
      <w:marTop w:val="0"/>
      <w:marBottom w:val="0"/>
      <w:divBdr>
        <w:top w:val="none" w:sz="0" w:space="0" w:color="auto"/>
        <w:left w:val="none" w:sz="0" w:space="0" w:color="auto"/>
        <w:bottom w:val="none" w:sz="0" w:space="0" w:color="auto"/>
        <w:right w:val="none" w:sz="0" w:space="0" w:color="auto"/>
      </w:divBdr>
    </w:div>
    <w:div w:id="242569908">
      <w:bodyDiv w:val="1"/>
      <w:marLeft w:val="0"/>
      <w:marRight w:val="0"/>
      <w:marTop w:val="0"/>
      <w:marBottom w:val="0"/>
      <w:divBdr>
        <w:top w:val="none" w:sz="0" w:space="0" w:color="auto"/>
        <w:left w:val="none" w:sz="0" w:space="0" w:color="auto"/>
        <w:bottom w:val="none" w:sz="0" w:space="0" w:color="auto"/>
        <w:right w:val="none" w:sz="0" w:space="0" w:color="auto"/>
      </w:divBdr>
      <w:divsChild>
        <w:div w:id="289360755">
          <w:marLeft w:val="994"/>
          <w:marRight w:val="0"/>
          <w:marTop w:val="96"/>
          <w:marBottom w:val="0"/>
          <w:divBdr>
            <w:top w:val="none" w:sz="0" w:space="0" w:color="auto"/>
            <w:left w:val="none" w:sz="0" w:space="0" w:color="auto"/>
            <w:bottom w:val="none" w:sz="0" w:space="0" w:color="auto"/>
            <w:right w:val="none" w:sz="0" w:space="0" w:color="auto"/>
          </w:divBdr>
        </w:div>
        <w:div w:id="658851457">
          <w:marLeft w:val="994"/>
          <w:marRight w:val="0"/>
          <w:marTop w:val="96"/>
          <w:marBottom w:val="0"/>
          <w:divBdr>
            <w:top w:val="none" w:sz="0" w:space="0" w:color="auto"/>
            <w:left w:val="none" w:sz="0" w:space="0" w:color="auto"/>
            <w:bottom w:val="none" w:sz="0" w:space="0" w:color="auto"/>
            <w:right w:val="none" w:sz="0" w:space="0" w:color="auto"/>
          </w:divBdr>
        </w:div>
        <w:div w:id="1405496543">
          <w:marLeft w:val="994"/>
          <w:marRight w:val="0"/>
          <w:marTop w:val="96"/>
          <w:marBottom w:val="0"/>
          <w:divBdr>
            <w:top w:val="none" w:sz="0" w:space="0" w:color="auto"/>
            <w:left w:val="none" w:sz="0" w:space="0" w:color="auto"/>
            <w:bottom w:val="none" w:sz="0" w:space="0" w:color="auto"/>
            <w:right w:val="none" w:sz="0" w:space="0" w:color="auto"/>
          </w:divBdr>
        </w:div>
        <w:div w:id="1908177186">
          <w:marLeft w:val="274"/>
          <w:marRight w:val="0"/>
          <w:marTop w:val="115"/>
          <w:marBottom w:val="0"/>
          <w:divBdr>
            <w:top w:val="none" w:sz="0" w:space="0" w:color="auto"/>
            <w:left w:val="none" w:sz="0" w:space="0" w:color="auto"/>
            <w:bottom w:val="none" w:sz="0" w:space="0" w:color="auto"/>
            <w:right w:val="none" w:sz="0" w:space="0" w:color="auto"/>
          </w:divBdr>
        </w:div>
      </w:divsChild>
    </w:div>
    <w:div w:id="325984179">
      <w:bodyDiv w:val="1"/>
      <w:marLeft w:val="0"/>
      <w:marRight w:val="0"/>
      <w:marTop w:val="0"/>
      <w:marBottom w:val="0"/>
      <w:divBdr>
        <w:top w:val="none" w:sz="0" w:space="0" w:color="auto"/>
        <w:left w:val="none" w:sz="0" w:space="0" w:color="auto"/>
        <w:bottom w:val="none" w:sz="0" w:space="0" w:color="auto"/>
        <w:right w:val="none" w:sz="0" w:space="0" w:color="auto"/>
      </w:divBdr>
    </w:div>
    <w:div w:id="527641209">
      <w:bodyDiv w:val="1"/>
      <w:marLeft w:val="0"/>
      <w:marRight w:val="0"/>
      <w:marTop w:val="0"/>
      <w:marBottom w:val="0"/>
      <w:divBdr>
        <w:top w:val="none" w:sz="0" w:space="0" w:color="auto"/>
        <w:left w:val="none" w:sz="0" w:space="0" w:color="auto"/>
        <w:bottom w:val="none" w:sz="0" w:space="0" w:color="auto"/>
        <w:right w:val="none" w:sz="0" w:space="0" w:color="auto"/>
      </w:divBdr>
      <w:divsChild>
        <w:div w:id="54863966">
          <w:marLeft w:val="547"/>
          <w:marRight w:val="0"/>
          <w:marTop w:val="115"/>
          <w:marBottom w:val="0"/>
          <w:divBdr>
            <w:top w:val="none" w:sz="0" w:space="0" w:color="auto"/>
            <w:left w:val="none" w:sz="0" w:space="0" w:color="auto"/>
            <w:bottom w:val="none" w:sz="0" w:space="0" w:color="auto"/>
            <w:right w:val="none" w:sz="0" w:space="0" w:color="auto"/>
          </w:divBdr>
        </w:div>
        <w:div w:id="321812849">
          <w:marLeft w:val="720"/>
          <w:marRight w:val="0"/>
          <w:marTop w:val="115"/>
          <w:marBottom w:val="0"/>
          <w:divBdr>
            <w:top w:val="none" w:sz="0" w:space="0" w:color="auto"/>
            <w:left w:val="none" w:sz="0" w:space="0" w:color="auto"/>
            <w:bottom w:val="none" w:sz="0" w:space="0" w:color="auto"/>
            <w:right w:val="none" w:sz="0" w:space="0" w:color="auto"/>
          </w:divBdr>
        </w:div>
        <w:div w:id="1423408118">
          <w:marLeft w:val="720"/>
          <w:marRight w:val="0"/>
          <w:marTop w:val="115"/>
          <w:marBottom w:val="0"/>
          <w:divBdr>
            <w:top w:val="none" w:sz="0" w:space="0" w:color="auto"/>
            <w:left w:val="none" w:sz="0" w:space="0" w:color="auto"/>
            <w:bottom w:val="none" w:sz="0" w:space="0" w:color="auto"/>
            <w:right w:val="none" w:sz="0" w:space="0" w:color="auto"/>
          </w:divBdr>
        </w:div>
        <w:div w:id="2143038215">
          <w:marLeft w:val="547"/>
          <w:marRight w:val="0"/>
          <w:marTop w:val="115"/>
          <w:marBottom w:val="0"/>
          <w:divBdr>
            <w:top w:val="none" w:sz="0" w:space="0" w:color="auto"/>
            <w:left w:val="none" w:sz="0" w:space="0" w:color="auto"/>
            <w:bottom w:val="none" w:sz="0" w:space="0" w:color="auto"/>
            <w:right w:val="none" w:sz="0" w:space="0" w:color="auto"/>
          </w:divBdr>
        </w:div>
      </w:divsChild>
    </w:div>
    <w:div w:id="547910947">
      <w:bodyDiv w:val="1"/>
      <w:marLeft w:val="0"/>
      <w:marRight w:val="0"/>
      <w:marTop w:val="0"/>
      <w:marBottom w:val="0"/>
      <w:divBdr>
        <w:top w:val="none" w:sz="0" w:space="0" w:color="auto"/>
        <w:left w:val="none" w:sz="0" w:space="0" w:color="auto"/>
        <w:bottom w:val="none" w:sz="0" w:space="0" w:color="auto"/>
        <w:right w:val="none" w:sz="0" w:space="0" w:color="auto"/>
      </w:divBdr>
    </w:div>
    <w:div w:id="581643926">
      <w:bodyDiv w:val="1"/>
      <w:marLeft w:val="0"/>
      <w:marRight w:val="0"/>
      <w:marTop w:val="0"/>
      <w:marBottom w:val="0"/>
      <w:divBdr>
        <w:top w:val="none" w:sz="0" w:space="0" w:color="auto"/>
        <w:left w:val="none" w:sz="0" w:space="0" w:color="auto"/>
        <w:bottom w:val="none" w:sz="0" w:space="0" w:color="auto"/>
        <w:right w:val="none" w:sz="0" w:space="0" w:color="auto"/>
      </w:divBdr>
    </w:div>
    <w:div w:id="583689807">
      <w:bodyDiv w:val="1"/>
      <w:marLeft w:val="0"/>
      <w:marRight w:val="0"/>
      <w:marTop w:val="0"/>
      <w:marBottom w:val="0"/>
      <w:divBdr>
        <w:top w:val="none" w:sz="0" w:space="0" w:color="auto"/>
        <w:left w:val="none" w:sz="0" w:space="0" w:color="auto"/>
        <w:bottom w:val="none" w:sz="0" w:space="0" w:color="auto"/>
        <w:right w:val="none" w:sz="0" w:space="0" w:color="auto"/>
      </w:divBdr>
    </w:div>
    <w:div w:id="757363320">
      <w:bodyDiv w:val="1"/>
      <w:marLeft w:val="0"/>
      <w:marRight w:val="0"/>
      <w:marTop w:val="0"/>
      <w:marBottom w:val="0"/>
      <w:divBdr>
        <w:top w:val="none" w:sz="0" w:space="0" w:color="auto"/>
        <w:left w:val="none" w:sz="0" w:space="0" w:color="auto"/>
        <w:bottom w:val="none" w:sz="0" w:space="0" w:color="auto"/>
        <w:right w:val="none" w:sz="0" w:space="0" w:color="auto"/>
      </w:divBdr>
      <w:divsChild>
        <w:div w:id="38941567">
          <w:marLeft w:val="274"/>
          <w:marRight w:val="0"/>
          <w:marTop w:val="115"/>
          <w:marBottom w:val="0"/>
          <w:divBdr>
            <w:top w:val="none" w:sz="0" w:space="0" w:color="auto"/>
            <w:left w:val="none" w:sz="0" w:space="0" w:color="auto"/>
            <w:bottom w:val="none" w:sz="0" w:space="0" w:color="auto"/>
            <w:right w:val="none" w:sz="0" w:space="0" w:color="auto"/>
          </w:divBdr>
        </w:div>
        <w:div w:id="467599870">
          <w:marLeft w:val="274"/>
          <w:marRight w:val="0"/>
          <w:marTop w:val="115"/>
          <w:marBottom w:val="0"/>
          <w:divBdr>
            <w:top w:val="none" w:sz="0" w:space="0" w:color="auto"/>
            <w:left w:val="none" w:sz="0" w:space="0" w:color="auto"/>
            <w:bottom w:val="none" w:sz="0" w:space="0" w:color="auto"/>
            <w:right w:val="none" w:sz="0" w:space="0" w:color="auto"/>
          </w:divBdr>
        </w:div>
        <w:div w:id="496923947">
          <w:marLeft w:val="274"/>
          <w:marRight w:val="0"/>
          <w:marTop w:val="115"/>
          <w:marBottom w:val="0"/>
          <w:divBdr>
            <w:top w:val="none" w:sz="0" w:space="0" w:color="auto"/>
            <w:left w:val="none" w:sz="0" w:space="0" w:color="auto"/>
            <w:bottom w:val="none" w:sz="0" w:space="0" w:color="auto"/>
            <w:right w:val="none" w:sz="0" w:space="0" w:color="auto"/>
          </w:divBdr>
        </w:div>
        <w:div w:id="2049450531">
          <w:marLeft w:val="274"/>
          <w:marRight w:val="0"/>
          <w:marTop w:val="115"/>
          <w:marBottom w:val="0"/>
          <w:divBdr>
            <w:top w:val="none" w:sz="0" w:space="0" w:color="auto"/>
            <w:left w:val="none" w:sz="0" w:space="0" w:color="auto"/>
            <w:bottom w:val="none" w:sz="0" w:space="0" w:color="auto"/>
            <w:right w:val="none" w:sz="0" w:space="0" w:color="auto"/>
          </w:divBdr>
        </w:div>
        <w:div w:id="2110469069">
          <w:marLeft w:val="274"/>
          <w:marRight w:val="0"/>
          <w:marTop w:val="115"/>
          <w:marBottom w:val="0"/>
          <w:divBdr>
            <w:top w:val="none" w:sz="0" w:space="0" w:color="auto"/>
            <w:left w:val="none" w:sz="0" w:space="0" w:color="auto"/>
            <w:bottom w:val="none" w:sz="0" w:space="0" w:color="auto"/>
            <w:right w:val="none" w:sz="0" w:space="0" w:color="auto"/>
          </w:divBdr>
        </w:div>
      </w:divsChild>
    </w:div>
    <w:div w:id="1516921808">
      <w:bodyDiv w:val="1"/>
      <w:marLeft w:val="0"/>
      <w:marRight w:val="0"/>
      <w:marTop w:val="0"/>
      <w:marBottom w:val="0"/>
      <w:divBdr>
        <w:top w:val="none" w:sz="0" w:space="0" w:color="auto"/>
        <w:left w:val="none" w:sz="0" w:space="0" w:color="auto"/>
        <w:bottom w:val="none" w:sz="0" w:space="0" w:color="auto"/>
        <w:right w:val="none" w:sz="0" w:space="0" w:color="auto"/>
      </w:divBdr>
      <w:divsChild>
        <w:div w:id="279726973">
          <w:marLeft w:val="274"/>
          <w:marRight w:val="0"/>
          <w:marTop w:val="120"/>
          <w:marBottom w:val="0"/>
          <w:divBdr>
            <w:top w:val="none" w:sz="0" w:space="0" w:color="auto"/>
            <w:left w:val="none" w:sz="0" w:space="0" w:color="auto"/>
            <w:bottom w:val="none" w:sz="0" w:space="0" w:color="auto"/>
            <w:right w:val="none" w:sz="0" w:space="0" w:color="auto"/>
          </w:divBdr>
        </w:div>
        <w:div w:id="588776567">
          <w:marLeft w:val="994"/>
          <w:marRight w:val="0"/>
          <w:marTop w:val="120"/>
          <w:marBottom w:val="0"/>
          <w:divBdr>
            <w:top w:val="none" w:sz="0" w:space="0" w:color="auto"/>
            <w:left w:val="none" w:sz="0" w:space="0" w:color="auto"/>
            <w:bottom w:val="none" w:sz="0" w:space="0" w:color="auto"/>
            <w:right w:val="none" w:sz="0" w:space="0" w:color="auto"/>
          </w:divBdr>
        </w:div>
        <w:div w:id="615917068">
          <w:marLeft w:val="274"/>
          <w:marRight w:val="0"/>
          <w:marTop w:val="120"/>
          <w:marBottom w:val="0"/>
          <w:divBdr>
            <w:top w:val="none" w:sz="0" w:space="0" w:color="auto"/>
            <w:left w:val="none" w:sz="0" w:space="0" w:color="auto"/>
            <w:bottom w:val="none" w:sz="0" w:space="0" w:color="auto"/>
            <w:right w:val="none" w:sz="0" w:space="0" w:color="auto"/>
          </w:divBdr>
        </w:div>
        <w:div w:id="660306229">
          <w:marLeft w:val="274"/>
          <w:marRight w:val="0"/>
          <w:marTop w:val="120"/>
          <w:marBottom w:val="0"/>
          <w:divBdr>
            <w:top w:val="none" w:sz="0" w:space="0" w:color="auto"/>
            <w:left w:val="none" w:sz="0" w:space="0" w:color="auto"/>
            <w:bottom w:val="none" w:sz="0" w:space="0" w:color="auto"/>
            <w:right w:val="none" w:sz="0" w:space="0" w:color="auto"/>
          </w:divBdr>
        </w:div>
        <w:div w:id="698703778">
          <w:marLeft w:val="994"/>
          <w:marRight w:val="0"/>
          <w:marTop w:val="120"/>
          <w:marBottom w:val="0"/>
          <w:divBdr>
            <w:top w:val="none" w:sz="0" w:space="0" w:color="auto"/>
            <w:left w:val="none" w:sz="0" w:space="0" w:color="auto"/>
            <w:bottom w:val="none" w:sz="0" w:space="0" w:color="auto"/>
            <w:right w:val="none" w:sz="0" w:space="0" w:color="auto"/>
          </w:divBdr>
        </w:div>
        <w:div w:id="1116485692">
          <w:marLeft w:val="274"/>
          <w:marRight w:val="0"/>
          <w:marTop w:val="120"/>
          <w:marBottom w:val="0"/>
          <w:divBdr>
            <w:top w:val="none" w:sz="0" w:space="0" w:color="auto"/>
            <w:left w:val="none" w:sz="0" w:space="0" w:color="auto"/>
            <w:bottom w:val="none" w:sz="0" w:space="0" w:color="auto"/>
            <w:right w:val="none" w:sz="0" w:space="0" w:color="auto"/>
          </w:divBdr>
        </w:div>
        <w:div w:id="1174955771">
          <w:marLeft w:val="274"/>
          <w:marRight w:val="0"/>
          <w:marTop w:val="120"/>
          <w:marBottom w:val="0"/>
          <w:divBdr>
            <w:top w:val="none" w:sz="0" w:space="0" w:color="auto"/>
            <w:left w:val="none" w:sz="0" w:space="0" w:color="auto"/>
            <w:bottom w:val="none" w:sz="0" w:space="0" w:color="auto"/>
            <w:right w:val="none" w:sz="0" w:space="0" w:color="auto"/>
          </w:divBdr>
        </w:div>
        <w:div w:id="1439176549">
          <w:marLeft w:val="274"/>
          <w:marRight w:val="0"/>
          <w:marTop w:val="120"/>
          <w:marBottom w:val="0"/>
          <w:divBdr>
            <w:top w:val="none" w:sz="0" w:space="0" w:color="auto"/>
            <w:left w:val="none" w:sz="0" w:space="0" w:color="auto"/>
            <w:bottom w:val="none" w:sz="0" w:space="0" w:color="auto"/>
            <w:right w:val="none" w:sz="0" w:space="0" w:color="auto"/>
          </w:divBdr>
        </w:div>
        <w:div w:id="1575237932">
          <w:marLeft w:val="274"/>
          <w:marRight w:val="0"/>
          <w:marTop w:val="120"/>
          <w:marBottom w:val="0"/>
          <w:divBdr>
            <w:top w:val="none" w:sz="0" w:space="0" w:color="auto"/>
            <w:left w:val="none" w:sz="0" w:space="0" w:color="auto"/>
            <w:bottom w:val="none" w:sz="0" w:space="0" w:color="auto"/>
            <w:right w:val="none" w:sz="0" w:space="0" w:color="auto"/>
          </w:divBdr>
        </w:div>
        <w:div w:id="1639336113">
          <w:marLeft w:val="274"/>
          <w:marRight w:val="0"/>
          <w:marTop w:val="120"/>
          <w:marBottom w:val="0"/>
          <w:divBdr>
            <w:top w:val="none" w:sz="0" w:space="0" w:color="auto"/>
            <w:left w:val="none" w:sz="0" w:space="0" w:color="auto"/>
            <w:bottom w:val="none" w:sz="0" w:space="0" w:color="auto"/>
            <w:right w:val="none" w:sz="0" w:space="0" w:color="auto"/>
          </w:divBdr>
        </w:div>
        <w:div w:id="2055077959">
          <w:marLeft w:val="274"/>
          <w:marRight w:val="0"/>
          <w:marTop w:val="120"/>
          <w:marBottom w:val="0"/>
          <w:divBdr>
            <w:top w:val="none" w:sz="0" w:space="0" w:color="auto"/>
            <w:left w:val="none" w:sz="0" w:space="0" w:color="auto"/>
            <w:bottom w:val="none" w:sz="0" w:space="0" w:color="auto"/>
            <w:right w:val="none" w:sz="0" w:space="0" w:color="auto"/>
          </w:divBdr>
        </w:div>
      </w:divsChild>
    </w:div>
    <w:div w:id="1523400009">
      <w:bodyDiv w:val="1"/>
      <w:marLeft w:val="0"/>
      <w:marRight w:val="0"/>
      <w:marTop w:val="0"/>
      <w:marBottom w:val="0"/>
      <w:divBdr>
        <w:top w:val="none" w:sz="0" w:space="0" w:color="auto"/>
        <w:left w:val="none" w:sz="0" w:space="0" w:color="auto"/>
        <w:bottom w:val="none" w:sz="0" w:space="0" w:color="auto"/>
        <w:right w:val="none" w:sz="0" w:space="0" w:color="auto"/>
      </w:divBdr>
      <w:divsChild>
        <w:div w:id="692801081">
          <w:marLeft w:val="1267"/>
          <w:marRight w:val="0"/>
          <w:marTop w:val="53"/>
          <w:marBottom w:val="0"/>
          <w:divBdr>
            <w:top w:val="none" w:sz="0" w:space="0" w:color="auto"/>
            <w:left w:val="none" w:sz="0" w:space="0" w:color="auto"/>
            <w:bottom w:val="none" w:sz="0" w:space="0" w:color="auto"/>
            <w:right w:val="none" w:sz="0" w:space="0" w:color="auto"/>
          </w:divBdr>
        </w:div>
        <w:div w:id="797801517">
          <w:marLeft w:val="1613"/>
          <w:marRight w:val="0"/>
          <w:marTop w:val="43"/>
          <w:marBottom w:val="0"/>
          <w:divBdr>
            <w:top w:val="none" w:sz="0" w:space="0" w:color="auto"/>
            <w:left w:val="none" w:sz="0" w:space="0" w:color="auto"/>
            <w:bottom w:val="none" w:sz="0" w:space="0" w:color="auto"/>
            <w:right w:val="none" w:sz="0" w:space="0" w:color="auto"/>
          </w:divBdr>
        </w:div>
        <w:div w:id="810102067">
          <w:marLeft w:val="274"/>
          <w:marRight w:val="0"/>
          <w:marTop w:val="115"/>
          <w:marBottom w:val="0"/>
          <w:divBdr>
            <w:top w:val="none" w:sz="0" w:space="0" w:color="auto"/>
            <w:left w:val="none" w:sz="0" w:space="0" w:color="auto"/>
            <w:bottom w:val="none" w:sz="0" w:space="0" w:color="auto"/>
            <w:right w:val="none" w:sz="0" w:space="0" w:color="auto"/>
          </w:divBdr>
        </w:div>
        <w:div w:id="1078134793">
          <w:marLeft w:val="1267"/>
          <w:marRight w:val="0"/>
          <w:marTop w:val="53"/>
          <w:marBottom w:val="0"/>
          <w:divBdr>
            <w:top w:val="none" w:sz="0" w:space="0" w:color="auto"/>
            <w:left w:val="none" w:sz="0" w:space="0" w:color="auto"/>
            <w:bottom w:val="none" w:sz="0" w:space="0" w:color="auto"/>
            <w:right w:val="none" w:sz="0" w:space="0" w:color="auto"/>
          </w:divBdr>
        </w:div>
        <w:div w:id="1243445267">
          <w:marLeft w:val="1267"/>
          <w:marRight w:val="0"/>
          <w:marTop w:val="53"/>
          <w:marBottom w:val="0"/>
          <w:divBdr>
            <w:top w:val="none" w:sz="0" w:space="0" w:color="auto"/>
            <w:left w:val="none" w:sz="0" w:space="0" w:color="auto"/>
            <w:bottom w:val="none" w:sz="0" w:space="0" w:color="auto"/>
            <w:right w:val="none" w:sz="0" w:space="0" w:color="auto"/>
          </w:divBdr>
        </w:div>
      </w:divsChild>
    </w:div>
    <w:div w:id="1605115714">
      <w:bodyDiv w:val="1"/>
      <w:marLeft w:val="0"/>
      <w:marRight w:val="0"/>
      <w:marTop w:val="0"/>
      <w:marBottom w:val="0"/>
      <w:divBdr>
        <w:top w:val="none" w:sz="0" w:space="0" w:color="auto"/>
        <w:left w:val="none" w:sz="0" w:space="0" w:color="auto"/>
        <w:bottom w:val="none" w:sz="0" w:space="0" w:color="auto"/>
        <w:right w:val="none" w:sz="0" w:space="0" w:color="auto"/>
      </w:divBdr>
    </w:div>
    <w:div w:id="1725592440">
      <w:bodyDiv w:val="1"/>
      <w:marLeft w:val="0"/>
      <w:marRight w:val="0"/>
      <w:marTop w:val="0"/>
      <w:marBottom w:val="0"/>
      <w:divBdr>
        <w:top w:val="none" w:sz="0" w:space="0" w:color="auto"/>
        <w:left w:val="none" w:sz="0" w:space="0" w:color="auto"/>
        <w:bottom w:val="none" w:sz="0" w:space="0" w:color="auto"/>
        <w:right w:val="none" w:sz="0" w:space="0" w:color="auto"/>
      </w:divBdr>
      <w:divsChild>
        <w:div w:id="6181600">
          <w:marLeft w:val="1613"/>
          <w:marRight w:val="0"/>
          <w:marTop w:val="48"/>
          <w:marBottom w:val="0"/>
          <w:divBdr>
            <w:top w:val="none" w:sz="0" w:space="0" w:color="auto"/>
            <w:left w:val="none" w:sz="0" w:space="0" w:color="auto"/>
            <w:bottom w:val="none" w:sz="0" w:space="0" w:color="auto"/>
            <w:right w:val="none" w:sz="0" w:space="0" w:color="auto"/>
          </w:divBdr>
        </w:div>
        <w:div w:id="109403792">
          <w:marLeft w:val="994"/>
          <w:marRight w:val="0"/>
          <w:marTop w:val="48"/>
          <w:marBottom w:val="0"/>
          <w:divBdr>
            <w:top w:val="none" w:sz="0" w:space="0" w:color="auto"/>
            <w:left w:val="none" w:sz="0" w:space="0" w:color="auto"/>
            <w:bottom w:val="none" w:sz="0" w:space="0" w:color="auto"/>
            <w:right w:val="none" w:sz="0" w:space="0" w:color="auto"/>
          </w:divBdr>
        </w:div>
        <w:div w:id="139470643">
          <w:marLeft w:val="1613"/>
          <w:marRight w:val="0"/>
          <w:marTop w:val="48"/>
          <w:marBottom w:val="0"/>
          <w:divBdr>
            <w:top w:val="none" w:sz="0" w:space="0" w:color="auto"/>
            <w:left w:val="none" w:sz="0" w:space="0" w:color="auto"/>
            <w:bottom w:val="none" w:sz="0" w:space="0" w:color="auto"/>
            <w:right w:val="none" w:sz="0" w:space="0" w:color="auto"/>
          </w:divBdr>
        </w:div>
        <w:div w:id="212277115">
          <w:marLeft w:val="994"/>
          <w:marRight w:val="0"/>
          <w:marTop w:val="53"/>
          <w:marBottom w:val="0"/>
          <w:divBdr>
            <w:top w:val="none" w:sz="0" w:space="0" w:color="auto"/>
            <w:left w:val="none" w:sz="0" w:space="0" w:color="auto"/>
            <w:bottom w:val="none" w:sz="0" w:space="0" w:color="auto"/>
            <w:right w:val="none" w:sz="0" w:space="0" w:color="auto"/>
          </w:divBdr>
        </w:div>
        <w:div w:id="415515089">
          <w:marLeft w:val="274"/>
          <w:marRight w:val="0"/>
          <w:marTop w:val="53"/>
          <w:marBottom w:val="0"/>
          <w:divBdr>
            <w:top w:val="none" w:sz="0" w:space="0" w:color="auto"/>
            <w:left w:val="none" w:sz="0" w:space="0" w:color="auto"/>
            <w:bottom w:val="none" w:sz="0" w:space="0" w:color="auto"/>
            <w:right w:val="none" w:sz="0" w:space="0" w:color="auto"/>
          </w:divBdr>
        </w:div>
        <w:div w:id="577056831">
          <w:marLeft w:val="274"/>
          <w:marRight w:val="0"/>
          <w:marTop w:val="115"/>
          <w:marBottom w:val="0"/>
          <w:divBdr>
            <w:top w:val="none" w:sz="0" w:space="0" w:color="auto"/>
            <w:left w:val="none" w:sz="0" w:space="0" w:color="auto"/>
            <w:bottom w:val="none" w:sz="0" w:space="0" w:color="auto"/>
            <w:right w:val="none" w:sz="0" w:space="0" w:color="auto"/>
          </w:divBdr>
        </w:div>
        <w:div w:id="614941748">
          <w:marLeft w:val="1613"/>
          <w:marRight w:val="0"/>
          <w:marTop w:val="53"/>
          <w:marBottom w:val="0"/>
          <w:divBdr>
            <w:top w:val="none" w:sz="0" w:space="0" w:color="auto"/>
            <w:left w:val="none" w:sz="0" w:space="0" w:color="auto"/>
            <w:bottom w:val="none" w:sz="0" w:space="0" w:color="auto"/>
            <w:right w:val="none" w:sz="0" w:space="0" w:color="auto"/>
          </w:divBdr>
        </w:div>
        <w:div w:id="644896563">
          <w:marLeft w:val="994"/>
          <w:marRight w:val="0"/>
          <w:marTop w:val="53"/>
          <w:marBottom w:val="0"/>
          <w:divBdr>
            <w:top w:val="none" w:sz="0" w:space="0" w:color="auto"/>
            <w:left w:val="none" w:sz="0" w:space="0" w:color="auto"/>
            <w:bottom w:val="none" w:sz="0" w:space="0" w:color="auto"/>
            <w:right w:val="none" w:sz="0" w:space="0" w:color="auto"/>
          </w:divBdr>
        </w:div>
        <w:div w:id="741105758">
          <w:marLeft w:val="994"/>
          <w:marRight w:val="0"/>
          <w:marTop w:val="53"/>
          <w:marBottom w:val="0"/>
          <w:divBdr>
            <w:top w:val="none" w:sz="0" w:space="0" w:color="auto"/>
            <w:left w:val="none" w:sz="0" w:space="0" w:color="auto"/>
            <w:bottom w:val="none" w:sz="0" w:space="0" w:color="auto"/>
            <w:right w:val="none" w:sz="0" w:space="0" w:color="auto"/>
          </w:divBdr>
        </w:div>
        <w:div w:id="839583964">
          <w:marLeft w:val="994"/>
          <w:marRight w:val="0"/>
          <w:marTop w:val="53"/>
          <w:marBottom w:val="0"/>
          <w:divBdr>
            <w:top w:val="none" w:sz="0" w:space="0" w:color="auto"/>
            <w:left w:val="none" w:sz="0" w:space="0" w:color="auto"/>
            <w:bottom w:val="none" w:sz="0" w:space="0" w:color="auto"/>
            <w:right w:val="none" w:sz="0" w:space="0" w:color="auto"/>
          </w:divBdr>
        </w:div>
        <w:div w:id="1092048970">
          <w:marLeft w:val="1613"/>
          <w:marRight w:val="0"/>
          <w:marTop w:val="48"/>
          <w:marBottom w:val="0"/>
          <w:divBdr>
            <w:top w:val="none" w:sz="0" w:space="0" w:color="auto"/>
            <w:left w:val="none" w:sz="0" w:space="0" w:color="auto"/>
            <w:bottom w:val="none" w:sz="0" w:space="0" w:color="auto"/>
            <w:right w:val="none" w:sz="0" w:space="0" w:color="auto"/>
          </w:divBdr>
        </w:div>
        <w:div w:id="1265652606">
          <w:marLeft w:val="274"/>
          <w:marRight w:val="0"/>
          <w:marTop w:val="115"/>
          <w:marBottom w:val="0"/>
          <w:divBdr>
            <w:top w:val="none" w:sz="0" w:space="0" w:color="auto"/>
            <w:left w:val="none" w:sz="0" w:space="0" w:color="auto"/>
            <w:bottom w:val="none" w:sz="0" w:space="0" w:color="auto"/>
            <w:right w:val="none" w:sz="0" w:space="0" w:color="auto"/>
          </w:divBdr>
        </w:div>
        <w:div w:id="1352606000">
          <w:marLeft w:val="274"/>
          <w:marRight w:val="0"/>
          <w:marTop w:val="115"/>
          <w:marBottom w:val="0"/>
          <w:divBdr>
            <w:top w:val="none" w:sz="0" w:space="0" w:color="auto"/>
            <w:left w:val="none" w:sz="0" w:space="0" w:color="auto"/>
            <w:bottom w:val="none" w:sz="0" w:space="0" w:color="auto"/>
            <w:right w:val="none" w:sz="0" w:space="0" w:color="auto"/>
          </w:divBdr>
        </w:div>
        <w:div w:id="1835029827">
          <w:marLeft w:val="994"/>
          <w:marRight w:val="0"/>
          <w:marTop w:val="53"/>
          <w:marBottom w:val="0"/>
          <w:divBdr>
            <w:top w:val="none" w:sz="0" w:space="0" w:color="auto"/>
            <w:left w:val="none" w:sz="0" w:space="0" w:color="auto"/>
            <w:bottom w:val="none" w:sz="0" w:space="0" w:color="auto"/>
            <w:right w:val="none" w:sz="0" w:space="0" w:color="auto"/>
          </w:divBdr>
        </w:div>
        <w:div w:id="1912033972">
          <w:marLeft w:val="2246"/>
          <w:marRight w:val="0"/>
          <w:marTop w:val="43"/>
          <w:marBottom w:val="0"/>
          <w:divBdr>
            <w:top w:val="none" w:sz="0" w:space="0" w:color="auto"/>
            <w:left w:val="none" w:sz="0" w:space="0" w:color="auto"/>
            <w:bottom w:val="none" w:sz="0" w:space="0" w:color="auto"/>
            <w:right w:val="none" w:sz="0" w:space="0" w:color="auto"/>
          </w:divBdr>
        </w:div>
        <w:div w:id="1921984595">
          <w:marLeft w:val="2246"/>
          <w:marRight w:val="0"/>
          <w:marTop w:val="43"/>
          <w:marBottom w:val="0"/>
          <w:divBdr>
            <w:top w:val="none" w:sz="0" w:space="0" w:color="auto"/>
            <w:left w:val="none" w:sz="0" w:space="0" w:color="auto"/>
            <w:bottom w:val="none" w:sz="0" w:space="0" w:color="auto"/>
            <w:right w:val="none" w:sz="0" w:space="0" w:color="auto"/>
          </w:divBdr>
        </w:div>
        <w:div w:id="1964996378">
          <w:marLeft w:val="994"/>
          <w:marRight w:val="0"/>
          <w:marTop w:val="53"/>
          <w:marBottom w:val="0"/>
          <w:divBdr>
            <w:top w:val="none" w:sz="0" w:space="0" w:color="auto"/>
            <w:left w:val="none" w:sz="0" w:space="0" w:color="auto"/>
            <w:bottom w:val="none" w:sz="0" w:space="0" w:color="auto"/>
            <w:right w:val="none" w:sz="0" w:space="0" w:color="auto"/>
          </w:divBdr>
        </w:div>
        <w:div w:id="2008437351">
          <w:marLeft w:val="994"/>
          <w:marRight w:val="0"/>
          <w:marTop w:val="53"/>
          <w:marBottom w:val="0"/>
          <w:divBdr>
            <w:top w:val="none" w:sz="0" w:space="0" w:color="auto"/>
            <w:left w:val="none" w:sz="0" w:space="0" w:color="auto"/>
            <w:bottom w:val="none" w:sz="0" w:space="0" w:color="auto"/>
            <w:right w:val="none" w:sz="0" w:space="0" w:color="auto"/>
          </w:divBdr>
        </w:div>
      </w:divsChild>
    </w:div>
    <w:div w:id="19428337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jpeg"/><Relationship Id="rId24" Type="http://schemas.openxmlformats.org/officeDocument/2006/relationships/comments" Target="comments.xml"/><Relationship Id="rId25" Type="http://schemas.openxmlformats.org/officeDocument/2006/relationships/image" Target="media/image6.emf"/><Relationship Id="rId26" Type="http://schemas.openxmlformats.org/officeDocument/2006/relationships/package" Target="embeddings/Microsoft_Word_Document1.docx"/><Relationship Id="rId27" Type="http://schemas.openxmlformats.org/officeDocument/2006/relationships/image" Target="media/image7.emf"/><Relationship Id="rId28" Type="http://schemas.openxmlformats.org/officeDocument/2006/relationships/package" Target="embeddings/Microsoft_Word_Document2.docx"/><Relationship Id="rId2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oleObject" Target="embeddings/Microsoft_Word_97_-_2004_Document1.doc"/><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hyperlink" Target="mailto:Radiology@ihe.net" TargetMode="External"/><Relationship Id="rId12" Type="http://schemas.openxmlformats.org/officeDocument/2006/relationships/hyperlink" Target="http://www.ihe.net/Technical_Framework/public_comment.cfm" TargetMode="External"/><Relationship Id="rId13" Type="http://schemas.openxmlformats.org/officeDocument/2006/relationships/hyperlink" Target="http://www.ihe.net" TargetMode="External"/><Relationship Id="rId14" Type="http://schemas.openxmlformats.org/officeDocument/2006/relationships/hyperlink" Target="http://www.ihe.net/Domains/index.cfm" TargetMode="External"/><Relationship Id="rId15" Type="http://schemas.openxmlformats.org/officeDocument/2006/relationships/hyperlink" Target="http://www.ihe.net/About/process.cfm" TargetMode="External"/><Relationship Id="rId16" Type="http://schemas.openxmlformats.org/officeDocument/2006/relationships/hyperlink" Target="http://www.ihe.net/profiles/index.cfm" TargetMode="External"/><Relationship Id="rId17" Type="http://schemas.openxmlformats.org/officeDocument/2006/relationships/hyperlink" Target="http://www.ihe.net/Technical_Framework/index.cfm" TargetMode="External"/><Relationship Id="rId18" Type="http://schemas.openxmlformats.org/officeDocument/2006/relationships/hyperlink" Target="http://www.ihe.net/" TargetMode="External"/><Relationship Id="rId19" Type="http://schemas.openxmlformats.org/officeDocument/2006/relationships/hyperlink" Target="http://www.ihe.net/Technical_Framework/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23637-00AC-C647-B1AF-E436ABF37EAA}">
  <ds:schemaRefs>
    <ds:schemaRef ds:uri="http://schemas.openxmlformats.org/officeDocument/2006/bibliography"/>
  </ds:schemaRefs>
</ds:datastoreItem>
</file>

<file path=customXml/itemProps2.xml><?xml version="1.0" encoding="utf-8"?>
<ds:datastoreItem xmlns:ds="http://schemas.openxmlformats.org/officeDocument/2006/customXml" ds:itemID="{08AB4C74-B27D-2E42-B653-F3324957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40</TotalTime>
  <Pages>27</Pages>
  <Words>6120</Words>
  <Characters>34886</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40925</CharactersWithSpaces>
  <SharedDoc>false</SharedDoc>
  <HLinks>
    <vt:vector size="744" baseType="variant">
      <vt:variant>
        <vt:i4>1048639</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5636208</vt:i4>
      </vt:variant>
      <vt:variant>
        <vt:i4>675</vt:i4>
      </vt:variant>
      <vt:variant>
        <vt:i4>0</vt:i4>
      </vt:variant>
      <vt:variant>
        <vt:i4>5</vt:i4>
      </vt:variant>
      <vt:variant>
        <vt:lpwstr>http://www.ihe.net/Technical_Framework/index.cfm</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1245186</vt:i4>
      </vt:variant>
      <vt:variant>
        <vt:i4>665</vt:i4>
      </vt:variant>
      <vt:variant>
        <vt:i4>0</vt:i4>
      </vt:variant>
      <vt:variant>
        <vt:i4>5</vt:i4>
      </vt:variant>
      <vt:variant>
        <vt:lpwstr/>
      </vt:variant>
      <vt:variant>
        <vt:lpwstr>_Toc345074744</vt:lpwstr>
      </vt:variant>
      <vt:variant>
        <vt:i4>1245189</vt:i4>
      </vt:variant>
      <vt:variant>
        <vt:i4>659</vt:i4>
      </vt:variant>
      <vt:variant>
        <vt:i4>0</vt:i4>
      </vt:variant>
      <vt:variant>
        <vt:i4>5</vt:i4>
      </vt:variant>
      <vt:variant>
        <vt:lpwstr/>
      </vt:variant>
      <vt:variant>
        <vt:lpwstr>_Toc345074743</vt:lpwstr>
      </vt:variant>
      <vt:variant>
        <vt:i4>1245188</vt:i4>
      </vt:variant>
      <vt:variant>
        <vt:i4>653</vt:i4>
      </vt:variant>
      <vt:variant>
        <vt:i4>0</vt:i4>
      </vt:variant>
      <vt:variant>
        <vt:i4>5</vt:i4>
      </vt:variant>
      <vt:variant>
        <vt:lpwstr/>
      </vt:variant>
      <vt:variant>
        <vt:lpwstr>_Toc345074742</vt:lpwstr>
      </vt:variant>
      <vt:variant>
        <vt:i4>1245191</vt:i4>
      </vt:variant>
      <vt:variant>
        <vt:i4>647</vt:i4>
      </vt:variant>
      <vt:variant>
        <vt:i4>0</vt:i4>
      </vt:variant>
      <vt:variant>
        <vt:i4>5</vt:i4>
      </vt:variant>
      <vt:variant>
        <vt:lpwstr/>
      </vt:variant>
      <vt:variant>
        <vt:lpwstr>_Toc345074741</vt:lpwstr>
      </vt:variant>
      <vt:variant>
        <vt:i4>1245190</vt:i4>
      </vt:variant>
      <vt:variant>
        <vt:i4>641</vt:i4>
      </vt:variant>
      <vt:variant>
        <vt:i4>0</vt:i4>
      </vt:variant>
      <vt:variant>
        <vt:i4>5</vt:i4>
      </vt:variant>
      <vt:variant>
        <vt:lpwstr/>
      </vt:variant>
      <vt:variant>
        <vt:lpwstr>_Toc345074740</vt:lpwstr>
      </vt:variant>
      <vt:variant>
        <vt:i4>1310735</vt:i4>
      </vt:variant>
      <vt:variant>
        <vt:i4>635</vt:i4>
      </vt:variant>
      <vt:variant>
        <vt:i4>0</vt:i4>
      </vt:variant>
      <vt:variant>
        <vt:i4>5</vt:i4>
      </vt:variant>
      <vt:variant>
        <vt:lpwstr/>
      </vt:variant>
      <vt:variant>
        <vt:lpwstr>_Toc345074739</vt:lpwstr>
      </vt:variant>
      <vt:variant>
        <vt:i4>1310734</vt:i4>
      </vt:variant>
      <vt:variant>
        <vt:i4>629</vt:i4>
      </vt:variant>
      <vt:variant>
        <vt:i4>0</vt:i4>
      </vt:variant>
      <vt:variant>
        <vt:i4>5</vt:i4>
      </vt:variant>
      <vt:variant>
        <vt:lpwstr/>
      </vt:variant>
      <vt:variant>
        <vt:lpwstr>_Toc345074738</vt:lpwstr>
      </vt:variant>
      <vt:variant>
        <vt:i4>1310721</vt:i4>
      </vt:variant>
      <vt:variant>
        <vt:i4>623</vt:i4>
      </vt:variant>
      <vt:variant>
        <vt:i4>0</vt:i4>
      </vt:variant>
      <vt:variant>
        <vt:i4>5</vt:i4>
      </vt:variant>
      <vt:variant>
        <vt:lpwstr/>
      </vt:variant>
      <vt:variant>
        <vt:lpwstr>_Toc345074737</vt:lpwstr>
      </vt:variant>
      <vt:variant>
        <vt:i4>1310720</vt:i4>
      </vt:variant>
      <vt:variant>
        <vt:i4>617</vt:i4>
      </vt:variant>
      <vt:variant>
        <vt:i4>0</vt:i4>
      </vt:variant>
      <vt:variant>
        <vt:i4>5</vt:i4>
      </vt:variant>
      <vt:variant>
        <vt:lpwstr/>
      </vt:variant>
      <vt:variant>
        <vt:lpwstr>_Toc345074736</vt:lpwstr>
      </vt:variant>
      <vt:variant>
        <vt:i4>1310723</vt:i4>
      </vt:variant>
      <vt:variant>
        <vt:i4>611</vt:i4>
      </vt:variant>
      <vt:variant>
        <vt:i4>0</vt:i4>
      </vt:variant>
      <vt:variant>
        <vt:i4>5</vt:i4>
      </vt:variant>
      <vt:variant>
        <vt:lpwstr/>
      </vt:variant>
      <vt:variant>
        <vt:lpwstr>_Toc345074735</vt:lpwstr>
      </vt:variant>
      <vt:variant>
        <vt:i4>1310722</vt:i4>
      </vt:variant>
      <vt:variant>
        <vt:i4>605</vt:i4>
      </vt:variant>
      <vt:variant>
        <vt:i4>0</vt:i4>
      </vt:variant>
      <vt:variant>
        <vt:i4>5</vt:i4>
      </vt:variant>
      <vt:variant>
        <vt:lpwstr/>
      </vt:variant>
      <vt:variant>
        <vt:lpwstr>_Toc345074734</vt:lpwstr>
      </vt:variant>
      <vt:variant>
        <vt:i4>1310725</vt:i4>
      </vt:variant>
      <vt:variant>
        <vt:i4>599</vt:i4>
      </vt:variant>
      <vt:variant>
        <vt:i4>0</vt:i4>
      </vt:variant>
      <vt:variant>
        <vt:i4>5</vt:i4>
      </vt:variant>
      <vt:variant>
        <vt:lpwstr/>
      </vt:variant>
      <vt:variant>
        <vt:lpwstr>_Toc345074733</vt:lpwstr>
      </vt:variant>
      <vt:variant>
        <vt:i4>1310724</vt:i4>
      </vt:variant>
      <vt:variant>
        <vt:i4>593</vt:i4>
      </vt:variant>
      <vt:variant>
        <vt:i4>0</vt:i4>
      </vt:variant>
      <vt:variant>
        <vt:i4>5</vt:i4>
      </vt:variant>
      <vt:variant>
        <vt:lpwstr/>
      </vt:variant>
      <vt:variant>
        <vt:lpwstr>_Toc345074732</vt:lpwstr>
      </vt:variant>
      <vt:variant>
        <vt:i4>1310727</vt:i4>
      </vt:variant>
      <vt:variant>
        <vt:i4>587</vt:i4>
      </vt:variant>
      <vt:variant>
        <vt:i4>0</vt:i4>
      </vt:variant>
      <vt:variant>
        <vt:i4>5</vt:i4>
      </vt:variant>
      <vt:variant>
        <vt:lpwstr/>
      </vt:variant>
      <vt:variant>
        <vt:lpwstr>_Toc345074731</vt:lpwstr>
      </vt:variant>
      <vt:variant>
        <vt:i4>1310726</vt:i4>
      </vt:variant>
      <vt:variant>
        <vt:i4>581</vt:i4>
      </vt:variant>
      <vt:variant>
        <vt:i4>0</vt:i4>
      </vt:variant>
      <vt:variant>
        <vt:i4>5</vt:i4>
      </vt:variant>
      <vt:variant>
        <vt:lpwstr/>
      </vt:variant>
      <vt:variant>
        <vt:lpwstr>_Toc345074730</vt:lpwstr>
      </vt:variant>
      <vt:variant>
        <vt:i4>1376271</vt:i4>
      </vt:variant>
      <vt:variant>
        <vt:i4>575</vt:i4>
      </vt:variant>
      <vt:variant>
        <vt:i4>0</vt:i4>
      </vt:variant>
      <vt:variant>
        <vt:i4>5</vt:i4>
      </vt:variant>
      <vt:variant>
        <vt:lpwstr/>
      </vt:variant>
      <vt:variant>
        <vt:lpwstr>_Toc345074729</vt:lpwstr>
      </vt:variant>
      <vt:variant>
        <vt:i4>1376270</vt:i4>
      </vt:variant>
      <vt:variant>
        <vt:i4>569</vt:i4>
      </vt:variant>
      <vt:variant>
        <vt:i4>0</vt:i4>
      </vt:variant>
      <vt:variant>
        <vt:i4>5</vt:i4>
      </vt:variant>
      <vt:variant>
        <vt:lpwstr/>
      </vt:variant>
      <vt:variant>
        <vt:lpwstr>_Toc345074728</vt:lpwstr>
      </vt:variant>
      <vt:variant>
        <vt:i4>1376257</vt:i4>
      </vt:variant>
      <vt:variant>
        <vt:i4>563</vt:i4>
      </vt:variant>
      <vt:variant>
        <vt:i4>0</vt:i4>
      </vt:variant>
      <vt:variant>
        <vt:i4>5</vt:i4>
      </vt:variant>
      <vt:variant>
        <vt:lpwstr/>
      </vt:variant>
      <vt:variant>
        <vt:lpwstr>_Toc345074727</vt:lpwstr>
      </vt:variant>
      <vt:variant>
        <vt:i4>1376256</vt:i4>
      </vt:variant>
      <vt:variant>
        <vt:i4>557</vt:i4>
      </vt:variant>
      <vt:variant>
        <vt:i4>0</vt:i4>
      </vt:variant>
      <vt:variant>
        <vt:i4>5</vt:i4>
      </vt:variant>
      <vt:variant>
        <vt:lpwstr/>
      </vt:variant>
      <vt:variant>
        <vt:lpwstr>_Toc345074726</vt:lpwstr>
      </vt:variant>
      <vt:variant>
        <vt:i4>1376259</vt:i4>
      </vt:variant>
      <vt:variant>
        <vt:i4>551</vt:i4>
      </vt:variant>
      <vt:variant>
        <vt:i4>0</vt:i4>
      </vt:variant>
      <vt:variant>
        <vt:i4>5</vt:i4>
      </vt:variant>
      <vt:variant>
        <vt:lpwstr/>
      </vt:variant>
      <vt:variant>
        <vt:lpwstr>_Toc345074725</vt:lpwstr>
      </vt:variant>
      <vt:variant>
        <vt:i4>1376258</vt:i4>
      </vt:variant>
      <vt:variant>
        <vt:i4>545</vt:i4>
      </vt:variant>
      <vt:variant>
        <vt:i4>0</vt:i4>
      </vt:variant>
      <vt:variant>
        <vt:i4>5</vt:i4>
      </vt:variant>
      <vt:variant>
        <vt:lpwstr/>
      </vt:variant>
      <vt:variant>
        <vt:lpwstr>_Toc345074724</vt:lpwstr>
      </vt:variant>
      <vt:variant>
        <vt:i4>1376261</vt:i4>
      </vt:variant>
      <vt:variant>
        <vt:i4>539</vt:i4>
      </vt:variant>
      <vt:variant>
        <vt:i4>0</vt:i4>
      </vt:variant>
      <vt:variant>
        <vt:i4>5</vt:i4>
      </vt:variant>
      <vt:variant>
        <vt:lpwstr/>
      </vt:variant>
      <vt:variant>
        <vt:lpwstr>_Toc345074723</vt:lpwstr>
      </vt:variant>
      <vt:variant>
        <vt:i4>1376260</vt:i4>
      </vt:variant>
      <vt:variant>
        <vt:i4>533</vt:i4>
      </vt:variant>
      <vt:variant>
        <vt:i4>0</vt:i4>
      </vt:variant>
      <vt:variant>
        <vt:i4>5</vt:i4>
      </vt:variant>
      <vt:variant>
        <vt:lpwstr/>
      </vt:variant>
      <vt:variant>
        <vt:lpwstr>_Toc345074722</vt:lpwstr>
      </vt:variant>
      <vt:variant>
        <vt:i4>1376263</vt:i4>
      </vt:variant>
      <vt:variant>
        <vt:i4>527</vt:i4>
      </vt:variant>
      <vt:variant>
        <vt:i4>0</vt:i4>
      </vt:variant>
      <vt:variant>
        <vt:i4>5</vt:i4>
      </vt:variant>
      <vt:variant>
        <vt:lpwstr/>
      </vt:variant>
      <vt:variant>
        <vt:lpwstr>_Toc345074721</vt:lpwstr>
      </vt:variant>
      <vt:variant>
        <vt:i4>1376262</vt:i4>
      </vt:variant>
      <vt:variant>
        <vt:i4>521</vt:i4>
      </vt:variant>
      <vt:variant>
        <vt:i4>0</vt:i4>
      </vt:variant>
      <vt:variant>
        <vt:i4>5</vt:i4>
      </vt:variant>
      <vt:variant>
        <vt:lpwstr/>
      </vt:variant>
      <vt:variant>
        <vt:lpwstr>_Toc345074720</vt:lpwstr>
      </vt:variant>
      <vt:variant>
        <vt:i4>1441807</vt:i4>
      </vt:variant>
      <vt:variant>
        <vt:i4>515</vt:i4>
      </vt:variant>
      <vt:variant>
        <vt:i4>0</vt:i4>
      </vt:variant>
      <vt:variant>
        <vt:i4>5</vt:i4>
      </vt:variant>
      <vt:variant>
        <vt:lpwstr/>
      </vt:variant>
      <vt:variant>
        <vt:lpwstr>_Toc345074719</vt:lpwstr>
      </vt:variant>
      <vt:variant>
        <vt:i4>1441806</vt:i4>
      </vt:variant>
      <vt:variant>
        <vt:i4>509</vt:i4>
      </vt:variant>
      <vt:variant>
        <vt:i4>0</vt:i4>
      </vt:variant>
      <vt:variant>
        <vt:i4>5</vt:i4>
      </vt:variant>
      <vt:variant>
        <vt:lpwstr/>
      </vt:variant>
      <vt:variant>
        <vt:lpwstr>_Toc345074718</vt:lpwstr>
      </vt:variant>
      <vt:variant>
        <vt:i4>1441793</vt:i4>
      </vt:variant>
      <vt:variant>
        <vt:i4>503</vt:i4>
      </vt:variant>
      <vt:variant>
        <vt:i4>0</vt:i4>
      </vt:variant>
      <vt:variant>
        <vt:i4>5</vt:i4>
      </vt:variant>
      <vt:variant>
        <vt:lpwstr/>
      </vt:variant>
      <vt:variant>
        <vt:lpwstr>_Toc345074717</vt:lpwstr>
      </vt:variant>
      <vt:variant>
        <vt:i4>1441792</vt:i4>
      </vt:variant>
      <vt:variant>
        <vt:i4>497</vt:i4>
      </vt:variant>
      <vt:variant>
        <vt:i4>0</vt:i4>
      </vt:variant>
      <vt:variant>
        <vt:i4>5</vt:i4>
      </vt:variant>
      <vt:variant>
        <vt:lpwstr/>
      </vt:variant>
      <vt:variant>
        <vt:lpwstr>_Toc345074716</vt:lpwstr>
      </vt:variant>
      <vt:variant>
        <vt:i4>1441795</vt:i4>
      </vt:variant>
      <vt:variant>
        <vt:i4>491</vt:i4>
      </vt:variant>
      <vt:variant>
        <vt:i4>0</vt:i4>
      </vt:variant>
      <vt:variant>
        <vt:i4>5</vt:i4>
      </vt:variant>
      <vt:variant>
        <vt:lpwstr/>
      </vt:variant>
      <vt:variant>
        <vt:lpwstr>_Toc345074715</vt:lpwstr>
      </vt:variant>
      <vt:variant>
        <vt:i4>1441794</vt:i4>
      </vt:variant>
      <vt:variant>
        <vt:i4>485</vt:i4>
      </vt:variant>
      <vt:variant>
        <vt:i4>0</vt:i4>
      </vt:variant>
      <vt:variant>
        <vt:i4>5</vt:i4>
      </vt:variant>
      <vt:variant>
        <vt:lpwstr/>
      </vt:variant>
      <vt:variant>
        <vt:lpwstr>_Toc345074714</vt:lpwstr>
      </vt:variant>
      <vt:variant>
        <vt:i4>1441797</vt:i4>
      </vt:variant>
      <vt:variant>
        <vt:i4>479</vt:i4>
      </vt:variant>
      <vt:variant>
        <vt:i4>0</vt:i4>
      </vt:variant>
      <vt:variant>
        <vt:i4>5</vt:i4>
      </vt:variant>
      <vt:variant>
        <vt:lpwstr/>
      </vt:variant>
      <vt:variant>
        <vt:lpwstr>_Toc345074713</vt:lpwstr>
      </vt:variant>
      <vt:variant>
        <vt:i4>1441796</vt:i4>
      </vt:variant>
      <vt:variant>
        <vt:i4>473</vt:i4>
      </vt:variant>
      <vt:variant>
        <vt:i4>0</vt:i4>
      </vt:variant>
      <vt:variant>
        <vt:i4>5</vt:i4>
      </vt:variant>
      <vt:variant>
        <vt:lpwstr/>
      </vt:variant>
      <vt:variant>
        <vt:lpwstr>_Toc345074712</vt:lpwstr>
      </vt:variant>
      <vt:variant>
        <vt:i4>1441799</vt:i4>
      </vt:variant>
      <vt:variant>
        <vt:i4>467</vt:i4>
      </vt:variant>
      <vt:variant>
        <vt:i4>0</vt:i4>
      </vt:variant>
      <vt:variant>
        <vt:i4>5</vt:i4>
      </vt:variant>
      <vt:variant>
        <vt:lpwstr/>
      </vt:variant>
      <vt:variant>
        <vt:lpwstr>_Toc345074711</vt:lpwstr>
      </vt:variant>
      <vt:variant>
        <vt:i4>1441798</vt:i4>
      </vt:variant>
      <vt:variant>
        <vt:i4>461</vt:i4>
      </vt:variant>
      <vt:variant>
        <vt:i4>0</vt:i4>
      </vt:variant>
      <vt:variant>
        <vt:i4>5</vt:i4>
      </vt:variant>
      <vt:variant>
        <vt:lpwstr/>
      </vt:variant>
      <vt:variant>
        <vt:lpwstr>_Toc345074710</vt:lpwstr>
      </vt:variant>
      <vt:variant>
        <vt:i4>1507343</vt:i4>
      </vt:variant>
      <vt:variant>
        <vt:i4>455</vt:i4>
      </vt:variant>
      <vt:variant>
        <vt:i4>0</vt:i4>
      </vt:variant>
      <vt:variant>
        <vt:i4>5</vt:i4>
      </vt:variant>
      <vt:variant>
        <vt:lpwstr/>
      </vt:variant>
      <vt:variant>
        <vt:lpwstr>_Toc345074709</vt:lpwstr>
      </vt:variant>
      <vt:variant>
        <vt:i4>1507342</vt:i4>
      </vt:variant>
      <vt:variant>
        <vt:i4>449</vt:i4>
      </vt:variant>
      <vt:variant>
        <vt:i4>0</vt:i4>
      </vt:variant>
      <vt:variant>
        <vt:i4>5</vt:i4>
      </vt:variant>
      <vt:variant>
        <vt:lpwstr/>
      </vt:variant>
      <vt:variant>
        <vt:lpwstr>_Toc345074708</vt:lpwstr>
      </vt:variant>
      <vt:variant>
        <vt:i4>1507329</vt:i4>
      </vt:variant>
      <vt:variant>
        <vt:i4>443</vt:i4>
      </vt:variant>
      <vt:variant>
        <vt:i4>0</vt:i4>
      </vt:variant>
      <vt:variant>
        <vt:i4>5</vt:i4>
      </vt:variant>
      <vt:variant>
        <vt:lpwstr/>
      </vt:variant>
      <vt:variant>
        <vt:lpwstr>_Toc345074707</vt:lpwstr>
      </vt:variant>
      <vt:variant>
        <vt:i4>1507328</vt:i4>
      </vt:variant>
      <vt:variant>
        <vt:i4>437</vt:i4>
      </vt:variant>
      <vt:variant>
        <vt:i4>0</vt:i4>
      </vt:variant>
      <vt:variant>
        <vt:i4>5</vt:i4>
      </vt:variant>
      <vt:variant>
        <vt:lpwstr/>
      </vt:variant>
      <vt:variant>
        <vt:lpwstr>_Toc345074706</vt:lpwstr>
      </vt:variant>
      <vt:variant>
        <vt:i4>1507331</vt:i4>
      </vt:variant>
      <vt:variant>
        <vt:i4>431</vt:i4>
      </vt:variant>
      <vt:variant>
        <vt:i4>0</vt:i4>
      </vt:variant>
      <vt:variant>
        <vt:i4>5</vt:i4>
      </vt:variant>
      <vt:variant>
        <vt:lpwstr/>
      </vt:variant>
      <vt:variant>
        <vt:lpwstr>_Toc345074705</vt:lpwstr>
      </vt:variant>
      <vt:variant>
        <vt:i4>1507330</vt:i4>
      </vt:variant>
      <vt:variant>
        <vt:i4>425</vt:i4>
      </vt:variant>
      <vt:variant>
        <vt:i4>0</vt:i4>
      </vt:variant>
      <vt:variant>
        <vt:i4>5</vt:i4>
      </vt:variant>
      <vt:variant>
        <vt:lpwstr/>
      </vt:variant>
      <vt:variant>
        <vt:lpwstr>_Toc345074704</vt:lpwstr>
      </vt:variant>
      <vt:variant>
        <vt:i4>1507333</vt:i4>
      </vt:variant>
      <vt:variant>
        <vt:i4>419</vt:i4>
      </vt:variant>
      <vt:variant>
        <vt:i4>0</vt:i4>
      </vt:variant>
      <vt:variant>
        <vt:i4>5</vt:i4>
      </vt:variant>
      <vt:variant>
        <vt:lpwstr/>
      </vt:variant>
      <vt:variant>
        <vt:lpwstr>_Toc345074703</vt:lpwstr>
      </vt:variant>
      <vt:variant>
        <vt:i4>1507332</vt:i4>
      </vt:variant>
      <vt:variant>
        <vt:i4>413</vt:i4>
      </vt:variant>
      <vt:variant>
        <vt:i4>0</vt:i4>
      </vt:variant>
      <vt:variant>
        <vt:i4>5</vt:i4>
      </vt:variant>
      <vt:variant>
        <vt:lpwstr/>
      </vt:variant>
      <vt:variant>
        <vt:lpwstr>_Toc345074702</vt:lpwstr>
      </vt:variant>
      <vt:variant>
        <vt:i4>1507335</vt:i4>
      </vt:variant>
      <vt:variant>
        <vt:i4>407</vt:i4>
      </vt:variant>
      <vt:variant>
        <vt:i4>0</vt:i4>
      </vt:variant>
      <vt:variant>
        <vt:i4>5</vt:i4>
      </vt:variant>
      <vt:variant>
        <vt:lpwstr/>
      </vt:variant>
      <vt:variant>
        <vt:lpwstr>_Toc345074701</vt:lpwstr>
      </vt:variant>
      <vt:variant>
        <vt:i4>1507334</vt:i4>
      </vt:variant>
      <vt:variant>
        <vt:i4>401</vt:i4>
      </vt:variant>
      <vt:variant>
        <vt:i4>0</vt:i4>
      </vt:variant>
      <vt:variant>
        <vt:i4>5</vt:i4>
      </vt:variant>
      <vt:variant>
        <vt:lpwstr/>
      </vt:variant>
      <vt:variant>
        <vt:lpwstr>_Toc345074700</vt:lpwstr>
      </vt:variant>
      <vt:variant>
        <vt:i4>1966094</vt:i4>
      </vt:variant>
      <vt:variant>
        <vt:i4>395</vt:i4>
      </vt:variant>
      <vt:variant>
        <vt:i4>0</vt:i4>
      </vt:variant>
      <vt:variant>
        <vt:i4>5</vt:i4>
      </vt:variant>
      <vt:variant>
        <vt:lpwstr/>
      </vt:variant>
      <vt:variant>
        <vt:lpwstr>_Toc345074699</vt:lpwstr>
      </vt:variant>
      <vt:variant>
        <vt:i4>1966095</vt:i4>
      </vt:variant>
      <vt:variant>
        <vt:i4>389</vt:i4>
      </vt:variant>
      <vt:variant>
        <vt:i4>0</vt:i4>
      </vt:variant>
      <vt:variant>
        <vt:i4>5</vt:i4>
      </vt:variant>
      <vt:variant>
        <vt:lpwstr/>
      </vt:variant>
      <vt:variant>
        <vt:lpwstr>_Toc345074698</vt:lpwstr>
      </vt:variant>
      <vt:variant>
        <vt:i4>1966080</vt:i4>
      </vt:variant>
      <vt:variant>
        <vt:i4>383</vt:i4>
      </vt:variant>
      <vt:variant>
        <vt:i4>0</vt:i4>
      </vt:variant>
      <vt:variant>
        <vt:i4>5</vt:i4>
      </vt:variant>
      <vt:variant>
        <vt:lpwstr/>
      </vt:variant>
      <vt:variant>
        <vt:lpwstr>_Toc345074697</vt:lpwstr>
      </vt:variant>
      <vt:variant>
        <vt:i4>1966081</vt:i4>
      </vt:variant>
      <vt:variant>
        <vt:i4>377</vt:i4>
      </vt:variant>
      <vt:variant>
        <vt:i4>0</vt:i4>
      </vt:variant>
      <vt:variant>
        <vt:i4>5</vt:i4>
      </vt:variant>
      <vt:variant>
        <vt:lpwstr/>
      </vt:variant>
      <vt:variant>
        <vt:lpwstr>_Toc345074696</vt:lpwstr>
      </vt:variant>
      <vt:variant>
        <vt:i4>1966082</vt:i4>
      </vt:variant>
      <vt:variant>
        <vt:i4>371</vt:i4>
      </vt:variant>
      <vt:variant>
        <vt:i4>0</vt:i4>
      </vt:variant>
      <vt:variant>
        <vt:i4>5</vt:i4>
      </vt:variant>
      <vt:variant>
        <vt:lpwstr/>
      </vt:variant>
      <vt:variant>
        <vt:lpwstr>_Toc345074695</vt:lpwstr>
      </vt:variant>
      <vt:variant>
        <vt:i4>1966083</vt:i4>
      </vt:variant>
      <vt:variant>
        <vt:i4>365</vt:i4>
      </vt:variant>
      <vt:variant>
        <vt:i4>0</vt:i4>
      </vt:variant>
      <vt:variant>
        <vt:i4>5</vt:i4>
      </vt:variant>
      <vt:variant>
        <vt:lpwstr/>
      </vt:variant>
      <vt:variant>
        <vt:lpwstr>_Toc345074694</vt:lpwstr>
      </vt:variant>
      <vt:variant>
        <vt:i4>1966084</vt:i4>
      </vt:variant>
      <vt:variant>
        <vt:i4>359</vt:i4>
      </vt:variant>
      <vt:variant>
        <vt:i4>0</vt:i4>
      </vt:variant>
      <vt:variant>
        <vt:i4>5</vt:i4>
      </vt:variant>
      <vt:variant>
        <vt:lpwstr/>
      </vt:variant>
      <vt:variant>
        <vt:lpwstr>_Toc345074693</vt:lpwstr>
      </vt:variant>
      <vt:variant>
        <vt:i4>1966085</vt:i4>
      </vt:variant>
      <vt:variant>
        <vt:i4>353</vt:i4>
      </vt:variant>
      <vt:variant>
        <vt:i4>0</vt:i4>
      </vt:variant>
      <vt:variant>
        <vt:i4>5</vt:i4>
      </vt:variant>
      <vt:variant>
        <vt:lpwstr/>
      </vt:variant>
      <vt:variant>
        <vt:lpwstr>_Toc345074692</vt:lpwstr>
      </vt:variant>
      <vt:variant>
        <vt:i4>1966086</vt:i4>
      </vt:variant>
      <vt:variant>
        <vt:i4>347</vt:i4>
      </vt:variant>
      <vt:variant>
        <vt:i4>0</vt:i4>
      </vt:variant>
      <vt:variant>
        <vt:i4>5</vt:i4>
      </vt:variant>
      <vt:variant>
        <vt:lpwstr/>
      </vt:variant>
      <vt:variant>
        <vt:lpwstr>_Toc345074691</vt:lpwstr>
      </vt:variant>
      <vt:variant>
        <vt:i4>1966087</vt:i4>
      </vt:variant>
      <vt:variant>
        <vt:i4>341</vt:i4>
      </vt:variant>
      <vt:variant>
        <vt:i4>0</vt:i4>
      </vt:variant>
      <vt:variant>
        <vt:i4>5</vt:i4>
      </vt:variant>
      <vt:variant>
        <vt:lpwstr/>
      </vt:variant>
      <vt:variant>
        <vt:lpwstr>_Toc345074690</vt:lpwstr>
      </vt:variant>
      <vt:variant>
        <vt:i4>2031630</vt:i4>
      </vt:variant>
      <vt:variant>
        <vt:i4>335</vt:i4>
      </vt:variant>
      <vt:variant>
        <vt:i4>0</vt:i4>
      </vt:variant>
      <vt:variant>
        <vt:i4>5</vt:i4>
      </vt:variant>
      <vt:variant>
        <vt:lpwstr/>
      </vt:variant>
      <vt:variant>
        <vt:lpwstr>_Toc345074689</vt:lpwstr>
      </vt:variant>
      <vt:variant>
        <vt:i4>2031631</vt:i4>
      </vt:variant>
      <vt:variant>
        <vt:i4>329</vt:i4>
      </vt:variant>
      <vt:variant>
        <vt:i4>0</vt:i4>
      </vt:variant>
      <vt:variant>
        <vt:i4>5</vt:i4>
      </vt:variant>
      <vt:variant>
        <vt:lpwstr/>
      </vt:variant>
      <vt:variant>
        <vt:lpwstr>_Toc345074688</vt:lpwstr>
      </vt:variant>
      <vt:variant>
        <vt:i4>2031616</vt:i4>
      </vt:variant>
      <vt:variant>
        <vt:i4>323</vt:i4>
      </vt:variant>
      <vt:variant>
        <vt:i4>0</vt:i4>
      </vt:variant>
      <vt:variant>
        <vt:i4>5</vt:i4>
      </vt:variant>
      <vt:variant>
        <vt:lpwstr/>
      </vt:variant>
      <vt:variant>
        <vt:lpwstr>_Toc345074687</vt:lpwstr>
      </vt:variant>
      <vt:variant>
        <vt:i4>2031617</vt:i4>
      </vt:variant>
      <vt:variant>
        <vt:i4>317</vt:i4>
      </vt:variant>
      <vt:variant>
        <vt:i4>0</vt:i4>
      </vt:variant>
      <vt:variant>
        <vt:i4>5</vt:i4>
      </vt:variant>
      <vt:variant>
        <vt:lpwstr/>
      </vt:variant>
      <vt:variant>
        <vt:lpwstr>_Toc345074686</vt:lpwstr>
      </vt:variant>
      <vt:variant>
        <vt:i4>2031618</vt:i4>
      </vt:variant>
      <vt:variant>
        <vt:i4>311</vt:i4>
      </vt:variant>
      <vt:variant>
        <vt:i4>0</vt:i4>
      </vt:variant>
      <vt:variant>
        <vt:i4>5</vt:i4>
      </vt:variant>
      <vt:variant>
        <vt:lpwstr/>
      </vt:variant>
      <vt:variant>
        <vt:lpwstr>_Toc345074685</vt:lpwstr>
      </vt:variant>
      <vt:variant>
        <vt:i4>2031619</vt:i4>
      </vt:variant>
      <vt:variant>
        <vt:i4>305</vt:i4>
      </vt:variant>
      <vt:variant>
        <vt:i4>0</vt:i4>
      </vt:variant>
      <vt:variant>
        <vt:i4>5</vt:i4>
      </vt:variant>
      <vt:variant>
        <vt:lpwstr/>
      </vt:variant>
      <vt:variant>
        <vt:lpwstr>_Toc345074684</vt:lpwstr>
      </vt:variant>
      <vt:variant>
        <vt:i4>2031620</vt:i4>
      </vt:variant>
      <vt:variant>
        <vt:i4>299</vt:i4>
      </vt:variant>
      <vt:variant>
        <vt:i4>0</vt:i4>
      </vt:variant>
      <vt:variant>
        <vt:i4>5</vt:i4>
      </vt:variant>
      <vt:variant>
        <vt:lpwstr/>
      </vt:variant>
      <vt:variant>
        <vt:lpwstr>_Toc345074683</vt:lpwstr>
      </vt:variant>
      <vt:variant>
        <vt:i4>2031621</vt:i4>
      </vt:variant>
      <vt:variant>
        <vt:i4>293</vt:i4>
      </vt:variant>
      <vt:variant>
        <vt:i4>0</vt:i4>
      </vt:variant>
      <vt:variant>
        <vt:i4>5</vt:i4>
      </vt:variant>
      <vt:variant>
        <vt:lpwstr/>
      </vt:variant>
      <vt:variant>
        <vt:lpwstr>_Toc345074682</vt:lpwstr>
      </vt:variant>
      <vt:variant>
        <vt:i4>2031622</vt:i4>
      </vt:variant>
      <vt:variant>
        <vt:i4>287</vt:i4>
      </vt:variant>
      <vt:variant>
        <vt:i4>0</vt:i4>
      </vt:variant>
      <vt:variant>
        <vt:i4>5</vt:i4>
      </vt:variant>
      <vt:variant>
        <vt:lpwstr/>
      </vt:variant>
      <vt:variant>
        <vt:lpwstr>_Toc345074681</vt:lpwstr>
      </vt:variant>
      <vt:variant>
        <vt:i4>2031623</vt:i4>
      </vt:variant>
      <vt:variant>
        <vt:i4>281</vt:i4>
      </vt:variant>
      <vt:variant>
        <vt:i4>0</vt:i4>
      </vt:variant>
      <vt:variant>
        <vt:i4>5</vt:i4>
      </vt:variant>
      <vt:variant>
        <vt:lpwstr/>
      </vt:variant>
      <vt:variant>
        <vt:lpwstr>_Toc345074680</vt:lpwstr>
      </vt:variant>
      <vt:variant>
        <vt:i4>1048590</vt:i4>
      </vt:variant>
      <vt:variant>
        <vt:i4>275</vt:i4>
      </vt:variant>
      <vt:variant>
        <vt:i4>0</vt:i4>
      </vt:variant>
      <vt:variant>
        <vt:i4>5</vt:i4>
      </vt:variant>
      <vt:variant>
        <vt:lpwstr/>
      </vt:variant>
      <vt:variant>
        <vt:lpwstr>_Toc345074679</vt:lpwstr>
      </vt:variant>
      <vt:variant>
        <vt:i4>1048591</vt:i4>
      </vt:variant>
      <vt:variant>
        <vt:i4>269</vt:i4>
      </vt:variant>
      <vt:variant>
        <vt:i4>0</vt:i4>
      </vt:variant>
      <vt:variant>
        <vt:i4>5</vt:i4>
      </vt:variant>
      <vt:variant>
        <vt:lpwstr/>
      </vt:variant>
      <vt:variant>
        <vt:lpwstr>_Toc345074678</vt:lpwstr>
      </vt:variant>
      <vt:variant>
        <vt:i4>1048576</vt:i4>
      </vt:variant>
      <vt:variant>
        <vt:i4>263</vt:i4>
      </vt:variant>
      <vt:variant>
        <vt:i4>0</vt:i4>
      </vt:variant>
      <vt:variant>
        <vt:i4>5</vt:i4>
      </vt:variant>
      <vt:variant>
        <vt:lpwstr/>
      </vt:variant>
      <vt:variant>
        <vt:lpwstr>_Toc345074677</vt:lpwstr>
      </vt:variant>
      <vt:variant>
        <vt:i4>1048577</vt:i4>
      </vt:variant>
      <vt:variant>
        <vt:i4>257</vt:i4>
      </vt:variant>
      <vt:variant>
        <vt:i4>0</vt:i4>
      </vt:variant>
      <vt:variant>
        <vt:i4>5</vt:i4>
      </vt:variant>
      <vt:variant>
        <vt:lpwstr/>
      </vt:variant>
      <vt:variant>
        <vt:lpwstr>_Toc345074676</vt:lpwstr>
      </vt:variant>
      <vt:variant>
        <vt:i4>1048578</vt:i4>
      </vt:variant>
      <vt:variant>
        <vt:i4>251</vt:i4>
      </vt:variant>
      <vt:variant>
        <vt:i4>0</vt:i4>
      </vt:variant>
      <vt:variant>
        <vt:i4>5</vt:i4>
      </vt:variant>
      <vt:variant>
        <vt:lpwstr/>
      </vt:variant>
      <vt:variant>
        <vt:lpwstr>_Toc345074675</vt:lpwstr>
      </vt:variant>
      <vt:variant>
        <vt:i4>1048579</vt:i4>
      </vt:variant>
      <vt:variant>
        <vt:i4>245</vt:i4>
      </vt:variant>
      <vt:variant>
        <vt:i4>0</vt:i4>
      </vt:variant>
      <vt:variant>
        <vt:i4>5</vt:i4>
      </vt:variant>
      <vt:variant>
        <vt:lpwstr/>
      </vt:variant>
      <vt:variant>
        <vt:lpwstr>_Toc345074674</vt:lpwstr>
      </vt:variant>
      <vt:variant>
        <vt:i4>1048580</vt:i4>
      </vt:variant>
      <vt:variant>
        <vt:i4>239</vt:i4>
      </vt:variant>
      <vt:variant>
        <vt:i4>0</vt:i4>
      </vt:variant>
      <vt:variant>
        <vt:i4>5</vt:i4>
      </vt:variant>
      <vt:variant>
        <vt:lpwstr/>
      </vt:variant>
      <vt:variant>
        <vt:lpwstr>_Toc345074673</vt:lpwstr>
      </vt:variant>
      <vt:variant>
        <vt:i4>1048581</vt:i4>
      </vt:variant>
      <vt:variant>
        <vt:i4>233</vt:i4>
      </vt:variant>
      <vt:variant>
        <vt:i4>0</vt:i4>
      </vt:variant>
      <vt:variant>
        <vt:i4>5</vt:i4>
      </vt:variant>
      <vt:variant>
        <vt:lpwstr/>
      </vt:variant>
      <vt:variant>
        <vt:lpwstr>_Toc345074672</vt:lpwstr>
      </vt:variant>
      <vt:variant>
        <vt:i4>1048582</vt:i4>
      </vt:variant>
      <vt:variant>
        <vt:i4>227</vt:i4>
      </vt:variant>
      <vt:variant>
        <vt:i4>0</vt:i4>
      </vt:variant>
      <vt:variant>
        <vt:i4>5</vt:i4>
      </vt:variant>
      <vt:variant>
        <vt:lpwstr/>
      </vt:variant>
      <vt:variant>
        <vt:lpwstr>_Toc345074671</vt:lpwstr>
      </vt:variant>
      <vt:variant>
        <vt:i4>1048583</vt:i4>
      </vt:variant>
      <vt:variant>
        <vt:i4>221</vt:i4>
      </vt:variant>
      <vt:variant>
        <vt:i4>0</vt:i4>
      </vt:variant>
      <vt:variant>
        <vt:i4>5</vt:i4>
      </vt:variant>
      <vt:variant>
        <vt:lpwstr/>
      </vt:variant>
      <vt:variant>
        <vt:lpwstr>_Toc345074670</vt:lpwstr>
      </vt:variant>
      <vt:variant>
        <vt:i4>1114126</vt:i4>
      </vt:variant>
      <vt:variant>
        <vt:i4>215</vt:i4>
      </vt:variant>
      <vt:variant>
        <vt:i4>0</vt:i4>
      </vt:variant>
      <vt:variant>
        <vt:i4>5</vt:i4>
      </vt:variant>
      <vt:variant>
        <vt:lpwstr/>
      </vt:variant>
      <vt:variant>
        <vt:lpwstr>_Toc345074669</vt:lpwstr>
      </vt:variant>
      <vt:variant>
        <vt:i4>1114127</vt:i4>
      </vt:variant>
      <vt:variant>
        <vt:i4>209</vt:i4>
      </vt:variant>
      <vt:variant>
        <vt:i4>0</vt:i4>
      </vt:variant>
      <vt:variant>
        <vt:i4>5</vt:i4>
      </vt:variant>
      <vt:variant>
        <vt:lpwstr/>
      </vt:variant>
      <vt:variant>
        <vt:lpwstr>_Toc345074668</vt:lpwstr>
      </vt:variant>
      <vt:variant>
        <vt:i4>1114112</vt:i4>
      </vt:variant>
      <vt:variant>
        <vt:i4>203</vt:i4>
      </vt:variant>
      <vt:variant>
        <vt:i4>0</vt:i4>
      </vt:variant>
      <vt:variant>
        <vt:i4>5</vt:i4>
      </vt:variant>
      <vt:variant>
        <vt:lpwstr/>
      </vt:variant>
      <vt:variant>
        <vt:lpwstr>_Toc345074667</vt:lpwstr>
      </vt:variant>
      <vt:variant>
        <vt:i4>1114113</vt:i4>
      </vt:variant>
      <vt:variant>
        <vt:i4>197</vt:i4>
      </vt:variant>
      <vt:variant>
        <vt:i4>0</vt:i4>
      </vt:variant>
      <vt:variant>
        <vt:i4>5</vt:i4>
      </vt:variant>
      <vt:variant>
        <vt:lpwstr/>
      </vt:variant>
      <vt:variant>
        <vt:lpwstr>_Toc345074666</vt:lpwstr>
      </vt:variant>
      <vt:variant>
        <vt:i4>1114114</vt:i4>
      </vt:variant>
      <vt:variant>
        <vt:i4>191</vt:i4>
      </vt:variant>
      <vt:variant>
        <vt:i4>0</vt:i4>
      </vt:variant>
      <vt:variant>
        <vt:i4>5</vt:i4>
      </vt:variant>
      <vt:variant>
        <vt:lpwstr/>
      </vt:variant>
      <vt:variant>
        <vt:lpwstr>_Toc345074665</vt:lpwstr>
      </vt:variant>
      <vt:variant>
        <vt:i4>1114115</vt:i4>
      </vt:variant>
      <vt:variant>
        <vt:i4>185</vt:i4>
      </vt:variant>
      <vt:variant>
        <vt:i4>0</vt:i4>
      </vt:variant>
      <vt:variant>
        <vt:i4>5</vt:i4>
      </vt:variant>
      <vt:variant>
        <vt:lpwstr/>
      </vt:variant>
      <vt:variant>
        <vt:lpwstr>_Toc345074664</vt:lpwstr>
      </vt:variant>
      <vt:variant>
        <vt:i4>1114116</vt:i4>
      </vt:variant>
      <vt:variant>
        <vt:i4>179</vt:i4>
      </vt:variant>
      <vt:variant>
        <vt:i4>0</vt:i4>
      </vt:variant>
      <vt:variant>
        <vt:i4>5</vt:i4>
      </vt:variant>
      <vt:variant>
        <vt:lpwstr/>
      </vt:variant>
      <vt:variant>
        <vt:lpwstr>_Toc345074663</vt:lpwstr>
      </vt:variant>
      <vt:variant>
        <vt:i4>1114117</vt:i4>
      </vt:variant>
      <vt:variant>
        <vt:i4>173</vt:i4>
      </vt:variant>
      <vt:variant>
        <vt:i4>0</vt:i4>
      </vt:variant>
      <vt:variant>
        <vt:i4>5</vt:i4>
      </vt:variant>
      <vt:variant>
        <vt:lpwstr/>
      </vt:variant>
      <vt:variant>
        <vt:lpwstr>_Toc345074662</vt:lpwstr>
      </vt:variant>
      <vt:variant>
        <vt:i4>1114118</vt:i4>
      </vt:variant>
      <vt:variant>
        <vt:i4>167</vt:i4>
      </vt:variant>
      <vt:variant>
        <vt:i4>0</vt:i4>
      </vt:variant>
      <vt:variant>
        <vt:i4>5</vt:i4>
      </vt:variant>
      <vt:variant>
        <vt:lpwstr/>
      </vt:variant>
      <vt:variant>
        <vt:lpwstr>_Toc345074661</vt:lpwstr>
      </vt:variant>
      <vt:variant>
        <vt:i4>1114119</vt:i4>
      </vt:variant>
      <vt:variant>
        <vt:i4>161</vt:i4>
      </vt:variant>
      <vt:variant>
        <vt:i4>0</vt:i4>
      </vt:variant>
      <vt:variant>
        <vt:i4>5</vt:i4>
      </vt:variant>
      <vt:variant>
        <vt:lpwstr/>
      </vt:variant>
      <vt:variant>
        <vt:lpwstr>_Toc345074660</vt:lpwstr>
      </vt:variant>
      <vt:variant>
        <vt:i4>1179662</vt:i4>
      </vt:variant>
      <vt:variant>
        <vt:i4>155</vt:i4>
      </vt:variant>
      <vt:variant>
        <vt:i4>0</vt:i4>
      </vt:variant>
      <vt:variant>
        <vt:i4>5</vt:i4>
      </vt:variant>
      <vt:variant>
        <vt:lpwstr/>
      </vt:variant>
      <vt:variant>
        <vt:lpwstr>_Toc345074659</vt:lpwstr>
      </vt:variant>
      <vt:variant>
        <vt:i4>1179663</vt:i4>
      </vt:variant>
      <vt:variant>
        <vt:i4>149</vt:i4>
      </vt:variant>
      <vt:variant>
        <vt:i4>0</vt:i4>
      </vt:variant>
      <vt:variant>
        <vt:i4>5</vt:i4>
      </vt:variant>
      <vt:variant>
        <vt:lpwstr/>
      </vt:variant>
      <vt:variant>
        <vt:lpwstr>_Toc345074658</vt:lpwstr>
      </vt:variant>
      <vt:variant>
        <vt:i4>1179648</vt:i4>
      </vt:variant>
      <vt:variant>
        <vt:i4>143</vt:i4>
      </vt:variant>
      <vt:variant>
        <vt:i4>0</vt:i4>
      </vt:variant>
      <vt:variant>
        <vt:i4>5</vt:i4>
      </vt:variant>
      <vt:variant>
        <vt:lpwstr/>
      </vt:variant>
      <vt:variant>
        <vt:lpwstr>_Toc345074657</vt:lpwstr>
      </vt:variant>
      <vt:variant>
        <vt:i4>1179649</vt:i4>
      </vt:variant>
      <vt:variant>
        <vt:i4>137</vt:i4>
      </vt:variant>
      <vt:variant>
        <vt:i4>0</vt:i4>
      </vt:variant>
      <vt:variant>
        <vt:i4>5</vt:i4>
      </vt:variant>
      <vt:variant>
        <vt:lpwstr/>
      </vt:variant>
      <vt:variant>
        <vt:lpwstr>_Toc345074656</vt:lpwstr>
      </vt:variant>
      <vt:variant>
        <vt:i4>1179650</vt:i4>
      </vt:variant>
      <vt:variant>
        <vt:i4>131</vt:i4>
      </vt:variant>
      <vt:variant>
        <vt:i4>0</vt:i4>
      </vt:variant>
      <vt:variant>
        <vt:i4>5</vt:i4>
      </vt:variant>
      <vt:variant>
        <vt:lpwstr/>
      </vt:variant>
      <vt:variant>
        <vt:lpwstr>_Toc345074655</vt:lpwstr>
      </vt:variant>
      <vt:variant>
        <vt:i4>1179651</vt:i4>
      </vt:variant>
      <vt:variant>
        <vt:i4>125</vt:i4>
      </vt:variant>
      <vt:variant>
        <vt:i4>0</vt:i4>
      </vt:variant>
      <vt:variant>
        <vt:i4>5</vt:i4>
      </vt:variant>
      <vt:variant>
        <vt:lpwstr/>
      </vt:variant>
      <vt:variant>
        <vt:lpwstr>_Toc345074654</vt:lpwstr>
      </vt:variant>
      <vt:variant>
        <vt:i4>1179652</vt:i4>
      </vt:variant>
      <vt:variant>
        <vt:i4>119</vt:i4>
      </vt:variant>
      <vt:variant>
        <vt:i4>0</vt:i4>
      </vt:variant>
      <vt:variant>
        <vt:i4>5</vt:i4>
      </vt:variant>
      <vt:variant>
        <vt:lpwstr/>
      </vt:variant>
      <vt:variant>
        <vt:lpwstr>_Toc345074653</vt:lpwstr>
      </vt:variant>
      <vt:variant>
        <vt:i4>1179653</vt:i4>
      </vt:variant>
      <vt:variant>
        <vt:i4>113</vt:i4>
      </vt:variant>
      <vt:variant>
        <vt:i4>0</vt:i4>
      </vt:variant>
      <vt:variant>
        <vt:i4>5</vt:i4>
      </vt:variant>
      <vt:variant>
        <vt:lpwstr/>
      </vt:variant>
      <vt:variant>
        <vt:lpwstr>_Toc345074652</vt:lpwstr>
      </vt:variant>
      <vt:variant>
        <vt:i4>1179654</vt:i4>
      </vt:variant>
      <vt:variant>
        <vt:i4>107</vt:i4>
      </vt:variant>
      <vt:variant>
        <vt:i4>0</vt:i4>
      </vt:variant>
      <vt:variant>
        <vt:i4>5</vt:i4>
      </vt:variant>
      <vt:variant>
        <vt:lpwstr/>
      </vt:variant>
      <vt:variant>
        <vt:lpwstr>_Toc345074651</vt:lpwstr>
      </vt:variant>
      <vt:variant>
        <vt:i4>1179655</vt:i4>
      </vt:variant>
      <vt:variant>
        <vt:i4>101</vt:i4>
      </vt:variant>
      <vt:variant>
        <vt:i4>0</vt:i4>
      </vt:variant>
      <vt:variant>
        <vt:i4>5</vt:i4>
      </vt:variant>
      <vt:variant>
        <vt:lpwstr/>
      </vt:variant>
      <vt:variant>
        <vt:lpwstr>_Toc345074650</vt:lpwstr>
      </vt:variant>
      <vt:variant>
        <vt:i4>1245198</vt:i4>
      </vt:variant>
      <vt:variant>
        <vt:i4>95</vt:i4>
      </vt:variant>
      <vt:variant>
        <vt:i4>0</vt:i4>
      </vt:variant>
      <vt:variant>
        <vt:i4>5</vt:i4>
      </vt:variant>
      <vt:variant>
        <vt:lpwstr/>
      </vt:variant>
      <vt:variant>
        <vt:lpwstr>_Toc345074649</vt:lpwstr>
      </vt:variant>
      <vt:variant>
        <vt:i4>1245199</vt:i4>
      </vt:variant>
      <vt:variant>
        <vt:i4>89</vt:i4>
      </vt:variant>
      <vt:variant>
        <vt:i4>0</vt:i4>
      </vt:variant>
      <vt:variant>
        <vt:i4>5</vt:i4>
      </vt:variant>
      <vt:variant>
        <vt:lpwstr/>
      </vt:variant>
      <vt:variant>
        <vt:lpwstr>_Toc345074648</vt:lpwstr>
      </vt:variant>
      <vt:variant>
        <vt:i4>1245184</vt:i4>
      </vt:variant>
      <vt:variant>
        <vt:i4>83</vt:i4>
      </vt:variant>
      <vt:variant>
        <vt:i4>0</vt:i4>
      </vt:variant>
      <vt:variant>
        <vt:i4>5</vt:i4>
      </vt:variant>
      <vt:variant>
        <vt:lpwstr/>
      </vt:variant>
      <vt:variant>
        <vt:lpwstr>_Toc345074647</vt:lpwstr>
      </vt:variant>
      <vt:variant>
        <vt:i4>1245185</vt:i4>
      </vt:variant>
      <vt:variant>
        <vt:i4>77</vt:i4>
      </vt:variant>
      <vt:variant>
        <vt:i4>0</vt:i4>
      </vt:variant>
      <vt:variant>
        <vt:i4>5</vt:i4>
      </vt:variant>
      <vt:variant>
        <vt:lpwstr/>
      </vt:variant>
      <vt:variant>
        <vt:lpwstr>_Toc345074646</vt:lpwstr>
      </vt:variant>
      <vt:variant>
        <vt:i4>1245186</vt:i4>
      </vt:variant>
      <vt:variant>
        <vt:i4>71</vt:i4>
      </vt:variant>
      <vt:variant>
        <vt:i4>0</vt:i4>
      </vt:variant>
      <vt:variant>
        <vt:i4>5</vt:i4>
      </vt:variant>
      <vt:variant>
        <vt:lpwstr/>
      </vt:variant>
      <vt:variant>
        <vt:lpwstr>_Toc345074645</vt:lpwstr>
      </vt:variant>
      <vt:variant>
        <vt:i4>1245187</vt:i4>
      </vt:variant>
      <vt:variant>
        <vt:i4>65</vt:i4>
      </vt:variant>
      <vt:variant>
        <vt:i4>0</vt:i4>
      </vt:variant>
      <vt:variant>
        <vt:i4>5</vt:i4>
      </vt:variant>
      <vt:variant>
        <vt:lpwstr/>
      </vt:variant>
      <vt:variant>
        <vt:lpwstr>_Toc345074644</vt:lpwstr>
      </vt:variant>
      <vt:variant>
        <vt:i4>1245188</vt:i4>
      </vt:variant>
      <vt:variant>
        <vt:i4>59</vt:i4>
      </vt:variant>
      <vt:variant>
        <vt:i4>0</vt:i4>
      </vt:variant>
      <vt:variant>
        <vt:i4>5</vt:i4>
      </vt:variant>
      <vt:variant>
        <vt:lpwstr/>
      </vt:variant>
      <vt:variant>
        <vt:lpwstr>_Toc345074643</vt:lpwstr>
      </vt:variant>
      <vt:variant>
        <vt:i4>1245189</vt:i4>
      </vt:variant>
      <vt:variant>
        <vt:i4>53</vt:i4>
      </vt:variant>
      <vt:variant>
        <vt:i4>0</vt:i4>
      </vt:variant>
      <vt:variant>
        <vt:i4>5</vt:i4>
      </vt:variant>
      <vt:variant>
        <vt:lpwstr/>
      </vt:variant>
      <vt:variant>
        <vt:lpwstr>_Toc345074642</vt:lpwstr>
      </vt:variant>
      <vt:variant>
        <vt:i4>1245190</vt:i4>
      </vt:variant>
      <vt:variant>
        <vt:i4>47</vt:i4>
      </vt:variant>
      <vt:variant>
        <vt:i4>0</vt:i4>
      </vt:variant>
      <vt:variant>
        <vt:i4>5</vt:i4>
      </vt:variant>
      <vt:variant>
        <vt:lpwstr/>
      </vt:variant>
      <vt:variant>
        <vt:lpwstr>_Toc345074641</vt:lpwstr>
      </vt:variant>
      <vt:variant>
        <vt:i4>1245191</vt:i4>
      </vt:variant>
      <vt:variant>
        <vt:i4>41</vt:i4>
      </vt:variant>
      <vt:variant>
        <vt:i4>0</vt:i4>
      </vt:variant>
      <vt:variant>
        <vt:i4>5</vt:i4>
      </vt:variant>
      <vt:variant>
        <vt:lpwstr/>
      </vt:variant>
      <vt:variant>
        <vt:lpwstr>_Toc345074640</vt:lpwstr>
      </vt:variant>
      <vt:variant>
        <vt:i4>6815761</vt:i4>
      </vt:variant>
      <vt:variant>
        <vt:i4>36</vt:i4>
      </vt:variant>
      <vt:variant>
        <vt:i4>0</vt:i4>
      </vt:variant>
      <vt:variant>
        <vt:i4>5</vt:i4>
      </vt:variant>
      <vt:variant>
        <vt:lpwstr>http://ihe.net/ihetemplates.cfm</vt:lpwstr>
      </vt:variant>
      <vt:variant>
        <vt:lpwstr/>
      </vt:variant>
      <vt:variant>
        <vt:i4>5636208</vt:i4>
      </vt:variant>
      <vt:variant>
        <vt:i4>33</vt:i4>
      </vt:variant>
      <vt:variant>
        <vt:i4>0</vt:i4>
      </vt:variant>
      <vt:variant>
        <vt:i4>5</vt:i4>
      </vt:variant>
      <vt:variant>
        <vt:lpwstr>http://www.ihe.net/Technical_Framework/index.cfm</vt:lpwstr>
      </vt:variant>
      <vt:variant>
        <vt:lpwstr/>
      </vt:variant>
      <vt:variant>
        <vt:i4>4325420</vt:i4>
      </vt:variant>
      <vt:variant>
        <vt:i4>30</vt:i4>
      </vt:variant>
      <vt:variant>
        <vt:i4>0</vt:i4>
      </vt:variant>
      <vt:variant>
        <vt:i4>5</vt:i4>
      </vt:variant>
      <vt:variant>
        <vt:lpwstr>http://www.ihe.net/profiles/index.cfm</vt:lpwstr>
      </vt:variant>
      <vt:variant>
        <vt:lpwstr/>
      </vt:variant>
      <vt:variant>
        <vt:i4>4194382</vt:i4>
      </vt:variant>
      <vt:variant>
        <vt:i4>27</vt:i4>
      </vt:variant>
      <vt:variant>
        <vt:i4>0</vt:i4>
      </vt:variant>
      <vt:variant>
        <vt:i4>5</vt:i4>
      </vt:variant>
      <vt:variant>
        <vt:lpwstr>http://www.ihe.net/About/process.cfm</vt:lpwstr>
      </vt:variant>
      <vt:variant>
        <vt:lpwstr/>
      </vt:variant>
      <vt:variant>
        <vt:i4>5570640</vt:i4>
      </vt:variant>
      <vt:variant>
        <vt:i4>24</vt:i4>
      </vt:variant>
      <vt:variant>
        <vt:i4>0</vt:i4>
      </vt:variant>
      <vt:variant>
        <vt:i4>5</vt:i4>
      </vt:variant>
      <vt:variant>
        <vt:lpwstr>http://www.ihe.net/Domains/index.cfm</vt:lpwstr>
      </vt:variant>
      <vt:variant>
        <vt:lpwstr/>
      </vt:variant>
      <vt:variant>
        <vt:i4>3997811</vt:i4>
      </vt:variant>
      <vt:variant>
        <vt:i4>21</vt:i4>
      </vt:variant>
      <vt:variant>
        <vt:i4>0</vt:i4>
      </vt:variant>
      <vt:variant>
        <vt:i4>5</vt:i4>
      </vt:variant>
      <vt:variant>
        <vt:lpwstr>http://www.ihe.net</vt:lpwstr>
      </vt:variant>
      <vt:variant>
        <vt:lpwstr/>
      </vt:variant>
      <vt:variant>
        <vt:i4>327693</vt:i4>
      </vt:variant>
      <vt:variant>
        <vt:i4>18</vt:i4>
      </vt:variant>
      <vt:variant>
        <vt:i4>0</vt:i4>
      </vt:variant>
      <vt:variant>
        <vt:i4>5</vt:i4>
      </vt:variant>
      <vt:variant>
        <vt:lpwstr>http://www.ihe.net/%3Cdomain%3E/%3Cdomain%3Ecomments.cfm</vt:lpwstr>
      </vt:variant>
      <vt:variant>
        <vt:lpwstr/>
      </vt:variant>
      <vt:variant>
        <vt:i4>2949208</vt:i4>
      </vt:variant>
      <vt:variant>
        <vt:i4>15</vt:i4>
      </vt:variant>
      <vt:variant>
        <vt:i4>0</vt:i4>
      </vt:variant>
      <vt:variant>
        <vt:i4>5</vt:i4>
      </vt:variant>
      <vt:variant>
        <vt:lpwstr>http://www.ihe.net/Technical_Framework/public_comment.cfm</vt:lpwstr>
      </vt:variant>
      <vt:variant>
        <vt:lpwstr/>
      </vt:variant>
      <vt:variant>
        <vt:i4>1048639</vt:i4>
      </vt:variant>
      <vt:variant>
        <vt:i4>12</vt:i4>
      </vt:variant>
      <vt:variant>
        <vt:i4>0</vt:i4>
      </vt:variant>
      <vt:variant>
        <vt:i4>5</vt:i4>
      </vt:variant>
      <vt:variant>
        <vt:lpwstr>http://wiki.ihe.net/index.php?title=National_Extensions_Process</vt:lpwstr>
      </vt:variant>
      <vt:variant>
        <vt:lpwstr/>
      </vt:variant>
      <vt:variant>
        <vt:i4>5111817</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6750282</vt:i4>
      </vt:variant>
      <vt:variant>
        <vt:i4>3</vt:i4>
      </vt:variant>
      <vt:variant>
        <vt:i4>0</vt:i4>
      </vt:variant>
      <vt:variant>
        <vt:i4>5</vt:i4>
      </vt:variant>
      <vt:variant>
        <vt:lpwstr>mailto:PCC@ihe.net</vt:lpwstr>
      </vt:variant>
      <vt:variant>
        <vt:lpwstr/>
      </vt:variant>
      <vt:variant>
        <vt:i4>1769514</vt:i4>
      </vt:variant>
      <vt:variant>
        <vt:i4>0</vt:i4>
      </vt:variant>
      <vt:variant>
        <vt:i4>0</vt:i4>
      </vt:variant>
      <vt:variant>
        <vt:i4>5</vt:i4>
      </vt:variant>
      <vt:variant>
        <vt:lpwstr>mailto:Radiology@ihe.net</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Christopher Lindop</cp:lastModifiedBy>
  <cp:revision>3</cp:revision>
  <cp:lastPrinted>2012-05-01T07:26:00Z</cp:lastPrinted>
  <dcterms:created xsi:type="dcterms:W3CDTF">2015-03-19T21:28:00Z</dcterms:created>
  <dcterms:modified xsi:type="dcterms:W3CDTF">2015-03-19T22:30:00Z</dcterms:modified>
  <cp:category>IHE Supplement Template</cp:category>
</cp:coreProperties>
</file>