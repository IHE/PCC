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9C5E35">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9C5E35">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9C5E35">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9C5E35">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9C5E35">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9C5E35">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9C5E35">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9C5E35">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9C5E35">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9C5E35">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9C5E35">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9C5E35">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9C5E35">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9C5E35">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9C5E35">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9C5E35">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9C5E35">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9C5E35">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9C5E35">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9C5E35">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9C5E35">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9C5E35">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9C5E35">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9C5E35">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9C5E35">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9C5E35">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9C5E35">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9C5E35">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9C5E35">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9C5E35">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9C5E35">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9C5E35">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9C5E35">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9C5E35">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9C5E35">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9C5E35">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9C5E35">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9C5E35">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9C5E35">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9C5E35">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9C5E35">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9C5E35">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9C5E35">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9C5E35">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9C5E35">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9C5E35">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9C5E35">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9C5E35">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9C5E35">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9C5E35">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9C5E35">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9C5E35">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9C5E35">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9C5E35">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9C5E35">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9C5E35">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9C5E35">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9C5E35">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9C5E35">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9C5E35">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9C5E35">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9C5E35">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9C5E35">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9C5E35">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9C5E35">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9C5E35">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9C5E35">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9C5E35">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9C5E35">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9C5E35">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9C5E35">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9C5E35">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9C5E35">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9C5E35">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9C5E35">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9C5E35">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9C5E35">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9C5E35">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9C5E35">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9C5E35">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9C5E35">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9C5E35">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9C5E35">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9C5E35">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9C5E35">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9C5E35">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9C5E35">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9C5E35">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9C5E35">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9C5E35">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9C5E35">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9C5E35">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9C5E35">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9C5E35">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9C5E35">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9C5E35">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9C5E35">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9C5E35">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9C5E35">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9C5E35">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9C5E35">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9C5E35">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9C5E35">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9C5E35">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9C5E35">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9C5E35">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9C5E35">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9C5E35">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9C5E35">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9C5E35">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9C5E35">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9C5E35">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9C5E35">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9C5E35">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9C5E35">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9C5E35">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9C5E35">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9C5E35">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9C5E35">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9C5E35">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9C5E35">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9C5E35">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9C5E35">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9C5E35">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9C5E35">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9C5E35">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704FFD">
        <w:rPr>
          <w:rPrChange w:id="11" w:author="Jones, Emma" w:date="2018-02-13T08:03:00Z">
            <w:rPr>
              <w:rFonts w:asciiTheme="minorHAnsi" w:hAnsiTheme="minorHAnsi" w:cstheme="minorHAnsi"/>
            </w:rPr>
          </w:rPrChange>
        </w:rPr>
        <w:t>Current CDA content profiles do not capture specific</w:t>
      </w:r>
      <w:r w:rsidR="007D194F" w:rsidRPr="00704FFD">
        <w:rPr>
          <w:rPrChange w:id="12" w:author="Jones, Emma" w:date="2018-02-13T08:03:00Z">
            <w:rPr>
              <w:rFonts w:asciiTheme="minorHAnsi" w:hAnsiTheme="minorHAnsi" w:cstheme="minorHAnsi"/>
            </w:rPr>
          </w:rPrChange>
        </w:rPr>
        <w:t xml:space="preserve"> summary</w:t>
      </w:r>
      <w:r w:rsidRPr="00704FFD">
        <w:rPr>
          <w:rPrChange w:id="13" w:author="Jones, Emma" w:date="2018-02-13T08:03:00Z">
            <w:rPr>
              <w:rFonts w:asciiTheme="minorHAnsi" w:hAnsiTheme="minorHAnsi" w:cstheme="minorHAnsi"/>
            </w:rPr>
          </w:rPrChange>
        </w:rPr>
        <w:t xml:space="preserve"> information </w:t>
      </w:r>
      <w:r w:rsidR="007D194F" w:rsidRPr="00704FFD">
        <w:rPr>
          <w:rPrChange w:id="14" w:author="Jones, Emma" w:date="2018-02-13T08:03:00Z">
            <w:rPr>
              <w:rFonts w:asciiTheme="minorHAnsi" w:hAnsiTheme="minorHAnsi" w:cstheme="minorHAnsi"/>
            </w:rPr>
          </w:rPrChange>
        </w:rPr>
        <w:t>about a document</w:t>
      </w:r>
      <w:r w:rsidR="00530338" w:rsidRPr="00704FFD">
        <w:rPr>
          <w:rPrChange w:id="15" w:author="Jones, Emma" w:date="2018-02-13T08:03:00Z">
            <w:rPr>
              <w:rFonts w:asciiTheme="minorHAnsi" w:hAnsiTheme="minorHAnsi" w:cstheme="minorHAnsi"/>
            </w:rPr>
          </w:rPrChange>
        </w:rPr>
        <w:t xml:space="preserve"> based on user need</w:t>
      </w:r>
      <w:r w:rsidR="00652D40" w:rsidRPr="00704FFD">
        <w:rPr>
          <w:rPrChange w:id="16" w:author="Jones, Emma" w:date="2018-02-13T08:03:00Z">
            <w:rPr>
              <w:rFonts w:asciiTheme="minorHAnsi" w:hAnsiTheme="minorHAnsi" w:cstheme="minorHAnsi"/>
            </w:rPr>
          </w:rPrChange>
        </w:rPr>
        <w:t xml:space="preserve">. Nor does it capture summary information about content in varying </w:t>
      </w:r>
      <w:r w:rsidR="007D194F" w:rsidRPr="00704FFD">
        <w:rPr>
          <w:rPrChange w:id="17" w:author="Jones, Emma" w:date="2018-02-13T08:03:00Z">
            <w:rPr>
              <w:rFonts w:asciiTheme="minorHAnsi" w:hAnsiTheme="minorHAnsi" w:cstheme="minorHAnsi"/>
            </w:rPr>
          </w:rPrChange>
        </w:rPr>
        <w:t>section</w:t>
      </w:r>
      <w:r w:rsidR="00652D40" w:rsidRPr="00704FFD">
        <w:rPr>
          <w:rPrChange w:id="18" w:author="Jones, Emma" w:date="2018-02-13T08:03:00Z">
            <w:rPr>
              <w:rFonts w:asciiTheme="minorHAnsi" w:hAnsiTheme="minorHAnsi" w:cstheme="minorHAnsi"/>
            </w:rPr>
          </w:rPrChange>
        </w:rPr>
        <w:t>(s)</w:t>
      </w:r>
      <w:r w:rsidR="007D194F" w:rsidRPr="00704FFD">
        <w:rPr>
          <w:rPrChange w:id="19" w:author="Jones, Emma" w:date="2018-02-13T08:03:00Z">
            <w:rPr>
              <w:rFonts w:asciiTheme="minorHAnsi" w:hAnsiTheme="minorHAnsi" w:cstheme="minorHAnsi"/>
            </w:rPr>
          </w:rPrChange>
        </w:rPr>
        <w:t xml:space="preserve"> that is </w:t>
      </w:r>
      <w:r w:rsidRPr="00704FFD">
        <w:rPr>
          <w:rPrChange w:id="20" w:author="Jones, Emma" w:date="2018-02-13T08:03:00Z">
            <w:rPr>
              <w:rFonts w:asciiTheme="minorHAnsi" w:hAnsiTheme="minorHAnsi" w:cstheme="minorHAnsi"/>
            </w:rPr>
          </w:rPrChange>
        </w:rPr>
        <w:t>needed to be communicated to the reader (e.g. provider and/or patient) in a concise way</w:t>
      </w:r>
      <w:r w:rsidR="00652D40" w:rsidRPr="00704FFD">
        <w:rPr>
          <w:rPrChange w:id="21" w:author="Jones, Emma" w:date="2018-02-13T08:03:00Z">
            <w:rPr>
              <w:rFonts w:asciiTheme="minorHAnsi" w:hAnsiTheme="minorHAnsi" w:cstheme="minorHAnsi"/>
            </w:rPr>
          </w:rPrChange>
        </w:rPr>
        <w:t xml:space="preserve">. </w:t>
      </w:r>
      <w:r w:rsidRPr="00704FFD">
        <w:rPr>
          <w:rPrChange w:id="22" w:author="Jones, Emma" w:date="2018-02-13T08:03:00Z">
            <w:rPr>
              <w:rFonts w:asciiTheme="minorHAnsi" w:hAnsiTheme="minorHAnsi" w:cstheme="minorHAnsi"/>
            </w:rPr>
          </w:rPrChange>
        </w:rPr>
        <w:t>This profile will provide a way to communicate precise infor</w:t>
      </w:r>
      <w:r w:rsidR="00652D40" w:rsidRPr="00704FFD">
        <w:rPr>
          <w:rPrChange w:id="23" w:author="Jones, Emma" w:date="2018-02-13T08:03:00Z">
            <w:rPr>
              <w:rFonts w:asciiTheme="minorHAnsi" w:hAnsiTheme="minorHAnsi" w:cstheme="minorHAnsi"/>
            </w:rPr>
          </w:rPrChange>
        </w:rPr>
        <w:t xml:space="preserve">mation about a document or </w:t>
      </w:r>
      <w:r w:rsidRPr="00704FFD">
        <w:rPr>
          <w:rPrChange w:id="24" w:author="Jones, Emma" w:date="2018-02-13T08:03:00Z">
            <w:rPr>
              <w:rFonts w:asciiTheme="minorHAnsi" w:hAnsiTheme="minorHAnsi" w:cstheme="minorHAnsi"/>
            </w:rPr>
          </w:rPrChange>
        </w:rPr>
        <w:t>section</w:t>
      </w:r>
      <w:r w:rsidR="00652D40" w:rsidRPr="00704FFD">
        <w:rPr>
          <w:rPrChange w:id="25" w:author="Jones, Emma" w:date="2018-02-13T08:03:00Z">
            <w:rPr>
              <w:rFonts w:asciiTheme="minorHAnsi" w:hAnsiTheme="minorHAnsi" w:cstheme="minorHAnsi"/>
            </w:rPr>
          </w:rPrChange>
        </w:rPr>
        <w:t>(s)</w:t>
      </w:r>
      <w:r w:rsidRPr="00704FFD">
        <w:rPr>
          <w:rPrChange w:id="26" w:author="Jones, Emma" w:date="2018-02-13T08:03:00Z">
            <w:rPr>
              <w:rFonts w:asciiTheme="minorHAnsi" w:hAnsiTheme="minorHAnsi" w:cstheme="minorHAnsi"/>
            </w:rPr>
          </w:rPrChange>
        </w:rPr>
        <w:t xml:space="preserve"> in a useful way.</w:t>
      </w:r>
    </w:p>
    <w:p w14:paraId="75F9AA9D" w14:textId="77777777" w:rsidR="00CF283F" w:rsidRPr="00D26514" w:rsidRDefault="00CF283F" w:rsidP="008616CB">
      <w:pPr>
        <w:pStyle w:val="Heading2"/>
        <w:numPr>
          <w:ilvl w:val="0"/>
          <w:numId w:val="0"/>
        </w:numPr>
        <w:rPr>
          <w:noProof w:val="0"/>
        </w:rPr>
      </w:pPr>
      <w:bookmarkStart w:id="27" w:name="_Toc345074641"/>
      <w:bookmarkStart w:id="28" w:name="_Toc500238741"/>
      <w:r w:rsidRPr="00D26514">
        <w:rPr>
          <w:noProof w:val="0"/>
        </w:rPr>
        <w:t>Open Issues and Questions</w:t>
      </w:r>
      <w:bookmarkEnd w:id="27"/>
      <w:bookmarkEnd w:id="28"/>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29" w:name="_Toc345074642"/>
      <w:bookmarkStart w:id="30" w:name="_Toc500238742"/>
      <w:bookmarkStart w:id="31" w:name="_Toc473170357"/>
      <w:bookmarkStart w:id="32" w:name="_Toc504625754"/>
      <w:r w:rsidRPr="00D26514">
        <w:rPr>
          <w:noProof w:val="0"/>
        </w:rPr>
        <w:t>Closed Issues</w:t>
      </w:r>
      <w:bookmarkEnd w:id="29"/>
      <w:bookmarkEnd w:id="30"/>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33" w:name="_Toc345074643"/>
      <w:bookmarkStart w:id="34" w:name="_Toc500238743"/>
      <w:r w:rsidRPr="00D26514">
        <w:rPr>
          <w:noProof w:val="0"/>
        </w:rPr>
        <w:lastRenderedPageBreak/>
        <w:t>General Introduction</w:t>
      </w:r>
      <w:bookmarkEnd w:id="33"/>
      <w:r w:rsidR="00623829" w:rsidRPr="00D26514">
        <w:rPr>
          <w:noProof w:val="0"/>
        </w:rPr>
        <w:t xml:space="preserve"> and Shared Appendices</w:t>
      </w:r>
      <w:bookmarkEnd w:id="34"/>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5" w:name="_Toc345074644"/>
    </w:p>
    <w:p w14:paraId="7BDAB41D" w14:textId="2533999A" w:rsidR="00747676" w:rsidRPr="00D26514" w:rsidRDefault="00747676" w:rsidP="00EA3BCB">
      <w:pPr>
        <w:pStyle w:val="Heading1"/>
        <w:pageBreakBefore w:val="0"/>
        <w:numPr>
          <w:ilvl w:val="0"/>
          <w:numId w:val="0"/>
        </w:numPr>
        <w:rPr>
          <w:noProof w:val="0"/>
        </w:rPr>
      </w:pPr>
      <w:bookmarkStart w:id="36" w:name="_Toc500238744"/>
      <w:r w:rsidRPr="00D26514">
        <w:rPr>
          <w:noProof w:val="0"/>
        </w:rPr>
        <w:t xml:space="preserve">Appendix A </w:t>
      </w:r>
      <w:bookmarkStart w:id="37" w:name="OLE_LINK1"/>
      <w:bookmarkStart w:id="38" w:name="OLE_LINK2"/>
      <w:r w:rsidR="00883B13" w:rsidRPr="00D26514">
        <w:rPr>
          <w:noProof w:val="0"/>
        </w:rPr>
        <w:t>–</w:t>
      </w:r>
      <w:bookmarkEnd w:id="37"/>
      <w:bookmarkEnd w:id="38"/>
      <w:r w:rsidRPr="00D26514">
        <w:rPr>
          <w:noProof w:val="0"/>
        </w:rPr>
        <w:t xml:space="preserve"> Actor Summary Definitions</w:t>
      </w:r>
      <w:bookmarkEnd w:id="35"/>
      <w:bookmarkEnd w:id="36"/>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39" w:name="_Toc345074645"/>
      <w:bookmarkStart w:id="40"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9"/>
      <w:bookmarkEnd w:id="4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41" w:name="_Toc345074646"/>
      <w:r>
        <w:tab/>
      </w:r>
    </w:p>
    <w:p w14:paraId="533BB80E" w14:textId="488A2952" w:rsidR="00747676" w:rsidRPr="00D26514" w:rsidRDefault="00814F76" w:rsidP="00EA3BCB">
      <w:pPr>
        <w:pStyle w:val="Heading1"/>
        <w:pageBreakBefore w:val="0"/>
        <w:numPr>
          <w:ilvl w:val="0"/>
          <w:numId w:val="0"/>
        </w:numPr>
        <w:rPr>
          <w:noProof w:val="0"/>
        </w:rPr>
      </w:pPr>
      <w:bookmarkStart w:id="42" w:name="_Toc500238746"/>
      <w:r w:rsidRPr="00D26514">
        <w:rPr>
          <w:noProof w:val="0"/>
        </w:rPr>
        <w:t xml:space="preserve">Appendix D – </w:t>
      </w:r>
      <w:r w:rsidR="00747676" w:rsidRPr="00D26514">
        <w:rPr>
          <w:noProof w:val="0"/>
        </w:rPr>
        <w:t>Glossary</w:t>
      </w:r>
      <w:bookmarkEnd w:id="41"/>
      <w:bookmarkEnd w:id="4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3" w:name="_Toc345074647"/>
    </w:p>
    <w:p w14:paraId="76F7FE2C" w14:textId="77777777" w:rsidR="00CF283F" w:rsidRPr="00D26514" w:rsidRDefault="00CF283F" w:rsidP="008616CB">
      <w:pPr>
        <w:pStyle w:val="PartTitle"/>
      </w:pPr>
      <w:bookmarkStart w:id="44"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3"/>
      <w:bookmarkEnd w:id="44"/>
    </w:p>
    <w:p w14:paraId="22DEE049" w14:textId="28A534D8" w:rsidR="00B55350" w:rsidRPr="00DD4576" w:rsidRDefault="00B55350" w:rsidP="00C62E65">
      <w:pPr>
        <w:pStyle w:val="Heading2"/>
        <w:numPr>
          <w:ilvl w:val="0"/>
          <w:numId w:val="0"/>
        </w:numPr>
        <w:rPr>
          <w:noProof w:val="0"/>
        </w:rPr>
      </w:pPr>
      <w:bookmarkStart w:id="45" w:name="_Toc345074648"/>
      <w:bookmarkStart w:id="46" w:name="_Toc500238748"/>
      <w:bookmarkStart w:id="47" w:name="_Toc530206507"/>
      <w:bookmarkStart w:id="48" w:name="_Toc1388427"/>
      <w:bookmarkStart w:id="49" w:name="_Toc1388581"/>
      <w:bookmarkStart w:id="50" w:name="_Toc1456608"/>
      <w:bookmarkStart w:id="51" w:name="_Toc37034633"/>
      <w:bookmarkStart w:id="52" w:name="_Toc38846111"/>
      <w:r w:rsidRPr="00DD4576">
        <w:rPr>
          <w:noProof w:val="0"/>
        </w:rPr>
        <w:t xml:space="preserve">Copyright </w:t>
      </w:r>
      <w:r w:rsidR="00D22DE2" w:rsidRPr="00DD4576">
        <w:rPr>
          <w:noProof w:val="0"/>
        </w:rPr>
        <w:t>Licenses</w:t>
      </w:r>
      <w:bookmarkEnd w:id="45"/>
      <w:bookmarkEnd w:id="46"/>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53" w:name="_Toc345074649"/>
      <w:bookmarkStart w:id="54" w:name="_Toc500238749"/>
      <w:r w:rsidRPr="00DD4576">
        <w:rPr>
          <w:noProof w:val="0"/>
        </w:rPr>
        <w:t>Domain-specific additions</w:t>
      </w:r>
      <w:bookmarkEnd w:id="53"/>
      <w:bookmarkEnd w:id="54"/>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55" w:name="_Toc473170358"/>
      <w:bookmarkStart w:id="56" w:name="_Toc504625755"/>
      <w:bookmarkStart w:id="57" w:name="_Toc530206508"/>
      <w:bookmarkStart w:id="58" w:name="_Toc1388428"/>
      <w:bookmarkStart w:id="59" w:name="_Toc1388582"/>
      <w:bookmarkStart w:id="60" w:name="_Toc1456609"/>
      <w:bookmarkStart w:id="61" w:name="_Toc37034634"/>
      <w:bookmarkStart w:id="62" w:name="_Toc38846112"/>
      <w:bookmarkEnd w:id="31"/>
      <w:bookmarkEnd w:id="32"/>
      <w:bookmarkEnd w:id="47"/>
      <w:bookmarkEnd w:id="48"/>
      <w:bookmarkEnd w:id="49"/>
      <w:bookmarkEnd w:id="50"/>
      <w:bookmarkEnd w:id="51"/>
      <w:bookmarkEnd w:id="52"/>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63" w:name="_Toc345074650"/>
      <w:bookmarkStart w:id="64"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63"/>
      <w:bookmarkEnd w:id="64"/>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65" w:name="_Toc345074651"/>
      <w:bookmarkStart w:id="66" w:name="_Toc500238751"/>
      <w:r w:rsidRPr="00D26514">
        <w:rPr>
          <w:noProof w:val="0"/>
        </w:rPr>
        <w:t xml:space="preserve">X.1 </w:t>
      </w:r>
      <w:bookmarkStart w:id="67" w:name="_Toc473170359"/>
      <w:bookmarkStart w:id="68" w:name="_Toc504625756"/>
      <w:bookmarkStart w:id="69" w:name="_Toc530206509"/>
      <w:bookmarkStart w:id="70" w:name="_Toc1388429"/>
      <w:bookmarkStart w:id="71" w:name="_Toc1388583"/>
      <w:bookmarkStart w:id="72" w:name="_Toc1456610"/>
      <w:bookmarkStart w:id="73" w:name="_Toc37034635"/>
      <w:bookmarkStart w:id="74" w:name="_Toc38846113"/>
      <w:bookmarkEnd w:id="55"/>
      <w:bookmarkEnd w:id="56"/>
      <w:bookmarkEnd w:id="57"/>
      <w:bookmarkEnd w:id="58"/>
      <w:bookmarkEnd w:id="59"/>
      <w:bookmarkEnd w:id="60"/>
      <w:bookmarkEnd w:id="61"/>
      <w:bookmarkEnd w:id="62"/>
      <w:bookmarkEnd w:id="65"/>
      <w:bookmarkEnd w:id="66"/>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67"/>
    <w:bookmarkEnd w:id="68"/>
    <w:bookmarkEnd w:id="69"/>
    <w:bookmarkEnd w:id="70"/>
    <w:bookmarkEnd w:id="71"/>
    <w:bookmarkEnd w:id="72"/>
    <w:bookmarkEnd w:id="73"/>
    <w:bookmarkEnd w:id="74"/>
    <w:p w14:paraId="250AE5D1" w14:textId="1A19F274" w:rsidR="00DD20D7" w:rsidRDefault="00DD20D7" w:rsidP="00EA3BCB">
      <w:pPr>
        <w:pStyle w:val="BodyText"/>
        <w:jc w:val="center"/>
        <w:rPr>
          <w:ins w:id="75" w:author="Jones, Emma" w:date="2018-03-09T10:48:00Z"/>
        </w:rP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rPr>
          <w:ins w:id="76" w:author="Jones, Emma" w:date="2018-03-09T10:48:00Z"/>
        </w:rPr>
      </w:pPr>
    </w:p>
    <w:p w14:paraId="698E967F" w14:textId="521C0B91" w:rsidR="00EE2684" w:rsidRPr="00D26514" w:rsidRDefault="00EE2684" w:rsidP="00EE2684">
      <w:pPr>
        <w:pStyle w:val="BodyText"/>
        <w:pPrChange w:id="77" w:author="Jones, Emma" w:date="2018-03-09T10:48:00Z">
          <w:pPr>
            <w:pStyle w:val="BodyText"/>
            <w:jc w:val="center"/>
          </w:pPr>
        </w:pPrChange>
      </w:pPr>
      <w:ins w:id="78" w:author="Jones, Emma" w:date="2018-03-09T10:48:00Z">
        <w:r w:rsidRPr="00040E48">
          <w:lastRenderedPageBreak/>
          <mc:AlternateContent>
            <mc:Choice Requires="wpc">
              <w:drawing>
                <wp:inline distT="0" distB="0" distL="0" distR="0" wp14:anchorId="18F49DB5" wp14:editId="7B52EF09">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28575" y="0"/>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9C5E35" w:rsidRDefault="009C5E35"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1826671" y="1311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9C5E35" w:rsidRDefault="009C5E35"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1005463" y="801491"/>
                              <a:ext cx="1261487" cy="770134"/>
                            </a:xfrm>
                            <a:prstGeom prst="ellipse">
                              <a:avLst/>
                            </a:prstGeom>
                            <a:solidFill>
                              <a:srgbClr val="FFFFFF"/>
                            </a:solidFill>
                            <a:ln w="3175" algn="ctr">
                              <a:solidFill>
                                <a:srgbClr val="000000"/>
                              </a:solidFill>
                              <a:round/>
                              <a:headEnd/>
                              <a:tailEnd/>
                            </a:ln>
                          </wps:spPr>
                          <wps:txbx>
                            <w:txbxContent>
                              <w:p w14:paraId="54B9DB0F" w14:textId="77777777" w:rsidR="009C5E35" w:rsidRDefault="009C5E35"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wps:cNvCnPr>
                          <wps:spPr bwMode="auto">
                            <a:xfrm>
                              <a:off x="647700" y="524612"/>
                              <a:ext cx="542503" cy="389663"/>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wps:cNvCnPr>
                          <wps:spPr bwMode="auto">
                            <a:xfrm flipH="1">
                              <a:off x="2082210" y="676275"/>
                              <a:ext cx="321788" cy="23800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285;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9C5E35" w:rsidRDefault="009C5E35" w:rsidP="00EE2684">
                          <w:pPr>
                            <w:jc w:val="center"/>
                          </w:pPr>
                          <w:r>
                            <w:t>Content Creator</w:t>
                          </w:r>
                        </w:p>
                      </w:txbxContent>
                    </v:textbox>
                  </v:rect>
                  <v:rect id="Rectangle 221" o:spid="_x0000_s1029" style="position:absolute;left:18266;top:1311;width:11547;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9C5E35" w:rsidRDefault="009C5E35" w:rsidP="00EE2684">
                          <w:pPr>
                            <w:pStyle w:val="NormalWeb"/>
                            <w:jc w:val="center"/>
                          </w:pPr>
                          <w:r>
                            <w:t>Content Consumer</w:t>
                          </w:r>
                        </w:p>
                      </w:txbxContent>
                    </v:textbox>
                  </v:rect>
                  <v:oval id="Oval 31" o:spid="_x0000_s1030" style="position:absolute;left:10054;top:8014;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9C5E35" w:rsidRDefault="009C5E35"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6477;top:5246;width:5425;height:3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20822;top:6762;width:321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ins>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0DF85F54" w:rsidR="0065754A" w:rsidRPr="004B2477" w:rsidRDefault="00EE2684" w:rsidP="008F2A87">
            <w:pPr>
              <w:pStyle w:val="TableEntry"/>
              <w:keepNext/>
              <w:keepLines/>
            </w:pPr>
            <w:ins w:id="79" w:author="Jones, Emma" w:date="2018-03-09T10:49:00Z">
              <w:r>
                <w:t>Document Sharing</w:t>
              </w:r>
            </w:ins>
            <w:del w:id="80" w:author="Jones, Emma" w:date="2018-03-09T10:49:00Z">
              <w:r w:rsidR="0065754A" w:rsidRPr="004B2477" w:rsidDel="00EE2684">
                <w:delText>Share Content</w:delText>
              </w:r>
            </w:del>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F0F852F" w:rsidR="0065754A" w:rsidRPr="004B2477" w:rsidRDefault="00EE2684" w:rsidP="008F2A87">
            <w:pPr>
              <w:pStyle w:val="TableEntry"/>
              <w:keepNext/>
              <w:keepLines/>
            </w:pPr>
            <w:ins w:id="81" w:author="Jones, Emma" w:date="2018-03-09T10:49:00Z">
              <w:r>
                <w:t>Document Sharing</w:t>
              </w:r>
            </w:ins>
            <w:del w:id="82" w:author="Jones, Emma" w:date="2018-03-09T10:49:00Z">
              <w:r w:rsidR="0065754A" w:rsidRPr="004B2477" w:rsidDel="00EE2684">
                <w:delText>Share Content</w:delText>
              </w:r>
            </w:del>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83" w:name="OLE_LINK26"/>
      <w:bookmarkStart w:id="84"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83"/>
    <w:bookmarkEnd w:id="84"/>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85" w:name="OLE_LINK7"/>
            <w:bookmarkStart w:id="86"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85"/>
            <w:bookmarkEnd w:id="86"/>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87" w:name="OLE_LINK9"/>
            <w:bookmarkStart w:id="88" w:name="OLE_LINK10"/>
            <w:r>
              <w:t>PCC</w:t>
            </w:r>
            <w:r w:rsidRPr="00D26514">
              <w:t xml:space="preserve"> TF-3: 6.3.1.</w:t>
            </w:r>
            <w:bookmarkEnd w:id="87"/>
            <w:bookmarkEnd w:id="88"/>
            <w:r>
              <w:t>S</w:t>
            </w:r>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6.3.1.</w:t>
            </w:r>
            <w:r>
              <w:t>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lastRenderedPageBreak/>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89" w:name="_Toc345074652"/>
      <w:bookmarkStart w:id="90"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9"/>
      <w:bookmarkEnd w:id="90"/>
    </w:p>
    <w:p w14:paraId="15E7FBA9" w14:textId="36DF0F24" w:rsidR="008F2A87" w:rsidRPr="004B2477" w:rsidRDefault="008F2A87" w:rsidP="008F2A87">
      <w:pPr>
        <w:pStyle w:val="Heading4"/>
        <w:numPr>
          <w:ilvl w:val="0"/>
          <w:numId w:val="0"/>
        </w:numPr>
        <w:rPr>
          <w:noProof w:val="0"/>
        </w:rPr>
      </w:pPr>
      <w:bookmarkStart w:id="91" w:name="_Toc466616571"/>
      <w:bookmarkStart w:id="92" w:name="_Toc466616576"/>
      <w:r w:rsidRPr="004B2477">
        <w:rPr>
          <w:noProof w:val="0"/>
        </w:rPr>
        <w:t xml:space="preserve">X.1.1.1 </w:t>
      </w:r>
      <w:bookmarkEnd w:id="91"/>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92"/>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lastRenderedPageBreak/>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93" w:name="_Toc345074655"/>
      <w:bookmarkStart w:id="94"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93"/>
      <w:bookmarkEnd w:id="94"/>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95" w:name="_Toc345074656"/>
      <w:bookmarkStart w:id="96" w:name="_Toc500238756"/>
      <w:r w:rsidRPr="00D26514">
        <w:rPr>
          <w:noProof w:val="0"/>
        </w:rPr>
        <w:t xml:space="preserve">X.2.1 </w:t>
      </w:r>
      <w:bookmarkEnd w:id="95"/>
      <w:bookmarkEnd w:id="96"/>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97" w:name="_Toc345074657"/>
      <w:bookmarkStart w:id="98" w:name="_Toc500238757"/>
      <w:bookmarkStart w:id="99" w:name="_Toc37034636"/>
      <w:bookmarkStart w:id="100" w:name="_Toc38846114"/>
      <w:bookmarkStart w:id="101" w:name="_Toc504625757"/>
      <w:bookmarkStart w:id="102" w:name="_Toc530206510"/>
      <w:bookmarkStart w:id="103" w:name="_Toc1388430"/>
      <w:bookmarkStart w:id="104" w:name="_Toc1388584"/>
      <w:bookmarkStart w:id="105"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97"/>
      <w:bookmarkEnd w:id="98"/>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106" w:name="OLE_LINK33"/>
            <w:bookmarkStart w:id="107" w:name="OLE_LINK34"/>
            <w:bookmarkStart w:id="108" w:name="OLE_LINK35"/>
            <w:bookmarkStart w:id="109" w:name="OLE_LINK36"/>
            <w:r w:rsidRPr="00D26514">
              <w:t>--</w:t>
            </w:r>
            <w:bookmarkEnd w:id="106"/>
            <w:bookmarkEnd w:id="107"/>
            <w:bookmarkEnd w:id="108"/>
            <w:bookmarkEnd w:id="109"/>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110" w:name="_Toc345074658"/>
      <w:bookmarkStart w:id="111"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99"/>
      <w:bookmarkEnd w:id="100"/>
      <w:r w:rsidR="00167DB7" w:rsidRPr="00D26514">
        <w:rPr>
          <w:noProof w:val="0"/>
        </w:rPr>
        <w:t>Overview</w:t>
      </w:r>
      <w:bookmarkEnd w:id="110"/>
      <w:bookmarkEnd w:id="111"/>
    </w:p>
    <w:p w14:paraId="3197269E" w14:textId="70C17C88" w:rsidR="002452AB" w:rsidRPr="002452AB" w:rsidRDefault="002452AB" w:rsidP="002452AB">
      <w:bookmarkStart w:id="112" w:name="_Toc345074659"/>
      <w:bookmarkStart w:id="113" w:name="_Toc500238759"/>
      <w:bookmarkStart w:id="114" w:name="OLE_LINK24"/>
      <w:r w:rsidRPr="002452AB">
        <w:t>Providing a concise summary of a document based on specific user expectations can be time saving for a provider. It can also reflect what the patient need</w:t>
      </w:r>
      <w:ins w:id="115" w:author="Jones, Emma" w:date="2018-02-13T06:04:00Z">
        <w:r w:rsidR="00FE23C4">
          <w:t>s</w:t>
        </w:r>
      </w:ins>
      <w:r w:rsidRPr="002452AB">
        <w:t xml:space="preserve"> to see</w:t>
      </w:r>
      <w:r>
        <w:t xml:space="preserve"> in a way that is not too overwhelming. This profile enable</w:t>
      </w:r>
      <w:ins w:id="116" w:author="Jones, Emma" w:date="2018-02-13T06:04:00Z">
        <w:r w:rsidR="00FE23C4">
          <w:t>s</w:t>
        </w:r>
      </w:ins>
      <w:r>
        <w:t xml:space="preserve"> the ability to provide relevant and pertinent information in sections that are concise </w:t>
      </w:r>
      <w:ins w:id="117" w:author="Jones, Emma" w:date="2018-02-13T06:02:00Z">
        <w:r w:rsidR="00FE23C4">
          <w:t xml:space="preserve">and that support </w:t>
        </w:r>
      </w:ins>
      <w:del w:id="118" w:author="Jones, Emma" w:date="2018-02-13T06:02:00Z">
        <w:r w:rsidDel="00FE23C4">
          <w:delText xml:space="preserve">to </w:delText>
        </w:r>
      </w:del>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lastRenderedPageBreak/>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12"/>
      <w:bookmarkEnd w:id="113"/>
    </w:p>
    <w:p w14:paraId="51A4C3C0" w14:textId="1231B1BA" w:rsidR="000755DA" w:rsidRDefault="000755DA" w:rsidP="00AB4990">
      <w:pPr>
        <w:pStyle w:val="BodyText"/>
      </w:pPr>
      <w:r w:rsidRPr="000755DA">
        <w:lastRenderedPageBreak/>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119" w:name="_Toc345074660"/>
      <w:bookmarkStart w:id="120" w:name="_Toc500238760"/>
      <w:bookmarkEnd w:id="114"/>
      <w:r w:rsidRPr="00D26514">
        <w:rPr>
          <w:bCs/>
          <w:noProof w:val="0"/>
        </w:rPr>
        <w:t>X.4.2 Use Cases</w:t>
      </w:r>
      <w:bookmarkEnd w:id="119"/>
      <w:bookmarkEnd w:id="120"/>
    </w:p>
    <w:p w14:paraId="24699844" w14:textId="1D3987F5" w:rsidR="005402A5" w:rsidRDefault="005402A5" w:rsidP="005402A5">
      <w:pPr>
        <w:pStyle w:val="Heading4"/>
        <w:numPr>
          <w:ilvl w:val="0"/>
          <w:numId w:val="0"/>
        </w:numPr>
        <w:ind w:left="864" w:hanging="864"/>
        <w:rPr>
          <w:noProof w:val="0"/>
        </w:rPr>
      </w:pPr>
      <w:bookmarkStart w:id="121" w:name="_Toc345074661"/>
      <w:bookmarkStart w:id="122" w:name="_Toc500238761"/>
      <w:r w:rsidRPr="00D26514">
        <w:rPr>
          <w:noProof w:val="0"/>
        </w:rPr>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 xml:space="preserve">Section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1857616B"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del w:id="123" w:author="Jones, Emma" w:date="2018-02-13T07:05:00Z">
        <w:r w:rsidR="003C3CC3" w:rsidDel="000B7479">
          <w:delText xml:space="preserve"> </w:delText>
        </w:r>
        <w:r w:rsidR="00586C4B" w:rsidDel="000B7479">
          <w:delText>He would also like to view any procedures tha</w:delText>
        </w:r>
        <w:r w:rsidR="009F6B6F" w:rsidDel="000B7479">
          <w:delText>t were done as well as procedures that are planned</w:delText>
        </w:r>
      </w:del>
      <w:ins w:id="124" w:author="Jones, Emma" w:date="2018-02-13T07:05:00Z">
        <w:r w:rsidR="000B7479">
          <w:t xml:space="preserve"> This may assist the provider in determining if a patient may be demonstrating drug seeking behavior</w:t>
        </w:r>
      </w:ins>
      <w:r w:rsidR="009F6B6F">
        <w:t xml:space="preserve">.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9C5E35" w:rsidRPr="00A67ED5" w:rsidRDefault="009C5E35"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9C5E35" w:rsidRPr="00A67ED5" w:rsidRDefault="009C5E35" w:rsidP="001633D5">
                              <w:pPr>
                                <w:pStyle w:val="BodyText"/>
                                <w:rPr>
                                  <w:sz w:val="22"/>
                                  <w:szCs w:val="22"/>
                                  <w:lang w:val="pt-BR"/>
                                </w:rPr>
                              </w:pPr>
                              <w:r w:rsidRPr="00A67ED5">
                                <w:rPr>
                                  <w:sz w:val="22"/>
                                  <w:szCs w:val="22"/>
                                  <w:lang w:val="pt-BR"/>
                                </w:rPr>
                                <w:t>Actor E</w:t>
                              </w:r>
                            </w:p>
                            <w:p w14:paraId="21150C2A" w14:textId="77777777" w:rsidR="009C5E35" w:rsidRPr="00A67ED5" w:rsidRDefault="009C5E35" w:rsidP="001633D5">
                              <w:pPr>
                                <w:rPr>
                                  <w:lang w:val="pt-BR"/>
                                </w:rPr>
                              </w:pPr>
                            </w:p>
                            <w:p w14:paraId="3F806812" w14:textId="77777777" w:rsidR="009C5E35" w:rsidRPr="00A67ED5" w:rsidRDefault="009C5E35" w:rsidP="001633D5">
                              <w:pPr>
                                <w:pStyle w:val="BodyText"/>
                                <w:rPr>
                                  <w:sz w:val="22"/>
                                  <w:szCs w:val="22"/>
                                  <w:lang w:val="pt-BR"/>
                                </w:rPr>
                              </w:pPr>
                              <w:r w:rsidRPr="00A67ED5">
                                <w:rPr>
                                  <w:sz w:val="22"/>
                                  <w:szCs w:val="22"/>
                                  <w:lang w:val="pt-BR"/>
                                </w:rPr>
                                <w:t>Actor D/</w:t>
                              </w:r>
                            </w:p>
                            <w:p w14:paraId="3C2558F3" w14:textId="77777777" w:rsidR="009C5E35" w:rsidRPr="00A67ED5" w:rsidRDefault="009C5E35"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9C5E35" w:rsidRPr="00077324" w:rsidRDefault="009C5E35" w:rsidP="001633D5">
                              <w:pPr>
                                <w:pStyle w:val="BodyText"/>
                                <w:rPr>
                                  <w:sz w:val="22"/>
                                  <w:szCs w:val="22"/>
                                </w:rPr>
                              </w:pPr>
                              <w:r>
                                <w:rPr>
                                  <w:sz w:val="22"/>
                                  <w:szCs w:val="22"/>
                                </w:rPr>
                                <w:t>PCP</w:t>
                              </w:r>
                              <w:r>
                                <w:rPr>
                                  <w:sz w:val="22"/>
                                  <w:szCs w:val="22"/>
                                </w:rPr>
                                <w:br/>
                                <w:t>(Content Consumer)</w:t>
                              </w:r>
                            </w:p>
                            <w:p w14:paraId="3E95A55D" w14:textId="77777777" w:rsidR="009C5E35" w:rsidRPr="00077324" w:rsidRDefault="009C5E35" w:rsidP="001633D5">
                              <w:pPr>
                                <w:pStyle w:val="BodyText"/>
                                <w:rPr>
                                  <w:sz w:val="22"/>
                                  <w:szCs w:val="22"/>
                                </w:rPr>
                              </w:pPr>
                              <w:r w:rsidRPr="00077324">
                                <w:rPr>
                                  <w:sz w:val="22"/>
                                  <w:szCs w:val="22"/>
                                </w:rPr>
                                <w:t>Actor B</w:t>
                              </w:r>
                            </w:p>
                            <w:p w14:paraId="0DF5C604" w14:textId="77777777" w:rsidR="009C5E35" w:rsidRDefault="009C5E35" w:rsidP="001633D5"/>
                            <w:p w14:paraId="28BA4A24" w14:textId="77777777" w:rsidR="009C5E35" w:rsidRPr="00077324" w:rsidRDefault="009C5E35" w:rsidP="001633D5">
                              <w:pPr>
                                <w:pStyle w:val="BodyText"/>
                                <w:rPr>
                                  <w:sz w:val="22"/>
                                  <w:szCs w:val="22"/>
                                </w:rPr>
                              </w:pPr>
                              <w:r w:rsidRPr="00077324">
                                <w:rPr>
                                  <w:sz w:val="22"/>
                                  <w:szCs w:val="22"/>
                                </w:rPr>
                                <w:t>Actor A /</w:t>
                              </w:r>
                            </w:p>
                            <w:p w14:paraId="0DBB13E2" w14:textId="77777777" w:rsidR="009C5E35" w:rsidRPr="00077324" w:rsidRDefault="009C5E35"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9C5E35" w:rsidRPr="00077324" w:rsidRDefault="009C5E35" w:rsidP="001633D5">
                              <w:pPr>
                                <w:pStyle w:val="BodyText"/>
                                <w:rPr>
                                  <w:sz w:val="22"/>
                                  <w:szCs w:val="22"/>
                                </w:rPr>
                              </w:pPr>
                              <w:r>
                                <w:rPr>
                                  <w:sz w:val="22"/>
                                  <w:szCs w:val="22"/>
                                </w:rPr>
                                <w:t>Share Content</w:t>
                              </w:r>
                            </w:p>
                            <w:p w14:paraId="7787EB68" w14:textId="77777777" w:rsidR="009C5E35" w:rsidRDefault="009C5E35" w:rsidP="001633D5"/>
                            <w:p w14:paraId="345EF4E9" w14:textId="77777777" w:rsidR="009C5E35" w:rsidRPr="00077324" w:rsidRDefault="009C5E35"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9C5E35" w:rsidRDefault="009C5E35"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9C5E35" w:rsidRDefault="009C5E35" w:rsidP="001633D5">
                              <w:r>
                                <w:t xml:space="preserve">Generate User Defined Summary Section </w:t>
                              </w:r>
                            </w:p>
                            <w:p w14:paraId="53E37D78" w14:textId="77777777" w:rsidR="009C5E35" w:rsidRDefault="009C5E35"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9C5E35" w:rsidRDefault="009C5E35" w:rsidP="001633D5">
                              <w:r>
                                <w:t>Render User Defined Summary Section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9C5E35" w:rsidRPr="00A67ED5" w:rsidRDefault="009C5E35"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9C5E35" w:rsidRPr="00A67ED5" w:rsidRDefault="009C5E35" w:rsidP="001633D5">
                        <w:pPr>
                          <w:pStyle w:val="BodyText"/>
                          <w:rPr>
                            <w:sz w:val="22"/>
                            <w:szCs w:val="22"/>
                            <w:lang w:val="pt-BR"/>
                          </w:rPr>
                        </w:pPr>
                        <w:r w:rsidRPr="00A67ED5">
                          <w:rPr>
                            <w:sz w:val="22"/>
                            <w:szCs w:val="22"/>
                            <w:lang w:val="pt-BR"/>
                          </w:rPr>
                          <w:t>Actor E</w:t>
                        </w:r>
                      </w:p>
                      <w:p w14:paraId="21150C2A" w14:textId="77777777" w:rsidR="009C5E35" w:rsidRPr="00A67ED5" w:rsidRDefault="009C5E35" w:rsidP="001633D5">
                        <w:pPr>
                          <w:rPr>
                            <w:lang w:val="pt-BR"/>
                          </w:rPr>
                        </w:pPr>
                      </w:p>
                      <w:p w14:paraId="3F806812" w14:textId="77777777" w:rsidR="009C5E35" w:rsidRPr="00A67ED5" w:rsidRDefault="009C5E35" w:rsidP="001633D5">
                        <w:pPr>
                          <w:pStyle w:val="BodyText"/>
                          <w:rPr>
                            <w:sz w:val="22"/>
                            <w:szCs w:val="22"/>
                            <w:lang w:val="pt-BR"/>
                          </w:rPr>
                        </w:pPr>
                        <w:r w:rsidRPr="00A67ED5">
                          <w:rPr>
                            <w:sz w:val="22"/>
                            <w:szCs w:val="22"/>
                            <w:lang w:val="pt-BR"/>
                          </w:rPr>
                          <w:t>Actor D/</w:t>
                        </w:r>
                      </w:p>
                      <w:p w14:paraId="3C2558F3" w14:textId="77777777" w:rsidR="009C5E35" w:rsidRPr="00A67ED5" w:rsidRDefault="009C5E35"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9C5E35" w:rsidRPr="00077324" w:rsidRDefault="009C5E35" w:rsidP="001633D5">
                        <w:pPr>
                          <w:pStyle w:val="BodyText"/>
                          <w:rPr>
                            <w:sz w:val="22"/>
                            <w:szCs w:val="22"/>
                          </w:rPr>
                        </w:pPr>
                        <w:r>
                          <w:rPr>
                            <w:sz w:val="22"/>
                            <w:szCs w:val="22"/>
                          </w:rPr>
                          <w:t>PCP</w:t>
                        </w:r>
                        <w:r>
                          <w:rPr>
                            <w:sz w:val="22"/>
                            <w:szCs w:val="22"/>
                          </w:rPr>
                          <w:br/>
                          <w:t>(Content Consumer)</w:t>
                        </w:r>
                      </w:p>
                      <w:p w14:paraId="3E95A55D" w14:textId="77777777" w:rsidR="009C5E35" w:rsidRPr="00077324" w:rsidRDefault="009C5E35" w:rsidP="001633D5">
                        <w:pPr>
                          <w:pStyle w:val="BodyText"/>
                          <w:rPr>
                            <w:sz w:val="22"/>
                            <w:szCs w:val="22"/>
                          </w:rPr>
                        </w:pPr>
                        <w:r w:rsidRPr="00077324">
                          <w:rPr>
                            <w:sz w:val="22"/>
                            <w:szCs w:val="22"/>
                          </w:rPr>
                          <w:t>Actor B</w:t>
                        </w:r>
                      </w:p>
                      <w:p w14:paraId="0DF5C604" w14:textId="77777777" w:rsidR="009C5E35" w:rsidRDefault="009C5E35" w:rsidP="001633D5"/>
                      <w:p w14:paraId="28BA4A24" w14:textId="77777777" w:rsidR="009C5E35" w:rsidRPr="00077324" w:rsidRDefault="009C5E35" w:rsidP="001633D5">
                        <w:pPr>
                          <w:pStyle w:val="BodyText"/>
                          <w:rPr>
                            <w:sz w:val="22"/>
                            <w:szCs w:val="22"/>
                          </w:rPr>
                        </w:pPr>
                        <w:r w:rsidRPr="00077324">
                          <w:rPr>
                            <w:sz w:val="22"/>
                            <w:szCs w:val="22"/>
                          </w:rPr>
                          <w:t>Actor A /</w:t>
                        </w:r>
                      </w:p>
                      <w:p w14:paraId="0DBB13E2" w14:textId="77777777" w:rsidR="009C5E35" w:rsidRPr="00077324" w:rsidRDefault="009C5E35"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9C5E35" w:rsidRPr="00077324" w:rsidRDefault="009C5E35" w:rsidP="001633D5">
                        <w:pPr>
                          <w:pStyle w:val="BodyText"/>
                          <w:rPr>
                            <w:sz w:val="22"/>
                            <w:szCs w:val="22"/>
                          </w:rPr>
                        </w:pPr>
                        <w:r>
                          <w:rPr>
                            <w:sz w:val="22"/>
                            <w:szCs w:val="22"/>
                          </w:rPr>
                          <w:t>Share Content</w:t>
                        </w:r>
                      </w:p>
                      <w:p w14:paraId="7787EB68" w14:textId="77777777" w:rsidR="009C5E35" w:rsidRDefault="009C5E35" w:rsidP="001633D5"/>
                      <w:p w14:paraId="345EF4E9" w14:textId="77777777" w:rsidR="009C5E35" w:rsidRPr="00077324" w:rsidRDefault="009C5E35"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9C5E35" w:rsidRDefault="009C5E35" w:rsidP="001633D5">
                        <w:r>
                          <w:t>Check for needed information</w:t>
                        </w:r>
                      </w:p>
                    </w:txbxContent>
                  </v:textbox>
                </v:shape>
                <v:shape id="Freeform 216" o:spid="_x0000_s104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9C5E35" w:rsidRDefault="009C5E35" w:rsidP="001633D5">
                        <w:r>
                          <w:t xml:space="preserve">Generate User Defined Summary Section </w:t>
                        </w:r>
                      </w:p>
                      <w:p w14:paraId="53E37D78" w14:textId="77777777" w:rsidR="009C5E35" w:rsidRDefault="009C5E35" w:rsidP="001633D5"/>
                    </w:txbxContent>
                  </v:textbox>
                </v:shape>
                <v:shape id="Freeform 218" o:spid="_x0000_s104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9C5E35" w:rsidRDefault="009C5E35" w:rsidP="001633D5">
                        <w:r>
                          <w:t>Render User Defined Summary Section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0404A2A1"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del w:id="125" w:author="Jones, Emma" w:date="2018-02-13T06:07:00Z">
        <w:r w:rsidDel="004C1EC8">
          <w:delText xml:space="preserve"> </w:delText>
        </w:r>
      </w:del>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9C5E35" w:rsidRPr="00A67ED5" w:rsidRDefault="009C5E35"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9C5E35" w:rsidRPr="00A67ED5" w:rsidRDefault="009C5E35" w:rsidP="00C73203">
                              <w:pPr>
                                <w:pStyle w:val="BodyText"/>
                                <w:rPr>
                                  <w:sz w:val="22"/>
                                  <w:szCs w:val="22"/>
                                  <w:lang w:val="pt-BR"/>
                                </w:rPr>
                              </w:pPr>
                              <w:r w:rsidRPr="00A67ED5">
                                <w:rPr>
                                  <w:sz w:val="22"/>
                                  <w:szCs w:val="22"/>
                                  <w:lang w:val="pt-BR"/>
                                </w:rPr>
                                <w:t>Actor E</w:t>
                              </w:r>
                            </w:p>
                            <w:p w14:paraId="4894D60A" w14:textId="77777777" w:rsidR="009C5E35" w:rsidRPr="00A67ED5" w:rsidRDefault="009C5E35" w:rsidP="00C73203">
                              <w:pPr>
                                <w:rPr>
                                  <w:lang w:val="pt-BR"/>
                                </w:rPr>
                              </w:pPr>
                            </w:p>
                            <w:p w14:paraId="10E4154D" w14:textId="77777777" w:rsidR="009C5E35" w:rsidRPr="00A67ED5" w:rsidRDefault="009C5E35" w:rsidP="00C73203">
                              <w:pPr>
                                <w:pStyle w:val="BodyText"/>
                                <w:rPr>
                                  <w:sz w:val="22"/>
                                  <w:szCs w:val="22"/>
                                  <w:lang w:val="pt-BR"/>
                                </w:rPr>
                              </w:pPr>
                              <w:r w:rsidRPr="00A67ED5">
                                <w:rPr>
                                  <w:sz w:val="22"/>
                                  <w:szCs w:val="22"/>
                                  <w:lang w:val="pt-BR"/>
                                </w:rPr>
                                <w:t>Actor D/</w:t>
                              </w:r>
                            </w:p>
                            <w:p w14:paraId="1911F262" w14:textId="77777777" w:rsidR="009C5E35" w:rsidRPr="00A67ED5" w:rsidRDefault="009C5E35"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9C5E35" w:rsidRPr="00077324" w:rsidRDefault="009C5E35" w:rsidP="00C73203">
                              <w:pPr>
                                <w:pStyle w:val="BodyText"/>
                                <w:rPr>
                                  <w:sz w:val="22"/>
                                  <w:szCs w:val="22"/>
                                </w:rPr>
                              </w:pPr>
                              <w:r>
                                <w:rPr>
                                  <w:sz w:val="22"/>
                                  <w:szCs w:val="22"/>
                                </w:rPr>
                                <w:t>PCP</w:t>
                              </w:r>
                              <w:r>
                                <w:rPr>
                                  <w:sz w:val="22"/>
                                  <w:szCs w:val="22"/>
                                </w:rPr>
                                <w:br/>
                                <w:t>(Content Creator)</w:t>
                              </w:r>
                            </w:p>
                            <w:p w14:paraId="7364C1C7" w14:textId="77777777" w:rsidR="009C5E35" w:rsidRPr="00077324" w:rsidRDefault="009C5E35" w:rsidP="00C73203">
                              <w:pPr>
                                <w:pStyle w:val="BodyText"/>
                                <w:rPr>
                                  <w:sz w:val="22"/>
                                  <w:szCs w:val="22"/>
                                </w:rPr>
                              </w:pPr>
                              <w:r w:rsidRPr="00077324">
                                <w:rPr>
                                  <w:sz w:val="22"/>
                                  <w:szCs w:val="22"/>
                                </w:rPr>
                                <w:t>Actor B</w:t>
                              </w:r>
                            </w:p>
                            <w:p w14:paraId="7B6AF7BD" w14:textId="77777777" w:rsidR="009C5E35" w:rsidRDefault="009C5E35" w:rsidP="00C73203"/>
                            <w:p w14:paraId="51AEF596" w14:textId="77777777" w:rsidR="009C5E35" w:rsidRPr="00077324" w:rsidRDefault="009C5E35" w:rsidP="00C73203">
                              <w:pPr>
                                <w:pStyle w:val="BodyText"/>
                                <w:rPr>
                                  <w:sz w:val="22"/>
                                  <w:szCs w:val="22"/>
                                </w:rPr>
                              </w:pPr>
                              <w:r w:rsidRPr="00077324">
                                <w:rPr>
                                  <w:sz w:val="22"/>
                                  <w:szCs w:val="22"/>
                                </w:rPr>
                                <w:t>Actor A /</w:t>
                              </w:r>
                            </w:p>
                            <w:p w14:paraId="401052EF" w14:textId="77777777" w:rsidR="009C5E35" w:rsidRPr="00077324" w:rsidRDefault="009C5E35"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9C5E35" w:rsidRPr="00077324" w:rsidRDefault="009C5E35" w:rsidP="00C73203">
                              <w:pPr>
                                <w:pStyle w:val="BodyText"/>
                                <w:rPr>
                                  <w:sz w:val="22"/>
                                  <w:szCs w:val="22"/>
                                </w:rPr>
                              </w:pPr>
                              <w:r>
                                <w:rPr>
                                  <w:sz w:val="22"/>
                                  <w:szCs w:val="22"/>
                                </w:rPr>
                                <w:t>Share Content</w:t>
                              </w:r>
                            </w:p>
                            <w:p w14:paraId="40AE47C6" w14:textId="77777777" w:rsidR="009C5E35" w:rsidRDefault="009C5E35" w:rsidP="00C73203"/>
                            <w:p w14:paraId="79044048" w14:textId="77777777" w:rsidR="009C5E35" w:rsidRPr="00077324" w:rsidRDefault="009C5E35"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9C5E35" w:rsidRDefault="009C5E35"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9C5E35" w:rsidRDefault="009C5E35"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9C5E35" w:rsidRDefault="009C5E35"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9C5E35" w:rsidRPr="00A67ED5" w:rsidRDefault="009C5E35"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9C5E35" w:rsidRPr="00A67ED5" w:rsidRDefault="009C5E35" w:rsidP="00C73203">
                        <w:pPr>
                          <w:pStyle w:val="BodyText"/>
                          <w:rPr>
                            <w:sz w:val="22"/>
                            <w:szCs w:val="22"/>
                            <w:lang w:val="pt-BR"/>
                          </w:rPr>
                        </w:pPr>
                        <w:r w:rsidRPr="00A67ED5">
                          <w:rPr>
                            <w:sz w:val="22"/>
                            <w:szCs w:val="22"/>
                            <w:lang w:val="pt-BR"/>
                          </w:rPr>
                          <w:t>Actor E</w:t>
                        </w:r>
                      </w:p>
                      <w:p w14:paraId="4894D60A" w14:textId="77777777" w:rsidR="009C5E35" w:rsidRPr="00A67ED5" w:rsidRDefault="009C5E35" w:rsidP="00C73203">
                        <w:pPr>
                          <w:rPr>
                            <w:lang w:val="pt-BR"/>
                          </w:rPr>
                        </w:pPr>
                      </w:p>
                      <w:p w14:paraId="10E4154D" w14:textId="77777777" w:rsidR="009C5E35" w:rsidRPr="00A67ED5" w:rsidRDefault="009C5E35" w:rsidP="00C73203">
                        <w:pPr>
                          <w:pStyle w:val="BodyText"/>
                          <w:rPr>
                            <w:sz w:val="22"/>
                            <w:szCs w:val="22"/>
                            <w:lang w:val="pt-BR"/>
                          </w:rPr>
                        </w:pPr>
                        <w:r w:rsidRPr="00A67ED5">
                          <w:rPr>
                            <w:sz w:val="22"/>
                            <w:szCs w:val="22"/>
                            <w:lang w:val="pt-BR"/>
                          </w:rPr>
                          <w:t>Actor D/</w:t>
                        </w:r>
                      </w:p>
                      <w:p w14:paraId="1911F262" w14:textId="77777777" w:rsidR="009C5E35" w:rsidRPr="00A67ED5" w:rsidRDefault="009C5E35"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9C5E35" w:rsidRPr="00077324" w:rsidRDefault="009C5E35" w:rsidP="00C73203">
                        <w:pPr>
                          <w:pStyle w:val="BodyText"/>
                          <w:rPr>
                            <w:sz w:val="22"/>
                            <w:szCs w:val="22"/>
                          </w:rPr>
                        </w:pPr>
                        <w:r>
                          <w:rPr>
                            <w:sz w:val="22"/>
                            <w:szCs w:val="22"/>
                          </w:rPr>
                          <w:t>PCP</w:t>
                        </w:r>
                        <w:r>
                          <w:rPr>
                            <w:sz w:val="22"/>
                            <w:szCs w:val="22"/>
                          </w:rPr>
                          <w:br/>
                          <w:t>(Content Creator)</w:t>
                        </w:r>
                      </w:p>
                      <w:p w14:paraId="7364C1C7" w14:textId="77777777" w:rsidR="009C5E35" w:rsidRPr="00077324" w:rsidRDefault="009C5E35" w:rsidP="00C73203">
                        <w:pPr>
                          <w:pStyle w:val="BodyText"/>
                          <w:rPr>
                            <w:sz w:val="22"/>
                            <w:szCs w:val="22"/>
                          </w:rPr>
                        </w:pPr>
                        <w:r w:rsidRPr="00077324">
                          <w:rPr>
                            <w:sz w:val="22"/>
                            <w:szCs w:val="22"/>
                          </w:rPr>
                          <w:t>Actor B</w:t>
                        </w:r>
                      </w:p>
                      <w:p w14:paraId="7B6AF7BD" w14:textId="77777777" w:rsidR="009C5E35" w:rsidRDefault="009C5E35" w:rsidP="00C73203"/>
                      <w:p w14:paraId="51AEF596" w14:textId="77777777" w:rsidR="009C5E35" w:rsidRPr="00077324" w:rsidRDefault="009C5E35" w:rsidP="00C73203">
                        <w:pPr>
                          <w:pStyle w:val="BodyText"/>
                          <w:rPr>
                            <w:sz w:val="22"/>
                            <w:szCs w:val="22"/>
                          </w:rPr>
                        </w:pPr>
                        <w:r w:rsidRPr="00077324">
                          <w:rPr>
                            <w:sz w:val="22"/>
                            <w:szCs w:val="22"/>
                          </w:rPr>
                          <w:t>Actor A /</w:t>
                        </w:r>
                      </w:p>
                      <w:p w14:paraId="401052EF" w14:textId="77777777" w:rsidR="009C5E35" w:rsidRPr="00077324" w:rsidRDefault="009C5E35"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9C5E35" w:rsidRPr="00077324" w:rsidRDefault="009C5E35" w:rsidP="00C73203">
                        <w:pPr>
                          <w:pStyle w:val="BodyText"/>
                          <w:rPr>
                            <w:sz w:val="22"/>
                            <w:szCs w:val="22"/>
                          </w:rPr>
                        </w:pPr>
                        <w:r>
                          <w:rPr>
                            <w:sz w:val="22"/>
                            <w:szCs w:val="22"/>
                          </w:rPr>
                          <w:t>Share Content</w:t>
                        </w:r>
                      </w:p>
                      <w:p w14:paraId="40AE47C6" w14:textId="77777777" w:rsidR="009C5E35" w:rsidRDefault="009C5E35" w:rsidP="00C73203"/>
                      <w:p w14:paraId="79044048" w14:textId="77777777" w:rsidR="009C5E35" w:rsidRPr="00077324" w:rsidRDefault="009C5E35"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9C5E35" w:rsidRDefault="009C5E35"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9C5E35" w:rsidRDefault="009C5E35"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9C5E35" w:rsidRDefault="009C5E35"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1943721F"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ins w:id="126" w:author="Jones, Emma" w:date="2018-02-13T06:06:00Z">
        <w:r w:rsidR="004C1EC8">
          <w:rPr>
            <w:noProof w:val="0"/>
          </w:rPr>
          <w:t>3</w:t>
        </w:r>
      </w:ins>
      <w:del w:id="127" w:author="Jones, Emma" w:date="2018-02-13T06:06:00Z">
        <w:r w:rsidDel="004C1EC8">
          <w:rPr>
            <w:noProof w:val="0"/>
          </w:rPr>
          <w:delText>2</w:delText>
        </w:r>
      </w:del>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9C5E35" w:rsidRPr="00A67ED5" w:rsidRDefault="009C5E35"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9C5E35" w:rsidRPr="00A67ED5" w:rsidRDefault="009C5E35" w:rsidP="008E6D87">
                              <w:pPr>
                                <w:pStyle w:val="BodyText"/>
                                <w:rPr>
                                  <w:sz w:val="22"/>
                                  <w:szCs w:val="22"/>
                                  <w:lang w:val="pt-BR"/>
                                </w:rPr>
                              </w:pPr>
                              <w:r w:rsidRPr="00A67ED5">
                                <w:rPr>
                                  <w:sz w:val="22"/>
                                  <w:szCs w:val="22"/>
                                  <w:lang w:val="pt-BR"/>
                                </w:rPr>
                                <w:t>Actor E</w:t>
                              </w:r>
                            </w:p>
                            <w:p w14:paraId="4F91E5BA" w14:textId="77777777" w:rsidR="009C5E35" w:rsidRPr="00A67ED5" w:rsidRDefault="009C5E35" w:rsidP="008E6D87">
                              <w:pPr>
                                <w:rPr>
                                  <w:lang w:val="pt-BR"/>
                                </w:rPr>
                              </w:pPr>
                            </w:p>
                            <w:p w14:paraId="2B26FBDF" w14:textId="77777777" w:rsidR="009C5E35" w:rsidRPr="00A67ED5" w:rsidRDefault="009C5E35" w:rsidP="008E6D87">
                              <w:pPr>
                                <w:pStyle w:val="BodyText"/>
                                <w:rPr>
                                  <w:sz w:val="22"/>
                                  <w:szCs w:val="22"/>
                                  <w:lang w:val="pt-BR"/>
                                </w:rPr>
                              </w:pPr>
                              <w:r w:rsidRPr="00A67ED5">
                                <w:rPr>
                                  <w:sz w:val="22"/>
                                  <w:szCs w:val="22"/>
                                  <w:lang w:val="pt-BR"/>
                                </w:rPr>
                                <w:t>Actor D/</w:t>
                              </w:r>
                            </w:p>
                            <w:p w14:paraId="119951B0" w14:textId="77777777" w:rsidR="009C5E35" w:rsidRPr="00A67ED5" w:rsidRDefault="009C5E35"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9C5E35" w:rsidRPr="00077324" w:rsidRDefault="009C5E35" w:rsidP="008E6D87">
                              <w:pPr>
                                <w:pStyle w:val="BodyText"/>
                                <w:rPr>
                                  <w:sz w:val="22"/>
                                  <w:szCs w:val="22"/>
                                </w:rPr>
                              </w:pPr>
                              <w:r>
                                <w:rPr>
                                  <w:sz w:val="22"/>
                                  <w:szCs w:val="22"/>
                                </w:rPr>
                                <w:t>PCP</w:t>
                              </w:r>
                              <w:r>
                                <w:rPr>
                                  <w:sz w:val="22"/>
                                  <w:szCs w:val="22"/>
                                </w:rPr>
                                <w:br/>
                                <w:t>(Content Creator)</w:t>
                              </w:r>
                            </w:p>
                            <w:p w14:paraId="656DF265" w14:textId="77777777" w:rsidR="009C5E35" w:rsidRPr="00077324" w:rsidRDefault="009C5E35" w:rsidP="008E6D87">
                              <w:pPr>
                                <w:pStyle w:val="BodyText"/>
                                <w:rPr>
                                  <w:sz w:val="22"/>
                                  <w:szCs w:val="22"/>
                                </w:rPr>
                              </w:pPr>
                              <w:r w:rsidRPr="00077324">
                                <w:rPr>
                                  <w:sz w:val="22"/>
                                  <w:szCs w:val="22"/>
                                </w:rPr>
                                <w:t>Actor B</w:t>
                              </w:r>
                            </w:p>
                            <w:p w14:paraId="45F8F96A" w14:textId="77777777" w:rsidR="009C5E35" w:rsidRDefault="009C5E35" w:rsidP="008E6D87"/>
                            <w:p w14:paraId="7B85207C" w14:textId="77777777" w:rsidR="009C5E35" w:rsidRPr="00077324" w:rsidRDefault="009C5E35" w:rsidP="008E6D87">
                              <w:pPr>
                                <w:pStyle w:val="BodyText"/>
                                <w:rPr>
                                  <w:sz w:val="22"/>
                                  <w:szCs w:val="22"/>
                                </w:rPr>
                              </w:pPr>
                              <w:r w:rsidRPr="00077324">
                                <w:rPr>
                                  <w:sz w:val="22"/>
                                  <w:szCs w:val="22"/>
                                </w:rPr>
                                <w:t>Actor A /</w:t>
                              </w:r>
                            </w:p>
                            <w:p w14:paraId="3D3C321A" w14:textId="77777777" w:rsidR="009C5E35" w:rsidRPr="00077324" w:rsidRDefault="009C5E35"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9C5E35" w:rsidRPr="00077324" w:rsidRDefault="009C5E35" w:rsidP="008E6D87">
                              <w:pPr>
                                <w:pStyle w:val="BodyText"/>
                                <w:rPr>
                                  <w:sz w:val="22"/>
                                  <w:szCs w:val="22"/>
                                </w:rPr>
                              </w:pPr>
                              <w:r>
                                <w:rPr>
                                  <w:sz w:val="22"/>
                                  <w:szCs w:val="22"/>
                                </w:rPr>
                                <w:t>Share Content</w:t>
                              </w:r>
                            </w:p>
                            <w:p w14:paraId="59758739" w14:textId="77777777" w:rsidR="009C5E35" w:rsidRDefault="009C5E35" w:rsidP="008E6D87"/>
                            <w:p w14:paraId="0CD182A8" w14:textId="77777777" w:rsidR="009C5E35" w:rsidRPr="00077324" w:rsidRDefault="009C5E35"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9C5E35" w:rsidRDefault="009C5E35"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9C5E35" w:rsidRDefault="009C5E35" w:rsidP="008E6D87">
                              <w:r>
                                <w:t xml:space="preserve">Generate Encounter Summary Section </w:t>
                              </w:r>
                            </w:p>
                            <w:p w14:paraId="042FAEE9" w14:textId="77777777" w:rsidR="009C5E35" w:rsidRDefault="009C5E35"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9C5E35" w:rsidRDefault="009C5E35"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9C5E35" w:rsidRPr="00A67ED5" w:rsidRDefault="009C5E35"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9C5E35" w:rsidRPr="00A67ED5" w:rsidRDefault="009C5E35" w:rsidP="008E6D87">
                        <w:pPr>
                          <w:pStyle w:val="BodyText"/>
                          <w:rPr>
                            <w:sz w:val="22"/>
                            <w:szCs w:val="22"/>
                            <w:lang w:val="pt-BR"/>
                          </w:rPr>
                        </w:pPr>
                        <w:r w:rsidRPr="00A67ED5">
                          <w:rPr>
                            <w:sz w:val="22"/>
                            <w:szCs w:val="22"/>
                            <w:lang w:val="pt-BR"/>
                          </w:rPr>
                          <w:t>Actor E</w:t>
                        </w:r>
                      </w:p>
                      <w:p w14:paraId="4F91E5BA" w14:textId="77777777" w:rsidR="009C5E35" w:rsidRPr="00A67ED5" w:rsidRDefault="009C5E35" w:rsidP="008E6D87">
                        <w:pPr>
                          <w:rPr>
                            <w:lang w:val="pt-BR"/>
                          </w:rPr>
                        </w:pPr>
                      </w:p>
                      <w:p w14:paraId="2B26FBDF" w14:textId="77777777" w:rsidR="009C5E35" w:rsidRPr="00A67ED5" w:rsidRDefault="009C5E35" w:rsidP="008E6D87">
                        <w:pPr>
                          <w:pStyle w:val="BodyText"/>
                          <w:rPr>
                            <w:sz w:val="22"/>
                            <w:szCs w:val="22"/>
                            <w:lang w:val="pt-BR"/>
                          </w:rPr>
                        </w:pPr>
                        <w:r w:rsidRPr="00A67ED5">
                          <w:rPr>
                            <w:sz w:val="22"/>
                            <w:szCs w:val="22"/>
                            <w:lang w:val="pt-BR"/>
                          </w:rPr>
                          <w:t>Actor D/</w:t>
                        </w:r>
                      </w:p>
                      <w:p w14:paraId="119951B0" w14:textId="77777777" w:rsidR="009C5E35" w:rsidRPr="00A67ED5" w:rsidRDefault="009C5E35"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9C5E35" w:rsidRPr="00077324" w:rsidRDefault="009C5E35" w:rsidP="008E6D87">
                        <w:pPr>
                          <w:pStyle w:val="BodyText"/>
                          <w:rPr>
                            <w:sz w:val="22"/>
                            <w:szCs w:val="22"/>
                          </w:rPr>
                        </w:pPr>
                        <w:r>
                          <w:rPr>
                            <w:sz w:val="22"/>
                            <w:szCs w:val="22"/>
                          </w:rPr>
                          <w:t>PCP</w:t>
                        </w:r>
                        <w:r>
                          <w:rPr>
                            <w:sz w:val="22"/>
                            <w:szCs w:val="22"/>
                          </w:rPr>
                          <w:br/>
                          <w:t>(Content Creator)</w:t>
                        </w:r>
                      </w:p>
                      <w:p w14:paraId="656DF265" w14:textId="77777777" w:rsidR="009C5E35" w:rsidRPr="00077324" w:rsidRDefault="009C5E35" w:rsidP="008E6D87">
                        <w:pPr>
                          <w:pStyle w:val="BodyText"/>
                          <w:rPr>
                            <w:sz w:val="22"/>
                            <w:szCs w:val="22"/>
                          </w:rPr>
                        </w:pPr>
                        <w:r w:rsidRPr="00077324">
                          <w:rPr>
                            <w:sz w:val="22"/>
                            <w:szCs w:val="22"/>
                          </w:rPr>
                          <w:t>Actor B</w:t>
                        </w:r>
                      </w:p>
                      <w:p w14:paraId="45F8F96A" w14:textId="77777777" w:rsidR="009C5E35" w:rsidRDefault="009C5E35" w:rsidP="008E6D87"/>
                      <w:p w14:paraId="7B85207C" w14:textId="77777777" w:rsidR="009C5E35" w:rsidRPr="00077324" w:rsidRDefault="009C5E35" w:rsidP="008E6D87">
                        <w:pPr>
                          <w:pStyle w:val="BodyText"/>
                          <w:rPr>
                            <w:sz w:val="22"/>
                            <w:szCs w:val="22"/>
                          </w:rPr>
                        </w:pPr>
                        <w:r w:rsidRPr="00077324">
                          <w:rPr>
                            <w:sz w:val="22"/>
                            <w:szCs w:val="22"/>
                          </w:rPr>
                          <w:t>Actor A /</w:t>
                        </w:r>
                      </w:p>
                      <w:p w14:paraId="3D3C321A" w14:textId="77777777" w:rsidR="009C5E35" w:rsidRPr="00077324" w:rsidRDefault="009C5E35"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9C5E35" w:rsidRPr="00077324" w:rsidRDefault="009C5E35" w:rsidP="008E6D87">
                        <w:pPr>
                          <w:pStyle w:val="BodyText"/>
                          <w:rPr>
                            <w:sz w:val="22"/>
                            <w:szCs w:val="22"/>
                          </w:rPr>
                        </w:pPr>
                        <w:r>
                          <w:rPr>
                            <w:sz w:val="22"/>
                            <w:szCs w:val="22"/>
                          </w:rPr>
                          <w:t>Share Content</w:t>
                        </w:r>
                      </w:p>
                      <w:p w14:paraId="59758739" w14:textId="77777777" w:rsidR="009C5E35" w:rsidRDefault="009C5E35" w:rsidP="008E6D87"/>
                      <w:p w14:paraId="0CD182A8" w14:textId="77777777" w:rsidR="009C5E35" w:rsidRPr="00077324" w:rsidRDefault="009C5E35"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9C5E35" w:rsidRDefault="009C5E35"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9C5E35" w:rsidRDefault="009C5E35" w:rsidP="008E6D87">
                        <w:r>
                          <w:t xml:space="preserve">Generate Encounter Summary Section </w:t>
                        </w:r>
                      </w:p>
                      <w:p w14:paraId="042FAEE9" w14:textId="77777777" w:rsidR="009C5E35" w:rsidRDefault="009C5E35"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9C5E35" w:rsidRDefault="009C5E35"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9C5E35" w:rsidRPr="00A67ED5" w:rsidRDefault="009C5E35"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9C5E35" w:rsidRPr="00A67ED5" w:rsidRDefault="009C5E35" w:rsidP="00295D60">
                              <w:pPr>
                                <w:pStyle w:val="BodyText"/>
                                <w:rPr>
                                  <w:sz w:val="22"/>
                                  <w:szCs w:val="22"/>
                                  <w:lang w:val="pt-BR"/>
                                </w:rPr>
                              </w:pPr>
                              <w:r w:rsidRPr="00A67ED5">
                                <w:rPr>
                                  <w:sz w:val="22"/>
                                  <w:szCs w:val="22"/>
                                  <w:lang w:val="pt-BR"/>
                                </w:rPr>
                                <w:t>Actor E</w:t>
                              </w:r>
                            </w:p>
                            <w:p w14:paraId="7C23A727" w14:textId="77777777" w:rsidR="009C5E35" w:rsidRPr="00A67ED5" w:rsidRDefault="009C5E35" w:rsidP="00295D60">
                              <w:pPr>
                                <w:rPr>
                                  <w:lang w:val="pt-BR"/>
                                </w:rPr>
                              </w:pPr>
                            </w:p>
                            <w:p w14:paraId="7ED081DE" w14:textId="77777777" w:rsidR="009C5E35" w:rsidRPr="00A67ED5" w:rsidRDefault="009C5E35" w:rsidP="00295D60">
                              <w:pPr>
                                <w:pStyle w:val="BodyText"/>
                                <w:rPr>
                                  <w:sz w:val="22"/>
                                  <w:szCs w:val="22"/>
                                  <w:lang w:val="pt-BR"/>
                                </w:rPr>
                              </w:pPr>
                              <w:r w:rsidRPr="00A67ED5">
                                <w:rPr>
                                  <w:sz w:val="22"/>
                                  <w:szCs w:val="22"/>
                                  <w:lang w:val="pt-BR"/>
                                </w:rPr>
                                <w:t>Actor D/</w:t>
                              </w:r>
                            </w:p>
                            <w:p w14:paraId="201327D9" w14:textId="77777777" w:rsidR="009C5E35" w:rsidRPr="00A67ED5" w:rsidRDefault="009C5E35"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9C5E35" w:rsidRPr="00077324" w:rsidRDefault="009C5E35" w:rsidP="00295D60">
                              <w:pPr>
                                <w:pStyle w:val="BodyText"/>
                                <w:rPr>
                                  <w:sz w:val="22"/>
                                  <w:szCs w:val="22"/>
                                </w:rPr>
                              </w:pPr>
                              <w:r>
                                <w:rPr>
                                  <w:sz w:val="22"/>
                                  <w:szCs w:val="22"/>
                                </w:rPr>
                                <w:t>Cardiologist</w:t>
                              </w:r>
                              <w:r>
                                <w:rPr>
                                  <w:sz w:val="22"/>
                                  <w:szCs w:val="22"/>
                                </w:rPr>
                                <w:br/>
                                <w:t>(Content Consumer)</w:t>
                              </w:r>
                            </w:p>
                            <w:p w14:paraId="7DCCAEF7" w14:textId="77777777" w:rsidR="009C5E35" w:rsidRPr="00077324" w:rsidRDefault="009C5E35" w:rsidP="00295D60">
                              <w:pPr>
                                <w:pStyle w:val="BodyText"/>
                                <w:rPr>
                                  <w:sz w:val="22"/>
                                  <w:szCs w:val="22"/>
                                </w:rPr>
                              </w:pPr>
                              <w:r w:rsidRPr="00077324">
                                <w:rPr>
                                  <w:sz w:val="22"/>
                                  <w:szCs w:val="22"/>
                                </w:rPr>
                                <w:t>Actor B</w:t>
                              </w:r>
                            </w:p>
                            <w:p w14:paraId="30614566" w14:textId="77777777" w:rsidR="009C5E35" w:rsidRDefault="009C5E35" w:rsidP="00295D60"/>
                            <w:p w14:paraId="1EB023B6" w14:textId="77777777" w:rsidR="009C5E35" w:rsidRPr="00077324" w:rsidRDefault="009C5E35" w:rsidP="00295D60">
                              <w:pPr>
                                <w:pStyle w:val="BodyText"/>
                                <w:rPr>
                                  <w:sz w:val="22"/>
                                  <w:szCs w:val="22"/>
                                </w:rPr>
                              </w:pPr>
                              <w:r w:rsidRPr="00077324">
                                <w:rPr>
                                  <w:sz w:val="22"/>
                                  <w:szCs w:val="22"/>
                                </w:rPr>
                                <w:t>Actor A /</w:t>
                              </w:r>
                            </w:p>
                            <w:p w14:paraId="6656C5CC" w14:textId="77777777" w:rsidR="009C5E35" w:rsidRPr="00077324" w:rsidRDefault="009C5E35"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9C5E35" w:rsidRPr="00077324" w:rsidRDefault="009C5E35" w:rsidP="00295D60">
                              <w:pPr>
                                <w:pStyle w:val="BodyText"/>
                                <w:rPr>
                                  <w:sz w:val="22"/>
                                  <w:szCs w:val="22"/>
                                </w:rPr>
                              </w:pPr>
                              <w:r>
                                <w:rPr>
                                  <w:sz w:val="22"/>
                                  <w:szCs w:val="22"/>
                                </w:rPr>
                                <w:t>Share Content</w:t>
                              </w:r>
                            </w:p>
                            <w:p w14:paraId="627A17F3" w14:textId="77777777" w:rsidR="009C5E35" w:rsidRDefault="009C5E35" w:rsidP="00295D60"/>
                            <w:p w14:paraId="00F5B839" w14:textId="77777777" w:rsidR="009C5E35" w:rsidRPr="00077324" w:rsidRDefault="009C5E35"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9C5E35" w:rsidRDefault="009C5E35"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9C5E35" w:rsidRDefault="009C5E35" w:rsidP="00295D60">
                              <w:r>
                                <w:t xml:space="preserve">Generate Active/Planned Medication Summary Section </w:t>
                              </w:r>
                            </w:p>
                            <w:p w14:paraId="7A2B8C98" w14:textId="77777777" w:rsidR="009C5E35" w:rsidRDefault="009C5E35"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9C5E35" w:rsidRDefault="009C5E35" w:rsidP="00C206DD">
                              <w:r>
                                <w:t xml:space="preserve">Render Active/Planned Medication Summary Section </w:t>
                              </w:r>
                            </w:p>
                            <w:p w14:paraId="4D755515" w14:textId="0EDFEAEA" w:rsidR="009C5E35" w:rsidRDefault="009C5E35"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9C5E35" w:rsidRPr="00A67ED5" w:rsidRDefault="009C5E35"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9C5E35" w:rsidRPr="00A67ED5" w:rsidRDefault="009C5E35" w:rsidP="00295D60">
                        <w:pPr>
                          <w:pStyle w:val="BodyText"/>
                          <w:rPr>
                            <w:sz w:val="22"/>
                            <w:szCs w:val="22"/>
                            <w:lang w:val="pt-BR"/>
                          </w:rPr>
                        </w:pPr>
                        <w:r w:rsidRPr="00A67ED5">
                          <w:rPr>
                            <w:sz w:val="22"/>
                            <w:szCs w:val="22"/>
                            <w:lang w:val="pt-BR"/>
                          </w:rPr>
                          <w:t>Actor E</w:t>
                        </w:r>
                      </w:p>
                      <w:p w14:paraId="7C23A727" w14:textId="77777777" w:rsidR="009C5E35" w:rsidRPr="00A67ED5" w:rsidRDefault="009C5E35" w:rsidP="00295D60">
                        <w:pPr>
                          <w:rPr>
                            <w:lang w:val="pt-BR"/>
                          </w:rPr>
                        </w:pPr>
                      </w:p>
                      <w:p w14:paraId="7ED081DE" w14:textId="77777777" w:rsidR="009C5E35" w:rsidRPr="00A67ED5" w:rsidRDefault="009C5E35" w:rsidP="00295D60">
                        <w:pPr>
                          <w:pStyle w:val="BodyText"/>
                          <w:rPr>
                            <w:sz w:val="22"/>
                            <w:szCs w:val="22"/>
                            <w:lang w:val="pt-BR"/>
                          </w:rPr>
                        </w:pPr>
                        <w:r w:rsidRPr="00A67ED5">
                          <w:rPr>
                            <w:sz w:val="22"/>
                            <w:szCs w:val="22"/>
                            <w:lang w:val="pt-BR"/>
                          </w:rPr>
                          <w:t>Actor D/</w:t>
                        </w:r>
                      </w:p>
                      <w:p w14:paraId="201327D9" w14:textId="77777777" w:rsidR="009C5E35" w:rsidRPr="00A67ED5" w:rsidRDefault="009C5E35"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9C5E35" w:rsidRPr="00077324" w:rsidRDefault="009C5E35" w:rsidP="00295D60">
                        <w:pPr>
                          <w:pStyle w:val="BodyText"/>
                          <w:rPr>
                            <w:sz w:val="22"/>
                            <w:szCs w:val="22"/>
                          </w:rPr>
                        </w:pPr>
                        <w:r>
                          <w:rPr>
                            <w:sz w:val="22"/>
                            <w:szCs w:val="22"/>
                          </w:rPr>
                          <w:t>Cardiologist</w:t>
                        </w:r>
                        <w:r>
                          <w:rPr>
                            <w:sz w:val="22"/>
                            <w:szCs w:val="22"/>
                          </w:rPr>
                          <w:br/>
                          <w:t>(Content Consumer)</w:t>
                        </w:r>
                      </w:p>
                      <w:p w14:paraId="7DCCAEF7" w14:textId="77777777" w:rsidR="009C5E35" w:rsidRPr="00077324" w:rsidRDefault="009C5E35" w:rsidP="00295D60">
                        <w:pPr>
                          <w:pStyle w:val="BodyText"/>
                          <w:rPr>
                            <w:sz w:val="22"/>
                            <w:szCs w:val="22"/>
                          </w:rPr>
                        </w:pPr>
                        <w:r w:rsidRPr="00077324">
                          <w:rPr>
                            <w:sz w:val="22"/>
                            <w:szCs w:val="22"/>
                          </w:rPr>
                          <w:t>Actor B</w:t>
                        </w:r>
                      </w:p>
                      <w:p w14:paraId="30614566" w14:textId="77777777" w:rsidR="009C5E35" w:rsidRDefault="009C5E35" w:rsidP="00295D60"/>
                      <w:p w14:paraId="1EB023B6" w14:textId="77777777" w:rsidR="009C5E35" w:rsidRPr="00077324" w:rsidRDefault="009C5E35" w:rsidP="00295D60">
                        <w:pPr>
                          <w:pStyle w:val="BodyText"/>
                          <w:rPr>
                            <w:sz w:val="22"/>
                            <w:szCs w:val="22"/>
                          </w:rPr>
                        </w:pPr>
                        <w:r w:rsidRPr="00077324">
                          <w:rPr>
                            <w:sz w:val="22"/>
                            <w:szCs w:val="22"/>
                          </w:rPr>
                          <w:t>Actor A /</w:t>
                        </w:r>
                      </w:p>
                      <w:p w14:paraId="6656C5CC" w14:textId="77777777" w:rsidR="009C5E35" w:rsidRPr="00077324" w:rsidRDefault="009C5E35"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9C5E35" w:rsidRPr="00077324" w:rsidRDefault="009C5E35" w:rsidP="00295D60">
                        <w:pPr>
                          <w:pStyle w:val="BodyText"/>
                          <w:rPr>
                            <w:sz w:val="22"/>
                            <w:szCs w:val="22"/>
                          </w:rPr>
                        </w:pPr>
                        <w:r>
                          <w:rPr>
                            <w:sz w:val="22"/>
                            <w:szCs w:val="22"/>
                          </w:rPr>
                          <w:t>Share Content</w:t>
                        </w:r>
                      </w:p>
                      <w:p w14:paraId="627A17F3" w14:textId="77777777" w:rsidR="009C5E35" w:rsidRDefault="009C5E35" w:rsidP="00295D60"/>
                      <w:p w14:paraId="00F5B839" w14:textId="77777777" w:rsidR="009C5E35" w:rsidRPr="00077324" w:rsidRDefault="009C5E35"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9C5E35" w:rsidRDefault="009C5E35"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9C5E35" w:rsidRDefault="009C5E35" w:rsidP="00295D60">
                        <w:r>
                          <w:t xml:space="preserve">Generate Active/Planned Medication Summary Section </w:t>
                        </w:r>
                      </w:p>
                      <w:p w14:paraId="7A2B8C98" w14:textId="77777777" w:rsidR="009C5E35" w:rsidRDefault="009C5E35"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9C5E35" w:rsidRDefault="009C5E35" w:rsidP="00C206DD">
                        <w:r>
                          <w:t xml:space="preserve">Render Active/Planned Medication Summary Section </w:t>
                        </w:r>
                      </w:p>
                      <w:p w14:paraId="4D755515" w14:textId="0EDFEAEA" w:rsidR="009C5E35" w:rsidRDefault="009C5E35"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121"/>
      <w:bookmarkEnd w:id="122"/>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128" w:name="_Toc345074662"/>
      <w:bookmarkStart w:id="129"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128"/>
      <w:bookmarkEnd w:id="129"/>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130" w:name="_Toc345074663"/>
      <w:bookmarkStart w:id="131"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130"/>
      <w:bookmarkEnd w:id="131"/>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9C5E35" w:rsidRPr="00A67ED5" w:rsidRDefault="009C5E35"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9C5E35" w:rsidRPr="00A67ED5" w:rsidRDefault="009C5E35" w:rsidP="00B9490C">
                              <w:pPr>
                                <w:pStyle w:val="BodyText"/>
                                <w:rPr>
                                  <w:sz w:val="22"/>
                                  <w:szCs w:val="22"/>
                                  <w:lang w:val="pt-BR"/>
                                </w:rPr>
                              </w:pPr>
                              <w:r w:rsidRPr="00A67ED5">
                                <w:rPr>
                                  <w:sz w:val="22"/>
                                  <w:szCs w:val="22"/>
                                  <w:lang w:val="pt-BR"/>
                                </w:rPr>
                                <w:t>Actor E</w:t>
                              </w:r>
                            </w:p>
                            <w:p w14:paraId="41A17A7C" w14:textId="77777777" w:rsidR="009C5E35" w:rsidRPr="00A67ED5" w:rsidRDefault="009C5E35" w:rsidP="00B9490C">
                              <w:pPr>
                                <w:rPr>
                                  <w:lang w:val="pt-BR"/>
                                </w:rPr>
                              </w:pPr>
                            </w:p>
                            <w:p w14:paraId="6AE4CEBF" w14:textId="77777777" w:rsidR="009C5E35" w:rsidRPr="00A67ED5" w:rsidRDefault="009C5E35" w:rsidP="00B9490C">
                              <w:pPr>
                                <w:pStyle w:val="BodyText"/>
                                <w:rPr>
                                  <w:sz w:val="22"/>
                                  <w:szCs w:val="22"/>
                                  <w:lang w:val="pt-BR"/>
                                </w:rPr>
                              </w:pPr>
                              <w:r w:rsidRPr="00A67ED5">
                                <w:rPr>
                                  <w:sz w:val="22"/>
                                  <w:szCs w:val="22"/>
                                  <w:lang w:val="pt-BR"/>
                                </w:rPr>
                                <w:t>Actor D/</w:t>
                              </w:r>
                            </w:p>
                            <w:p w14:paraId="66DC5E36" w14:textId="77777777" w:rsidR="009C5E35" w:rsidRPr="00A67ED5" w:rsidRDefault="009C5E35"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9C5E35" w:rsidRPr="00077324" w:rsidRDefault="009C5E35" w:rsidP="00B9490C">
                              <w:pPr>
                                <w:pStyle w:val="BodyText"/>
                                <w:rPr>
                                  <w:sz w:val="22"/>
                                  <w:szCs w:val="22"/>
                                </w:rPr>
                              </w:pPr>
                              <w:r>
                                <w:rPr>
                                  <w:sz w:val="22"/>
                                  <w:szCs w:val="22"/>
                                </w:rPr>
                                <w:t>Acute Care Provider</w:t>
                              </w:r>
                              <w:r>
                                <w:rPr>
                                  <w:sz w:val="22"/>
                                  <w:szCs w:val="22"/>
                                </w:rPr>
                                <w:br/>
                                <w:t>(Content Creator)</w:t>
                              </w:r>
                            </w:p>
                            <w:p w14:paraId="24982D6B" w14:textId="77777777" w:rsidR="009C5E35" w:rsidRPr="00077324" w:rsidRDefault="009C5E35" w:rsidP="00B9490C">
                              <w:pPr>
                                <w:pStyle w:val="BodyText"/>
                                <w:rPr>
                                  <w:sz w:val="22"/>
                                  <w:szCs w:val="22"/>
                                </w:rPr>
                              </w:pPr>
                              <w:r w:rsidRPr="00077324">
                                <w:rPr>
                                  <w:sz w:val="22"/>
                                  <w:szCs w:val="22"/>
                                </w:rPr>
                                <w:t>Actor B</w:t>
                              </w:r>
                            </w:p>
                            <w:p w14:paraId="7D132A2C" w14:textId="77777777" w:rsidR="009C5E35" w:rsidRDefault="009C5E35" w:rsidP="00B9490C"/>
                            <w:p w14:paraId="6345E50D" w14:textId="77777777" w:rsidR="009C5E35" w:rsidRPr="00077324" w:rsidRDefault="009C5E35" w:rsidP="00B9490C">
                              <w:pPr>
                                <w:pStyle w:val="BodyText"/>
                                <w:rPr>
                                  <w:sz w:val="22"/>
                                  <w:szCs w:val="22"/>
                                </w:rPr>
                              </w:pPr>
                              <w:r w:rsidRPr="00077324">
                                <w:rPr>
                                  <w:sz w:val="22"/>
                                  <w:szCs w:val="22"/>
                                </w:rPr>
                                <w:t>Actor A /</w:t>
                              </w:r>
                            </w:p>
                            <w:p w14:paraId="0B71025C" w14:textId="77777777" w:rsidR="009C5E35" w:rsidRPr="00077324" w:rsidRDefault="009C5E35"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9C5E35" w:rsidRPr="00077324" w:rsidRDefault="009C5E35" w:rsidP="00B9490C">
                              <w:pPr>
                                <w:pStyle w:val="BodyText"/>
                                <w:rPr>
                                  <w:sz w:val="22"/>
                                  <w:szCs w:val="22"/>
                                </w:rPr>
                              </w:pPr>
                              <w:r>
                                <w:rPr>
                                  <w:sz w:val="22"/>
                                  <w:szCs w:val="22"/>
                                </w:rPr>
                                <w:t>Share Content</w:t>
                              </w:r>
                            </w:p>
                            <w:p w14:paraId="4CC96BF0" w14:textId="77777777" w:rsidR="009C5E35" w:rsidRDefault="009C5E35" w:rsidP="00B9490C"/>
                            <w:p w14:paraId="663EBC63" w14:textId="77777777" w:rsidR="009C5E35" w:rsidRPr="00077324" w:rsidRDefault="009C5E35"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9C5E35" w:rsidRDefault="009C5E35"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9C5E35" w:rsidRDefault="009C5E35" w:rsidP="00B9490C">
                              <w:r>
                                <w:t xml:space="preserve">Include Document Summary Section </w:t>
                              </w:r>
                            </w:p>
                            <w:p w14:paraId="58E0D531" w14:textId="77777777" w:rsidR="009C5E35" w:rsidRDefault="009C5E35"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9C5E35" w:rsidRDefault="009C5E35"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9C5E35" w:rsidRPr="00A67ED5" w:rsidRDefault="009C5E35"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9C5E35" w:rsidRPr="00A67ED5" w:rsidRDefault="009C5E35" w:rsidP="00B9490C">
                        <w:pPr>
                          <w:pStyle w:val="BodyText"/>
                          <w:rPr>
                            <w:sz w:val="22"/>
                            <w:szCs w:val="22"/>
                            <w:lang w:val="pt-BR"/>
                          </w:rPr>
                        </w:pPr>
                        <w:r w:rsidRPr="00A67ED5">
                          <w:rPr>
                            <w:sz w:val="22"/>
                            <w:szCs w:val="22"/>
                            <w:lang w:val="pt-BR"/>
                          </w:rPr>
                          <w:t>Actor E</w:t>
                        </w:r>
                      </w:p>
                      <w:p w14:paraId="41A17A7C" w14:textId="77777777" w:rsidR="009C5E35" w:rsidRPr="00A67ED5" w:rsidRDefault="009C5E35" w:rsidP="00B9490C">
                        <w:pPr>
                          <w:rPr>
                            <w:lang w:val="pt-BR"/>
                          </w:rPr>
                        </w:pPr>
                      </w:p>
                      <w:p w14:paraId="6AE4CEBF" w14:textId="77777777" w:rsidR="009C5E35" w:rsidRPr="00A67ED5" w:rsidRDefault="009C5E35" w:rsidP="00B9490C">
                        <w:pPr>
                          <w:pStyle w:val="BodyText"/>
                          <w:rPr>
                            <w:sz w:val="22"/>
                            <w:szCs w:val="22"/>
                            <w:lang w:val="pt-BR"/>
                          </w:rPr>
                        </w:pPr>
                        <w:r w:rsidRPr="00A67ED5">
                          <w:rPr>
                            <w:sz w:val="22"/>
                            <w:szCs w:val="22"/>
                            <w:lang w:val="pt-BR"/>
                          </w:rPr>
                          <w:t>Actor D/</w:t>
                        </w:r>
                      </w:p>
                      <w:p w14:paraId="66DC5E36" w14:textId="77777777" w:rsidR="009C5E35" w:rsidRPr="00A67ED5" w:rsidRDefault="009C5E35"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9C5E35" w:rsidRPr="00077324" w:rsidRDefault="009C5E35" w:rsidP="00B9490C">
                        <w:pPr>
                          <w:pStyle w:val="BodyText"/>
                          <w:rPr>
                            <w:sz w:val="22"/>
                            <w:szCs w:val="22"/>
                          </w:rPr>
                        </w:pPr>
                        <w:r>
                          <w:rPr>
                            <w:sz w:val="22"/>
                            <w:szCs w:val="22"/>
                          </w:rPr>
                          <w:t>Acute Care Provider</w:t>
                        </w:r>
                        <w:r>
                          <w:rPr>
                            <w:sz w:val="22"/>
                            <w:szCs w:val="22"/>
                          </w:rPr>
                          <w:br/>
                          <w:t>(Content Creator)</w:t>
                        </w:r>
                      </w:p>
                      <w:p w14:paraId="24982D6B" w14:textId="77777777" w:rsidR="009C5E35" w:rsidRPr="00077324" w:rsidRDefault="009C5E35" w:rsidP="00B9490C">
                        <w:pPr>
                          <w:pStyle w:val="BodyText"/>
                          <w:rPr>
                            <w:sz w:val="22"/>
                            <w:szCs w:val="22"/>
                          </w:rPr>
                        </w:pPr>
                        <w:r w:rsidRPr="00077324">
                          <w:rPr>
                            <w:sz w:val="22"/>
                            <w:szCs w:val="22"/>
                          </w:rPr>
                          <w:t>Actor B</w:t>
                        </w:r>
                      </w:p>
                      <w:p w14:paraId="7D132A2C" w14:textId="77777777" w:rsidR="009C5E35" w:rsidRDefault="009C5E35" w:rsidP="00B9490C"/>
                      <w:p w14:paraId="6345E50D" w14:textId="77777777" w:rsidR="009C5E35" w:rsidRPr="00077324" w:rsidRDefault="009C5E35" w:rsidP="00B9490C">
                        <w:pPr>
                          <w:pStyle w:val="BodyText"/>
                          <w:rPr>
                            <w:sz w:val="22"/>
                            <w:szCs w:val="22"/>
                          </w:rPr>
                        </w:pPr>
                        <w:r w:rsidRPr="00077324">
                          <w:rPr>
                            <w:sz w:val="22"/>
                            <w:szCs w:val="22"/>
                          </w:rPr>
                          <w:t>Actor A /</w:t>
                        </w:r>
                      </w:p>
                      <w:p w14:paraId="0B71025C" w14:textId="77777777" w:rsidR="009C5E35" w:rsidRPr="00077324" w:rsidRDefault="009C5E35"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9C5E35" w:rsidRPr="00077324" w:rsidRDefault="009C5E35" w:rsidP="00B9490C">
                        <w:pPr>
                          <w:pStyle w:val="BodyText"/>
                          <w:rPr>
                            <w:sz w:val="22"/>
                            <w:szCs w:val="22"/>
                          </w:rPr>
                        </w:pPr>
                        <w:r>
                          <w:rPr>
                            <w:sz w:val="22"/>
                            <w:szCs w:val="22"/>
                          </w:rPr>
                          <w:t>Share Content</w:t>
                        </w:r>
                      </w:p>
                      <w:p w14:paraId="4CC96BF0" w14:textId="77777777" w:rsidR="009C5E35" w:rsidRDefault="009C5E35" w:rsidP="00B9490C"/>
                      <w:p w14:paraId="663EBC63" w14:textId="77777777" w:rsidR="009C5E35" w:rsidRPr="00077324" w:rsidRDefault="009C5E35"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9C5E35" w:rsidRDefault="009C5E35"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9C5E35" w:rsidRDefault="009C5E35" w:rsidP="00B9490C">
                        <w:r>
                          <w:t xml:space="preserve">Include Document Summary Section </w:t>
                        </w:r>
                      </w:p>
                      <w:p w14:paraId="58E0D531" w14:textId="77777777" w:rsidR="009C5E35" w:rsidRDefault="009C5E35"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9C5E35" w:rsidRDefault="009C5E35"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9C5E35" w:rsidRPr="00A67ED5" w:rsidRDefault="009C5E35"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9C5E35" w:rsidRPr="00A67ED5" w:rsidRDefault="009C5E35" w:rsidP="00F6224D">
                              <w:pPr>
                                <w:pStyle w:val="BodyText"/>
                                <w:rPr>
                                  <w:sz w:val="22"/>
                                  <w:szCs w:val="22"/>
                                  <w:lang w:val="pt-BR"/>
                                </w:rPr>
                              </w:pPr>
                              <w:r w:rsidRPr="00A67ED5">
                                <w:rPr>
                                  <w:sz w:val="22"/>
                                  <w:szCs w:val="22"/>
                                  <w:lang w:val="pt-BR"/>
                                </w:rPr>
                                <w:t>Actor E</w:t>
                              </w:r>
                            </w:p>
                            <w:p w14:paraId="68716CD7" w14:textId="77777777" w:rsidR="009C5E35" w:rsidRPr="00A67ED5" w:rsidRDefault="009C5E35" w:rsidP="00F6224D">
                              <w:pPr>
                                <w:rPr>
                                  <w:lang w:val="pt-BR"/>
                                </w:rPr>
                              </w:pPr>
                            </w:p>
                            <w:p w14:paraId="62695C41" w14:textId="77777777" w:rsidR="009C5E35" w:rsidRPr="00A67ED5" w:rsidRDefault="009C5E35" w:rsidP="00F6224D">
                              <w:pPr>
                                <w:pStyle w:val="BodyText"/>
                                <w:rPr>
                                  <w:sz w:val="22"/>
                                  <w:szCs w:val="22"/>
                                  <w:lang w:val="pt-BR"/>
                                </w:rPr>
                              </w:pPr>
                              <w:r w:rsidRPr="00A67ED5">
                                <w:rPr>
                                  <w:sz w:val="22"/>
                                  <w:szCs w:val="22"/>
                                  <w:lang w:val="pt-BR"/>
                                </w:rPr>
                                <w:t>Actor D/</w:t>
                              </w:r>
                            </w:p>
                            <w:p w14:paraId="7F0515E2" w14:textId="77777777" w:rsidR="009C5E35" w:rsidRPr="00A67ED5" w:rsidRDefault="009C5E35"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9C5E35" w:rsidRPr="00077324" w:rsidRDefault="009C5E35" w:rsidP="00F6224D">
                              <w:pPr>
                                <w:pStyle w:val="BodyText"/>
                                <w:rPr>
                                  <w:sz w:val="22"/>
                                  <w:szCs w:val="22"/>
                                </w:rPr>
                              </w:pPr>
                              <w:r>
                                <w:rPr>
                                  <w:sz w:val="22"/>
                                  <w:szCs w:val="22"/>
                                </w:rPr>
                                <w:t>Consulting Provider</w:t>
                              </w:r>
                              <w:r>
                                <w:rPr>
                                  <w:sz w:val="22"/>
                                  <w:szCs w:val="22"/>
                                </w:rPr>
                                <w:br/>
                                <w:t>(Content Creator)</w:t>
                              </w:r>
                            </w:p>
                            <w:p w14:paraId="1386A80F" w14:textId="77777777" w:rsidR="009C5E35" w:rsidRPr="00077324" w:rsidRDefault="009C5E35" w:rsidP="00F6224D">
                              <w:pPr>
                                <w:pStyle w:val="BodyText"/>
                                <w:rPr>
                                  <w:sz w:val="22"/>
                                  <w:szCs w:val="22"/>
                                </w:rPr>
                              </w:pPr>
                              <w:r w:rsidRPr="00077324">
                                <w:rPr>
                                  <w:sz w:val="22"/>
                                  <w:szCs w:val="22"/>
                                </w:rPr>
                                <w:t>Actor B</w:t>
                              </w:r>
                            </w:p>
                            <w:p w14:paraId="2FE9FEC0" w14:textId="77777777" w:rsidR="009C5E35" w:rsidRDefault="009C5E35" w:rsidP="00F6224D"/>
                            <w:p w14:paraId="3EDECCAD" w14:textId="77777777" w:rsidR="009C5E35" w:rsidRPr="00077324" w:rsidRDefault="009C5E35" w:rsidP="00F6224D">
                              <w:pPr>
                                <w:pStyle w:val="BodyText"/>
                                <w:rPr>
                                  <w:sz w:val="22"/>
                                  <w:szCs w:val="22"/>
                                </w:rPr>
                              </w:pPr>
                              <w:r w:rsidRPr="00077324">
                                <w:rPr>
                                  <w:sz w:val="22"/>
                                  <w:szCs w:val="22"/>
                                </w:rPr>
                                <w:t>Actor A /</w:t>
                              </w:r>
                            </w:p>
                            <w:p w14:paraId="045EDE88" w14:textId="77777777" w:rsidR="009C5E35" w:rsidRPr="00077324" w:rsidRDefault="009C5E35"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9C5E35" w:rsidRPr="00077324" w:rsidRDefault="009C5E35" w:rsidP="00F6224D">
                              <w:pPr>
                                <w:pStyle w:val="BodyText"/>
                                <w:rPr>
                                  <w:sz w:val="22"/>
                                  <w:szCs w:val="22"/>
                                </w:rPr>
                              </w:pPr>
                              <w:r>
                                <w:rPr>
                                  <w:sz w:val="22"/>
                                  <w:szCs w:val="22"/>
                                </w:rPr>
                                <w:t>Share Content</w:t>
                              </w:r>
                            </w:p>
                            <w:p w14:paraId="7ABB1431" w14:textId="77777777" w:rsidR="009C5E35" w:rsidRDefault="009C5E35" w:rsidP="00F6224D"/>
                            <w:p w14:paraId="760290D6" w14:textId="77777777" w:rsidR="009C5E35" w:rsidRPr="00077324" w:rsidRDefault="009C5E35"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9C5E35" w:rsidRDefault="009C5E35"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9C5E35" w:rsidRDefault="009C5E35" w:rsidP="00F6224D">
                              <w:r>
                                <w:t xml:space="preserve">Include Notes Section </w:t>
                              </w:r>
                            </w:p>
                            <w:p w14:paraId="4013150F" w14:textId="77777777" w:rsidR="009C5E35" w:rsidRDefault="009C5E35"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9C5E35" w:rsidRDefault="009C5E35"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9C5E35" w:rsidRPr="00A67ED5" w:rsidRDefault="009C5E35"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9C5E35" w:rsidRPr="00A67ED5" w:rsidRDefault="009C5E35" w:rsidP="00F6224D">
                        <w:pPr>
                          <w:pStyle w:val="BodyText"/>
                          <w:rPr>
                            <w:sz w:val="22"/>
                            <w:szCs w:val="22"/>
                            <w:lang w:val="pt-BR"/>
                          </w:rPr>
                        </w:pPr>
                        <w:r w:rsidRPr="00A67ED5">
                          <w:rPr>
                            <w:sz w:val="22"/>
                            <w:szCs w:val="22"/>
                            <w:lang w:val="pt-BR"/>
                          </w:rPr>
                          <w:t>Actor E</w:t>
                        </w:r>
                      </w:p>
                      <w:p w14:paraId="68716CD7" w14:textId="77777777" w:rsidR="009C5E35" w:rsidRPr="00A67ED5" w:rsidRDefault="009C5E35" w:rsidP="00F6224D">
                        <w:pPr>
                          <w:rPr>
                            <w:lang w:val="pt-BR"/>
                          </w:rPr>
                        </w:pPr>
                      </w:p>
                      <w:p w14:paraId="62695C41" w14:textId="77777777" w:rsidR="009C5E35" w:rsidRPr="00A67ED5" w:rsidRDefault="009C5E35" w:rsidP="00F6224D">
                        <w:pPr>
                          <w:pStyle w:val="BodyText"/>
                          <w:rPr>
                            <w:sz w:val="22"/>
                            <w:szCs w:val="22"/>
                            <w:lang w:val="pt-BR"/>
                          </w:rPr>
                        </w:pPr>
                        <w:r w:rsidRPr="00A67ED5">
                          <w:rPr>
                            <w:sz w:val="22"/>
                            <w:szCs w:val="22"/>
                            <w:lang w:val="pt-BR"/>
                          </w:rPr>
                          <w:t>Actor D/</w:t>
                        </w:r>
                      </w:p>
                      <w:p w14:paraId="7F0515E2" w14:textId="77777777" w:rsidR="009C5E35" w:rsidRPr="00A67ED5" w:rsidRDefault="009C5E35"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9C5E35" w:rsidRPr="00077324" w:rsidRDefault="009C5E35" w:rsidP="00F6224D">
                        <w:pPr>
                          <w:pStyle w:val="BodyText"/>
                          <w:rPr>
                            <w:sz w:val="22"/>
                            <w:szCs w:val="22"/>
                          </w:rPr>
                        </w:pPr>
                        <w:r>
                          <w:rPr>
                            <w:sz w:val="22"/>
                            <w:szCs w:val="22"/>
                          </w:rPr>
                          <w:t>Consulting Provider</w:t>
                        </w:r>
                        <w:r>
                          <w:rPr>
                            <w:sz w:val="22"/>
                            <w:szCs w:val="22"/>
                          </w:rPr>
                          <w:br/>
                          <w:t>(Content Creator)</w:t>
                        </w:r>
                      </w:p>
                      <w:p w14:paraId="1386A80F" w14:textId="77777777" w:rsidR="009C5E35" w:rsidRPr="00077324" w:rsidRDefault="009C5E35" w:rsidP="00F6224D">
                        <w:pPr>
                          <w:pStyle w:val="BodyText"/>
                          <w:rPr>
                            <w:sz w:val="22"/>
                            <w:szCs w:val="22"/>
                          </w:rPr>
                        </w:pPr>
                        <w:r w:rsidRPr="00077324">
                          <w:rPr>
                            <w:sz w:val="22"/>
                            <w:szCs w:val="22"/>
                          </w:rPr>
                          <w:t>Actor B</w:t>
                        </w:r>
                      </w:p>
                      <w:p w14:paraId="2FE9FEC0" w14:textId="77777777" w:rsidR="009C5E35" w:rsidRDefault="009C5E35" w:rsidP="00F6224D"/>
                      <w:p w14:paraId="3EDECCAD" w14:textId="77777777" w:rsidR="009C5E35" w:rsidRPr="00077324" w:rsidRDefault="009C5E35" w:rsidP="00F6224D">
                        <w:pPr>
                          <w:pStyle w:val="BodyText"/>
                          <w:rPr>
                            <w:sz w:val="22"/>
                            <w:szCs w:val="22"/>
                          </w:rPr>
                        </w:pPr>
                        <w:r w:rsidRPr="00077324">
                          <w:rPr>
                            <w:sz w:val="22"/>
                            <w:szCs w:val="22"/>
                          </w:rPr>
                          <w:t>Actor A /</w:t>
                        </w:r>
                      </w:p>
                      <w:p w14:paraId="045EDE88" w14:textId="77777777" w:rsidR="009C5E35" w:rsidRPr="00077324" w:rsidRDefault="009C5E35"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9C5E35" w:rsidRPr="00077324" w:rsidRDefault="009C5E35" w:rsidP="00F6224D">
                        <w:pPr>
                          <w:pStyle w:val="BodyText"/>
                          <w:rPr>
                            <w:sz w:val="22"/>
                            <w:szCs w:val="22"/>
                          </w:rPr>
                        </w:pPr>
                        <w:r>
                          <w:rPr>
                            <w:sz w:val="22"/>
                            <w:szCs w:val="22"/>
                          </w:rPr>
                          <w:t>Share Content</w:t>
                        </w:r>
                      </w:p>
                      <w:p w14:paraId="7ABB1431" w14:textId="77777777" w:rsidR="009C5E35" w:rsidRDefault="009C5E35" w:rsidP="00F6224D"/>
                      <w:p w14:paraId="760290D6" w14:textId="77777777" w:rsidR="009C5E35" w:rsidRPr="00077324" w:rsidRDefault="009C5E35"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9C5E35" w:rsidRDefault="009C5E35"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9C5E35" w:rsidRDefault="009C5E35" w:rsidP="00F6224D">
                        <w:r>
                          <w:t xml:space="preserve">Include Notes Section </w:t>
                        </w:r>
                      </w:p>
                      <w:p w14:paraId="4013150F" w14:textId="77777777" w:rsidR="009C5E35" w:rsidRDefault="009C5E35"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9C5E35" w:rsidRDefault="009C5E35"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9C5E35" w:rsidRPr="00A67ED5" w:rsidRDefault="009C5E35"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9C5E35" w:rsidRPr="00A67ED5" w:rsidRDefault="009C5E35" w:rsidP="00683AA3">
                              <w:pPr>
                                <w:pStyle w:val="BodyText"/>
                                <w:rPr>
                                  <w:sz w:val="22"/>
                                  <w:szCs w:val="22"/>
                                  <w:lang w:val="pt-BR"/>
                                </w:rPr>
                              </w:pPr>
                              <w:r w:rsidRPr="00A67ED5">
                                <w:rPr>
                                  <w:sz w:val="22"/>
                                  <w:szCs w:val="22"/>
                                  <w:lang w:val="pt-BR"/>
                                </w:rPr>
                                <w:t>Actor E</w:t>
                              </w:r>
                            </w:p>
                            <w:p w14:paraId="09A6D397" w14:textId="77777777" w:rsidR="009C5E35" w:rsidRPr="00A67ED5" w:rsidRDefault="009C5E35" w:rsidP="00683AA3">
                              <w:pPr>
                                <w:rPr>
                                  <w:lang w:val="pt-BR"/>
                                </w:rPr>
                              </w:pPr>
                            </w:p>
                            <w:p w14:paraId="600FEFF1" w14:textId="77777777" w:rsidR="009C5E35" w:rsidRPr="00A67ED5" w:rsidRDefault="009C5E35" w:rsidP="00683AA3">
                              <w:pPr>
                                <w:pStyle w:val="BodyText"/>
                                <w:rPr>
                                  <w:sz w:val="22"/>
                                  <w:szCs w:val="22"/>
                                  <w:lang w:val="pt-BR"/>
                                </w:rPr>
                              </w:pPr>
                              <w:r w:rsidRPr="00A67ED5">
                                <w:rPr>
                                  <w:sz w:val="22"/>
                                  <w:szCs w:val="22"/>
                                  <w:lang w:val="pt-BR"/>
                                </w:rPr>
                                <w:t>Actor D/</w:t>
                              </w:r>
                            </w:p>
                            <w:p w14:paraId="5E74D135" w14:textId="77777777" w:rsidR="009C5E35" w:rsidRPr="00A67ED5" w:rsidRDefault="009C5E35"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9C5E35" w:rsidRPr="00077324" w:rsidRDefault="009C5E35" w:rsidP="00683AA3">
                              <w:pPr>
                                <w:pStyle w:val="BodyText"/>
                                <w:rPr>
                                  <w:sz w:val="22"/>
                                  <w:szCs w:val="22"/>
                                </w:rPr>
                              </w:pPr>
                              <w:r>
                                <w:rPr>
                                  <w:sz w:val="22"/>
                                  <w:szCs w:val="22"/>
                                </w:rPr>
                                <w:t xml:space="preserve">Patient </w:t>
                              </w:r>
                              <w:r>
                                <w:rPr>
                                  <w:sz w:val="22"/>
                                  <w:szCs w:val="22"/>
                                </w:rPr>
                                <w:br/>
                                <w:t>(Content Creator)</w:t>
                              </w:r>
                            </w:p>
                            <w:p w14:paraId="191FD202" w14:textId="77777777" w:rsidR="009C5E35" w:rsidRPr="00077324" w:rsidRDefault="009C5E35" w:rsidP="00683AA3">
                              <w:pPr>
                                <w:pStyle w:val="BodyText"/>
                                <w:rPr>
                                  <w:sz w:val="22"/>
                                  <w:szCs w:val="22"/>
                                </w:rPr>
                              </w:pPr>
                              <w:r w:rsidRPr="00077324">
                                <w:rPr>
                                  <w:sz w:val="22"/>
                                  <w:szCs w:val="22"/>
                                </w:rPr>
                                <w:t>Actor B</w:t>
                              </w:r>
                            </w:p>
                            <w:p w14:paraId="74C854EA" w14:textId="77777777" w:rsidR="009C5E35" w:rsidRDefault="009C5E35" w:rsidP="00683AA3"/>
                            <w:p w14:paraId="446E8C12" w14:textId="77777777" w:rsidR="009C5E35" w:rsidRPr="00077324" w:rsidRDefault="009C5E35" w:rsidP="00683AA3">
                              <w:pPr>
                                <w:pStyle w:val="BodyText"/>
                                <w:rPr>
                                  <w:sz w:val="22"/>
                                  <w:szCs w:val="22"/>
                                </w:rPr>
                              </w:pPr>
                              <w:r w:rsidRPr="00077324">
                                <w:rPr>
                                  <w:sz w:val="22"/>
                                  <w:szCs w:val="22"/>
                                </w:rPr>
                                <w:t>Actor A /</w:t>
                              </w:r>
                            </w:p>
                            <w:p w14:paraId="60005A24" w14:textId="77777777" w:rsidR="009C5E35" w:rsidRPr="00077324" w:rsidRDefault="009C5E35"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9C5E35" w:rsidRPr="00077324" w:rsidRDefault="009C5E35" w:rsidP="00683AA3">
                              <w:pPr>
                                <w:pStyle w:val="BodyText"/>
                                <w:rPr>
                                  <w:sz w:val="22"/>
                                  <w:szCs w:val="22"/>
                                </w:rPr>
                              </w:pPr>
                              <w:r>
                                <w:rPr>
                                  <w:sz w:val="22"/>
                                  <w:szCs w:val="22"/>
                                </w:rPr>
                                <w:t>Share Content</w:t>
                              </w:r>
                            </w:p>
                            <w:p w14:paraId="290A86F9" w14:textId="77777777" w:rsidR="009C5E35" w:rsidRDefault="009C5E35" w:rsidP="00683AA3"/>
                            <w:p w14:paraId="13E8B4EF" w14:textId="77777777" w:rsidR="009C5E35" w:rsidRPr="00077324" w:rsidRDefault="009C5E35"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9C5E35" w:rsidRDefault="009C5E35"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9C5E35" w:rsidRDefault="009C5E35" w:rsidP="00683AA3">
                              <w:r>
                                <w:t xml:space="preserve">Include Care Team Section </w:t>
                              </w:r>
                            </w:p>
                            <w:p w14:paraId="1DE0A787" w14:textId="77777777" w:rsidR="009C5E35" w:rsidRDefault="009C5E35"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9C5E35" w:rsidRDefault="009C5E35"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9C5E35" w:rsidRPr="00A67ED5" w:rsidRDefault="009C5E35"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9C5E35" w:rsidRPr="00A67ED5" w:rsidRDefault="009C5E35" w:rsidP="00683AA3">
                        <w:pPr>
                          <w:pStyle w:val="BodyText"/>
                          <w:rPr>
                            <w:sz w:val="22"/>
                            <w:szCs w:val="22"/>
                            <w:lang w:val="pt-BR"/>
                          </w:rPr>
                        </w:pPr>
                        <w:r w:rsidRPr="00A67ED5">
                          <w:rPr>
                            <w:sz w:val="22"/>
                            <w:szCs w:val="22"/>
                            <w:lang w:val="pt-BR"/>
                          </w:rPr>
                          <w:t>Actor E</w:t>
                        </w:r>
                      </w:p>
                      <w:p w14:paraId="09A6D397" w14:textId="77777777" w:rsidR="009C5E35" w:rsidRPr="00A67ED5" w:rsidRDefault="009C5E35" w:rsidP="00683AA3">
                        <w:pPr>
                          <w:rPr>
                            <w:lang w:val="pt-BR"/>
                          </w:rPr>
                        </w:pPr>
                      </w:p>
                      <w:p w14:paraId="600FEFF1" w14:textId="77777777" w:rsidR="009C5E35" w:rsidRPr="00A67ED5" w:rsidRDefault="009C5E35" w:rsidP="00683AA3">
                        <w:pPr>
                          <w:pStyle w:val="BodyText"/>
                          <w:rPr>
                            <w:sz w:val="22"/>
                            <w:szCs w:val="22"/>
                            <w:lang w:val="pt-BR"/>
                          </w:rPr>
                        </w:pPr>
                        <w:r w:rsidRPr="00A67ED5">
                          <w:rPr>
                            <w:sz w:val="22"/>
                            <w:szCs w:val="22"/>
                            <w:lang w:val="pt-BR"/>
                          </w:rPr>
                          <w:t>Actor D/</w:t>
                        </w:r>
                      </w:p>
                      <w:p w14:paraId="5E74D135" w14:textId="77777777" w:rsidR="009C5E35" w:rsidRPr="00A67ED5" w:rsidRDefault="009C5E35"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9C5E35" w:rsidRPr="00077324" w:rsidRDefault="009C5E35" w:rsidP="00683AA3">
                        <w:pPr>
                          <w:pStyle w:val="BodyText"/>
                          <w:rPr>
                            <w:sz w:val="22"/>
                            <w:szCs w:val="22"/>
                          </w:rPr>
                        </w:pPr>
                        <w:r>
                          <w:rPr>
                            <w:sz w:val="22"/>
                            <w:szCs w:val="22"/>
                          </w:rPr>
                          <w:t xml:space="preserve">Patient </w:t>
                        </w:r>
                        <w:r>
                          <w:rPr>
                            <w:sz w:val="22"/>
                            <w:szCs w:val="22"/>
                          </w:rPr>
                          <w:br/>
                          <w:t>(Content Creator)</w:t>
                        </w:r>
                      </w:p>
                      <w:p w14:paraId="191FD202" w14:textId="77777777" w:rsidR="009C5E35" w:rsidRPr="00077324" w:rsidRDefault="009C5E35" w:rsidP="00683AA3">
                        <w:pPr>
                          <w:pStyle w:val="BodyText"/>
                          <w:rPr>
                            <w:sz w:val="22"/>
                            <w:szCs w:val="22"/>
                          </w:rPr>
                        </w:pPr>
                        <w:r w:rsidRPr="00077324">
                          <w:rPr>
                            <w:sz w:val="22"/>
                            <w:szCs w:val="22"/>
                          </w:rPr>
                          <w:t>Actor B</w:t>
                        </w:r>
                      </w:p>
                      <w:p w14:paraId="74C854EA" w14:textId="77777777" w:rsidR="009C5E35" w:rsidRDefault="009C5E35" w:rsidP="00683AA3"/>
                      <w:p w14:paraId="446E8C12" w14:textId="77777777" w:rsidR="009C5E35" w:rsidRPr="00077324" w:rsidRDefault="009C5E35" w:rsidP="00683AA3">
                        <w:pPr>
                          <w:pStyle w:val="BodyText"/>
                          <w:rPr>
                            <w:sz w:val="22"/>
                            <w:szCs w:val="22"/>
                          </w:rPr>
                        </w:pPr>
                        <w:r w:rsidRPr="00077324">
                          <w:rPr>
                            <w:sz w:val="22"/>
                            <w:szCs w:val="22"/>
                          </w:rPr>
                          <w:t>Actor A /</w:t>
                        </w:r>
                      </w:p>
                      <w:p w14:paraId="60005A24" w14:textId="77777777" w:rsidR="009C5E35" w:rsidRPr="00077324" w:rsidRDefault="009C5E35"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9C5E35" w:rsidRPr="00077324" w:rsidRDefault="009C5E35" w:rsidP="00683AA3">
                        <w:pPr>
                          <w:pStyle w:val="BodyText"/>
                          <w:rPr>
                            <w:sz w:val="22"/>
                            <w:szCs w:val="22"/>
                          </w:rPr>
                        </w:pPr>
                        <w:r>
                          <w:rPr>
                            <w:sz w:val="22"/>
                            <w:szCs w:val="22"/>
                          </w:rPr>
                          <w:t>Share Content</w:t>
                        </w:r>
                      </w:p>
                      <w:p w14:paraId="290A86F9" w14:textId="77777777" w:rsidR="009C5E35" w:rsidRDefault="009C5E35" w:rsidP="00683AA3"/>
                      <w:p w14:paraId="13E8B4EF" w14:textId="77777777" w:rsidR="009C5E35" w:rsidRPr="00077324" w:rsidRDefault="009C5E35"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9C5E35" w:rsidRDefault="009C5E35"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9C5E35" w:rsidRDefault="009C5E35" w:rsidP="00683AA3">
                        <w:r>
                          <w:t xml:space="preserve">Include Care Team Section </w:t>
                        </w:r>
                      </w:p>
                      <w:p w14:paraId="1DE0A787" w14:textId="77777777" w:rsidR="009C5E35" w:rsidRDefault="009C5E35"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9C5E35" w:rsidRDefault="009C5E35"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132" w:name="_Toc345074664"/>
      <w:bookmarkStart w:id="133"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132"/>
      <w:bookmarkEnd w:id="133"/>
    </w:p>
    <w:p w14:paraId="2F307C50" w14:textId="77777777" w:rsidR="00450263" w:rsidRPr="00D87F67" w:rsidRDefault="00450263" w:rsidP="00450263">
      <w:pPr>
        <w:pStyle w:val="BodyText"/>
        <w:rPr>
          <w:iCs/>
        </w:rPr>
      </w:pPr>
      <w:bookmarkStart w:id="134" w:name="_Toc345074665"/>
      <w:bookmarkStart w:id="135"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4"/>
      <w:bookmarkEnd w:id="135"/>
    </w:p>
    <w:p w14:paraId="31395453" w14:textId="0B7093AE" w:rsidR="00AE3E73" w:rsidRPr="007E081A" w:rsidRDefault="00AE3E73" w:rsidP="00AE3E73">
      <w:pPr>
        <w:pStyle w:val="BodyText"/>
      </w:pPr>
      <w:bookmarkStart w:id="136" w:name="_Toc345074666"/>
      <w:bookmarkStart w:id="137"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38" w:name="_Toc336000611"/>
      <w:bookmarkStart w:id="139" w:name="_Toc345074671"/>
      <w:bookmarkEnd w:id="136"/>
      <w:bookmarkEnd w:id="137"/>
      <w:bookmarkEnd w:id="138"/>
    </w:p>
    <w:p w14:paraId="42AE4459" w14:textId="77777777" w:rsidR="00CF283F" w:rsidRPr="00D26514" w:rsidRDefault="00CF283F" w:rsidP="008D7642">
      <w:pPr>
        <w:pStyle w:val="PartTitle"/>
      </w:pPr>
      <w:bookmarkStart w:id="140" w:name="_Toc500238773"/>
      <w:r w:rsidRPr="00D26514">
        <w:lastRenderedPageBreak/>
        <w:t xml:space="preserve">Volume 2 </w:t>
      </w:r>
      <w:r w:rsidR="008D7642" w:rsidRPr="00D26514">
        <w:t xml:space="preserve">– </w:t>
      </w:r>
      <w:r w:rsidRPr="00D26514">
        <w:t>Transactions</w:t>
      </w:r>
      <w:bookmarkEnd w:id="139"/>
      <w:bookmarkEnd w:id="140"/>
    </w:p>
    <w:p w14:paraId="3280D81C" w14:textId="10EFB980" w:rsidR="00303E20" w:rsidRPr="00D26514" w:rsidRDefault="00303E20" w:rsidP="008E441F">
      <w:pPr>
        <w:pStyle w:val="EditorInstructions"/>
      </w:pPr>
      <w:bookmarkStart w:id="141" w:name="_Toc75083611"/>
      <w:r w:rsidRPr="00D26514">
        <w:t xml:space="preserve">Add </w:t>
      </w:r>
      <w:r w:rsidR="008A63C9" w:rsidRPr="00D26514">
        <w:t>S</w:t>
      </w:r>
      <w:r w:rsidRPr="00D26514">
        <w:t xml:space="preserve">ection 3.Y </w:t>
      </w:r>
      <w:bookmarkEnd w:id="141"/>
    </w:p>
    <w:p w14:paraId="13EF727B" w14:textId="493546E6" w:rsidR="00CF283F" w:rsidRPr="00D26514" w:rsidRDefault="00303E20" w:rsidP="00303E20">
      <w:pPr>
        <w:pStyle w:val="Heading2"/>
        <w:numPr>
          <w:ilvl w:val="0"/>
          <w:numId w:val="0"/>
        </w:numPr>
        <w:rPr>
          <w:noProof w:val="0"/>
        </w:rPr>
      </w:pPr>
      <w:bookmarkStart w:id="142" w:name="_Toc345074672"/>
      <w:bookmarkStart w:id="143" w:name="_Toc500238774"/>
      <w:r w:rsidRPr="00D26514">
        <w:rPr>
          <w:noProof w:val="0"/>
        </w:rPr>
        <w:t>3</w:t>
      </w:r>
      <w:r w:rsidR="00CF283F" w:rsidRPr="00D26514">
        <w:rPr>
          <w:noProof w:val="0"/>
        </w:rPr>
        <w:t xml:space="preserve">.Y </w:t>
      </w:r>
      <w:bookmarkEnd w:id="142"/>
      <w:bookmarkEnd w:id="143"/>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44" w:name="_Toc345074673"/>
      <w:bookmarkStart w:id="145" w:name="_Toc500238775"/>
      <w:r w:rsidRPr="00D26514">
        <w:rPr>
          <w:noProof w:val="0"/>
        </w:rPr>
        <w:t>3</w:t>
      </w:r>
      <w:r w:rsidR="00CF283F" w:rsidRPr="00D26514">
        <w:rPr>
          <w:noProof w:val="0"/>
        </w:rPr>
        <w:t xml:space="preserve">.Y.1 </w:t>
      </w:r>
      <w:bookmarkEnd w:id="144"/>
      <w:bookmarkEnd w:id="145"/>
      <w:r w:rsidR="008D2055">
        <w:rPr>
          <w:noProof w:val="0"/>
        </w:rPr>
        <w:t>Content Creator</w:t>
      </w:r>
    </w:p>
    <w:p w14:paraId="0A6E8EBA" w14:textId="4F1F25D2" w:rsidR="008D2055" w:rsidRPr="00A97446" w:rsidRDefault="008D2055" w:rsidP="008D2055">
      <w:bookmarkStart w:id="146" w:name="_Toc345074674"/>
      <w:bookmarkStart w:id="147" w:name="_Toc500238776"/>
      <w:r w:rsidRPr="00A97446">
        <w:t>A Content Creator that s</w:t>
      </w:r>
      <w:r>
        <w:t xml:space="preserve">upports the </w:t>
      </w:r>
      <w:del w:id="148" w:author="Jones, Emma" w:date="2018-03-09T10:51:00Z">
        <w:r w:rsidDel="00EE2684">
          <w:delText xml:space="preserve">supports the </w:delText>
        </w:r>
      </w:del>
      <w:r>
        <w:t>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46"/>
      <w:bookmarkEnd w:id="147"/>
      <w:r w:rsidR="008D2055">
        <w:rPr>
          <w:noProof w:val="0"/>
        </w:rPr>
        <w:t>Content Consumer</w:t>
      </w:r>
    </w:p>
    <w:p w14:paraId="6C751918" w14:textId="2C41089D" w:rsid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4B91E11C" w14:textId="4E0B619F" w:rsidR="00EA4EA1" w:rsidRPr="00D26514" w:rsidRDefault="00EA4EA1" w:rsidP="00EA4EA1">
      <w:pPr>
        <w:pStyle w:val="PartTitle"/>
        <w:rPr>
          <w:highlight w:val="yellow"/>
        </w:rPr>
      </w:pPr>
      <w:bookmarkStart w:id="149" w:name="_Toc345074688"/>
      <w:bookmarkStart w:id="150" w:name="_Toc500238791"/>
      <w:bookmarkEnd w:id="101"/>
      <w:bookmarkEnd w:id="102"/>
      <w:bookmarkEnd w:id="103"/>
      <w:bookmarkEnd w:id="104"/>
      <w:bookmarkEnd w:id="105"/>
      <w:r w:rsidRPr="00D26514">
        <w:lastRenderedPageBreak/>
        <w:t>Appendices</w:t>
      </w:r>
      <w:bookmarkEnd w:id="149"/>
      <w:bookmarkEnd w:id="15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51" w:name="OLE_LINK3"/>
      <w:bookmarkStart w:id="152" w:name="OLE_LINK4"/>
    </w:p>
    <w:p w14:paraId="0832763A" w14:textId="2D8CF166" w:rsidR="0095084C" w:rsidRPr="00D26514" w:rsidRDefault="0095084C" w:rsidP="0095084C">
      <w:pPr>
        <w:pStyle w:val="Heading1"/>
        <w:numPr>
          <w:ilvl w:val="0"/>
          <w:numId w:val="0"/>
        </w:numPr>
        <w:rPr>
          <w:noProof w:val="0"/>
        </w:rPr>
      </w:pPr>
      <w:bookmarkStart w:id="153" w:name="_Toc500238792"/>
      <w:bookmarkStart w:id="154" w:name="_Toc345074689"/>
      <w:bookmarkStart w:id="155" w:name="OLE_LINK80"/>
      <w:bookmarkStart w:id="156" w:name="OLE_LINK81"/>
      <w:r w:rsidRPr="00D26514">
        <w:rPr>
          <w:noProof w:val="0"/>
        </w:rPr>
        <w:lastRenderedPageBreak/>
        <w:t xml:space="preserve">Appendix </w:t>
      </w:r>
      <w:bookmarkEnd w:id="153"/>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157" w:name="_Toc345074693"/>
      <w:bookmarkStart w:id="158" w:name="_Toc500238798"/>
      <w:bookmarkEnd w:id="151"/>
      <w:bookmarkEnd w:id="152"/>
      <w:bookmarkEnd w:id="154"/>
      <w:bookmarkEnd w:id="155"/>
      <w:bookmarkEnd w:id="156"/>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57"/>
      <w:bookmarkEnd w:id="158"/>
    </w:p>
    <w:p w14:paraId="452EFCDC" w14:textId="58CB494B" w:rsidR="004F2392" w:rsidRPr="0098147A" w:rsidRDefault="0098147A" w:rsidP="004F2392">
      <w:pPr>
        <w:pStyle w:val="AuthorInstructions"/>
        <w:rPr>
          <w:i w:val="0"/>
        </w:rPr>
      </w:pPr>
      <w:bookmarkStart w:id="159" w:name="OLE_LINK51"/>
      <w:bookmarkStart w:id="160" w:name="OLE_LINK52"/>
      <w:bookmarkStart w:id="161" w:name="OLE_LINK53"/>
      <w:bookmarkStart w:id="162" w:name="OLE_LINK54"/>
      <w:bookmarkStart w:id="163"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164" w:name="_Toc345074694"/>
      <w:bookmarkStart w:id="165" w:name="_Toc500238799"/>
      <w:bookmarkEnd w:id="159"/>
      <w:bookmarkEnd w:id="160"/>
      <w:bookmarkEnd w:id="161"/>
      <w:bookmarkEnd w:id="162"/>
      <w:bookmarkEnd w:id="163"/>
      <w:r w:rsidRPr="00D26514">
        <w:lastRenderedPageBreak/>
        <w:t>Volume 3 – Content Modules</w:t>
      </w:r>
      <w:bookmarkEnd w:id="164"/>
      <w:bookmarkEnd w:id="16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66" w:name="_Toc345074695"/>
      <w:bookmarkStart w:id="167"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66"/>
      <w:bookmarkEnd w:id="167"/>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68" w:name="_IHEActCode_Vocabulary"/>
      <w:bookmarkStart w:id="169" w:name="_IHERoleCode_Vocabulary"/>
      <w:bookmarkEnd w:id="168"/>
      <w:bookmarkEnd w:id="169"/>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0" w:name="_Toc500238801"/>
      <w:r w:rsidRPr="00D26514">
        <w:rPr>
          <w:noProof w:val="0"/>
        </w:rPr>
        <w:t>5.1 IHE Namespaces</w:t>
      </w:r>
      <w:bookmarkEnd w:id="170"/>
    </w:p>
    <w:p w14:paraId="565781DE" w14:textId="7F1FEC32" w:rsidR="00BB1C43" w:rsidRPr="00D26514" w:rsidRDefault="00BB1C43" w:rsidP="00BB1C43">
      <w:pPr>
        <w:pStyle w:val="AuthorInstructions"/>
        <w:rPr>
          <w:szCs w:val="24"/>
        </w:rPr>
      </w:pPr>
      <w:bookmarkStart w:id="17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72" w:name="OLE_LINK139"/>
      <w:bookmarkStart w:id="173" w:name="OLE_LINK140"/>
      <w:bookmarkStart w:id="17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72"/>
      <w:bookmarkEnd w:id="173"/>
      <w:bookmarkEnd w:id="17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1"/>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75" w:name="_Toc500238802"/>
      <w:bookmarkStart w:id="176" w:name="OLE_LINK127"/>
      <w:bookmarkStart w:id="177" w:name="OLE_LINK128"/>
      <w:r w:rsidRPr="00D26514">
        <w:rPr>
          <w:noProof w:val="0"/>
        </w:rPr>
        <w:t>5.2 IHE Concept Domains</w:t>
      </w:r>
      <w:bookmarkEnd w:id="175"/>
    </w:p>
    <w:bookmarkEnd w:id="176"/>
    <w:bookmarkEnd w:id="177"/>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78" w:name="OLE_LINK115"/>
      <w:bookmarkStart w:id="179"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78"/>
    <w:bookmarkEnd w:id="17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0" w:name="_Toc500238803"/>
      <w:bookmarkStart w:id="181" w:name="OLE_LINK111"/>
      <w:bookmarkStart w:id="182" w:name="OLE_LINK112"/>
      <w:r w:rsidRPr="00D26514">
        <w:t>5.3 IHE Format Codes and Vocabularies</w:t>
      </w:r>
      <w:bookmarkEnd w:id="180"/>
    </w:p>
    <w:p w14:paraId="48281A18" w14:textId="3507CA72" w:rsidR="00BC5151" w:rsidRPr="00D26514" w:rsidRDefault="005F4B35" w:rsidP="0098147A">
      <w:pPr>
        <w:pStyle w:val="Heading3"/>
        <w:numPr>
          <w:ilvl w:val="0"/>
          <w:numId w:val="0"/>
        </w:numPr>
      </w:pPr>
      <w:bookmarkStart w:id="183" w:name="_Toc500238804"/>
      <w:bookmarkEnd w:id="181"/>
      <w:bookmarkEnd w:id="182"/>
      <w:r w:rsidRPr="00D26514">
        <w:rPr>
          <w:noProof w:val="0"/>
        </w:rPr>
        <w:t>5.3.1 IHE Format Codes</w:t>
      </w:r>
      <w:bookmarkEnd w:id="183"/>
    </w:p>
    <w:p w14:paraId="672F4940" w14:textId="726992B4" w:rsidR="005F4B35" w:rsidRPr="00D26514" w:rsidRDefault="005F4B35" w:rsidP="0098147A">
      <w:pPr>
        <w:pStyle w:val="Heading3"/>
        <w:numPr>
          <w:ilvl w:val="0"/>
          <w:numId w:val="0"/>
        </w:numPr>
      </w:pPr>
      <w:bookmarkStart w:id="184" w:name="_Toc500238805"/>
      <w:bookmarkStart w:id="185" w:name="OLE_LINK109"/>
      <w:bookmarkStart w:id="186" w:name="OLE_LINK110"/>
      <w:r w:rsidRPr="00D26514">
        <w:rPr>
          <w:noProof w:val="0"/>
        </w:rPr>
        <w:t>5.3.2 IHEActCode Vocabulary</w:t>
      </w:r>
      <w:bookmarkEnd w:id="184"/>
      <w:bookmarkEnd w:id="185"/>
      <w:bookmarkEnd w:id="186"/>
    </w:p>
    <w:p w14:paraId="0120845E" w14:textId="77777777" w:rsidR="005F4B35" w:rsidRPr="00D26514" w:rsidRDefault="005F4B35" w:rsidP="005F4B35">
      <w:pPr>
        <w:pStyle w:val="Heading3"/>
        <w:numPr>
          <w:ilvl w:val="0"/>
          <w:numId w:val="0"/>
        </w:numPr>
        <w:rPr>
          <w:noProof w:val="0"/>
        </w:rPr>
      </w:pPr>
      <w:bookmarkStart w:id="187" w:name="_Toc500238806"/>
      <w:r w:rsidRPr="00D26514">
        <w:rPr>
          <w:noProof w:val="0"/>
        </w:rPr>
        <w:t>5.3.3 IHERoleCode Vocabulary</w:t>
      </w:r>
      <w:bookmarkEnd w:id="187"/>
    </w:p>
    <w:p w14:paraId="5330DD82" w14:textId="77777777" w:rsidR="005F4B35" w:rsidRPr="00D26514" w:rsidRDefault="005F4B35" w:rsidP="00170ED0">
      <w:pPr>
        <w:pStyle w:val="BodyText"/>
      </w:pPr>
    </w:p>
    <w:p w14:paraId="653E061B" w14:textId="77777777" w:rsidR="00BC5151" w:rsidRPr="00D26514" w:rsidRDefault="00BC5151" w:rsidP="00EA3BCB">
      <w:pPr>
        <w:pStyle w:val="BodyText"/>
      </w:pPr>
    </w:p>
    <w:p w14:paraId="0BD4E031" w14:textId="588501F6" w:rsidR="008D45BC" w:rsidRPr="00D26514" w:rsidRDefault="00170ED0" w:rsidP="005B5D47">
      <w:pPr>
        <w:pStyle w:val="Heading1"/>
        <w:numPr>
          <w:ilvl w:val="0"/>
          <w:numId w:val="0"/>
        </w:numPr>
        <w:rPr>
          <w:bCs/>
          <w:noProof w:val="0"/>
        </w:rPr>
      </w:pPr>
      <w:bookmarkStart w:id="188" w:name="_Toc345074696"/>
      <w:bookmarkStart w:id="189"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88"/>
      <w:bookmarkEnd w:id="189"/>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52939A1A" w14:textId="19ABFA17" w:rsidR="00144F18" w:rsidRPr="00D26514" w:rsidRDefault="008D45BC" w:rsidP="0098147A">
      <w:pPr>
        <w:pStyle w:val="Heading3"/>
        <w:numPr>
          <w:ilvl w:val="0"/>
          <w:numId w:val="0"/>
        </w:numPr>
        <w:rPr>
          <w:rFonts w:eastAsia="Calibri"/>
        </w:rPr>
      </w:pPr>
      <w:bookmarkStart w:id="190" w:name="_Toc345074697"/>
      <w:bookmarkStart w:id="191"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190"/>
      <w:bookmarkEnd w:id="191"/>
    </w:p>
    <w:p w14:paraId="7CDC8599" w14:textId="77777777" w:rsidR="00B9303B" w:rsidRPr="00D26514" w:rsidRDefault="00B9303B" w:rsidP="00EA3BCB">
      <w:pPr>
        <w:pStyle w:val="Heading3"/>
        <w:numPr>
          <w:ilvl w:val="0"/>
          <w:numId w:val="0"/>
        </w:numPr>
        <w:rPr>
          <w:bCs/>
          <w:noProof w:val="0"/>
        </w:rPr>
      </w:pPr>
      <w:bookmarkStart w:id="192" w:name="_Toc345074716"/>
      <w:bookmarkStart w:id="193" w:name="_Toc500238827"/>
      <w:r w:rsidRPr="00D26514">
        <w:rPr>
          <w:bCs/>
          <w:noProof w:val="0"/>
        </w:rPr>
        <w:t>6.3.3</w:t>
      </w:r>
      <w:r w:rsidR="00291725" w:rsidRPr="00D26514">
        <w:rPr>
          <w:bCs/>
          <w:noProof w:val="0"/>
        </w:rPr>
        <w:t xml:space="preserve"> </w:t>
      </w:r>
      <w:r w:rsidRPr="00D26514">
        <w:rPr>
          <w:bCs/>
          <w:noProof w:val="0"/>
        </w:rPr>
        <w:t xml:space="preserve">CDA Section Content </w:t>
      </w:r>
      <w:commentRangeStart w:id="194"/>
      <w:r w:rsidRPr="00D26514">
        <w:rPr>
          <w:bCs/>
          <w:noProof w:val="0"/>
        </w:rPr>
        <w:t>Modules</w:t>
      </w:r>
      <w:bookmarkEnd w:id="192"/>
      <w:bookmarkEnd w:id="193"/>
      <w:commentRangeEnd w:id="194"/>
      <w:r w:rsidR="00597D4E">
        <w:rPr>
          <w:rStyle w:val="CommentReference"/>
          <w:rFonts w:ascii="Times New Roman" w:hAnsi="Times New Roman"/>
          <w:b w:val="0"/>
          <w:noProof w:val="0"/>
          <w:kern w:val="0"/>
        </w:rPr>
        <w:commentReference w:id="194"/>
      </w:r>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6E4CDBE0" w:rsidR="00D07411" w:rsidRPr="00D26514" w:rsidRDefault="00870306" w:rsidP="00B84D95">
      <w:pPr>
        <w:pStyle w:val="Heading4"/>
        <w:numPr>
          <w:ilvl w:val="0"/>
          <w:numId w:val="0"/>
        </w:numPr>
        <w:ind w:left="864" w:hanging="864"/>
        <w:rPr>
          <w:noProof w:val="0"/>
        </w:rPr>
      </w:pPr>
      <w:bookmarkStart w:id="196" w:name="_Toc345074717"/>
      <w:bookmarkStart w:id="197"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196"/>
      <w:bookmarkEnd w:id="197"/>
      <w:r w:rsidRPr="00D26514">
        <w:rPr>
          <w:noProof w:val="0"/>
        </w:rPr>
        <w:t xml:space="preserve"> </w:t>
      </w:r>
      <w:bookmarkStart w:id="198" w:name="_Toc291167503"/>
      <w:bookmarkStart w:id="199" w:name="_Toc291231442"/>
      <w:bookmarkStart w:id="200" w:name="_Toc296340356"/>
    </w:p>
    <w:p w14:paraId="1E3FDFFD" w14:textId="4B075448"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9F687F">
        <w:t xml:space="preserve">Active/Planned Medication Summary </w:t>
      </w:r>
      <w:r w:rsidR="005D6104" w:rsidRPr="00D26514">
        <w:t>Section</w:t>
      </w:r>
      <w:bookmarkEnd w:id="198"/>
      <w:bookmarkEnd w:id="199"/>
      <w:bookmarkEnd w:id="200"/>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lastRenderedPageBreak/>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08CC963D" w:rsidR="00A23689" w:rsidRDefault="00A23689" w:rsidP="00A23689">
      <w:pPr>
        <w:pStyle w:val="Heading5"/>
        <w:numPr>
          <w:ilvl w:val="0"/>
          <w:numId w:val="0"/>
        </w:numPr>
        <w:rPr>
          <w:noProof w:val="0"/>
        </w:rPr>
      </w:pPr>
      <w:bookmarkStart w:id="201" w:name="_Toc345074718"/>
      <w:bookmarkStart w:id="202"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01"/>
      <w:bookmarkEnd w:id="202"/>
      <w:r w:rsidRPr="00D26514">
        <w:rPr>
          <w:noProof w:val="0"/>
        </w:rPr>
        <w:t xml:space="preserve"> </w:t>
      </w:r>
    </w:p>
    <w:p w14:paraId="2BAC4E25" w14:textId="26EC99D5" w:rsidR="0098147A" w:rsidRDefault="0098147A" w:rsidP="0098147A">
      <w:pPr>
        <w:pStyle w:val="BodyText"/>
      </w:pPr>
    </w:p>
    <w:p w14:paraId="5DD63893" w14:textId="2A5A0347" w:rsidR="0098147A" w:rsidRDefault="0098147A" w:rsidP="0098147A">
      <w:pPr>
        <w:pStyle w:val="BodyText"/>
      </w:pPr>
    </w:p>
    <w:p w14:paraId="50348628" w14:textId="60E7F30A" w:rsidR="0098147A" w:rsidRDefault="0098147A" w:rsidP="0098147A">
      <w:pPr>
        <w:pStyle w:val="Heading4"/>
        <w:numPr>
          <w:ilvl w:val="0"/>
          <w:numId w:val="0"/>
        </w:numPr>
        <w:rPr>
          <w:bCs/>
          <w:noProof w:val="0"/>
        </w:rPr>
      </w:pPr>
      <w:bookmarkStart w:id="203" w:name="_Toc396916888"/>
      <w:r>
        <w:rPr>
          <w:bCs/>
          <w:noProof w:val="0"/>
        </w:rPr>
        <w:t>6</w:t>
      </w:r>
      <w:r>
        <w:rPr>
          <w:bCs/>
          <w:noProof w:val="0"/>
        </w:rPr>
        <w:t>.Y</w:t>
      </w:r>
      <w:r>
        <w:rPr>
          <w:bCs/>
          <w:noProof w:val="0"/>
        </w:rPr>
        <w:t>.x</w:t>
      </w:r>
      <w:r w:rsidRPr="00A97446">
        <w:rPr>
          <w:bCs/>
          <w:noProof w:val="0"/>
        </w:rPr>
        <w:t xml:space="preserve"> Examples</w:t>
      </w:r>
      <w:bookmarkEnd w:id="203"/>
    </w:p>
    <w:p w14:paraId="5A3C92C2" w14:textId="77777777" w:rsidR="0098147A" w:rsidRPr="0098147A" w:rsidRDefault="0098147A" w:rsidP="0098147A">
      <w:pPr>
        <w:pStyle w:val="BodyText"/>
      </w:pPr>
    </w:p>
    <w:p w14:paraId="555943BB" w14:textId="77777777" w:rsidR="0098147A" w:rsidRPr="00850CFB" w:rsidRDefault="0098147A" w:rsidP="0098147A">
      <w:pPr>
        <w:pStyle w:val="XMLFragment"/>
        <w:pBdr>
          <w:bottom w:val="single" w:sz="4" w:space="31" w:color="auto"/>
        </w:pBdr>
        <w:rPr>
          <w:noProof w:val="0"/>
        </w:rPr>
      </w:pPr>
      <w:r w:rsidRPr="00850CFB">
        <w:rPr>
          <w:noProof w:val="0"/>
        </w:rPr>
        <w:lastRenderedPageBreak/>
        <w:t>&lt;component&gt;</w:t>
      </w:r>
    </w:p>
    <w:p w14:paraId="5C883486" w14:textId="77777777" w:rsidR="0098147A" w:rsidRPr="00850CFB" w:rsidRDefault="0098147A" w:rsidP="0098147A">
      <w:pPr>
        <w:pStyle w:val="XMLFragment"/>
        <w:pBdr>
          <w:bottom w:val="single" w:sz="4" w:space="31" w:color="auto"/>
        </w:pBdr>
        <w:rPr>
          <w:noProof w:val="0"/>
        </w:rPr>
      </w:pPr>
      <w:r w:rsidRPr="00850CFB">
        <w:rPr>
          <w:noProof w:val="0"/>
        </w:rPr>
        <w:t xml:space="preserve">  &lt;section&gt;</w:t>
      </w:r>
    </w:p>
    <w:p w14:paraId="7053DF7B" w14:textId="77777777" w:rsidR="0098147A" w:rsidRPr="00850CFB" w:rsidRDefault="0098147A" w:rsidP="0098147A">
      <w:pPr>
        <w:pStyle w:val="XMLFragment"/>
        <w:pBdr>
          <w:bottom w:val="single" w:sz="4" w:space="31" w:color="auto"/>
        </w:pBdr>
        <w:rPr>
          <w:noProof w:val="0"/>
        </w:rPr>
      </w:pPr>
      <w:r>
        <w:rPr>
          <w:noProof w:val="0"/>
        </w:rPr>
        <w:t xml:space="preserve">    &lt;templateId root=</w:t>
      </w:r>
      <w:r w:rsidRPr="009C5E35">
        <w:rPr>
          <w:noProof w:val="0"/>
        </w:rPr>
        <w:t>"1.3.6.1.4.1.19376.1.5.3.1.1.26.1.10"</w:t>
      </w:r>
      <w:r w:rsidRPr="00850CFB">
        <w:rPr>
          <w:noProof w:val="0"/>
        </w:rPr>
        <w:t>/&gt;</w:t>
      </w:r>
    </w:p>
    <w:p w14:paraId="5CB1539D" w14:textId="77777777" w:rsidR="0098147A" w:rsidRPr="00850CFB" w:rsidRDefault="0098147A" w:rsidP="0098147A">
      <w:pPr>
        <w:pStyle w:val="XMLFragment"/>
        <w:pBdr>
          <w:bottom w:val="single" w:sz="4" w:space="31" w:color="auto"/>
        </w:pBdr>
        <w:rPr>
          <w:noProof w:val="0"/>
        </w:rPr>
      </w:pPr>
      <w:r w:rsidRPr="00850CFB">
        <w:rPr>
          <w:noProof w:val="0"/>
        </w:rPr>
        <w:t xml:space="preserve">    &lt;id root=' ' extension=' '/&gt;</w:t>
      </w:r>
    </w:p>
    <w:p w14:paraId="19E19776" w14:textId="77777777" w:rsidR="0098147A" w:rsidRPr="00850CFB" w:rsidRDefault="0098147A" w:rsidP="0098147A">
      <w:pPr>
        <w:pStyle w:val="XMLFragment"/>
        <w:pBdr>
          <w:bottom w:val="single" w:sz="4" w:space="31" w:color="auto"/>
        </w:pBdr>
        <w:rPr>
          <w:noProof w:val="0"/>
        </w:rPr>
      </w:pPr>
      <w:r w:rsidRPr="00850CFB">
        <w:rPr>
          <w:noProof w:val="0"/>
        </w:rPr>
        <w:t xml:space="preserve">    &lt;code code='</w:t>
      </w:r>
      <w:r>
        <w:rPr>
          <w:noProof w:val="0"/>
        </w:rPr>
        <w:t>77604-7' displayName='</w:t>
      </w:r>
      <w:r>
        <w:rPr>
          <w:color w:val="000000"/>
        </w:rPr>
        <w:t>Medication treatment plan.brief</w:t>
      </w:r>
      <w:r w:rsidRPr="00850CFB">
        <w:rPr>
          <w:noProof w:val="0"/>
        </w:rPr>
        <w:t>'</w:t>
      </w:r>
    </w:p>
    <w:p w14:paraId="7E7C5325" w14:textId="77777777" w:rsidR="0098147A" w:rsidRDefault="0098147A" w:rsidP="0098147A">
      <w:pPr>
        <w:pStyle w:val="XMLFragment"/>
        <w:pBdr>
          <w:bottom w:val="single" w:sz="4" w:space="31" w:color="auto"/>
        </w:pBdr>
        <w:rPr>
          <w:noProof w:val="0"/>
        </w:rPr>
      </w:pPr>
      <w:r w:rsidRPr="00850CFB">
        <w:rPr>
          <w:noProof w:val="0"/>
        </w:rPr>
        <w:t xml:space="preserve">      codeSystem='2.16.840.1.113883.6.1' codeSystemName='LOINC'/&gt;</w:t>
      </w:r>
    </w:p>
    <w:p w14:paraId="028EA503" w14:textId="77777777" w:rsidR="0098147A" w:rsidRPr="00850CFB" w:rsidRDefault="0098147A" w:rsidP="0098147A">
      <w:pPr>
        <w:pStyle w:val="XMLFragment"/>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355D0D3A" w14:textId="77777777" w:rsidR="0098147A" w:rsidRPr="00850CFB" w:rsidRDefault="0098147A" w:rsidP="0098147A">
      <w:pPr>
        <w:pStyle w:val="XMLFragment"/>
        <w:pBdr>
          <w:bottom w:val="single" w:sz="4" w:space="31" w:color="auto"/>
        </w:pBdr>
        <w:rPr>
          <w:noProof w:val="0"/>
        </w:rPr>
      </w:pPr>
      <w:r w:rsidRPr="00850CFB">
        <w:rPr>
          <w:noProof w:val="0"/>
        </w:rPr>
        <w:t xml:space="preserve">    &lt;text&gt;</w:t>
      </w:r>
    </w:p>
    <w:p w14:paraId="4DD13932" w14:textId="77777777" w:rsidR="0098147A" w:rsidRPr="00850CFB" w:rsidRDefault="0098147A" w:rsidP="0098147A">
      <w:pPr>
        <w:pStyle w:val="XMLFragment"/>
        <w:pBdr>
          <w:bottom w:val="single" w:sz="4" w:space="31" w:color="auto"/>
        </w:pBdr>
        <w:rPr>
          <w:noProof w:val="0"/>
        </w:rPr>
      </w:pPr>
      <w:r w:rsidRPr="00850CFB">
        <w:rPr>
          <w:noProof w:val="0"/>
        </w:rPr>
        <w:t xml:space="preserve">      Text as described above</w:t>
      </w:r>
    </w:p>
    <w:p w14:paraId="6E8C1CCF" w14:textId="77777777" w:rsidR="0098147A" w:rsidRDefault="0098147A" w:rsidP="0098147A">
      <w:pPr>
        <w:pStyle w:val="XMLFragment"/>
        <w:pBdr>
          <w:bottom w:val="single" w:sz="4" w:space="31" w:color="auto"/>
        </w:pBdr>
        <w:rPr>
          <w:noProof w:val="0"/>
        </w:rPr>
      </w:pPr>
      <w:r w:rsidRPr="00850CFB">
        <w:rPr>
          <w:noProof w:val="0"/>
        </w:rPr>
        <w:t xml:space="preserve">    &lt;/text&gt;</w:t>
      </w:r>
    </w:p>
    <w:p w14:paraId="103A35C0" w14:textId="77777777" w:rsidR="0098147A" w:rsidRDefault="0098147A" w:rsidP="0098147A">
      <w:pPr>
        <w:pStyle w:val="XMLFragment"/>
        <w:pBdr>
          <w:bottom w:val="single" w:sz="4" w:space="31" w:color="auto"/>
        </w:pBdr>
        <w:rPr>
          <w:noProof w:val="0"/>
        </w:rPr>
      </w:pPr>
      <w:r>
        <w:rPr>
          <w:noProof w:val="0"/>
        </w:rPr>
        <w:t xml:space="preserve">  &lt;/section&gt;</w:t>
      </w:r>
    </w:p>
    <w:p w14:paraId="242CC6AA" w14:textId="77777777" w:rsidR="0098147A" w:rsidRPr="00D26514" w:rsidRDefault="0098147A" w:rsidP="0098147A">
      <w:pPr>
        <w:pStyle w:val="XMLFragment"/>
        <w:pBdr>
          <w:bottom w:val="single" w:sz="4" w:space="31" w:color="auto"/>
        </w:pBdr>
      </w:pPr>
      <w:r>
        <w:rPr>
          <w:noProof w:val="0"/>
        </w:rPr>
        <w:t>&lt;/component&gt;</w:t>
      </w:r>
    </w:p>
    <w:p w14:paraId="421C5635" w14:textId="77777777" w:rsidR="0098147A" w:rsidRPr="0098147A" w:rsidRDefault="0098147A" w:rsidP="0098147A">
      <w:pPr>
        <w:pStyle w:val="BodyText"/>
      </w:pPr>
    </w:p>
    <w:p w14:paraId="0F9F05B8" w14:textId="77777777" w:rsidR="005D6104" w:rsidRPr="00D26514" w:rsidRDefault="005D6104" w:rsidP="00A23689">
      <w:pPr>
        <w:pStyle w:val="Heading5"/>
        <w:numPr>
          <w:ilvl w:val="0"/>
          <w:numId w:val="0"/>
        </w:numPr>
        <w:rPr>
          <w:noProof w:val="0"/>
        </w:rPr>
      </w:pPr>
      <w:bookmarkStart w:id="204" w:name="_6.2.2.1.1__Problem"/>
      <w:bookmarkStart w:id="205" w:name="_Toc296340357"/>
      <w:bookmarkStart w:id="206" w:name="_Toc345074719"/>
      <w:bookmarkStart w:id="207" w:name="_Toc500238830"/>
      <w:bookmarkEnd w:id="204"/>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05"/>
      <w:r w:rsidR="00A23689" w:rsidRPr="00D26514">
        <w:rPr>
          <w:noProof w:val="0"/>
        </w:rPr>
        <w:t>&lt;Data Element or Section Name&gt; &lt;Condition, Specification Document, or Vocabulary Constraint&gt;</w:t>
      </w:r>
      <w:bookmarkEnd w:id="206"/>
      <w:bookmarkEnd w:id="207"/>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lastRenderedPageBreak/>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08" w:name="_Toc345074720"/>
      <w:bookmarkStart w:id="209"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08"/>
      <w:bookmarkEnd w:id="209"/>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10" w:name="S_Medical_General_History"/>
      <w:bookmarkStart w:id="211" w:name="_Toc322675125"/>
      <w:bookmarkStart w:id="212" w:name="_Toc345074721"/>
      <w:bookmarkStart w:id="213" w:name="_Toc500238832"/>
      <w:r w:rsidRPr="00D26514">
        <w:rPr>
          <w:noProof w:val="0"/>
        </w:rPr>
        <w:t>6.3.3.10.S Medical History - Cardiac Section 11329-0</w:t>
      </w:r>
      <w:bookmarkEnd w:id="210"/>
      <w:bookmarkEnd w:id="211"/>
      <w:bookmarkEnd w:id="212"/>
      <w:bookmarkEnd w:id="213"/>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lastRenderedPageBreak/>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14" w:name="_6.2.3.1_Encompassing_Encounter"/>
      <w:bookmarkStart w:id="215" w:name="_6.2.3.1.1_Responsible_Party"/>
      <w:bookmarkStart w:id="216" w:name="_6.2.3.1.2_Health_Care"/>
      <w:bookmarkStart w:id="217" w:name="_Toc345074722"/>
      <w:bookmarkStart w:id="218" w:name="_Toc500238833"/>
      <w:bookmarkEnd w:id="214"/>
      <w:bookmarkEnd w:id="215"/>
      <w:bookmarkEnd w:id="216"/>
      <w:r w:rsidRPr="00D26514">
        <w:rPr>
          <w:bCs/>
          <w:noProof w:val="0"/>
        </w:rPr>
        <w:t>6.3.4</w:t>
      </w:r>
      <w:r w:rsidR="00291725" w:rsidRPr="00D26514">
        <w:rPr>
          <w:bCs/>
          <w:noProof w:val="0"/>
        </w:rPr>
        <w:t xml:space="preserve"> </w:t>
      </w:r>
      <w:r w:rsidRPr="00D26514">
        <w:rPr>
          <w:bCs/>
          <w:noProof w:val="0"/>
        </w:rPr>
        <w:t>CDA Entry Content Modules</w:t>
      </w:r>
      <w:bookmarkEnd w:id="217"/>
      <w:bookmarkEnd w:id="218"/>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19" w:name="_Toc345074723"/>
      <w:bookmarkStart w:id="220"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19"/>
      <w:bookmarkEnd w:id="220"/>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21" w:name="_6.2.4.4.1__Simple"/>
      <w:bookmarkStart w:id="222" w:name="_Toc296340404"/>
      <w:bookmarkStart w:id="223" w:name="_Toc345074724"/>
      <w:bookmarkStart w:id="224" w:name="_Toc500238835"/>
      <w:bookmarkEnd w:id="221"/>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22"/>
      <w:bookmarkEnd w:id="223"/>
      <w:bookmarkEnd w:id="224"/>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25" w:name="_Toc296340405"/>
      <w:bookmarkStart w:id="226" w:name="_Toc345074725"/>
      <w:bookmarkStart w:id="227" w:name="_Toc500238836"/>
      <w:r w:rsidRPr="00D26514">
        <w:rPr>
          <w:noProof w:val="0"/>
        </w:rPr>
        <w:t>6.3.4.E.2 Simple Observation (wall morphology) Constraints</w:t>
      </w:r>
      <w:bookmarkEnd w:id="225"/>
      <w:bookmarkEnd w:id="226"/>
      <w:bookmarkEnd w:id="227"/>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28" w:name="_Toc184813871"/>
      <w:bookmarkStart w:id="229" w:name="_Toc322675194"/>
      <w:bookmarkStart w:id="230" w:name="_Toc345074726"/>
      <w:bookmarkStart w:id="231" w:name="_Toc500238837"/>
      <w:bookmarkStart w:id="232" w:name="E_Problem_Observation_Cardiac_PF"/>
      <w:bookmarkStart w:id="233"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34" w:name="E_Problem_Observation"/>
      <w:bookmarkEnd w:id="234"/>
      <w:r w:rsidR="00875076" w:rsidRPr="00D26514">
        <w:rPr>
          <w:noProof w:val="0"/>
        </w:rPr>
        <w:t xml:space="preserve"> Observation</w:t>
      </w:r>
      <w:bookmarkStart w:id="235" w:name="CS_ProblemObservation"/>
      <w:bookmarkEnd w:id="228"/>
      <w:bookmarkEnd w:id="235"/>
      <w:r w:rsidR="00875076" w:rsidRPr="00D26514">
        <w:rPr>
          <w:noProof w:val="0"/>
        </w:rPr>
        <w:t xml:space="preserve"> - Cardiac</w:t>
      </w:r>
      <w:bookmarkEnd w:id="229"/>
      <w:bookmarkEnd w:id="230"/>
      <w:bookmarkEnd w:id="231"/>
    </w:p>
    <w:bookmarkEnd w:id="232"/>
    <w:bookmarkEnd w:id="233"/>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236" w:name="C_7130"/>
      <w:bookmarkEnd w:id="236"/>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237" w:name="C_7131"/>
      <w:bookmarkEnd w:id="237"/>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238" w:name="C_7134"/>
      <w:bookmarkEnd w:id="238"/>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39" w:name="_Toc500238838"/>
      <w:r w:rsidRPr="00D26514">
        <w:rPr>
          <w:noProof w:val="0"/>
        </w:rPr>
        <w:t>6.4 Section not applicable</w:t>
      </w:r>
      <w:bookmarkEnd w:id="239"/>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240" w:name="_Toc335730763"/>
      <w:bookmarkStart w:id="241" w:name="_Toc336000666"/>
      <w:bookmarkStart w:id="242" w:name="_Toc336002388"/>
      <w:bookmarkStart w:id="243" w:name="_Toc336006583"/>
      <w:bookmarkStart w:id="244" w:name="_Toc335730764"/>
      <w:bookmarkStart w:id="245" w:name="_Toc336000667"/>
      <w:bookmarkStart w:id="246" w:name="_Toc336002389"/>
      <w:bookmarkStart w:id="247" w:name="_Toc336006584"/>
      <w:bookmarkStart w:id="248" w:name="_Toc500238839"/>
      <w:bookmarkStart w:id="249" w:name="_Toc291167547"/>
      <w:bookmarkStart w:id="250" w:name="_Toc291231486"/>
      <w:bookmarkStart w:id="251" w:name="_Toc296340423"/>
      <w:bookmarkEnd w:id="240"/>
      <w:bookmarkEnd w:id="241"/>
      <w:bookmarkEnd w:id="242"/>
      <w:bookmarkEnd w:id="243"/>
      <w:bookmarkEnd w:id="244"/>
      <w:bookmarkEnd w:id="245"/>
      <w:bookmarkEnd w:id="246"/>
      <w:bookmarkEnd w:id="247"/>
      <w:r w:rsidRPr="00D26514">
        <w:rPr>
          <w:noProof w:val="0"/>
        </w:rPr>
        <w:t xml:space="preserve">6.5 </w:t>
      </w:r>
      <w:bookmarkStart w:id="252" w:name="_Toc345074728"/>
      <w:r w:rsidR="00255462" w:rsidRPr="00D26514">
        <w:rPr>
          <w:noProof w:val="0"/>
        </w:rPr>
        <w:t xml:space="preserve">&lt;Domain Acronym&gt; </w:t>
      </w:r>
      <w:r w:rsidR="001439BB" w:rsidRPr="00D26514">
        <w:rPr>
          <w:noProof w:val="0"/>
        </w:rPr>
        <w:t>Value Sets</w:t>
      </w:r>
      <w:bookmarkEnd w:id="252"/>
      <w:r w:rsidR="009F5CC2" w:rsidRPr="00D26514">
        <w:rPr>
          <w:noProof w:val="0"/>
        </w:rPr>
        <w:t xml:space="preserve"> and Concept Domains</w:t>
      </w:r>
      <w:bookmarkEnd w:id="248"/>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253" w:name="_Toc345074729"/>
      <w:bookmarkStart w:id="254"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253"/>
      <w:bookmarkEnd w:id="254"/>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255" w:name="_Toc345074730"/>
      <w:bookmarkStart w:id="256"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249"/>
      <w:bookmarkEnd w:id="250"/>
      <w:bookmarkEnd w:id="251"/>
      <w:r w:rsidR="00865DF9" w:rsidRPr="00D26514">
        <w:rPr>
          <w:rFonts w:eastAsia="Calibri"/>
          <w:noProof w:val="0"/>
        </w:rPr>
        <w:t xml:space="preserve"> 1.3.6.1.4.1.19376.1.4.1.5.15</w:t>
      </w:r>
      <w:bookmarkEnd w:id="255"/>
      <w:bookmarkEnd w:id="256"/>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257"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258" w:name="_Toc500238842"/>
      <w:r w:rsidRPr="00D26514">
        <w:rPr>
          <w:rFonts w:eastAsia="Calibri"/>
          <w:noProof w:val="0"/>
        </w:rPr>
        <w:lastRenderedPageBreak/>
        <w:t>6.5.1 UV_CardiacProcedureDrugClasses</w:t>
      </w:r>
      <w:bookmarkEnd w:id="258"/>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259" w:name="_Toc500238843"/>
      <w:bookmarkStart w:id="260" w:name="OLE_LINK57"/>
      <w:bookmarkStart w:id="261" w:name="OLE_LINK58"/>
      <w:r w:rsidRPr="00D26514">
        <w:lastRenderedPageBreak/>
        <w:t>Appendices</w:t>
      </w:r>
      <w:bookmarkEnd w:id="257"/>
      <w:bookmarkEnd w:id="259"/>
      <w:r w:rsidRPr="00D26514">
        <w:rPr>
          <w:highlight w:val="yellow"/>
        </w:rPr>
        <w:t xml:space="preserve"> </w:t>
      </w:r>
    </w:p>
    <w:p w14:paraId="69927F7E" w14:textId="77777777" w:rsidR="00144F18" w:rsidRPr="00D26514" w:rsidRDefault="00EA4EA1" w:rsidP="00EA4EA1">
      <w:pPr>
        <w:rPr>
          <w:i/>
        </w:rPr>
      </w:pPr>
      <w:bookmarkStart w:id="262" w:name="OLE_LINK55"/>
      <w:bookmarkStart w:id="26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64" w:name="_Toc500238844"/>
      <w:bookmarkStart w:id="265" w:name="_Toc345074732"/>
      <w:bookmarkEnd w:id="262"/>
      <w:bookmarkEnd w:id="263"/>
      <w:r w:rsidRPr="00D26514">
        <w:rPr>
          <w:noProof w:val="0"/>
        </w:rPr>
        <w:lastRenderedPageBreak/>
        <w:t>Appendix A – &lt;Appendix Title&gt;</w:t>
      </w:r>
      <w:bookmarkEnd w:id="26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66" w:name="_Toc500238845"/>
      <w:r w:rsidRPr="00D26514">
        <w:rPr>
          <w:noProof w:val="0"/>
        </w:rPr>
        <w:t>A.1 &lt;Title&gt;</w:t>
      </w:r>
      <w:bookmarkEnd w:id="266"/>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67" w:name="_Toc500238846"/>
      <w:r w:rsidRPr="00D26514">
        <w:rPr>
          <w:noProof w:val="0"/>
        </w:rPr>
        <w:t>A.1.1 &lt;Title&gt;</w:t>
      </w:r>
      <w:bookmarkEnd w:id="26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68" w:name="_Toc500238847"/>
      <w:r w:rsidRPr="00D26514">
        <w:rPr>
          <w:bCs/>
          <w:noProof w:val="0"/>
        </w:rPr>
        <w:lastRenderedPageBreak/>
        <w:t>Appendix B – &lt;Appendix Title&gt;</w:t>
      </w:r>
      <w:bookmarkEnd w:id="268"/>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69" w:name="_Toc500238848"/>
      <w:r w:rsidRPr="00D26514">
        <w:rPr>
          <w:noProof w:val="0"/>
        </w:rPr>
        <w:t>B.1 &lt;Title&gt;</w:t>
      </w:r>
      <w:bookmarkEnd w:id="269"/>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70" w:name="_Toc500238849"/>
      <w:r w:rsidRPr="00D26514">
        <w:rPr>
          <w:noProof w:val="0"/>
        </w:rPr>
        <w:t>B.1.1 &lt;Title&gt;</w:t>
      </w:r>
      <w:bookmarkEnd w:id="270"/>
    </w:p>
    <w:p w14:paraId="5EB9DFDF" w14:textId="77777777" w:rsidR="0095084C" w:rsidRPr="00D26514" w:rsidRDefault="0095084C" w:rsidP="0095084C">
      <w:pPr>
        <w:pStyle w:val="BodyText"/>
      </w:pPr>
      <w:r w:rsidRPr="00D26514">
        <w:t>Appendix B.1.1 text.</w:t>
      </w:r>
    </w:p>
    <w:bookmarkEnd w:id="26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71" w:name="_Toc345074737"/>
      <w:bookmarkStart w:id="272" w:name="_Toc500238850"/>
      <w:bookmarkEnd w:id="260"/>
      <w:bookmarkEnd w:id="261"/>
      <w:r w:rsidRPr="00D26514">
        <w:lastRenderedPageBreak/>
        <w:t>V</w:t>
      </w:r>
      <w:r w:rsidR="00993FF5" w:rsidRPr="00D26514">
        <w:t>olume 4 – National Extensions</w:t>
      </w:r>
      <w:bookmarkEnd w:id="271"/>
      <w:bookmarkEnd w:id="27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73" w:name="_Toc345074738"/>
      <w:bookmarkStart w:id="274" w:name="_Toc500238851"/>
      <w:r w:rsidRPr="00D26514">
        <w:rPr>
          <w:bCs/>
          <w:noProof w:val="0"/>
        </w:rPr>
        <w:t xml:space="preserve">4 </w:t>
      </w:r>
      <w:r w:rsidR="00C63D7E" w:rsidRPr="00D26514">
        <w:rPr>
          <w:bCs/>
          <w:noProof w:val="0"/>
        </w:rPr>
        <w:t>National Extensions</w:t>
      </w:r>
      <w:bookmarkEnd w:id="273"/>
      <w:bookmarkEnd w:id="274"/>
    </w:p>
    <w:p w14:paraId="2846A6B1" w14:textId="77777777" w:rsidR="00993FF5" w:rsidRPr="00D26514" w:rsidRDefault="00C63D7E" w:rsidP="00BB76BC">
      <w:pPr>
        <w:pStyle w:val="AppendixHeading2"/>
        <w:rPr>
          <w:noProof w:val="0"/>
        </w:rPr>
      </w:pPr>
      <w:bookmarkStart w:id="275" w:name="_Toc345074739"/>
      <w:bookmarkStart w:id="276" w:name="_Toc500238852"/>
      <w:r w:rsidRPr="00D26514">
        <w:rPr>
          <w:noProof w:val="0"/>
        </w:rPr>
        <w:t xml:space="preserve">4.I </w:t>
      </w:r>
      <w:r w:rsidR="00993FF5" w:rsidRPr="00D26514">
        <w:rPr>
          <w:noProof w:val="0"/>
        </w:rPr>
        <w:t>National Extensions for &lt;Country Name or IHE Organization&gt;</w:t>
      </w:r>
      <w:bookmarkEnd w:id="275"/>
      <w:bookmarkEnd w:id="276"/>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2"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77" w:name="_Toc301176972"/>
      <w:bookmarkStart w:id="278" w:name="_Toc345074740"/>
      <w:bookmarkStart w:id="279"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77"/>
      <w:bookmarkEnd w:id="278"/>
      <w:bookmarkEnd w:id="279"/>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280" w:name="_Toc345074741"/>
      <w:bookmarkStart w:id="281"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280"/>
      <w:bookmarkEnd w:id="281"/>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282" w:name="_Toc500238855"/>
      <w:bookmarkStart w:id="283"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282"/>
      <w:bookmarkEnd w:id="28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84"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285" w:name="_Toc397603182"/>
      <w:bookmarkStart w:id="286" w:name="_Toc500238856"/>
      <w:r w:rsidRPr="00D26514">
        <w:rPr>
          <w:noProof w:val="0"/>
        </w:rPr>
        <w:lastRenderedPageBreak/>
        <w:t>4.I.2.1 &lt;Profile Acronym&gt; Value Set Binding for US Realm Concept Domains</w:t>
      </w:r>
      <w:bookmarkEnd w:id="285"/>
      <w:bookmarkEnd w:id="286"/>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87" w:name="_Toc388433935"/>
      <w:bookmarkStart w:id="288" w:name="_Toc397603183"/>
      <w:bookmarkStart w:id="289"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287"/>
      <w:bookmarkEnd w:id="288"/>
      <w:bookmarkEnd w:id="289"/>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290" w:name="_Toc500238858"/>
      <w:r w:rsidRPr="00D26514">
        <w:t>4.</w:t>
      </w:r>
      <w:r w:rsidR="00C63D7E" w:rsidRPr="00D26514">
        <w:t>I.</w:t>
      </w:r>
      <w:r w:rsidRPr="00D26514">
        <w:t>2.2&lt;Profile Acronym&gt; &lt;Type of Change&gt;</w:t>
      </w:r>
      <w:bookmarkEnd w:id="284"/>
      <w:bookmarkEnd w:id="290"/>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91" w:name="_Toc345074744"/>
      <w:bookmarkStart w:id="292"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91"/>
      <w:bookmarkEnd w:id="292"/>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93" w:name="_Toc500238860"/>
      <w:r w:rsidRPr="00D26514">
        <w:lastRenderedPageBreak/>
        <w:t>Appendices</w:t>
      </w:r>
      <w:bookmarkEnd w:id="293"/>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94" w:name="OLE_LINK91"/>
      <w:bookmarkStart w:id="295" w:name="OLE_LINK92"/>
      <w:bookmarkStart w:id="296" w:name="OLE_LINK93"/>
      <w:bookmarkStart w:id="297" w:name="OLE_LINK94"/>
      <w:r w:rsidRPr="00D26514">
        <w:rPr>
          <w:i/>
        </w:rPr>
        <w:t>and delete the Appendix A and Appendix B placeholder sections</w:t>
      </w:r>
      <w:bookmarkEnd w:id="294"/>
      <w:bookmarkEnd w:id="295"/>
      <w:bookmarkEnd w:id="296"/>
      <w:bookmarkEnd w:id="29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98" w:name="_Toc472940235"/>
      <w:bookmarkStart w:id="299" w:name="_Toc485054829"/>
      <w:bookmarkStart w:id="300" w:name="_Toc485058483"/>
      <w:bookmarkStart w:id="301" w:name="_Toc500238861"/>
      <w:bookmarkStart w:id="302" w:name="OLE_LINK86"/>
      <w:bookmarkStart w:id="303" w:name="OLE_LINK87"/>
      <w:bookmarkStart w:id="304" w:name="OLE_LINK88"/>
      <w:bookmarkStart w:id="305" w:name="OLE_LINK89"/>
      <w:r w:rsidRPr="00D26514">
        <w:rPr>
          <w:noProof w:val="0"/>
        </w:rPr>
        <w:lastRenderedPageBreak/>
        <w:t>Appendix A – &lt;Appendix Title&gt;</w:t>
      </w:r>
      <w:bookmarkEnd w:id="298"/>
      <w:bookmarkEnd w:id="299"/>
      <w:bookmarkEnd w:id="300"/>
      <w:bookmarkEnd w:id="30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06" w:name="_Toc472940236"/>
      <w:bookmarkStart w:id="307" w:name="_Toc485054830"/>
      <w:bookmarkStart w:id="308" w:name="_Toc485058484"/>
      <w:bookmarkStart w:id="309" w:name="_Toc500238862"/>
      <w:r w:rsidRPr="00D26514">
        <w:rPr>
          <w:noProof w:val="0"/>
        </w:rPr>
        <w:t>A.1 &lt;Title&gt;</w:t>
      </w:r>
      <w:bookmarkEnd w:id="306"/>
      <w:bookmarkEnd w:id="307"/>
      <w:bookmarkEnd w:id="308"/>
      <w:bookmarkEnd w:id="309"/>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10" w:name="_Toc500238863"/>
      <w:bookmarkStart w:id="311" w:name="OLE_LINK76"/>
      <w:bookmarkStart w:id="312" w:name="OLE_LINK77"/>
      <w:bookmarkStart w:id="313" w:name="OLE_LINK78"/>
      <w:r w:rsidRPr="00D26514">
        <w:rPr>
          <w:noProof w:val="0"/>
        </w:rPr>
        <w:t>A.1.1 &lt;Title&gt;</w:t>
      </w:r>
      <w:bookmarkEnd w:id="310"/>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14" w:name="_Toc500238864"/>
      <w:bookmarkEnd w:id="302"/>
      <w:bookmarkEnd w:id="303"/>
      <w:bookmarkEnd w:id="311"/>
      <w:bookmarkEnd w:id="312"/>
      <w:bookmarkEnd w:id="313"/>
      <w:r w:rsidRPr="00D26514">
        <w:rPr>
          <w:noProof w:val="0"/>
        </w:rPr>
        <w:lastRenderedPageBreak/>
        <w:t>Appendix B – &lt;Appendix Title&gt;</w:t>
      </w:r>
      <w:bookmarkEnd w:id="31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15" w:name="_Toc500238865"/>
      <w:r w:rsidRPr="00D26514">
        <w:rPr>
          <w:noProof w:val="0"/>
        </w:rPr>
        <w:t>B.1 &lt;Title&gt;</w:t>
      </w:r>
      <w:bookmarkEnd w:id="315"/>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16" w:name="_Toc500238866"/>
      <w:r w:rsidRPr="00D26514">
        <w:rPr>
          <w:noProof w:val="0"/>
        </w:rPr>
        <w:t>B.1.1 &lt;Title&gt;</w:t>
      </w:r>
      <w:bookmarkEnd w:id="316"/>
    </w:p>
    <w:p w14:paraId="37E9FB2D" w14:textId="5BB4F8C0" w:rsidR="0095084C" w:rsidRPr="00D26514" w:rsidRDefault="0095084C" w:rsidP="0095084C">
      <w:pPr>
        <w:pStyle w:val="BodyText"/>
      </w:pPr>
      <w:r w:rsidRPr="00D26514">
        <w:t>Appendix B.1.1 text.</w:t>
      </w:r>
    </w:p>
    <w:bookmarkEnd w:id="304"/>
    <w:bookmarkEnd w:id="30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4" w:author="Jones, Emma" w:date="2018-03-09T14:19:00Z" w:initials="JE">
    <w:p w14:paraId="573A6FEA" w14:textId="1273FACE" w:rsidR="00597D4E" w:rsidRDefault="00597D4E">
      <w:pPr>
        <w:pStyle w:val="CommentText"/>
      </w:pPr>
      <w:r>
        <w:rPr>
          <w:rStyle w:val="CommentReference"/>
        </w:rPr>
        <w:annotationRef/>
      </w:r>
      <w:r>
        <w:t>Notes Section – conforms to C-CDA 2.1 but also use IHE participation without US realm  person name and US realm DateTime</w:t>
      </w:r>
      <w:bookmarkStart w:id="195" w:name="_GoBack"/>
      <w:bookmarkEnd w:id="19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A6F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61883" w14:textId="77777777" w:rsidR="00777770" w:rsidRDefault="00777770">
      <w:r>
        <w:separator/>
      </w:r>
    </w:p>
  </w:endnote>
  <w:endnote w:type="continuationSeparator" w:id="0">
    <w:p w14:paraId="47299357" w14:textId="77777777" w:rsidR="00777770" w:rsidRDefault="00777770">
      <w:r>
        <w:continuationSeparator/>
      </w:r>
    </w:p>
  </w:endnote>
  <w:endnote w:type="continuationNotice" w:id="1">
    <w:p w14:paraId="08E44EC8" w14:textId="77777777" w:rsidR="00777770" w:rsidRDefault="0077777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9C5E35" w:rsidRDefault="009C5E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C5E35" w:rsidRDefault="009C5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9C5E35" w:rsidRDefault="009C5E35">
    <w:pPr>
      <w:pStyle w:val="Footer"/>
      <w:ind w:right="360"/>
    </w:pPr>
    <w:r>
      <w:t>___________________________________________________________________________</w:t>
    </w:r>
  </w:p>
  <w:p w14:paraId="0E257CB6" w14:textId="757EDFB5" w:rsidR="009C5E35" w:rsidRDefault="009C5E35" w:rsidP="00597DB2">
    <w:pPr>
      <w:pStyle w:val="Footer"/>
      <w:ind w:right="360"/>
      <w:rPr>
        <w:sz w:val="20"/>
      </w:rPr>
    </w:pPr>
    <w:bookmarkStart w:id="31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A7F76">
      <w:rPr>
        <w:rStyle w:val="PageNumber"/>
        <w:noProof/>
        <w:sz w:val="20"/>
      </w:rPr>
      <w:t>40</w:t>
    </w:r>
    <w:r w:rsidRPr="00597DB2">
      <w:rPr>
        <w:rStyle w:val="PageNumber"/>
        <w:sz w:val="20"/>
      </w:rPr>
      <w:fldChar w:fldCharType="end"/>
    </w:r>
    <w:r>
      <w:rPr>
        <w:sz w:val="20"/>
      </w:rPr>
      <w:tab/>
      <w:t xml:space="preserve">                       Copyright © 20xx: IHE International, Inc.</w:t>
    </w:r>
    <w:bookmarkEnd w:id="317"/>
  </w:p>
  <w:p w14:paraId="4F2E1CAC" w14:textId="6B3D1533" w:rsidR="009C5E35" w:rsidRDefault="009C5E3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9C5E35" w:rsidRDefault="009C5E35">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A3310" w14:textId="77777777" w:rsidR="00777770" w:rsidRDefault="00777770">
      <w:r>
        <w:separator/>
      </w:r>
    </w:p>
  </w:footnote>
  <w:footnote w:type="continuationSeparator" w:id="0">
    <w:p w14:paraId="5695343C" w14:textId="77777777" w:rsidR="00777770" w:rsidRDefault="00777770">
      <w:r>
        <w:continuationSeparator/>
      </w:r>
    </w:p>
  </w:footnote>
  <w:footnote w:type="continuationNotice" w:id="1">
    <w:p w14:paraId="1E3D7140" w14:textId="77777777" w:rsidR="00777770" w:rsidRDefault="0077777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9C5E35" w:rsidRDefault="009C5E35">
    <w:pPr>
      <w:pStyle w:val="Header"/>
    </w:pPr>
    <w:r>
      <w:t>IHE &lt;Domain Name&gt; Technical Framework Supplement – &lt;Profile Name (Profile Acronym)&gt;</w:t>
    </w:r>
  </w:p>
  <w:p w14:paraId="5E0ED4C7" w14:textId="77777777" w:rsidR="009C5E35" w:rsidRDefault="009C5E35">
    <w:pPr>
      <w:pStyle w:val="Header"/>
    </w:pPr>
    <w:r>
      <w:t>______________________________________________________________________________</w:t>
    </w:r>
  </w:p>
  <w:p w14:paraId="7A05B91F" w14:textId="77777777" w:rsidR="009C5E35" w:rsidRDefault="009C5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76D4D"/>
    <w:multiLevelType w:val="hybridMultilevel"/>
    <w:tmpl w:val="53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C3A55"/>
    <w:multiLevelType w:val="multilevel"/>
    <w:tmpl w:val="7B943E18"/>
    <w:numStyleLink w:val="Constraints"/>
  </w:abstractNum>
  <w:abstractNum w:abstractNumId="16"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4"/>
  </w:num>
  <w:num w:numId="12">
    <w:abstractNumId w:val="17"/>
  </w:num>
  <w:num w:numId="13">
    <w:abstractNumId w:val="1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2"/>
  </w:num>
  <w:num w:numId="17">
    <w:abstractNumId w:val="20"/>
  </w:num>
  <w:num w:numId="18">
    <w:abstractNumId w:val="23"/>
  </w:num>
  <w:num w:numId="19">
    <w:abstractNumId w:val="11"/>
  </w:num>
  <w:num w:numId="20">
    <w:abstractNumId w:val="16"/>
  </w:num>
  <w:num w:numId="21">
    <w:abstractNumId w:val="12"/>
  </w:num>
  <w:num w:numId="22">
    <w:abstractNumId w:val="19"/>
  </w:num>
  <w:num w:numId="23">
    <w:abstractNumId w:val="10"/>
  </w:num>
  <w:num w:numId="24">
    <w:abstractNumId w:val="13"/>
  </w:num>
  <w:num w:numId="25">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70847"/>
    <w:rsid w:val="000717A7"/>
    <w:rsid w:val="00071CD3"/>
    <w:rsid w:val="000742B4"/>
    <w:rsid w:val="000755DA"/>
    <w:rsid w:val="00077324"/>
    <w:rsid w:val="00077EA0"/>
    <w:rsid w:val="000807AC"/>
    <w:rsid w:val="00082F2B"/>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F051F"/>
    <w:rsid w:val="002F076A"/>
    <w:rsid w:val="002F121A"/>
    <w:rsid w:val="002F3F7A"/>
    <w:rsid w:val="002F524B"/>
    <w:rsid w:val="002F680D"/>
    <w:rsid w:val="002F69C5"/>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46B6"/>
    <w:rsid w:val="004070FB"/>
    <w:rsid w:val="00410D6B"/>
    <w:rsid w:val="00412649"/>
    <w:rsid w:val="00415432"/>
    <w:rsid w:val="00417A70"/>
    <w:rsid w:val="004225C9"/>
    <w:rsid w:val="00423E99"/>
    <w:rsid w:val="00432C0E"/>
    <w:rsid w:val="0043514A"/>
    <w:rsid w:val="00436054"/>
    <w:rsid w:val="004364DE"/>
    <w:rsid w:val="00436599"/>
    <w:rsid w:val="004424C6"/>
    <w:rsid w:val="00442C32"/>
    <w:rsid w:val="0044310A"/>
    <w:rsid w:val="00444100"/>
    <w:rsid w:val="00444CFC"/>
    <w:rsid w:val="00445D2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1EC8"/>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533E"/>
    <w:rsid w:val="006A2A74"/>
    <w:rsid w:val="006A3098"/>
    <w:rsid w:val="006A4160"/>
    <w:rsid w:val="006A6728"/>
    <w:rsid w:val="006B1B5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77770"/>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3735"/>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CD8"/>
    <w:rsid w:val="008824DD"/>
    <w:rsid w:val="00882FD8"/>
    <w:rsid w:val="00883B13"/>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147A"/>
    <w:rsid w:val="00983131"/>
    <w:rsid w:val="00983C65"/>
    <w:rsid w:val="009843EF"/>
    <w:rsid w:val="00984EF5"/>
    <w:rsid w:val="009903C2"/>
    <w:rsid w:val="00991D63"/>
    <w:rsid w:val="0099378E"/>
    <w:rsid w:val="00993FF5"/>
    <w:rsid w:val="009A1EEA"/>
    <w:rsid w:val="009A2176"/>
    <w:rsid w:val="009A3A85"/>
    <w:rsid w:val="009B048D"/>
    <w:rsid w:val="009C10D5"/>
    <w:rsid w:val="009C5B28"/>
    <w:rsid w:val="009C5E35"/>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87F"/>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E2684"/>
    <w:rsid w:val="00EF183A"/>
    <w:rsid w:val="00EF1E77"/>
    <w:rsid w:val="00EF3F52"/>
    <w:rsid w:val="00EF6962"/>
    <w:rsid w:val="00F002DD"/>
    <w:rsid w:val="00F02082"/>
    <w:rsid w:val="00F034AC"/>
    <w:rsid w:val="00F0477E"/>
    <w:rsid w:val="00F05794"/>
    <w:rsid w:val="00F059F9"/>
    <w:rsid w:val="00F0665F"/>
    <w:rsid w:val="00F146E5"/>
    <w:rsid w:val="00F159CF"/>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E23C4"/>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OID_Registration" TargetMode="Externa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title=National_Extensions_Proces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openxmlformats.org/officeDocument/2006/relationships/comments" Target="comments.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eader" Target="header1.xml"/><Relationship Id="rId4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4F07-115A-4A75-9EFD-8EF6C882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248</TotalTime>
  <Pages>59</Pages>
  <Words>11637</Words>
  <Characters>66333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77815</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5</cp:revision>
  <cp:lastPrinted>2012-05-01T14:26:00Z</cp:lastPrinted>
  <dcterms:created xsi:type="dcterms:W3CDTF">2018-03-09T15:43:00Z</dcterms:created>
  <dcterms:modified xsi:type="dcterms:W3CDTF">2018-03-09T20:10:00Z</dcterms:modified>
  <cp:category>IHE Supplement Template</cp:category>
</cp:coreProperties>
</file>